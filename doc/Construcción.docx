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7.xml" ContentType="application/vnd.ms-office.chartstyle+xml"/>
  <Override PartName="/word/charts/colors1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0.xml" ContentType="application/vnd.openxmlformats-officedocument.drawingml.chart+xml"/>
  <Override PartName="/word/charts/style18.xml" ContentType="application/vnd.ms-office.chartstyle+xml"/>
  <Override PartName="/word/charts/colors1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43B1C7"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r w:rsidRPr="00C2714A">
        <w:rPr>
          <w:rFonts w:ascii="Times New Roman" w:hAnsi="Times New Roman" w:cs="Times New Roman"/>
          <w:noProof/>
          <w:sz w:val="24"/>
          <w:szCs w:val="24"/>
        </w:rPr>
        <mc:AlternateContent>
          <mc:Choice Requires="wps">
            <w:drawing>
              <wp:anchor distT="152400" distB="152400" distL="152400" distR="152400" simplePos="0" relativeHeight="251659264" behindDoc="0" locked="0" layoutInCell="1" allowOverlap="1" wp14:anchorId="71164052" wp14:editId="58F58BF2">
                <wp:simplePos x="0" y="0"/>
                <wp:positionH relativeFrom="margin">
                  <wp:align>center</wp:align>
                </wp:positionH>
                <wp:positionV relativeFrom="page">
                  <wp:posOffset>215900</wp:posOffset>
                </wp:positionV>
                <wp:extent cx="7406641" cy="944431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v="urn:schemas-microsoft-com:mac:vml" xmlns:mo="http://schemas.microsoft.com/office/mac/office/2008/main">
            <w:pict>
              <v:rect w14:anchorId="4F6445E6" id="officeArt object" o:spid="_x0000_s1026" style="position:absolute;margin-left:0;margin-top:17pt;width:583.2pt;height:743.65pt;z-index:251659264;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" filled="f" stroked="f" strokeweight="1pt">
                <v:stroke miterlimit="4"/>
                <w10:wrap anchorx="margin" anchory="page"/>
              </v:rect>
            </w:pict>
          </mc:Fallback>
        </mc:AlternateContent>
      </w:r>
    </w:p>
    <w:p w14:paraId="4307F682"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2388C38D"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0C2C865"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B8EB22B"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0C55EF8B" w14:textId="77777777" w:rsidR="004352F4" w:rsidRPr="00C2714A" w:rsidRDefault="004352F4" w:rsidP="00737596">
      <w:pPr>
        <w:pStyle w:val="Cuerpo"/>
        <w:spacing w:line="276" w:lineRule="auto"/>
        <w:jc w:val="both"/>
        <w:rPr>
          <w:rFonts w:ascii="Times New Roman" w:hAnsi="Times New Roman" w:cs="Times New Roman"/>
          <w:sz w:val="24"/>
          <w:szCs w:val="24"/>
          <w:lang w:val="es-ES"/>
        </w:rPr>
      </w:pPr>
    </w:p>
    <w:p w14:paraId="55A3B70F" w14:textId="77777777" w:rsidR="005A5DDF" w:rsidRPr="00C2714A" w:rsidRDefault="005A5DDF" w:rsidP="005A5DDF">
      <w:pPr>
        <w:pStyle w:val="Cuerpo"/>
        <w:spacing w:line="276" w:lineRule="auto"/>
        <w:jc w:val="center"/>
        <w:rPr>
          <w:rFonts w:ascii="Times New Roman" w:hAnsi="Times New Roman" w:cs="Times New Roman"/>
          <w:sz w:val="46"/>
          <w:szCs w:val="46"/>
          <w:lang w:val="es-ES"/>
        </w:rPr>
      </w:pPr>
      <w:r w:rsidRPr="00C2714A">
        <w:rPr>
          <w:rFonts w:ascii="Times New Roman" w:hAnsi="Times New Roman" w:cs="Times New Roman"/>
          <w:sz w:val="46"/>
          <w:szCs w:val="46"/>
          <w:lang w:val="es-ES"/>
        </w:rPr>
        <w:t>REPORTE LABORAL SECTORIAL:</w:t>
      </w:r>
    </w:p>
    <w:p w14:paraId="04B2B017" w14:textId="77777777" w:rsidR="005A5DDF" w:rsidRPr="00C2714A" w:rsidRDefault="005A5DDF" w:rsidP="005A5DDF">
      <w:pPr>
        <w:pStyle w:val="Cuerpo"/>
        <w:tabs>
          <w:tab w:val="left" w:pos="1788"/>
          <w:tab w:val="center" w:pos="4680"/>
        </w:tabs>
        <w:spacing w:line="276" w:lineRule="auto"/>
        <w:jc w:val="center"/>
        <w:rPr>
          <w:rFonts w:ascii="Times New Roman" w:hAnsi="Times New Roman" w:cs="Times New Roman"/>
          <w:sz w:val="46"/>
          <w:szCs w:val="46"/>
          <w:lang w:val="es-ES"/>
        </w:rPr>
      </w:pPr>
      <w:r w:rsidRPr="00C2714A">
        <w:rPr>
          <w:rFonts w:ascii="Times New Roman" w:eastAsia="gobCL" w:hAnsi="Times New Roman" w:cs="Times New Roman"/>
          <w:noProof/>
          <w:sz w:val="46"/>
          <w:szCs w:val="46"/>
        </w:rPr>
        <w:drawing>
          <wp:anchor distT="152400" distB="152400" distL="152400" distR="152400" simplePos="0" relativeHeight="251663360" behindDoc="1" locked="0" layoutInCell="1" allowOverlap="1" wp14:anchorId="561A1C93" wp14:editId="42C71269">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C2714A">
        <w:rPr>
          <w:rFonts w:ascii="Times New Roman" w:hAnsi="Times New Roman" w:cs="Times New Roman"/>
          <w:sz w:val="46"/>
          <w:szCs w:val="46"/>
          <w:lang w:val="es-ES"/>
        </w:rPr>
        <w:t>Construcción</w:t>
      </w:r>
    </w:p>
    <w:p w14:paraId="0F5476E4" w14:textId="21B275BC" w:rsidR="004352F4" w:rsidRPr="00C2714A" w:rsidRDefault="004352F4" w:rsidP="00EF6895">
      <w:pPr>
        <w:pStyle w:val="Cuerpo"/>
        <w:tabs>
          <w:tab w:val="left" w:pos="1788"/>
          <w:tab w:val="center" w:pos="4680"/>
        </w:tabs>
        <w:spacing w:line="276" w:lineRule="auto"/>
        <w:jc w:val="center"/>
        <w:rPr>
          <w:rFonts w:ascii="Times New Roman" w:hAnsi="Times New Roman" w:cs="Times New Roman"/>
          <w:sz w:val="24"/>
          <w:szCs w:val="24"/>
          <w:lang w:val="es-ES"/>
        </w:rPr>
      </w:pPr>
    </w:p>
    <w:p w14:paraId="3661B7E2" w14:textId="7CC8F9E7" w:rsidR="004352F4" w:rsidRPr="00C2714A" w:rsidRDefault="004352F4" w:rsidP="00737596">
      <w:pPr>
        <w:spacing w:after="0" w:line="276" w:lineRule="auto"/>
        <w:jc w:val="both"/>
        <w:rPr>
          <w:lang w:val="es-ES"/>
        </w:rPr>
      </w:pPr>
    </w:p>
    <w:p w14:paraId="5DD835A3" w14:textId="5C90BC73" w:rsidR="004352F4" w:rsidRPr="00C2714A" w:rsidRDefault="00B73832" w:rsidP="00737596">
      <w:pPr>
        <w:spacing w:after="0" w:line="276" w:lineRule="auto"/>
        <w:jc w:val="both"/>
        <w:rPr>
          <w:lang w:val="es-ES"/>
        </w:rPr>
      </w:pPr>
      <w:r w:rsidRPr="00C2714A">
        <w:rPr>
          <w:rFonts w:eastAsia="gobCL"/>
          <w:noProof/>
          <w:sz w:val="46"/>
          <w:szCs w:val="46"/>
          <w:lang w:val="es-CL" w:eastAsia="es-CL"/>
        </w:rPr>
        <w:drawing>
          <wp:anchor distT="152400" distB="152400" distL="152400" distR="152400" simplePos="0" relativeHeight="251660288" behindDoc="0" locked="0" layoutInCell="1" allowOverlap="1" wp14:anchorId="426E1A0C" wp14:editId="6C66E0F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A8E9491" w14:textId="77777777" w:rsidR="004352F4" w:rsidRPr="00C2714A" w:rsidRDefault="004352F4" w:rsidP="00737596">
      <w:pPr>
        <w:spacing w:after="0" w:line="276" w:lineRule="auto"/>
        <w:jc w:val="both"/>
        <w:rPr>
          <w:lang w:val="es-ES"/>
        </w:rPr>
      </w:pPr>
    </w:p>
    <w:p w14:paraId="5AE65D29" w14:textId="77777777" w:rsidR="004352F4" w:rsidRPr="00C2714A" w:rsidRDefault="004352F4" w:rsidP="00737596">
      <w:pPr>
        <w:spacing w:after="0" w:line="276" w:lineRule="auto"/>
        <w:jc w:val="both"/>
        <w:rPr>
          <w:lang w:val="es-ES"/>
        </w:rPr>
      </w:pPr>
    </w:p>
    <w:p w14:paraId="5290C99B" w14:textId="77777777" w:rsidR="004352F4" w:rsidRPr="00C2714A" w:rsidRDefault="004352F4" w:rsidP="00737596">
      <w:pPr>
        <w:spacing w:after="0" w:line="276" w:lineRule="auto"/>
        <w:jc w:val="both"/>
        <w:rPr>
          <w:lang w:val="es-ES"/>
        </w:rPr>
      </w:pPr>
    </w:p>
    <w:p w14:paraId="179325BD" w14:textId="77777777" w:rsidR="004352F4" w:rsidRPr="00C2714A" w:rsidRDefault="004352F4" w:rsidP="00737596">
      <w:pPr>
        <w:spacing w:after="0" w:line="276" w:lineRule="auto"/>
        <w:jc w:val="both"/>
        <w:rPr>
          <w:lang w:val="es-ES"/>
        </w:rPr>
      </w:pPr>
    </w:p>
    <w:p w14:paraId="031B82C1" w14:textId="77777777" w:rsidR="004352F4" w:rsidRPr="00C2714A" w:rsidRDefault="004352F4" w:rsidP="00737596">
      <w:pPr>
        <w:spacing w:after="0" w:line="276" w:lineRule="auto"/>
        <w:jc w:val="both"/>
        <w:rPr>
          <w:lang w:val="es-ES"/>
        </w:rPr>
      </w:pPr>
    </w:p>
    <w:p w14:paraId="5173D757" w14:textId="77777777" w:rsidR="004352F4" w:rsidRPr="00C2714A" w:rsidRDefault="004352F4" w:rsidP="00737596">
      <w:pPr>
        <w:spacing w:after="0" w:line="276" w:lineRule="auto"/>
        <w:jc w:val="both"/>
        <w:rPr>
          <w:lang w:val="es-ES"/>
        </w:rPr>
      </w:pPr>
    </w:p>
    <w:p w14:paraId="64190B68" w14:textId="77777777" w:rsidR="004352F4" w:rsidRPr="00C2714A" w:rsidRDefault="004352F4" w:rsidP="00737596">
      <w:pPr>
        <w:spacing w:after="0" w:line="276" w:lineRule="auto"/>
        <w:jc w:val="both"/>
        <w:rPr>
          <w:lang w:val="es-ES"/>
        </w:rPr>
      </w:pPr>
    </w:p>
    <w:p w14:paraId="2FD78DB8" w14:textId="77777777" w:rsidR="004352F4" w:rsidRPr="00C2714A" w:rsidRDefault="004352F4" w:rsidP="00737596">
      <w:pPr>
        <w:spacing w:after="0" w:line="276" w:lineRule="auto"/>
        <w:jc w:val="both"/>
        <w:rPr>
          <w:lang w:val="es-ES"/>
        </w:rPr>
      </w:pPr>
    </w:p>
    <w:p w14:paraId="7B6485C3" w14:textId="77777777" w:rsidR="004352F4" w:rsidRPr="00C2714A" w:rsidRDefault="004352F4" w:rsidP="00737596">
      <w:pPr>
        <w:spacing w:after="0" w:line="276" w:lineRule="auto"/>
        <w:jc w:val="both"/>
        <w:rPr>
          <w:lang w:val="es-ES"/>
        </w:rPr>
      </w:pPr>
    </w:p>
    <w:p w14:paraId="5A6C7356" w14:textId="77777777" w:rsidR="004352F4" w:rsidRPr="00C2714A" w:rsidRDefault="004352F4" w:rsidP="00737596">
      <w:pPr>
        <w:spacing w:after="0" w:line="276" w:lineRule="auto"/>
        <w:jc w:val="both"/>
        <w:rPr>
          <w:lang w:val="es-ES"/>
        </w:rPr>
      </w:pPr>
    </w:p>
    <w:p w14:paraId="0D91A0DB" w14:textId="77777777" w:rsidR="004352F4" w:rsidRPr="00C2714A" w:rsidRDefault="004352F4" w:rsidP="00737596">
      <w:pPr>
        <w:spacing w:after="0" w:line="276" w:lineRule="auto"/>
        <w:jc w:val="both"/>
        <w:rPr>
          <w:lang w:val="es-ES"/>
        </w:rPr>
      </w:pPr>
    </w:p>
    <w:p w14:paraId="26D4B9A4" w14:textId="77777777" w:rsidR="004352F4" w:rsidRPr="00C2714A" w:rsidRDefault="004352F4" w:rsidP="00737596">
      <w:pPr>
        <w:spacing w:after="0" w:line="276" w:lineRule="auto"/>
        <w:jc w:val="both"/>
        <w:rPr>
          <w:lang w:val="es-ES"/>
        </w:rPr>
      </w:pPr>
    </w:p>
    <w:p w14:paraId="49E29860" w14:textId="77777777" w:rsidR="004352F4" w:rsidRPr="00C2714A" w:rsidRDefault="004352F4" w:rsidP="00737596">
      <w:pPr>
        <w:spacing w:after="0" w:line="276" w:lineRule="auto"/>
        <w:jc w:val="both"/>
        <w:rPr>
          <w:lang w:val="es-ES"/>
        </w:rPr>
      </w:pPr>
    </w:p>
    <w:p w14:paraId="14FC85E0" w14:textId="77777777" w:rsidR="004352F4" w:rsidRPr="00C2714A" w:rsidRDefault="004352F4" w:rsidP="00737596">
      <w:pPr>
        <w:spacing w:after="0" w:line="276" w:lineRule="auto"/>
        <w:jc w:val="both"/>
        <w:rPr>
          <w:lang w:val="es-ES"/>
        </w:rPr>
      </w:pPr>
    </w:p>
    <w:p w14:paraId="36A8A48A" w14:textId="77777777" w:rsidR="004352F4" w:rsidRPr="00C2714A" w:rsidRDefault="004352F4" w:rsidP="00737596">
      <w:pPr>
        <w:spacing w:after="0" w:line="276" w:lineRule="auto"/>
        <w:jc w:val="both"/>
        <w:rPr>
          <w:lang w:val="es-ES"/>
        </w:rPr>
      </w:pPr>
    </w:p>
    <w:p w14:paraId="7EBD0484" w14:textId="77777777" w:rsidR="004352F4" w:rsidRPr="00C2714A" w:rsidRDefault="004352F4" w:rsidP="00737596">
      <w:pPr>
        <w:spacing w:after="0" w:line="276" w:lineRule="auto"/>
        <w:jc w:val="both"/>
        <w:rPr>
          <w:lang w:val="es-ES"/>
        </w:rPr>
      </w:pPr>
    </w:p>
    <w:p w14:paraId="3463399C" w14:textId="77777777" w:rsidR="004352F4" w:rsidRPr="00C2714A" w:rsidRDefault="004352F4" w:rsidP="00737596">
      <w:pPr>
        <w:spacing w:after="0" w:line="276" w:lineRule="auto"/>
        <w:jc w:val="both"/>
        <w:rPr>
          <w:lang w:val="es-ES"/>
        </w:rPr>
      </w:pPr>
    </w:p>
    <w:p w14:paraId="5DA5E0AC" w14:textId="77777777" w:rsidR="004352F4" w:rsidRPr="00C2714A" w:rsidRDefault="004352F4" w:rsidP="00737596">
      <w:pPr>
        <w:spacing w:after="0" w:line="276" w:lineRule="auto"/>
        <w:jc w:val="both"/>
        <w:rPr>
          <w:lang w:val="es-ES"/>
        </w:rPr>
      </w:pPr>
    </w:p>
    <w:p w14:paraId="3FA91FDE" w14:textId="77777777" w:rsidR="004352F4" w:rsidRPr="00C2714A" w:rsidRDefault="004352F4" w:rsidP="00737596">
      <w:pPr>
        <w:spacing w:after="0" w:line="276" w:lineRule="auto"/>
        <w:jc w:val="both"/>
        <w:rPr>
          <w:lang w:val="es-ES"/>
        </w:rPr>
      </w:pPr>
    </w:p>
    <w:p w14:paraId="56386B61" w14:textId="77777777" w:rsidR="004352F4" w:rsidRPr="00C2714A" w:rsidRDefault="004352F4" w:rsidP="00737596">
      <w:pPr>
        <w:spacing w:after="0" w:line="276" w:lineRule="auto"/>
        <w:jc w:val="both"/>
        <w:rPr>
          <w:lang w:val="es-ES"/>
        </w:rPr>
      </w:pPr>
    </w:p>
    <w:p w14:paraId="4D7C3903" w14:textId="77777777" w:rsidR="004352F4" w:rsidRPr="00C2714A" w:rsidRDefault="004352F4" w:rsidP="00737596">
      <w:pPr>
        <w:spacing w:after="0" w:line="276" w:lineRule="auto"/>
        <w:jc w:val="both"/>
        <w:rPr>
          <w:lang w:val="es-ES"/>
        </w:rPr>
      </w:pPr>
    </w:p>
    <w:p w14:paraId="3881538D" w14:textId="1F906834" w:rsidR="00EC33C0" w:rsidRPr="00C2714A" w:rsidRDefault="00EC33C0" w:rsidP="00737596">
      <w:pPr>
        <w:spacing w:after="0" w:line="276" w:lineRule="auto"/>
        <w:jc w:val="both"/>
        <w:rPr>
          <w:lang w:val="es-CL"/>
        </w:rPr>
      </w:pPr>
    </w:p>
    <w:p w14:paraId="01FA640B" w14:textId="7FB5AC9E" w:rsidR="007450D0" w:rsidRPr="00C2714A" w:rsidRDefault="007450D0" w:rsidP="00737596">
      <w:pPr>
        <w:spacing w:after="0" w:line="276" w:lineRule="auto"/>
        <w:jc w:val="both"/>
        <w:rPr>
          <w:lang w:val="es-CL"/>
        </w:rPr>
      </w:pPr>
    </w:p>
    <w:p w14:paraId="77AC3822" w14:textId="569E61D7" w:rsidR="007450D0" w:rsidRPr="00C2714A" w:rsidRDefault="007450D0" w:rsidP="00737596">
      <w:pPr>
        <w:spacing w:after="0" w:line="276" w:lineRule="auto"/>
        <w:jc w:val="both"/>
        <w:rPr>
          <w:lang w:val="es-CL"/>
        </w:rPr>
      </w:pPr>
    </w:p>
    <w:p w14:paraId="02C117FF" w14:textId="77777777" w:rsidR="00D603FA" w:rsidRPr="00C2714A"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p w14:paraId="645BFFD0" w14:textId="77777777" w:rsidR="00091B1C" w:rsidRPr="00C2714A" w:rsidRDefault="00091B1C" w:rsidP="00737596">
      <w:pPr>
        <w:spacing w:after="0" w:line="276" w:lineRule="auto"/>
        <w:jc w:val="both"/>
        <w:rPr>
          <w:lang w:val="es-CL"/>
        </w:rPr>
      </w:pPr>
    </w:p>
    <w:p w14:paraId="02007A44" w14:textId="1D9E20FB" w:rsidR="0034699C" w:rsidRPr="00C2714A" w:rsidRDefault="0034699C" w:rsidP="00737596">
      <w:pPr>
        <w:spacing w:after="0" w:line="276" w:lineRule="auto"/>
        <w:jc w:val="both"/>
        <w:rPr>
          <w:rFonts w:eastAsiaTheme="majorEastAsia"/>
          <w:b/>
          <w:color w:val="000000" w:themeColor="text1"/>
          <w:lang w:val="es-ES"/>
        </w:rPr>
      </w:pPr>
    </w:p>
    <w:p w14:paraId="56640929" w14:textId="77777777" w:rsidR="008B7BDB" w:rsidRPr="00C2714A" w:rsidRDefault="008B7BDB" w:rsidP="00737596">
      <w:pPr>
        <w:spacing w:after="0" w:line="276" w:lineRule="auto"/>
        <w:jc w:val="both"/>
        <w:rPr>
          <w:rFonts w:eastAsiaTheme="majorEastAsia"/>
          <w:b/>
          <w:color w:val="000000" w:themeColor="text1"/>
          <w:lang w:val="es-ES"/>
        </w:rPr>
      </w:pPr>
    </w:p>
    <w:p w14:paraId="41A227F5" w14:textId="40CFE13B" w:rsidR="00091B1C" w:rsidRPr="00C2714A" w:rsidRDefault="00091B1C" w:rsidP="008B7BDB">
      <w:pPr>
        <w:spacing w:after="0" w:line="276" w:lineRule="auto"/>
        <w:jc w:val="center"/>
        <w:rPr>
          <w:rFonts w:eastAsiaTheme="majorEastAsia"/>
          <w:b/>
          <w:color w:val="000000" w:themeColor="text1"/>
          <w:sz w:val="28"/>
          <w:szCs w:val="28"/>
          <w:lang w:val="es-ES"/>
        </w:rPr>
      </w:pPr>
      <w:r w:rsidRPr="00C2714A">
        <w:rPr>
          <w:rFonts w:eastAsiaTheme="majorEastAsia"/>
          <w:b/>
          <w:color w:val="000000" w:themeColor="text1"/>
          <w:sz w:val="28"/>
          <w:szCs w:val="28"/>
          <w:lang w:val="es-ES"/>
        </w:rPr>
        <w:t>Antecedentes</w:t>
      </w:r>
    </w:p>
    <w:p w14:paraId="4A833BC7" w14:textId="77777777" w:rsidR="00091B1C" w:rsidRPr="00C2714A" w:rsidRDefault="00091B1C" w:rsidP="00737596">
      <w:pPr>
        <w:spacing w:after="0" w:line="276" w:lineRule="auto"/>
        <w:jc w:val="both"/>
        <w:rPr>
          <w:rFonts w:eastAsiaTheme="majorEastAsia"/>
          <w:b/>
          <w:color w:val="000000" w:themeColor="text1"/>
          <w:sz w:val="28"/>
          <w:szCs w:val="28"/>
          <w:lang w:val="es-ES"/>
        </w:rPr>
      </w:pPr>
    </w:p>
    <w:p w14:paraId="04E3BF72" w14:textId="77777777" w:rsidR="00091B1C" w:rsidRPr="00C2714A" w:rsidRDefault="00091B1C" w:rsidP="008B7BDB">
      <w:pPr>
        <w:spacing w:after="0" w:line="276" w:lineRule="auto"/>
        <w:jc w:val="both"/>
        <w:rPr>
          <w:rFonts w:eastAsiaTheme="majorEastAsia"/>
          <w:color w:val="000000" w:themeColor="text1"/>
          <w:sz w:val="28"/>
          <w:szCs w:val="28"/>
          <w:lang w:val="es-ES"/>
        </w:rPr>
      </w:pPr>
      <w:r w:rsidRPr="00C2714A">
        <w:rPr>
          <w:rFonts w:eastAsiaTheme="majorEastAsia"/>
          <w:color w:val="000000" w:themeColor="text1"/>
          <w:sz w:val="28"/>
          <w:szCs w:val="28"/>
          <w:lang w:val="es-ES"/>
        </w:rPr>
        <w:t xml:space="preserve">El Observatorio Laboral Nacional es un instrumento que permite producir conocimiento sobre las brechas de ocupaciones actuales y futuras, para contribuir a la pertinencia en la formación y en el vínculo entre oferta y demanda de empleo. </w:t>
      </w:r>
    </w:p>
    <w:p w14:paraId="303418EF" w14:textId="77777777" w:rsidR="00091B1C" w:rsidRPr="00C2714A" w:rsidRDefault="00091B1C" w:rsidP="008B7BDB">
      <w:pPr>
        <w:spacing w:after="0" w:line="276" w:lineRule="auto"/>
        <w:jc w:val="both"/>
        <w:rPr>
          <w:rFonts w:eastAsiaTheme="majorEastAsia"/>
          <w:color w:val="000000" w:themeColor="text1"/>
          <w:sz w:val="28"/>
          <w:szCs w:val="28"/>
          <w:lang w:val="es-ES"/>
        </w:rPr>
      </w:pPr>
    </w:p>
    <w:p w14:paraId="217742B7" w14:textId="681851FC" w:rsidR="00091B1C" w:rsidRPr="00C2714A" w:rsidRDefault="00091B1C" w:rsidP="000C3FB6">
      <w:pPr>
        <w:pStyle w:val="BodyText"/>
        <w:spacing w:after="0" w:line="276" w:lineRule="auto"/>
        <w:jc w:val="both"/>
        <w:rPr>
          <w:rFonts w:ascii="Times New Roman" w:hAnsi="Times New Roman" w:cs="Times New Roman"/>
          <w:sz w:val="28"/>
          <w:szCs w:val="28"/>
          <w:lang w:val="es-ES"/>
        </w:rPr>
      </w:pPr>
      <w:r w:rsidRPr="00C2714A">
        <w:rPr>
          <w:rFonts w:ascii="Times New Roman" w:eastAsiaTheme="majorEastAsia" w:hAnsi="Times New Roman" w:cs="Times New Roman"/>
          <w:color w:val="000000" w:themeColor="text1"/>
          <w:sz w:val="28"/>
          <w:szCs w:val="28"/>
          <w:lang w:val="es-ES"/>
        </w:rPr>
        <w:t>Con el fin de contribuir a esta misión se genera el presente estudio que forma parte de una serie de informes sectoriales elaborados por el Observatorio Laboral Nacional. Este informe analiza el sector Construcción</w:t>
      </w:r>
      <w:r w:rsidR="00534FD5" w:rsidRPr="00C2714A">
        <w:rPr>
          <w:rFonts w:ascii="Times New Roman" w:eastAsiaTheme="majorEastAsia" w:hAnsi="Times New Roman" w:cs="Times New Roman"/>
          <w:color w:val="000000" w:themeColor="text1"/>
          <w:sz w:val="28"/>
          <w:szCs w:val="28"/>
          <w:lang w:val="es-ES"/>
        </w:rPr>
        <w:t>,</w:t>
      </w:r>
      <w:r w:rsidRPr="00C2714A">
        <w:rPr>
          <w:rFonts w:ascii="Times New Roman" w:eastAsiaTheme="majorEastAsia" w:hAnsi="Times New Roman" w:cs="Times New Roman"/>
          <w:color w:val="000000" w:themeColor="text1"/>
          <w:sz w:val="28"/>
          <w:szCs w:val="28"/>
          <w:lang w:val="es-ES"/>
        </w:rPr>
        <w:t xml:space="preserve"> que como su nombre lo indica, 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3A20077C" w14:textId="77777777" w:rsidR="00091B1C" w:rsidRPr="00C2714A"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p>
    <w:p w14:paraId="79CBE7C0" w14:textId="22642C9F" w:rsidR="00091B1C" w:rsidRPr="00C2714A" w:rsidRDefault="00091B1C" w:rsidP="000C3FB6">
      <w:pPr>
        <w:pStyle w:val="BodyText"/>
        <w:spacing w:after="0" w:line="276" w:lineRule="auto"/>
        <w:jc w:val="both"/>
        <w:rPr>
          <w:rFonts w:ascii="Times New Roman" w:eastAsiaTheme="majorEastAsia" w:hAnsi="Times New Roman" w:cs="Times New Roman"/>
          <w:color w:val="000000" w:themeColor="text1"/>
          <w:sz w:val="28"/>
          <w:szCs w:val="28"/>
        </w:rPr>
      </w:pPr>
      <w:r w:rsidRPr="00C2714A">
        <w:rPr>
          <w:rFonts w:ascii="Times New Roman" w:eastAsiaTheme="majorEastAsia" w:hAnsi="Times New Roman" w:cs="Times New Roman"/>
          <w:color w:val="000000" w:themeColor="text1"/>
          <w:sz w:val="28"/>
          <w:szCs w:val="28"/>
        </w:rPr>
        <w:t xml:space="preserve">Este reporte presenta información proveniente de diversas fuentes de datos del mercado laboral (NENE, NESI, SII, CASEN), sin la pretensión de ser un reporte </w:t>
      </w:r>
      <w:r w:rsidR="00CA1C8C" w:rsidRPr="00C2714A">
        <w:rPr>
          <w:rFonts w:ascii="Times New Roman" w:eastAsiaTheme="majorEastAsia" w:hAnsi="Times New Roman" w:cs="Times New Roman"/>
          <w:color w:val="000000" w:themeColor="text1"/>
          <w:sz w:val="28"/>
          <w:szCs w:val="28"/>
        </w:rPr>
        <w:t>de coyuntura</w:t>
      </w:r>
      <w:r w:rsidR="00FA4D9C" w:rsidRPr="00C2714A">
        <w:rPr>
          <w:rFonts w:ascii="Times New Roman" w:eastAsiaTheme="majorEastAsia" w:hAnsi="Times New Roman" w:cs="Times New Roman"/>
          <w:color w:val="000000" w:themeColor="text1"/>
          <w:sz w:val="28"/>
          <w:szCs w:val="28"/>
        </w:rPr>
        <w:t xml:space="preserve"> del sector</w:t>
      </w:r>
      <w:r w:rsidRPr="00C2714A">
        <w:rPr>
          <w:rFonts w:ascii="Times New Roman" w:eastAsiaTheme="majorEastAsia" w:hAnsi="Times New Roman" w:cs="Times New Roman"/>
          <w:color w:val="000000" w:themeColor="text1"/>
          <w:sz w:val="28"/>
          <w:szCs w:val="28"/>
        </w:rPr>
        <w:t>, sino más bien de dar un panorama y explicación de su composición y funcionamiento.</w:t>
      </w:r>
    </w:p>
    <w:p w14:paraId="3871BAC2" w14:textId="77777777" w:rsidR="00091B1C" w:rsidRPr="00C2714A" w:rsidRDefault="00091B1C" w:rsidP="00737596">
      <w:pPr>
        <w:spacing w:after="0" w:line="276" w:lineRule="auto"/>
        <w:jc w:val="both"/>
        <w:rPr>
          <w:lang w:val="es-CL"/>
        </w:rPr>
      </w:pPr>
    </w:p>
    <w:p w14:paraId="4307E264" w14:textId="5C737D72" w:rsidR="00091B1C" w:rsidRPr="00C2714A" w:rsidRDefault="00091B1C" w:rsidP="00737596">
      <w:pPr>
        <w:spacing w:after="0" w:line="276" w:lineRule="auto"/>
        <w:jc w:val="both"/>
        <w:rPr>
          <w:lang w:val="es-CL"/>
        </w:rPr>
      </w:pPr>
      <w:r w:rsidRPr="00C2714A">
        <w:rPr>
          <w:lang w:val="es-CL"/>
        </w:rPr>
        <w:br w:type="page"/>
      </w:r>
    </w:p>
    <w:p w14:paraId="55A076BF" w14:textId="77777777" w:rsidR="00D603FA" w:rsidRPr="00C2714A" w:rsidRDefault="00D603FA" w:rsidP="00737596">
      <w:pPr>
        <w:pStyle w:val="TOCHeading"/>
        <w:spacing w:before="0" w:line="276" w:lineRule="auto"/>
        <w:jc w:val="both"/>
        <w:rPr>
          <w:rFonts w:ascii="Times New Roman" w:eastAsia="Arial Unicode MS" w:hAnsi="Times New Roman" w:cs="Times New Roman"/>
          <w:color w:val="auto"/>
          <w:sz w:val="24"/>
          <w:szCs w:val="24"/>
          <w:bdr w:val="nil"/>
          <w:lang w:val="es-CL"/>
        </w:rPr>
      </w:pPr>
    </w:p>
    <w:sdt>
      <w:sdtPr>
        <w:rPr>
          <w:rFonts w:ascii="Times New Roman" w:eastAsia="Arial Unicode MS" w:hAnsi="Times New Roman" w:cs="Times New Roman"/>
          <w:b/>
          <w:color w:val="000000" w:themeColor="text1"/>
          <w:sz w:val="24"/>
          <w:szCs w:val="24"/>
          <w:bdr w:val="nil"/>
        </w:rPr>
        <w:id w:val="-1670716164"/>
        <w:docPartObj>
          <w:docPartGallery w:val="Table of Contents"/>
          <w:docPartUnique/>
        </w:docPartObj>
      </w:sdtPr>
      <w:sdtEndPr>
        <w:rPr>
          <w:bCs/>
          <w:noProof/>
          <w:color w:val="auto"/>
        </w:rPr>
      </w:sdtEndPr>
      <w:sdtContent>
        <w:p w14:paraId="024ED728" w14:textId="5205C949" w:rsidR="00D603FA" w:rsidRPr="00C2714A" w:rsidRDefault="00D603FA" w:rsidP="00737596">
          <w:pPr>
            <w:pStyle w:val="TOCHeading"/>
            <w:spacing w:before="0" w:line="276" w:lineRule="auto"/>
            <w:jc w:val="both"/>
            <w:rPr>
              <w:rFonts w:ascii="Times New Roman" w:hAnsi="Times New Roman" w:cs="Times New Roman"/>
              <w:b/>
              <w:color w:val="000000" w:themeColor="text1"/>
              <w:sz w:val="28"/>
              <w:szCs w:val="28"/>
              <w:rPrChange w:id="0" w:author="Observatorio 02" w:date="2017-03-23T14:31:00Z">
                <w:rPr/>
              </w:rPrChange>
            </w:rPr>
          </w:pPr>
          <w:r w:rsidRPr="00C2714A">
            <w:rPr>
              <w:rFonts w:ascii="Times New Roman" w:hAnsi="Times New Roman" w:cs="Times New Roman"/>
              <w:b/>
              <w:color w:val="000000" w:themeColor="text1"/>
              <w:sz w:val="28"/>
              <w:szCs w:val="28"/>
            </w:rPr>
            <w:t>Índice</w:t>
          </w:r>
        </w:p>
        <w:p w14:paraId="5B96E717" w14:textId="212BAEBA" w:rsidR="000C3FB6" w:rsidRPr="00C2714A" w:rsidRDefault="000C3FB6"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1"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2" w:author="Observatorio 02" w:date="2017-03-23T14:31:00Z">
                <w:rPr/>
              </w:rPrChange>
            </w:rPr>
            <w:fldChar w:fldCharType="begin"/>
          </w:r>
          <w:r w:rsidRPr="00C2714A">
            <w:instrText xml:space="preserve"> TOC \o "1-3" \h \z \u </w:instrText>
          </w:r>
          <w:r w:rsidRPr="00C2714A">
            <w:rPr>
              <w:rPrChange w:id="3" w:author="Observatorio 02" w:date="2017-03-23T14:31:00Z">
                <w:rPr/>
              </w:rPrChange>
            </w:rPr>
            <w:fldChar w:fldCharType="separate"/>
          </w:r>
          <w:r w:rsidR="00BE42C4" w:rsidRPr="00C2714A">
            <w:rPr>
              <w:rPrChange w:id="4" w:author="Observatorio 02" w:date="2017-03-23T14:31:00Z">
                <w:rPr/>
              </w:rPrChange>
            </w:rPr>
            <w:fldChar w:fldCharType="begin"/>
          </w:r>
          <w:r w:rsidR="00BE42C4" w:rsidRPr="00C2714A">
            <w:instrText xml:space="preserve"> HYPERLINK \l "_Toc453665488" </w:instrText>
          </w:r>
          <w:r w:rsidR="00BE42C4" w:rsidRPr="00C2714A">
            <w:rPr>
              <w:rPrChange w:id="5" w:author="Observatorio 02" w:date="2017-03-23T14:31:00Z">
                <w:rPr>
                  <w:noProof/>
                </w:rPr>
              </w:rPrChange>
            </w:rPr>
            <w:fldChar w:fldCharType="separate"/>
          </w:r>
          <w:r w:rsidRPr="00C2714A">
            <w:rPr>
              <w:rStyle w:val="Hyperlink"/>
              <w:b/>
              <w:noProof/>
              <w:u w:val="none"/>
              <w:lang w:val="es-ES"/>
            </w:rPr>
            <w:t>1.</w:t>
          </w:r>
          <w:r w:rsidRPr="00C2714A">
            <w:rPr>
              <w:rFonts w:eastAsiaTheme="minorEastAsia"/>
              <w:noProof/>
              <w:sz w:val="22"/>
              <w:szCs w:val="22"/>
              <w:bdr w:val="none" w:sz="0" w:space="0" w:color="auto"/>
              <w:lang w:val="es-CL" w:eastAsia="es-CL"/>
              <w:rPrChange w:id="6"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Pr="00C2714A">
            <w:rPr>
              <w:rStyle w:val="Hyperlink"/>
              <w:b/>
              <w:noProof/>
              <w:u w:val="none"/>
              <w:lang w:val="es-ES"/>
            </w:rPr>
            <w:t>Visión global y macroeconómica</w:t>
          </w:r>
          <w:r w:rsidRPr="00C2714A">
            <w:rPr>
              <w:noProof/>
              <w:webHidden/>
            </w:rPr>
            <w:tab/>
          </w:r>
          <w:r w:rsidRPr="00C2714A">
            <w:rPr>
              <w:noProof/>
              <w:webHidden/>
              <w:rPrChange w:id="7" w:author="Observatorio 02" w:date="2017-03-23T14:31:00Z">
                <w:rPr>
                  <w:noProof/>
                  <w:webHidden/>
                </w:rPr>
              </w:rPrChange>
            </w:rPr>
            <w:fldChar w:fldCharType="begin"/>
          </w:r>
          <w:r w:rsidRPr="00C2714A">
            <w:rPr>
              <w:noProof/>
              <w:webHidden/>
            </w:rPr>
            <w:instrText xml:space="preserve"> PAGEREF _Toc453665488 \h </w:instrText>
          </w:r>
          <w:r w:rsidRPr="00C2714A">
            <w:rPr>
              <w:noProof/>
              <w:webHidden/>
              <w:rPrChange w:id="8" w:author="Observatorio 02" w:date="2017-03-23T14:31:00Z">
                <w:rPr>
                  <w:noProof/>
                  <w:webHidden/>
                </w:rPr>
              </w:rPrChange>
            </w:rPr>
          </w:r>
          <w:r w:rsidRPr="00C2714A">
            <w:rPr>
              <w:noProof/>
              <w:webHidden/>
              <w:rPrChange w:id="9" w:author="Observatorio 02" w:date="2017-03-23T14:31:00Z">
                <w:rPr>
                  <w:noProof/>
                  <w:webHidden/>
                </w:rPr>
              </w:rPrChange>
            </w:rPr>
            <w:fldChar w:fldCharType="separate"/>
          </w:r>
          <w:r w:rsidRPr="00C2714A">
            <w:rPr>
              <w:noProof/>
              <w:webHidden/>
            </w:rPr>
            <w:t>4</w:t>
          </w:r>
          <w:r w:rsidRPr="00C2714A">
            <w:rPr>
              <w:noProof/>
              <w:webHidden/>
              <w:rPrChange w:id="10" w:author="Observatorio 02" w:date="2017-03-23T14:31:00Z">
                <w:rPr>
                  <w:noProof/>
                  <w:webHidden/>
                </w:rPr>
              </w:rPrChange>
            </w:rPr>
            <w:fldChar w:fldCharType="end"/>
          </w:r>
          <w:r w:rsidR="00BE42C4" w:rsidRPr="00C2714A">
            <w:rPr>
              <w:noProof/>
              <w:rPrChange w:id="11" w:author="Observatorio 02" w:date="2017-03-23T14:31:00Z">
                <w:rPr>
                  <w:noProof/>
                </w:rPr>
              </w:rPrChange>
            </w:rPr>
            <w:fldChar w:fldCharType="end"/>
          </w:r>
        </w:p>
        <w:p w14:paraId="472C522B" w14:textId="7D8EA359"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12"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13" w:author="Observatorio 02" w:date="2017-03-23T14:31:00Z">
                <w:rPr/>
              </w:rPrChange>
            </w:rPr>
            <w:fldChar w:fldCharType="begin"/>
          </w:r>
          <w:r w:rsidRPr="00C2714A">
            <w:instrText xml:space="preserve"> HYPERLINK \l "_Toc453665489" </w:instrText>
          </w:r>
          <w:r w:rsidRPr="00C2714A">
            <w:rPr>
              <w:rPrChange w:id="14" w:author="Observatorio 02" w:date="2017-03-23T14:31:00Z">
                <w:rPr>
                  <w:noProof/>
                </w:rPr>
              </w:rPrChange>
            </w:rPr>
            <w:fldChar w:fldCharType="separate"/>
          </w:r>
          <w:r w:rsidR="000C3FB6" w:rsidRPr="00C2714A">
            <w:rPr>
              <w:rStyle w:val="Hyperlink"/>
              <w:b/>
              <w:noProof/>
              <w:u w:val="none"/>
              <w:lang w:val="es-ES"/>
            </w:rPr>
            <w:t>2.</w:t>
          </w:r>
          <w:r w:rsidR="000C3FB6" w:rsidRPr="00C2714A">
            <w:rPr>
              <w:rFonts w:eastAsiaTheme="minorEastAsia"/>
              <w:noProof/>
              <w:sz w:val="22"/>
              <w:szCs w:val="22"/>
              <w:bdr w:val="none" w:sz="0" w:space="0" w:color="auto"/>
              <w:lang w:val="es-CL" w:eastAsia="es-CL"/>
              <w:rPrChange w:id="15"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
            <w:t>Características del sector</w:t>
          </w:r>
          <w:r w:rsidR="000C3FB6" w:rsidRPr="00C2714A">
            <w:rPr>
              <w:noProof/>
              <w:webHidden/>
            </w:rPr>
            <w:tab/>
          </w:r>
          <w:r w:rsidR="000C3FB6" w:rsidRPr="00C2714A">
            <w:rPr>
              <w:noProof/>
              <w:webHidden/>
              <w:rPrChange w:id="16" w:author="Observatorio 02" w:date="2017-03-23T14:31:00Z">
                <w:rPr>
                  <w:noProof/>
                  <w:webHidden/>
                </w:rPr>
              </w:rPrChange>
            </w:rPr>
            <w:fldChar w:fldCharType="begin"/>
          </w:r>
          <w:r w:rsidR="000C3FB6" w:rsidRPr="00C2714A">
            <w:rPr>
              <w:noProof/>
              <w:webHidden/>
            </w:rPr>
            <w:instrText xml:space="preserve"> PAGEREF _Toc453665489 \h </w:instrText>
          </w:r>
          <w:r w:rsidR="000C3FB6" w:rsidRPr="00C2714A">
            <w:rPr>
              <w:noProof/>
              <w:webHidden/>
              <w:rPrChange w:id="17" w:author="Observatorio 02" w:date="2017-03-23T14:31:00Z">
                <w:rPr>
                  <w:noProof/>
                  <w:webHidden/>
                </w:rPr>
              </w:rPrChange>
            </w:rPr>
          </w:r>
          <w:r w:rsidR="000C3FB6" w:rsidRPr="00C2714A">
            <w:rPr>
              <w:noProof/>
              <w:webHidden/>
              <w:rPrChange w:id="18" w:author="Observatorio 02" w:date="2017-03-23T14:31:00Z">
                <w:rPr>
                  <w:noProof/>
                  <w:webHidden/>
                </w:rPr>
              </w:rPrChange>
            </w:rPr>
            <w:fldChar w:fldCharType="separate"/>
          </w:r>
          <w:r w:rsidR="000C3FB6" w:rsidRPr="00C2714A">
            <w:rPr>
              <w:noProof/>
              <w:webHidden/>
            </w:rPr>
            <w:t>14</w:t>
          </w:r>
          <w:r w:rsidR="000C3FB6" w:rsidRPr="00C2714A">
            <w:rPr>
              <w:noProof/>
              <w:webHidden/>
              <w:rPrChange w:id="19" w:author="Observatorio 02" w:date="2017-03-23T14:31:00Z">
                <w:rPr>
                  <w:noProof/>
                  <w:webHidden/>
                </w:rPr>
              </w:rPrChange>
            </w:rPr>
            <w:fldChar w:fldCharType="end"/>
          </w:r>
          <w:r w:rsidRPr="00C2714A">
            <w:rPr>
              <w:noProof/>
              <w:rPrChange w:id="20" w:author="Observatorio 02" w:date="2017-03-23T14:31:00Z">
                <w:rPr>
                  <w:noProof/>
                </w:rPr>
              </w:rPrChange>
            </w:rPr>
            <w:fldChar w:fldCharType="end"/>
          </w:r>
        </w:p>
        <w:p w14:paraId="0A591C48" w14:textId="0C70CAF3" w:rsidR="000C3FB6" w:rsidRPr="00C2714A" w:rsidRDefault="00BE42C4" w:rsidP="00E6660F">
          <w:pPr>
            <w:pStyle w:val="TOC2"/>
            <w:ind w:left="0"/>
            <w:rPr>
              <w:rFonts w:eastAsiaTheme="minorEastAsia"/>
              <w:noProof/>
              <w:sz w:val="22"/>
              <w:szCs w:val="22"/>
              <w:bdr w:val="none" w:sz="0" w:space="0" w:color="auto"/>
              <w:lang w:val="es-CL" w:eastAsia="es-CL"/>
              <w:rPrChange w:id="21"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22" w:author="Observatorio 02" w:date="2017-03-23T14:31:00Z">
                <w:rPr/>
              </w:rPrChange>
            </w:rPr>
            <w:fldChar w:fldCharType="begin"/>
          </w:r>
          <w:r w:rsidRPr="00C2714A">
            <w:instrText xml:space="preserve"> HYPERLINK \l "_Toc453665490" </w:instrText>
          </w:r>
          <w:r w:rsidRPr="00C2714A">
            <w:rPr>
              <w:rPrChange w:id="23" w:author="Observatorio 02" w:date="2017-03-23T14:31:00Z">
                <w:rPr>
                  <w:noProof/>
                </w:rPr>
              </w:rPrChange>
            </w:rPr>
            <w:fldChar w:fldCharType="separate"/>
          </w:r>
          <w:r w:rsidR="000C3FB6" w:rsidRPr="00C2714A">
            <w:rPr>
              <w:rStyle w:val="Hyperlink"/>
              <w:b/>
              <w:noProof/>
              <w:u w:val="none"/>
              <w:lang w:val="es-ES"/>
            </w:rPr>
            <w:t>2.1.</w:t>
          </w:r>
          <w:r w:rsidR="000C3FB6" w:rsidRPr="00C2714A">
            <w:rPr>
              <w:rFonts w:eastAsiaTheme="minorEastAsia"/>
              <w:noProof/>
              <w:sz w:val="22"/>
              <w:szCs w:val="22"/>
              <w:bdr w:val="none" w:sz="0" w:space="0" w:color="auto"/>
              <w:lang w:val="es-CL" w:eastAsia="es-CL"/>
              <w:rPrChange w:id="24"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
            <w:t>Características de las empresas</w:t>
          </w:r>
          <w:r w:rsidR="000C3FB6" w:rsidRPr="00C2714A">
            <w:rPr>
              <w:noProof/>
              <w:webHidden/>
            </w:rPr>
            <w:tab/>
          </w:r>
          <w:r w:rsidR="000C3FB6" w:rsidRPr="00C2714A">
            <w:rPr>
              <w:noProof/>
              <w:webHidden/>
              <w:rPrChange w:id="25" w:author="Observatorio 02" w:date="2017-03-23T14:31:00Z">
                <w:rPr>
                  <w:noProof/>
                  <w:webHidden/>
                </w:rPr>
              </w:rPrChange>
            </w:rPr>
            <w:fldChar w:fldCharType="begin"/>
          </w:r>
          <w:r w:rsidR="000C3FB6" w:rsidRPr="00C2714A">
            <w:rPr>
              <w:noProof/>
              <w:webHidden/>
            </w:rPr>
            <w:instrText xml:space="preserve"> PAGEREF _Toc453665490 \h </w:instrText>
          </w:r>
          <w:r w:rsidR="000C3FB6" w:rsidRPr="00C2714A">
            <w:rPr>
              <w:noProof/>
              <w:webHidden/>
              <w:rPrChange w:id="26" w:author="Observatorio 02" w:date="2017-03-23T14:31:00Z">
                <w:rPr>
                  <w:noProof/>
                  <w:webHidden/>
                </w:rPr>
              </w:rPrChange>
            </w:rPr>
          </w:r>
          <w:r w:rsidR="000C3FB6" w:rsidRPr="00C2714A">
            <w:rPr>
              <w:noProof/>
              <w:webHidden/>
              <w:rPrChange w:id="27" w:author="Observatorio 02" w:date="2017-03-23T14:31:00Z">
                <w:rPr>
                  <w:noProof/>
                  <w:webHidden/>
                </w:rPr>
              </w:rPrChange>
            </w:rPr>
            <w:fldChar w:fldCharType="separate"/>
          </w:r>
          <w:r w:rsidR="000C3FB6" w:rsidRPr="00C2714A">
            <w:rPr>
              <w:noProof/>
              <w:webHidden/>
            </w:rPr>
            <w:t>14</w:t>
          </w:r>
          <w:r w:rsidR="000C3FB6" w:rsidRPr="00C2714A">
            <w:rPr>
              <w:noProof/>
              <w:webHidden/>
              <w:rPrChange w:id="28" w:author="Observatorio 02" w:date="2017-03-23T14:31:00Z">
                <w:rPr>
                  <w:noProof/>
                  <w:webHidden/>
                </w:rPr>
              </w:rPrChange>
            </w:rPr>
            <w:fldChar w:fldCharType="end"/>
          </w:r>
          <w:r w:rsidRPr="00C2714A">
            <w:rPr>
              <w:noProof/>
              <w:rPrChange w:id="29" w:author="Observatorio 02" w:date="2017-03-23T14:31:00Z">
                <w:rPr>
                  <w:noProof/>
                </w:rPr>
              </w:rPrChange>
            </w:rPr>
            <w:fldChar w:fldCharType="end"/>
          </w:r>
        </w:p>
        <w:p w14:paraId="179EB5C6" w14:textId="6FE94A3D" w:rsidR="000C3FB6" w:rsidRPr="00C2714A" w:rsidRDefault="00BE42C4" w:rsidP="008C4F79">
          <w:pPr>
            <w:pStyle w:val="TOC2"/>
            <w:ind w:left="0"/>
            <w:rPr>
              <w:rFonts w:eastAsiaTheme="minorEastAsia"/>
              <w:noProof/>
              <w:sz w:val="22"/>
              <w:szCs w:val="22"/>
              <w:bdr w:val="none" w:sz="0" w:space="0" w:color="auto"/>
              <w:lang w:val="es-CL" w:eastAsia="es-CL"/>
              <w:rPrChange w:id="30"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31" w:author="Observatorio 02" w:date="2017-03-23T14:31:00Z">
                <w:rPr/>
              </w:rPrChange>
            </w:rPr>
            <w:fldChar w:fldCharType="begin"/>
          </w:r>
          <w:r w:rsidRPr="00C2714A">
            <w:instrText xml:space="preserve"> HYPERLINK \l "_Toc453665491" </w:instrText>
          </w:r>
          <w:r w:rsidRPr="00C2714A">
            <w:rPr>
              <w:rPrChange w:id="32" w:author="Observatorio 02" w:date="2017-03-23T14:31:00Z">
                <w:rPr>
                  <w:noProof/>
                </w:rPr>
              </w:rPrChange>
            </w:rPr>
            <w:fldChar w:fldCharType="separate"/>
          </w:r>
          <w:r w:rsidR="000C3FB6" w:rsidRPr="00C2714A">
            <w:rPr>
              <w:rStyle w:val="Hyperlink"/>
              <w:rFonts w:eastAsia="Times New Roman"/>
              <w:b/>
              <w:noProof/>
              <w:u w:val="none"/>
              <w:lang w:val="es-ES"/>
            </w:rPr>
            <w:t>2.2.</w:t>
          </w:r>
          <w:r w:rsidR="000C3FB6" w:rsidRPr="00C2714A">
            <w:rPr>
              <w:rFonts w:eastAsiaTheme="minorEastAsia"/>
              <w:noProof/>
              <w:sz w:val="22"/>
              <w:szCs w:val="22"/>
              <w:bdr w:val="none" w:sz="0" w:space="0" w:color="auto"/>
              <w:lang w:val="es-CL" w:eastAsia="es-CL"/>
              <w:rPrChange w:id="33"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rFonts w:eastAsia="Times New Roman"/>
              <w:b/>
              <w:noProof/>
              <w:u w:val="none"/>
              <w:lang w:val="es-ES"/>
            </w:rPr>
            <w:t>Actividades del sector</w:t>
          </w:r>
          <w:r w:rsidR="000C3FB6" w:rsidRPr="00C2714A">
            <w:rPr>
              <w:noProof/>
              <w:webHidden/>
            </w:rPr>
            <w:tab/>
          </w:r>
          <w:r w:rsidR="000C3FB6" w:rsidRPr="00C2714A">
            <w:rPr>
              <w:noProof/>
              <w:webHidden/>
              <w:rPrChange w:id="34" w:author="Observatorio 02" w:date="2017-03-23T14:31:00Z">
                <w:rPr>
                  <w:noProof/>
                  <w:webHidden/>
                </w:rPr>
              </w:rPrChange>
            </w:rPr>
            <w:fldChar w:fldCharType="begin"/>
          </w:r>
          <w:r w:rsidR="000C3FB6" w:rsidRPr="00C2714A">
            <w:rPr>
              <w:noProof/>
              <w:webHidden/>
            </w:rPr>
            <w:instrText xml:space="preserve"> PAGEREF _Toc453665491 \h </w:instrText>
          </w:r>
          <w:r w:rsidR="000C3FB6" w:rsidRPr="00C2714A">
            <w:rPr>
              <w:noProof/>
              <w:webHidden/>
              <w:rPrChange w:id="35" w:author="Observatorio 02" w:date="2017-03-23T14:31:00Z">
                <w:rPr>
                  <w:noProof/>
                  <w:webHidden/>
                </w:rPr>
              </w:rPrChange>
            </w:rPr>
          </w:r>
          <w:r w:rsidR="000C3FB6" w:rsidRPr="00C2714A">
            <w:rPr>
              <w:noProof/>
              <w:webHidden/>
              <w:rPrChange w:id="36" w:author="Observatorio 02" w:date="2017-03-23T14:31:00Z">
                <w:rPr>
                  <w:noProof/>
                  <w:webHidden/>
                </w:rPr>
              </w:rPrChange>
            </w:rPr>
            <w:fldChar w:fldCharType="separate"/>
          </w:r>
          <w:r w:rsidR="000C3FB6" w:rsidRPr="00C2714A">
            <w:rPr>
              <w:noProof/>
              <w:webHidden/>
            </w:rPr>
            <w:t>16</w:t>
          </w:r>
          <w:r w:rsidR="000C3FB6" w:rsidRPr="00C2714A">
            <w:rPr>
              <w:noProof/>
              <w:webHidden/>
              <w:rPrChange w:id="37" w:author="Observatorio 02" w:date="2017-03-23T14:31:00Z">
                <w:rPr>
                  <w:noProof/>
                  <w:webHidden/>
                </w:rPr>
              </w:rPrChange>
            </w:rPr>
            <w:fldChar w:fldCharType="end"/>
          </w:r>
          <w:r w:rsidRPr="00C2714A">
            <w:rPr>
              <w:noProof/>
              <w:rPrChange w:id="38" w:author="Observatorio 02" w:date="2017-03-23T14:31:00Z">
                <w:rPr>
                  <w:noProof/>
                </w:rPr>
              </w:rPrChange>
            </w:rPr>
            <w:fldChar w:fldCharType="end"/>
          </w:r>
        </w:p>
        <w:p w14:paraId="3EB02893" w14:textId="772FF3D8" w:rsidR="000C3FB6" w:rsidRPr="00C2714A" w:rsidRDefault="00BE42C4" w:rsidP="004C3BF6">
          <w:pPr>
            <w:pStyle w:val="TOC2"/>
            <w:ind w:left="0"/>
            <w:rPr>
              <w:rFonts w:eastAsiaTheme="minorEastAsia"/>
              <w:noProof/>
              <w:sz w:val="22"/>
              <w:szCs w:val="22"/>
              <w:bdr w:val="none" w:sz="0" w:space="0" w:color="auto"/>
              <w:lang w:val="es-CL" w:eastAsia="es-CL"/>
              <w:rPrChange w:id="39"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40" w:author="Observatorio 02" w:date="2017-03-23T14:31:00Z">
                <w:rPr/>
              </w:rPrChange>
            </w:rPr>
            <w:fldChar w:fldCharType="begin"/>
          </w:r>
          <w:r w:rsidRPr="00C2714A">
            <w:instrText xml:space="preserve"> HYPERLINK \l "_Toc453665492" </w:instrText>
          </w:r>
          <w:r w:rsidRPr="00C2714A">
            <w:rPr>
              <w:rPrChange w:id="41" w:author="Observatorio 02" w:date="2017-03-23T14:31:00Z">
                <w:rPr>
                  <w:noProof/>
                </w:rPr>
              </w:rPrChange>
            </w:rPr>
            <w:fldChar w:fldCharType="separate"/>
          </w:r>
          <w:r w:rsidR="000C3FB6" w:rsidRPr="00C2714A">
            <w:rPr>
              <w:rStyle w:val="Hyperlink"/>
              <w:b/>
              <w:noProof/>
              <w:u w:val="none"/>
              <w:lang w:val="es-ES"/>
            </w:rPr>
            <w:t>2.3.</w:t>
          </w:r>
          <w:r w:rsidR="000C3FB6" w:rsidRPr="00C2714A">
            <w:rPr>
              <w:rFonts w:eastAsiaTheme="minorEastAsia"/>
              <w:noProof/>
              <w:sz w:val="22"/>
              <w:szCs w:val="22"/>
              <w:bdr w:val="none" w:sz="0" w:space="0" w:color="auto"/>
              <w:lang w:val="es-CL" w:eastAsia="es-CL"/>
              <w:rPrChange w:id="42"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
            <w:t>Ciclos Productivos</w:t>
          </w:r>
          <w:r w:rsidR="000C3FB6" w:rsidRPr="00C2714A">
            <w:rPr>
              <w:noProof/>
              <w:webHidden/>
            </w:rPr>
            <w:tab/>
          </w:r>
          <w:r w:rsidR="000C3FB6" w:rsidRPr="00C2714A">
            <w:rPr>
              <w:noProof/>
              <w:webHidden/>
              <w:rPrChange w:id="43" w:author="Observatorio 02" w:date="2017-03-23T14:31:00Z">
                <w:rPr>
                  <w:noProof/>
                  <w:webHidden/>
                </w:rPr>
              </w:rPrChange>
            </w:rPr>
            <w:fldChar w:fldCharType="begin"/>
          </w:r>
          <w:r w:rsidR="000C3FB6" w:rsidRPr="00C2714A">
            <w:rPr>
              <w:noProof/>
              <w:webHidden/>
            </w:rPr>
            <w:instrText xml:space="preserve"> PAGEREF _Toc453665492 \h </w:instrText>
          </w:r>
          <w:r w:rsidR="000C3FB6" w:rsidRPr="00C2714A">
            <w:rPr>
              <w:noProof/>
              <w:webHidden/>
              <w:rPrChange w:id="44" w:author="Observatorio 02" w:date="2017-03-23T14:31:00Z">
                <w:rPr>
                  <w:noProof/>
                  <w:webHidden/>
                </w:rPr>
              </w:rPrChange>
            </w:rPr>
          </w:r>
          <w:r w:rsidR="000C3FB6" w:rsidRPr="00C2714A">
            <w:rPr>
              <w:noProof/>
              <w:webHidden/>
              <w:rPrChange w:id="45" w:author="Observatorio 02" w:date="2017-03-23T14:31:00Z">
                <w:rPr>
                  <w:noProof/>
                  <w:webHidden/>
                </w:rPr>
              </w:rPrChange>
            </w:rPr>
            <w:fldChar w:fldCharType="separate"/>
          </w:r>
          <w:r w:rsidR="000C3FB6" w:rsidRPr="00C2714A">
            <w:rPr>
              <w:noProof/>
              <w:webHidden/>
            </w:rPr>
            <w:t>20</w:t>
          </w:r>
          <w:r w:rsidR="000C3FB6" w:rsidRPr="00C2714A">
            <w:rPr>
              <w:noProof/>
              <w:webHidden/>
              <w:rPrChange w:id="46" w:author="Observatorio 02" w:date="2017-03-23T14:31:00Z">
                <w:rPr>
                  <w:noProof/>
                  <w:webHidden/>
                </w:rPr>
              </w:rPrChange>
            </w:rPr>
            <w:fldChar w:fldCharType="end"/>
          </w:r>
          <w:r w:rsidRPr="00C2714A">
            <w:rPr>
              <w:noProof/>
              <w:rPrChange w:id="47" w:author="Observatorio 02" w:date="2017-03-23T14:31:00Z">
                <w:rPr>
                  <w:noProof/>
                </w:rPr>
              </w:rPrChange>
            </w:rPr>
            <w:fldChar w:fldCharType="end"/>
          </w:r>
        </w:p>
        <w:p w14:paraId="0711595C" w14:textId="63FAAFEA"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48"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49" w:author="Observatorio 02" w:date="2017-03-23T14:31:00Z">
                <w:rPr/>
              </w:rPrChange>
            </w:rPr>
            <w:fldChar w:fldCharType="begin"/>
          </w:r>
          <w:r w:rsidRPr="00C2714A">
            <w:instrText xml:space="preserve"> HYPERLINK \l "_Toc453665493" </w:instrText>
          </w:r>
          <w:r w:rsidRPr="00C2714A">
            <w:rPr>
              <w:rPrChange w:id="50" w:author="Observatorio 02" w:date="2017-03-23T14:31:00Z">
                <w:rPr>
                  <w:noProof/>
                </w:rPr>
              </w:rPrChange>
            </w:rPr>
            <w:fldChar w:fldCharType="separate"/>
          </w:r>
          <w:r w:rsidR="000C3FB6" w:rsidRPr="00C2714A">
            <w:rPr>
              <w:rStyle w:val="Hyperlink"/>
              <w:b/>
              <w:noProof/>
              <w:u w:val="none"/>
              <w:lang w:val="es-ES"/>
            </w:rPr>
            <w:t>3.</w:t>
          </w:r>
          <w:r w:rsidR="000C3FB6" w:rsidRPr="00C2714A">
            <w:rPr>
              <w:rFonts w:eastAsiaTheme="minorEastAsia"/>
              <w:noProof/>
              <w:sz w:val="22"/>
              <w:szCs w:val="22"/>
              <w:bdr w:val="none" w:sz="0" w:space="0" w:color="auto"/>
              <w:lang w:val="es-CL" w:eastAsia="es-CL"/>
              <w:rPrChange w:id="51"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
            <w:t>Características de los trabajadores</w:t>
          </w:r>
          <w:r w:rsidR="000C3FB6" w:rsidRPr="00C2714A">
            <w:rPr>
              <w:noProof/>
              <w:webHidden/>
            </w:rPr>
            <w:tab/>
          </w:r>
          <w:r w:rsidR="000C3FB6" w:rsidRPr="00C2714A">
            <w:rPr>
              <w:noProof/>
              <w:webHidden/>
              <w:rPrChange w:id="52" w:author="Observatorio 02" w:date="2017-03-23T14:31:00Z">
                <w:rPr>
                  <w:noProof/>
                  <w:webHidden/>
                </w:rPr>
              </w:rPrChange>
            </w:rPr>
            <w:fldChar w:fldCharType="begin"/>
          </w:r>
          <w:r w:rsidR="000C3FB6" w:rsidRPr="00C2714A">
            <w:rPr>
              <w:noProof/>
              <w:webHidden/>
            </w:rPr>
            <w:instrText xml:space="preserve"> PAGEREF _Toc453665493 \h </w:instrText>
          </w:r>
          <w:r w:rsidR="000C3FB6" w:rsidRPr="00C2714A">
            <w:rPr>
              <w:noProof/>
              <w:webHidden/>
              <w:rPrChange w:id="53" w:author="Observatorio 02" w:date="2017-03-23T14:31:00Z">
                <w:rPr>
                  <w:noProof/>
                  <w:webHidden/>
                </w:rPr>
              </w:rPrChange>
            </w:rPr>
          </w:r>
          <w:r w:rsidR="000C3FB6" w:rsidRPr="00C2714A">
            <w:rPr>
              <w:noProof/>
              <w:webHidden/>
              <w:rPrChange w:id="54" w:author="Observatorio 02" w:date="2017-03-23T14:31:00Z">
                <w:rPr>
                  <w:noProof/>
                  <w:webHidden/>
                </w:rPr>
              </w:rPrChange>
            </w:rPr>
            <w:fldChar w:fldCharType="separate"/>
          </w:r>
          <w:r w:rsidR="000C3FB6" w:rsidRPr="00C2714A">
            <w:rPr>
              <w:noProof/>
              <w:webHidden/>
            </w:rPr>
            <w:t>21</w:t>
          </w:r>
          <w:r w:rsidR="000C3FB6" w:rsidRPr="00C2714A">
            <w:rPr>
              <w:noProof/>
              <w:webHidden/>
              <w:rPrChange w:id="55" w:author="Observatorio 02" w:date="2017-03-23T14:31:00Z">
                <w:rPr>
                  <w:noProof/>
                  <w:webHidden/>
                </w:rPr>
              </w:rPrChange>
            </w:rPr>
            <w:fldChar w:fldCharType="end"/>
          </w:r>
          <w:r w:rsidRPr="00C2714A">
            <w:rPr>
              <w:noProof/>
              <w:rPrChange w:id="56" w:author="Observatorio 02" w:date="2017-03-23T14:31:00Z">
                <w:rPr>
                  <w:noProof/>
                </w:rPr>
              </w:rPrChange>
            </w:rPr>
            <w:fldChar w:fldCharType="end"/>
          </w:r>
        </w:p>
        <w:p w14:paraId="3F9DDC9D" w14:textId="1F74031D"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57"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58" w:author="Observatorio 02" w:date="2017-03-23T14:31:00Z">
                <w:rPr/>
              </w:rPrChange>
            </w:rPr>
            <w:fldChar w:fldCharType="begin"/>
          </w:r>
          <w:r w:rsidRPr="00C2714A">
            <w:instrText xml:space="preserve"> HYPERLINK \l "_Toc453665494" </w:instrText>
          </w:r>
          <w:r w:rsidRPr="00C2714A">
            <w:rPr>
              <w:rPrChange w:id="59" w:author="Observatorio 02" w:date="2017-03-23T14:31:00Z">
                <w:rPr>
                  <w:noProof/>
                </w:rPr>
              </w:rPrChange>
            </w:rPr>
            <w:fldChar w:fldCharType="separate"/>
          </w:r>
          <w:r w:rsidR="000C3FB6" w:rsidRPr="00C2714A">
            <w:rPr>
              <w:rStyle w:val="Hyperlink"/>
              <w:b/>
              <w:noProof/>
              <w:u w:val="none"/>
              <w:lang w:val="es-ES"/>
            </w:rPr>
            <w:t>4.</w:t>
          </w:r>
          <w:r w:rsidR="000C3FB6" w:rsidRPr="00C2714A">
            <w:rPr>
              <w:rFonts w:eastAsiaTheme="minorEastAsia"/>
              <w:noProof/>
              <w:sz w:val="22"/>
              <w:szCs w:val="22"/>
              <w:bdr w:val="none" w:sz="0" w:space="0" w:color="auto"/>
              <w:lang w:val="es-CL" w:eastAsia="es-CL"/>
              <w:rPrChange w:id="60"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
            <w:t>Características del empleo</w:t>
          </w:r>
          <w:r w:rsidR="000C3FB6" w:rsidRPr="00C2714A">
            <w:rPr>
              <w:noProof/>
              <w:webHidden/>
            </w:rPr>
            <w:tab/>
          </w:r>
          <w:r w:rsidR="000C3FB6" w:rsidRPr="00C2714A">
            <w:rPr>
              <w:noProof/>
              <w:webHidden/>
              <w:rPrChange w:id="61" w:author="Observatorio 02" w:date="2017-03-23T14:31:00Z">
                <w:rPr>
                  <w:noProof/>
                  <w:webHidden/>
                </w:rPr>
              </w:rPrChange>
            </w:rPr>
            <w:fldChar w:fldCharType="begin"/>
          </w:r>
          <w:r w:rsidR="000C3FB6" w:rsidRPr="00C2714A">
            <w:rPr>
              <w:noProof/>
              <w:webHidden/>
            </w:rPr>
            <w:instrText xml:space="preserve"> PAGEREF _Toc453665494 \h </w:instrText>
          </w:r>
          <w:r w:rsidR="000C3FB6" w:rsidRPr="00C2714A">
            <w:rPr>
              <w:noProof/>
              <w:webHidden/>
              <w:rPrChange w:id="62" w:author="Observatorio 02" w:date="2017-03-23T14:31:00Z">
                <w:rPr>
                  <w:noProof/>
                  <w:webHidden/>
                </w:rPr>
              </w:rPrChange>
            </w:rPr>
          </w:r>
          <w:r w:rsidR="000C3FB6" w:rsidRPr="00C2714A">
            <w:rPr>
              <w:noProof/>
              <w:webHidden/>
              <w:rPrChange w:id="63" w:author="Observatorio 02" w:date="2017-03-23T14:31:00Z">
                <w:rPr>
                  <w:noProof/>
                  <w:webHidden/>
                </w:rPr>
              </w:rPrChange>
            </w:rPr>
            <w:fldChar w:fldCharType="separate"/>
          </w:r>
          <w:r w:rsidR="000C3FB6" w:rsidRPr="00C2714A">
            <w:rPr>
              <w:noProof/>
              <w:webHidden/>
            </w:rPr>
            <w:t>24</w:t>
          </w:r>
          <w:r w:rsidR="000C3FB6" w:rsidRPr="00C2714A">
            <w:rPr>
              <w:noProof/>
              <w:webHidden/>
              <w:rPrChange w:id="64" w:author="Observatorio 02" w:date="2017-03-23T14:31:00Z">
                <w:rPr>
                  <w:noProof/>
                  <w:webHidden/>
                </w:rPr>
              </w:rPrChange>
            </w:rPr>
            <w:fldChar w:fldCharType="end"/>
          </w:r>
          <w:r w:rsidRPr="00C2714A">
            <w:rPr>
              <w:noProof/>
              <w:rPrChange w:id="65" w:author="Observatorio 02" w:date="2017-03-23T14:31:00Z">
                <w:rPr>
                  <w:noProof/>
                </w:rPr>
              </w:rPrChange>
            </w:rPr>
            <w:fldChar w:fldCharType="end"/>
          </w:r>
        </w:p>
        <w:p w14:paraId="262543BC" w14:textId="117D36A1" w:rsidR="000C3FB6" w:rsidRPr="00C2714A" w:rsidRDefault="00BE42C4" w:rsidP="00737596">
          <w:pPr>
            <w:pStyle w:val="TOC1"/>
            <w:tabs>
              <w:tab w:val="left" w:pos="440"/>
              <w:tab w:val="right" w:pos="9350"/>
            </w:tabs>
            <w:spacing w:after="0" w:line="276" w:lineRule="auto"/>
            <w:rPr>
              <w:rFonts w:eastAsiaTheme="minorEastAsia"/>
              <w:noProof/>
              <w:sz w:val="22"/>
              <w:szCs w:val="22"/>
              <w:bdr w:val="none" w:sz="0" w:space="0" w:color="auto"/>
              <w:lang w:val="es-CL" w:eastAsia="es-CL"/>
              <w:rPrChange w:id="66"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67" w:author="Observatorio 02" w:date="2017-03-23T14:31:00Z">
                <w:rPr/>
              </w:rPrChange>
            </w:rPr>
            <w:fldChar w:fldCharType="begin"/>
          </w:r>
          <w:r w:rsidRPr="00C2714A">
            <w:instrText xml:space="preserve"> HYPERLINK \l "_Toc453665495" </w:instrText>
          </w:r>
          <w:r w:rsidRPr="00C2714A">
            <w:rPr>
              <w:rPrChange w:id="68" w:author="Observatorio 02" w:date="2017-03-23T14:31:00Z">
                <w:rPr>
                  <w:noProof/>
                </w:rPr>
              </w:rPrChange>
            </w:rPr>
            <w:fldChar w:fldCharType="separate"/>
          </w:r>
          <w:r w:rsidR="000C3FB6" w:rsidRPr="00C2714A">
            <w:rPr>
              <w:rStyle w:val="Hyperlink"/>
              <w:b/>
              <w:noProof/>
              <w:u w:val="none"/>
              <w:lang w:val="es-ES"/>
            </w:rPr>
            <w:t>5.</w:t>
          </w:r>
          <w:r w:rsidR="000C3FB6" w:rsidRPr="00C2714A">
            <w:rPr>
              <w:rFonts w:eastAsiaTheme="minorEastAsia"/>
              <w:noProof/>
              <w:sz w:val="22"/>
              <w:szCs w:val="22"/>
              <w:bdr w:val="none" w:sz="0" w:space="0" w:color="auto"/>
              <w:lang w:val="es-CL" w:eastAsia="es-CL"/>
              <w:rPrChange w:id="69" w:author="Observatorio 02" w:date="2017-03-23T14:31:00Z">
                <w:rPr>
                  <w:rFonts w:asciiTheme="minorHAnsi" w:eastAsiaTheme="minorEastAsia" w:hAnsiTheme="minorHAnsi" w:cstheme="minorBidi"/>
                  <w:noProof/>
                  <w:sz w:val="22"/>
                  <w:szCs w:val="22"/>
                  <w:bdr w:val="none" w:sz="0" w:space="0" w:color="auto"/>
                  <w:lang w:val="es-CL" w:eastAsia="es-CL"/>
                </w:rPr>
              </w:rPrChange>
            </w:rPr>
            <w:tab/>
          </w:r>
          <w:r w:rsidR="000C3FB6" w:rsidRPr="00C2714A">
            <w:rPr>
              <w:rStyle w:val="Hyperlink"/>
              <w:b/>
              <w:noProof/>
              <w:u w:val="none"/>
              <w:lang w:val="es-ES"/>
            </w:rPr>
            <w:t>Síntesis</w:t>
          </w:r>
          <w:r w:rsidR="000C3FB6" w:rsidRPr="00C2714A">
            <w:rPr>
              <w:noProof/>
              <w:webHidden/>
            </w:rPr>
            <w:tab/>
          </w:r>
          <w:r w:rsidR="000C3FB6" w:rsidRPr="00C2714A">
            <w:rPr>
              <w:noProof/>
              <w:webHidden/>
              <w:rPrChange w:id="70" w:author="Observatorio 02" w:date="2017-03-23T14:31:00Z">
                <w:rPr>
                  <w:noProof/>
                  <w:webHidden/>
                </w:rPr>
              </w:rPrChange>
            </w:rPr>
            <w:fldChar w:fldCharType="begin"/>
          </w:r>
          <w:r w:rsidR="000C3FB6" w:rsidRPr="00C2714A">
            <w:rPr>
              <w:noProof/>
              <w:webHidden/>
            </w:rPr>
            <w:instrText xml:space="preserve"> PAGEREF _Toc453665495 \h </w:instrText>
          </w:r>
          <w:r w:rsidR="000C3FB6" w:rsidRPr="00C2714A">
            <w:rPr>
              <w:noProof/>
              <w:webHidden/>
              <w:rPrChange w:id="71" w:author="Observatorio 02" w:date="2017-03-23T14:31:00Z">
                <w:rPr>
                  <w:noProof/>
                  <w:webHidden/>
                </w:rPr>
              </w:rPrChange>
            </w:rPr>
          </w:r>
          <w:r w:rsidR="000C3FB6" w:rsidRPr="00C2714A">
            <w:rPr>
              <w:noProof/>
              <w:webHidden/>
              <w:rPrChange w:id="72" w:author="Observatorio 02" w:date="2017-03-23T14:31:00Z">
                <w:rPr>
                  <w:noProof/>
                  <w:webHidden/>
                </w:rPr>
              </w:rPrChange>
            </w:rPr>
            <w:fldChar w:fldCharType="separate"/>
          </w:r>
          <w:r w:rsidR="000C3FB6" w:rsidRPr="00C2714A">
            <w:rPr>
              <w:noProof/>
              <w:webHidden/>
            </w:rPr>
            <w:t>27</w:t>
          </w:r>
          <w:r w:rsidR="000C3FB6" w:rsidRPr="00C2714A">
            <w:rPr>
              <w:noProof/>
              <w:webHidden/>
              <w:rPrChange w:id="73" w:author="Observatorio 02" w:date="2017-03-23T14:31:00Z">
                <w:rPr>
                  <w:noProof/>
                  <w:webHidden/>
                </w:rPr>
              </w:rPrChange>
            </w:rPr>
            <w:fldChar w:fldCharType="end"/>
          </w:r>
          <w:r w:rsidRPr="00C2714A">
            <w:rPr>
              <w:noProof/>
              <w:rPrChange w:id="74" w:author="Observatorio 02" w:date="2017-03-23T14:31:00Z">
                <w:rPr>
                  <w:noProof/>
                </w:rPr>
              </w:rPrChange>
            </w:rPr>
            <w:fldChar w:fldCharType="end"/>
          </w:r>
        </w:p>
        <w:p w14:paraId="7EA44ED2" w14:textId="1D232886" w:rsidR="000C3FB6" w:rsidRPr="00C2714A" w:rsidRDefault="00BE42C4" w:rsidP="00737596">
          <w:pPr>
            <w:pStyle w:val="TOC1"/>
            <w:tabs>
              <w:tab w:val="right" w:pos="9350"/>
            </w:tabs>
            <w:spacing w:after="0" w:line="276" w:lineRule="auto"/>
            <w:rPr>
              <w:rFonts w:eastAsiaTheme="minorEastAsia"/>
              <w:noProof/>
              <w:sz w:val="22"/>
              <w:szCs w:val="22"/>
              <w:bdr w:val="none" w:sz="0" w:space="0" w:color="auto"/>
              <w:lang w:val="es-CL" w:eastAsia="es-CL"/>
              <w:rPrChange w:id="75"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76" w:author="Observatorio 02" w:date="2017-03-23T14:31:00Z">
                <w:rPr/>
              </w:rPrChange>
            </w:rPr>
            <w:fldChar w:fldCharType="begin"/>
          </w:r>
          <w:r w:rsidRPr="00C2714A">
            <w:instrText xml:space="preserve"> HYPERLINK \l "_Toc453665496" </w:instrText>
          </w:r>
          <w:r w:rsidRPr="00C2714A">
            <w:rPr>
              <w:rPrChange w:id="77" w:author="Observatorio 02" w:date="2017-03-23T14:31:00Z">
                <w:rPr>
                  <w:noProof/>
                </w:rPr>
              </w:rPrChange>
            </w:rPr>
            <w:fldChar w:fldCharType="separate"/>
          </w:r>
          <w:r w:rsidR="000C3FB6" w:rsidRPr="00C2714A">
            <w:rPr>
              <w:rStyle w:val="Hyperlink"/>
              <w:b/>
              <w:noProof/>
              <w:u w:val="none"/>
              <w:lang w:val="es-ES"/>
            </w:rPr>
            <w:t>Apéndice A: Matriz de insumo/producto</w:t>
          </w:r>
          <w:r w:rsidR="000C3FB6" w:rsidRPr="00C2714A">
            <w:rPr>
              <w:noProof/>
              <w:webHidden/>
            </w:rPr>
            <w:tab/>
          </w:r>
          <w:r w:rsidR="000C3FB6" w:rsidRPr="00C2714A">
            <w:rPr>
              <w:noProof/>
              <w:webHidden/>
              <w:rPrChange w:id="78" w:author="Observatorio 02" w:date="2017-03-23T14:31:00Z">
                <w:rPr>
                  <w:noProof/>
                  <w:webHidden/>
                </w:rPr>
              </w:rPrChange>
            </w:rPr>
            <w:fldChar w:fldCharType="begin"/>
          </w:r>
          <w:r w:rsidR="000C3FB6" w:rsidRPr="00C2714A">
            <w:rPr>
              <w:noProof/>
              <w:webHidden/>
            </w:rPr>
            <w:instrText xml:space="preserve"> PAGEREF _Toc453665496 \h </w:instrText>
          </w:r>
          <w:r w:rsidR="000C3FB6" w:rsidRPr="00C2714A">
            <w:rPr>
              <w:noProof/>
              <w:webHidden/>
              <w:rPrChange w:id="79" w:author="Observatorio 02" w:date="2017-03-23T14:31:00Z">
                <w:rPr>
                  <w:noProof/>
                  <w:webHidden/>
                </w:rPr>
              </w:rPrChange>
            </w:rPr>
          </w:r>
          <w:r w:rsidR="000C3FB6" w:rsidRPr="00C2714A">
            <w:rPr>
              <w:noProof/>
              <w:webHidden/>
              <w:rPrChange w:id="80" w:author="Observatorio 02" w:date="2017-03-23T14:31:00Z">
                <w:rPr>
                  <w:noProof/>
                  <w:webHidden/>
                </w:rPr>
              </w:rPrChange>
            </w:rPr>
            <w:fldChar w:fldCharType="separate"/>
          </w:r>
          <w:r w:rsidR="000C3FB6" w:rsidRPr="00C2714A">
            <w:rPr>
              <w:noProof/>
              <w:webHidden/>
            </w:rPr>
            <w:t>30</w:t>
          </w:r>
          <w:r w:rsidR="000C3FB6" w:rsidRPr="00C2714A">
            <w:rPr>
              <w:noProof/>
              <w:webHidden/>
              <w:rPrChange w:id="81" w:author="Observatorio 02" w:date="2017-03-23T14:31:00Z">
                <w:rPr>
                  <w:noProof/>
                  <w:webHidden/>
                </w:rPr>
              </w:rPrChange>
            </w:rPr>
            <w:fldChar w:fldCharType="end"/>
          </w:r>
          <w:r w:rsidRPr="00C2714A">
            <w:rPr>
              <w:noProof/>
              <w:rPrChange w:id="82" w:author="Observatorio 02" w:date="2017-03-23T14:31:00Z">
                <w:rPr>
                  <w:noProof/>
                </w:rPr>
              </w:rPrChange>
            </w:rPr>
            <w:fldChar w:fldCharType="end"/>
          </w:r>
        </w:p>
        <w:p w14:paraId="0070D218" w14:textId="5AE315E7" w:rsidR="000C3FB6" w:rsidRPr="00C2714A" w:rsidRDefault="00BE42C4" w:rsidP="00737596">
          <w:pPr>
            <w:pStyle w:val="TOC1"/>
            <w:tabs>
              <w:tab w:val="right" w:pos="9350"/>
            </w:tabs>
            <w:spacing w:after="0" w:line="276" w:lineRule="auto"/>
            <w:rPr>
              <w:rFonts w:eastAsiaTheme="minorEastAsia"/>
              <w:noProof/>
              <w:sz w:val="22"/>
              <w:szCs w:val="22"/>
              <w:bdr w:val="none" w:sz="0" w:space="0" w:color="auto"/>
              <w:lang w:val="es-CL" w:eastAsia="es-CL"/>
              <w:rPrChange w:id="83" w:author="Observatorio 02" w:date="2017-03-23T14:31:00Z">
                <w:rPr>
                  <w:rFonts w:asciiTheme="minorHAnsi" w:eastAsiaTheme="minorEastAsia" w:hAnsiTheme="minorHAnsi" w:cstheme="minorBidi"/>
                  <w:noProof/>
                  <w:sz w:val="22"/>
                  <w:szCs w:val="22"/>
                  <w:bdr w:val="none" w:sz="0" w:space="0" w:color="auto"/>
                  <w:lang w:val="es-CL" w:eastAsia="es-CL"/>
                </w:rPr>
              </w:rPrChange>
            </w:rPr>
          </w:pPr>
          <w:r w:rsidRPr="00C2714A">
            <w:rPr>
              <w:rPrChange w:id="84" w:author="Observatorio 02" w:date="2017-03-23T14:31:00Z">
                <w:rPr/>
              </w:rPrChange>
            </w:rPr>
            <w:fldChar w:fldCharType="begin"/>
          </w:r>
          <w:r w:rsidRPr="00C2714A">
            <w:instrText xml:space="preserve"> HYPERLINK \l "_Toc453665497" </w:instrText>
          </w:r>
          <w:r w:rsidRPr="00C2714A">
            <w:rPr>
              <w:rPrChange w:id="85" w:author="Observatorio 02" w:date="2017-03-23T14:31:00Z">
                <w:rPr>
                  <w:noProof/>
                </w:rPr>
              </w:rPrChange>
            </w:rPr>
            <w:fldChar w:fldCharType="separate"/>
          </w:r>
          <w:r w:rsidR="000C3FB6" w:rsidRPr="00C2714A">
            <w:rPr>
              <w:rStyle w:val="Hyperlink"/>
              <w:b/>
              <w:noProof/>
              <w:u w:val="none"/>
              <w:lang w:val="es-ES"/>
            </w:rPr>
            <w:t>Referencias</w:t>
          </w:r>
          <w:r w:rsidR="000C3FB6" w:rsidRPr="00C2714A">
            <w:rPr>
              <w:noProof/>
              <w:webHidden/>
            </w:rPr>
            <w:tab/>
          </w:r>
          <w:r w:rsidR="000C3FB6" w:rsidRPr="00C2714A">
            <w:rPr>
              <w:noProof/>
              <w:webHidden/>
              <w:rPrChange w:id="86" w:author="Observatorio 02" w:date="2017-03-23T14:31:00Z">
                <w:rPr>
                  <w:noProof/>
                  <w:webHidden/>
                </w:rPr>
              </w:rPrChange>
            </w:rPr>
            <w:fldChar w:fldCharType="begin"/>
          </w:r>
          <w:r w:rsidR="000C3FB6" w:rsidRPr="00C2714A">
            <w:rPr>
              <w:noProof/>
              <w:webHidden/>
            </w:rPr>
            <w:instrText xml:space="preserve"> PAGEREF _Toc453665497 \h </w:instrText>
          </w:r>
          <w:r w:rsidR="000C3FB6" w:rsidRPr="00C2714A">
            <w:rPr>
              <w:noProof/>
              <w:webHidden/>
              <w:rPrChange w:id="87" w:author="Observatorio 02" w:date="2017-03-23T14:31:00Z">
                <w:rPr>
                  <w:noProof/>
                  <w:webHidden/>
                </w:rPr>
              </w:rPrChange>
            </w:rPr>
          </w:r>
          <w:r w:rsidR="000C3FB6" w:rsidRPr="00C2714A">
            <w:rPr>
              <w:noProof/>
              <w:webHidden/>
              <w:rPrChange w:id="88" w:author="Observatorio 02" w:date="2017-03-23T14:31:00Z">
                <w:rPr>
                  <w:noProof/>
                  <w:webHidden/>
                </w:rPr>
              </w:rPrChange>
            </w:rPr>
            <w:fldChar w:fldCharType="separate"/>
          </w:r>
          <w:r w:rsidR="000C3FB6" w:rsidRPr="00C2714A">
            <w:rPr>
              <w:noProof/>
              <w:webHidden/>
            </w:rPr>
            <w:t>32</w:t>
          </w:r>
          <w:r w:rsidR="000C3FB6" w:rsidRPr="00C2714A">
            <w:rPr>
              <w:noProof/>
              <w:webHidden/>
              <w:rPrChange w:id="89" w:author="Observatorio 02" w:date="2017-03-23T14:31:00Z">
                <w:rPr>
                  <w:noProof/>
                  <w:webHidden/>
                </w:rPr>
              </w:rPrChange>
            </w:rPr>
            <w:fldChar w:fldCharType="end"/>
          </w:r>
          <w:r w:rsidRPr="00C2714A">
            <w:rPr>
              <w:noProof/>
              <w:rPrChange w:id="90" w:author="Observatorio 02" w:date="2017-03-23T14:31:00Z">
                <w:rPr>
                  <w:noProof/>
                </w:rPr>
              </w:rPrChange>
            </w:rPr>
            <w:fldChar w:fldCharType="end"/>
          </w:r>
        </w:p>
        <w:p w14:paraId="25A0D1CE" w14:textId="42A8C292" w:rsidR="00D603FA" w:rsidRPr="00C2714A" w:rsidRDefault="000C3FB6" w:rsidP="00737596">
          <w:pPr>
            <w:spacing w:after="0" w:line="276" w:lineRule="auto"/>
            <w:jc w:val="both"/>
          </w:pPr>
          <w:r w:rsidRPr="00C2714A">
            <w:rPr>
              <w:rPrChange w:id="91" w:author="Observatorio 02" w:date="2017-03-23T14:31:00Z">
                <w:rPr/>
              </w:rPrChange>
            </w:rPr>
            <w:fldChar w:fldCharType="end"/>
          </w:r>
        </w:p>
      </w:sdtContent>
    </w:sdt>
    <w:p w14:paraId="50AD995D" w14:textId="61443BC1" w:rsidR="007450D0" w:rsidRPr="00C2714A" w:rsidRDefault="007450D0" w:rsidP="00737596">
      <w:pPr>
        <w:spacing w:after="0" w:line="276" w:lineRule="auto"/>
        <w:jc w:val="both"/>
        <w:rPr>
          <w:lang w:val="es-CL"/>
        </w:rPr>
      </w:pPr>
    </w:p>
    <w:p w14:paraId="11B54571" w14:textId="2B8A2C05" w:rsidR="00D603FA" w:rsidRPr="00C2714A" w:rsidRDefault="00D603FA" w:rsidP="00737596">
      <w:pPr>
        <w:spacing w:after="0" w:line="276" w:lineRule="auto"/>
        <w:jc w:val="both"/>
        <w:rPr>
          <w:lang w:val="es-CL"/>
        </w:rPr>
      </w:pPr>
    </w:p>
    <w:p w14:paraId="6EC77DFA" w14:textId="2EEDDAB7" w:rsidR="00D603FA" w:rsidRPr="00C2714A" w:rsidRDefault="00D603FA" w:rsidP="00737596">
      <w:pPr>
        <w:spacing w:after="0" w:line="276" w:lineRule="auto"/>
        <w:jc w:val="both"/>
        <w:rPr>
          <w:lang w:val="es-CL"/>
        </w:rPr>
      </w:pPr>
    </w:p>
    <w:p w14:paraId="75EC57F3" w14:textId="6EC7473A" w:rsidR="00D603FA" w:rsidRPr="00C2714A" w:rsidRDefault="00D603FA" w:rsidP="00737596">
      <w:pPr>
        <w:spacing w:after="0" w:line="276" w:lineRule="auto"/>
        <w:jc w:val="both"/>
        <w:rPr>
          <w:lang w:val="es-CL"/>
        </w:rPr>
      </w:pPr>
    </w:p>
    <w:p w14:paraId="6E047946" w14:textId="590180C4" w:rsidR="00D603FA" w:rsidRPr="00C2714A" w:rsidRDefault="00D603FA" w:rsidP="00737596">
      <w:pPr>
        <w:spacing w:after="0" w:line="276" w:lineRule="auto"/>
        <w:jc w:val="both"/>
        <w:rPr>
          <w:lang w:val="es-CL"/>
        </w:rPr>
      </w:pPr>
    </w:p>
    <w:p w14:paraId="29B5BDC4" w14:textId="3FBFCD33" w:rsidR="00D603FA" w:rsidRPr="00C2714A" w:rsidRDefault="00D603FA" w:rsidP="00737596">
      <w:pPr>
        <w:spacing w:after="0" w:line="276" w:lineRule="auto"/>
        <w:jc w:val="both"/>
        <w:rPr>
          <w:lang w:val="es-CL"/>
        </w:rPr>
      </w:pPr>
    </w:p>
    <w:p w14:paraId="3C2FE48F" w14:textId="7CBEC272" w:rsidR="00D603FA" w:rsidRPr="00C2714A" w:rsidRDefault="00D603FA" w:rsidP="00737596">
      <w:pPr>
        <w:spacing w:after="0" w:line="276" w:lineRule="auto"/>
        <w:jc w:val="both"/>
        <w:rPr>
          <w:lang w:val="es-CL"/>
        </w:rPr>
      </w:pPr>
    </w:p>
    <w:p w14:paraId="3D368D38" w14:textId="6FAF6932" w:rsidR="00D603FA" w:rsidRPr="00C2714A" w:rsidRDefault="00D603FA" w:rsidP="00737596">
      <w:pPr>
        <w:spacing w:after="0" w:line="276" w:lineRule="auto"/>
        <w:jc w:val="both"/>
        <w:rPr>
          <w:lang w:val="es-CL"/>
        </w:rPr>
      </w:pPr>
    </w:p>
    <w:p w14:paraId="37638EE9" w14:textId="2851D4AF" w:rsidR="00D603FA" w:rsidRPr="00C2714A" w:rsidRDefault="00D603FA" w:rsidP="00737596">
      <w:pPr>
        <w:spacing w:after="0" w:line="276" w:lineRule="auto"/>
        <w:jc w:val="both"/>
        <w:rPr>
          <w:lang w:val="es-CL"/>
        </w:rPr>
      </w:pPr>
    </w:p>
    <w:p w14:paraId="6658FB9D" w14:textId="03DE4E45" w:rsidR="00D603FA" w:rsidRPr="00C2714A" w:rsidRDefault="00D603FA" w:rsidP="00737596">
      <w:pPr>
        <w:spacing w:after="0" w:line="276" w:lineRule="auto"/>
        <w:jc w:val="both"/>
        <w:rPr>
          <w:lang w:val="es-CL"/>
        </w:rPr>
      </w:pPr>
    </w:p>
    <w:p w14:paraId="026D5CF3" w14:textId="27B74951" w:rsidR="00D603FA" w:rsidRPr="00C2714A" w:rsidRDefault="00D603FA" w:rsidP="00737596">
      <w:pPr>
        <w:spacing w:after="0" w:line="276" w:lineRule="auto"/>
        <w:jc w:val="both"/>
        <w:rPr>
          <w:lang w:val="es-CL"/>
        </w:rPr>
      </w:pPr>
    </w:p>
    <w:p w14:paraId="3D8461D2" w14:textId="393FB68C" w:rsidR="00D603FA" w:rsidRPr="00C2714A" w:rsidRDefault="00D603FA" w:rsidP="00737596">
      <w:pPr>
        <w:spacing w:after="0" w:line="276" w:lineRule="auto"/>
        <w:jc w:val="both"/>
        <w:rPr>
          <w:lang w:val="es-CL"/>
        </w:rPr>
      </w:pPr>
    </w:p>
    <w:p w14:paraId="5C4AFAB7" w14:textId="17E243B0" w:rsidR="00D603FA" w:rsidRPr="00C2714A" w:rsidRDefault="00D603FA" w:rsidP="00737596">
      <w:pPr>
        <w:spacing w:after="0" w:line="276" w:lineRule="auto"/>
        <w:jc w:val="both"/>
        <w:rPr>
          <w:lang w:val="es-CL"/>
        </w:rPr>
      </w:pPr>
    </w:p>
    <w:p w14:paraId="5E4B78CC" w14:textId="62872F53" w:rsidR="00D603FA" w:rsidRPr="00C2714A" w:rsidRDefault="00D603FA" w:rsidP="00737596">
      <w:pPr>
        <w:spacing w:after="0" w:line="276" w:lineRule="auto"/>
        <w:jc w:val="both"/>
        <w:rPr>
          <w:lang w:val="es-CL"/>
        </w:rPr>
      </w:pPr>
    </w:p>
    <w:p w14:paraId="772F80F4" w14:textId="6E9AE205" w:rsidR="00D603FA" w:rsidRPr="00C2714A" w:rsidRDefault="00D603FA" w:rsidP="00737596">
      <w:pPr>
        <w:spacing w:after="0" w:line="276" w:lineRule="auto"/>
        <w:jc w:val="both"/>
        <w:rPr>
          <w:lang w:val="es-CL"/>
        </w:rPr>
      </w:pPr>
    </w:p>
    <w:p w14:paraId="46DDCDBB" w14:textId="21894E08" w:rsidR="00D603FA" w:rsidRPr="00C2714A" w:rsidRDefault="00D603FA" w:rsidP="00737596">
      <w:pPr>
        <w:spacing w:after="0" w:line="276" w:lineRule="auto"/>
        <w:jc w:val="both"/>
        <w:rPr>
          <w:lang w:val="es-CL"/>
        </w:rPr>
      </w:pPr>
    </w:p>
    <w:p w14:paraId="2B833FD5" w14:textId="04BFE238" w:rsidR="00D603FA" w:rsidRPr="00C2714A" w:rsidRDefault="00D603FA" w:rsidP="00737596">
      <w:pPr>
        <w:spacing w:after="0" w:line="276" w:lineRule="auto"/>
        <w:jc w:val="both"/>
        <w:rPr>
          <w:lang w:val="es-CL"/>
        </w:rPr>
      </w:pPr>
    </w:p>
    <w:p w14:paraId="505629E0" w14:textId="04950639" w:rsidR="00D603FA" w:rsidRPr="00C2714A" w:rsidRDefault="00D603FA" w:rsidP="00737596">
      <w:pPr>
        <w:spacing w:after="0" w:line="276" w:lineRule="auto"/>
        <w:jc w:val="both"/>
        <w:rPr>
          <w:lang w:val="es-CL"/>
        </w:rPr>
      </w:pPr>
    </w:p>
    <w:p w14:paraId="3EAA1DB0" w14:textId="053E066F" w:rsidR="001B2B13" w:rsidRPr="00C2714A" w:rsidRDefault="001B2B13" w:rsidP="00737596">
      <w:pPr>
        <w:spacing w:after="0" w:line="276" w:lineRule="auto"/>
        <w:jc w:val="both"/>
        <w:rPr>
          <w:lang w:val="es-CL"/>
        </w:rPr>
      </w:pPr>
    </w:p>
    <w:p w14:paraId="37898D04" w14:textId="5F99844A" w:rsidR="001B2B13" w:rsidRPr="00C2714A" w:rsidRDefault="001B2B13" w:rsidP="00737596">
      <w:pPr>
        <w:spacing w:after="0" w:line="276" w:lineRule="auto"/>
        <w:jc w:val="both"/>
        <w:rPr>
          <w:lang w:val="es-CL"/>
        </w:rPr>
      </w:pPr>
    </w:p>
    <w:p w14:paraId="1F74F057" w14:textId="3C930DF0" w:rsidR="001B2B13" w:rsidRPr="00C2714A" w:rsidRDefault="001B2B13" w:rsidP="00737596">
      <w:pPr>
        <w:spacing w:after="0" w:line="276" w:lineRule="auto"/>
        <w:jc w:val="both"/>
        <w:rPr>
          <w:lang w:val="es-CL"/>
        </w:rPr>
      </w:pPr>
    </w:p>
    <w:p w14:paraId="708A775E" w14:textId="185E07DB" w:rsidR="001B2B13" w:rsidRPr="00C2714A" w:rsidRDefault="001B2B13" w:rsidP="00737596">
      <w:pPr>
        <w:spacing w:after="0" w:line="276" w:lineRule="auto"/>
        <w:jc w:val="both"/>
        <w:rPr>
          <w:lang w:val="es-CL"/>
        </w:rPr>
      </w:pPr>
    </w:p>
    <w:p w14:paraId="6A602B75" w14:textId="7EBE935A" w:rsidR="001B2B13" w:rsidRPr="00C2714A" w:rsidRDefault="001B2B13" w:rsidP="00737596">
      <w:pPr>
        <w:spacing w:after="0" w:line="276" w:lineRule="auto"/>
        <w:jc w:val="both"/>
        <w:rPr>
          <w:lang w:val="es-CL"/>
        </w:rPr>
      </w:pPr>
    </w:p>
    <w:p w14:paraId="7027D25D" w14:textId="6D3D92FC" w:rsidR="001B2B13" w:rsidRPr="00C2714A" w:rsidRDefault="001B2B13" w:rsidP="00737596">
      <w:pPr>
        <w:spacing w:after="0" w:line="276" w:lineRule="auto"/>
        <w:jc w:val="both"/>
        <w:rPr>
          <w:lang w:val="es-CL"/>
        </w:rPr>
      </w:pPr>
    </w:p>
    <w:p w14:paraId="6E3CAEE0" w14:textId="77777777" w:rsidR="001B2B13" w:rsidRPr="00C2714A" w:rsidRDefault="001B2B13" w:rsidP="00737596">
      <w:pPr>
        <w:spacing w:after="0" w:line="276" w:lineRule="auto"/>
        <w:jc w:val="both"/>
        <w:rPr>
          <w:lang w:val="es-CL"/>
        </w:rPr>
      </w:pPr>
    </w:p>
    <w:p w14:paraId="093CA1CC" w14:textId="72D05096" w:rsidR="00D603FA" w:rsidRPr="00C2714A" w:rsidRDefault="00D603FA" w:rsidP="00737596">
      <w:pPr>
        <w:spacing w:after="0" w:line="276" w:lineRule="auto"/>
        <w:jc w:val="both"/>
        <w:rPr>
          <w:lang w:val="es-ES"/>
        </w:rPr>
      </w:pPr>
    </w:p>
    <w:p w14:paraId="31193095" w14:textId="77777777" w:rsidR="0062603A" w:rsidRPr="00C2714A" w:rsidRDefault="0062603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92" w:name="_Toc447012315"/>
      <w:bookmarkStart w:id="93" w:name="_Toc453665488"/>
      <w:r w:rsidRPr="00C2714A">
        <w:rPr>
          <w:rFonts w:ascii="Times New Roman" w:hAnsi="Times New Roman" w:cs="Times New Roman"/>
          <w:b/>
          <w:color w:val="auto"/>
          <w:sz w:val="28"/>
          <w:szCs w:val="28"/>
          <w:lang w:val="es-ES"/>
        </w:rPr>
        <w:lastRenderedPageBreak/>
        <w:t>Visión global y macroeconómica</w:t>
      </w:r>
      <w:bookmarkEnd w:id="92"/>
      <w:bookmarkEnd w:id="93"/>
    </w:p>
    <w:p w14:paraId="2E698624" w14:textId="77777777" w:rsidR="0062603A" w:rsidRPr="00C2714A" w:rsidRDefault="0062603A" w:rsidP="00737596">
      <w:pPr>
        <w:spacing w:after="0" w:line="276" w:lineRule="auto"/>
        <w:jc w:val="both"/>
        <w:rPr>
          <w:lang w:val="es-ES"/>
        </w:rPr>
      </w:pPr>
    </w:p>
    <w:p w14:paraId="214BEDE5" w14:textId="572BC6AE" w:rsidR="0062603A" w:rsidRPr="00C2714A" w:rsidRDefault="0062603A" w:rsidP="000C3FB6">
      <w:pPr>
        <w:spacing w:after="0" w:line="276" w:lineRule="auto"/>
        <w:jc w:val="both"/>
        <w:rPr>
          <w:lang w:val="es-ES"/>
        </w:rPr>
      </w:pPr>
      <w:r w:rsidRPr="00C2714A">
        <w:rPr>
          <w:lang w:val="es-ES"/>
        </w:rPr>
        <w:t>El PIB del sector Construcción registr</w:t>
      </w:r>
      <w:r w:rsidR="00390983" w:rsidRPr="00C2714A">
        <w:rPr>
          <w:lang w:val="es-ES"/>
        </w:rPr>
        <w:t>ó</w:t>
      </w:r>
      <w:r w:rsidRPr="00C2714A">
        <w:rPr>
          <w:lang w:val="es-ES"/>
        </w:rPr>
        <w:t xml:space="preserve"> una tendencia al alza entre los años 2008 y </w:t>
      </w:r>
      <w:del w:id="94" w:author="Observatorio 02" w:date="2017-03-10T17:54:00Z">
        <w:r w:rsidRPr="00C2714A" w:rsidDel="0051498D">
          <w:rPr>
            <w:lang w:val="es-ES"/>
          </w:rPr>
          <w:delText xml:space="preserve">2015 </w:delText>
        </w:r>
      </w:del>
      <w:ins w:id="95" w:author="Observatorio 02" w:date="2017-03-10T17:54:00Z">
        <w:r w:rsidR="0051498D" w:rsidRPr="00C2714A">
          <w:rPr>
            <w:lang w:val="es-ES"/>
          </w:rPr>
          <w:t xml:space="preserve">2016 </w:t>
        </w:r>
      </w:ins>
      <w:r w:rsidRPr="00C2714A">
        <w:rPr>
          <w:lang w:val="es-ES"/>
        </w:rPr>
        <w:t xml:space="preserve">(línea azul del Gráfico 1), </w:t>
      </w:r>
      <w:r w:rsidR="000A45E6" w:rsidRPr="00C2714A">
        <w:rPr>
          <w:lang w:val="es-ES"/>
        </w:rPr>
        <w:t>i</w:t>
      </w:r>
      <w:r w:rsidR="00681C36" w:rsidRPr="00C2714A">
        <w:rPr>
          <w:lang w:val="es-ES"/>
        </w:rPr>
        <w:t>nterrumpida</w:t>
      </w:r>
      <w:r w:rsidR="000A45E6" w:rsidRPr="00C2714A">
        <w:rPr>
          <w:lang w:val="es-ES"/>
        </w:rPr>
        <w:t xml:space="preserve"> por </w:t>
      </w:r>
      <w:r w:rsidRPr="00C2714A">
        <w:rPr>
          <w:lang w:val="es-ES"/>
        </w:rPr>
        <w:t>un período de inflexión a la baja entre el tercer trimestre del año 2008 y finales del año 2010. Como se aprecia en el Gráfico 1, se pasó de un PIB sectorial de $</w:t>
      </w:r>
      <w:r w:rsidRPr="00C2714A">
        <w:rPr>
          <w:color w:val="000000"/>
          <w:lang w:val="es-ES"/>
        </w:rPr>
        <w:t>1.753.158</w:t>
      </w:r>
      <w:r w:rsidRPr="00C2714A">
        <w:rPr>
          <w:rFonts w:eastAsia="Times New Roman"/>
          <w:color w:val="000000"/>
          <w:bdr w:val="none" w:sz="0" w:space="0" w:color="auto"/>
          <w:lang w:val="es-ES" w:eastAsia="es-CL"/>
        </w:rPr>
        <w:t xml:space="preserve"> millones </w:t>
      </w:r>
      <w:r w:rsidRPr="00C2714A">
        <w:rPr>
          <w:lang w:val="es-ES"/>
        </w:rPr>
        <w:t xml:space="preserve">en el año 2008 a un PIB sectorial de </w:t>
      </w:r>
      <w:r w:rsidRPr="00C2714A">
        <w:rPr>
          <w:rFonts w:eastAsia="Times New Roman"/>
          <w:color w:val="000000"/>
          <w:bdr w:val="none" w:sz="0" w:space="0" w:color="auto"/>
          <w:lang w:val="es-ES" w:eastAsia="es-CL"/>
        </w:rPr>
        <w:t xml:space="preserve">$1.595.313 </w:t>
      </w:r>
      <w:r w:rsidRPr="00C2714A">
        <w:rPr>
          <w:lang w:val="es-ES"/>
        </w:rPr>
        <w:t xml:space="preserve">millones en 2009, siendo este </w:t>
      </w:r>
      <w:r w:rsidR="000A45E6" w:rsidRPr="00C2714A">
        <w:rPr>
          <w:lang w:val="es-ES"/>
        </w:rPr>
        <w:t xml:space="preserve">el año en que el PIB experimentó la </w:t>
      </w:r>
      <w:r w:rsidRPr="00C2714A">
        <w:rPr>
          <w:lang w:val="es-ES"/>
        </w:rPr>
        <w:t xml:space="preserve">mayor reducción (-9%). </w:t>
      </w:r>
      <w:ins w:id="96" w:author="Observatorio 02" w:date="2017-03-17T17:30:00Z">
        <w:r w:rsidR="00227EB1" w:rsidRPr="00C2714A">
          <w:rPr>
            <w:lang w:val="es-ES"/>
          </w:rPr>
          <w:t xml:space="preserve">Nótese que, en lo que va del año, el PIB del sector también ha experimentado una caída, </w:t>
        </w:r>
      </w:ins>
      <w:ins w:id="97" w:author="Observatorio 02" w:date="2017-03-17T17:31:00Z">
        <w:r w:rsidR="00227EB1" w:rsidRPr="00C2714A">
          <w:rPr>
            <w:lang w:val="es-ES"/>
          </w:rPr>
          <w:t>aunque no tan grande si se la compara con la vivida en 2009.</w:t>
        </w:r>
      </w:ins>
    </w:p>
    <w:p w14:paraId="40C96CC7" w14:textId="77777777" w:rsidR="00BA6B1C" w:rsidRPr="00C2714A" w:rsidRDefault="00BA6B1C" w:rsidP="000C3FB6">
      <w:pPr>
        <w:spacing w:after="0" w:line="276" w:lineRule="auto"/>
        <w:jc w:val="both"/>
        <w:rPr>
          <w:lang w:val="es-ES"/>
        </w:rPr>
      </w:pPr>
    </w:p>
    <w:p w14:paraId="2AAB39A7" w14:textId="0CA55C56" w:rsidR="00B167B3" w:rsidRPr="00C2714A" w:rsidRDefault="00B167B3" w:rsidP="00737596">
      <w:pPr>
        <w:spacing w:after="0" w:line="276" w:lineRule="auto"/>
        <w:jc w:val="both"/>
        <w:rPr>
          <w:rFonts w:eastAsia="Times New Roman"/>
          <w:b/>
          <w:bCs/>
          <w:color w:val="323E4F" w:themeColor="text2" w:themeShade="BF"/>
          <w:bdr w:val="none" w:sz="0" w:space="0" w:color="auto"/>
          <w:lang w:val="es-CL" w:eastAsia="es-CL"/>
          <w:rPrChange w:id="98"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99" w:author="Observatorio 02" w:date="2017-03-23T14:31:00Z">
            <w:rPr>
              <w:rFonts w:eastAsia="Times New Roman"/>
              <w:b/>
              <w:bCs/>
              <w:color w:val="203864"/>
              <w:bdr w:val="none" w:sz="0" w:space="0" w:color="auto"/>
              <w:lang w:val="es-CL" w:eastAsia="es-CL"/>
            </w:rPr>
          </w:rPrChange>
        </w:rPr>
        <w:t>Gráfico 1. Evolución PIB</w:t>
      </w:r>
      <w:r w:rsidR="00417A63" w:rsidRPr="00C2714A">
        <w:rPr>
          <w:rFonts w:eastAsia="Times New Roman"/>
          <w:b/>
          <w:bCs/>
          <w:color w:val="323E4F" w:themeColor="text2" w:themeShade="BF"/>
          <w:bdr w:val="none" w:sz="0" w:space="0" w:color="auto"/>
          <w:lang w:val="es-CL" w:eastAsia="es-CL"/>
          <w:rPrChange w:id="100" w:author="Observatorio 02" w:date="2017-03-23T14:31:00Z">
            <w:rPr>
              <w:rFonts w:eastAsia="Times New Roman"/>
              <w:b/>
              <w:bCs/>
              <w:color w:val="203864"/>
              <w:bdr w:val="none" w:sz="0" w:space="0" w:color="auto"/>
              <w:lang w:val="es-CL" w:eastAsia="es-CL"/>
            </w:rPr>
          </w:rPrChange>
        </w:rPr>
        <w:t xml:space="preserve"> sector</w:t>
      </w:r>
      <w:r w:rsidRPr="00C2714A">
        <w:rPr>
          <w:rFonts w:eastAsia="Times New Roman"/>
          <w:b/>
          <w:bCs/>
          <w:color w:val="323E4F" w:themeColor="text2" w:themeShade="BF"/>
          <w:bdr w:val="none" w:sz="0" w:space="0" w:color="auto"/>
          <w:lang w:val="es-CL" w:eastAsia="es-CL"/>
          <w:rPrChange w:id="101" w:author="Observatorio 02" w:date="2017-03-23T14:31:00Z">
            <w:rPr>
              <w:rFonts w:eastAsia="Times New Roman"/>
              <w:b/>
              <w:bCs/>
              <w:color w:val="203864"/>
              <w:bdr w:val="none" w:sz="0" w:space="0" w:color="auto"/>
              <w:lang w:val="es-CL" w:eastAsia="es-CL"/>
            </w:rPr>
          </w:rPrChange>
        </w:rPr>
        <w:t xml:space="preserve"> Construcción (desestacionalizado), trimestres 2008-</w:t>
      </w:r>
      <w:del w:id="102" w:author="Observatorio 02" w:date="2017-03-10T17:54:00Z">
        <w:r w:rsidRPr="00C2714A" w:rsidDel="00094632">
          <w:rPr>
            <w:rFonts w:eastAsia="Times New Roman"/>
            <w:b/>
            <w:bCs/>
            <w:color w:val="323E4F" w:themeColor="text2" w:themeShade="BF"/>
            <w:bdr w:val="none" w:sz="0" w:space="0" w:color="auto"/>
            <w:lang w:val="es-CL" w:eastAsia="es-CL"/>
            <w:rPrChange w:id="103" w:author="Observatorio 02" w:date="2017-03-23T14:31:00Z">
              <w:rPr>
                <w:rFonts w:eastAsia="Times New Roman"/>
                <w:b/>
                <w:bCs/>
                <w:color w:val="203864"/>
                <w:bdr w:val="none" w:sz="0" w:space="0" w:color="auto"/>
                <w:lang w:val="es-CL" w:eastAsia="es-CL"/>
              </w:rPr>
            </w:rPrChange>
          </w:rPr>
          <w:delText>2015</w:delText>
        </w:r>
      </w:del>
      <w:ins w:id="104" w:author="Observatorio 02" w:date="2017-03-10T17:54:00Z">
        <w:r w:rsidR="00094632" w:rsidRPr="00C2714A">
          <w:rPr>
            <w:rFonts w:eastAsia="Times New Roman"/>
            <w:b/>
            <w:bCs/>
            <w:color w:val="323E4F" w:themeColor="text2" w:themeShade="BF"/>
            <w:bdr w:val="none" w:sz="0" w:space="0" w:color="auto"/>
            <w:lang w:val="es-CL" w:eastAsia="es-CL"/>
            <w:rPrChange w:id="105" w:author="Observatorio 02" w:date="2017-03-23T14:31:00Z">
              <w:rPr>
                <w:rFonts w:eastAsia="Times New Roman"/>
                <w:b/>
                <w:bCs/>
                <w:color w:val="203864"/>
                <w:bdr w:val="none" w:sz="0" w:space="0" w:color="auto"/>
                <w:lang w:val="es-CL" w:eastAsia="es-CL"/>
              </w:rPr>
            </w:rPrChange>
          </w:rPr>
          <w:t>201</w:t>
        </w:r>
        <w:r w:rsidR="00094632" w:rsidRPr="00C2714A">
          <w:rPr>
            <w:rFonts w:eastAsia="Times New Roman"/>
            <w:b/>
            <w:bCs/>
            <w:color w:val="323E4F" w:themeColor="text2" w:themeShade="BF"/>
            <w:bdr w:val="none" w:sz="0" w:space="0" w:color="auto"/>
            <w:lang w:val="es-CL" w:eastAsia="es-CL"/>
            <w:rPrChange w:id="106" w:author="Observatorio 02" w:date="2017-03-23T14:31:00Z">
              <w:rPr>
                <w:rFonts w:eastAsia="Times New Roman"/>
                <w:b/>
                <w:bCs/>
                <w:color w:val="1F3864" w:themeColor="accent5" w:themeShade="80"/>
                <w:bdr w:val="none" w:sz="0" w:space="0" w:color="auto"/>
                <w:lang w:val="es-CL" w:eastAsia="es-CL"/>
              </w:rPr>
            </w:rPrChange>
          </w:rPr>
          <w:t>6</w:t>
        </w:r>
      </w:ins>
      <w:del w:id="107" w:author="Observatorio 02" w:date="2017-03-22T14:17:00Z">
        <w:r w:rsidRPr="00C2714A" w:rsidDel="00E730BF">
          <w:rPr>
            <w:rFonts w:eastAsia="Times New Roman"/>
            <w:b/>
            <w:bCs/>
            <w:color w:val="323E4F" w:themeColor="text2" w:themeShade="BF"/>
            <w:bdr w:val="none" w:sz="0" w:space="0" w:color="auto"/>
            <w:lang w:val="es-CL" w:eastAsia="es-CL"/>
            <w:rPrChange w:id="108" w:author="Observatorio 02" w:date="2017-03-23T14:31:00Z">
              <w:rPr>
                <w:rFonts w:eastAsia="Times New Roman"/>
                <w:b/>
                <w:bCs/>
                <w:color w:val="203864"/>
                <w:bdr w:val="none" w:sz="0" w:space="0" w:color="auto"/>
                <w:lang w:val="es-CL" w:eastAsia="es-CL"/>
              </w:rPr>
            </w:rPrChange>
          </w:rPr>
          <w:delText>.</w:delText>
        </w:r>
      </w:del>
    </w:p>
    <w:p w14:paraId="71B1AE53" w14:textId="2CE3EC63" w:rsidR="00EF0638" w:rsidRPr="00C2714A" w:rsidRDefault="00B167B3" w:rsidP="00737596">
      <w:pPr>
        <w:spacing w:after="0" w:line="276" w:lineRule="auto"/>
        <w:jc w:val="both"/>
        <w:rPr>
          <w:lang w:val="es-CL"/>
        </w:rPr>
      </w:pPr>
      <w:del w:id="109" w:author="Observatorio 02" w:date="2017-03-10T17:14:00Z">
        <w:r w:rsidRPr="00C2714A" w:rsidDel="000E4162">
          <w:rPr>
            <w:noProof/>
            <w:lang w:val="es-CL" w:eastAsia="es-CL"/>
            <w:rPrChange w:id="110" w:author="Observatorio 02" w:date="2017-03-23T14:31:00Z">
              <w:rPr>
                <w:noProof/>
                <w:lang w:val="es-CL" w:eastAsia="es-CL"/>
              </w:rPr>
            </w:rPrChange>
          </w:rPr>
          <w:drawing>
            <wp:inline distT="0" distB="0" distL="0" distR="0" wp14:anchorId="5EF9FE4F" wp14:editId="32C76205">
              <wp:extent cx="54864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ins w:id="111" w:author="Observatorio 02" w:date="2017-03-10T17:15:00Z">
        <w:r w:rsidR="000E4162" w:rsidRPr="00C2714A">
          <w:rPr>
            <w:noProof/>
            <w:lang w:val="es-CL" w:eastAsia="es-CL"/>
            <w:rPrChange w:id="112" w:author="Observatorio 02" w:date="2017-03-23T14:31:00Z">
              <w:rPr>
                <w:noProof/>
                <w:lang w:val="es-CL" w:eastAsia="es-CL"/>
              </w:rPr>
            </w:rPrChange>
          </w:rPr>
          <w:drawing>
            <wp:inline distT="0" distB="0" distL="0" distR="0" wp14:anchorId="3EF05C72" wp14:editId="37A6D82E">
              <wp:extent cx="5495925" cy="2667000"/>
              <wp:effectExtent l="0" t="0" r="0" b="0"/>
              <wp:docPr id="3" name="Chart 3">
                <a:extLst xmlns:a="http://schemas.openxmlformats.org/drawingml/2006/main">
                  <a:ext uri="{FF2B5EF4-FFF2-40B4-BE49-F238E27FC236}">
                    <a16:creationId xmlns:a16="http://schemas.microsoft.com/office/drawing/2014/main" id="{AAE97608-B8E0-478D-822E-89947F42E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666E3A4A" w14:textId="4E1E3AB3" w:rsidR="00B167B3" w:rsidRPr="00C2714A" w:rsidRDefault="00B167B3" w:rsidP="00737596">
      <w:pPr>
        <w:spacing w:after="0" w:line="276" w:lineRule="auto"/>
        <w:jc w:val="both"/>
        <w:rPr>
          <w:rFonts w:eastAsia="Times New Roman"/>
          <w:color w:val="323E4F" w:themeColor="text2" w:themeShade="BF"/>
          <w:sz w:val="20"/>
          <w:szCs w:val="20"/>
          <w:bdr w:val="none" w:sz="0" w:space="0" w:color="auto"/>
          <w:lang w:val="es-CL" w:eastAsia="es-CL"/>
          <w:rPrChange w:id="113"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14" w:author="Observatorio 02" w:date="2017-03-23T14:31:00Z">
            <w:rPr>
              <w:rFonts w:eastAsia="Times New Roman"/>
              <w:color w:val="203864"/>
              <w:sz w:val="20"/>
              <w:szCs w:val="20"/>
              <w:bdr w:val="none" w:sz="0" w:space="0" w:color="auto"/>
              <w:lang w:val="es-CL" w:eastAsia="es-CL"/>
            </w:rPr>
          </w:rPrChange>
        </w:rPr>
        <w:t>Fuente: Elaboración propia en base a Banco Central, 2008-201</w:t>
      </w:r>
      <w:ins w:id="115" w:author="Observatorio 02" w:date="2017-03-10T17:15:00Z">
        <w:r w:rsidR="000E4162" w:rsidRPr="00C2714A">
          <w:rPr>
            <w:rFonts w:eastAsia="Times New Roman"/>
            <w:color w:val="323E4F" w:themeColor="text2" w:themeShade="BF"/>
            <w:sz w:val="20"/>
            <w:szCs w:val="20"/>
            <w:bdr w:val="none" w:sz="0" w:space="0" w:color="auto"/>
            <w:lang w:val="es-CL" w:eastAsia="es-CL"/>
            <w:rPrChange w:id="116" w:author="Observatorio 02" w:date="2017-03-23T14:31:00Z">
              <w:rPr>
                <w:rFonts w:eastAsia="Times New Roman"/>
                <w:color w:val="203864"/>
                <w:sz w:val="20"/>
                <w:szCs w:val="20"/>
                <w:bdr w:val="none" w:sz="0" w:space="0" w:color="auto"/>
                <w:lang w:val="es-CL" w:eastAsia="es-CL"/>
              </w:rPr>
            </w:rPrChange>
          </w:rPr>
          <w:t>6</w:t>
        </w:r>
      </w:ins>
      <w:del w:id="117" w:author="Observatorio 02" w:date="2017-03-10T17:15:00Z">
        <w:r w:rsidRPr="00C2714A" w:rsidDel="000E4162">
          <w:rPr>
            <w:rFonts w:eastAsia="Times New Roman"/>
            <w:color w:val="323E4F" w:themeColor="text2" w:themeShade="BF"/>
            <w:sz w:val="20"/>
            <w:szCs w:val="20"/>
            <w:bdr w:val="none" w:sz="0" w:space="0" w:color="auto"/>
            <w:lang w:val="es-CL" w:eastAsia="es-CL"/>
            <w:rPrChange w:id="118"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119" w:author="Observatorio 02" w:date="2017-03-23T14:31:00Z">
            <w:rPr>
              <w:rFonts w:eastAsia="Times New Roman"/>
              <w:color w:val="203864"/>
              <w:sz w:val="20"/>
              <w:szCs w:val="20"/>
              <w:bdr w:val="none" w:sz="0" w:space="0" w:color="auto"/>
              <w:lang w:val="es-CL" w:eastAsia="es-CL"/>
            </w:rPr>
          </w:rPrChange>
        </w:rPr>
        <w:t>.</w:t>
      </w:r>
    </w:p>
    <w:p w14:paraId="53C3C6FA" w14:textId="77777777" w:rsidR="00B167B3" w:rsidRPr="00C2714A" w:rsidRDefault="00B167B3" w:rsidP="00737596">
      <w:pPr>
        <w:spacing w:after="0" w:line="276" w:lineRule="auto"/>
        <w:jc w:val="both"/>
        <w:rPr>
          <w:rFonts w:eastAsia="Times New Roman"/>
          <w:color w:val="323E4F" w:themeColor="text2" w:themeShade="BF"/>
          <w:sz w:val="20"/>
          <w:szCs w:val="20"/>
          <w:bdr w:val="none" w:sz="0" w:space="0" w:color="auto"/>
          <w:lang w:val="es-CL" w:eastAsia="es-CL"/>
          <w:rPrChange w:id="120"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21" w:author="Observatorio 02" w:date="2017-03-23T14:31:00Z">
            <w:rPr>
              <w:rFonts w:eastAsia="Times New Roman"/>
              <w:color w:val="203864"/>
              <w:sz w:val="20"/>
              <w:szCs w:val="20"/>
              <w:bdr w:val="none" w:sz="0" w:space="0" w:color="auto"/>
              <w:lang w:val="es-CL" w:eastAsia="es-CL"/>
            </w:rPr>
          </w:rPrChange>
        </w:rPr>
        <w:t>Nota 1: Año de referencia 2008. PIB encadenado 2008.</w:t>
      </w:r>
    </w:p>
    <w:p w14:paraId="47588D06" w14:textId="77777777" w:rsidR="00B167B3" w:rsidRPr="00C2714A" w:rsidRDefault="00B167B3" w:rsidP="00737596">
      <w:pPr>
        <w:spacing w:after="0" w:line="276" w:lineRule="auto"/>
        <w:jc w:val="both"/>
        <w:rPr>
          <w:lang w:val="es-CL"/>
        </w:rPr>
      </w:pPr>
    </w:p>
    <w:p w14:paraId="2D5302B4" w14:textId="7FB0005C" w:rsidR="008A4F5C" w:rsidRPr="00C2714A" w:rsidRDefault="0062603A" w:rsidP="000C3FB6">
      <w:pPr>
        <w:pStyle w:val="CitaviBibliographyEntry"/>
        <w:spacing w:after="0" w:line="276" w:lineRule="auto"/>
        <w:jc w:val="both"/>
        <w:rPr>
          <w:rFonts w:ascii="Times New Roman" w:hAnsi="Times New Roman" w:cs="Times New Roman"/>
          <w:sz w:val="24"/>
          <w:szCs w:val="24"/>
        </w:rPr>
      </w:pPr>
      <w:r w:rsidRPr="00C2714A">
        <w:rPr>
          <w:rFonts w:ascii="Times New Roman" w:hAnsi="Times New Roman" w:cs="Times New Roman"/>
          <w:sz w:val="24"/>
          <w:szCs w:val="24"/>
          <w:lang w:val="es-ES"/>
        </w:rPr>
        <w:t xml:space="preserve">Al analizar la tasa de crecimiento del sector Construcción, se </w:t>
      </w:r>
      <w:r w:rsidR="007553F0" w:rsidRPr="00C2714A">
        <w:rPr>
          <w:rFonts w:ascii="Times New Roman" w:hAnsi="Times New Roman" w:cs="Times New Roman"/>
          <w:sz w:val="24"/>
          <w:szCs w:val="24"/>
          <w:lang w:val="es-ES"/>
        </w:rPr>
        <w:t xml:space="preserve">detectan </w:t>
      </w:r>
      <w:r w:rsidR="00262E0B" w:rsidRPr="00C2714A">
        <w:rPr>
          <w:rFonts w:ascii="Times New Roman" w:hAnsi="Times New Roman" w:cs="Times New Roman"/>
          <w:sz w:val="24"/>
          <w:szCs w:val="24"/>
          <w:lang w:val="es-ES"/>
        </w:rPr>
        <w:t xml:space="preserve">varios </w:t>
      </w:r>
      <w:r w:rsidRPr="00C2714A">
        <w:rPr>
          <w:rFonts w:ascii="Times New Roman" w:hAnsi="Times New Roman" w:cs="Times New Roman"/>
          <w:sz w:val="24"/>
          <w:szCs w:val="24"/>
          <w:lang w:val="es-ES"/>
        </w:rPr>
        <w:t>per</w:t>
      </w:r>
      <w:r w:rsidR="00262E0B" w:rsidRPr="00C2714A">
        <w:rPr>
          <w:rFonts w:ascii="Times New Roman" w:hAnsi="Times New Roman" w:cs="Times New Roman"/>
          <w:sz w:val="24"/>
          <w:szCs w:val="24"/>
          <w:lang w:val="es-ES"/>
        </w:rPr>
        <w:t>í</w:t>
      </w:r>
      <w:r w:rsidRPr="00C2714A">
        <w:rPr>
          <w:rFonts w:ascii="Times New Roman" w:hAnsi="Times New Roman" w:cs="Times New Roman"/>
          <w:sz w:val="24"/>
          <w:szCs w:val="24"/>
          <w:lang w:val="es-ES"/>
        </w:rPr>
        <w:t xml:space="preserve">odos de caída (ver Gráfico 2). </w:t>
      </w:r>
      <w:r w:rsidR="00701A66" w:rsidRPr="00C2714A">
        <w:rPr>
          <w:rFonts w:ascii="Times New Roman" w:hAnsi="Times New Roman" w:cs="Times New Roman"/>
          <w:sz w:val="24"/>
          <w:szCs w:val="24"/>
          <w:lang w:val="es-ES"/>
        </w:rPr>
        <w:t>E</w:t>
      </w:r>
      <w:r w:rsidRPr="00C2714A">
        <w:rPr>
          <w:rFonts w:ascii="Times New Roman" w:hAnsi="Times New Roman" w:cs="Times New Roman"/>
          <w:sz w:val="24"/>
          <w:szCs w:val="24"/>
          <w:lang w:val="es-ES"/>
        </w:rPr>
        <w:t xml:space="preserve">l </w:t>
      </w:r>
      <w:r w:rsidR="00262E0B" w:rsidRPr="00C2714A">
        <w:rPr>
          <w:rFonts w:ascii="Times New Roman" w:hAnsi="Times New Roman" w:cs="Times New Roman"/>
          <w:sz w:val="24"/>
          <w:szCs w:val="24"/>
          <w:lang w:val="es-ES"/>
        </w:rPr>
        <w:t>más pronunciado</w:t>
      </w:r>
      <w:r w:rsidRPr="00C2714A">
        <w:rPr>
          <w:rFonts w:ascii="Times New Roman" w:hAnsi="Times New Roman" w:cs="Times New Roman"/>
          <w:sz w:val="24"/>
          <w:szCs w:val="24"/>
          <w:lang w:val="es-ES"/>
        </w:rPr>
        <w:t xml:space="preserve"> fue </w:t>
      </w:r>
      <w:r w:rsidR="00262E0B" w:rsidRPr="00C2714A">
        <w:rPr>
          <w:rFonts w:ascii="Times New Roman" w:hAnsi="Times New Roman" w:cs="Times New Roman"/>
          <w:sz w:val="24"/>
          <w:szCs w:val="24"/>
          <w:lang w:val="es-ES"/>
        </w:rPr>
        <w:t xml:space="preserve">el que experimentó </w:t>
      </w:r>
      <w:r w:rsidRPr="00C2714A">
        <w:rPr>
          <w:rFonts w:ascii="Times New Roman" w:hAnsi="Times New Roman" w:cs="Times New Roman"/>
          <w:sz w:val="24"/>
          <w:szCs w:val="24"/>
          <w:lang w:val="es-ES"/>
        </w:rPr>
        <w:t xml:space="preserve">a mediados del 2009, </w:t>
      </w:r>
      <w:r w:rsidR="00262E0B" w:rsidRPr="00C2714A">
        <w:rPr>
          <w:rFonts w:ascii="Times New Roman" w:hAnsi="Times New Roman" w:cs="Times New Roman"/>
          <w:sz w:val="24"/>
          <w:szCs w:val="24"/>
          <w:lang w:val="es-ES"/>
        </w:rPr>
        <w:t xml:space="preserve">lapso durante </w:t>
      </w:r>
      <w:r w:rsidRPr="00C2714A">
        <w:rPr>
          <w:rFonts w:ascii="Times New Roman" w:hAnsi="Times New Roman" w:cs="Times New Roman"/>
          <w:sz w:val="24"/>
          <w:szCs w:val="24"/>
          <w:lang w:val="es-ES"/>
        </w:rPr>
        <w:t xml:space="preserve">el cual el PIB llegó a sufrir un </w:t>
      </w:r>
      <w:r w:rsidR="00262E0B" w:rsidRPr="00C2714A">
        <w:rPr>
          <w:rFonts w:ascii="Times New Roman" w:hAnsi="Times New Roman" w:cs="Times New Roman"/>
          <w:sz w:val="24"/>
          <w:szCs w:val="24"/>
          <w:lang w:val="es-ES"/>
        </w:rPr>
        <w:t>descenso</w:t>
      </w:r>
      <w:r w:rsidR="00262E0B" w:rsidRPr="00C2714A" w:rsidDel="00262E0B">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del 9%. Luego de esta crisis, </w:t>
      </w:r>
      <w:r w:rsidR="00262E0B" w:rsidRPr="00C2714A">
        <w:rPr>
          <w:rFonts w:ascii="Times New Roman" w:hAnsi="Times New Roman" w:cs="Times New Roman"/>
          <w:sz w:val="24"/>
          <w:szCs w:val="24"/>
          <w:lang w:val="es-ES"/>
        </w:rPr>
        <w:t>el sector recuperó su</w:t>
      </w:r>
      <w:r w:rsidRPr="00C2714A">
        <w:rPr>
          <w:rFonts w:ascii="Times New Roman" w:hAnsi="Times New Roman" w:cs="Times New Roman"/>
          <w:sz w:val="24"/>
          <w:szCs w:val="24"/>
          <w:lang w:val="es-ES"/>
        </w:rPr>
        <w:t xml:space="preserve"> dinamismo lentamente, </w:t>
      </w:r>
      <w:r w:rsidR="00262E0B" w:rsidRPr="00C2714A">
        <w:rPr>
          <w:rFonts w:ascii="Times New Roman" w:hAnsi="Times New Roman" w:cs="Times New Roman"/>
          <w:sz w:val="24"/>
          <w:szCs w:val="24"/>
          <w:lang w:val="es-ES"/>
        </w:rPr>
        <w:t>hasta</w:t>
      </w:r>
      <w:r w:rsidRPr="00C2714A">
        <w:rPr>
          <w:rFonts w:ascii="Times New Roman" w:hAnsi="Times New Roman" w:cs="Times New Roman"/>
          <w:sz w:val="24"/>
          <w:szCs w:val="24"/>
          <w:lang w:val="es-ES"/>
        </w:rPr>
        <w:t xml:space="preserve"> sufrir una nueva crisis a mediados del 2010. Posteriormente, el crecimiento del PIB</w:t>
      </w:r>
      <w:r w:rsidR="00262E0B" w:rsidRPr="00C2714A">
        <w:rPr>
          <w:rFonts w:ascii="Times New Roman" w:hAnsi="Times New Roman" w:cs="Times New Roman"/>
          <w:sz w:val="24"/>
          <w:szCs w:val="24"/>
          <w:lang w:val="es-ES"/>
        </w:rPr>
        <w:t xml:space="preserve"> se</w:t>
      </w:r>
      <w:r w:rsidRPr="00C2714A">
        <w:rPr>
          <w:rFonts w:ascii="Times New Roman" w:hAnsi="Times New Roman" w:cs="Times New Roman"/>
          <w:sz w:val="24"/>
          <w:szCs w:val="24"/>
          <w:lang w:val="es-ES"/>
        </w:rPr>
        <w:t xml:space="preserve"> </w:t>
      </w:r>
      <w:r w:rsidR="008C157E" w:rsidRPr="00C2714A">
        <w:rPr>
          <w:rFonts w:ascii="Times New Roman" w:hAnsi="Times New Roman" w:cs="Times New Roman"/>
          <w:sz w:val="24"/>
          <w:szCs w:val="24"/>
          <w:lang w:val="es-ES"/>
        </w:rPr>
        <w:t>redujo</w:t>
      </w:r>
      <w:r w:rsidR="00262E0B" w:rsidRPr="00C2714A" w:rsidDel="00262E0B">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lentamente, llegando incluso a </w:t>
      </w:r>
      <w:r w:rsidR="00262E0B" w:rsidRPr="00C2714A">
        <w:rPr>
          <w:rFonts w:ascii="Times New Roman" w:hAnsi="Times New Roman" w:cs="Times New Roman"/>
          <w:sz w:val="24"/>
          <w:szCs w:val="24"/>
          <w:lang w:val="es-ES"/>
        </w:rPr>
        <w:t xml:space="preserve">registrar </w:t>
      </w:r>
      <w:r w:rsidRPr="00C2714A">
        <w:rPr>
          <w:rFonts w:ascii="Times New Roman" w:hAnsi="Times New Roman" w:cs="Times New Roman"/>
          <w:sz w:val="24"/>
          <w:szCs w:val="24"/>
          <w:lang w:val="es-ES"/>
        </w:rPr>
        <w:t>período</w:t>
      </w:r>
      <w:r w:rsidR="00262E0B" w:rsidRPr="00C2714A">
        <w:rPr>
          <w:rFonts w:ascii="Times New Roman" w:hAnsi="Times New Roman" w:cs="Times New Roman"/>
          <w:sz w:val="24"/>
          <w:szCs w:val="24"/>
          <w:lang w:val="es-ES"/>
        </w:rPr>
        <w:t>s</w:t>
      </w:r>
      <w:r w:rsidRPr="00C2714A">
        <w:rPr>
          <w:rFonts w:ascii="Times New Roman" w:hAnsi="Times New Roman" w:cs="Times New Roman"/>
          <w:sz w:val="24"/>
          <w:szCs w:val="24"/>
          <w:lang w:val="es-ES"/>
        </w:rPr>
        <w:t xml:space="preserve"> de crecimiento cercano a cero durante el año 2015. </w:t>
      </w:r>
      <w:r w:rsidR="008C157E" w:rsidRPr="00C2714A">
        <w:rPr>
          <w:rFonts w:ascii="Times New Roman" w:hAnsi="Times New Roman" w:cs="Times New Roman"/>
          <w:sz w:val="24"/>
          <w:szCs w:val="24"/>
          <w:lang w:val="es-ES"/>
        </w:rPr>
        <w:t xml:space="preserve">En comparación con el desempeño nacional, el crecimiento del sector </w:t>
      </w:r>
      <w:del w:id="122" w:author="Observatorio 02" w:date="2017-03-10T17:41:00Z">
        <w:r w:rsidR="008C157E" w:rsidRPr="00C2714A" w:rsidDel="00345BDD">
          <w:rPr>
            <w:rFonts w:ascii="Times New Roman" w:hAnsi="Times New Roman" w:cs="Times New Roman"/>
            <w:sz w:val="24"/>
            <w:szCs w:val="24"/>
            <w:lang w:val="es-ES"/>
          </w:rPr>
          <w:delText>se mantuvo por debajo del crecimiento nacional hasta finales del 2010, para luego mostrar un</w:delText>
        </w:r>
      </w:del>
      <w:ins w:id="123" w:author="Observatorio 02" w:date="2017-03-10T17:41:00Z">
        <w:r w:rsidR="00345BDD" w:rsidRPr="00C2714A">
          <w:rPr>
            <w:rFonts w:ascii="Times New Roman" w:hAnsi="Times New Roman" w:cs="Times New Roman"/>
            <w:sz w:val="24"/>
            <w:szCs w:val="24"/>
            <w:lang w:val="es-ES"/>
          </w:rPr>
          <w:t>fue</w:t>
        </w:r>
      </w:ins>
      <w:del w:id="124" w:author="Observatorio 02" w:date="2017-03-10T17:41:00Z">
        <w:r w:rsidR="008C157E" w:rsidRPr="00C2714A" w:rsidDel="00345BDD">
          <w:rPr>
            <w:rFonts w:ascii="Times New Roman" w:hAnsi="Times New Roman" w:cs="Times New Roman"/>
            <w:sz w:val="24"/>
            <w:szCs w:val="24"/>
            <w:lang w:val="es-ES"/>
          </w:rPr>
          <w:delText xml:space="preserve"> desempeño</w:delText>
        </w:r>
      </w:del>
      <w:r w:rsidR="008C157E" w:rsidRPr="00C2714A">
        <w:rPr>
          <w:rFonts w:ascii="Times New Roman" w:hAnsi="Times New Roman" w:cs="Times New Roman"/>
          <w:sz w:val="24"/>
          <w:szCs w:val="24"/>
          <w:lang w:val="es-ES"/>
        </w:rPr>
        <w:t xml:space="preserve"> relativamente similar</w:t>
      </w:r>
      <w:r w:rsidR="00B71979" w:rsidRPr="00C2714A">
        <w:rPr>
          <w:rFonts w:ascii="Times New Roman" w:hAnsi="Times New Roman" w:cs="Times New Roman"/>
          <w:sz w:val="24"/>
          <w:szCs w:val="24"/>
          <w:lang w:val="es-ES"/>
        </w:rPr>
        <w:t xml:space="preserve"> </w:t>
      </w:r>
      <w:r w:rsidR="008C157E" w:rsidRPr="00C2714A">
        <w:rPr>
          <w:rFonts w:ascii="Times New Roman" w:hAnsi="Times New Roman" w:cs="Times New Roman"/>
          <w:sz w:val="24"/>
          <w:szCs w:val="24"/>
          <w:lang w:val="es-ES"/>
        </w:rPr>
        <w:t>hasta 2015</w:t>
      </w:r>
      <w:ins w:id="125" w:author="Observatorio 02" w:date="2017-03-10T17:41:00Z">
        <w:r w:rsidR="00345BDD" w:rsidRPr="00C2714A">
          <w:rPr>
            <w:rFonts w:ascii="Times New Roman" w:hAnsi="Times New Roman" w:cs="Times New Roman"/>
            <w:sz w:val="24"/>
            <w:szCs w:val="24"/>
            <w:lang w:val="es-ES"/>
          </w:rPr>
          <w:t xml:space="preserve">, pero se </w:t>
        </w:r>
      </w:ins>
      <w:ins w:id="126" w:author="Observatorio 02" w:date="2017-03-10T17:43:00Z">
        <w:r w:rsidR="00DF0CEC" w:rsidRPr="00C2714A">
          <w:rPr>
            <w:rFonts w:ascii="Times New Roman" w:hAnsi="Times New Roman" w:cs="Times New Roman"/>
            <w:sz w:val="24"/>
            <w:szCs w:val="24"/>
            <w:lang w:val="es-ES"/>
          </w:rPr>
          <w:t>r</w:t>
        </w:r>
      </w:ins>
      <w:ins w:id="127" w:author="Observatorio 02" w:date="2017-03-10T17:52:00Z">
        <w:r w:rsidR="00B155D4" w:rsidRPr="00C2714A">
          <w:rPr>
            <w:rFonts w:ascii="Times New Roman" w:hAnsi="Times New Roman" w:cs="Times New Roman"/>
            <w:sz w:val="24"/>
            <w:szCs w:val="24"/>
            <w:lang w:val="es-ES"/>
          </w:rPr>
          <w:t>e</w:t>
        </w:r>
      </w:ins>
      <w:ins w:id="128" w:author="Observatorio 02" w:date="2017-03-10T17:43:00Z">
        <w:r w:rsidR="00DF0CEC" w:rsidRPr="00C2714A">
          <w:rPr>
            <w:rFonts w:ascii="Times New Roman" w:hAnsi="Times New Roman" w:cs="Times New Roman"/>
            <w:sz w:val="24"/>
            <w:szCs w:val="24"/>
            <w:lang w:val="es-ES"/>
          </w:rPr>
          <w:t>z</w:t>
        </w:r>
      </w:ins>
      <w:ins w:id="129" w:author="Observatorio 02" w:date="2017-03-10T17:52:00Z">
        <w:r w:rsidR="00B155D4" w:rsidRPr="00C2714A">
          <w:rPr>
            <w:rFonts w:ascii="Times New Roman" w:hAnsi="Times New Roman" w:cs="Times New Roman"/>
            <w:sz w:val="24"/>
            <w:szCs w:val="24"/>
            <w:lang w:val="es-ES"/>
          </w:rPr>
          <w:t>a</w:t>
        </w:r>
      </w:ins>
      <w:ins w:id="130" w:author="Observatorio 02" w:date="2017-03-10T17:43:00Z">
        <w:r w:rsidR="00DF0CEC" w:rsidRPr="00C2714A">
          <w:rPr>
            <w:rFonts w:ascii="Times New Roman" w:hAnsi="Times New Roman" w:cs="Times New Roman"/>
            <w:sz w:val="24"/>
            <w:szCs w:val="24"/>
            <w:lang w:val="es-ES"/>
          </w:rPr>
          <w:t>gó</w:t>
        </w:r>
      </w:ins>
      <w:ins w:id="131" w:author="Observatorio 02" w:date="2017-03-10T17:41:00Z">
        <w:r w:rsidR="00345BDD" w:rsidRPr="00C2714A">
          <w:rPr>
            <w:rFonts w:ascii="Times New Roman" w:hAnsi="Times New Roman" w:cs="Times New Roman"/>
            <w:sz w:val="24"/>
            <w:szCs w:val="24"/>
            <w:lang w:val="es-ES"/>
          </w:rPr>
          <w:t xml:space="preserve"> en los </w:t>
        </w:r>
      </w:ins>
      <w:ins w:id="132" w:author="Observatorio 02" w:date="2017-03-10T17:42:00Z">
        <w:r w:rsidR="00345BDD" w:rsidRPr="00C2714A">
          <w:rPr>
            <w:rFonts w:ascii="Times New Roman" w:hAnsi="Times New Roman" w:cs="Times New Roman"/>
            <w:sz w:val="24"/>
            <w:szCs w:val="24"/>
            <w:lang w:val="es-ES"/>
          </w:rPr>
          <w:t>primeros tres trimestres del 2016</w:t>
        </w:r>
      </w:ins>
      <w:r w:rsidR="008C157E" w:rsidRPr="00C2714A">
        <w:rPr>
          <w:rFonts w:ascii="Times New Roman" w:hAnsi="Times New Roman" w:cs="Times New Roman"/>
          <w:sz w:val="24"/>
          <w:szCs w:val="24"/>
          <w:lang w:val="es-ES"/>
        </w:rPr>
        <w:t xml:space="preserve"> (ver Gráficos 1 y 2). </w:t>
      </w:r>
    </w:p>
    <w:p w14:paraId="2F2B3238" w14:textId="77777777" w:rsidR="001B2B13" w:rsidRPr="00C2714A" w:rsidRDefault="001B2B13" w:rsidP="000C3FB6">
      <w:pPr>
        <w:pStyle w:val="CitaviBibliographyEntry"/>
        <w:spacing w:after="0" w:line="276" w:lineRule="auto"/>
        <w:jc w:val="both"/>
        <w:rPr>
          <w:rFonts w:ascii="Times New Roman" w:hAnsi="Times New Roman" w:cs="Times New Roman"/>
          <w:sz w:val="24"/>
          <w:szCs w:val="24"/>
        </w:rPr>
      </w:pPr>
    </w:p>
    <w:p w14:paraId="18F9E1A3"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4551F0B9" w14:textId="6A7EE29C" w:rsidR="0009567C" w:rsidRPr="00C2714A" w:rsidRDefault="0009567C" w:rsidP="00737596">
      <w:pPr>
        <w:spacing w:after="0" w:line="276" w:lineRule="auto"/>
        <w:jc w:val="both"/>
        <w:rPr>
          <w:ins w:id="133" w:author="Observatorio 02" w:date="2017-03-10T17:15:00Z"/>
          <w:rFonts w:eastAsia="Times New Roman"/>
          <w:b/>
          <w:bCs/>
          <w:color w:val="203864"/>
          <w:bdr w:val="none" w:sz="0" w:space="0" w:color="auto"/>
          <w:lang w:val="es-CL" w:eastAsia="es-CL"/>
        </w:rPr>
      </w:pPr>
    </w:p>
    <w:p w14:paraId="20C85FD4" w14:textId="1F9F6B96" w:rsidR="00057877" w:rsidRPr="00C2714A" w:rsidRDefault="00057877" w:rsidP="00737596">
      <w:pPr>
        <w:spacing w:after="0" w:line="276" w:lineRule="auto"/>
        <w:jc w:val="both"/>
        <w:rPr>
          <w:ins w:id="134" w:author="Observatorio 02" w:date="2017-03-10T17:43:00Z"/>
          <w:rFonts w:eastAsia="Times New Roman"/>
          <w:b/>
          <w:bCs/>
          <w:color w:val="203864"/>
          <w:bdr w:val="none" w:sz="0" w:space="0" w:color="auto"/>
          <w:lang w:val="es-CL" w:eastAsia="es-CL"/>
        </w:rPr>
      </w:pPr>
    </w:p>
    <w:p w14:paraId="41EF14E9" w14:textId="77777777" w:rsidR="00DA6F6D" w:rsidRPr="00C2714A" w:rsidRDefault="00DA6F6D" w:rsidP="00737596">
      <w:pPr>
        <w:spacing w:after="0" w:line="276" w:lineRule="auto"/>
        <w:jc w:val="both"/>
        <w:rPr>
          <w:rFonts w:eastAsia="Times New Roman"/>
          <w:b/>
          <w:bCs/>
          <w:color w:val="203864"/>
          <w:bdr w:val="none" w:sz="0" w:space="0" w:color="auto"/>
          <w:lang w:val="es-CL" w:eastAsia="es-CL"/>
        </w:rPr>
      </w:pPr>
    </w:p>
    <w:p w14:paraId="12F95E9E" w14:textId="7C44B7F9" w:rsidR="00706F9E" w:rsidRPr="00C2714A" w:rsidRDefault="00706F9E" w:rsidP="00737596">
      <w:pPr>
        <w:spacing w:after="0" w:line="276" w:lineRule="auto"/>
        <w:jc w:val="both"/>
        <w:rPr>
          <w:rFonts w:eastAsia="Times New Roman"/>
          <w:b/>
          <w:bCs/>
          <w:color w:val="323E4F" w:themeColor="text2" w:themeShade="BF"/>
          <w:bdr w:val="none" w:sz="0" w:space="0" w:color="auto"/>
          <w:lang w:val="es-CL" w:eastAsia="es-CL"/>
          <w:rPrChange w:id="135"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36" w:author="Observatorio 02" w:date="2017-03-23T14:31:00Z">
            <w:rPr>
              <w:rFonts w:eastAsia="Times New Roman"/>
              <w:b/>
              <w:bCs/>
              <w:color w:val="203864"/>
              <w:bdr w:val="none" w:sz="0" w:space="0" w:color="auto"/>
              <w:lang w:val="es-CL" w:eastAsia="es-CL"/>
            </w:rPr>
          </w:rPrChange>
        </w:rPr>
        <w:t>Gráfico 2. Variación (%) PIB</w:t>
      </w:r>
      <w:r w:rsidR="00417A63" w:rsidRPr="00C2714A">
        <w:rPr>
          <w:rFonts w:eastAsia="Times New Roman"/>
          <w:b/>
          <w:bCs/>
          <w:color w:val="323E4F" w:themeColor="text2" w:themeShade="BF"/>
          <w:bdr w:val="none" w:sz="0" w:space="0" w:color="auto"/>
          <w:lang w:val="es-CL" w:eastAsia="es-CL"/>
          <w:rPrChange w:id="137" w:author="Observatorio 02" w:date="2017-03-23T14:31:00Z">
            <w:rPr>
              <w:rFonts w:eastAsia="Times New Roman"/>
              <w:b/>
              <w:bCs/>
              <w:color w:val="203864"/>
              <w:bdr w:val="none" w:sz="0" w:space="0" w:color="auto"/>
              <w:lang w:val="es-CL" w:eastAsia="es-CL"/>
            </w:rPr>
          </w:rPrChange>
        </w:rPr>
        <w:t xml:space="preserve"> sector</w:t>
      </w:r>
      <w:r w:rsidRPr="00C2714A">
        <w:rPr>
          <w:rFonts w:eastAsia="Times New Roman"/>
          <w:b/>
          <w:bCs/>
          <w:color w:val="323E4F" w:themeColor="text2" w:themeShade="BF"/>
          <w:bdr w:val="none" w:sz="0" w:space="0" w:color="auto"/>
          <w:lang w:val="es-CL" w:eastAsia="es-CL"/>
          <w:rPrChange w:id="138" w:author="Observatorio 02" w:date="2017-03-23T14:31:00Z">
            <w:rPr>
              <w:rFonts w:eastAsia="Times New Roman"/>
              <w:b/>
              <w:bCs/>
              <w:color w:val="203864"/>
              <w:bdr w:val="none" w:sz="0" w:space="0" w:color="auto"/>
              <w:lang w:val="es-CL" w:eastAsia="es-CL"/>
            </w:rPr>
          </w:rPrChange>
        </w:rPr>
        <w:t xml:space="preserve"> Construcción con respecto al mismo periodo del año anterior, 2009-</w:t>
      </w:r>
      <w:del w:id="139" w:author="Observatorio 02" w:date="2017-03-10T17:31:00Z">
        <w:r w:rsidRPr="00C2714A" w:rsidDel="00D11C29">
          <w:rPr>
            <w:rFonts w:eastAsia="Times New Roman"/>
            <w:b/>
            <w:bCs/>
            <w:color w:val="323E4F" w:themeColor="text2" w:themeShade="BF"/>
            <w:bdr w:val="none" w:sz="0" w:space="0" w:color="auto"/>
            <w:lang w:val="es-CL" w:eastAsia="es-CL"/>
            <w:rPrChange w:id="140" w:author="Observatorio 02" w:date="2017-03-23T14:31:00Z">
              <w:rPr>
                <w:rFonts w:eastAsia="Times New Roman"/>
                <w:b/>
                <w:bCs/>
                <w:color w:val="203864"/>
                <w:bdr w:val="none" w:sz="0" w:space="0" w:color="auto"/>
                <w:lang w:val="es-CL" w:eastAsia="es-CL"/>
              </w:rPr>
            </w:rPrChange>
          </w:rPr>
          <w:delText>2015</w:delText>
        </w:r>
      </w:del>
      <w:ins w:id="141" w:author="Observatorio 02" w:date="2017-03-10T17:31:00Z">
        <w:r w:rsidR="00D11C29" w:rsidRPr="00C2714A">
          <w:rPr>
            <w:rFonts w:eastAsia="Times New Roman"/>
            <w:b/>
            <w:bCs/>
            <w:color w:val="323E4F" w:themeColor="text2" w:themeShade="BF"/>
            <w:bdr w:val="none" w:sz="0" w:space="0" w:color="auto"/>
            <w:lang w:val="es-CL" w:eastAsia="es-CL"/>
            <w:rPrChange w:id="142" w:author="Observatorio 02" w:date="2017-03-23T14:31:00Z">
              <w:rPr>
                <w:rFonts w:eastAsia="Times New Roman"/>
                <w:b/>
                <w:bCs/>
                <w:color w:val="203864"/>
                <w:bdr w:val="none" w:sz="0" w:space="0" w:color="auto"/>
                <w:lang w:val="es-CL" w:eastAsia="es-CL"/>
              </w:rPr>
            </w:rPrChange>
          </w:rPr>
          <w:t>2016</w:t>
        </w:r>
      </w:ins>
      <w:r w:rsidRPr="00C2714A">
        <w:rPr>
          <w:rFonts w:eastAsia="Times New Roman"/>
          <w:b/>
          <w:bCs/>
          <w:color w:val="323E4F" w:themeColor="text2" w:themeShade="BF"/>
          <w:bdr w:val="none" w:sz="0" w:space="0" w:color="auto"/>
          <w:lang w:val="es-CL" w:eastAsia="es-CL"/>
          <w:rPrChange w:id="143" w:author="Observatorio 02" w:date="2017-03-23T14:31:00Z">
            <w:rPr>
              <w:rFonts w:eastAsia="Times New Roman"/>
              <w:b/>
              <w:bCs/>
              <w:color w:val="203864"/>
              <w:bdr w:val="none" w:sz="0" w:space="0" w:color="auto"/>
              <w:lang w:val="es-CL" w:eastAsia="es-CL"/>
            </w:rPr>
          </w:rPrChange>
        </w:rPr>
        <w:t>.</w:t>
      </w:r>
    </w:p>
    <w:p w14:paraId="7E3A9C26" w14:textId="02892328" w:rsidR="00706F9E" w:rsidRPr="00C2714A" w:rsidRDefault="00706F9E" w:rsidP="000C3FB6">
      <w:pPr>
        <w:pStyle w:val="CitaviBibliographyEntry"/>
        <w:spacing w:after="0" w:line="276" w:lineRule="auto"/>
        <w:jc w:val="both"/>
        <w:rPr>
          <w:rFonts w:ascii="Times New Roman" w:hAnsi="Times New Roman" w:cs="Times New Roman"/>
          <w:sz w:val="24"/>
          <w:szCs w:val="24"/>
        </w:rPr>
      </w:pPr>
      <w:del w:id="144" w:author="Observatorio 02" w:date="2017-03-10T17:15:00Z">
        <w:r w:rsidRPr="00C2714A" w:rsidDel="00057877">
          <w:rPr>
            <w:rFonts w:ascii="Times New Roman" w:hAnsi="Times New Roman" w:cs="Times New Roman"/>
            <w:noProof/>
            <w:sz w:val="24"/>
            <w:szCs w:val="24"/>
            <w:lang w:eastAsia="es-CL"/>
            <w:rPrChange w:id="145" w:author="Observatorio 02" w:date="2017-03-23T14:31:00Z">
              <w:rPr>
                <w:rFonts w:ascii="Times New Roman" w:hAnsi="Times New Roman" w:cs="Times New Roman"/>
                <w:noProof/>
                <w:sz w:val="24"/>
                <w:szCs w:val="24"/>
                <w:lang w:eastAsia="es-CL"/>
              </w:rPr>
            </w:rPrChange>
          </w:rPr>
          <w:drawing>
            <wp:inline distT="0" distB="0" distL="0" distR="0" wp14:anchorId="53B1D968" wp14:editId="78C37C38">
              <wp:extent cx="5486400" cy="3026426"/>
              <wp:effectExtent l="0" t="0" r="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ins w:id="146" w:author="Observatorio 02" w:date="2017-03-10T17:15:00Z">
        <w:r w:rsidR="00057877" w:rsidRPr="00C2714A">
          <w:rPr>
            <w:rFonts w:ascii="Times New Roman" w:hAnsi="Times New Roman" w:cs="Times New Roman"/>
            <w:noProof/>
            <w:lang w:eastAsia="es-CL"/>
            <w:rPrChange w:id="147" w:author="Observatorio 02" w:date="2017-03-23T14:31:00Z">
              <w:rPr>
                <w:noProof/>
                <w:lang w:eastAsia="es-CL"/>
              </w:rPr>
            </w:rPrChange>
          </w:rPr>
          <w:drawing>
            <wp:inline distT="0" distB="0" distL="0" distR="0" wp14:anchorId="62166D20" wp14:editId="12CD03DE">
              <wp:extent cx="5495924" cy="2667000"/>
              <wp:effectExtent l="0" t="0" r="0" b="0"/>
              <wp:docPr id="4" name="Chart 4">
                <a:extLst xmlns:a="http://schemas.openxmlformats.org/drawingml/2006/main">
                  <a:ext uri="{FF2B5EF4-FFF2-40B4-BE49-F238E27FC236}">
                    <a16:creationId xmlns:a16="http://schemas.microsoft.com/office/drawing/2014/main" id="{4607DC01-FC8F-4AD3-ABFA-760E4196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p>
    <w:p w14:paraId="31BA5D0E" w14:textId="1CE412B6" w:rsidR="00706F9E" w:rsidRPr="00C2714A" w:rsidRDefault="00706F9E" w:rsidP="00737596">
      <w:pPr>
        <w:spacing w:after="0" w:line="276" w:lineRule="auto"/>
        <w:jc w:val="both"/>
        <w:rPr>
          <w:rFonts w:eastAsia="Times New Roman"/>
          <w:color w:val="323E4F" w:themeColor="text2" w:themeShade="BF"/>
          <w:sz w:val="20"/>
          <w:szCs w:val="20"/>
          <w:bdr w:val="none" w:sz="0" w:space="0" w:color="auto"/>
          <w:lang w:val="es-CL" w:eastAsia="es-CL"/>
          <w:rPrChange w:id="148"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49" w:author="Observatorio 02" w:date="2017-03-23T14:31:00Z">
            <w:rPr>
              <w:rFonts w:eastAsia="Times New Roman"/>
              <w:color w:val="203864"/>
              <w:sz w:val="20"/>
              <w:szCs w:val="20"/>
              <w:bdr w:val="none" w:sz="0" w:space="0" w:color="auto"/>
              <w:lang w:val="es-CL" w:eastAsia="es-CL"/>
            </w:rPr>
          </w:rPrChange>
        </w:rPr>
        <w:t>Fuente: Elaboración propia en base a Banco Central 2008-201</w:t>
      </w:r>
      <w:ins w:id="150" w:author="Observatorio 02" w:date="2017-03-10T17:15:00Z">
        <w:r w:rsidR="00DB484D" w:rsidRPr="00C2714A">
          <w:rPr>
            <w:rFonts w:eastAsia="Times New Roman"/>
            <w:color w:val="323E4F" w:themeColor="text2" w:themeShade="BF"/>
            <w:sz w:val="20"/>
            <w:szCs w:val="20"/>
            <w:bdr w:val="none" w:sz="0" w:space="0" w:color="auto"/>
            <w:lang w:val="es-CL" w:eastAsia="es-CL"/>
            <w:rPrChange w:id="151" w:author="Observatorio 02" w:date="2017-03-23T14:31:00Z">
              <w:rPr>
                <w:rFonts w:eastAsia="Times New Roman"/>
                <w:color w:val="203864"/>
                <w:sz w:val="20"/>
                <w:szCs w:val="20"/>
                <w:bdr w:val="none" w:sz="0" w:space="0" w:color="auto"/>
                <w:lang w:val="es-CL" w:eastAsia="es-CL"/>
              </w:rPr>
            </w:rPrChange>
          </w:rPr>
          <w:t>6</w:t>
        </w:r>
      </w:ins>
      <w:del w:id="152" w:author="Observatorio 02" w:date="2017-03-10T17:15:00Z">
        <w:r w:rsidRPr="00C2714A" w:rsidDel="00DB484D">
          <w:rPr>
            <w:rFonts w:eastAsia="Times New Roman"/>
            <w:color w:val="323E4F" w:themeColor="text2" w:themeShade="BF"/>
            <w:sz w:val="20"/>
            <w:szCs w:val="20"/>
            <w:bdr w:val="none" w:sz="0" w:space="0" w:color="auto"/>
            <w:lang w:val="es-CL" w:eastAsia="es-CL"/>
            <w:rPrChange w:id="153"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154" w:author="Observatorio 02" w:date="2017-03-23T14:31:00Z">
            <w:rPr>
              <w:rFonts w:eastAsia="Times New Roman"/>
              <w:color w:val="203864"/>
              <w:sz w:val="20"/>
              <w:szCs w:val="20"/>
              <w:bdr w:val="none" w:sz="0" w:space="0" w:color="auto"/>
              <w:lang w:val="es-CL" w:eastAsia="es-CL"/>
            </w:rPr>
          </w:rPrChange>
        </w:rPr>
        <w:t>.</w:t>
      </w:r>
    </w:p>
    <w:p w14:paraId="29916317" w14:textId="77777777" w:rsidR="00706F9E" w:rsidRPr="00C2714A" w:rsidRDefault="00706F9E" w:rsidP="00737596">
      <w:pPr>
        <w:spacing w:after="0" w:line="276" w:lineRule="auto"/>
        <w:jc w:val="both"/>
        <w:rPr>
          <w:rFonts w:eastAsia="Times New Roman"/>
          <w:color w:val="323E4F" w:themeColor="text2" w:themeShade="BF"/>
          <w:sz w:val="20"/>
          <w:szCs w:val="20"/>
          <w:bdr w:val="none" w:sz="0" w:space="0" w:color="auto"/>
          <w:lang w:val="es-CL" w:eastAsia="es-CL"/>
          <w:rPrChange w:id="155"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56" w:author="Observatorio 02" w:date="2017-03-23T14:31:00Z">
            <w:rPr>
              <w:rFonts w:eastAsia="Times New Roman"/>
              <w:color w:val="203864"/>
              <w:sz w:val="20"/>
              <w:szCs w:val="20"/>
              <w:bdr w:val="none" w:sz="0" w:space="0" w:color="auto"/>
              <w:lang w:val="es-CL" w:eastAsia="es-CL"/>
            </w:rPr>
          </w:rPrChange>
        </w:rPr>
        <w:t>Nota 1: Año de referencia 2008. PIB encadenado 2008.</w:t>
      </w:r>
    </w:p>
    <w:p w14:paraId="0CDA6D08" w14:textId="77777777" w:rsidR="00706F9E" w:rsidRPr="00C2714A" w:rsidRDefault="00706F9E" w:rsidP="000C3FB6">
      <w:pPr>
        <w:pStyle w:val="CitaviBibliographyEntry"/>
        <w:spacing w:after="0" w:line="276" w:lineRule="auto"/>
        <w:jc w:val="both"/>
        <w:rPr>
          <w:rFonts w:ascii="Times New Roman" w:hAnsi="Times New Roman" w:cs="Times New Roman"/>
          <w:sz w:val="24"/>
          <w:szCs w:val="24"/>
        </w:rPr>
      </w:pPr>
    </w:p>
    <w:p w14:paraId="3FDB795F" w14:textId="49616AD7" w:rsidR="00A15A20" w:rsidRPr="00C2714A" w:rsidRDefault="0062603A" w:rsidP="000C3FB6">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Analizando la tasa de cesantía del sector Construcción </w:t>
      </w:r>
      <w:r w:rsidR="00701A66" w:rsidRPr="00C2714A">
        <w:rPr>
          <w:rFonts w:ascii="Times New Roman" w:hAnsi="Times New Roman" w:cs="Times New Roman"/>
          <w:sz w:val="24"/>
          <w:szCs w:val="24"/>
          <w:lang w:val="es-ES"/>
        </w:rPr>
        <w:t>en relación</w:t>
      </w:r>
      <w:r w:rsidRPr="00C2714A">
        <w:rPr>
          <w:rFonts w:ascii="Times New Roman" w:hAnsi="Times New Roman" w:cs="Times New Roman"/>
          <w:sz w:val="24"/>
          <w:szCs w:val="24"/>
          <w:lang w:val="es-ES"/>
        </w:rPr>
        <w:t xml:space="preserve"> a la tasa de cesantía nacional (ver Gráfico 3), se observa que existe una brecha histórica y significativa entre ambas</w:t>
      </w:r>
      <w:r w:rsidR="005C09E3" w:rsidRPr="00C2714A">
        <w:rPr>
          <w:rFonts w:ascii="Times New Roman" w:hAnsi="Times New Roman" w:cs="Times New Roman"/>
          <w:sz w:val="24"/>
          <w:szCs w:val="24"/>
          <w:lang w:val="es-ES"/>
        </w:rPr>
        <w:t>, siendo siempre superior la tasa de cesantía del sector Construcción</w:t>
      </w:r>
      <w:r w:rsidRPr="00C2714A">
        <w:rPr>
          <w:rFonts w:ascii="Times New Roman" w:hAnsi="Times New Roman" w:cs="Times New Roman"/>
          <w:sz w:val="24"/>
          <w:szCs w:val="24"/>
          <w:lang w:val="es-ES"/>
        </w:rPr>
        <w:t xml:space="preserve">. </w:t>
      </w:r>
      <w:r w:rsidR="00701A66" w:rsidRPr="00C2714A">
        <w:rPr>
          <w:rFonts w:ascii="Times New Roman" w:hAnsi="Times New Roman" w:cs="Times New Roman"/>
          <w:sz w:val="24"/>
          <w:szCs w:val="24"/>
          <w:lang w:val="es-ES"/>
        </w:rPr>
        <w:t>Su magnitud, s</w:t>
      </w:r>
      <w:r w:rsidRPr="00C2714A">
        <w:rPr>
          <w:rFonts w:ascii="Times New Roman" w:hAnsi="Times New Roman" w:cs="Times New Roman"/>
          <w:sz w:val="24"/>
          <w:lang w:val="es-ES"/>
        </w:rPr>
        <w:t>in embargo, no ha sido constante en el tiempo: mientras en el año 2010 la brecha promedió más de 4 puntos porcentuales, durante el 2012 (el año de mayor auge relativo en términos de empleo</w:t>
      </w:r>
      <w:r w:rsidR="00B71979" w:rsidRPr="00C2714A">
        <w:rPr>
          <w:rFonts w:ascii="Times New Roman" w:hAnsi="Times New Roman" w:cs="Times New Roman"/>
          <w:sz w:val="24"/>
          <w:lang w:val="es-ES"/>
        </w:rPr>
        <w:t xml:space="preserve"> para el sector</w:t>
      </w:r>
      <w:r w:rsidRPr="00C2714A">
        <w:rPr>
          <w:rFonts w:ascii="Times New Roman" w:hAnsi="Times New Roman" w:cs="Times New Roman"/>
          <w:sz w:val="24"/>
          <w:lang w:val="es-ES"/>
        </w:rPr>
        <w:t xml:space="preserve">), esta brecha se redujo a menos de la mitad. Durante </w:t>
      </w:r>
      <w:r w:rsidR="00B71979" w:rsidRPr="00C2714A">
        <w:rPr>
          <w:rFonts w:ascii="Times New Roman" w:hAnsi="Times New Roman" w:cs="Times New Roman"/>
          <w:sz w:val="24"/>
          <w:lang w:val="es-ES"/>
        </w:rPr>
        <w:t xml:space="preserve">el año </w:t>
      </w:r>
      <w:del w:id="157" w:author="Observatorio 02" w:date="2017-03-10T17:48:00Z">
        <w:r w:rsidR="00B71979" w:rsidRPr="00C2714A" w:rsidDel="00754F8D">
          <w:rPr>
            <w:rFonts w:ascii="Times New Roman" w:hAnsi="Times New Roman" w:cs="Times New Roman"/>
            <w:sz w:val="24"/>
            <w:lang w:val="es-ES"/>
          </w:rPr>
          <w:delText>2015</w:delText>
        </w:r>
        <w:r w:rsidR="00A12006" w:rsidRPr="00C2714A" w:rsidDel="00754F8D">
          <w:rPr>
            <w:rFonts w:ascii="Times New Roman" w:hAnsi="Times New Roman" w:cs="Times New Roman"/>
            <w:sz w:val="24"/>
            <w:szCs w:val="24"/>
            <w:lang w:val="es-ES"/>
          </w:rPr>
          <w:delText xml:space="preserve"> </w:delText>
        </w:r>
      </w:del>
      <w:ins w:id="158" w:author="Observatorio 02" w:date="2017-03-10T17:48:00Z">
        <w:r w:rsidR="00754F8D" w:rsidRPr="00C2714A">
          <w:rPr>
            <w:rFonts w:ascii="Times New Roman" w:hAnsi="Times New Roman" w:cs="Times New Roman"/>
            <w:sz w:val="24"/>
            <w:lang w:val="es-ES"/>
          </w:rPr>
          <w:t>2016</w:t>
        </w:r>
        <w:r w:rsidR="00754F8D" w:rsidRPr="00C2714A">
          <w:rPr>
            <w:rFonts w:ascii="Times New Roman" w:hAnsi="Times New Roman" w:cs="Times New Roman"/>
            <w:sz w:val="24"/>
            <w:szCs w:val="24"/>
            <w:lang w:val="es-ES"/>
          </w:rPr>
          <w:t xml:space="preserve"> </w:t>
        </w:r>
      </w:ins>
      <w:r w:rsidRPr="00C2714A">
        <w:rPr>
          <w:rFonts w:ascii="Times New Roman" w:hAnsi="Times New Roman" w:cs="Times New Roman"/>
          <w:sz w:val="24"/>
          <w:szCs w:val="24"/>
          <w:lang w:val="es-ES"/>
        </w:rPr>
        <w:t xml:space="preserve">la tasa de cesantía </w:t>
      </w:r>
      <w:r w:rsidR="006E1473" w:rsidRPr="00C2714A">
        <w:rPr>
          <w:rFonts w:ascii="Times New Roman" w:hAnsi="Times New Roman" w:cs="Times New Roman"/>
          <w:sz w:val="24"/>
          <w:szCs w:val="24"/>
          <w:lang w:val="es-ES"/>
        </w:rPr>
        <w:t>sectorial promedió</w:t>
      </w:r>
      <w:r w:rsidRPr="00C2714A">
        <w:rPr>
          <w:rFonts w:ascii="Times New Roman" w:hAnsi="Times New Roman" w:cs="Times New Roman"/>
          <w:sz w:val="24"/>
          <w:szCs w:val="24"/>
          <w:lang w:val="es-ES"/>
        </w:rPr>
        <w:t xml:space="preserve"> un </w:t>
      </w:r>
      <w:del w:id="159" w:author="Observatorio 02" w:date="2017-03-10T17:48:00Z">
        <w:r w:rsidRPr="00C2714A" w:rsidDel="00754F8D">
          <w:rPr>
            <w:rFonts w:ascii="Times New Roman" w:hAnsi="Times New Roman" w:cs="Times New Roman"/>
            <w:sz w:val="24"/>
            <w:szCs w:val="24"/>
            <w:lang w:val="es-ES"/>
          </w:rPr>
          <w:delText>8</w:delText>
        </w:r>
      </w:del>
      <w:ins w:id="160" w:author="Observatorio 02" w:date="2017-03-10T17:48:00Z">
        <w:r w:rsidR="00754F8D" w:rsidRPr="00C2714A">
          <w:rPr>
            <w:rFonts w:ascii="Times New Roman" w:hAnsi="Times New Roman" w:cs="Times New Roman"/>
            <w:sz w:val="24"/>
            <w:szCs w:val="24"/>
            <w:lang w:val="es-ES"/>
          </w:rPr>
          <w:t>9,1</w:t>
        </w:r>
      </w:ins>
      <w:r w:rsidRPr="00C2714A">
        <w:rPr>
          <w:rFonts w:ascii="Times New Roman" w:hAnsi="Times New Roman" w:cs="Times New Roman"/>
          <w:sz w:val="24"/>
          <w:szCs w:val="24"/>
          <w:lang w:val="es-ES"/>
        </w:rPr>
        <w:t xml:space="preserve">%, </w:t>
      </w:r>
      <w:r w:rsidR="006E1473" w:rsidRPr="00C2714A">
        <w:rPr>
          <w:rFonts w:ascii="Times New Roman" w:hAnsi="Times New Roman" w:cs="Times New Roman"/>
          <w:sz w:val="24"/>
          <w:szCs w:val="24"/>
          <w:lang w:val="es-ES"/>
        </w:rPr>
        <w:t xml:space="preserve">una cifra alta en términos absolutos, pero no fue muy distante de la tasa de cesantía nacional promedio (6%). De hecho, la brecha entre ambas tasas </w:t>
      </w:r>
      <w:r w:rsidR="003E6723" w:rsidRPr="00C2714A">
        <w:rPr>
          <w:rFonts w:ascii="Times New Roman" w:hAnsi="Times New Roman" w:cs="Times New Roman"/>
          <w:sz w:val="24"/>
          <w:szCs w:val="24"/>
          <w:lang w:val="es-ES"/>
        </w:rPr>
        <w:t>durante</w:t>
      </w:r>
      <w:r w:rsidR="006E1473" w:rsidRPr="00C2714A">
        <w:rPr>
          <w:rFonts w:ascii="Times New Roman" w:hAnsi="Times New Roman" w:cs="Times New Roman"/>
          <w:sz w:val="24"/>
          <w:szCs w:val="24"/>
          <w:lang w:val="es-ES"/>
        </w:rPr>
        <w:t xml:space="preserve"> el </w:t>
      </w:r>
      <w:del w:id="161" w:author="Observatorio 02" w:date="2017-03-10T17:49:00Z">
        <w:r w:rsidR="006E1473" w:rsidRPr="00C2714A" w:rsidDel="00754F8D">
          <w:rPr>
            <w:rFonts w:ascii="Times New Roman" w:hAnsi="Times New Roman" w:cs="Times New Roman"/>
            <w:sz w:val="24"/>
            <w:szCs w:val="24"/>
            <w:lang w:val="es-ES"/>
          </w:rPr>
          <w:delText xml:space="preserve">2015 </w:delText>
        </w:r>
      </w:del>
      <w:ins w:id="162" w:author="Observatorio 02" w:date="2017-03-10T17:49:00Z">
        <w:r w:rsidR="00754F8D" w:rsidRPr="00C2714A">
          <w:rPr>
            <w:rFonts w:ascii="Times New Roman" w:hAnsi="Times New Roman" w:cs="Times New Roman"/>
            <w:sz w:val="24"/>
            <w:szCs w:val="24"/>
            <w:lang w:val="es-ES"/>
          </w:rPr>
          <w:t xml:space="preserve">2016 </w:t>
        </w:r>
      </w:ins>
      <w:r w:rsidR="006E1473" w:rsidRPr="00C2714A">
        <w:rPr>
          <w:rFonts w:ascii="Times New Roman" w:hAnsi="Times New Roman" w:cs="Times New Roman"/>
          <w:sz w:val="24"/>
          <w:szCs w:val="24"/>
          <w:lang w:val="es-ES"/>
        </w:rPr>
        <w:t>fue bastante cercana a la alcanzada durante el 2012, lo cual es positivo.</w:t>
      </w:r>
      <w:ins w:id="163" w:author="Observatorio 02" w:date="2017-03-20T12:56:00Z">
        <w:r w:rsidR="004539AB" w:rsidRPr="00C2714A" w:rsidDel="004539AB">
          <w:rPr>
            <w:rFonts w:ascii="Times New Roman" w:hAnsi="Times New Roman" w:cs="Times New Roman"/>
            <w:sz w:val="24"/>
            <w:szCs w:val="24"/>
            <w:lang w:val="es-ES"/>
          </w:rPr>
          <w:t xml:space="preserve"> </w:t>
        </w:r>
      </w:ins>
      <w:del w:id="164" w:author="Observatorio 02" w:date="2017-03-20T12:56:00Z">
        <w:r w:rsidR="006E1473" w:rsidRPr="00C2714A" w:rsidDel="004539AB">
          <w:rPr>
            <w:rFonts w:ascii="Times New Roman" w:hAnsi="Times New Roman" w:cs="Times New Roman"/>
            <w:sz w:val="24"/>
            <w:szCs w:val="24"/>
            <w:lang w:val="es-ES"/>
          </w:rPr>
          <w:delText xml:space="preserve"> </w:delText>
        </w:r>
      </w:del>
    </w:p>
    <w:p w14:paraId="133D951C" w14:textId="77777777" w:rsidR="0009567C" w:rsidRPr="00C2714A" w:rsidRDefault="0009567C">
      <w:pPr>
        <w:pStyle w:val="CitaviBibliographyEntry"/>
        <w:spacing w:after="0" w:line="276" w:lineRule="auto"/>
        <w:jc w:val="both"/>
        <w:rPr>
          <w:rFonts w:eastAsia="Times New Roman"/>
          <w:b/>
          <w:bCs/>
          <w:color w:val="203864"/>
          <w:lang w:eastAsia="es-CL"/>
          <w:rPrChange w:id="165" w:author="Observatorio 02" w:date="2017-03-23T14:31:00Z">
            <w:rPr>
              <w:rFonts w:eastAsia="Times New Roman"/>
              <w:b/>
              <w:bCs/>
              <w:color w:val="203864"/>
              <w:lang w:eastAsia="es-CL"/>
            </w:rPr>
          </w:rPrChange>
        </w:rPr>
        <w:pPrChange w:id="166" w:author="Observatorio 02" w:date="2017-03-20T12:56:00Z">
          <w:pPr>
            <w:spacing w:after="0" w:line="276" w:lineRule="auto"/>
            <w:jc w:val="both"/>
          </w:pPr>
        </w:pPrChange>
      </w:pPr>
    </w:p>
    <w:p w14:paraId="3D122AC9"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D003B4E"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0CF01AD2"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241AAF3"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5C48231D"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5677ECAC"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51BF53DB"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3400DC70" w14:textId="57ED3B55" w:rsidR="001D49A0" w:rsidRPr="00C2714A" w:rsidRDefault="001D49A0" w:rsidP="00737596">
      <w:pPr>
        <w:spacing w:after="0" w:line="276" w:lineRule="auto"/>
        <w:jc w:val="both"/>
        <w:rPr>
          <w:ins w:id="167" w:author="Observatorio 02" w:date="2017-03-10T17:15:00Z"/>
          <w:rFonts w:eastAsia="Times New Roman"/>
          <w:b/>
          <w:bCs/>
          <w:color w:val="203864"/>
          <w:bdr w:val="none" w:sz="0" w:space="0" w:color="auto"/>
          <w:lang w:val="es-CL" w:eastAsia="es-CL"/>
        </w:rPr>
      </w:pPr>
    </w:p>
    <w:p w14:paraId="430A11BE" w14:textId="5DF0CEF3" w:rsidR="00BA18C7" w:rsidRPr="00C2714A" w:rsidRDefault="00BA18C7" w:rsidP="00737596">
      <w:pPr>
        <w:spacing w:after="0" w:line="276" w:lineRule="auto"/>
        <w:jc w:val="both"/>
        <w:rPr>
          <w:ins w:id="168" w:author="Observatorio 02" w:date="2017-03-10T17:15:00Z"/>
          <w:rFonts w:eastAsia="Times New Roman"/>
          <w:b/>
          <w:bCs/>
          <w:color w:val="203864"/>
          <w:bdr w:val="none" w:sz="0" w:space="0" w:color="auto"/>
          <w:lang w:val="es-CL" w:eastAsia="es-CL"/>
        </w:rPr>
      </w:pPr>
    </w:p>
    <w:p w14:paraId="7A401C36" w14:textId="77777777" w:rsidR="00BA18C7" w:rsidRPr="00C2714A" w:rsidRDefault="00BA18C7" w:rsidP="00737596">
      <w:pPr>
        <w:spacing w:after="0" w:line="276" w:lineRule="auto"/>
        <w:jc w:val="both"/>
        <w:rPr>
          <w:rFonts w:eastAsia="Times New Roman"/>
          <w:b/>
          <w:bCs/>
          <w:color w:val="203864"/>
          <w:bdr w:val="none" w:sz="0" w:space="0" w:color="auto"/>
          <w:lang w:val="es-CL" w:eastAsia="es-CL"/>
        </w:rPr>
      </w:pPr>
    </w:p>
    <w:p w14:paraId="20159366"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333D523E" w14:textId="2514BC5C" w:rsidR="00A15A20" w:rsidRPr="00C2714A" w:rsidRDefault="00A15A20" w:rsidP="00737596">
      <w:pPr>
        <w:spacing w:after="0" w:line="276" w:lineRule="auto"/>
        <w:jc w:val="both"/>
        <w:rPr>
          <w:rFonts w:eastAsia="Times New Roman"/>
          <w:b/>
          <w:bCs/>
          <w:color w:val="323E4F" w:themeColor="text2" w:themeShade="BF"/>
          <w:bdr w:val="none" w:sz="0" w:space="0" w:color="auto"/>
          <w:lang w:val="es-CL" w:eastAsia="es-CL"/>
          <w:rPrChange w:id="169"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170" w:author="Observatorio 02" w:date="2017-03-23T14:31:00Z">
            <w:rPr>
              <w:rFonts w:eastAsia="Times New Roman"/>
              <w:b/>
              <w:bCs/>
              <w:color w:val="203864"/>
              <w:bdr w:val="none" w:sz="0" w:space="0" w:color="auto"/>
              <w:lang w:val="es-CL" w:eastAsia="es-CL"/>
            </w:rPr>
          </w:rPrChange>
        </w:rPr>
        <w:lastRenderedPageBreak/>
        <w:t>Gráfico 3. Tasa de cesantía nacional y tasa de cesantía del sector Construcción, 2010-</w:t>
      </w:r>
      <w:del w:id="171" w:author="Observatorio 02" w:date="2017-03-10T17:31:00Z">
        <w:r w:rsidRPr="00C2714A" w:rsidDel="00D11C29">
          <w:rPr>
            <w:rFonts w:eastAsia="Times New Roman"/>
            <w:b/>
            <w:bCs/>
            <w:color w:val="323E4F" w:themeColor="text2" w:themeShade="BF"/>
            <w:bdr w:val="none" w:sz="0" w:space="0" w:color="auto"/>
            <w:lang w:val="es-CL" w:eastAsia="es-CL"/>
            <w:rPrChange w:id="172" w:author="Observatorio 02" w:date="2017-03-23T14:31:00Z">
              <w:rPr>
                <w:rFonts w:eastAsia="Times New Roman"/>
                <w:b/>
                <w:bCs/>
                <w:color w:val="203864"/>
                <w:bdr w:val="none" w:sz="0" w:space="0" w:color="auto"/>
                <w:lang w:val="es-CL" w:eastAsia="es-CL"/>
              </w:rPr>
            </w:rPrChange>
          </w:rPr>
          <w:delText>2015</w:delText>
        </w:r>
      </w:del>
      <w:ins w:id="173" w:author="Observatorio 02" w:date="2017-03-10T17:31:00Z">
        <w:r w:rsidR="00D11C29" w:rsidRPr="00C2714A">
          <w:rPr>
            <w:rFonts w:eastAsia="Times New Roman"/>
            <w:b/>
            <w:bCs/>
            <w:color w:val="323E4F" w:themeColor="text2" w:themeShade="BF"/>
            <w:bdr w:val="none" w:sz="0" w:space="0" w:color="auto"/>
            <w:lang w:val="es-CL" w:eastAsia="es-CL"/>
            <w:rPrChange w:id="174" w:author="Observatorio 02" w:date="2017-03-23T14:31:00Z">
              <w:rPr>
                <w:rFonts w:eastAsia="Times New Roman"/>
                <w:b/>
                <w:bCs/>
                <w:color w:val="203864"/>
                <w:bdr w:val="none" w:sz="0" w:space="0" w:color="auto"/>
                <w:lang w:val="es-CL" w:eastAsia="es-CL"/>
              </w:rPr>
            </w:rPrChange>
          </w:rPr>
          <w:t>2016</w:t>
        </w:r>
      </w:ins>
      <w:del w:id="175" w:author="Observatorio 02" w:date="2017-03-22T14:17:00Z">
        <w:r w:rsidRPr="00C2714A" w:rsidDel="00E730BF">
          <w:rPr>
            <w:rFonts w:eastAsia="Times New Roman"/>
            <w:b/>
            <w:bCs/>
            <w:color w:val="323E4F" w:themeColor="text2" w:themeShade="BF"/>
            <w:bdr w:val="none" w:sz="0" w:space="0" w:color="auto"/>
            <w:lang w:val="es-CL" w:eastAsia="es-CL"/>
            <w:rPrChange w:id="176" w:author="Observatorio 02" w:date="2017-03-23T14:31:00Z">
              <w:rPr>
                <w:rFonts w:eastAsia="Times New Roman"/>
                <w:b/>
                <w:bCs/>
                <w:color w:val="203864"/>
                <w:bdr w:val="none" w:sz="0" w:space="0" w:color="auto"/>
                <w:lang w:val="es-CL" w:eastAsia="es-CL"/>
              </w:rPr>
            </w:rPrChange>
          </w:rPr>
          <w:delText>.</w:delText>
        </w:r>
      </w:del>
    </w:p>
    <w:p w14:paraId="65FA471C" w14:textId="18659B29" w:rsidR="006434F4" w:rsidRPr="00C2714A" w:rsidRDefault="00A15A20" w:rsidP="000C3FB6">
      <w:pPr>
        <w:spacing w:after="0" w:line="276" w:lineRule="auto"/>
        <w:jc w:val="both"/>
        <w:rPr>
          <w:color w:val="323E4F" w:themeColor="text2" w:themeShade="BF"/>
          <w:lang w:val="es-CL"/>
        </w:rPr>
      </w:pPr>
      <w:del w:id="177" w:author="Observatorio 02" w:date="2017-03-10T17:15:00Z">
        <w:r w:rsidRPr="00C2714A" w:rsidDel="00BA18C7">
          <w:rPr>
            <w:noProof/>
            <w:lang w:val="es-CL" w:eastAsia="es-CL"/>
            <w:rPrChange w:id="178" w:author="Observatorio 02" w:date="2017-03-23T14:31:00Z">
              <w:rPr>
                <w:noProof/>
                <w:lang w:val="es-CL" w:eastAsia="es-CL"/>
              </w:rPr>
            </w:rPrChange>
          </w:rPr>
          <w:drawing>
            <wp:inline distT="0" distB="0" distL="0" distR="0" wp14:anchorId="3B42F5DC" wp14:editId="32739FFC">
              <wp:extent cx="4867275" cy="3120470"/>
              <wp:effectExtent l="0" t="0" r="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ins w:id="179" w:author="Observatorio 02" w:date="2017-03-10T17:16:00Z">
        <w:r w:rsidR="00BA18C7" w:rsidRPr="00C2714A">
          <w:rPr>
            <w:noProof/>
            <w:lang w:val="es-CL" w:eastAsia="es-CL"/>
            <w:rPrChange w:id="180" w:author="Observatorio 02" w:date="2017-03-23T14:31:00Z">
              <w:rPr>
                <w:noProof/>
                <w:lang w:val="es-CL" w:eastAsia="es-CL"/>
              </w:rPr>
            </w:rPrChange>
          </w:rPr>
          <w:drawing>
            <wp:inline distT="0" distB="0" distL="0" distR="0" wp14:anchorId="0CFE44BF" wp14:editId="5E2D5345">
              <wp:extent cx="5495926" cy="2676524"/>
              <wp:effectExtent l="0" t="0" r="0" b="0"/>
              <wp:docPr id="9" name="Chart 9">
                <a:extLst xmlns:a="http://schemas.openxmlformats.org/drawingml/2006/main">
                  <a:ext uri="{FF2B5EF4-FFF2-40B4-BE49-F238E27FC236}">
                    <a16:creationId xmlns:a16="http://schemas.microsoft.com/office/drawing/2014/main" id="{80A46F41-9C9A-4F23-91F5-8E851BA85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14:paraId="49B6A316" w14:textId="4EF17CFE" w:rsidR="00A15A20" w:rsidRPr="00C2714A" w:rsidRDefault="00A15A20" w:rsidP="00737596">
      <w:pPr>
        <w:spacing w:after="0" w:line="276" w:lineRule="auto"/>
        <w:jc w:val="both"/>
        <w:rPr>
          <w:rFonts w:eastAsia="Times New Roman"/>
          <w:color w:val="323E4F" w:themeColor="text2" w:themeShade="BF"/>
          <w:sz w:val="20"/>
          <w:szCs w:val="20"/>
          <w:bdr w:val="none" w:sz="0" w:space="0" w:color="auto"/>
          <w:lang w:val="es-CL" w:eastAsia="es-CL"/>
          <w:rPrChange w:id="181"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182"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183" w:author="Observatorio 02" w:date="2017-03-16T11:07:00Z">
        <w:r w:rsidRPr="00C2714A" w:rsidDel="00613534">
          <w:rPr>
            <w:rFonts w:eastAsia="Times New Roman"/>
            <w:color w:val="323E4F" w:themeColor="text2" w:themeShade="BF"/>
            <w:sz w:val="20"/>
            <w:szCs w:val="20"/>
            <w:bdr w:val="none" w:sz="0" w:space="0" w:color="auto"/>
            <w:lang w:val="es-CL" w:eastAsia="es-CL"/>
            <w:rPrChange w:id="184"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185" w:author="Observatorio 02" w:date="2017-03-23T14:31:00Z">
            <w:rPr>
              <w:rFonts w:eastAsia="Times New Roman"/>
              <w:color w:val="203864"/>
              <w:sz w:val="20"/>
              <w:szCs w:val="20"/>
              <w:bdr w:val="none" w:sz="0" w:space="0" w:color="auto"/>
              <w:lang w:val="es-CL" w:eastAsia="es-CL"/>
            </w:rPr>
          </w:rPrChange>
        </w:rPr>
        <w:t>ENE, 2010-201</w:t>
      </w:r>
      <w:ins w:id="186" w:author="Observatorio 02" w:date="2017-03-10T17:16:00Z">
        <w:r w:rsidR="00BA18C7" w:rsidRPr="00C2714A">
          <w:rPr>
            <w:rFonts w:eastAsia="Times New Roman"/>
            <w:color w:val="323E4F" w:themeColor="text2" w:themeShade="BF"/>
            <w:sz w:val="20"/>
            <w:szCs w:val="20"/>
            <w:bdr w:val="none" w:sz="0" w:space="0" w:color="auto"/>
            <w:lang w:val="es-CL" w:eastAsia="es-CL"/>
            <w:rPrChange w:id="187" w:author="Observatorio 02" w:date="2017-03-23T14:31:00Z">
              <w:rPr>
                <w:rFonts w:eastAsia="Times New Roman"/>
                <w:color w:val="203864"/>
                <w:sz w:val="20"/>
                <w:szCs w:val="20"/>
                <w:bdr w:val="none" w:sz="0" w:space="0" w:color="auto"/>
                <w:lang w:val="es-CL" w:eastAsia="es-CL"/>
              </w:rPr>
            </w:rPrChange>
          </w:rPr>
          <w:t>6</w:t>
        </w:r>
      </w:ins>
      <w:del w:id="188" w:author="Observatorio 02" w:date="2017-03-10T17:16:00Z">
        <w:r w:rsidRPr="00C2714A" w:rsidDel="00BA18C7">
          <w:rPr>
            <w:rFonts w:eastAsia="Times New Roman"/>
            <w:color w:val="323E4F" w:themeColor="text2" w:themeShade="BF"/>
            <w:sz w:val="20"/>
            <w:szCs w:val="20"/>
            <w:bdr w:val="none" w:sz="0" w:space="0" w:color="auto"/>
            <w:lang w:val="es-CL" w:eastAsia="es-CL"/>
            <w:rPrChange w:id="189"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190" w:author="Observatorio 02" w:date="2017-03-23T14:31:00Z">
            <w:rPr>
              <w:rFonts w:eastAsia="Times New Roman"/>
              <w:color w:val="203864"/>
              <w:sz w:val="20"/>
              <w:szCs w:val="20"/>
              <w:bdr w:val="none" w:sz="0" w:space="0" w:color="auto"/>
              <w:lang w:val="es-CL" w:eastAsia="es-CL"/>
            </w:rPr>
          </w:rPrChange>
        </w:rPr>
        <w:t>.</w:t>
      </w:r>
    </w:p>
    <w:p w14:paraId="406701CA" w14:textId="77777777" w:rsidR="00A15A20" w:rsidRPr="00C2714A" w:rsidRDefault="00A15A20" w:rsidP="000C3FB6">
      <w:pPr>
        <w:spacing w:after="0" w:line="276" w:lineRule="auto"/>
        <w:jc w:val="both"/>
        <w:rPr>
          <w:color w:val="323E4F" w:themeColor="text2" w:themeShade="BF"/>
          <w:lang w:val="es-CL"/>
        </w:rPr>
      </w:pPr>
    </w:p>
    <w:p w14:paraId="732C368F" w14:textId="53FD9F56" w:rsidR="0062603A" w:rsidRPr="00C2714A" w:rsidRDefault="0062603A" w:rsidP="000C3FB6">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En relación a la cantidad de empleo que genera el sector Construcción, se observa que es el cuarto sector que </w:t>
      </w:r>
      <w:r w:rsidR="00E4519B" w:rsidRPr="00C2714A">
        <w:rPr>
          <w:rFonts w:ascii="Times New Roman" w:hAnsi="Times New Roman" w:cs="Times New Roman"/>
          <w:sz w:val="24"/>
          <w:szCs w:val="24"/>
          <w:lang w:val="es-ES"/>
        </w:rPr>
        <w:t xml:space="preserve">más personas </w:t>
      </w:r>
      <w:r w:rsidR="006A40DF" w:rsidRPr="00C2714A">
        <w:rPr>
          <w:rFonts w:ascii="Times New Roman" w:hAnsi="Times New Roman" w:cs="Times New Roman"/>
          <w:sz w:val="24"/>
          <w:szCs w:val="24"/>
          <w:lang w:val="es-ES"/>
        </w:rPr>
        <w:t xml:space="preserve">ocupa </w:t>
      </w:r>
      <w:r w:rsidRPr="00C2714A">
        <w:rPr>
          <w:rFonts w:ascii="Times New Roman" w:hAnsi="Times New Roman" w:cs="Times New Roman"/>
          <w:sz w:val="24"/>
          <w:szCs w:val="24"/>
          <w:lang w:val="es-ES"/>
        </w:rPr>
        <w:t xml:space="preserve">en el país, </w:t>
      </w:r>
      <w:r w:rsidR="009156ED" w:rsidRPr="00C2714A">
        <w:rPr>
          <w:rFonts w:ascii="Times New Roman" w:hAnsi="Times New Roman" w:cs="Times New Roman"/>
          <w:sz w:val="24"/>
          <w:szCs w:val="24"/>
          <w:lang w:val="es-ES"/>
        </w:rPr>
        <w:t>concentrando un</w:t>
      </w:r>
      <w:r w:rsidR="003D51D7" w:rsidRPr="00C2714A">
        <w:rPr>
          <w:rFonts w:ascii="Times New Roman" w:hAnsi="Times New Roman" w:cs="Times New Roman"/>
          <w:sz w:val="24"/>
          <w:szCs w:val="24"/>
          <w:lang w:val="es-ES"/>
        </w:rPr>
        <w:t xml:space="preserve"> 8,6</w:t>
      </w:r>
      <w:r w:rsidRPr="00C2714A">
        <w:rPr>
          <w:rFonts w:ascii="Times New Roman" w:hAnsi="Times New Roman" w:cs="Times New Roman"/>
          <w:sz w:val="24"/>
          <w:szCs w:val="24"/>
          <w:lang w:val="es-ES"/>
        </w:rPr>
        <w:t>% de la mano de obra nacional</w:t>
      </w:r>
      <w:ins w:id="191" w:author="Observatorio 02" w:date="2017-03-10T17:51:00Z">
        <w:r w:rsidR="00733798" w:rsidRPr="00C2714A">
          <w:rPr>
            <w:rFonts w:ascii="Times New Roman" w:hAnsi="Times New Roman" w:cs="Times New Roman"/>
            <w:sz w:val="24"/>
            <w:szCs w:val="24"/>
            <w:lang w:val="es-ES"/>
          </w:rPr>
          <w:t xml:space="preserve"> (ver Gráfico 4)</w:t>
        </w:r>
      </w:ins>
      <w:r w:rsidR="00E4519B" w:rsidRPr="00C2714A">
        <w:rPr>
          <w:rFonts w:ascii="Times New Roman" w:hAnsi="Times New Roman" w:cs="Times New Roman"/>
          <w:sz w:val="24"/>
          <w:szCs w:val="24"/>
          <w:lang w:val="es-ES"/>
        </w:rPr>
        <w:t xml:space="preserve">. Ahora bien, </w:t>
      </w:r>
      <w:r w:rsidRPr="00C2714A">
        <w:rPr>
          <w:rFonts w:ascii="Times New Roman" w:hAnsi="Times New Roman" w:cs="Times New Roman"/>
          <w:sz w:val="24"/>
          <w:szCs w:val="24"/>
          <w:lang w:val="es-ES"/>
        </w:rPr>
        <w:t>no por ello es un sector especialmente intensivo en mano de obra, pues hay otros sectores (como el silvo</w:t>
      </w:r>
      <w:ins w:id="192" w:author="Observatorio 02" w:date="2017-03-10T17:16:00Z">
        <w:r w:rsidR="00BA18C7" w:rsidRPr="00C2714A">
          <w:rPr>
            <w:rFonts w:ascii="Times New Roman" w:hAnsi="Times New Roman" w:cs="Times New Roman"/>
            <w:sz w:val="24"/>
            <w:szCs w:val="24"/>
            <w:lang w:val="es-ES"/>
          </w:rPr>
          <w:t>-</w:t>
        </w:r>
      </w:ins>
      <w:r w:rsidRPr="00C2714A">
        <w:rPr>
          <w:rFonts w:ascii="Times New Roman" w:hAnsi="Times New Roman" w:cs="Times New Roman"/>
          <w:sz w:val="24"/>
          <w:szCs w:val="24"/>
          <w:lang w:val="es-ES"/>
        </w:rPr>
        <w:t>agropecuario y el comercio) que son mucho más intensivos en</w:t>
      </w:r>
      <w:r w:rsidR="00135F93" w:rsidRPr="00C2714A">
        <w:rPr>
          <w:rFonts w:ascii="Times New Roman" w:hAnsi="Times New Roman" w:cs="Times New Roman"/>
          <w:sz w:val="24"/>
          <w:szCs w:val="24"/>
          <w:lang w:val="es-ES"/>
        </w:rPr>
        <w:t xml:space="preserve"> la absorción de</w:t>
      </w:r>
      <w:r w:rsidRPr="00C2714A">
        <w:rPr>
          <w:rFonts w:ascii="Times New Roman" w:hAnsi="Times New Roman" w:cs="Times New Roman"/>
          <w:sz w:val="24"/>
          <w:szCs w:val="24"/>
          <w:lang w:val="es-ES"/>
        </w:rPr>
        <w:t xml:space="preserve"> </w:t>
      </w:r>
      <w:r w:rsidR="00E04B0A" w:rsidRPr="00C2714A">
        <w:rPr>
          <w:rFonts w:ascii="Times New Roman" w:hAnsi="Times New Roman" w:cs="Times New Roman"/>
          <w:sz w:val="24"/>
          <w:szCs w:val="24"/>
          <w:lang w:val="es-ES"/>
        </w:rPr>
        <w:t>trabajadores</w:t>
      </w:r>
      <w:r w:rsidRPr="00C2714A">
        <w:rPr>
          <w:rFonts w:ascii="Times New Roman" w:hAnsi="Times New Roman" w:cs="Times New Roman"/>
          <w:sz w:val="24"/>
          <w:szCs w:val="24"/>
          <w:lang w:val="es-ES"/>
        </w:rPr>
        <w:t>.</w:t>
      </w:r>
    </w:p>
    <w:p w14:paraId="023613A6" w14:textId="77777777" w:rsidR="0062603A" w:rsidRPr="00C2714A" w:rsidRDefault="0062603A" w:rsidP="000C3FB6">
      <w:pPr>
        <w:pStyle w:val="CitaviBibliographyEntry"/>
        <w:spacing w:after="0" w:line="276" w:lineRule="auto"/>
        <w:jc w:val="both"/>
        <w:rPr>
          <w:rFonts w:ascii="Times New Roman" w:hAnsi="Times New Roman" w:cs="Times New Roman"/>
          <w:sz w:val="24"/>
          <w:szCs w:val="24"/>
          <w:lang w:val="es-ES"/>
        </w:rPr>
      </w:pPr>
    </w:p>
    <w:p w14:paraId="641943D2" w14:textId="44B5C350" w:rsidR="00986FF2" w:rsidRPr="00C2714A" w:rsidRDefault="0062603A"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r w:rsidRPr="00C2714A">
        <w:rPr>
          <w:rFonts w:ascii="Times New Roman" w:hAnsi="Times New Roman" w:cs="Times New Roman"/>
          <w:sz w:val="24"/>
          <w:szCs w:val="24"/>
          <w:lang w:val="es-ES"/>
        </w:rPr>
        <w:t xml:space="preserve">El aporte </w:t>
      </w:r>
      <w:r w:rsidR="00E4519B" w:rsidRPr="00C2714A">
        <w:rPr>
          <w:rFonts w:ascii="Times New Roman" w:hAnsi="Times New Roman" w:cs="Times New Roman"/>
          <w:sz w:val="24"/>
          <w:szCs w:val="24"/>
          <w:lang w:val="es-ES"/>
        </w:rPr>
        <w:t xml:space="preserve">del sector Construcción </w:t>
      </w:r>
      <w:r w:rsidRPr="00C2714A">
        <w:rPr>
          <w:rFonts w:ascii="Times New Roman" w:hAnsi="Times New Roman" w:cs="Times New Roman"/>
          <w:sz w:val="24"/>
          <w:szCs w:val="24"/>
          <w:lang w:val="es-ES"/>
        </w:rPr>
        <w:t xml:space="preserve">al PIB </w:t>
      </w:r>
      <w:r w:rsidR="00E4519B" w:rsidRPr="00C2714A">
        <w:rPr>
          <w:rFonts w:ascii="Times New Roman" w:hAnsi="Times New Roman" w:cs="Times New Roman"/>
          <w:sz w:val="24"/>
          <w:szCs w:val="24"/>
          <w:lang w:val="es-ES"/>
        </w:rPr>
        <w:t xml:space="preserve">nacional </w:t>
      </w:r>
      <w:r w:rsidRPr="00C2714A">
        <w:rPr>
          <w:rFonts w:ascii="Times New Roman" w:hAnsi="Times New Roman" w:cs="Times New Roman"/>
          <w:sz w:val="24"/>
          <w:szCs w:val="24"/>
          <w:lang w:val="es-ES"/>
        </w:rPr>
        <w:t xml:space="preserve">es de un </w:t>
      </w:r>
      <w:del w:id="193" w:author="Observatorio 02" w:date="2017-03-10T17:49:00Z">
        <w:r w:rsidR="005C54EB" w:rsidRPr="00C2714A" w:rsidDel="00C930F2">
          <w:rPr>
            <w:rFonts w:ascii="Times New Roman" w:hAnsi="Times New Roman" w:cs="Times New Roman"/>
            <w:sz w:val="24"/>
            <w:szCs w:val="24"/>
            <w:lang w:val="es-ES"/>
          </w:rPr>
          <w:delText>7,6</w:delText>
        </w:r>
      </w:del>
      <w:ins w:id="194" w:author="Observatorio 02" w:date="2017-03-10T17:49:00Z">
        <w:r w:rsidR="00C930F2" w:rsidRPr="00C2714A">
          <w:rPr>
            <w:rFonts w:ascii="Times New Roman" w:hAnsi="Times New Roman" w:cs="Times New Roman"/>
            <w:sz w:val="24"/>
            <w:szCs w:val="24"/>
            <w:lang w:val="es-ES"/>
          </w:rPr>
          <w:t>8,3</w:t>
        </w:r>
      </w:ins>
      <w:r w:rsidRPr="00C2714A">
        <w:rPr>
          <w:rFonts w:ascii="Times New Roman" w:hAnsi="Times New Roman" w:cs="Times New Roman"/>
          <w:sz w:val="24"/>
          <w:szCs w:val="24"/>
          <w:lang w:val="es-ES"/>
        </w:rPr>
        <w:t xml:space="preserve">%, </w:t>
      </w:r>
      <w:r w:rsidR="006A40DF" w:rsidRPr="00C2714A">
        <w:rPr>
          <w:rFonts w:ascii="Times New Roman" w:hAnsi="Times New Roman" w:cs="Times New Roman"/>
          <w:sz w:val="24"/>
          <w:szCs w:val="24"/>
          <w:lang w:val="es-ES"/>
        </w:rPr>
        <w:t xml:space="preserve">es decir, se trata de </w:t>
      </w:r>
      <w:r w:rsidRPr="00C2714A">
        <w:rPr>
          <w:rFonts w:ascii="Times New Roman" w:hAnsi="Times New Roman" w:cs="Times New Roman"/>
          <w:sz w:val="24"/>
          <w:szCs w:val="24"/>
          <w:lang w:val="es-ES"/>
        </w:rPr>
        <w:t>un sector con un nivel de producción medio</w:t>
      </w:r>
      <w:r w:rsidR="00233D30" w:rsidRPr="00C2714A">
        <w:rPr>
          <w:rFonts w:ascii="Times New Roman" w:hAnsi="Times New Roman" w:cs="Times New Roman"/>
          <w:sz w:val="24"/>
          <w:szCs w:val="24"/>
          <w:lang w:val="es-ES"/>
        </w:rPr>
        <w:t xml:space="preserve"> en relación a los demás sectores</w:t>
      </w:r>
      <w:r w:rsidRPr="00C2714A">
        <w:rPr>
          <w:rFonts w:ascii="Times New Roman" w:hAnsi="Times New Roman" w:cs="Times New Roman"/>
          <w:sz w:val="24"/>
          <w:szCs w:val="24"/>
          <w:lang w:val="es-ES"/>
        </w:rPr>
        <w:t xml:space="preserve"> (ver Gráfico 4). </w:t>
      </w:r>
      <w:r w:rsidR="00233D30" w:rsidRPr="00C2714A">
        <w:rPr>
          <w:rFonts w:ascii="Times New Roman" w:hAnsi="Times New Roman" w:cs="Times New Roman"/>
          <w:sz w:val="24"/>
          <w:szCs w:val="24"/>
          <w:lang w:val="es-ES"/>
        </w:rPr>
        <w:t xml:space="preserve">Si tomamos como medida de productividad </w:t>
      </w:r>
      <w:r w:rsidR="00E04B0A" w:rsidRPr="00C2714A">
        <w:rPr>
          <w:rFonts w:ascii="Times New Roman" w:hAnsi="Times New Roman" w:cs="Times New Roman"/>
          <w:sz w:val="24"/>
          <w:szCs w:val="24"/>
          <w:lang w:val="es-ES"/>
        </w:rPr>
        <w:t xml:space="preserve">la razón entre </w:t>
      </w:r>
      <w:r w:rsidR="0091216E" w:rsidRPr="00C2714A">
        <w:rPr>
          <w:rFonts w:ascii="Times New Roman" w:hAnsi="Times New Roman" w:cs="Times New Roman"/>
          <w:sz w:val="24"/>
          <w:szCs w:val="24"/>
          <w:lang w:val="es-ES"/>
        </w:rPr>
        <w:t xml:space="preserve">el porcentaje del </w:t>
      </w:r>
      <w:r w:rsidR="00233D30" w:rsidRPr="00C2714A">
        <w:rPr>
          <w:rFonts w:ascii="Times New Roman" w:hAnsi="Times New Roman" w:cs="Times New Roman"/>
          <w:sz w:val="24"/>
          <w:szCs w:val="24"/>
          <w:lang w:val="es-ES"/>
        </w:rPr>
        <w:t>PIB</w:t>
      </w:r>
      <w:r w:rsidR="00717AED" w:rsidRPr="00C2714A">
        <w:rPr>
          <w:rFonts w:ascii="Times New Roman" w:hAnsi="Times New Roman" w:cs="Times New Roman"/>
          <w:sz w:val="24"/>
          <w:szCs w:val="24"/>
          <w:lang w:val="es-ES"/>
        </w:rPr>
        <w:t xml:space="preserve"> </w:t>
      </w:r>
      <w:r w:rsidR="00E04B0A" w:rsidRPr="00C2714A">
        <w:rPr>
          <w:rFonts w:ascii="Times New Roman" w:hAnsi="Times New Roman" w:cs="Times New Roman"/>
          <w:sz w:val="24"/>
          <w:szCs w:val="24"/>
          <w:lang w:val="es-ES"/>
        </w:rPr>
        <w:t xml:space="preserve">producido por el sector </w:t>
      </w:r>
      <w:del w:id="195" w:author="Observatorio 02" w:date="2017-03-10T17:50:00Z">
        <w:r w:rsidR="00E04B0A" w:rsidRPr="00C2714A" w:rsidDel="00D92D24">
          <w:rPr>
            <w:rFonts w:ascii="Times New Roman" w:hAnsi="Times New Roman" w:cs="Times New Roman"/>
            <w:sz w:val="24"/>
            <w:szCs w:val="24"/>
            <w:lang w:val="es-ES"/>
          </w:rPr>
          <w:delText>y</w:delText>
        </w:r>
        <w:r w:rsidR="00717AED" w:rsidRPr="00C2714A" w:rsidDel="00D92D24">
          <w:rPr>
            <w:rFonts w:ascii="Times New Roman" w:hAnsi="Times New Roman" w:cs="Times New Roman"/>
            <w:sz w:val="24"/>
            <w:szCs w:val="24"/>
            <w:lang w:val="es-ES"/>
          </w:rPr>
          <w:delText xml:space="preserve"> </w:delText>
        </w:r>
      </w:del>
      <w:r w:rsidR="0091216E" w:rsidRPr="00C2714A">
        <w:rPr>
          <w:rFonts w:ascii="Times New Roman" w:hAnsi="Times New Roman" w:cs="Times New Roman"/>
          <w:sz w:val="24"/>
          <w:szCs w:val="24"/>
          <w:lang w:val="es-ES"/>
        </w:rPr>
        <w:t>y el porcentaje de</w:t>
      </w:r>
      <w:r w:rsidR="00717AED" w:rsidRPr="00C2714A">
        <w:rPr>
          <w:rFonts w:ascii="Times New Roman" w:hAnsi="Times New Roman" w:cs="Times New Roman"/>
          <w:sz w:val="24"/>
          <w:szCs w:val="24"/>
          <w:lang w:val="es-ES"/>
        </w:rPr>
        <w:t xml:space="preserve"> ocupados</w:t>
      </w:r>
      <w:r w:rsidR="00E04B0A" w:rsidRPr="00C2714A">
        <w:rPr>
          <w:rFonts w:ascii="Times New Roman" w:hAnsi="Times New Roman" w:cs="Times New Roman"/>
          <w:sz w:val="24"/>
          <w:szCs w:val="24"/>
          <w:lang w:val="es-ES"/>
        </w:rPr>
        <w:t xml:space="preserve"> absorbidos por </w:t>
      </w:r>
      <w:r w:rsidR="00F120F9" w:rsidRPr="00C2714A">
        <w:rPr>
          <w:rFonts w:ascii="Times New Roman" w:hAnsi="Times New Roman" w:cs="Times New Roman"/>
          <w:sz w:val="24"/>
          <w:szCs w:val="24"/>
          <w:lang w:val="es-ES"/>
        </w:rPr>
        <w:t>el</w:t>
      </w:r>
      <w:r w:rsidR="00E04B0A" w:rsidRPr="00C2714A">
        <w:rPr>
          <w:rFonts w:ascii="Times New Roman" w:hAnsi="Times New Roman" w:cs="Times New Roman"/>
          <w:sz w:val="24"/>
          <w:szCs w:val="24"/>
          <w:lang w:val="es-ES"/>
        </w:rPr>
        <w:t xml:space="preserve"> sector</w:t>
      </w:r>
      <w:r w:rsidR="00233D30" w:rsidRPr="00C2714A">
        <w:rPr>
          <w:rFonts w:ascii="Times New Roman" w:hAnsi="Times New Roman" w:cs="Times New Roman"/>
          <w:sz w:val="24"/>
          <w:szCs w:val="24"/>
          <w:lang w:val="es-ES"/>
        </w:rPr>
        <w:t>,</w:t>
      </w:r>
      <w:r w:rsidR="00E04B0A" w:rsidRPr="00C2714A">
        <w:rPr>
          <w:rFonts w:ascii="Times New Roman" w:hAnsi="Times New Roman" w:cs="Times New Roman"/>
          <w:sz w:val="24"/>
          <w:szCs w:val="24"/>
          <w:lang w:val="es-ES"/>
        </w:rPr>
        <w:t xml:space="preserve"> </w:t>
      </w:r>
      <w:r w:rsidR="00233D30" w:rsidRPr="00C2714A">
        <w:rPr>
          <w:rFonts w:ascii="Times New Roman" w:hAnsi="Times New Roman" w:cs="Times New Roman"/>
          <w:sz w:val="24"/>
          <w:szCs w:val="24"/>
          <w:lang w:val="es-ES"/>
        </w:rPr>
        <w:t>este sector correspondería a uno de productividad</w:t>
      </w:r>
      <w:r w:rsidR="00887B01" w:rsidRPr="00C2714A">
        <w:rPr>
          <w:rFonts w:ascii="Times New Roman" w:hAnsi="Times New Roman" w:cs="Times New Roman"/>
          <w:sz w:val="24"/>
          <w:szCs w:val="24"/>
          <w:lang w:val="es-ES"/>
        </w:rPr>
        <w:t xml:space="preserve"> media</w:t>
      </w:r>
      <w:r w:rsidR="00233D30" w:rsidRPr="00C2714A">
        <w:rPr>
          <w:rFonts w:ascii="Times New Roman" w:hAnsi="Times New Roman" w:cs="Times New Roman"/>
          <w:sz w:val="24"/>
          <w:szCs w:val="24"/>
          <w:lang w:val="es-ES"/>
        </w:rPr>
        <w:t>.</w:t>
      </w:r>
      <w:ins w:id="196" w:author="Observatorio 02" w:date="2017-03-20T12:56:00Z">
        <w:r w:rsidR="00E00D7D" w:rsidRPr="00C2714A" w:rsidDel="00E00D7D">
          <w:rPr>
            <w:rFonts w:ascii="Times New Roman" w:hAnsi="Times New Roman" w:cs="Times New Roman"/>
            <w:sz w:val="24"/>
            <w:szCs w:val="24"/>
            <w:lang w:val="es-ES"/>
          </w:rPr>
          <w:t xml:space="preserve"> </w:t>
        </w:r>
      </w:ins>
      <w:del w:id="197" w:author="Observatorio 02" w:date="2017-03-20T12:56:00Z">
        <w:r w:rsidR="00233D30" w:rsidRPr="00C2714A" w:rsidDel="00E00D7D">
          <w:rPr>
            <w:rFonts w:ascii="Times New Roman" w:hAnsi="Times New Roman" w:cs="Times New Roman"/>
            <w:sz w:val="24"/>
            <w:szCs w:val="24"/>
            <w:lang w:val="es-ES"/>
          </w:rPr>
          <w:delText xml:space="preserve"> </w:delText>
        </w:r>
      </w:del>
    </w:p>
    <w:p w14:paraId="4CB63AA3" w14:textId="77777777" w:rsidR="00B927F1" w:rsidRPr="00C2714A" w:rsidRDefault="00B927F1" w:rsidP="000C3FB6">
      <w:pPr>
        <w:pStyle w:val="CitaviBibliographyEntry"/>
        <w:spacing w:after="0" w:line="276" w:lineRule="auto"/>
        <w:jc w:val="both"/>
        <w:rPr>
          <w:rFonts w:ascii="Times New Roman" w:eastAsia="Times New Roman" w:hAnsi="Times New Roman" w:cs="Times New Roman"/>
          <w:color w:val="203864"/>
          <w:sz w:val="24"/>
          <w:szCs w:val="24"/>
          <w:lang w:eastAsia="es-CL"/>
        </w:rPr>
      </w:pPr>
    </w:p>
    <w:p w14:paraId="185E8249"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7CB8F359"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5E5C8C73"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1F850001"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4C5DF33D" w14:textId="77777777" w:rsidR="0009567C" w:rsidRPr="00C2714A" w:rsidRDefault="0009567C" w:rsidP="00737596">
      <w:pPr>
        <w:spacing w:after="0" w:line="276" w:lineRule="auto"/>
        <w:jc w:val="both"/>
        <w:rPr>
          <w:rFonts w:eastAsia="Times New Roman"/>
          <w:b/>
          <w:bCs/>
          <w:color w:val="203864"/>
          <w:bdr w:val="none" w:sz="0" w:space="0" w:color="auto"/>
          <w:lang w:val="es-CL" w:eastAsia="es-CL"/>
        </w:rPr>
      </w:pPr>
    </w:p>
    <w:p w14:paraId="0C809CF5"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6C47A4E"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6A9502C3" w14:textId="77777777" w:rsidR="001D49A0" w:rsidRPr="00C2714A" w:rsidRDefault="001D49A0" w:rsidP="00737596">
      <w:pPr>
        <w:spacing w:after="0" w:line="276" w:lineRule="auto"/>
        <w:jc w:val="both"/>
        <w:rPr>
          <w:rFonts w:eastAsia="Times New Roman"/>
          <w:b/>
          <w:bCs/>
          <w:color w:val="203864"/>
          <w:bdr w:val="none" w:sz="0" w:space="0" w:color="auto"/>
          <w:lang w:val="es-CL" w:eastAsia="es-CL"/>
        </w:rPr>
      </w:pPr>
    </w:p>
    <w:p w14:paraId="7197D990" w14:textId="140FF5D0" w:rsidR="001D49A0" w:rsidRPr="00C2714A" w:rsidRDefault="001D49A0" w:rsidP="00737596">
      <w:pPr>
        <w:spacing w:after="0" w:line="276" w:lineRule="auto"/>
        <w:jc w:val="both"/>
        <w:rPr>
          <w:ins w:id="198" w:author="Observatorio 02" w:date="2017-03-10T17:16:00Z"/>
          <w:rFonts w:eastAsia="Times New Roman"/>
          <w:b/>
          <w:bCs/>
          <w:color w:val="203864"/>
          <w:bdr w:val="none" w:sz="0" w:space="0" w:color="auto"/>
          <w:lang w:val="es-CL" w:eastAsia="es-CL"/>
        </w:rPr>
      </w:pPr>
    </w:p>
    <w:p w14:paraId="4355DACB" w14:textId="2CB36EB0" w:rsidR="00BA18C7" w:rsidRPr="00C2714A" w:rsidRDefault="00BA18C7" w:rsidP="00737596">
      <w:pPr>
        <w:spacing w:after="0" w:line="276" w:lineRule="auto"/>
        <w:jc w:val="both"/>
        <w:rPr>
          <w:ins w:id="199" w:author="Observatorio 02" w:date="2017-03-10T17:16:00Z"/>
          <w:rFonts w:eastAsia="Times New Roman"/>
          <w:b/>
          <w:bCs/>
          <w:color w:val="203864"/>
          <w:bdr w:val="none" w:sz="0" w:space="0" w:color="auto"/>
          <w:lang w:val="es-CL" w:eastAsia="es-CL"/>
        </w:rPr>
      </w:pPr>
    </w:p>
    <w:p w14:paraId="7AAA19AB" w14:textId="77777777" w:rsidR="00BA18C7" w:rsidRPr="00C2714A" w:rsidRDefault="00BA18C7" w:rsidP="00737596">
      <w:pPr>
        <w:spacing w:after="0" w:line="276" w:lineRule="auto"/>
        <w:jc w:val="both"/>
        <w:rPr>
          <w:rFonts w:eastAsia="Times New Roman"/>
          <w:b/>
          <w:bCs/>
          <w:color w:val="203864"/>
          <w:bdr w:val="none" w:sz="0" w:space="0" w:color="auto"/>
          <w:lang w:val="es-CL" w:eastAsia="es-CL"/>
        </w:rPr>
      </w:pPr>
    </w:p>
    <w:p w14:paraId="3B6A66A4" w14:textId="77777777" w:rsidR="003F2E76" w:rsidRPr="00C2714A" w:rsidRDefault="003F2E76" w:rsidP="00737596">
      <w:pPr>
        <w:spacing w:after="0" w:line="276" w:lineRule="auto"/>
        <w:jc w:val="both"/>
        <w:rPr>
          <w:rFonts w:eastAsia="Times New Roman"/>
          <w:b/>
          <w:bCs/>
          <w:color w:val="323E4F" w:themeColor="text2" w:themeShade="BF"/>
          <w:bdr w:val="none" w:sz="0" w:space="0" w:color="auto"/>
          <w:lang w:val="es-CL" w:eastAsia="es-CL"/>
          <w:rPrChange w:id="200"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201" w:author="Observatorio 02" w:date="2017-03-23T14:31:00Z">
            <w:rPr>
              <w:rFonts w:eastAsia="Times New Roman"/>
              <w:b/>
              <w:bCs/>
              <w:color w:val="203864"/>
              <w:bdr w:val="none" w:sz="0" w:space="0" w:color="auto"/>
              <w:lang w:val="es-CL" w:eastAsia="es-CL"/>
            </w:rPr>
          </w:rPrChange>
        </w:rPr>
        <w:lastRenderedPageBreak/>
        <w:t>Gráfico 4. Distribución del PIB y de los ocupados por sector económico, 2015.</w:t>
      </w:r>
    </w:p>
    <w:p w14:paraId="51B42920" w14:textId="54023DDD" w:rsidR="00986FF2" w:rsidRPr="00C2714A" w:rsidRDefault="003F2E76" w:rsidP="000C3FB6">
      <w:pPr>
        <w:pStyle w:val="CitaviBibliographyEntry"/>
        <w:spacing w:after="0" w:line="276" w:lineRule="auto"/>
        <w:jc w:val="both"/>
        <w:rPr>
          <w:rFonts w:ascii="Times New Roman" w:hAnsi="Times New Roman" w:cs="Times New Roman"/>
          <w:sz w:val="24"/>
          <w:szCs w:val="24"/>
        </w:rPr>
      </w:pPr>
      <w:del w:id="202" w:author="Observatorio 02" w:date="2017-03-10T17:17:00Z">
        <w:r w:rsidRPr="00C2714A" w:rsidDel="00BA18C7">
          <w:rPr>
            <w:rFonts w:ascii="Times New Roman" w:hAnsi="Times New Roman" w:cs="Times New Roman"/>
            <w:noProof/>
            <w:sz w:val="24"/>
            <w:szCs w:val="24"/>
            <w:lang w:eastAsia="es-CL"/>
            <w:rPrChange w:id="203" w:author="Observatorio 02" w:date="2017-03-23T14:31:00Z">
              <w:rPr>
                <w:rFonts w:ascii="Times New Roman" w:hAnsi="Times New Roman" w:cs="Times New Roman"/>
                <w:noProof/>
                <w:sz w:val="24"/>
                <w:szCs w:val="24"/>
                <w:lang w:eastAsia="es-CL"/>
              </w:rPr>
            </w:rPrChange>
          </w:rPr>
          <w:drawing>
            <wp:inline distT="0" distB="0" distL="0" distR="0" wp14:anchorId="4F911C32" wp14:editId="061FA6D8">
              <wp:extent cx="5943600" cy="2891870"/>
              <wp:effectExtent l="0" t="0" r="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ins w:id="204" w:author="Observatorio 02" w:date="2017-03-10T17:17:00Z">
        <w:r w:rsidR="00BA18C7" w:rsidRPr="00C2714A">
          <w:rPr>
            <w:rFonts w:ascii="Times New Roman" w:hAnsi="Times New Roman" w:cs="Times New Roman"/>
            <w:noProof/>
            <w:lang w:eastAsia="es-CL"/>
            <w:rPrChange w:id="205" w:author="Observatorio 02" w:date="2017-03-23T14:31:00Z">
              <w:rPr>
                <w:noProof/>
                <w:lang w:eastAsia="es-CL"/>
              </w:rPr>
            </w:rPrChange>
          </w:rPr>
          <w:drawing>
            <wp:inline distT="0" distB="0" distL="0" distR="0" wp14:anchorId="750C2CE3" wp14:editId="1C28CB39">
              <wp:extent cx="5629275" cy="2714625"/>
              <wp:effectExtent l="0" t="0" r="0" b="0"/>
              <wp:docPr id="10" name="Chart 10">
                <a:extLst xmlns:a="http://schemas.openxmlformats.org/drawingml/2006/main">
                  <a:ext uri="{FF2B5EF4-FFF2-40B4-BE49-F238E27FC236}">
                    <a16:creationId xmlns:a16="http://schemas.microsoft.com/office/drawing/2014/main" id="{E32C2182-8D6C-4CE3-97BE-13F5AD2A3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ins>
    </w:p>
    <w:p w14:paraId="21A60821" w14:textId="77777777"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206"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07"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208" w:author="Observatorio 02" w:date="2017-03-16T11:07:00Z">
        <w:r w:rsidRPr="00C2714A" w:rsidDel="00613534">
          <w:rPr>
            <w:rFonts w:eastAsia="Times New Roman"/>
            <w:color w:val="323E4F" w:themeColor="text2" w:themeShade="BF"/>
            <w:sz w:val="20"/>
            <w:szCs w:val="20"/>
            <w:bdr w:val="none" w:sz="0" w:space="0" w:color="auto"/>
            <w:lang w:val="es-CL" w:eastAsia="es-CL"/>
            <w:rPrChange w:id="209"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210" w:author="Observatorio 02" w:date="2017-03-23T14:31:00Z">
            <w:rPr>
              <w:rFonts w:eastAsia="Times New Roman"/>
              <w:color w:val="203864"/>
              <w:sz w:val="20"/>
              <w:szCs w:val="20"/>
              <w:bdr w:val="none" w:sz="0" w:space="0" w:color="auto"/>
              <w:lang w:val="es-CL" w:eastAsia="es-CL"/>
            </w:rPr>
          </w:rPrChange>
        </w:rPr>
        <w:t xml:space="preserve">ENE 2015, Banco Central 2015. </w:t>
      </w:r>
    </w:p>
    <w:p w14:paraId="6DC76690" w14:textId="77777777"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211"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12" w:author="Observatorio 02" w:date="2017-03-23T14:31:00Z">
            <w:rPr>
              <w:rFonts w:eastAsia="Times New Roman"/>
              <w:color w:val="203864"/>
              <w:sz w:val="20"/>
              <w:szCs w:val="20"/>
              <w:bdr w:val="none" w:sz="0" w:space="0" w:color="auto"/>
              <w:lang w:val="es-CL" w:eastAsia="es-CL"/>
            </w:rPr>
          </w:rPrChange>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2F10E63" w14:textId="49E9A47B" w:rsidR="003F2E76" w:rsidRPr="00C2714A" w:rsidRDefault="003F2E76" w:rsidP="00737596">
      <w:pPr>
        <w:spacing w:after="0" w:line="276" w:lineRule="auto"/>
        <w:jc w:val="both"/>
        <w:rPr>
          <w:rFonts w:eastAsia="Times New Roman"/>
          <w:color w:val="323E4F" w:themeColor="text2" w:themeShade="BF"/>
          <w:sz w:val="20"/>
          <w:szCs w:val="20"/>
          <w:bdr w:val="none" w:sz="0" w:space="0" w:color="auto"/>
          <w:lang w:val="es-CL" w:eastAsia="es-CL"/>
          <w:rPrChange w:id="213"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14" w:author="Observatorio 02" w:date="2017-03-23T14:31:00Z">
            <w:rPr>
              <w:rFonts w:eastAsia="Times New Roman"/>
              <w:color w:val="203864"/>
              <w:sz w:val="20"/>
              <w:szCs w:val="20"/>
              <w:bdr w:val="none" w:sz="0" w:space="0" w:color="auto"/>
              <w:lang w:val="es-CL" w:eastAsia="es-CL"/>
            </w:rPr>
          </w:rPrChange>
        </w:rPr>
        <w:t xml:space="preserve">Nota 2: El PIB utilizado es el PIB </w:t>
      </w:r>
      <w:ins w:id="215" w:author="Observatorio 02" w:date="2017-03-10T18:06:00Z">
        <w:r w:rsidR="00BB5592" w:rsidRPr="00C2714A">
          <w:rPr>
            <w:rFonts w:eastAsia="Times New Roman"/>
            <w:color w:val="323E4F" w:themeColor="text2" w:themeShade="BF"/>
            <w:sz w:val="20"/>
            <w:szCs w:val="20"/>
            <w:bdr w:val="none" w:sz="0" w:space="0" w:color="auto"/>
            <w:lang w:val="es-CL" w:eastAsia="es-CL"/>
            <w:rPrChange w:id="216" w:author="Observatorio 02" w:date="2017-03-23T14:31:00Z">
              <w:rPr>
                <w:rFonts w:eastAsia="Times New Roman"/>
                <w:color w:val="203864"/>
                <w:sz w:val="20"/>
                <w:szCs w:val="20"/>
                <w:bdr w:val="none" w:sz="0" w:space="0" w:color="auto"/>
                <w:lang w:val="es-CL" w:eastAsia="es-CL"/>
              </w:rPr>
            </w:rPrChange>
          </w:rPr>
          <w:t xml:space="preserve">a precios </w:t>
        </w:r>
      </w:ins>
      <w:del w:id="217" w:author="Observatorio 02" w:date="2017-03-10T17:50:00Z">
        <w:r w:rsidRPr="00C2714A" w:rsidDel="00DC65EE">
          <w:rPr>
            <w:rFonts w:eastAsia="Times New Roman"/>
            <w:color w:val="323E4F" w:themeColor="text2" w:themeShade="BF"/>
            <w:sz w:val="20"/>
            <w:szCs w:val="20"/>
            <w:bdr w:val="none" w:sz="0" w:space="0" w:color="auto"/>
            <w:lang w:val="es-CL" w:eastAsia="es-CL"/>
            <w:rPrChange w:id="218" w:author="Observatorio 02" w:date="2017-03-23T14:31:00Z">
              <w:rPr>
                <w:rFonts w:eastAsia="Times New Roman"/>
                <w:color w:val="203864"/>
                <w:sz w:val="20"/>
                <w:szCs w:val="20"/>
                <w:bdr w:val="none" w:sz="0" w:space="0" w:color="auto"/>
                <w:lang w:val="es-CL" w:eastAsia="es-CL"/>
              </w:rPr>
            </w:rPrChange>
          </w:rPr>
          <w:delText xml:space="preserve">encadenado </w:delText>
        </w:r>
      </w:del>
      <w:ins w:id="219" w:author="Observatorio 02" w:date="2017-03-10T17:50:00Z">
        <w:r w:rsidR="00DC65EE" w:rsidRPr="00C2714A">
          <w:rPr>
            <w:rFonts w:eastAsia="Times New Roman"/>
            <w:color w:val="323E4F" w:themeColor="text2" w:themeShade="BF"/>
            <w:sz w:val="20"/>
            <w:szCs w:val="20"/>
            <w:bdr w:val="none" w:sz="0" w:space="0" w:color="auto"/>
            <w:lang w:val="es-CL" w:eastAsia="es-CL"/>
            <w:rPrChange w:id="220" w:author="Observatorio 02" w:date="2017-03-23T14:31:00Z">
              <w:rPr>
                <w:rFonts w:eastAsia="Times New Roman"/>
                <w:color w:val="203864"/>
                <w:sz w:val="20"/>
                <w:szCs w:val="20"/>
                <w:bdr w:val="none" w:sz="0" w:space="0" w:color="auto"/>
                <w:lang w:val="es-CL" w:eastAsia="es-CL"/>
              </w:rPr>
            </w:rPrChange>
          </w:rPr>
          <w:t>corriente</w:t>
        </w:r>
      </w:ins>
      <w:ins w:id="221" w:author="Observatorio 02" w:date="2017-03-10T18:06:00Z">
        <w:r w:rsidR="00BB5592" w:rsidRPr="00C2714A">
          <w:rPr>
            <w:rFonts w:eastAsia="Times New Roman"/>
            <w:color w:val="323E4F" w:themeColor="text2" w:themeShade="BF"/>
            <w:sz w:val="20"/>
            <w:szCs w:val="20"/>
            <w:bdr w:val="none" w:sz="0" w:space="0" w:color="auto"/>
            <w:lang w:val="es-CL" w:eastAsia="es-CL"/>
            <w:rPrChange w:id="222" w:author="Observatorio 02" w:date="2017-03-23T14:31:00Z">
              <w:rPr>
                <w:rFonts w:eastAsia="Times New Roman"/>
                <w:color w:val="203864"/>
                <w:sz w:val="20"/>
                <w:szCs w:val="20"/>
                <w:bdr w:val="none" w:sz="0" w:space="0" w:color="auto"/>
                <w:lang w:val="es-CL" w:eastAsia="es-CL"/>
              </w:rPr>
            </w:rPrChange>
          </w:rPr>
          <w:t>s</w:t>
        </w:r>
      </w:ins>
      <w:ins w:id="223" w:author="Observatorio 02" w:date="2017-03-10T17:50:00Z">
        <w:r w:rsidR="00DC65EE" w:rsidRPr="00C2714A">
          <w:rPr>
            <w:rFonts w:eastAsia="Times New Roman"/>
            <w:color w:val="323E4F" w:themeColor="text2" w:themeShade="BF"/>
            <w:sz w:val="20"/>
            <w:szCs w:val="20"/>
            <w:bdr w:val="none" w:sz="0" w:space="0" w:color="auto"/>
            <w:lang w:val="es-CL" w:eastAsia="es-CL"/>
            <w:rPrChange w:id="224" w:author="Observatorio 02" w:date="2017-03-23T14:31:00Z">
              <w:rPr>
                <w:rFonts w:eastAsia="Times New Roman"/>
                <w:color w:val="203864"/>
                <w:sz w:val="20"/>
                <w:szCs w:val="20"/>
                <w:bdr w:val="none" w:sz="0" w:space="0" w:color="auto"/>
                <w:lang w:val="es-CL" w:eastAsia="es-CL"/>
              </w:rPr>
            </w:rPrChange>
          </w:rPr>
          <w:t xml:space="preserve"> (sin desestacionalizar)</w:t>
        </w:r>
      </w:ins>
      <w:del w:id="225" w:author="Observatorio 02" w:date="2017-03-10T17:51:00Z">
        <w:r w:rsidRPr="00C2714A" w:rsidDel="00DC65EE">
          <w:rPr>
            <w:rFonts w:eastAsia="Times New Roman"/>
            <w:color w:val="323E4F" w:themeColor="text2" w:themeShade="BF"/>
            <w:sz w:val="20"/>
            <w:szCs w:val="20"/>
            <w:bdr w:val="none" w:sz="0" w:space="0" w:color="auto"/>
            <w:lang w:val="es-CL" w:eastAsia="es-CL"/>
            <w:rPrChange w:id="226" w:author="Observatorio 02" w:date="2017-03-23T14:31:00Z">
              <w:rPr>
                <w:rFonts w:eastAsia="Times New Roman"/>
                <w:color w:val="203864"/>
                <w:sz w:val="20"/>
                <w:szCs w:val="20"/>
                <w:bdr w:val="none" w:sz="0" w:space="0" w:color="auto"/>
                <w:lang w:val="es-CL" w:eastAsia="es-CL"/>
              </w:rPr>
            </w:rPrChange>
          </w:rPr>
          <w:delText>con año de referencia 2008</w:delText>
        </w:r>
      </w:del>
      <w:r w:rsidRPr="00C2714A">
        <w:rPr>
          <w:rFonts w:eastAsia="Times New Roman"/>
          <w:color w:val="323E4F" w:themeColor="text2" w:themeShade="BF"/>
          <w:sz w:val="20"/>
          <w:szCs w:val="20"/>
          <w:bdr w:val="none" w:sz="0" w:space="0" w:color="auto"/>
          <w:lang w:val="es-CL" w:eastAsia="es-CL"/>
          <w:rPrChange w:id="227" w:author="Observatorio 02" w:date="2017-03-23T14:31:00Z">
            <w:rPr>
              <w:rFonts w:eastAsia="Times New Roman"/>
              <w:color w:val="203864"/>
              <w:sz w:val="20"/>
              <w:szCs w:val="20"/>
              <w:bdr w:val="none" w:sz="0" w:space="0" w:color="auto"/>
              <w:lang w:val="es-CL" w:eastAsia="es-CL"/>
            </w:rPr>
          </w:rPrChange>
        </w:rPr>
        <w:t>, a costo de factores.</w:t>
      </w:r>
    </w:p>
    <w:p w14:paraId="368CFE63" w14:textId="77777777" w:rsidR="003F2E76" w:rsidRPr="00C2714A" w:rsidRDefault="003F2E76" w:rsidP="000C3FB6">
      <w:pPr>
        <w:pStyle w:val="CitaviBibliographyEntry"/>
        <w:spacing w:after="0" w:line="276" w:lineRule="auto"/>
        <w:jc w:val="both"/>
        <w:rPr>
          <w:rFonts w:ascii="Times New Roman" w:hAnsi="Times New Roman" w:cs="Times New Roman"/>
          <w:sz w:val="24"/>
          <w:szCs w:val="24"/>
        </w:rPr>
      </w:pPr>
    </w:p>
    <w:p w14:paraId="0828FF2B" w14:textId="5D152200" w:rsidR="00CB4B5B" w:rsidRPr="00C2714A" w:rsidRDefault="0096358A" w:rsidP="000C3FB6">
      <w:pPr>
        <w:spacing w:after="0" w:line="276" w:lineRule="auto"/>
        <w:jc w:val="both"/>
        <w:rPr>
          <w:lang w:val="es-CL"/>
        </w:rPr>
      </w:pPr>
      <w:r w:rsidRPr="00C2714A">
        <w:rPr>
          <w:lang w:val="es-CL"/>
        </w:rPr>
        <w:t>La relevancia</w:t>
      </w:r>
      <w:r w:rsidR="00CB4B5B" w:rsidRPr="00C2714A">
        <w:rPr>
          <w:lang w:val="es-CL"/>
        </w:rPr>
        <w:t xml:space="preserve"> del sector construcción va más allá de su participación directa en el PIB, ya que impacta de manera indirecta sobre muchos otros sectores. Una manera de evaluar esto es mediante un análisis de insumo-producto</w:t>
      </w:r>
      <w:r w:rsidR="00CB4B5B" w:rsidRPr="00C2714A">
        <w:rPr>
          <w:rStyle w:val="FootnoteReference"/>
          <w:lang w:val="es-CL"/>
        </w:rPr>
        <w:footnoteReference w:id="1"/>
      </w:r>
      <w:r w:rsidR="00CB4B5B" w:rsidRPr="00C2714A">
        <w:rPr>
          <w:lang w:val="es-CL"/>
        </w:rPr>
        <w:t>. Específicamente, usando la última matriz de insumo-producto publicada</w:t>
      </w:r>
      <w:r w:rsidR="00CB4B5B" w:rsidRPr="00C2714A">
        <w:rPr>
          <w:rStyle w:val="FootnoteReference"/>
          <w:lang w:val="es-CL"/>
        </w:rPr>
        <w:t xml:space="preserve"> </w:t>
      </w:r>
      <w:r w:rsidR="00CB4B5B" w:rsidRPr="00C2714A">
        <w:rPr>
          <w:lang w:val="es-CL"/>
        </w:rPr>
        <w:t xml:space="preserve">por el BCCh (2013) se aprecia que un aumento de 100 pesos en la demanda final del sector </w:t>
      </w:r>
      <w:r w:rsidR="005674DF" w:rsidRPr="00C2714A">
        <w:rPr>
          <w:lang w:val="es-CL"/>
        </w:rPr>
        <w:t>construcción</w:t>
      </w:r>
      <w:r w:rsidR="00CB4B5B" w:rsidRPr="00C2714A">
        <w:rPr>
          <w:lang w:val="es-CL"/>
        </w:rPr>
        <w:t xml:space="preserve"> aumenta la producción del sector en 1</w:t>
      </w:r>
      <w:r w:rsidR="008927C5" w:rsidRPr="00C2714A">
        <w:rPr>
          <w:lang w:val="es-CL"/>
        </w:rPr>
        <w:t>67</w:t>
      </w:r>
      <w:r w:rsidR="00CB4B5B" w:rsidRPr="00C2714A">
        <w:rPr>
          <w:lang w:val="es-CL"/>
        </w:rPr>
        <w:t xml:space="preserve"> pesos, en donde la diferencia entre demanda y producción (</w:t>
      </w:r>
      <w:r w:rsidR="008927C5" w:rsidRPr="00C2714A">
        <w:rPr>
          <w:lang w:val="es-CL"/>
        </w:rPr>
        <w:t>67</w:t>
      </w:r>
      <w:r w:rsidR="00CB4B5B" w:rsidRPr="00C2714A">
        <w:rPr>
          <w:lang w:val="es-CL"/>
        </w:rPr>
        <w:t xml:space="preserve"> pesos) se distribuye principalmente entre</w:t>
      </w:r>
      <w:r w:rsidR="006901E7" w:rsidRPr="00C2714A">
        <w:rPr>
          <w:lang w:val="es-CL"/>
        </w:rPr>
        <w:t>: industria manufacturera</w:t>
      </w:r>
      <w:r w:rsidR="001F396C" w:rsidRPr="00C2714A">
        <w:rPr>
          <w:lang w:val="es-CL"/>
        </w:rPr>
        <w:t xml:space="preserve"> (25 pesos)</w:t>
      </w:r>
      <w:r w:rsidR="00CB4B5B" w:rsidRPr="00C2714A">
        <w:rPr>
          <w:lang w:val="es-CL"/>
        </w:rPr>
        <w:t>,</w:t>
      </w:r>
      <w:r w:rsidR="001F396C" w:rsidRPr="00C2714A">
        <w:rPr>
          <w:lang w:val="es-CL"/>
        </w:rPr>
        <w:t xml:space="preserve"> </w:t>
      </w:r>
      <w:r w:rsidR="00B85FF8" w:rsidRPr="00C2714A">
        <w:rPr>
          <w:lang w:val="es-CL"/>
        </w:rPr>
        <w:t>servicios financiero</w:t>
      </w:r>
      <w:ins w:id="228" w:author="Observatorio 02" w:date="2017-03-16T11:07:00Z">
        <w:r w:rsidR="00613534" w:rsidRPr="00C2714A">
          <w:rPr>
            <w:lang w:val="es-CL"/>
          </w:rPr>
          <w:t>s</w:t>
        </w:r>
      </w:ins>
      <w:r w:rsidR="00B85FF8" w:rsidRPr="00C2714A">
        <w:rPr>
          <w:lang w:val="es-CL"/>
        </w:rPr>
        <w:t xml:space="preserve"> y empresariales</w:t>
      </w:r>
      <w:r w:rsidR="001F396C" w:rsidRPr="00C2714A">
        <w:rPr>
          <w:lang w:val="es-CL"/>
        </w:rPr>
        <w:t xml:space="preserve"> (19 pesos)</w:t>
      </w:r>
      <w:r w:rsidR="00CB4B5B" w:rsidRPr="00C2714A">
        <w:rPr>
          <w:lang w:val="es-CL"/>
        </w:rPr>
        <w:t xml:space="preserve"> y </w:t>
      </w:r>
      <w:r w:rsidR="006901E7" w:rsidRPr="00C2714A">
        <w:rPr>
          <w:lang w:val="es-CL"/>
        </w:rPr>
        <w:t>comercio</w:t>
      </w:r>
      <w:r w:rsidR="00B85FF8" w:rsidRPr="00C2714A">
        <w:rPr>
          <w:lang w:val="es-CL"/>
        </w:rPr>
        <w:t>, hoteles y restaurantes</w:t>
      </w:r>
      <w:r w:rsidR="001F396C" w:rsidRPr="00C2714A">
        <w:rPr>
          <w:lang w:val="es-CL"/>
        </w:rPr>
        <w:t xml:space="preserve"> </w:t>
      </w:r>
      <w:r w:rsidR="00CB4B5B" w:rsidRPr="00C2714A">
        <w:rPr>
          <w:lang w:val="es-CL"/>
        </w:rPr>
        <w:t>(</w:t>
      </w:r>
      <w:r w:rsidR="008927C5" w:rsidRPr="00C2714A">
        <w:rPr>
          <w:lang w:val="es-CL"/>
        </w:rPr>
        <w:t>9</w:t>
      </w:r>
      <w:r w:rsidR="00CB4B5B" w:rsidRPr="00C2714A">
        <w:rPr>
          <w:lang w:val="es-CL"/>
        </w:rPr>
        <w:t xml:space="preserve"> pesos). Estas estadísticas evidencian cuáles son los sectores más afectados por el sector </w:t>
      </w:r>
      <w:r w:rsidR="001F396C" w:rsidRPr="00C2714A">
        <w:rPr>
          <w:lang w:val="es-CL"/>
        </w:rPr>
        <w:t>construcción</w:t>
      </w:r>
      <w:r w:rsidR="006B63E0" w:rsidRPr="00C2714A">
        <w:rPr>
          <w:rStyle w:val="FootnoteReference"/>
          <w:lang w:val="es-CL"/>
        </w:rPr>
        <w:footnoteReference w:id="2"/>
      </w:r>
      <w:r w:rsidR="00CB4B5B" w:rsidRPr="00C2714A">
        <w:rPr>
          <w:lang w:val="es-CL"/>
        </w:rPr>
        <w:t>.</w:t>
      </w:r>
    </w:p>
    <w:p w14:paraId="601330BB" w14:textId="77777777" w:rsidR="00CB4B5B" w:rsidRPr="00C2714A" w:rsidRDefault="00CB4B5B" w:rsidP="00737596">
      <w:pPr>
        <w:spacing w:after="0" w:line="276" w:lineRule="auto"/>
        <w:jc w:val="both"/>
        <w:rPr>
          <w:lang w:val="es-ES"/>
        </w:rPr>
      </w:pPr>
    </w:p>
    <w:p w14:paraId="493A40D7" w14:textId="7B7EB806" w:rsidR="0062603A" w:rsidRPr="00C2714A" w:rsidRDefault="001673AD" w:rsidP="000C3FB6">
      <w:pPr>
        <w:spacing w:after="0" w:line="276" w:lineRule="auto"/>
        <w:jc w:val="both"/>
        <w:rPr>
          <w:lang w:val="es-ES"/>
        </w:rPr>
      </w:pPr>
      <w:r w:rsidRPr="00C2714A">
        <w:rPr>
          <w:lang w:val="es-ES"/>
        </w:rPr>
        <w:t>Por otro lado, s</w:t>
      </w:r>
      <w:r w:rsidR="0062603A" w:rsidRPr="00C2714A">
        <w:rPr>
          <w:lang w:val="es-ES"/>
        </w:rPr>
        <w:t xml:space="preserve">i bien el sector </w:t>
      </w:r>
      <w:r w:rsidR="00BB35D6" w:rsidRPr="00C2714A">
        <w:rPr>
          <w:lang w:val="es-ES"/>
        </w:rPr>
        <w:t xml:space="preserve">Construcción </w:t>
      </w:r>
      <w:r w:rsidR="0062603A" w:rsidRPr="00C2714A">
        <w:rPr>
          <w:lang w:val="es-ES"/>
        </w:rPr>
        <w:t xml:space="preserve">está presente a lo largo de todo el país, </w:t>
      </w:r>
      <w:r w:rsidR="00BB35D6" w:rsidRPr="00C2714A">
        <w:rPr>
          <w:lang w:val="es-ES"/>
        </w:rPr>
        <w:t xml:space="preserve">su </w:t>
      </w:r>
      <w:r w:rsidR="0062603A" w:rsidRPr="00C2714A">
        <w:rPr>
          <w:lang w:val="es-ES"/>
        </w:rPr>
        <w:t xml:space="preserve">contribución en términos de PIB y de generación de empleo difiere </w:t>
      </w:r>
      <w:r w:rsidR="009156ED" w:rsidRPr="00C2714A">
        <w:rPr>
          <w:lang w:val="es-ES"/>
        </w:rPr>
        <w:t xml:space="preserve">según </w:t>
      </w:r>
      <w:del w:id="229" w:author="Observatorio 02" w:date="2017-03-14T10:09:00Z">
        <w:r w:rsidR="009156ED" w:rsidRPr="00C2714A" w:rsidDel="002748EA">
          <w:rPr>
            <w:lang w:val="es-ES"/>
          </w:rPr>
          <w:delText xml:space="preserve">la </w:delText>
        </w:r>
      </w:del>
      <w:r w:rsidR="0062603A" w:rsidRPr="00C2714A">
        <w:rPr>
          <w:lang w:val="es-ES"/>
        </w:rPr>
        <w:t xml:space="preserve">región. Los Gráficos 5 y 6 reflejan tanto el aporte del sector a la economía y </w:t>
      </w:r>
      <w:r w:rsidR="00BB35D6" w:rsidRPr="00C2714A">
        <w:rPr>
          <w:lang w:val="es-ES"/>
        </w:rPr>
        <w:t xml:space="preserve">el </w:t>
      </w:r>
      <w:r w:rsidR="0062603A" w:rsidRPr="00C2714A">
        <w:rPr>
          <w:lang w:val="es-ES"/>
        </w:rPr>
        <w:t xml:space="preserve">empleo nacional como </w:t>
      </w:r>
      <w:r w:rsidR="00BB35D6" w:rsidRPr="00C2714A">
        <w:rPr>
          <w:lang w:val="es-ES"/>
        </w:rPr>
        <w:t xml:space="preserve">su </w:t>
      </w:r>
      <w:r w:rsidR="0062603A" w:rsidRPr="00C2714A">
        <w:rPr>
          <w:lang w:val="es-ES"/>
        </w:rPr>
        <w:t>influencia dentro de cada región.</w:t>
      </w:r>
      <w:ins w:id="230" w:author="Observatorio 02" w:date="2017-03-20T12:55:00Z">
        <w:r w:rsidR="00E00D7D" w:rsidRPr="00C2714A" w:rsidDel="00E00D7D">
          <w:rPr>
            <w:lang w:val="es-ES"/>
          </w:rPr>
          <w:t xml:space="preserve"> </w:t>
        </w:r>
      </w:ins>
      <w:del w:id="231" w:author="Observatorio 02" w:date="2017-03-20T12:55:00Z">
        <w:r w:rsidR="0062603A" w:rsidRPr="00C2714A" w:rsidDel="00E00D7D">
          <w:rPr>
            <w:lang w:val="es-ES"/>
          </w:rPr>
          <w:delText xml:space="preserve"> </w:delText>
        </w:r>
      </w:del>
    </w:p>
    <w:p w14:paraId="5AD660A1" w14:textId="77777777" w:rsidR="0062603A" w:rsidRPr="00C2714A" w:rsidRDefault="0062603A" w:rsidP="000C3FB6">
      <w:pPr>
        <w:spacing w:after="0" w:line="276" w:lineRule="auto"/>
        <w:jc w:val="both"/>
        <w:rPr>
          <w:lang w:val="es-ES"/>
        </w:rPr>
      </w:pPr>
    </w:p>
    <w:p w14:paraId="6D45E93C" w14:textId="5103C1E8" w:rsidR="0062603A" w:rsidRPr="00C2714A" w:rsidRDefault="0062603A" w:rsidP="000C3FB6">
      <w:pPr>
        <w:spacing w:after="0" w:line="276" w:lineRule="auto"/>
        <w:jc w:val="both"/>
        <w:rPr>
          <w:lang w:val="es-ES"/>
        </w:rPr>
      </w:pPr>
      <w:r w:rsidRPr="00C2714A">
        <w:rPr>
          <w:lang w:val="es-ES"/>
        </w:rPr>
        <w:t>En el Gráfico 5 se presenta</w:t>
      </w:r>
      <w:del w:id="232" w:author="Observatorio 02" w:date="2017-03-14T10:12:00Z">
        <w:r w:rsidRPr="00C2714A" w:rsidDel="002748EA">
          <w:rPr>
            <w:lang w:val="es-ES"/>
          </w:rPr>
          <w:delText>n</w:delText>
        </w:r>
      </w:del>
      <w:r w:rsidRPr="00C2714A">
        <w:rPr>
          <w:lang w:val="es-ES"/>
        </w:rPr>
        <w:t xml:space="preserve"> </w:t>
      </w:r>
      <w:del w:id="233" w:author="Observatorio 02" w:date="2017-03-14T10:12:00Z">
        <w:r w:rsidRPr="00C2714A" w:rsidDel="002748EA">
          <w:rPr>
            <w:lang w:val="es-ES"/>
          </w:rPr>
          <w:delText xml:space="preserve">ambos </w:delText>
        </w:r>
      </w:del>
      <w:ins w:id="234" w:author="Observatorio 02" w:date="2017-03-14T10:12:00Z">
        <w:r w:rsidR="002748EA" w:rsidRPr="00C2714A">
          <w:rPr>
            <w:lang w:val="es-ES"/>
          </w:rPr>
          <w:t xml:space="preserve">el primero de estos </w:t>
        </w:r>
      </w:ins>
      <w:r w:rsidRPr="00C2714A">
        <w:rPr>
          <w:lang w:val="es-ES"/>
        </w:rPr>
        <w:t xml:space="preserve">análisis. Por un lado, </w:t>
      </w:r>
      <w:r w:rsidR="00BB35D6" w:rsidRPr="00C2714A">
        <w:rPr>
          <w:lang w:val="es-ES"/>
        </w:rPr>
        <w:t xml:space="preserve">se </w:t>
      </w:r>
      <w:r w:rsidRPr="00C2714A">
        <w:rPr>
          <w:lang w:val="es-ES"/>
        </w:rPr>
        <w:t xml:space="preserve">muestra el porcentaje del PIB </w:t>
      </w:r>
      <w:r w:rsidR="00BB35D6" w:rsidRPr="00C2714A">
        <w:rPr>
          <w:lang w:val="es-ES"/>
        </w:rPr>
        <w:t xml:space="preserve">nacional del sector Construcción que produce cada región </w:t>
      </w:r>
      <w:r w:rsidRPr="00C2714A">
        <w:rPr>
          <w:lang w:val="es-ES"/>
        </w:rPr>
        <w:t>(barra azul) y</w:t>
      </w:r>
      <w:r w:rsidR="00BB35D6" w:rsidRPr="00C2714A">
        <w:rPr>
          <w:lang w:val="es-ES"/>
        </w:rPr>
        <w:t>,</w:t>
      </w:r>
      <w:r w:rsidRPr="00C2714A">
        <w:rPr>
          <w:lang w:val="es-ES"/>
        </w:rPr>
        <w:t xml:space="preserve"> por otro, el porcentaje de</w:t>
      </w:r>
      <w:ins w:id="235" w:author="Observatorio 02" w:date="2017-03-14T10:13:00Z">
        <w:r w:rsidR="004210ED" w:rsidRPr="00C2714A">
          <w:rPr>
            <w:lang w:val="es-ES"/>
          </w:rPr>
          <w:t xml:space="preserve"> los ocupados del sector Construcción que trabaja en cada región</w:t>
        </w:r>
      </w:ins>
      <w:ins w:id="236" w:author="Observatorio 02" w:date="2017-03-14T10:15:00Z">
        <w:r w:rsidR="00D474D2" w:rsidRPr="00C2714A">
          <w:rPr>
            <w:lang w:val="es-ES"/>
          </w:rPr>
          <w:t xml:space="preserve"> (barra roja)</w:t>
        </w:r>
      </w:ins>
      <w:del w:id="237" w:author="Observatorio 02" w:date="2017-03-14T10:13:00Z">
        <w:r w:rsidRPr="00C2714A" w:rsidDel="004210ED">
          <w:rPr>
            <w:lang w:val="es-ES"/>
          </w:rPr>
          <w:delText xml:space="preserve">l PIB regional </w:delText>
        </w:r>
        <w:r w:rsidR="00BB35D6" w:rsidRPr="00C2714A" w:rsidDel="004210ED">
          <w:rPr>
            <w:lang w:val="es-ES"/>
          </w:rPr>
          <w:delText xml:space="preserve">proveniente de dicho </w:delText>
        </w:r>
        <w:r w:rsidRPr="00C2714A" w:rsidDel="004210ED">
          <w:rPr>
            <w:lang w:val="es-ES"/>
          </w:rPr>
          <w:delText>sector (barra roja)</w:delText>
        </w:r>
      </w:del>
      <w:r w:rsidRPr="00C2714A">
        <w:rPr>
          <w:lang w:val="es-ES"/>
        </w:rPr>
        <w:t xml:space="preserve">. </w:t>
      </w:r>
      <w:r w:rsidRPr="00C2714A">
        <w:rPr>
          <w:lang w:val="es-ES"/>
        </w:rPr>
        <w:lastRenderedPageBreak/>
        <w:t>Estas cifras permiten observar qué región aporta en mayor proporción al PIB</w:t>
      </w:r>
      <w:ins w:id="238" w:author="Observatorio 02" w:date="2017-03-14T10:16:00Z">
        <w:r w:rsidR="00D474D2" w:rsidRPr="00C2714A">
          <w:rPr>
            <w:lang w:val="es-ES"/>
          </w:rPr>
          <w:t xml:space="preserve"> y a los ocupados</w:t>
        </w:r>
      </w:ins>
      <w:r w:rsidRPr="00C2714A">
        <w:rPr>
          <w:lang w:val="es-ES"/>
        </w:rPr>
        <w:t xml:space="preserve"> del sector Construcción</w:t>
      </w:r>
      <w:del w:id="239" w:author="Observatorio 02" w:date="2017-03-14T10:16:00Z">
        <w:r w:rsidRPr="00C2714A" w:rsidDel="00D474D2">
          <w:rPr>
            <w:lang w:val="es-ES"/>
          </w:rPr>
          <w:delText xml:space="preserve"> y </w:delText>
        </w:r>
        <w:r w:rsidR="00BB35D6" w:rsidRPr="00C2714A" w:rsidDel="00D474D2">
          <w:rPr>
            <w:lang w:val="es-ES"/>
          </w:rPr>
          <w:delText>cuán importante es esta actividad</w:delText>
        </w:r>
        <w:r w:rsidRPr="00C2714A" w:rsidDel="00D474D2">
          <w:rPr>
            <w:lang w:val="es-ES"/>
          </w:rPr>
          <w:delText xml:space="preserve"> en </w:delText>
        </w:r>
        <w:r w:rsidR="00BB35D6" w:rsidRPr="00C2714A" w:rsidDel="00D474D2">
          <w:rPr>
            <w:lang w:val="es-ES"/>
          </w:rPr>
          <w:delText>la</w:delText>
        </w:r>
        <w:r w:rsidRPr="00C2714A" w:rsidDel="00D474D2">
          <w:rPr>
            <w:lang w:val="es-ES"/>
          </w:rPr>
          <w:delText xml:space="preserve"> producción agregada</w:delText>
        </w:r>
        <w:r w:rsidR="00BB35D6" w:rsidRPr="00C2714A" w:rsidDel="00D474D2">
          <w:rPr>
            <w:lang w:val="es-ES"/>
          </w:rPr>
          <w:delText xml:space="preserve"> de cada región</w:delText>
        </w:r>
        <w:r w:rsidRPr="00C2714A" w:rsidDel="00D474D2">
          <w:rPr>
            <w:lang w:val="es-ES"/>
          </w:rPr>
          <w:delText>.</w:delText>
        </w:r>
      </w:del>
      <w:ins w:id="240" w:author="Observatorio 02" w:date="2017-03-14T10:17:00Z">
        <w:r w:rsidR="00D474D2" w:rsidRPr="00C2714A">
          <w:rPr>
            <w:lang w:val="es-ES"/>
          </w:rPr>
          <w:t xml:space="preserve"> y </w:t>
        </w:r>
      </w:ins>
      <w:ins w:id="241" w:author="Observatorio 02" w:date="2017-03-14T10:16:00Z">
        <w:r w:rsidR="00D474D2" w:rsidRPr="00C2714A">
          <w:rPr>
            <w:lang w:val="es-ES"/>
          </w:rPr>
          <w:t>apreciar c</w:t>
        </w:r>
      </w:ins>
      <w:ins w:id="242" w:author="Observatorio 02" w:date="2017-03-14T10:17:00Z">
        <w:r w:rsidR="00D474D2" w:rsidRPr="00C2714A">
          <w:rPr>
            <w:lang w:val="es-ES"/>
          </w:rPr>
          <w:t>ómo cambia la intensidad de la mano de</w:t>
        </w:r>
      </w:ins>
      <w:ins w:id="243" w:author="Observatorio 02" w:date="2017-03-14T10:18:00Z">
        <w:r w:rsidR="00D474D2" w:rsidRPr="00C2714A">
          <w:rPr>
            <w:lang w:val="es-ES"/>
          </w:rPr>
          <w:t xml:space="preserve"> obra entre regiones.</w:t>
        </w:r>
      </w:ins>
    </w:p>
    <w:p w14:paraId="2E11A074" w14:textId="77777777" w:rsidR="0062603A" w:rsidRPr="00C2714A" w:rsidRDefault="0062603A" w:rsidP="00737596">
      <w:pPr>
        <w:spacing w:after="0" w:line="276" w:lineRule="auto"/>
        <w:jc w:val="both"/>
        <w:rPr>
          <w:lang w:val="es-ES"/>
        </w:rPr>
      </w:pPr>
    </w:p>
    <w:p w14:paraId="430F04D1" w14:textId="67B4E97B" w:rsidR="00354858" w:rsidRPr="00C2714A" w:rsidRDefault="0062603A" w:rsidP="000C3FB6">
      <w:pPr>
        <w:pStyle w:val="BodyText"/>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Al analizar la contribución de cada región al PIB del sector</w:t>
      </w:r>
      <w:r w:rsidR="00BB35D6"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 destacan las regiones Metropolitana (30%) y la de Antofagasta (</w:t>
      </w:r>
      <w:del w:id="244" w:author="Observatorio 02" w:date="2017-03-14T10:21:00Z">
        <w:r w:rsidRPr="00C2714A" w:rsidDel="003A6FD9">
          <w:rPr>
            <w:rFonts w:ascii="Times New Roman" w:hAnsi="Times New Roman" w:cs="Times New Roman"/>
            <w:sz w:val="24"/>
            <w:szCs w:val="24"/>
            <w:lang w:val="es-ES"/>
          </w:rPr>
          <w:delText>25</w:delText>
        </w:r>
      </w:del>
      <w:ins w:id="245" w:author="Observatorio 02" w:date="2017-03-14T10:21:00Z">
        <w:r w:rsidR="003A6FD9" w:rsidRPr="00C2714A">
          <w:rPr>
            <w:rFonts w:ascii="Times New Roman" w:hAnsi="Times New Roman" w:cs="Times New Roman"/>
            <w:sz w:val="24"/>
            <w:szCs w:val="24"/>
            <w:lang w:val="es-ES"/>
          </w:rPr>
          <w:t>24</w:t>
        </w:r>
      </w:ins>
      <w:r w:rsidRPr="00C2714A">
        <w:rPr>
          <w:rFonts w:ascii="Times New Roman" w:hAnsi="Times New Roman" w:cs="Times New Roman"/>
          <w:sz w:val="24"/>
          <w:szCs w:val="24"/>
          <w:lang w:val="es-ES"/>
        </w:rPr>
        <w:t>%), seguidas muy de lejos por la región de</w:t>
      </w:r>
      <w:r w:rsidR="008507AF" w:rsidRPr="00C2714A">
        <w:rPr>
          <w:rFonts w:ascii="Times New Roman" w:hAnsi="Times New Roman" w:cs="Times New Roman"/>
          <w:sz w:val="24"/>
          <w:szCs w:val="24"/>
          <w:lang w:val="es-ES"/>
        </w:rPr>
        <w:t xml:space="preserve"> Valparaíso </w:t>
      </w:r>
      <w:r w:rsidRPr="00C2714A">
        <w:rPr>
          <w:rFonts w:ascii="Times New Roman" w:hAnsi="Times New Roman" w:cs="Times New Roman"/>
          <w:sz w:val="24"/>
          <w:szCs w:val="24"/>
          <w:lang w:val="es-ES"/>
        </w:rPr>
        <w:t>(</w:t>
      </w:r>
      <w:r w:rsidR="008507AF" w:rsidRPr="00C2714A">
        <w:rPr>
          <w:rFonts w:ascii="Times New Roman" w:hAnsi="Times New Roman" w:cs="Times New Roman"/>
          <w:sz w:val="24"/>
          <w:szCs w:val="24"/>
          <w:lang w:val="es-ES"/>
        </w:rPr>
        <w:t>8</w:t>
      </w:r>
      <w:r w:rsidRPr="00C2714A">
        <w:rPr>
          <w:rFonts w:ascii="Times New Roman" w:hAnsi="Times New Roman" w:cs="Times New Roman"/>
          <w:sz w:val="24"/>
          <w:szCs w:val="24"/>
          <w:lang w:val="es-ES"/>
        </w:rPr>
        <w:t>%). La explicación de esta distribución es simple: la región Metropolitana concentra la construcción de vivienda</w:t>
      </w:r>
      <w:r w:rsidR="00BB35D6" w:rsidRPr="00C2714A">
        <w:rPr>
          <w:rFonts w:ascii="Times New Roman" w:hAnsi="Times New Roman" w:cs="Times New Roman"/>
          <w:sz w:val="24"/>
          <w:szCs w:val="24"/>
          <w:lang w:val="es-ES"/>
        </w:rPr>
        <w:t>s</w:t>
      </w:r>
      <w:r w:rsidRPr="00C2714A">
        <w:rPr>
          <w:rFonts w:ascii="Times New Roman" w:hAnsi="Times New Roman" w:cs="Times New Roman"/>
          <w:sz w:val="24"/>
          <w:szCs w:val="24"/>
          <w:lang w:val="es-ES"/>
        </w:rPr>
        <w:t xml:space="preserve">, mientras que la de Antofagasta </w:t>
      </w:r>
      <w:r w:rsidR="00BB35D6" w:rsidRPr="00C2714A">
        <w:rPr>
          <w:rFonts w:ascii="Times New Roman" w:hAnsi="Times New Roman" w:cs="Times New Roman"/>
          <w:sz w:val="24"/>
          <w:szCs w:val="24"/>
          <w:lang w:val="es-ES"/>
        </w:rPr>
        <w:t xml:space="preserve">aglutina </w:t>
      </w:r>
      <w:r w:rsidRPr="00C2714A">
        <w:rPr>
          <w:rFonts w:ascii="Times New Roman" w:hAnsi="Times New Roman" w:cs="Times New Roman"/>
          <w:sz w:val="24"/>
          <w:szCs w:val="24"/>
          <w:lang w:val="es-ES"/>
        </w:rPr>
        <w:t xml:space="preserve">la de obras de ingeniería civil, principalmente ligadas a la minería. En tanto, la región con menor participación es la de Arica y Parinacota, cuyo aporte es </w:t>
      </w:r>
      <w:r w:rsidR="00BB35D6" w:rsidRPr="00C2714A">
        <w:rPr>
          <w:rFonts w:ascii="Times New Roman" w:hAnsi="Times New Roman" w:cs="Times New Roman"/>
          <w:sz w:val="24"/>
          <w:szCs w:val="24"/>
          <w:lang w:val="es-ES"/>
        </w:rPr>
        <w:t>inferior al</w:t>
      </w:r>
      <w:r w:rsidRPr="00C2714A">
        <w:rPr>
          <w:rFonts w:ascii="Times New Roman" w:hAnsi="Times New Roman" w:cs="Times New Roman"/>
          <w:sz w:val="24"/>
          <w:szCs w:val="24"/>
          <w:lang w:val="es-ES"/>
        </w:rPr>
        <w:t xml:space="preserve"> 1%.</w:t>
      </w:r>
      <w:del w:id="246" w:author="Observatorio 02" w:date="2017-03-20T12:55:00Z">
        <w:r w:rsidR="00271C3F" w:rsidRPr="00C2714A" w:rsidDel="00E00D7D">
          <w:rPr>
            <w:rFonts w:ascii="Times New Roman" w:hAnsi="Times New Roman" w:cs="Times New Roman"/>
            <w:sz w:val="24"/>
            <w:szCs w:val="24"/>
            <w:lang w:val="es-ES"/>
          </w:rPr>
          <w:delText xml:space="preserve"> </w:delText>
        </w:r>
      </w:del>
      <w:moveFromRangeStart w:id="247" w:author="Observatorio 02" w:date="2017-03-10T17:58:00Z" w:name="move476932047"/>
      <w:moveFrom w:id="248" w:author="Observatorio 02" w:date="2017-03-10T17:58:00Z">
        <w:r w:rsidRPr="00C2714A" w:rsidDel="00682EEA">
          <w:rPr>
            <w:rFonts w:ascii="Times New Roman" w:hAnsi="Times New Roman" w:cs="Times New Roman"/>
            <w:sz w:val="24"/>
            <w:szCs w:val="24"/>
            <w:lang w:val="es-ES"/>
          </w:rPr>
          <w:t xml:space="preserve">Ahora bien, al realizar un análisis </w:t>
        </w:r>
        <w:r w:rsidR="009238C7" w:rsidRPr="00C2714A" w:rsidDel="00682EEA">
          <w:rPr>
            <w:rFonts w:ascii="Times New Roman" w:hAnsi="Times New Roman" w:cs="Times New Roman"/>
            <w:sz w:val="24"/>
            <w:szCs w:val="24"/>
            <w:lang w:val="es-ES"/>
          </w:rPr>
          <w:t xml:space="preserve">al interior de </w:t>
        </w:r>
        <w:r w:rsidRPr="00C2714A" w:rsidDel="00682EEA">
          <w:rPr>
            <w:rFonts w:ascii="Times New Roman" w:hAnsi="Times New Roman" w:cs="Times New Roman"/>
            <w:sz w:val="24"/>
            <w:szCs w:val="24"/>
            <w:lang w:val="es-ES"/>
          </w:rPr>
          <w:t xml:space="preserve">cada región, se observa que </w:t>
        </w:r>
        <w:r w:rsidR="00637DD0" w:rsidRPr="00C2714A" w:rsidDel="00682EEA">
          <w:rPr>
            <w:rFonts w:ascii="Times New Roman" w:hAnsi="Times New Roman" w:cs="Times New Roman"/>
            <w:sz w:val="24"/>
            <w:szCs w:val="24"/>
            <w:lang w:val="es-ES"/>
          </w:rPr>
          <w:t>aquellas</w:t>
        </w:r>
        <w:r w:rsidRPr="00C2714A" w:rsidDel="00682EEA">
          <w:rPr>
            <w:rFonts w:ascii="Times New Roman" w:hAnsi="Times New Roman" w:cs="Times New Roman"/>
            <w:sz w:val="24"/>
            <w:szCs w:val="24"/>
            <w:lang w:val="es-ES"/>
          </w:rPr>
          <w:t xml:space="preserve"> en las cuales el sector Construcción tiene mayor importancia son </w:t>
        </w:r>
        <w:r w:rsidR="00AB1F43" w:rsidRPr="00C2714A" w:rsidDel="00682EEA">
          <w:rPr>
            <w:rFonts w:ascii="Times New Roman" w:hAnsi="Times New Roman" w:cs="Times New Roman"/>
            <w:sz w:val="24"/>
            <w:szCs w:val="24"/>
            <w:lang w:val="es-ES"/>
          </w:rPr>
          <w:t xml:space="preserve">Atacama </w:t>
        </w:r>
        <w:r w:rsidRPr="00C2714A" w:rsidDel="00682EEA">
          <w:rPr>
            <w:rFonts w:ascii="Times New Roman" w:hAnsi="Times New Roman" w:cs="Times New Roman"/>
            <w:sz w:val="24"/>
            <w:lang w:val="es-ES"/>
          </w:rPr>
          <w:t xml:space="preserve">(22%), </w:t>
        </w:r>
        <w:r w:rsidR="00AB1F43" w:rsidRPr="00C2714A" w:rsidDel="00682EEA">
          <w:rPr>
            <w:rFonts w:ascii="Times New Roman" w:hAnsi="Times New Roman" w:cs="Times New Roman"/>
            <w:sz w:val="24"/>
            <w:lang w:val="es-ES"/>
          </w:rPr>
          <w:t xml:space="preserve">Antofagasta </w:t>
        </w:r>
        <w:r w:rsidRPr="00C2714A" w:rsidDel="00682EEA">
          <w:rPr>
            <w:rFonts w:ascii="Times New Roman" w:hAnsi="Times New Roman" w:cs="Times New Roman"/>
            <w:sz w:val="24"/>
            <w:lang w:val="es-ES"/>
          </w:rPr>
          <w:t xml:space="preserve">(17%) y Aysén (14%). Para la </w:t>
        </w:r>
        <w:r w:rsidR="00637DD0" w:rsidRPr="00C2714A" w:rsidDel="00682EEA">
          <w:rPr>
            <w:rFonts w:ascii="Times New Roman" w:hAnsi="Times New Roman" w:cs="Times New Roman"/>
            <w:sz w:val="24"/>
            <w:lang w:val="es-ES"/>
          </w:rPr>
          <w:t xml:space="preserve">región </w:t>
        </w:r>
        <w:r w:rsidRPr="00C2714A" w:rsidDel="00682EEA">
          <w:rPr>
            <w:rFonts w:ascii="Times New Roman" w:hAnsi="Times New Roman" w:cs="Times New Roman"/>
            <w:sz w:val="24"/>
            <w:lang w:val="es-ES"/>
          </w:rPr>
          <w:t xml:space="preserve">de Arica y Parinacota </w:t>
        </w:r>
        <w:r w:rsidR="00637DD0" w:rsidRPr="00C2714A" w:rsidDel="00682EEA">
          <w:rPr>
            <w:rFonts w:ascii="Times New Roman" w:hAnsi="Times New Roman" w:cs="Times New Roman"/>
            <w:sz w:val="24"/>
            <w:lang w:val="es-ES"/>
          </w:rPr>
          <w:t xml:space="preserve">y la </w:t>
        </w:r>
        <w:r w:rsidRPr="00C2714A" w:rsidDel="00682EEA">
          <w:rPr>
            <w:rFonts w:ascii="Times New Roman" w:hAnsi="Times New Roman" w:cs="Times New Roman"/>
            <w:sz w:val="24"/>
            <w:lang w:val="es-ES"/>
          </w:rPr>
          <w:t>Metropolitana, por el contrario, la</w:t>
        </w:r>
        <w:r w:rsidR="009238C7" w:rsidRPr="00C2714A" w:rsidDel="00682EEA">
          <w:rPr>
            <w:rFonts w:ascii="Times New Roman" w:hAnsi="Times New Roman" w:cs="Times New Roman"/>
            <w:sz w:val="24"/>
            <w:lang w:val="es-ES"/>
          </w:rPr>
          <w:t xml:space="preserve"> contribución del PIB del sector en el PIB regional </w:t>
        </w:r>
        <w:r w:rsidRPr="00C2714A" w:rsidDel="00682EEA">
          <w:rPr>
            <w:rFonts w:ascii="Times New Roman" w:hAnsi="Times New Roman" w:cs="Times New Roman"/>
            <w:sz w:val="24"/>
            <w:lang w:val="es-ES"/>
          </w:rPr>
          <w:t xml:space="preserve">no supera el </w:t>
        </w:r>
        <w:r w:rsidR="00271C3F" w:rsidRPr="00C2714A" w:rsidDel="00682EEA">
          <w:rPr>
            <w:rFonts w:ascii="Times New Roman" w:hAnsi="Times New Roman" w:cs="Times New Roman"/>
            <w:sz w:val="24"/>
            <w:lang w:val="es-ES"/>
          </w:rPr>
          <w:t>6</w:t>
        </w:r>
        <w:r w:rsidRPr="00C2714A" w:rsidDel="00682EEA">
          <w:rPr>
            <w:rFonts w:ascii="Times New Roman" w:hAnsi="Times New Roman" w:cs="Times New Roman"/>
            <w:sz w:val="24"/>
            <w:lang w:val="es-ES"/>
          </w:rPr>
          <w:t>%. Esto se debe a que estas regiones están, más bien, ligadas a</w:t>
        </w:r>
        <w:r w:rsidR="00271C3F" w:rsidRPr="00C2714A" w:rsidDel="00682EEA">
          <w:rPr>
            <w:rFonts w:ascii="Times New Roman" w:hAnsi="Times New Roman" w:cs="Times New Roman"/>
            <w:sz w:val="24"/>
            <w:lang w:val="es-ES"/>
          </w:rPr>
          <w:t>l comercio,</w:t>
        </w:r>
        <w:r w:rsidRPr="00C2714A" w:rsidDel="00682EEA">
          <w:rPr>
            <w:rFonts w:ascii="Times New Roman" w:hAnsi="Times New Roman" w:cs="Times New Roman"/>
            <w:sz w:val="24"/>
            <w:lang w:val="es-ES"/>
          </w:rPr>
          <w:t xml:space="preserve"> los servicios personales y </w:t>
        </w:r>
        <w:r w:rsidR="00AD49A1" w:rsidRPr="00C2714A" w:rsidDel="00682EEA">
          <w:rPr>
            <w:rFonts w:ascii="Times New Roman" w:hAnsi="Times New Roman" w:cs="Times New Roman"/>
            <w:sz w:val="24"/>
            <w:lang w:val="es-ES"/>
          </w:rPr>
          <w:t>a los</w:t>
        </w:r>
        <w:r w:rsidR="00271C3F" w:rsidRPr="00C2714A" w:rsidDel="00682EEA">
          <w:rPr>
            <w:rFonts w:ascii="Times New Roman" w:hAnsi="Times New Roman" w:cs="Times New Roman"/>
            <w:sz w:val="24"/>
            <w:szCs w:val="24"/>
            <w:lang w:val="es-ES"/>
          </w:rPr>
          <w:t xml:space="preserve"> servicios</w:t>
        </w:r>
        <w:r w:rsidR="00AD49A1" w:rsidRPr="00C2714A" w:rsidDel="00682EEA">
          <w:rPr>
            <w:rFonts w:ascii="Times New Roman" w:hAnsi="Times New Roman" w:cs="Times New Roman"/>
            <w:sz w:val="24"/>
            <w:szCs w:val="24"/>
            <w:lang w:val="es-ES"/>
          </w:rPr>
          <w:t xml:space="preserve"> </w:t>
        </w:r>
        <w:r w:rsidRPr="00C2714A" w:rsidDel="00682EEA">
          <w:rPr>
            <w:rFonts w:ascii="Times New Roman" w:hAnsi="Times New Roman" w:cs="Times New Roman"/>
            <w:sz w:val="24"/>
            <w:szCs w:val="24"/>
            <w:lang w:val="es-ES"/>
          </w:rPr>
          <w:t xml:space="preserve">financieros. </w:t>
        </w:r>
      </w:moveFrom>
      <w:moveFromRangeEnd w:id="247"/>
    </w:p>
    <w:p w14:paraId="0CE8E3DD" w14:textId="25CF95BE" w:rsidR="00D00873" w:rsidRPr="00C2714A" w:rsidRDefault="00D00873" w:rsidP="00737596">
      <w:pPr>
        <w:pStyle w:val="BodyText"/>
        <w:spacing w:after="0" w:line="276" w:lineRule="auto"/>
        <w:jc w:val="both"/>
        <w:rPr>
          <w:ins w:id="249" w:author="Observatorio 02" w:date="2017-03-10T17:58:00Z"/>
          <w:rFonts w:ascii="Times New Roman" w:eastAsia="Times New Roman" w:hAnsi="Times New Roman" w:cs="Times New Roman"/>
          <w:color w:val="203864"/>
          <w:sz w:val="24"/>
          <w:szCs w:val="24"/>
          <w:lang w:eastAsia="es-CL"/>
          <w:rPrChange w:id="250" w:author="Observatorio 02" w:date="2017-03-23T14:31:00Z">
            <w:rPr>
              <w:ins w:id="251" w:author="Observatorio 02" w:date="2017-03-10T17:58:00Z"/>
              <w:rFonts w:eastAsia="Times New Roman"/>
              <w:color w:val="203864"/>
              <w:sz w:val="24"/>
              <w:szCs w:val="24"/>
              <w:lang w:eastAsia="es-CL"/>
            </w:rPr>
          </w:rPrChange>
        </w:rPr>
      </w:pPr>
    </w:p>
    <w:p w14:paraId="0491A1DF" w14:textId="7E625840" w:rsidR="00E00D7D" w:rsidRPr="00C2714A" w:rsidRDefault="00682EEA" w:rsidP="00737596">
      <w:pPr>
        <w:pStyle w:val="BodyText"/>
        <w:spacing w:after="0" w:line="276" w:lineRule="auto"/>
        <w:jc w:val="both"/>
        <w:rPr>
          <w:ins w:id="252" w:author="Observatorio 02" w:date="2017-03-23T14:30:00Z"/>
          <w:rFonts w:ascii="Times New Roman" w:hAnsi="Times New Roman" w:cs="Times New Roman"/>
          <w:sz w:val="24"/>
          <w:szCs w:val="24"/>
          <w:lang w:val="es-ES"/>
        </w:rPr>
      </w:pPr>
      <w:ins w:id="253" w:author="Observatorio 02" w:date="2017-03-10T17:59:00Z">
        <w:r w:rsidRPr="00C2714A">
          <w:rPr>
            <w:rFonts w:ascii="Times New Roman" w:hAnsi="Times New Roman" w:cs="Times New Roman"/>
            <w:sz w:val="24"/>
            <w:szCs w:val="24"/>
            <w:lang w:val="es-ES"/>
          </w:rPr>
          <w:t>De manera análog</w:t>
        </w:r>
      </w:ins>
      <w:ins w:id="254" w:author="Observatorio 02" w:date="2017-03-10T18:02:00Z">
        <w:r w:rsidR="005A3853" w:rsidRPr="00C2714A">
          <w:rPr>
            <w:rFonts w:ascii="Times New Roman" w:hAnsi="Times New Roman" w:cs="Times New Roman"/>
            <w:sz w:val="24"/>
            <w:szCs w:val="24"/>
            <w:lang w:val="es-ES"/>
          </w:rPr>
          <w:t>a</w:t>
        </w:r>
      </w:ins>
      <w:ins w:id="255" w:author="Observatorio 02" w:date="2017-03-10T17:59:00Z">
        <w:r w:rsidRPr="00C2714A">
          <w:rPr>
            <w:rFonts w:ascii="Times New Roman" w:hAnsi="Times New Roman" w:cs="Times New Roman"/>
            <w:sz w:val="24"/>
            <w:szCs w:val="24"/>
            <w:lang w:val="es-ES"/>
          </w:rPr>
          <w:t xml:space="preserve">, al analizar la contribución de cada región al empleo del sector, </w:t>
        </w:r>
      </w:ins>
      <w:moveToRangeStart w:id="256" w:author="Observatorio 02" w:date="2017-03-10T17:58:00Z" w:name="move476932067"/>
      <w:moveTo w:id="257" w:author="Observatorio 02" w:date="2017-03-10T17:58:00Z">
        <w:del w:id="258" w:author="Observatorio 02" w:date="2017-03-10T17:59:00Z">
          <w:r w:rsidRPr="00C2714A" w:rsidDel="00682EEA">
            <w:rPr>
              <w:rFonts w:ascii="Times New Roman" w:hAnsi="Times New Roman" w:cs="Times New Roman"/>
              <w:sz w:val="24"/>
              <w:szCs w:val="24"/>
              <w:lang w:val="es-ES"/>
            </w:rPr>
            <w:delText>S</w:delText>
          </w:r>
        </w:del>
      </w:moveTo>
      <w:ins w:id="259" w:author="Observatorio 02" w:date="2017-03-10T17:59:00Z">
        <w:r w:rsidRPr="00C2714A">
          <w:rPr>
            <w:rFonts w:ascii="Times New Roman" w:hAnsi="Times New Roman" w:cs="Times New Roman"/>
            <w:sz w:val="24"/>
            <w:szCs w:val="24"/>
            <w:lang w:val="es-ES"/>
          </w:rPr>
          <w:t>s</w:t>
        </w:r>
      </w:ins>
      <w:moveTo w:id="260" w:author="Observatorio 02" w:date="2017-03-10T17:58:00Z">
        <w:r w:rsidRPr="00C2714A">
          <w:rPr>
            <w:rFonts w:ascii="Times New Roman" w:hAnsi="Times New Roman" w:cs="Times New Roman"/>
            <w:sz w:val="24"/>
            <w:szCs w:val="24"/>
            <w:lang w:val="es-ES"/>
          </w:rPr>
          <w:t>e observa que el empleo del sector Construcción está concentrado en la región Metropolitana (4</w:t>
        </w:r>
        <w:del w:id="261" w:author="Observatorio 02" w:date="2017-03-14T10:21:00Z">
          <w:r w:rsidRPr="00C2714A" w:rsidDel="00395F0C">
            <w:rPr>
              <w:rFonts w:ascii="Times New Roman" w:hAnsi="Times New Roman" w:cs="Times New Roman"/>
              <w:sz w:val="24"/>
              <w:szCs w:val="24"/>
              <w:lang w:val="es-ES"/>
            </w:rPr>
            <w:delText>3</w:delText>
          </w:r>
        </w:del>
      </w:moveTo>
      <w:ins w:id="262" w:author="Observatorio 02" w:date="2017-03-14T10:21:00Z">
        <w:r w:rsidR="00395F0C" w:rsidRPr="00C2714A">
          <w:rPr>
            <w:rFonts w:ascii="Times New Roman" w:hAnsi="Times New Roman" w:cs="Times New Roman"/>
            <w:sz w:val="24"/>
            <w:szCs w:val="24"/>
            <w:lang w:val="es-ES"/>
          </w:rPr>
          <w:t>2</w:t>
        </w:r>
      </w:ins>
      <w:moveTo w:id="263" w:author="Observatorio 02" w:date="2017-03-10T17:58:00Z">
        <w:r w:rsidRPr="00C2714A">
          <w:rPr>
            <w:rFonts w:ascii="Times New Roman" w:hAnsi="Times New Roman" w:cs="Times New Roman"/>
            <w:sz w:val="24"/>
            <w:szCs w:val="24"/>
            <w:lang w:val="es-ES"/>
          </w:rPr>
          <w:t>%),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w:t>
        </w:r>
      </w:moveTo>
      <w:moveToRangeEnd w:id="256"/>
    </w:p>
    <w:p w14:paraId="1DE086FD" w14:textId="77777777" w:rsidR="00C2714A" w:rsidRPr="00C2714A" w:rsidRDefault="00C2714A" w:rsidP="00737596">
      <w:pPr>
        <w:pStyle w:val="BodyText"/>
        <w:spacing w:after="0" w:line="276" w:lineRule="auto"/>
        <w:jc w:val="both"/>
        <w:rPr>
          <w:rFonts w:ascii="Times New Roman" w:eastAsia="Times New Roman" w:hAnsi="Times New Roman" w:cs="Times New Roman"/>
          <w:color w:val="203864"/>
          <w:sz w:val="24"/>
          <w:szCs w:val="24"/>
          <w:lang w:val="es-ES" w:eastAsia="es-CL"/>
          <w:rPrChange w:id="264" w:author="Observatorio 02" w:date="2017-03-23T14:31:00Z">
            <w:rPr>
              <w:rFonts w:eastAsia="Times New Roman"/>
              <w:color w:val="203864"/>
              <w:sz w:val="24"/>
              <w:szCs w:val="24"/>
              <w:lang w:eastAsia="es-CL"/>
            </w:rPr>
          </w:rPrChange>
        </w:rPr>
      </w:pPr>
    </w:p>
    <w:p w14:paraId="7B3A169D" w14:textId="611B8CEC" w:rsidR="009C1069" w:rsidRPr="00C2714A" w:rsidDel="005A3853" w:rsidRDefault="005A3853">
      <w:pPr>
        <w:spacing w:after="0" w:line="276" w:lineRule="auto"/>
        <w:rPr>
          <w:del w:id="265" w:author="Observatorio 02" w:date="2017-03-10T18:00:00Z"/>
          <w:rFonts w:eastAsia="Times New Roman"/>
          <w:b/>
          <w:bCs/>
          <w:color w:val="323E4F" w:themeColor="text2" w:themeShade="BF"/>
          <w:bdr w:val="none" w:sz="0" w:space="0" w:color="auto"/>
          <w:lang w:val="es-CL" w:eastAsia="es-CL"/>
          <w:rPrChange w:id="266" w:author="Observatorio 02" w:date="2017-03-23T14:31:00Z">
            <w:rPr>
              <w:del w:id="267" w:author="Observatorio 02" w:date="2017-03-10T18:00:00Z"/>
              <w:rFonts w:eastAsia="Times New Roman"/>
              <w:b/>
              <w:bCs/>
              <w:color w:val="203864"/>
              <w:bdr w:val="none" w:sz="0" w:space="0" w:color="auto"/>
              <w:lang w:val="es-CL" w:eastAsia="es-CL"/>
            </w:rPr>
          </w:rPrChange>
        </w:rPr>
        <w:pPrChange w:id="268" w:author="Observatorio 02" w:date="2017-03-10T18:00:00Z">
          <w:pPr>
            <w:spacing w:after="0" w:line="276" w:lineRule="auto"/>
            <w:jc w:val="both"/>
          </w:pPr>
        </w:pPrChange>
      </w:pPr>
      <w:ins w:id="269" w:author="Observatorio 02" w:date="2017-03-10T18:00:00Z">
        <w:r w:rsidRPr="00C2714A">
          <w:rPr>
            <w:rFonts w:eastAsia="Times New Roman"/>
            <w:b/>
            <w:bCs/>
            <w:color w:val="323E4F" w:themeColor="text2" w:themeShade="BF"/>
            <w:bdr w:val="none" w:sz="0" w:space="0" w:color="auto"/>
            <w:lang w:val="es-CL" w:eastAsia="es-CL"/>
            <w:rPrChange w:id="270" w:author="Observatorio 02" w:date="2017-03-23T14:31:00Z">
              <w:rPr>
                <w:rFonts w:eastAsia="Times New Roman"/>
                <w:b/>
                <w:bCs/>
                <w:color w:val="203864"/>
                <w:bdr w:val="none" w:sz="0" w:space="0" w:color="auto"/>
                <w:lang w:val="es-CL" w:eastAsia="es-CL"/>
              </w:rPr>
            </w:rPrChange>
          </w:rPr>
          <w:lastRenderedPageBreak/>
          <w:t>Gráfico 5. Distribución regional del PIB y de los ocupados del sector, 2014.</w:t>
        </w:r>
        <w:r w:rsidRPr="00C2714A" w:rsidDel="005A3853">
          <w:rPr>
            <w:rFonts w:eastAsia="Times New Roman"/>
            <w:b/>
            <w:bCs/>
            <w:color w:val="323E4F" w:themeColor="text2" w:themeShade="BF"/>
            <w:bdr w:val="none" w:sz="0" w:space="0" w:color="auto"/>
            <w:lang w:val="es-CL" w:eastAsia="es-CL"/>
            <w:rPrChange w:id="271" w:author="Observatorio 02" w:date="2017-03-23T14:31:00Z">
              <w:rPr>
                <w:rFonts w:eastAsia="Times New Roman"/>
                <w:b/>
                <w:bCs/>
                <w:color w:val="203864"/>
                <w:bdr w:val="none" w:sz="0" w:space="0" w:color="auto"/>
                <w:lang w:val="es-CL" w:eastAsia="es-CL"/>
              </w:rPr>
            </w:rPrChange>
          </w:rPr>
          <w:t xml:space="preserve"> </w:t>
        </w:r>
      </w:ins>
      <w:del w:id="272" w:author="Observatorio 02" w:date="2017-03-10T18:00:00Z">
        <w:r w:rsidR="009C1069" w:rsidRPr="00C2714A" w:rsidDel="005A3853">
          <w:rPr>
            <w:rFonts w:eastAsia="Times New Roman"/>
            <w:b/>
            <w:bCs/>
            <w:color w:val="323E4F" w:themeColor="text2" w:themeShade="BF"/>
            <w:bdr w:val="none" w:sz="0" w:space="0" w:color="auto"/>
            <w:lang w:val="es-CL" w:eastAsia="es-CL"/>
            <w:rPrChange w:id="273" w:author="Observatorio 02" w:date="2017-03-23T14:31:00Z">
              <w:rPr>
                <w:rFonts w:eastAsia="Times New Roman"/>
                <w:b/>
                <w:bCs/>
                <w:color w:val="203864"/>
                <w:bdr w:val="none" w:sz="0" w:space="0" w:color="auto"/>
                <w:lang w:val="es-CL" w:eastAsia="es-CL"/>
              </w:rPr>
            </w:rPrChange>
          </w:rPr>
          <w:delText>Gráfico 5. Distribución regional del PIB del sector Construcción a nivel nacional y Participación del PIB Construcción en el PIB regional, 2014.</w:delText>
        </w:r>
      </w:del>
    </w:p>
    <w:p w14:paraId="05D64EF0" w14:textId="1637FA60" w:rsidR="003F41A3" w:rsidRPr="00C2714A" w:rsidRDefault="009C1069">
      <w:pPr>
        <w:spacing w:after="0" w:line="276" w:lineRule="auto"/>
        <w:rPr>
          <w:b/>
          <w:color w:val="323E4F" w:themeColor="text2" w:themeShade="BF"/>
          <w:lang w:val="es-CL"/>
        </w:rPr>
        <w:pPrChange w:id="274" w:author="Observatorio 02" w:date="2017-03-10T18:00:00Z">
          <w:pPr>
            <w:spacing w:after="0" w:line="276" w:lineRule="auto"/>
            <w:jc w:val="both"/>
          </w:pPr>
        </w:pPrChange>
      </w:pPr>
      <w:del w:id="275" w:author="Observatorio 02" w:date="2017-03-10T18:00:00Z">
        <w:r w:rsidRPr="00C2714A" w:rsidDel="005A3853">
          <w:rPr>
            <w:noProof/>
            <w:lang w:val="es-CL" w:eastAsia="es-CL"/>
            <w:rPrChange w:id="276" w:author="Observatorio 02" w:date="2017-03-23T14:31:00Z">
              <w:rPr>
                <w:noProof/>
                <w:lang w:val="es-CL" w:eastAsia="es-CL"/>
              </w:rPr>
            </w:rPrChange>
          </w:rPr>
          <w:drawing>
            <wp:inline distT="0" distB="0" distL="0" distR="0" wp14:anchorId="2C810955" wp14:editId="1FD37532">
              <wp:extent cx="5486400" cy="37151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del>
      <w:ins w:id="277" w:author="Observatorio 02" w:date="2017-03-10T18:00:00Z">
        <w:r w:rsidR="005A3853" w:rsidRPr="00C2714A">
          <w:rPr>
            <w:noProof/>
            <w:lang w:val="es-CL" w:eastAsia="es-CL"/>
          </w:rPr>
          <w:t xml:space="preserve"> </w:t>
        </w:r>
      </w:ins>
      <w:ins w:id="278" w:author="Observatorio 02" w:date="2017-03-14T10:31:00Z">
        <w:r w:rsidR="009D28A1" w:rsidRPr="00C2714A">
          <w:rPr>
            <w:noProof/>
            <w:lang w:val="es-CL" w:eastAsia="es-CL"/>
            <w:rPrChange w:id="279" w:author="Observatorio 02" w:date="2017-03-23T14:31:00Z">
              <w:rPr>
                <w:noProof/>
                <w:lang w:val="es-CL" w:eastAsia="es-CL"/>
              </w:rPr>
            </w:rPrChange>
          </w:rPr>
          <w:drawing>
            <wp:inline distT="0" distB="0" distL="0" distR="0" wp14:anchorId="7C8CF5C2" wp14:editId="47FDC3B7">
              <wp:extent cx="5619750" cy="4552950"/>
              <wp:effectExtent l="0" t="0" r="0" b="0"/>
              <wp:docPr id="6" name="Chart 6">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7766CE4E" w14:textId="77777777" w:rsidR="009C1069" w:rsidRPr="00C2714A" w:rsidRDefault="009C1069" w:rsidP="00417A63">
      <w:pPr>
        <w:spacing w:after="0" w:line="240" w:lineRule="auto"/>
        <w:jc w:val="both"/>
        <w:rPr>
          <w:rFonts w:eastAsia="Times New Roman"/>
          <w:color w:val="323E4F" w:themeColor="text2" w:themeShade="BF"/>
          <w:sz w:val="20"/>
          <w:szCs w:val="20"/>
          <w:bdr w:val="none" w:sz="0" w:space="0" w:color="auto"/>
          <w:lang w:val="es-CL" w:eastAsia="es-CL"/>
          <w:rPrChange w:id="280"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81" w:author="Observatorio 02" w:date="2017-03-23T14:31:00Z">
            <w:rPr>
              <w:rFonts w:eastAsia="Times New Roman"/>
              <w:color w:val="203864"/>
              <w:sz w:val="20"/>
              <w:szCs w:val="20"/>
              <w:bdr w:val="none" w:sz="0" w:space="0" w:color="auto"/>
              <w:lang w:val="es-CL" w:eastAsia="es-CL"/>
            </w:rPr>
          </w:rPrChange>
        </w:rPr>
        <w:t>Fuente: Elaboración propia en base a Banco Central, 2014.</w:t>
      </w:r>
    </w:p>
    <w:p w14:paraId="07F012AF" w14:textId="77777777" w:rsidR="00103118" w:rsidRPr="00C2714A" w:rsidRDefault="00103118" w:rsidP="00103118">
      <w:pPr>
        <w:spacing w:after="0" w:line="240" w:lineRule="auto"/>
        <w:jc w:val="both"/>
        <w:rPr>
          <w:ins w:id="282" w:author="Observatorio 02" w:date="2017-03-14T10:15:00Z"/>
          <w:rFonts w:eastAsia="Times New Roman"/>
          <w:color w:val="323E4F" w:themeColor="text2" w:themeShade="BF"/>
          <w:sz w:val="20"/>
          <w:szCs w:val="20"/>
          <w:bdr w:val="none" w:sz="0" w:space="0" w:color="auto"/>
          <w:lang w:val="es-CL" w:eastAsia="es-CL"/>
          <w:rPrChange w:id="283" w:author="Observatorio 02" w:date="2017-03-23T14:31:00Z">
            <w:rPr>
              <w:ins w:id="284" w:author="Observatorio 02" w:date="2017-03-14T10:15:00Z"/>
              <w:rFonts w:eastAsia="Times New Roman"/>
              <w:color w:val="203864"/>
              <w:sz w:val="20"/>
              <w:szCs w:val="20"/>
              <w:bdr w:val="none" w:sz="0" w:space="0" w:color="auto"/>
              <w:lang w:val="es-CL" w:eastAsia="es-CL"/>
            </w:rPr>
          </w:rPrChange>
        </w:rPr>
      </w:pPr>
      <w:ins w:id="285" w:author="Observatorio 02" w:date="2017-03-14T10:15:00Z">
        <w:r w:rsidRPr="00C2714A">
          <w:rPr>
            <w:rFonts w:eastAsia="Times New Roman"/>
            <w:color w:val="323E4F" w:themeColor="text2" w:themeShade="BF"/>
            <w:sz w:val="20"/>
            <w:szCs w:val="20"/>
            <w:bdr w:val="none" w:sz="0" w:space="0" w:color="auto"/>
            <w:lang w:val="es-CL" w:eastAsia="es-CL"/>
            <w:rPrChange w:id="286" w:author="Observatorio 02" w:date="2017-03-23T14:31:00Z">
              <w:rPr>
                <w:rFonts w:eastAsia="Times New Roman"/>
                <w:color w:val="203864"/>
                <w:sz w:val="20"/>
                <w:szCs w:val="20"/>
                <w:bdr w:val="none" w:sz="0" w:space="0" w:color="auto"/>
                <w:lang w:val="es-CL" w:eastAsia="es-CL"/>
              </w:rPr>
            </w:rPrChange>
          </w:rPr>
          <w:t>Nota 1: La distribución de ocupados es respecto de la región de trabajo, no la de residencia.</w:t>
        </w:r>
      </w:ins>
    </w:p>
    <w:p w14:paraId="67D6DB39" w14:textId="6577994C" w:rsidR="00103118" w:rsidRPr="00C2714A" w:rsidRDefault="009C1069" w:rsidP="00417A63">
      <w:pPr>
        <w:spacing w:after="0" w:line="240" w:lineRule="auto"/>
        <w:jc w:val="both"/>
        <w:rPr>
          <w:ins w:id="287" w:author="Observatorio 02" w:date="2017-03-14T10:14:00Z"/>
          <w:rFonts w:eastAsia="Times New Roman"/>
          <w:color w:val="323E4F" w:themeColor="text2" w:themeShade="BF"/>
          <w:sz w:val="20"/>
          <w:szCs w:val="20"/>
          <w:bdr w:val="none" w:sz="0" w:space="0" w:color="auto"/>
          <w:lang w:val="es-CL" w:eastAsia="es-CL"/>
          <w:rPrChange w:id="288" w:author="Observatorio 02" w:date="2017-03-23T14:31:00Z">
            <w:rPr>
              <w:ins w:id="289" w:author="Observatorio 02" w:date="2017-03-14T10:14: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90" w:author="Observatorio 02" w:date="2017-03-23T14:31:00Z">
            <w:rPr>
              <w:rFonts w:eastAsia="Times New Roman"/>
              <w:color w:val="203864"/>
              <w:sz w:val="20"/>
              <w:szCs w:val="20"/>
              <w:bdr w:val="none" w:sz="0" w:space="0" w:color="auto"/>
              <w:lang w:val="es-CL" w:eastAsia="es-CL"/>
            </w:rPr>
          </w:rPrChange>
        </w:rPr>
        <w:t>Nota</w:t>
      </w:r>
      <w:ins w:id="291" w:author="Observatorio 02" w:date="2017-03-14T10:14:00Z">
        <w:r w:rsidR="00103118" w:rsidRPr="00C2714A">
          <w:rPr>
            <w:rFonts w:eastAsia="Times New Roman"/>
            <w:color w:val="323E4F" w:themeColor="text2" w:themeShade="BF"/>
            <w:sz w:val="20"/>
            <w:szCs w:val="20"/>
            <w:bdr w:val="none" w:sz="0" w:space="0" w:color="auto"/>
            <w:lang w:val="es-CL" w:eastAsia="es-CL"/>
            <w:rPrChange w:id="292" w:author="Observatorio 02" w:date="2017-03-23T14:31:00Z">
              <w:rPr>
                <w:rFonts w:eastAsia="Times New Roman"/>
                <w:color w:val="203864"/>
                <w:sz w:val="20"/>
                <w:szCs w:val="20"/>
                <w:bdr w:val="none" w:sz="0" w:space="0" w:color="auto"/>
                <w:lang w:val="es-CL" w:eastAsia="es-CL"/>
              </w:rPr>
            </w:rPrChange>
          </w:rPr>
          <w:t xml:space="preserve"> </w:t>
        </w:r>
      </w:ins>
      <w:ins w:id="293" w:author="Observatorio 02" w:date="2017-03-14T10:15:00Z">
        <w:r w:rsidR="00103118" w:rsidRPr="00C2714A">
          <w:rPr>
            <w:rFonts w:eastAsia="Times New Roman"/>
            <w:color w:val="323E4F" w:themeColor="text2" w:themeShade="BF"/>
            <w:sz w:val="20"/>
            <w:szCs w:val="20"/>
            <w:bdr w:val="none" w:sz="0" w:space="0" w:color="auto"/>
            <w:lang w:val="es-CL" w:eastAsia="es-CL"/>
            <w:rPrChange w:id="294" w:author="Observatorio 02" w:date="2017-03-23T14:31:00Z">
              <w:rPr>
                <w:rFonts w:eastAsia="Times New Roman"/>
                <w:color w:val="203864"/>
                <w:sz w:val="20"/>
                <w:szCs w:val="20"/>
                <w:bdr w:val="none" w:sz="0" w:space="0" w:color="auto"/>
                <w:lang w:val="es-CL" w:eastAsia="es-CL"/>
              </w:rPr>
            </w:rPrChange>
          </w:rPr>
          <w:t>2</w:t>
        </w:r>
      </w:ins>
      <w:r w:rsidRPr="00C2714A">
        <w:rPr>
          <w:rFonts w:eastAsia="Times New Roman"/>
          <w:color w:val="323E4F" w:themeColor="text2" w:themeShade="BF"/>
          <w:sz w:val="20"/>
          <w:szCs w:val="20"/>
          <w:bdr w:val="none" w:sz="0" w:space="0" w:color="auto"/>
          <w:lang w:val="es-CL" w:eastAsia="es-CL"/>
          <w:rPrChange w:id="295" w:author="Observatorio 02" w:date="2017-03-23T14:31:00Z">
            <w:rPr>
              <w:rFonts w:eastAsia="Times New Roman"/>
              <w:color w:val="203864"/>
              <w:sz w:val="20"/>
              <w:szCs w:val="20"/>
              <w:bdr w:val="none" w:sz="0" w:space="0" w:color="auto"/>
              <w:lang w:val="es-CL" w:eastAsia="es-CL"/>
            </w:rPr>
          </w:rPrChange>
        </w:rPr>
        <w:t xml:space="preserve">: El PIB utilizado es el PIB </w:t>
      </w:r>
      <w:del w:id="296" w:author="Observatorio 02" w:date="2017-03-10T18:06:00Z">
        <w:r w:rsidRPr="00C2714A" w:rsidDel="00BB5592">
          <w:rPr>
            <w:rFonts w:eastAsia="Times New Roman"/>
            <w:color w:val="323E4F" w:themeColor="text2" w:themeShade="BF"/>
            <w:sz w:val="20"/>
            <w:szCs w:val="20"/>
            <w:bdr w:val="none" w:sz="0" w:space="0" w:color="auto"/>
            <w:lang w:val="es-CL" w:eastAsia="es-CL"/>
            <w:rPrChange w:id="297" w:author="Observatorio 02" w:date="2017-03-23T14:31:00Z">
              <w:rPr>
                <w:rFonts w:eastAsia="Times New Roman"/>
                <w:color w:val="203864"/>
                <w:sz w:val="20"/>
                <w:szCs w:val="20"/>
                <w:bdr w:val="none" w:sz="0" w:space="0" w:color="auto"/>
                <w:lang w:val="es-CL" w:eastAsia="es-CL"/>
              </w:rPr>
            </w:rPrChange>
          </w:rPr>
          <w:delText xml:space="preserve">encadenado </w:delText>
        </w:r>
      </w:del>
      <w:ins w:id="298" w:author="Observatorio 02" w:date="2017-03-10T18:06:00Z">
        <w:r w:rsidR="00BB5592" w:rsidRPr="00C2714A">
          <w:rPr>
            <w:rFonts w:eastAsia="Times New Roman"/>
            <w:color w:val="323E4F" w:themeColor="text2" w:themeShade="BF"/>
            <w:sz w:val="20"/>
            <w:szCs w:val="20"/>
            <w:bdr w:val="none" w:sz="0" w:space="0" w:color="auto"/>
            <w:lang w:val="es-CL" w:eastAsia="es-CL"/>
            <w:rPrChange w:id="299" w:author="Observatorio 02" w:date="2017-03-23T14:31:00Z">
              <w:rPr>
                <w:rFonts w:eastAsia="Times New Roman"/>
                <w:color w:val="203864"/>
                <w:sz w:val="20"/>
                <w:szCs w:val="20"/>
                <w:bdr w:val="none" w:sz="0" w:space="0" w:color="auto"/>
                <w:lang w:val="es-CL" w:eastAsia="es-CL"/>
              </w:rPr>
            </w:rPrChange>
          </w:rPr>
          <w:t>a precios corrientes (sin desestacionalizar)</w:t>
        </w:r>
      </w:ins>
      <w:ins w:id="300" w:author="Observatorio 02" w:date="2017-03-10T18:07:00Z">
        <w:r w:rsidR="000F6DEF" w:rsidRPr="00C2714A">
          <w:rPr>
            <w:rFonts w:eastAsia="Times New Roman"/>
            <w:color w:val="323E4F" w:themeColor="text2" w:themeShade="BF"/>
            <w:sz w:val="20"/>
            <w:szCs w:val="20"/>
            <w:bdr w:val="none" w:sz="0" w:space="0" w:color="auto"/>
            <w:lang w:val="es-CL" w:eastAsia="es-CL"/>
            <w:rPrChange w:id="301" w:author="Observatorio 02" w:date="2017-03-23T14:31:00Z">
              <w:rPr>
                <w:rFonts w:eastAsia="Times New Roman"/>
                <w:color w:val="203864"/>
                <w:sz w:val="20"/>
                <w:szCs w:val="20"/>
                <w:bdr w:val="none" w:sz="0" w:space="0" w:color="auto"/>
                <w:lang w:val="es-CL" w:eastAsia="es-CL"/>
              </w:rPr>
            </w:rPrChange>
          </w:rPr>
          <w:t>, a costo de factores</w:t>
        </w:r>
        <w:r w:rsidR="00C151DE" w:rsidRPr="00C2714A">
          <w:rPr>
            <w:rFonts w:eastAsia="Times New Roman"/>
            <w:color w:val="323E4F" w:themeColor="text2" w:themeShade="BF"/>
            <w:sz w:val="20"/>
            <w:szCs w:val="20"/>
            <w:bdr w:val="none" w:sz="0" w:space="0" w:color="auto"/>
            <w:lang w:val="es-CL" w:eastAsia="es-CL"/>
            <w:rPrChange w:id="302" w:author="Observatorio 02" w:date="2017-03-23T14:31:00Z">
              <w:rPr>
                <w:rFonts w:eastAsia="Times New Roman"/>
                <w:color w:val="203864"/>
                <w:sz w:val="20"/>
                <w:szCs w:val="20"/>
                <w:bdr w:val="none" w:sz="0" w:space="0" w:color="auto"/>
                <w:lang w:val="es-CL" w:eastAsia="es-CL"/>
              </w:rPr>
            </w:rPrChange>
          </w:rPr>
          <w:t>.</w:t>
        </w:r>
      </w:ins>
    </w:p>
    <w:p w14:paraId="39D3A5F7" w14:textId="615820BF" w:rsidR="009C1069" w:rsidRPr="00C2714A" w:rsidDel="00103118" w:rsidRDefault="009C1069" w:rsidP="00417A63">
      <w:pPr>
        <w:spacing w:after="0" w:line="240" w:lineRule="auto"/>
        <w:jc w:val="both"/>
        <w:rPr>
          <w:del w:id="303" w:author="Observatorio 02" w:date="2017-03-14T10:15:00Z"/>
          <w:rFonts w:eastAsia="Times New Roman"/>
          <w:color w:val="203864"/>
          <w:sz w:val="20"/>
          <w:szCs w:val="20"/>
          <w:bdr w:val="none" w:sz="0" w:space="0" w:color="auto"/>
          <w:lang w:val="es-CL" w:eastAsia="es-CL"/>
        </w:rPr>
      </w:pPr>
      <w:del w:id="304" w:author="Observatorio 02" w:date="2017-03-10T18:06:00Z">
        <w:r w:rsidRPr="00C2714A" w:rsidDel="00BB5592">
          <w:rPr>
            <w:rFonts w:eastAsia="Times New Roman"/>
            <w:color w:val="203864"/>
            <w:sz w:val="20"/>
            <w:szCs w:val="20"/>
            <w:bdr w:val="none" w:sz="0" w:space="0" w:color="auto"/>
            <w:lang w:val="es-CL" w:eastAsia="es-CL"/>
          </w:rPr>
          <w:delText>con año de referencia 2008, a costo de factores.</w:delText>
        </w:r>
      </w:del>
    </w:p>
    <w:p w14:paraId="246CB14A" w14:textId="77777777" w:rsidR="00CB5C60" w:rsidRPr="00C2714A" w:rsidRDefault="00CB5C60" w:rsidP="000C3FB6">
      <w:pPr>
        <w:spacing w:after="0" w:line="276" w:lineRule="auto"/>
        <w:jc w:val="both"/>
        <w:rPr>
          <w:ins w:id="305" w:author="Observatorio 02" w:date="2017-03-10T17:32:00Z"/>
          <w:lang w:val="es-CL"/>
          <w:rPrChange w:id="306" w:author="Observatorio 02" w:date="2017-03-23T14:31:00Z">
            <w:rPr>
              <w:ins w:id="307" w:author="Observatorio 02" w:date="2017-03-10T17:32:00Z"/>
              <w:lang w:val="es-ES"/>
            </w:rPr>
          </w:rPrChange>
        </w:rPr>
      </w:pPr>
    </w:p>
    <w:p w14:paraId="0414EC38" w14:textId="718737E2" w:rsidR="0062603A" w:rsidRPr="00C2714A" w:rsidRDefault="0062603A" w:rsidP="000C3FB6">
      <w:pPr>
        <w:spacing w:after="0" w:line="276" w:lineRule="auto"/>
        <w:jc w:val="both"/>
        <w:rPr>
          <w:color w:val="323E4F" w:themeColor="text2" w:themeShade="BF"/>
          <w:lang w:val="es-ES"/>
        </w:rPr>
      </w:pPr>
      <w:r w:rsidRPr="00C2714A">
        <w:rPr>
          <w:lang w:val="es-ES"/>
        </w:rPr>
        <w:t xml:space="preserve">El Gráfico 6 </w:t>
      </w:r>
      <w:del w:id="308" w:author="Observatorio 02" w:date="2017-03-14T10:22:00Z">
        <w:r w:rsidRPr="00C2714A" w:rsidDel="00813A01">
          <w:rPr>
            <w:lang w:val="es-ES"/>
          </w:rPr>
          <w:delText xml:space="preserve">presenta </w:delText>
        </w:r>
        <w:r w:rsidR="00AD49A1" w:rsidRPr="00C2714A" w:rsidDel="00813A01">
          <w:rPr>
            <w:lang w:val="es-ES"/>
          </w:rPr>
          <w:delText xml:space="preserve">un </w:delText>
        </w:r>
        <w:r w:rsidRPr="00C2714A" w:rsidDel="00813A01">
          <w:rPr>
            <w:lang w:val="es-ES"/>
          </w:rPr>
          <w:delText xml:space="preserve">análisis </w:delText>
        </w:r>
        <w:r w:rsidR="00AD49A1" w:rsidRPr="00C2714A" w:rsidDel="00813A01">
          <w:rPr>
            <w:lang w:val="es-ES"/>
          </w:rPr>
          <w:delText>similar, pero aplicado a</w:delText>
        </w:r>
        <w:r w:rsidRPr="00C2714A" w:rsidDel="00813A01">
          <w:rPr>
            <w:lang w:val="es-ES"/>
          </w:rPr>
          <w:delText xml:space="preserve"> la generación de empleo</w:delText>
        </w:r>
        <w:r w:rsidR="00AD49A1" w:rsidRPr="00C2714A" w:rsidDel="00813A01">
          <w:rPr>
            <w:lang w:val="es-ES"/>
          </w:rPr>
          <w:delText>, considerando</w:delText>
        </w:r>
        <w:r w:rsidRPr="00C2714A" w:rsidDel="00813A01">
          <w:rPr>
            <w:lang w:val="es-ES"/>
          </w:rPr>
          <w:delText xml:space="preserve"> el número de ocupados</w:delText>
        </w:r>
      </w:del>
      <w:ins w:id="309" w:author="Observatorio 02" w:date="2017-03-14T10:22:00Z">
        <w:r w:rsidR="00813A01" w:rsidRPr="00C2714A">
          <w:rPr>
            <w:lang w:val="es-ES"/>
          </w:rPr>
          <w:t>presenta el segundo de los análisis antes propuestos</w:t>
        </w:r>
      </w:ins>
      <w:r w:rsidRPr="00C2714A">
        <w:rPr>
          <w:lang w:val="es-ES"/>
        </w:rPr>
        <w:t>. E</w:t>
      </w:r>
      <w:del w:id="310" w:author="Observatorio 02" w:date="2017-03-14T10:22:00Z">
        <w:r w:rsidRPr="00C2714A" w:rsidDel="00127BA2">
          <w:rPr>
            <w:lang w:val="es-ES"/>
          </w:rPr>
          <w:delText>n este caso</w:delText>
        </w:r>
      </w:del>
      <w:ins w:id="311" w:author="Observatorio 02" w:date="2017-03-14T10:22:00Z">
        <w:r w:rsidR="00127BA2" w:rsidRPr="00C2714A">
          <w:rPr>
            <w:lang w:val="es-ES"/>
          </w:rPr>
          <w:t>spec</w:t>
        </w:r>
      </w:ins>
      <w:ins w:id="312" w:author="Observatorio 02" w:date="2017-03-14T10:23:00Z">
        <w:r w:rsidR="00127BA2" w:rsidRPr="00C2714A">
          <w:rPr>
            <w:lang w:val="es-ES"/>
          </w:rPr>
          <w:t>íficamente</w:t>
        </w:r>
      </w:ins>
      <w:ins w:id="313" w:author="Observatorio 02" w:date="2017-03-14T10:22:00Z">
        <w:r w:rsidR="00127BA2" w:rsidRPr="00C2714A">
          <w:rPr>
            <w:lang w:val="es-ES"/>
          </w:rPr>
          <w:t>,</w:t>
        </w:r>
      </w:ins>
      <w:r w:rsidRPr="00C2714A">
        <w:rPr>
          <w:lang w:val="es-ES"/>
        </w:rPr>
        <w:t xml:space="preserve"> se </w:t>
      </w:r>
      <w:r w:rsidR="00AD49A1" w:rsidRPr="00C2714A">
        <w:rPr>
          <w:lang w:val="es-ES"/>
        </w:rPr>
        <w:t>muestr</w:t>
      </w:r>
      <w:r w:rsidRPr="00C2714A">
        <w:rPr>
          <w:lang w:val="es-ES"/>
        </w:rPr>
        <w:t>a el porcentaje de</w:t>
      </w:r>
      <w:ins w:id="314" w:author="Observatorio 02" w:date="2017-03-14T10:27:00Z">
        <w:r w:rsidR="003A34AE" w:rsidRPr="00C2714A">
          <w:rPr>
            <w:lang w:val="es-ES"/>
          </w:rPr>
          <w:t xml:space="preserve">l PIB </w:t>
        </w:r>
      </w:ins>
      <w:ins w:id="315" w:author="Observatorio 02" w:date="2017-03-14T10:28:00Z">
        <w:r w:rsidR="003A34AE" w:rsidRPr="00C2714A">
          <w:rPr>
            <w:lang w:val="es-ES"/>
          </w:rPr>
          <w:t xml:space="preserve">de cada </w:t>
        </w:r>
      </w:ins>
      <w:ins w:id="316" w:author="Observatorio 02" w:date="2017-03-14T10:27:00Z">
        <w:r w:rsidR="003A34AE" w:rsidRPr="00C2714A">
          <w:rPr>
            <w:lang w:val="es-ES"/>
          </w:rPr>
          <w:t>regi</w:t>
        </w:r>
      </w:ins>
      <w:ins w:id="317" w:author="Observatorio 02" w:date="2017-03-14T10:28:00Z">
        <w:r w:rsidR="003A34AE" w:rsidRPr="00C2714A">
          <w:rPr>
            <w:lang w:val="es-ES"/>
          </w:rPr>
          <w:t xml:space="preserve">ón </w:t>
        </w:r>
      </w:ins>
      <w:del w:id="318" w:author="Observatorio 02" w:date="2017-03-14T10:27:00Z">
        <w:r w:rsidRPr="00C2714A" w:rsidDel="003A34AE">
          <w:rPr>
            <w:lang w:val="es-ES"/>
          </w:rPr>
          <w:delText xml:space="preserve"> </w:delText>
        </w:r>
        <w:r w:rsidR="00AD49A1" w:rsidRPr="00C2714A" w:rsidDel="003A34AE">
          <w:rPr>
            <w:lang w:val="es-ES"/>
          </w:rPr>
          <w:delText xml:space="preserve">ocupados </w:delText>
        </w:r>
      </w:del>
      <w:del w:id="319" w:author="Observatorio 02" w:date="2017-03-14T10:28:00Z">
        <w:r w:rsidRPr="00C2714A" w:rsidDel="003A34AE">
          <w:rPr>
            <w:lang w:val="es-ES"/>
          </w:rPr>
          <w:delText xml:space="preserve">en el </w:delText>
        </w:r>
      </w:del>
      <w:ins w:id="320" w:author="Observatorio 02" w:date="2017-03-14T10:28:00Z">
        <w:r w:rsidR="003A34AE" w:rsidRPr="00C2714A">
          <w:rPr>
            <w:lang w:val="es-ES"/>
          </w:rPr>
          <w:t xml:space="preserve">asociable al </w:t>
        </w:r>
      </w:ins>
      <w:r w:rsidRPr="00C2714A">
        <w:rPr>
          <w:lang w:val="es-ES"/>
        </w:rPr>
        <w:t xml:space="preserve">sector Construcción </w:t>
      </w:r>
      <w:del w:id="321" w:author="Observatorio 02" w:date="2017-03-14T10:28:00Z">
        <w:r w:rsidRPr="00C2714A" w:rsidDel="003A34AE">
          <w:rPr>
            <w:lang w:val="es-ES"/>
          </w:rPr>
          <w:delText xml:space="preserve">que se emplea en cada región </w:delText>
        </w:r>
      </w:del>
      <w:r w:rsidRPr="00C2714A">
        <w:rPr>
          <w:lang w:val="es-ES"/>
        </w:rPr>
        <w:t xml:space="preserve">(barra azul) y el porcentaje de ocupados </w:t>
      </w:r>
      <w:del w:id="322" w:author="Observatorio 02" w:date="2017-03-14T10:28:00Z">
        <w:r w:rsidRPr="00C2714A" w:rsidDel="003A34AE">
          <w:rPr>
            <w:lang w:val="es-ES"/>
          </w:rPr>
          <w:delText>en la</w:delText>
        </w:r>
      </w:del>
      <w:ins w:id="323" w:author="Observatorio 02" w:date="2017-03-14T10:28:00Z">
        <w:r w:rsidR="003A34AE" w:rsidRPr="00C2714A">
          <w:rPr>
            <w:lang w:val="es-ES"/>
          </w:rPr>
          <w:t>de cada</w:t>
        </w:r>
      </w:ins>
      <w:r w:rsidRPr="00C2714A">
        <w:rPr>
          <w:lang w:val="es-ES"/>
        </w:rPr>
        <w:t xml:space="preserve"> región </w:t>
      </w:r>
      <w:del w:id="324" w:author="Observatorio 02" w:date="2017-03-14T10:29:00Z">
        <w:r w:rsidRPr="00C2714A" w:rsidDel="003A34AE">
          <w:rPr>
            <w:lang w:val="es-ES"/>
          </w:rPr>
          <w:delText>que se emplea en el</w:delText>
        </w:r>
      </w:del>
      <w:ins w:id="325" w:author="Observatorio 02" w:date="2017-03-14T10:29:00Z">
        <w:r w:rsidR="003A34AE" w:rsidRPr="00C2714A">
          <w:rPr>
            <w:lang w:val="es-ES"/>
          </w:rPr>
          <w:t>asociables al</w:t>
        </w:r>
      </w:ins>
      <w:r w:rsidRPr="00C2714A">
        <w:rPr>
          <w:lang w:val="es-ES"/>
        </w:rPr>
        <w:t xml:space="preserve"> sector Construcción (barra roja). Estas cifras permiten </w:t>
      </w:r>
      <w:r w:rsidR="00AD49A1" w:rsidRPr="00C2714A">
        <w:rPr>
          <w:lang w:val="es-ES"/>
        </w:rPr>
        <w:t>apreciar</w:t>
      </w:r>
      <w:ins w:id="326" w:author="Observatorio 02" w:date="2017-03-14T10:29:00Z">
        <w:r w:rsidR="008F6CAA" w:rsidRPr="00C2714A">
          <w:rPr>
            <w:lang w:val="es-ES"/>
          </w:rPr>
          <w:t>, independiente del tamaño de la región, qué tan importante es el sector dentro de ella.</w:t>
        </w:r>
      </w:ins>
      <w:del w:id="327" w:author="Observatorio 02" w:date="2017-03-14T10:29:00Z">
        <w:r w:rsidR="00AD49A1" w:rsidRPr="00C2714A" w:rsidDel="008F6CAA">
          <w:rPr>
            <w:lang w:val="es-ES"/>
          </w:rPr>
          <w:delText xml:space="preserve"> </w:delText>
        </w:r>
        <w:r w:rsidRPr="00C2714A" w:rsidDel="008F6CAA">
          <w:rPr>
            <w:lang w:val="es-ES"/>
          </w:rPr>
          <w:delText xml:space="preserve">qué región emplea la mayor </w:delText>
        </w:r>
        <w:r w:rsidR="00AD49A1" w:rsidRPr="00C2714A" w:rsidDel="008F6CAA">
          <w:rPr>
            <w:lang w:val="es-ES"/>
          </w:rPr>
          <w:delText xml:space="preserve">proporción </w:delText>
        </w:r>
        <w:r w:rsidRPr="00C2714A" w:rsidDel="008F6CAA">
          <w:rPr>
            <w:lang w:val="es-ES"/>
          </w:rPr>
          <w:delText xml:space="preserve">de trabajadores del sector y </w:delText>
        </w:r>
        <w:r w:rsidR="00AD49A1" w:rsidRPr="00C2714A" w:rsidDel="008F6CAA">
          <w:rPr>
            <w:lang w:val="es-ES"/>
          </w:rPr>
          <w:delText>cuán relevante es este</w:delText>
        </w:r>
        <w:r w:rsidRPr="00C2714A" w:rsidDel="008F6CAA">
          <w:rPr>
            <w:lang w:val="es-ES"/>
          </w:rPr>
          <w:delText xml:space="preserve"> para </w:delText>
        </w:r>
        <w:r w:rsidR="00AD49A1" w:rsidRPr="00C2714A" w:rsidDel="008F6CAA">
          <w:rPr>
            <w:lang w:val="es-ES"/>
          </w:rPr>
          <w:delText>el</w:delText>
        </w:r>
        <w:r w:rsidRPr="00C2714A" w:rsidDel="008F6CAA">
          <w:rPr>
            <w:lang w:val="es-ES"/>
          </w:rPr>
          <w:delText xml:space="preserve"> empleo </w:delText>
        </w:r>
        <w:r w:rsidR="00AD49A1" w:rsidRPr="00C2714A" w:rsidDel="008F6CAA">
          <w:rPr>
            <w:lang w:val="es-ES"/>
          </w:rPr>
          <w:delText>en cada región</w:delText>
        </w:r>
        <w:r w:rsidRPr="00C2714A" w:rsidDel="008F6CAA">
          <w:rPr>
            <w:lang w:val="es-ES"/>
          </w:rPr>
          <w:delText>.</w:delText>
        </w:r>
      </w:del>
    </w:p>
    <w:p w14:paraId="31B6E042" w14:textId="436DAB5A" w:rsidR="0062603A" w:rsidRPr="00C2714A" w:rsidDel="001D3EFE" w:rsidRDefault="0062603A" w:rsidP="00737596">
      <w:pPr>
        <w:spacing w:after="0" w:line="276" w:lineRule="auto"/>
        <w:jc w:val="both"/>
        <w:rPr>
          <w:del w:id="328" w:author="Observatorio 02" w:date="2017-03-14T10:40:00Z"/>
          <w:lang w:val="es-ES"/>
        </w:rPr>
      </w:pPr>
    </w:p>
    <w:p w14:paraId="08E5D276" w14:textId="0EBF9768" w:rsidR="00AF02A9" w:rsidRPr="00C2714A" w:rsidDel="001D3EFE" w:rsidRDefault="0062603A" w:rsidP="000C3FB6">
      <w:pPr>
        <w:pStyle w:val="BodyText"/>
        <w:spacing w:after="0" w:line="276" w:lineRule="auto"/>
        <w:jc w:val="both"/>
        <w:rPr>
          <w:del w:id="329" w:author="Observatorio 02" w:date="2017-03-14T10:40:00Z"/>
          <w:rFonts w:ascii="Times New Roman" w:hAnsi="Times New Roman" w:cs="Times New Roman"/>
          <w:sz w:val="24"/>
          <w:szCs w:val="24"/>
          <w:lang w:val="es-ES"/>
        </w:rPr>
      </w:pPr>
      <w:moveFromRangeStart w:id="330" w:author="Observatorio 02" w:date="2017-03-10T17:58:00Z" w:name="move476932067"/>
      <w:moveFrom w:id="331" w:author="Observatorio 02" w:date="2017-03-10T17:58:00Z">
        <w:del w:id="332" w:author="Observatorio 02" w:date="2017-03-14T10:33:00Z">
          <w:r w:rsidRPr="00C2714A" w:rsidDel="00803A83">
            <w:rPr>
              <w:rFonts w:ascii="Times New Roman" w:hAnsi="Times New Roman" w:cs="Times New Roman"/>
              <w:lang w:val="es-ES"/>
              <w:rPrChange w:id="333" w:author="Observatorio 02" w:date="2017-03-23T14:31:00Z">
                <w:rPr>
                  <w:lang w:val="es-ES"/>
                </w:rPr>
              </w:rPrChange>
            </w:rPr>
            <w:delText xml:space="preserve">Se observa que el empleo del sector Construcción está concentrado en la región Metropolitana (43%), seguida muy de lejos por las regiones de Valparaíso (10%) y del Biobío (10%). Esto es natural, considerando que son las regiones más pobladas del país, lo cual está íntimamente relacionado con el número de </w:delText>
          </w:r>
          <w:r w:rsidR="00820812" w:rsidRPr="00C2714A" w:rsidDel="00803A83">
            <w:rPr>
              <w:rFonts w:ascii="Times New Roman" w:hAnsi="Times New Roman" w:cs="Times New Roman"/>
              <w:lang w:val="es-ES"/>
              <w:rPrChange w:id="334" w:author="Observatorio 02" w:date="2017-03-23T14:31:00Z">
                <w:rPr>
                  <w:lang w:val="es-ES"/>
                </w:rPr>
              </w:rPrChange>
            </w:rPr>
            <w:delText>edificaciones</w:delText>
          </w:r>
          <w:r w:rsidRPr="00C2714A" w:rsidDel="00803A83">
            <w:rPr>
              <w:rFonts w:ascii="Times New Roman" w:hAnsi="Times New Roman" w:cs="Times New Roman"/>
              <w:lang w:val="es-ES"/>
              <w:rPrChange w:id="335" w:author="Observatorio 02" w:date="2017-03-23T14:31:00Z">
                <w:rPr>
                  <w:lang w:val="es-ES"/>
                </w:rPr>
              </w:rPrChange>
            </w:rPr>
            <w:delText xml:space="preserve">. Por </w:delText>
          </w:r>
          <w:r w:rsidR="008B09A5" w:rsidRPr="00C2714A" w:rsidDel="00803A83">
            <w:rPr>
              <w:rFonts w:ascii="Times New Roman" w:hAnsi="Times New Roman" w:cs="Times New Roman"/>
              <w:lang w:val="es-ES"/>
              <w:rPrChange w:id="336" w:author="Observatorio 02" w:date="2017-03-23T14:31:00Z">
                <w:rPr>
                  <w:lang w:val="es-ES"/>
                </w:rPr>
              </w:rPrChange>
            </w:rPr>
            <w:delText>el contrari</w:delText>
          </w:r>
          <w:r w:rsidRPr="00C2714A" w:rsidDel="00803A83">
            <w:rPr>
              <w:rFonts w:ascii="Times New Roman" w:hAnsi="Times New Roman" w:cs="Times New Roman"/>
              <w:lang w:val="es-ES"/>
              <w:rPrChange w:id="337" w:author="Observatorio 02" w:date="2017-03-23T14:31:00Z">
                <w:rPr>
                  <w:lang w:val="es-ES"/>
                </w:rPr>
              </w:rPrChange>
            </w:rPr>
            <w:delText xml:space="preserve">o, las regiones </w:delText>
          </w:r>
          <w:r w:rsidR="008B09A5" w:rsidRPr="00C2714A" w:rsidDel="00803A83">
            <w:rPr>
              <w:rFonts w:ascii="Times New Roman" w:hAnsi="Times New Roman" w:cs="Times New Roman"/>
              <w:lang w:val="es-ES"/>
              <w:rPrChange w:id="338" w:author="Observatorio 02" w:date="2017-03-23T14:31:00Z">
                <w:rPr>
                  <w:lang w:val="es-ES"/>
                </w:rPr>
              </w:rPrChange>
            </w:rPr>
            <w:delText xml:space="preserve">de Aysén y de Arica y Parinacota son las </w:delText>
          </w:r>
          <w:r w:rsidR="00820812" w:rsidRPr="00C2714A" w:rsidDel="00803A83">
            <w:rPr>
              <w:rFonts w:ascii="Times New Roman" w:hAnsi="Times New Roman" w:cs="Times New Roman"/>
              <w:lang w:val="es-ES"/>
              <w:rPrChange w:id="339" w:author="Observatorio 02" w:date="2017-03-23T14:31:00Z">
                <w:rPr>
                  <w:lang w:val="es-ES"/>
                </w:rPr>
              </w:rPrChange>
            </w:rPr>
            <w:delText>que menor generación de empleo presentan en este sector (</w:delText>
          </w:r>
          <w:r w:rsidRPr="00C2714A" w:rsidDel="00803A83">
            <w:rPr>
              <w:rFonts w:ascii="Times New Roman" w:hAnsi="Times New Roman" w:cs="Times New Roman"/>
              <w:lang w:val="es-ES"/>
              <w:rPrChange w:id="340" w:author="Observatorio 02" w:date="2017-03-23T14:31:00Z">
                <w:rPr>
                  <w:lang w:val="es-ES"/>
                </w:rPr>
              </w:rPrChange>
            </w:rPr>
            <w:delText>menos de</w:delText>
          </w:r>
          <w:r w:rsidR="00820812" w:rsidRPr="00C2714A" w:rsidDel="00803A83">
            <w:rPr>
              <w:rFonts w:ascii="Times New Roman" w:hAnsi="Times New Roman" w:cs="Times New Roman"/>
              <w:lang w:val="es-ES"/>
              <w:rPrChange w:id="341" w:author="Observatorio 02" w:date="2017-03-23T14:31:00Z">
                <w:rPr>
                  <w:lang w:val="es-ES"/>
                </w:rPr>
              </w:rPrChange>
            </w:rPr>
            <w:delText>l</w:delText>
          </w:r>
          <w:r w:rsidRPr="00C2714A" w:rsidDel="00803A83">
            <w:rPr>
              <w:rFonts w:ascii="Times New Roman" w:hAnsi="Times New Roman" w:cs="Times New Roman"/>
              <w:lang w:val="es-ES"/>
              <w:rPrChange w:id="342" w:author="Observatorio 02" w:date="2017-03-23T14:31:00Z">
                <w:rPr>
                  <w:lang w:val="es-ES"/>
                </w:rPr>
              </w:rPrChange>
            </w:rPr>
            <w:delText xml:space="preserve"> 1%</w:delText>
          </w:r>
          <w:r w:rsidR="00820812" w:rsidRPr="00C2714A" w:rsidDel="00803A83">
            <w:rPr>
              <w:rFonts w:ascii="Times New Roman" w:hAnsi="Times New Roman" w:cs="Times New Roman"/>
              <w:lang w:val="es-ES"/>
              <w:rPrChange w:id="343" w:author="Observatorio 02" w:date="2017-03-23T14:31:00Z">
                <w:rPr>
                  <w:lang w:val="es-ES"/>
                </w:rPr>
              </w:rPrChange>
            </w:rPr>
            <w:delText xml:space="preserve"> del total nacional)</w:delText>
          </w:r>
          <w:r w:rsidRPr="00C2714A" w:rsidDel="00803A83">
            <w:rPr>
              <w:rFonts w:ascii="Times New Roman" w:hAnsi="Times New Roman" w:cs="Times New Roman"/>
              <w:lang w:val="es-ES"/>
              <w:rPrChange w:id="344" w:author="Observatorio 02" w:date="2017-03-23T14:31:00Z">
                <w:rPr>
                  <w:lang w:val="es-ES"/>
                </w:rPr>
              </w:rPrChange>
            </w:rPr>
            <w:delText xml:space="preserve">. </w:delText>
          </w:r>
        </w:del>
      </w:moveFrom>
      <w:moveFromRangeEnd w:id="330"/>
      <w:del w:id="345" w:author="Observatorio 02" w:date="2017-03-14T10:33:00Z">
        <w:r w:rsidRPr="00C2714A" w:rsidDel="00803A83">
          <w:rPr>
            <w:rFonts w:ascii="Times New Roman" w:hAnsi="Times New Roman" w:cs="Times New Roman"/>
            <w:lang w:val="es-ES"/>
            <w:rPrChange w:id="346" w:author="Observatorio 02" w:date="2017-03-23T14:31:00Z">
              <w:rPr>
                <w:lang w:val="es-ES"/>
              </w:rPr>
            </w:rPrChange>
          </w:rPr>
          <w:delText>Por otro lado</w:delText>
        </w:r>
      </w:del>
      <w:del w:id="347" w:author="Observatorio 02" w:date="2017-03-14T10:40:00Z">
        <w:r w:rsidRPr="00C2714A" w:rsidDel="001D3EFE">
          <w:rPr>
            <w:rFonts w:ascii="Times New Roman" w:hAnsi="Times New Roman" w:cs="Times New Roman"/>
            <w:lang w:val="es-ES"/>
            <w:rPrChange w:id="348" w:author="Observatorio 02" w:date="2017-03-23T14:31:00Z">
              <w:rPr>
                <w:lang w:val="es-ES"/>
              </w:rPr>
            </w:rPrChange>
          </w:rPr>
          <w:delText xml:space="preserve">, </w:delText>
        </w:r>
      </w:del>
      <w:del w:id="349" w:author="Observatorio 02" w:date="2017-03-14T10:33:00Z">
        <w:r w:rsidR="00271C3F" w:rsidRPr="00C2714A" w:rsidDel="00803A83">
          <w:rPr>
            <w:rFonts w:ascii="Times New Roman" w:hAnsi="Times New Roman" w:cs="Times New Roman"/>
            <w:lang w:val="es-ES"/>
            <w:rPrChange w:id="350" w:author="Observatorio 02" w:date="2017-03-23T14:31:00Z">
              <w:rPr>
                <w:lang w:val="es-ES"/>
              </w:rPr>
            </w:rPrChange>
          </w:rPr>
          <w:delText xml:space="preserve">en </w:delText>
        </w:r>
      </w:del>
      <w:del w:id="351" w:author="Observatorio 02" w:date="2017-03-14T10:40:00Z">
        <w:r w:rsidRPr="00C2714A" w:rsidDel="001D3EFE">
          <w:rPr>
            <w:rFonts w:ascii="Times New Roman" w:hAnsi="Times New Roman" w:cs="Times New Roman"/>
            <w:lang w:val="es-ES"/>
            <w:rPrChange w:id="352" w:author="Observatorio 02" w:date="2017-03-23T14:31:00Z">
              <w:rPr>
                <w:lang w:val="es-ES"/>
              </w:rPr>
            </w:rPrChange>
          </w:rPr>
          <w:delText xml:space="preserve">las regiones </w:delText>
        </w:r>
        <w:r w:rsidR="00271C3F" w:rsidRPr="00C2714A" w:rsidDel="001D3EFE">
          <w:rPr>
            <w:rFonts w:ascii="Times New Roman" w:hAnsi="Times New Roman" w:cs="Times New Roman"/>
            <w:lang w:val="es-ES"/>
            <w:rPrChange w:id="353" w:author="Observatorio 02" w:date="2017-03-23T14:31:00Z">
              <w:rPr>
                <w:lang w:val="es-ES"/>
              </w:rPr>
            </w:rPrChange>
          </w:rPr>
          <w:delText>donde</w:delText>
        </w:r>
        <w:r w:rsidRPr="00C2714A" w:rsidDel="001D3EFE">
          <w:rPr>
            <w:rFonts w:ascii="Times New Roman" w:hAnsi="Times New Roman" w:cs="Times New Roman"/>
            <w:lang w:val="es-ES"/>
            <w:rPrChange w:id="354" w:author="Observatorio 02" w:date="2017-03-23T14:31:00Z">
              <w:rPr>
                <w:lang w:val="es-ES"/>
              </w:rPr>
            </w:rPrChange>
          </w:rPr>
          <w:delText xml:space="preserve"> el sector tiene más relevancia interna</w:delText>
        </w:r>
        <w:r w:rsidR="00271C3F" w:rsidRPr="00C2714A" w:rsidDel="001D3EFE">
          <w:rPr>
            <w:rFonts w:ascii="Times New Roman" w:hAnsi="Times New Roman" w:cs="Times New Roman"/>
            <w:lang w:val="es-ES"/>
            <w:rPrChange w:id="355" w:author="Observatorio 02" w:date="2017-03-23T14:31:00Z">
              <w:rPr>
                <w:lang w:val="es-ES"/>
              </w:rPr>
            </w:rPrChange>
          </w:rPr>
          <w:delText xml:space="preserve"> es en las regiones</w:delText>
        </w:r>
        <w:r w:rsidRPr="00C2714A" w:rsidDel="001D3EFE">
          <w:rPr>
            <w:rFonts w:ascii="Times New Roman" w:hAnsi="Times New Roman" w:cs="Times New Roman"/>
            <w:lang w:val="es-ES"/>
            <w:rPrChange w:id="356" w:author="Observatorio 02" w:date="2017-03-23T14:31:00Z">
              <w:rPr>
                <w:lang w:val="es-ES"/>
              </w:rPr>
            </w:rPrChange>
          </w:rPr>
          <w:delText xml:space="preserve"> de Coquimbo (10%) y de Magallanes (9%), mientras qu</w:delText>
        </w:r>
        <w:r w:rsidR="00271C3F" w:rsidRPr="00C2714A" w:rsidDel="001D3EFE">
          <w:rPr>
            <w:rFonts w:ascii="Times New Roman" w:hAnsi="Times New Roman" w:cs="Times New Roman"/>
            <w:lang w:val="es-ES"/>
            <w:rPrChange w:id="357" w:author="Observatorio 02" w:date="2017-03-23T14:31:00Z">
              <w:rPr>
                <w:lang w:val="es-ES"/>
              </w:rPr>
            </w:rPrChange>
          </w:rPr>
          <w:delText>e donde</w:delText>
        </w:r>
        <w:r w:rsidRPr="00C2714A" w:rsidDel="001D3EFE">
          <w:rPr>
            <w:rFonts w:ascii="Times New Roman" w:hAnsi="Times New Roman" w:cs="Times New Roman"/>
            <w:lang w:val="es-ES"/>
            <w:rPrChange w:id="358" w:author="Observatorio 02" w:date="2017-03-23T14:31:00Z">
              <w:rPr>
                <w:lang w:val="es-ES"/>
              </w:rPr>
            </w:rPrChange>
          </w:rPr>
          <w:delText xml:space="preserve"> tiene menos </w:delText>
        </w:r>
        <w:r w:rsidR="003A72F8" w:rsidRPr="00C2714A" w:rsidDel="001D3EFE">
          <w:rPr>
            <w:rFonts w:ascii="Times New Roman" w:hAnsi="Times New Roman" w:cs="Times New Roman"/>
            <w:lang w:val="es-ES"/>
            <w:rPrChange w:id="359" w:author="Observatorio 02" w:date="2017-03-23T14:31:00Z">
              <w:rPr>
                <w:lang w:val="es-ES"/>
              </w:rPr>
            </w:rPrChange>
          </w:rPr>
          <w:delText xml:space="preserve">peso </w:delText>
        </w:r>
        <w:r w:rsidRPr="00C2714A" w:rsidDel="001D3EFE">
          <w:rPr>
            <w:rFonts w:ascii="Times New Roman" w:hAnsi="Times New Roman" w:cs="Times New Roman"/>
            <w:lang w:val="es-ES"/>
            <w:rPrChange w:id="360" w:author="Observatorio 02" w:date="2017-03-23T14:31:00Z">
              <w:rPr>
                <w:lang w:val="es-ES"/>
              </w:rPr>
            </w:rPrChange>
          </w:rPr>
          <w:delText xml:space="preserve">son </w:delText>
        </w:r>
        <w:r w:rsidR="00271C3F" w:rsidRPr="00C2714A" w:rsidDel="001D3EFE">
          <w:rPr>
            <w:rFonts w:ascii="Times New Roman" w:hAnsi="Times New Roman" w:cs="Times New Roman"/>
            <w:lang w:val="es-ES"/>
            <w:rPrChange w:id="361" w:author="Observatorio 02" w:date="2017-03-23T14:31:00Z">
              <w:rPr>
                <w:lang w:val="es-ES"/>
              </w:rPr>
            </w:rPrChange>
          </w:rPr>
          <w:delText>en</w:delText>
        </w:r>
        <w:r w:rsidRPr="00C2714A" w:rsidDel="001D3EFE">
          <w:rPr>
            <w:rFonts w:ascii="Times New Roman" w:hAnsi="Times New Roman" w:cs="Times New Roman"/>
            <w:lang w:val="es-ES"/>
            <w:rPrChange w:id="362" w:author="Observatorio 02" w:date="2017-03-23T14:31:00Z">
              <w:rPr>
                <w:lang w:val="es-ES"/>
              </w:rPr>
            </w:rPrChange>
          </w:rPr>
          <w:delText xml:space="preserve"> Arica y Parinacota y e</w:delText>
        </w:r>
        <w:r w:rsidR="00271C3F" w:rsidRPr="00C2714A" w:rsidDel="001D3EFE">
          <w:rPr>
            <w:rFonts w:ascii="Times New Roman" w:hAnsi="Times New Roman" w:cs="Times New Roman"/>
            <w:lang w:val="es-ES"/>
            <w:rPrChange w:id="363" w:author="Observatorio 02" w:date="2017-03-23T14:31:00Z">
              <w:rPr>
                <w:lang w:val="es-ES"/>
              </w:rPr>
            </w:rPrChange>
          </w:rPr>
          <w:delText>n</w:delText>
        </w:r>
        <w:r w:rsidRPr="00C2714A" w:rsidDel="001D3EFE">
          <w:rPr>
            <w:rFonts w:ascii="Times New Roman" w:hAnsi="Times New Roman" w:cs="Times New Roman"/>
            <w:lang w:val="es-ES"/>
            <w:rPrChange w:id="364" w:author="Observatorio 02" w:date="2017-03-23T14:31:00Z">
              <w:rPr>
                <w:lang w:val="es-ES"/>
              </w:rPr>
            </w:rPrChange>
          </w:rPr>
          <w:delText xml:space="preserve"> Antofagasta</w:delText>
        </w:r>
        <w:r w:rsidR="00271C3F" w:rsidRPr="00C2714A" w:rsidDel="001D3EFE">
          <w:rPr>
            <w:rFonts w:ascii="Times New Roman" w:hAnsi="Times New Roman" w:cs="Times New Roman"/>
            <w:lang w:val="es-ES"/>
            <w:rPrChange w:id="365" w:author="Observatorio 02" w:date="2017-03-23T14:31:00Z">
              <w:rPr>
                <w:lang w:val="es-ES"/>
              </w:rPr>
            </w:rPrChange>
          </w:rPr>
          <w:delText xml:space="preserve"> (en torno al 6% en ambas)</w:delText>
        </w:r>
        <w:r w:rsidRPr="00C2714A" w:rsidDel="001D3EFE">
          <w:rPr>
            <w:rFonts w:ascii="Times New Roman" w:hAnsi="Times New Roman" w:cs="Times New Roman"/>
            <w:lang w:val="es-ES"/>
            <w:rPrChange w:id="366" w:author="Observatorio 02" w:date="2017-03-23T14:31:00Z">
              <w:rPr>
                <w:lang w:val="es-ES"/>
              </w:rPr>
            </w:rPrChange>
          </w:rPr>
          <w:delText xml:space="preserve">. </w:delText>
        </w:r>
        <w:r w:rsidR="00B16517" w:rsidRPr="00C2714A" w:rsidDel="001D3EFE">
          <w:rPr>
            <w:rFonts w:ascii="Times New Roman" w:hAnsi="Times New Roman" w:cs="Times New Roman"/>
            <w:lang w:val="es-ES"/>
            <w:rPrChange w:id="367" w:author="Observatorio 02" w:date="2017-03-23T14:31:00Z">
              <w:rPr>
                <w:lang w:val="es-ES"/>
              </w:rPr>
            </w:rPrChange>
          </w:rPr>
          <w:delText>A</w:delText>
        </w:r>
        <w:r w:rsidRPr="00C2714A" w:rsidDel="001D3EFE">
          <w:rPr>
            <w:rFonts w:ascii="Times New Roman" w:hAnsi="Times New Roman" w:cs="Times New Roman"/>
            <w:lang w:val="es-ES"/>
            <w:rPrChange w:id="368" w:author="Observatorio 02" w:date="2017-03-23T14:31:00Z">
              <w:rPr>
                <w:lang w:val="es-ES"/>
              </w:rPr>
            </w:rPrChange>
          </w:rPr>
          <w:delText xml:space="preserve"> diferencia de lo que ocurría con el PIB, la </w:delText>
        </w:r>
        <w:r w:rsidR="009238C7" w:rsidRPr="00C2714A" w:rsidDel="001D3EFE">
          <w:rPr>
            <w:rFonts w:ascii="Times New Roman" w:hAnsi="Times New Roman" w:cs="Times New Roman"/>
            <w:lang w:val="es-ES"/>
            <w:rPrChange w:id="369" w:author="Observatorio 02" w:date="2017-03-23T14:31:00Z">
              <w:rPr>
                <w:lang w:val="es-ES"/>
              </w:rPr>
            </w:rPrChange>
          </w:rPr>
          <w:delText>contribución de este sector al empleo regional</w:delText>
        </w:r>
        <w:r w:rsidRPr="00C2714A" w:rsidDel="001D3EFE">
          <w:rPr>
            <w:rFonts w:ascii="Times New Roman" w:hAnsi="Times New Roman" w:cs="Times New Roman"/>
            <w:lang w:val="es-ES"/>
            <w:rPrChange w:id="370" w:author="Observatorio 02" w:date="2017-03-23T14:31:00Z">
              <w:rPr>
                <w:lang w:val="es-ES"/>
              </w:rPr>
            </w:rPrChange>
          </w:rPr>
          <w:delText xml:space="preserve"> es relativamente homogénea</w:delText>
        </w:r>
        <w:r w:rsidR="00B16517" w:rsidRPr="00C2714A" w:rsidDel="001D3EFE">
          <w:rPr>
            <w:rFonts w:ascii="Times New Roman" w:hAnsi="Times New Roman" w:cs="Times New Roman"/>
            <w:lang w:val="es-ES"/>
            <w:rPrChange w:id="371" w:author="Observatorio 02" w:date="2017-03-23T14:31:00Z">
              <w:rPr>
                <w:lang w:val="es-ES"/>
              </w:rPr>
            </w:rPrChange>
          </w:rPr>
          <w:delText xml:space="preserve"> entre regiones</w:delText>
        </w:r>
        <w:r w:rsidRPr="00C2714A" w:rsidDel="001D3EFE">
          <w:rPr>
            <w:rFonts w:ascii="Times New Roman" w:hAnsi="Times New Roman" w:cs="Times New Roman"/>
            <w:lang w:val="es-ES"/>
            <w:rPrChange w:id="372" w:author="Observatorio 02" w:date="2017-03-23T14:31:00Z">
              <w:rPr>
                <w:lang w:val="es-ES"/>
              </w:rPr>
            </w:rPrChange>
          </w:rPr>
          <w:delText>.</w:delText>
        </w:r>
      </w:del>
    </w:p>
    <w:p w14:paraId="7BF4CA58" w14:textId="661E1D43" w:rsidR="00682EEA" w:rsidRPr="00C2714A" w:rsidRDefault="00682EEA" w:rsidP="00737596">
      <w:pPr>
        <w:spacing w:after="0" w:line="276" w:lineRule="auto"/>
        <w:jc w:val="both"/>
        <w:rPr>
          <w:ins w:id="373" w:author="Observatorio 02" w:date="2017-03-10T17:58:00Z"/>
          <w:rFonts w:eastAsia="Times New Roman"/>
          <w:color w:val="203864"/>
          <w:bdr w:val="none" w:sz="0" w:space="0" w:color="auto"/>
          <w:lang w:val="es-CL" w:eastAsia="es-CL"/>
        </w:rPr>
      </w:pPr>
    </w:p>
    <w:p w14:paraId="3E5174E9" w14:textId="75E8A6B1" w:rsidR="00682EEA" w:rsidRPr="00C2714A" w:rsidRDefault="00A61B54" w:rsidP="00682EEA">
      <w:pPr>
        <w:pStyle w:val="BodyText"/>
        <w:spacing w:after="0" w:line="276" w:lineRule="auto"/>
        <w:jc w:val="both"/>
        <w:rPr>
          <w:moveTo w:id="374" w:author="Observatorio 02" w:date="2017-03-10T17:58:00Z"/>
          <w:rFonts w:ascii="Times New Roman" w:hAnsi="Times New Roman" w:cs="Times New Roman"/>
          <w:sz w:val="24"/>
          <w:szCs w:val="24"/>
          <w:lang w:val="es-ES"/>
        </w:rPr>
      </w:pPr>
      <w:ins w:id="375" w:author="Observatorio 02" w:date="2017-03-14T10:40:00Z">
        <w:r w:rsidRPr="00C2714A">
          <w:rPr>
            <w:rFonts w:ascii="Times New Roman" w:hAnsi="Times New Roman" w:cs="Times New Roman"/>
            <w:sz w:val="24"/>
            <w:szCs w:val="24"/>
            <w:lang w:val="es-ES"/>
          </w:rPr>
          <w:t xml:space="preserve">Al analizar la contribución del sector al PIB de cada región, se aprecia que las regiones donde el sector tiene más relevancia interna </w:t>
        </w:r>
      </w:ins>
      <w:moveToRangeStart w:id="376" w:author="Observatorio 02" w:date="2017-03-10T17:58:00Z" w:name="move476932047"/>
      <w:moveTo w:id="377" w:author="Observatorio 02" w:date="2017-03-10T17:58:00Z">
        <w:del w:id="378" w:author="Observatorio 02" w:date="2017-03-14T10:40:00Z">
          <w:r w:rsidR="00682EEA" w:rsidRPr="00C2714A" w:rsidDel="00A61B54">
            <w:rPr>
              <w:rFonts w:ascii="Times New Roman" w:hAnsi="Times New Roman" w:cs="Times New Roman"/>
              <w:sz w:val="24"/>
              <w:szCs w:val="24"/>
              <w:lang w:val="es-ES"/>
            </w:rPr>
            <w:delText xml:space="preserve">Ahora bien, al realizar un análisis al interior de cada región, se observa que aquellas en las cuales el sector Construcción tiene mayor importancia </w:delText>
          </w:r>
        </w:del>
        <w:r w:rsidR="00682EEA" w:rsidRPr="00C2714A">
          <w:rPr>
            <w:rFonts w:ascii="Times New Roman" w:hAnsi="Times New Roman" w:cs="Times New Roman"/>
            <w:sz w:val="24"/>
            <w:szCs w:val="24"/>
            <w:lang w:val="es-ES"/>
          </w:rPr>
          <w:t xml:space="preserve">son Atacama </w:t>
        </w:r>
        <w:r w:rsidR="00682EEA" w:rsidRPr="00C2714A">
          <w:rPr>
            <w:rFonts w:ascii="Times New Roman" w:hAnsi="Times New Roman" w:cs="Times New Roman"/>
            <w:sz w:val="24"/>
            <w:lang w:val="es-ES"/>
          </w:rPr>
          <w:t>(2</w:t>
        </w:r>
        <w:del w:id="379" w:author="Observatorio 02" w:date="2017-03-14T10:40:00Z">
          <w:r w:rsidR="00682EEA" w:rsidRPr="00C2714A" w:rsidDel="00980E56">
            <w:rPr>
              <w:rFonts w:ascii="Times New Roman" w:hAnsi="Times New Roman" w:cs="Times New Roman"/>
              <w:sz w:val="24"/>
              <w:lang w:val="es-ES"/>
            </w:rPr>
            <w:delText>2</w:delText>
          </w:r>
        </w:del>
      </w:moveTo>
      <w:ins w:id="380" w:author="Observatorio 02" w:date="2017-03-14T10:40:00Z">
        <w:r w:rsidR="00980E56" w:rsidRPr="00C2714A">
          <w:rPr>
            <w:rFonts w:ascii="Times New Roman" w:hAnsi="Times New Roman" w:cs="Times New Roman"/>
            <w:sz w:val="24"/>
            <w:lang w:val="es-ES"/>
          </w:rPr>
          <w:t>4</w:t>
        </w:r>
      </w:ins>
      <w:moveTo w:id="381" w:author="Observatorio 02" w:date="2017-03-10T17:58:00Z">
        <w:r w:rsidR="00682EEA" w:rsidRPr="00C2714A">
          <w:rPr>
            <w:rFonts w:ascii="Times New Roman" w:hAnsi="Times New Roman" w:cs="Times New Roman"/>
            <w:sz w:val="24"/>
            <w:lang w:val="es-ES"/>
          </w:rPr>
          <w:t>%), Antofagasta (1</w:t>
        </w:r>
        <w:del w:id="382" w:author="Observatorio 02" w:date="2017-03-14T10:40:00Z">
          <w:r w:rsidR="00682EEA" w:rsidRPr="00C2714A" w:rsidDel="000B4338">
            <w:rPr>
              <w:rFonts w:ascii="Times New Roman" w:hAnsi="Times New Roman" w:cs="Times New Roman"/>
              <w:sz w:val="24"/>
              <w:lang w:val="es-ES"/>
            </w:rPr>
            <w:delText>7</w:delText>
          </w:r>
        </w:del>
      </w:moveTo>
      <w:ins w:id="383" w:author="Observatorio 02" w:date="2017-03-14T10:40:00Z">
        <w:r w:rsidR="000B4338" w:rsidRPr="00C2714A">
          <w:rPr>
            <w:rFonts w:ascii="Times New Roman" w:hAnsi="Times New Roman" w:cs="Times New Roman"/>
            <w:sz w:val="24"/>
            <w:lang w:val="es-ES"/>
          </w:rPr>
          <w:t>8</w:t>
        </w:r>
      </w:ins>
      <w:moveTo w:id="384" w:author="Observatorio 02" w:date="2017-03-10T17:58:00Z">
        <w:r w:rsidR="00682EEA" w:rsidRPr="00C2714A">
          <w:rPr>
            <w:rFonts w:ascii="Times New Roman" w:hAnsi="Times New Roman" w:cs="Times New Roman"/>
            <w:sz w:val="24"/>
            <w:lang w:val="es-ES"/>
          </w:rPr>
          <w:t>%) y Aysén (14%). Para la región de Arica y Parinacota y la Metropolitana, por el contrario, la contribución del PIB del sector en el PIB regional no supera el 6%. Esto se debe a que estas regiones están, más bien, ligadas al comercio, los servicios personales y a los</w:t>
        </w:r>
        <w:r w:rsidR="00682EEA" w:rsidRPr="00C2714A">
          <w:rPr>
            <w:rFonts w:ascii="Times New Roman" w:hAnsi="Times New Roman" w:cs="Times New Roman"/>
            <w:sz w:val="24"/>
            <w:szCs w:val="24"/>
            <w:lang w:val="es-ES"/>
          </w:rPr>
          <w:t xml:space="preserve"> servicios financieros.</w:t>
        </w:r>
        <w:del w:id="385" w:author="Observatorio 02" w:date="2017-03-20T12:55:00Z">
          <w:r w:rsidR="00682EEA" w:rsidRPr="00C2714A" w:rsidDel="00E00D7D">
            <w:rPr>
              <w:rFonts w:ascii="Times New Roman" w:hAnsi="Times New Roman" w:cs="Times New Roman"/>
              <w:sz w:val="24"/>
              <w:szCs w:val="24"/>
              <w:lang w:val="es-ES"/>
            </w:rPr>
            <w:delText xml:space="preserve"> </w:delText>
          </w:r>
        </w:del>
      </w:moveTo>
    </w:p>
    <w:moveToRangeEnd w:id="376"/>
    <w:p w14:paraId="35B6E970" w14:textId="0E345F64" w:rsidR="00682EEA" w:rsidRPr="00C2714A" w:rsidRDefault="00682EEA" w:rsidP="00737596">
      <w:pPr>
        <w:spacing w:after="0" w:line="276" w:lineRule="auto"/>
        <w:jc w:val="both"/>
        <w:rPr>
          <w:ins w:id="386" w:author="Observatorio 02" w:date="2017-03-14T10:40:00Z"/>
          <w:rFonts w:eastAsia="Times New Roman"/>
          <w:color w:val="203864"/>
          <w:bdr w:val="none" w:sz="0" w:space="0" w:color="auto"/>
          <w:lang w:val="es-CL" w:eastAsia="es-CL"/>
        </w:rPr>
      </w:pPr>
    </w:p>
    <w:p w14:paraId="4C568E73" w14:textId="526D606F" w:rsidR="00C2714A" w:rsidRPr="00C2714A" w:rsidDel="00C2714A" w:rsidRDefault="00305292">
      <w:pPr>
        <w:pStyle w:val="BodyText"/>
        <w:spacing w:after="0" w:line="276" w:lineRule="auto"/>
        <w:jc w:val="both"/>
        <w:rPr>
          <w:del w:id="387" w:author="Observatorio 02" w:date="2017-03-23T14:31:00Z"/>
          <w:lang w:val="es-ES"/>
          <w:rPrChange w:id="388" w:author="Observatorio 02" w:date="2017-03-23T14:31:00Z">
            <w:rPr>
              <w:del w:id="389" w:author="Observatorio 02" w:date="2017-03-23T14:31:00Z"/>
              <w:lang w:val="es-ES"/>
            </w:rPr>
          </w:rPrChange>
        </w:rPr>
        <w:pPrChange w:id="390" w:author="Observatorio 02" w:date="2017-03-23T14:31:00Z">
          <w:pPr>
            <w:spacing w:after="0" w:line="276" w:lineRule="auto"/>
            <w:jc w:val="both"/>
          </w:pPr>
        </w:pPrChange>
      </w:pPr>
      <w:r w:rsidRPr="00C2714A">
        <w:rPr>
          <w:lang w:val="es-ES"/>
        </w:rPr>
        <w:lastRenderedPageBreak/>
        <w:t xml:space="preserve">De manera similar, </w:t>
      </w:r>
      <w:ins w:id="391" w:author="Observatorio 02" w:date="2017-03-14T10:41:00Z">
        <w:r w:rsidRPr="00C2714A">
          <w:rPr>
            <w:lang w:val="es-ES"/>
            <w:rPrChange w:id="392" w:author="Observatorio 02" w:date="2017-03-23T14:31:00Z">
              <w:rPr>
                <w:lang w:val="es-ES"/>
              </w:rPr>
            </w:rPrChange>
          </w:rPr>
          <w:t>a</w:t>
        </w:r>
        <w:r w:rsidR="002069B9" w:rsidRPr="00C2714A">
          <w:rPr>
            <w:lang w:val="es-ES"/>
            <w:rPrChange w:id="393" w:author="Observatorio 02" w:date="2017-03-23T14:31:00Z">
              <w:rPr>
                <w:lang w:val="es-ES"/>
              </w:rPr>
            </w:rPrChange>
          </w:rPr>
          <w:t xml:space="preserve">l analizar la contribución del sector al </w:t>
        </w:r>
        <w:r w:rsidRPr="00C2714A">
          <w:rPr>
            <w:lang w:val="es-ES"/>
            <w:rPrChange w:id="394" w:author="Observatorio 02" w:date="2017-03-23T14:31:00Z">
              <w:rPr>
                <w:lang w:val="es-ES"/>
              </w:rPr>
            </w:rPrChange>
          </w:rPr>
          <w:t xml:space="preserve">empleo </w:t>
        </w:r>
        <w:r w:rsidR="002069B9" w:rsidRPr="00C2714A">
          <w:rPr>
            <w:lang w:val="es-ES"/>
            <w:rPrChange w:id="395" w:author="Observatorio 02" w:date="2017-03-23T14:31:00Z">
              <w:rPr>
                <w:lang w:val="es-ES"/>
              </w:rPr>
            </w:rPrChange>
          </w:rPr>
          <w:t xml:space="preserve">de cada región, se aprecia que las regiones </w:t>
        </w:r>
        <w:r w:rsidR="009D24B6" w:rsidRPr="00C2714A">
          <w:rPr>
            <w:lang w:val="es-ES"/>
            <w:rPrChange w:id="396" w:author="Observatorio 02" w:date="2017-03-23T14:31:00Z">
              <w:rPr>
                <w:lang w:val="es-ES"/>
              </w:rPr>
            </w:rPrChange>
          </w:rPr>
          <w:t xml:space="preserve">en </w:t>
        </w:r>
        <w:r w:rsidR="002069B9" w:rsidRPr="00C2714A">
          <w:rPr>
            <w:lang w:val="es-ES"/>
            <w:rPrChange w:id="397" w:author="Observatorio 02" w:date="2017-03-23T14:31:00Z">
              <w:rPr>
                <w:lang w:val="es-ES"/>
              </w:rPr>
            </w:rPrChange>
          </w:rPr>
          <w:t>donde el sector tiene más relevancia interna son las de</w:t>
        </w:r>
      </w:ins>
      <w:ins w:id="398" w:author="Observatorio 02" w:date="2017-03-14T10:40:00Z">
        <w:r w:rsidR="002069B9" w:rsidRPr="00C2714A">
          <w:rPr>
            <w:lang w:val="es-ES"/>
            <w:rPrChange w:id="399" w:author="Observatorio 02" w:date="2017-03-23T14:31:00Z">
              <w:rPr>
                <w:lang w:val="es-ES"/>
              </w:rPr>
            </w:rPrChange>
          </w:rPr>
          <w:t xml:space="preserve"> Coquimbo (1</w:t>
        </w:r>
      </w:ins>
      <w:ins w:id="400" w:author="Observatorio 02" w:date="2017-03-14T10:42:00Z">
        <w:r w:rsidR="008675DB" w:rsidRPr="00C2714A">
          <w:rPr>
            <w:lang w:val="es-ES"/>
            <w:rPrChange w:id="401" w:author="Observatorio 02" w:date="2017-03-23T14:31:00Z">
              <w:rPr>
                <w:lang w:val="es-ES"/>
              </w:rPr>
            </w:rPrChange>
          </w:rPr>
          <w:t>1</w:t>
        </w:r>
      </w:ins>
      <w:ins w:id="402" w:author="Observatorio 02" w:date="2017-03-14T10:40:00Z">
        <w:r w:rsidR="002069B9" w:rsidRPr="00C2714A">
          <w:rPr>
            <w:lang w:val="es-ES"/>
            <w:rPrChange w:id="403" w:author="Observatorio 02" w:date="2017-03-23T14:31:00Z">
              <w:rPr>
                <w:lang w:val="es-ES"/>
              </w:rPr>
            </w:rPrChange>
          </w:rPr>
          <w:t xml:space="preserve">%) y </w:t>
        </w:r>
      </w:ins>
      <w:ins w:id="404" w:author="Observatorio 02" w:date="2017-03-14T10:47:00Z">
        <w:r w:rsidR="008675DB" w:rsidRPr="00C2714A">
          <w:rPr>
            <w:lang w:val="es-ES"/>
            <w:rPrChange w:id="405" w:author="Observatorio 02" w:date="2017-03-23T14:31:00Z">
              <w:rPr>
                <w:lang w:val="es-ES"/>
              </w:rPr>
            </w:rPrChange>
          </w:rPr>
          <w:t>Tarapacá</w:t>
        </w:r>
      </w:ins>
      <w:ins w:id="406" w:author="Observatorio 02" w:date="2017-03-14T10:40:00Z">
        <w:r w:rsidR="002069B9" w:rsidRPr="00C2714A">
          <w:rPr>
            <w:lang w:val="es-ES"/>
            <w:rPrChange w:id="407" w:author="Observatorio 02" w:date="2017-03-23T14:31:00Z">
              <w:rPr>
                <w:lang w:val="es-ES"/>
              </w:rPr>
            </w:rPrChange>
          </w:rPr>
          <w:t xml:space="preserve"> (</w:t>
        </w:r>
      </w:ins>
      <w:ins w:id="408" w:author="Observatorio 02" w:date="2017-03-14T10:47:00Z">
        <w:r w:rsidR="008675DB" w:rsidRPr="00C2714A">
          <w:rPr>
            <w:lang w:val="es-ES"/>
            <w:rPrChange w:id="409" w:author="Observatorio 02" w:date="2017-03-23T14:31:00Z">
              <w:rPr>
                <w:lang w:val="es-ES"/>
              </w:rPr>
            </w:rPrChange>
          </w:rPr>
          <w:t>9</w:t>
        </w:r>
      </w:ins>
      <w:ins w:id="410" w:author="Observatorio 02" w:date="2017-03-14T10:40:00Z">
        <w:r w:rsidR="002069B9" w:rsidRPr="00C2714A">
          <w:rPr>
            <w:lang w:val="es-ES"/>
            <w:rPrChange w:id="411" w:author="Observatorio 02" w:date="2017-03-23T14:31:00Z">
              <w:rPr>
                <w:lang w:val="es-ES"/>
              </w:rPr>
            </w:rPrChange>
          </w:rPr>
          <w:t xml:space="preserve">%), mientras que </w:t>
        </w:r>
      </w:ins>
      <w:ins w:id="412" w:author="Observatorio 02" w:date="2017-03-14T10:48:00Z">
        <w:r w:rsidR="00B45DD5" w:rsidRPr="00C2714A">
          <w:rPr>
            <w:lang w:val="es-ES"/>
            <w:rPrChange w:id="413" w:author="Observatorio 02" w:date="2017-03-23T14:31:00Z">
              <w:rPr>
                <w:lang w:val="es-ES"/>
              </w:rPr>
            </w:rPrChange>
          </w:rPr>
          <w:t xml:space="preserve">en </w:t>
        </w:r>
      </w:ins>
      <w:ins w:id="414" w:author="Observatorio 02" w:date="2017-03-14T10:40:00Z">
        <w:r w:rsidR="002069B9" w:rsidRPr="00C2714A">
          <w:rPr>
            <w:lang w:val="es-ES"/>
            <w:rPrChange w:id="415" w:author="Observatorio 02" w:date="2017-03-23T14:31:00Z">
              <w:rPr>
                <w:lang w:val="es-ES"/>
              </w:rPr>
            </w:rPrChange>
          </w:rPr>
          <w:t xml:space="preserve">donde tiene menos peso son </w:t>
        </w:r>
      </w:ins>
      <w:ins w:id="416" w:author="Observatorio 02" w:date="2017-03-14T10:48:00Z">
        <w:r w:rsidR="00B45DD5" w:rsidRPr="00C2714A">
          <w:rPr>
            <w:lang w:val="es-ES"/>
            <w:rPrChange w:id="417" w:author="Observatorio 02" w:date="2017-03-23T14:31:00Z">
              <w:rPr>
                <w:lang w:val="es-ES"/>
              </w:rPr>
            </w:rPrChange>
          </w:rPr>
          <w:t>las de</w:t>
        </w:r>
      </w:ins>
      <w:ins w:id="418" w:author="Observatorio 02" w:date="2017-03-14T10:40:00Z">
        <w:r w:rsidR="002069B9" w:rsidRPr="00C2714A">
          <w:rPr>
            <w:lang w:val="es-ES"/>
            <w:rPrChange w:id="419" w:author="Observatorio 02" w:date="2017-03-23T14:31:00Z">
              <w:rPr>
                <w:lang w:val="es-ES"/>
              </w:rPr>
            </w:rPrChange>
          </w:rPr>
          <w:t xml:space="preserve"> Arica y Parinacota y </w:t>
        </w:r>
      </w:ins>
      <w:ins w:id="420" w:author="Observatorio 02" w:date="2017-03-14T10:48:00Z">
        <w:r w:rsidR="00B45DD5" w:rsidRPr="00C2714A">
          <w:rPr>
            <w:lang w:val="es-ES"/>
            <w:rPrChange w:id="421" w:author="Observatorio 02" w:date="2017-03-23T14:31:00Z">
              <w:rPr>
                <w:lang w:val="es-ES"/>
              </w:rPr>
            </w:rPrChange>
          </w:rPr>
          <w:t xml:space="preserve">del Libertador Bernardo O’Higgins </w:t>
        </w:r>
      </w:ins>
      <w:ins w:id="422" w:author="Observatorio 02" w:date="2017-03-14T10:40:00Z">
        <w:r w:rsidR="002069B9" w:rsidRPr="00C2714A">
          <w:rPr>
            <w:lang w:val="es-ES"/>
            <w:rPrChange w:id="423" w:author="Observatorio 02" w:date="2017-03-23T14:31:00Z">
              <w:rPr>
                <w:lang w:val="es-ES"/>
              </w:rPr>
            </w:rPrChange>
          </w:rPr>
          <w:t xml:space="preserve">(en torno al </w:t>
        </w:r>
      </w:ins>
      <w:ins w:id="424" w:author="Observatorio 02" w:date="2017-03-14T10:49:00Z">
        <w:r w:rsidR="00B45DD5" w:rsidRPr="00C2714A">
          <w:rPr>
            <w:lang w:val="es-ES"/>
            <w:rPrChange w:id="425" w:author="Observatorio 02" w:date="2017-03-23T14:31:00Z">
              <w:rPr>
                <w:lang w:val="es-ES"/>
              </w:rPr>
            </w:rPrChange>
          </w:rPr>
          <w:t>7</w:t>
        </w:r>
      </w:ins>
      <w:ins w:id="426" w:author="Observatorio 02" w:date="2017-03-14T10:40:00Z">
        <w:r w:rsidR="002069B9" w:rsidRPr="00C2714A">
          <w:rPr>
            <w:lang w:val="es-ES"/>
            <w:rPrChange w:id="427" w:author="Observatorio 02" w:date="2017-03-23T14:31:00Z">
              <w:rPr>
                <w:lang w:val="es-ES"/>
              </w:rPr>
            </w:rPrChange>
          </w:rPr>
          <w:t>% en ambas). A diferencia de lo que ocurría con el PIB, la contribución de este sector al empleo regional es relativamente homogénea entre regiones.</w:t>
        </w:r>
      </w:ins>
    </w:p>
    <w:p w14:paraId="49195857" w14:textId="77777777" w:rsidR="00C2714A" w:rsidRPr="00C2714A" w:rsidRDefault="00C2714A">
      <w:pPr>
        <w:pStyle w:val="BodyText"/>
        <w:jc w:val="both"/>
        <w:rPr>
          <w:ins w:id="428" w:author="Observatorio 02" w:date="2017-03-23T14:31:00Z"/>
          <w:lang w:val="es-ES"/>
          <w:rPrChange w:id="429" w:author="Observatorio 02" w:date="2017-03-23T14:31:00Z">
            <w:rPr>
              <w:ins w:id="430" w:author="Observatorio 02" w:date="2017-03-23T14:31:00Z"/>
              <w:lang w:val="es-ES"/>
            </w:rPr>
          </w:rPrChange>
        </w:rPr>
        <w:pPrChange w:id="431" w:author="Observatorio 02" w:date="2017-03-23T14:31:00Z">
          <w:pPr>
            <w:spacing w:after="0" w:line="276" w:lineRule="auto"/>
            <w:jc w:val="both"/>
          </w:pPr>
        </w:pPrChange>
      </w:pPr>
    </w:p>
    <w:p w14:paraId="2495F2C9" w14:textId="77777777" w:rsidR="00C2714A" w:rsidRPr="00C2714A" w:rsidRDefault="00C2714A">
      <w:pPr>
        <w:pStyle w:val="BodyText"/>
        <w:spacing w:after="0" w:line="276" w:lineRule="auto"/>
        <w:jc w:val="both"/>
        <w:rPr>
          <w:ins w:id="432" w:author="Observatorio 02" w:date="2017-03-23T14:31:00Z"/>
          <w:lang w:val="es-ES"/>
          <w:rPrChange w:id="433" w:author="Observatorio 02" w:date="2017-03-23T14:31:00Z">
            <w:rPr>
              <w:ins w:id="434" w:author="Observatorio 02" w:date="2017-03-23T14:31:00Z"/>
              <w:rFonts w:eastAsia="Times New Roman"/>
              <w:color w:val="203864"/>
              <w:bdr w:val="none" w:sz="0" w:space="0" w:color="auto"/>
              <w:lang w:val="es-CL" w:eastAsia="es-CL"/>
            </w:rPr>
          </w:rPrChange>
        </w:rPr>
        <w:pPrChange w:id="435" w:author="Observatorio 02" w:date="2017-03-23T14:31:00Z">
          <w:pPr>
            <w:spacing w:after="0" w:line="276" w:lineRule="auto"/>
            <w:jc w:val="both"/>
          </w:pPr>
        </w:pPrChange>
      </w:pPr>
    </w:p>
    <w:p w14:paraId="3C0F33D1" w14:textId="1EA5CD85" w:rsidR="00EA48F8" w:rsidRPr="00C2714A" w:rsidDel="00FC33C3" w:rsidRDefault="00452519">
      <w:pPr>
        <w:pStyle w:val="BodyText"/>
        <w:rPr>
          <w:del w:id="436" w:author="Observatorio 02" w:date="2017-03-10T18:09:00Z"/>
          <w:rFonts w:eastAsia="Times New Roman"/>
          <w:b/>
          <w:bCs/>
          <w:color w:val="323E4F" w:themeColor="text2" w:themeShade="BF"/>
          <w:lang w:eastAsia="es-CL"/>
          <w:rPrChange w:id="437" w:author="Observatorio 02" w:date="2017-03-23T14:31:00Z">
            <w:rPr>
              <w:del w:id="438" w:author="Observatorio 02" w:date="2017-03-10T18:09:00Z"/>
              <w:rFonts w:eastAsia="Times New Roman"/>
              <w:b/>
              <w:bCs/>
              <w:color w:val="203864"/>
              <w:bdr w:val="none" w:sz="0" w:space="0" w:color="auto"/>
              <w:lang w:val="es-CL" w:eastAsia="es-CL"/>
            </w:rPr>
          </w:rPrChange>
        </w:rPr>
        <w:pPrChange w:id="439" w:author="Observatorio 02" w:date="2017-03-23T14:31:00Z">
          <w:pPr>
            <w:spacing w:after="0" w:line="276" w:lineRule="auto"/>
            <w:jc w:val="both"/>
          </w:pPr>
        </w:pPrChange>
      </w:pPr>
      <w:ins w:id="440" w:author="Observatorio 02" w:date="2017-03-16T14:11:00Z">
        <w:r w:rsidRPr="00C2714A">
          <w:rPr>
            <w:rFonts w:eastAsia="Times New Roman"/>
            <w:b/>
            <w:bCs/>
            <w:color w:val="323E4F" w:themeColor="text2" w:themeShade="BF"/>
            <w:lang w:val="es-ES" w:eastAsia="es-CL"/>
            <w:rPrChange w:id="441" w:author="Observatorio 02" w:date="2017-03-23T14:31:00Z">
              <w:rPr>
                <w:rFonts w:eastAsia="Times New Roman"/>
                <w:b/>
                <w:bCs/>
                <w:color w:val="203864"/>
                <w:bdr w:val="none" w:sz="0" w:space="0" w:color="auto"/>
                <w:lang w:val="es-ES" w:eastAsia="es-CL"/>
              </w:rPr>
            </w:rPrChange>
          </w:rPr>
          <w:t xml:space="preserve">Gráfico </w:t>
        </w:r>
      </w:ins>
      <w:ins w:id="442" w:author="Observatorio 02" w:date="2017-03-10T18:09:00Z">
        <w:r w:rsidR="00FC33C3" w:rsidRPr="00C2714A">
          <w:rPr>
            <w:rFonts w:eastAsia="Times New Roman"/>
            <w:b/>
            <w:bCs/>
            <w:color w:val="323E4F" w:themeColor="text2" w:themeShade="BF"/>
            <w:lang w:eastAsia="es-CL"/>
            <w:rPrChange w:id="443" w:author="Observatorio 02" w:date="2017-03-23T14:31:00Z">
              <w:rPr>
                <w:rFonts w:eastAsia="Times New Roman"/>
                <w:b/>
                <w:bCs/>
                <w:color w:val="203864"/>
                <w:bdr w:val="none" w:sz="0" w:space="0" w:color="auto"/>
                <w:lang w:val="es-CL" w:eastAsia="es-CL"/>
              </w:rPr>
            </w:rPrChange>
          </w:rPr>
          <w:t>6. Participación del PIB del sector Construcción en el PIB regional y participación del sector en el empleo regional, 2014. Por región de trabajo.</w:t>
        </w:r>
        <w:r w:rsidR="00FC33C3" w:rsidRPr="00C2714A" w:rsidDel="00FC33C3">
          <w:rPr>
            <w:rFonts w:eastAsia="Times New Roman"/>
            <w:b/>
            <w:bCs/>
            <w:color w:val="323E4F" w:themeColor="text2" w:themeShade="BF"/>
            <w:lang w:eastAsia="es-CL"/>
            <w:rPrChange w:id="444" w:author="Observatorio 02" w:date="2017-03-23T14:31:00Z">
              <w:rPr>
                <w:rFonts w:eastAsia="Times New Roman"/>
                <w:b/>
                <w:bCs/>
                <w:color w:val="203864"/>
                <w:bdr w:val="none" w:sz="0" w:space="0" w:color="auto"/>
                <w:lang w:val="es-CL" w:eastAsia="es-CL"/>
              </w:rPr>
            </w:rPrChange>
          </w:rPr>
          <w:t xml:space="preserve"> </w:t>
        </w:r>
      </w:ins>
      <w:del w:id="445" w:author="Observatorio 02" w:date="2017-03-10T18:09:00Z">
        <w:r w:rsidR="004F785F" w:rsidRPr="00C2714A" w:rsidDel="00FC33C3">
          <w:rPr>
            <w:rFonts w:eastAsia="Times New Roman"/>
            <w:b/>
            <w:bCs/>
            <w:color w:val="323E4F" w:themeColor="text2" w:themeShade="BF"/>
            <w:lang w:eastAsia="es-CL"/>
            <w:rPrChange w:id="446" w:author="Observatorio 02" w:date="2017-03-23T14:31:00Z">
              <w:rPr>
                <w:rFonts w:eastAsia="Times New Roman"/>
                <w:b/>
                <w:bCs/>
                <w:color w:val="203864"/>
                <w:bdr w:val="none" w:sz="0" w:space="0" w:color="auto"/>
                <w:lang w:val="es-CL" w:eastAsia="es-CL"/>
              </w:rPr>
            </w:rPrChange>
          </w:rPr>
          <w:delText>Gráfico 6</w:delText>
        </w:r>
        <w:r w:rsidR="00EA48F8" w:rsidRPr="00C2714A" w:rsidDel="00FC33C3">
          <w:rPr>
            <w:rFonts w:eastAsia="Times New Roman"/>
            <w:b/>
            <w:bCs/>
            <w:color w:val="323E4F" w:themeColor="text2" w:themeShade="BF"/>
            <w:lang w:eastAsia="es-CL"/>
            <w:rPrChange w:id="447" w:author="Observatorio 02" w:date="2017-03-23T14:31:00Z">
              <w:rPr>
                <w:rFonts w:eastAsia="Times New Roman"/>
                <w:b/>
                <w:bCs/>
                <w:color w:val="203864"/>
                <w:bdr w:val="none" w:sz="0" w:space="0" w:color="auto"/>
                <w:lang w:val="es-CL" w:eastAsia="es-CL"/>
              </w:rPr>
            </w:rPrChange>
          </w:rPr>
          <w:delText>. Distribución regional de ocupados del sector Construcción y Participación del sector Construcción en el empleo regional, 2014.</w:delText>
        </w:r>
      </w:del>
    </w:p>
    <w:p w14:paraId="634EEFD5" w14:textId="146C1DFA" w:rsidR="002B1E48" w:rsidRPr="00C2714A" w:rsidRDefault="00EA48F8">
      <w:pPr>
        <w:pStyle w:val="BodyText"/>
        <w:rPr>
          <w:rFonts w:eastAsia="Times New Roman"/>
          <w:color w:val="203864"/>
          <w:lang w:eastAsia="es-CL"/>
          <w:rPrChange w:id="448" w:author="Observatorio 02" w:date="2017-03-23T14:31:00Z">
            <w:rPr>
              <w:rFonts w:eastAsia="Times New Roman"/>
              <w:color w:val="203864"/>
              <w:bdr w:val="none" w:sz="0" w:space="0" w:color="auto"/>
              <w:lang w:val="es-CL" w:eastAsia="es-CL"/>
            </w:rPr>
          </w:rPrChange>
        </w:rPr>
        <w:pPrChange w:id="449" w:author="Observatorio 02" w:date="2017-03-23T14:31:00Z">
          <w:pPr>
            <w:spacing w:after="0" w:line="276" w:lineRule="auto"/>
            <w:jc w:val="both"/>
          </w:pPr>
        </w:pPrChange>
      </w:pPr>
      <w:del w:id="450" w:author="Observatorio 02" w:date="2017-03-10T18:09:00Z">
        <w:r w:rsidRPr="00C2714A" w:rsidDel="00FC33C3">
          <w:rPr>
            <w:rFonts w:ascii="Times New Roman" w:hAnsi="Times New Roman" w:cs="Times New Roman"/>
            <w:noProof/>
            <w:color w:val="323E4F" w:themeColor="text2" w:themeShade="BF"/>
            <w:lang w:eastAsia="es-CL"/>
            <w:rPrChange w:id="451" w:author="Observatorio 02" w:date="2017-03-23T14:31:00Z">
              <w:rPr>
                <w:noProof/>
                <w:lang w:eastAsia="es-CL"/>
              </w:rPr>
            </w:rPrChange>
          </w:rPr>
          <w:drawing>
            <wp:inline distT="0" distB="0" distL="0" distR="0" wp14:anchorId="19EF9A9C" wp14:editId="5FE6D6F4">
              <wp:extent cx="5943600" cy="3758525"/>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ins w:id="452" w:author="Observatorio 02" w:date="2017-03-10T18:09:00Z">
        <w:r w:rsidR="00FC33C3" w:rsidRPr="00C2714A">
          <w:rPr>
            <w:rFonts w:ascii="Times New Roman" w:hAnsi="Times New Roman" w:cs="Times New Roman"/>
            <w:noProof/>
            <w:color w:val="323E4F" w:themeColor="text2" w:themeShade="BF"/>
            <w:lang w:eastAsia="es-CL"/>
            <w:rPrChange w:id="453" w:author="Observatorio 02" w:date="2017-03-23T14:31:00Z">
              <w:rPr>
                <w:noProof/>
                <w:lang w:eastAsia="es-CL"/>
              </w:rPr>
            </w:rPrChange>
          </w:rPr>
          <w:t xml:space="preserve"> </w:t>
        </w:r>
      </w:ins>
      <w:ins w:id="454" w:author="Observatorio 02" w:date="2017-03-14T10:32:00Z">
        <w:r w:rsidR="00BB6851" w:rsidRPr="00C2714A">
          <w:rPr>
            <w:rFonts w:ascii="Times New Roman" w:hAnsi="Times New Roman" w:cs="Times New Roman"/>
            <w:noProof/>
            <w:lang w:eastAsia="es-CL"/>
            <w:rPrChange w:id="455" w:author="Observatorio 02" w:date="2017-03-23T14:31:00Z">
              <w:rPr>
                <w:noProof/>
                <w:lang w:eastAsia="es-CL"/>
              </w:rPr>
            </w:rPrChange>
          </w:rPr>
          <w:drawing>
            <wp:inline distT="0" distB="0" distL="0" distR="0" wp14:anchorId="12C6B21A" wp14:editId="17BDC347">
              <wp:extent cx="5591175" cy="4362450"/>
              <wp:effectExtent l="0" t="0" r="0" b="0"/>
              <wp:docPr id="14" name="Chart 14">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ins>
    </w:p>
    <w:p w14:paraId="7E171B50" w14:textId="77777777" w:rsidR="00CB0D64" w:rsidRPr="00C2714A" w:rsidRDefault="00CB0D64" w:rsidP="00CB0D64">
      <w:pPr>
        <w:spacing w:after="0" w:line="240" w:lineRule="auto"/>
        <w:jc w:val="both"/>
        <w:rPr>
          <w:ins w:id="456" w:author="Observatorio 02" w:date="2017-03-20T17:21:00Z"/>
          <w:rFonts w:eastAsia="Times New Roman"/>
          <w:color w:val="323E4F" w:themeColor="text2" w:themeShade="BF"/>
          <w:sz w:val="20"/>
          <w:szCs w:val="20"/>
          <w:bdr w:val="none" w:sz="0" w:space="0" w:color="auto"/>
          <w:lang w:val="es-CL" w:eastAsia="es-CL"/>
          <w:rPrChange w:id="457" w:author="Observatorio 02" w:date="2017-03-23T14:31:00Z">
            <w:rPr>
              <w:ins w:id="458" w:author="Observatorio 02" w:date="2017-03-20T17:21:00Z"/>
              <w:rFonts w:eastAsia="Times New Roman"/>
              <w:color w:val="1F3864" w:themeColor="accent5" w:themeShade="80"/>
              <w:sz w:val="20"/>
              <w:szCs w:val="20"/>
              <w:bdr w:val="none" w:sz="0" w:space="0" w:color="auto"/>
              <w:lang w:val="es-CL" w:eastAsia="es-CL"/>
            </w:rPr>
          </w:rPrChange>
        </w:rPr>
      </w:pPr>
      <w:ins w:id="459" w:author="Observatorio 02" w:date="2017-03-20T17:21:00Z">
        <w:r w:rsidRPr="00C2714A">
          <w:rPr>
            <w:rFonts w:eastAsia="Times New Roman"/>
            <w:color w:val="323E4F" w:themeColor="text2" w:themeShade="BF"/>
            <w:sz w:val="20"/>
            <w:szCs w:val="20"/>
            <w:bdr w:val="none" w:sz="0" w:space="0" w:color="auto"/>
            <w:lang w:val="es-CL" w:eastAsia="es-CL"/>
            <w:rPrChange w:id="460" w:author="Observatorio 02" w:date="2017-03-23T14:31:00Z">
              <w:rPr>
                <w:rFonts w:eastAsia="Times New Roman"/>
                <w:color w:val="1F3864" w:themeColor="accent5" w:themeShade="80"/>
                <w:sz w:val="20"/>
                <w:szCs w:val="20"/>
                <w:bdr w:val="none" w:sz="0" w:space="0" w:color="auto"/>
                <w:lang w:val="es-CL" w:eastAsia="es-CL"/>
              </w:rPr>
            </w:rPrChange>
          </w:rPr>
          <w:t>Fuente: Elaboración propia en base a Banco Central, 2014.</w:t>
        </w:r>
      </w:ins>
    </w:p>
    <w:p w14:paraId="444EF974" w14:textId="77777777" w:rsidR="00CB0D64" w:rsidRPr="00C2714A" w:rsidRDefault="00CB0D64" w:rsidP="00CB0D64">
      <w:pPr>
        <w:spacing w:after="0" w:line="240" w:lineRule="auto"/>
        <w:jc w:val="both"/>
        <w:rPr>
          <w:ins w:id="461" w:author="Observatorio 02" w:date="2017-03-20T17:21:00Z"/>
          <w:rFonts w:eastAsia="Times New Roman"/>
          <w:color w:val="323E4F" w:themeColor="text2" w:themeShade="BF"/>
          <w:sz w:val="20"/>
          <w:szCs w:val="20"/>
          <w:bdr w:val="none" w:sz="0" w:space="0" w:color="auto"/>
          <w:lang w:val="es-CL" w:eastAsia="es-CL"/>
          <w:rPrChange w:id="462" w:author="Observatorio 02" w:date="2017-03-23T14:31:00Z">
            <w:rPr>
              <w:ins w:id="463" w:author="Observatorio 02" w:date="2017-03-20T17:21:00Z"/>
              <w:rFonts w:eastAsia="Times New Roman"/>
              <w:color w:val="1F3864" w:themeColor="accent5" w:themeShade="80"/>
              <w:sz w:val="20"/>
              <w:szCs w:val="20"/>
              <w:bdr w:val="none" w:sz="0" w:space="0" w:color="auto"/>
              <w:lang w:val="es-CL" w:eastAsia="es-CL"/>
            </w:rPr>
          </w:rPrChange>
        </w:rPr>
      </w:pPr>
      <w:ins w:id="464" w:author="Observatorio 02" w:date="2017-03-20T17:21:00Z">
        <w:r w:rsidRPr="00C2714A">
          <w:rPr>
            <w:rFonts w:eastAsia="Times New Roman"/>
            <w:color w:val="323E4F" w:themeColor="text2" w:themeShade="BF"/>
            <w:sz w:val="20"/>
            <w:szCs w:val="20"/>
            <w:bdr w:val="none" w:sz="0" w:space="0" w:color="auto"/>
            <w:lang w:val="es-CL" w:eastAsia="es-CL"/>
            <w:rPrChange w:id="465" w:author="Observatorio 02" w:date="2017-03-23T14:31:00Z">
              <w:rPr>
                <w:rFonts w:eastAsia="Times New Roman"/>
                <w:color w:val="1F3864" w:themeColor="accent5" w:themeShade="80"/>
                <w:sz w:val="20"/>
                <w:szCs w:val="20"/>
                <w:bdr w:val="none" w:sz="0" w:space="0" w:color="auto"/>
                <w:lang w:val="es-CL" w:eastAsia="es-CL"/>
              </w:rPr>
            </w:rPrChange>
          </w:rPr>
          <w:t>Nota 1: La distribución de ocupados es respecto de la región de trabajo, no la de residencia.</w:t>
        </w:r>
      </w:ins>
    </w:p>
    <w:p w14:paraId="64E9EF3F" w14:textId="2916AB89" w:rsidR="00CB0D64" w:rsidRPr="00C2714A" w:rsidRDefault="00EA48F8" w:rsidP="00417A63">
      <w:pPr>
        <w:spacing w:after="0" w:line="240" w:lineRule="auto"/>
        <w:jc w:val="both"/>
        <w:rPr>
          <w:rFonts w:eastAsia="Times New Roman"/>
          <w:color w:val="323E4F" w:themeColor="text2" w:themeShade="BF"/>
          <w:sz w:val="20"/>
          <w:szCs w:val="20"/>
          <w:bdr w:val="none" w:sz="0" w:space="0" w:color="auto"/>
          <w:lang w:val="es-CL" w:eastAsia="es-CL"/>
          <w:rPrChange w:id="466" w:author="Observatorio 02" w:date="2017-03-23T14:31:00Z">
            <w:rPr>
              <w:rFonts w:eastAsia="Times New Roman"/>
              <w:color w:val="203864"/>
              <w:sz w:val="20"/>
              <w:szCs w:val="20"/>
              <w:bdr w:val="none" w:sz="0" w:space="0" w:color="auto"/>
              <w:lang w:val="es-CL" w:eastAsia="es-CL"/>
            </w:rPr>
          </w:rPrChange>
        </w:rPr>
      </w:pPr>
      <w:del w:id="467" w:author="Observatorio 02" w:date="2017-03-20T17:21:00Z">
        <w:r w:rsidRPr="00C2714A" w:rsidDel="00CB0D64">
          <w:rPr>
            <w:rFonts w:eastAsia="Times New Roman"/>
            <w:color w:val="323E4F" w:themeColor="text2" w:themeShade="BF"/>
            <w:sz w:val="20"/>
            <w:szCs w:val="20"/>
            <w:bdr w:val="none" w:sz="0" w:space="0" w:color="auto"/>
            <w:lang w:val="es-CL" w:eastAsia="es-CL"/>
            <w:rPrChange w:id="468" w:author="Observatorio 02" w:date="2017-03-23T14:31:00Z">
              <w:rPr>
                <w:rFonts w:eastAsia="Times New Roman"/>
                <w:color w:val="203864"/>
                <w:sz w:val="20"/>
                <w:szCs w:val="20"/>
                <w:bdr w:val="none" w:sz="0" w:space="0" w:color="auto"/>
                <w:lang w:val="es-CL" w:eastAsia="es-CL"/>
              </w:rPr>
            </w:rPrChange>
          </w:rPr>
          <w:delText xml:space="preserve">Fuente: Elaboración propia en base a </w:delText>
        </w:r>
      </w:del>
      <w:del w:id="469" w:author="Observatorio 02" w:date="2017-03-16T11:07:00Z">
        <w:r w:rsidRPr="00C2714A" w:rsidDel="00613534">
          <w:rPr>
            <w:rFonts w:eastAsia="Times New Roman"/>
            <w:color w:val="323E4F" w:themeColor="text2" w:themeShade="BF"/>
            <w:sz w:val="20"/>
            <w:szCs w:val="20"/>
            <w:bdr w:val="none" w:sz="0" w:space="0" w:color="auto"/>
            <w:lang w:val="es-CL" w:eastAsia="es-CL"/>
            <w:rPrChange w:id="470" w:author="Observatorio 02" w:date="2017-03-23T14:31:00Z">
              <w:rPr>
                <w:rFonts w:eastAsia="Times New Roman"/>
                <w:color w:val="203864"/>
                <w:sz w:val="20"/>
                <w:szCs w:val="20"/>
                <w:bdr w:val="none" w:sz="0" w:space="0" w:color="auto"/>
                <w:lang w:val="es-CL" w:eastAsia="es-CL"/>
              </w:rPr>
            </w:rPrChange>
          </w:rPr>
          <w:delText>N</w:delText>
        </w:r>
      </w:del>
      <w:del w:id="471" w:author="Observatorio 02" w:date="2017-03-20T17:21:00Z">
        <w:r w:rsidRPr="00C2714A" w:rsidDel="00CB0D64">
          <w:rPr>
            <w:rFonts w:eastAsia="Times New Roman"/>
            <w:color w:val="323E4F" w:themeColor="text2" w:themeShade="BF"/>
            <w:sz w:val="20"/>
            <w:szCs w:val="20"/>
            <w:bdr w:val="none" w:sz="0" w:space="0" w:color="auto"/>
            <w:lang w:val="es-CL" w:eastAsia="es-CL"/>
            <w:rPrChange w:id="472" w:author="Observatorio 02" w:date="2017-03-23T14:31:00Z">
              <w:rPr>
                <w:rFonts w:eastAsia="Times New Roman"/>
                <w:color w:val="203864"/>
                <w:sz w:val="20"/>
                <w:szCs w:val="20"/>
                <w:bdr w:val="none" w:sz="0" w:space="0" w:color="auto"/>
                <w:lang w:val="es-CL" w:eastAsia="es-CL"/>
              </w:rPr>
            </w:rPrChange>
          </w:rPr>
          <w:delText>ENE, 2014.</w:delText>
        </w:r>
      </w:del>
      <w:ins w:id="473" w:author="Observatorio 02" w:date="2017-03-20T17:21:00Z">
        <w:r w:rsidR="00CB0D64" w:rsidRPr="00C2714A">
          <w:rPr>
            <w:rFonts w:eastAsia="Times New Roman"/>
            <w:color w:val="323E4F" w:themeColor="text2" w:themeShade="BF"/>
            <w:sz w:val="20"/>
            <w:szCs w:val="20"/>
            <w:bdr w:val="none" w:sz="0" w:space="0" w:color="auto"/>
            <w:lang w:val="es-CL" w:eastAsia="es-CL"/>
            <w:rPrChange w:id="474" w:author="Observatorio 02" w:date="2017-03-23T14:31:00Z">
              <w:rPr>
                <w:rFonts w:eastAsia="Times New Roman"/>
                <w:color w:val="1F3864" w:themeColor="accent5" w:themeShade="80"/>
                <w:sz w:val="20"/>
                <w:szCs w:val="20"/>
                <w:bdr w:val="none" w:sz="0" w:space="0" w:color="auto"/>
                <w:lang w:val="es-CL" w:eastAsia="es-CL"/>
              </w:rPr>
            </w:rPrChange>
          </w:rPr>
          <w:t>Nota 2: El PIB utilizado es el PIB a precios corrientes (sin desestacionalizar), a costo de factores.</w:t>
        </w:r>
      </w:ins>
    </w:p>
    <w:p w14:paraId="2A7725F7" w14:textId="5F15B0DB" w:rsidR="001D49A0" w:rsidRPr="00C2714A" w:rsidDel="00CB0D64" w:rsidRDefault="00EA48F8" w:rsidP="001D49A0">
      <w:pPr>
        <w:spacing w:after="0" w:line="240" w:lineRule="auto"/>
        <w:jc w:val="both"/>
        <w:rPr>
          <w:del w:id="475" w:author="Observatorio 02" w:date="2017-03-20T17:20:00Z"/>
          <w:rFonts w:eastAsia="Times New Roman"/>
          <w:color w:val="1F3864" w:themeColor="accent5" w:themeShade="80"/>
          <w:sz w:val="20"/>
          <w:szCs w:val="20"/>
          <w:bdr w:val="none" w:sz="0" w:space="0" w:color="auto"/>
          <w:lang w:val="es-CL" w:eastAsia="es-CL"/>
          <w:rPrChange w:id="476" w:author="Observatorio 02" w:date="2017-03-23T14:31:00Z">
            <w:rPr>
              <w:del w:id="477" w:author="Observatorio 02" w:date="2017-03-20T17:20:00Z"/>
              <w:rFonts w:eastAsia="Times New Roman"/>
              <w:color w:val="203864"/>
              <w:sz w:val="20"/>
              <w:szCs w:val="20"/>
              <w:bdr w:val="none" w:sz="0" w:space="0" w:color="auto"/>
              <w:lang w:val="es-CL" w:eastAsia="es-CL"/>
            </w:rPr>
          </w:rPrChange>
        </w:rPr>
      </w:pPr>
      <w:del w:id="478" w:author="Observatorio 02" w:date="2017-03-20T17:20:00Z">
        <w:r w:rsidRPr="00C2714A" w:rsidDel="00CB0D64">
          <w:rPr>
            <w:rFonts w:eastAsia="Times New Roman"/>
            <w:color w:val="1F3864" w:themeColor="accent5" w:themeShade="80"/>
            <w:sz w:val="20"/>
            <w:szCs w:val="20"/>
            <w:bdr w:val="none" w:sz="0" w:space="0" w:color="auto"/>
            <w:lang w:val="es-CL" w:eastAsia="es-CL"/>
            <w:rPrChange w:id="479" w:author="Observatorio 02" w:date="2017-03-23T14:31:00Z">
              <w:rPr>
                <w:rFonts w:eastAsia="Times New Roman"/>
                <w:color w:val="203864"/>
                <w:sz w:val="20"/>
                <w:szCs w:val="20"/>
                <w:bdr w:val="none" w:sz="0" w:space="0" w:color="auto"/>
                <w:lang w:val="es-CL" w:eastAsia="es-CL"/>
              </w:rPr>
            </w:rPrChange>
          </w:rPr>
          <w:delText>Nota: La región utilizada es aquella que reporta la vivienda del individuo.</w:delText>
        </w:r>
      </w:del>
    </w:p>
    <w:p w14:paraId="1E2F640F" w14:textId="77777777" w:rsidR="00BB5592" w:rsidRPr="00C2714A" w:rsidRDefault="00BB5592" w:rsidP="001D49A0">
      <w:pPr>
        <w:spacing w:after="0" w:line="240" w:lineRule="auto"/>
        <w:jc w:val="both"/>
        <w:rPr>
          <w:ins w:id="480" w:author="Observatorio 02" w:date="2017-03-10T18:06:00Z"/>
          <w:lang w:val="es-ES"/>
        </w:rPr>
      </w:pPr>
    </w:p>
    <w:p w14:paraId="1307D7CF" w14:textId="0284C3FF" w:rsidR="00C73899" w:rsidRPr="00C2714A" w:rsidRDefault="0062603A" w:rsidP="001D49A0">
      <w:pPr>
        <w:spacing w:after="0" w:line="240" w:lineRule="auto"/>
        <w:jc w:val="both"/>
        <w:rPr>
          <w:rFonts w:eastAsia="Times New Roman"/>
          <w:color w:val="203864"/>
          <w:sz w:val="20"/>
          <w:szCs w:val="20"/>
          <w:bdr w:val="none" w:sz="0" w:space="0" w:color="auto"/>
          <w:lang w:val="es-CL" w:eastAsia="es-CL"/>
        </w:rPr>
      </w:pPr>
      <w:r w:rsidRPr="00C2714A">
        <w:rPr>
          <w:lang w:val="es-ES"/>
        </w:rPr>
        <w:t>El gráfico 7 muestra la evolución del número de ocupados</w:t>
      </w:r>
      <w:r w:rsidR="003A72F8" w:rsidRPr="00C2714A">
        <w:rPr>
          <w:lang w:val="es-ES"/>
        </w:rPr>
        <w:t xml:space="preserve"> en el sector</w:t>
      </w:r>
      <w:r w:rsidRPr="00C2714A">
        <w:rPr>
          <w:lang w:val="es-ES"/>
        </w:rPr>
        <w:t xml:space="preserve"> para el período 2010-</w:t>
      </w:r>
      <w:del w:id="481" w:author="Observatorio 02" w:date="2017-03-10T17:54:00Z">
        <w:r w:rsidRPr="00C2714A" w:rsidDel="00F91F5B">
          <w:rPr>
            <w:lang w:val="es-ES"/>
          </w:rPr>
          <w:delText>2015</w:delText>
        </w:r>
      </w:del>
      <w:ins w:id="482" w:author="Observatorio 02" w:date="2017-03-10T17:54:00Z">
        <w:r w:rsidR="00F91F5B" w:rsidRPr="00C2714A">
          <w:rPr>
            <w:lang w:val="es-ES"/>
          </w:rPr>
          <w:t>2016</w:t>
        </w:r>
      </w:ins>
      <w:r w:rsidRPr="00C2714A">
        <w:rPr>
          <w:lang w:val="es-ES"/>
        </w:rPr>
        <w:t xml:space="preserve">. Durante ese </w:t>
      </w:r>
      <w:r w:rsidR="003A72F8" w:rsidRPr="00C2714A">
        <w:rPr>
          <w:lang w:val="es-ES"/>
        </w:rPr>
        <w:t>intervalo</w:t>
      </w:r>
      <w:r w:rsidR="009D4B44" w:rsidRPr="00C2714A">
        <w:rPr>
          <w:lang w:val="es-ES"/>
        </w:rPr>
        <w:t xml:space="preserve"> de tiempo</w:t>
      </w:r>
      <w:r w:rsidRPr="00C2714A">
        <w:rPr>
          <w:lang w:val="es-ES"/>
        </w:rPr>
        <w:t>, los ocupados aumenta</w:t>
      </w:r>
      <w:r w:rsidR="003A72F8" w:rsidRPr="00C2714A">
        <w:rPr>
          <w:lang w:val="es-ES"/>
        </w:rPr>
        <w:t>ron</w:t>
      </w:r>
      <w:r w:rsidRPr="00C2714A">
        <w:rPr>
          <w:lang w:val="es-ES"/>
        </w:rPr>
        <w:t xml:space="preserve"> de 541.000 a </w:t>
      </w:r>
      <w:del w:id="483" w:author="Observatorio 02" w:date="2017-03-14T10:57:00Z">
        <w:r w:rsidRPr="00C2714A" w:rsidDel="008454CF">
          <w:rPr>
            <w:lang w:val="es-ES"/>
          </w:rPr>
          <w:delText>706</w:delText>
        </w:r>
      </w:del>
      <w:ins w:id="484" w:author="Observatorio 02" w:date="2017-03-14T10:57:00Z">
        <w:r w:rsidR="008454CF" w:rsidRPr="00C2714A">
          <w:rPr>
            <w:lang w:val="es-ES"/>
          </w:rPr>
          <w:t>690</w:t>
        </w:r>
      </w:ins>
      <w:r w:rsidRPr="00C2714A">
        <w:rPr>
          <w:lang w:val="es-ES"/>
        </w:rPr>
        <w:t xml:space="preserve">.000, lo que </w:t>
      </w:r>
      <w:r w:rsidR="003A72F8" w:rsidRPr="00C2714A">
        <w:rPr>
          <w:lang w:val="es-ES"/>
        </w:rPr>
        <w:t xml:space="preserve">equivale a </w:t>
      </w:r>
      <w:r w:rsidRPr="00C2714A">
        <w:rPr>
          <w:lang w:val="es-ES"/>
        </w:rPr>
        <w:t xml:space="preserve">un </w:t>
      </w:r>
      <w:r w:rsidR="003A72F8" w:rsidRPr="00C2714A">
        <w:rPr>
          <w:lang w:val="es-ES"/>
        </w:rPr>
        <w:t xml:space="preserve">incremento </w:t>
      </w:r>
      <w:r w:rsidRPr="00C2714A">
        <w:rPr>
          <w:lang w:val="es-ES"/>
        </w:rPr>
        <w:t xml:space="preserve">del </w:t>
      </w:r>
      <w:del w:id="485" w:author="Observatorio 02" w:date="2017-03-14T10:58:00Z">
        <w:r w:rsidRPr="00C2714A" w:rsidDel="00C80171">
          <w:rPr>
            <w:lang w:val="es-ES"/>
          </w:rPr>
          <w:delText>30</w:delText>
        </w:r>
      </w:del>
      <w:ins w:id="486" w:author="Observatorio 02" w:date="2017-03-14T10:58:00Z">
        <w:r w:rsidR="00C80171" w:rsidRPr="00C2714A">
          <w:rPr>
            <w:lang w:val="es-ES"/>
          </w:rPr>
          <w:t>28</w:t>
        </w:r>
      </w:ins>
      <w:r w:rsidRPr="00C2714A">
        <w:rPr>
          <w:lang w:val="es-ES"/>
        </w:rPr>
        <w:t>%</w:t>
      </w:r>
      <w:r w:rsidR="009D4B44" w:rsidRPr="00C2714A">
        <w:rPr>
          <w:lang w:val="es-ES"/>
        </w:rPr>
        <w:t xml:space="preserve"> y a una tasa de crecimiento promedio anual de </w:t>
      </w:r>
      <w:ins w:id="487" w:author="Observatorio 02" w:date="2017-03-14T11:03:00Z">
        <w:r w:rsidR="00C80171" w:rsidRPr="00C2714A">
          <w:rPr>
            <w:lang w:val="es-ES"/>
          </w:rPr>
          <w:t>4,1</w:t>
        </w:r>
      </w:ins>
      <w:del w:id="488" w:author="Observatorio 02" w:date="2017-03-14T11:03:00Z">
        <w:r w:rsidR="005B6BFA" w:rsidRPr="00C2714A" w:rsidDel="00C80171">
          <w:rPr>
            <w:lang w:val="es-ES"/>
          </w:rPr>
          <w:delText>6</w:delText>
        </w:r>
      </w:del>
      <w:r w:rsidR="009D4B44" w:rsidRPr="00C2714A">
        <w:rPr>
          <w:lang w:val="es-ES"/>
        </w:rPr>
        <w:t>%</w:t>
      </w:r>
      <w:r w:rsidRPr="00C2714A">
        <w:rPr>
          <w:lang w:val="es-ES"/>
        </w:rPr>
        <w:t>.</w:t>
      </w:r>
    </w:p>
    <w:p w14:paraId="41818CC5" w14:textId="74C3FA3E" w:rsidR="0062603A" w:rsidRPr="00C2714A" w:rsidRDefault="0062603A" w:rsidP="00737596">
      <w:pPr>
        <w:spacing w:after="0" w:line="276" w:lineRule="auto"/>
        <w:jc w:val="both"/>
        <w:rPr>
          <w:ins w:id="489" w:author="Observatorio 02" w:date="2017-03-14T10:54:00Z"/>
          <w:rFonts w:eastAsiaTheme="minorHAnsi"/>
          <w:bdr w:val="none" w:sz="0" w:space="0" w:color="auto"/>
          <w:lang w:val="es-CL"/>
        </w:rPr>
      </w:pPr>
    </w:p>
    <w:p w14:paraId="1D641C0E" w14:textId="3499A332" w:rsidR="008454CF" w:rsidRPr="00C2714A" w:rsidRDefault="008454CF" w:rsidP="00737596">
      <w:pPr>
        <w:spacing w:after="0" w:line="276" w:lineRule="auto"/>
        <w:jc w:val="both"/>
        <w:rPr>
          <w:ins w:id="490" w:author="Observatorio 02" w:date="2017-03-14T10:54:00Z"/>
          <w:rFonts w:eastAsiaTheme="minorHAnsi"/>
          <w:bdr w:val="none" w:sz="0" w:space="0" w:color="auto"/>
          <w:lang w:val="es-CL"/>
        </w:rPr>
      </w:pPr>
    </w:p>
    <w:p w14:paraId="0A8DF185" w14:textId="5DA65617" w:rsidR="008454CF" w:rsidRDefault="008454CF" w:rsidP="00737596">
      <w:pPr>
        <w:spacing w:after="0" w:line="276" w:lineRule="auto"/>
        <w:jc w:val="both"/>
        <w:rPr>
          <w:ins w:id="491" w:author="Observatorio 02" w:date="2017-03-14T10:54:00Z"/>
          <w:rFonts w:eastAsiaTheme="minorHAnsi"/>
          <w:bdr w:val="none" w:sz="0" w:space="0" w:color="auto"/>
          <w:lang w:val="es-CL"/>
        </w:rPr>
      </w:pPr>
    </w:p>
    <w:p w14:paraId="51418F24" w14:textId="77777777" w:rsidR="00C2714A" w:rsidRPr="00C2714A" w:rsidRDefault="00C2714A" w:rsidP="00737596">
      <w:pPr>
        <w:spacing w:after="0" w:line="276" w:lineRule="auto"/>
        <w:jc w:val="both"/>
        <w:rPr>
          <w:rFonts w:eastAsiaTheme="minorHAnsi"/>
          <w:bdr w:val="none" w:sz="0" w:space="0" w:color="auto"/>
          <w:lang w:val="es-CL"/>
        </w:rPr>
      </w:pPr>
    </w:p>
    <w:p w14:paraId="5408431E" w14:textId="766DD0B0" w:rsidR="002253BC" w:rsidRPr="00C2714A" w:rsidRDefault="002253BC" w:rsidP="00B71591">
      <w:pPr>
        <w:spacing w:after="0" w:line="240" w:lineRule="auto"/>
        <w:jc w:val="both"/>
        <w:rPr>
          <w:rFonts w:eastAsia="Times New Roman"/>
          <w:b/>
          <w:bCs/>
          <w:color w:val="323E4F" w:themeColor="text2" w:themeShade="BF"/>
          <w:bdr w:val="none" w:sz="0" w:space="0" w:color="auto"/>
          <w:lang w:val="es-CL" w:eastAsia="es-CL"/>
          <w:rPrChange w:id="492"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493" w:author="Observatorio 02" w:date="2017-03-23T14:31:00Z">
            <w:rPr>
              <w:rFonts w:eastAsia="Times New Roman"/>
              <w:b/>
              <w:bCs/>
              <w:color w:val="203864"/>
              <w:bdr w:val="none" w:sz="0" w:space="0" w:color="auto"/>
              <w:lang w:val="es-CL" w:eastAsia="es-CL"/>
            </w:rPr>
          </w:rPrChange>
        </w:rPr>
        <w:lastRenderedPageBreak/>
        <w:t>Gráfico 7. Evolución ocupados del sector Construcción, 2010-</w:t>
      </w:r>
      <w:del w:id="494" w:author="Observatorio 02" w:date="2017-03-10T17:18:00Z">
        <w:r w:rsidRPr="00C2714A" w:rsidDel="00195191">
          <w:rPr>
            <w:rFonts w:eastAsia="Times New Roman"/>
            <w:b/>
            <w:bCs/>
            <w:color w:val="323E4F" w:themeColor="text2" w:themeShade="BF"/>
            <w:bdr w:val="none" w:sz="0" w:space="0" w:color="auto"/>
            <w:lang w:val="es-CL" w:eastAsia="es-CL"/>
            <w:rPrChange w:id="495" w:author="Observatorio 02" w:date="2017-03-23T14:31:00Z">
              <w:rPr>
                <w:rFonts w:eastAsia="Times New Roman"/>
                <w:b/>
                <w:bCs/>
                <w:color w:val="203864"/>
                <w:bdr w:val="none" w:sz="0" w:space="0" w:color="auto"/>
                <w:lang w:val="es-CL" w:eastAsia="es-CL"/>
              </w:rPr>
            </w:rPrChange>
          </w:rPr>
          <w:delText xml:space="preserve">2015 </w:delText>
        </w:r>
      </w:del>
      <w:ins w:id="496" w:author="Observatorio 02" w:date="2017-03-10T17:18:00Z">
        <w:r w:rsidR="00195191" w:rsidRPr="00C2714A">
          <w:rPr>
            <w:rFonts w:eastAsia="Times New Roman"/>
            <w:b/>
            <w:bCs/>
            <w:color w:val="323E4F" w:themeColor="text2" w:themeShade="BF"/>
            <w:bdr w:val="none" w:sz="0" w:space="0" w:color="auto"/>
            <w:lang w:val="es-CL" w:eastAsia="es-CL"/>
            <w:rPrChange w:id="497" w:author="Observatorio 02" w:date="2017-03-23T14:31:00Z">
              <w:rPr>
                <w:rFonts w:eastAsia="Times New Roman"/>
                <w:b/>
                <w:bCs/>
                <w:color w:val="203864"/>
                <w:bdr w:val="none" w:sz="0" w:space="0" w:color="auto"/>
                <w:lang w:val="es-CL" w:eastAsia="es-CL"/>
              </w:rPr>
            </w:rPrChange>
          </w:rPr>
          <w:t xml:space="preserve">2016 </w:t>
        </w:r>
      </w:ins>
      <w:r w:rsidRPr="00C2714A">
        <w:rPr>
          <w:rFonts w:eastAsia="Times New Roman"/>
          <w:b/>
          <w:bCs/>
          <w:color w:val="323E4F" w:themeColor="text2" w:themeShade="BF"/>
          <w:bdr w:val="none" w:sz="0" w:space="0" w:color="auto"/>
          <w:lang w:val="es-CL" w:eastAsia="es-CL"/>
          <w:rPrChange w:id="498" w:author="Observatorio 02" w:date="2017-03-23T14:31:00Z">
            <w:rPr>
              <w:rFonts w:eastAsia="Times New Roman"/>
              <w:b/>
              <w:bCs/>
              <w:color w:val="203864"/>
              <w:bdr w:val="none" w:sz="0" w:space="0" w:color="auto"/>
              <w:lang w:val="es-CL" w:eastAsia="es-CL"/>
            </w:rPr>
          </w:rPrChange>
        </w:rPr>
        <w:t>(miles de personas).</w:t>
      </w:r>
    </w:p>
    <w:p w14:paraId="6264585B" w14:textId="11A8001A" w:rsidR="002253BC" w:rsidRPr="00C2714A" w:rsidRDefault="002253BC" w:rsidP="00B71591">
      <w:pPr>
        <w:spacing w:after="0" w:line="240" w:lineRule="auto"/>
        <w:jc w:val="both"/>
        <w:rPr>
          <w:rFonts w:eastAsiaTheme="minorHAnsi"/>
          <w:bdr w:val="none" w:sz="0" w:space="0" w:color="auto"/>
          <w:lang w:val="es-CL"/>
        </w:rPr>
      </w:pPr>
      <w:del w:id="499" w:author="Observatorio 02" w:date="2017-03-10T17:18:00Z">
        <w:r w:rsidRPr="00C2714A" w:rsidDel="00195191">
          <w:rPr>
            <w:noProof/>
            <w:lang w:val="es-CL" w:eastAsia="es-CL"/>
            <w:rPrChange w:id="500" w:author="Observatorio 02" w:date="2017-03-23T14:31:00Z">
              <w:rPr>
                <w:noProof/>
                <w:lang w:val="es-CL" w:eastAsia="es-CL"/>
              </w:rPr>
            </w:rPrChange>
          </w:rPr>
          <w:drawing>
            <wp:inline distT="0" distB="0" distL="0" distR="0" wp14:anchorId="76757905" wp14:editId="062B8EBD">
              <wp:extent cx="5486400" cy="2447692"/>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del>
      <w:ins w:id="501" w:author="Observatorio 02" w:date="2017-03-10T17:18:00Z">
        <w:r w:rsidR="00195191" w:rsidRPr="00C2714A">
          <w:rPr>
            <w:noProof/>
            <w:lang w:val="es-CL" w:eastAsia="es-CL"/>
            <w:rPrChange w:id="502" w:author="Observatorio 02" w:date="2017-03-23T14:31:00Z">
              <w:rPr>
                <w:noProof/>
                <w:lang w:val="es-CL" w:eastAsia="es-CL"/>
              </w:rPr>
            </w:rPrChange>
          </w:rPr>
          <w:drawing>
            <wp:inline distT="0" distB="0" distL="0" distR="0" wp14:anchorId="7518940C" wp14:editId="35E5A207">
              <wp:extent cx="5486400" cy="2667000"/>
              <wp:effectExtent l="0" t="0" r="0" b="0"/>
              <wp:docPr id="11" name="Chart 11">
                <a:extLst xmlns:a="http://schemas.openxmlformats.org/drawingml/2006/main">
                  <a:ext uri="{FF2B5EF4-FFF2-40B4-BE49-F238E27FC236}">
                    <a16:creationId xmlns:a16="http://schemas.microsoft.com/office/drawing/2014/main" id="{A8A963E0-4179-4022-9E8F-DD8BAEAC0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ins>
    </w:p>
    <w:p w14:paraId="5CA751D2" w14:textId="3720FC1C" w:rsidR="002253BC" w:rsidRPr="00C2714A" w:rsidRDefault="002253BC" w:rsidP="00B71591">
      <w:pPr>
        <w:spacing w:after="0" w:line="240" w:lineRule="auto"/>
        <w:jc w:val="both"/>
        <w:rPr>
          <w:rFonts w:eastAsia="Times New Roman"/>
          <w:color w:val="323E4F" w:themeColor="text2" w:themeShade="BF"/>
          <w:sz w:val="20"/>
          <w:szCs w:val="20"/>
          <w:bdr w:val="none" w:sz="0" w:space="0" w:color="auto"/>
          <w:lang w:val="es-CL" w:eastAsia="es-CL"/>
          <w:rPrChange w:id="503" w:author="Observatorio 02" w:date="2017-03-23T14:31:00Z">
            <w:rPr>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504"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505" w:author="Observatorio 02" w:date="2017-03-16T11:07:00Z">
        <w:r w:rsidRPr="00C2714A" w:rsidDel="00613534">
          <w:rPr>
            <w:rFonts w:eastAsia="Times New Roman"/>
            <w:color w:val="323E4F" w:themeColor="text2" w:themeShade="BF"/>
            <w:sz w:val="20"/>
            <w:szCs w:val="20"/>
            <w:bdr w:val="none" w:sz="0" w:space="0" w:color="auto"/>
            <w:lang w:val="es-CL" w:eastAsia="es-CL"/>
            <w:rPrChange w:id="506"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507" w:author="Observatorio 02" w:date="2017-03-23T14:31:00Z">
            <w:rPr>
              <w:rFonts w:eastAsia="Times New Roman"/>
              <w:color w:val="203864"/>
              <w:sz w:val="20"/>
              <w:szCs w:val="20"/>
              <w:bdr w:val="none" w:sz="0" w:space="0" w:color="auto"/>
              <w:lang w:val="es-CL" w:eastAsia="es-CL"/>
            </w:rPr>
          </w:rPrChange>
        </w:rPr>
        <w:t>ENE, 2010-201</w:t>
      </w:r>
      <w:ins w:id="508" w:author="Observatorio 02" w:date="2017-03-10T17:18:00Z">
        <w:r w:rsidR="00195191" w:rsidRPr="00C2714A">
          <w:rPr>
            <w:rFonts w:eastAsia="Times New Roman"/>
            <w:color w:val="323E4F" w:themeColor="text2" w:themeShade="BF"/>
            <w:sz w:val="20"/>
            <w:szCs w:val="20"/>
            <w:bdr w:val="none" w:sz="0" w:space="0" w:color="auto"/>
            <w:lang w:val="es-CL" w:eastAsia="es-CL"/>
            <w:rPrChange w:id="509" w:author="Observatorio 02" w:date="2017-03-23T14:31:00Z">
              <w:rPr>
                <w:rFonts w:eastAsia="Times New Roman"/>
                <w:color w:val="203864"/>
                <w:sz w:val="20"/>
                <w:szCs w:val="20"/>
                <w:bdr w:val="none" w:sz="0" w:space="0" w:color="auto"/>
                <w:lang w:val="es-CL" w:eastAsia="es-CL"/>
              </w:rPr>
            </w:rPrChange>
          </w:rPr>
          <w:t>6</w:t>
        </w:r>
      </w:ins>
      <w:del w:id="510" w:author="Observatorio 02" w:date="2017-03-10T17:18:00Z">
        <w:r w:rsidRPr="00C2714A" w:rsidDel="00195191">
          <w:rPr>
            <w:rFonts w:eastAsia="Times New Roman"/>
            <w:color w:val="323E4F" w:themeColor="text2" w:themeShade="BF"/>
            <w:sz w:val="20"/>
            <w:szCs w:val="20"/>
            <w:bdr w:val="none" w:sz="0" w:space="0" w:color="auto"/>
            <w:lang w:val="es-CL" w:eastAsia="es-CL"/>
            <w:rPrChange w:id="511" w:author="Observatorio 02" w:date="2017-03-23T14:31:00Z">
              <w:rPr>
                <w:rFonts w:eastAsia="Times New Roman"/>
                <w:color w:val="2038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512" w:author="Observatorio 02" w:date="2017-03-23T14:31:00Z">
            <w:rPr>
              <w:rFonts w:eastAsia="Times New Roman"/>
              <w:color w:val="203864"/>
              <w:sz w:val="20"/>
              <w:szCs w:val="20"/>
              <w:bdr w:val="none" w:sz="0" w:space="0" w:color="auto"/>
              <w:lang w:val="es-CL" w:eastAsia="es-CL"/>
            </w:rPr>
          </w:rPrChange>
        </w:rPr>
        <w:t>.</w:t>
      </w:r>
    </w:p>
    <w:p w14:paraId="03934FA1" w14:textId="0F4B6B0A" w:rsidR="002253BC" w:rsidRPr="00C2714A" w:rsidRDefault="002253BC" w:rsidP="00737596">
      <w:pPr>
        <w:spacing w:after="0" w:line="276" w:lineRule="auto"/>
        <w:jc w:val="both"/>
        <w:rPr>
          <w:rFonts w:eastAsiaTheme="minorHAnsi"/>
          <w:bdr w:val="none" w:sz="0" w:space="0" w:color="auto"/>
          <w:lang w:val="es-CL"/>
        </w:rPr>
      </w:pPr>
    </w:p>
    <w:p w14:paraId="5B560C7D" w14:textId="0000B69C" w:rsidR="00601DBD" w:rsidRPr="00C2714A" w:rsidDel="00A46D1C" w:rsidRDefault="00601DBD" w:rsidP="00737596">
      <w:pPr>
        <w:spacing w:after="0" w:line="276" w:lineRule="auto"/>
        <w:jc w:val="both"/>
        <w:rPr>
          <w:del w:id="513" w:author="Observatorio 02" w:date="2017-03-14T11:17:00Z"/>
          <w:sz w:val="16"/>
          <w:szCs w:val="16"/>
          <w:lang w:val="es-ES"/>
        </w:rPr>
      </w:pPr>
      <w:r w:rsidRPr="00C2714A">
        <w:rPr>
          <w:lang w:val="es-ES"/>
        </w:rPr>
        <w:t xml:space="preserve">El Gráfico 8 muestra la variación del empleo del sector respecto al mismo período del año anterior, desde el año 2011 a la fecha. </w:t>
      </w:r>
      <w:r w:rsidR="00ED7204" w:rsidRPr="00C2714A">
        <w:rPr>
          <w:lang w:val="es-ES"/>
        </w:rPr>
        <w:t xml:space="preserve">Se observa que la </w:t>
      </w:r>
      <w:r w:rsidR="00020C1A" w:rsidRPr="00C2714A">
        <w:rPr>
          <w:lang w:val="es-ES"/>
        </w:rPr>
        <w:t>serie</w:t>
      </w:r>
      <w:r w:rsidR="00ED7204" w:rsidRPr="00C2714A">
        <w:rPr>
          <w:lang w:val="es-ES"/>
        </w:rPr>
        <w:t xml:space="preserve"> ha tenido una tendencia a la baja (un síntoma de la desaceleración de la economía en general</w:t>
      </w:r>
      <w:del w:id="514" w:author="Observatorio 02" w:date="2017-03-14T11:19:00Z">
        <w:r w:rsidR="00ED7204" w:rsidRPr="00C2714A" w:rsidDel="00A46D1C">
          <w:rPr>
            <w:lang w:val="es-ES"/>
          </w:rPr>
          <w:delText>)</w:delText>
        </w:r>
        <w:r w:rsidR="000B6837" w:rsidRPr="00C2714A" w:rsidDel="00A46D1C">
          <w:rPr>
            <w:lang w:val="es-ES"/>
          </w:rPr>
          <w:delText xml:space="preserve">, </w:delText>
        </w:r>
      </w:del>
      <w:ins w:id="515" w:author="Observatorio 02" w:date="2017-03-14T11:19:00Z">
        <w:r w:rsidR="00A46D1C" w:rsidRPr="00C2714A">
          <w:rPr>
            <w:lang w:val="es-ES"/>
          </w:rPr>
          <w:t>)</w:t>
        </w:r>
      </w:ins>
      <w:del w:id="516" w:author="Observatorio 02" w:date="2017-03-14T11:19:00Z">
        <w:r w:rsidR="000B6837" w:rsidRPr="00C2714A" w:rsidDel="00A46D1C">
          <w:rPr>
            <w:lang w:val="es-ES"/>
          </w:rPr>
          <w:delText xml:space="preserve">aunque </w:delText>
        </w:r>
        <w:r w:rsidR="00020C1A" w:rsidRPr="00C2714A" w:rsidDel="00A46D1C">
          <w:rPr>
            <w:lang w:val="es-ES"/>
          </w:rPr>
          <w:delText>ha tenido una recuperación notable durante los últimos 3 trimestres del 2015</w:delText>
        </w:r>
      </w:del>
      <w:r w:rsidR="00ED7204" w:rsidRPr="00C2714A">
        <w:rPr>
          <w:lang w:val="es-ES"/>
        </w:rPr>
        <w:t>.</w:t>
      </w:r>
      <w:ins w:id="517" w:author="Observatorio 02" w:date="2017-03-14T11:20:00Z">
        <w:r w:rsidR="00A46D1C" w:rsidRPr="00C2714A">
          <w:rPr>
            <w:lang w:val="es-ES"/>
          </w:rPr>
          <w:t xml:space="preserve"> Durante el 2015 la serie mostr</w:t>
        </w:r>
      </w:ins>
      <w:ins w:id="518" w:author="Observatorio 02" w:date="2017-03-14T11:21:00Z">
        <w:r w:rsidR="00A46D1C" w:rsidRPr="00C2714A">
          <w:rPr>
            <w:lang w:val="es-ES"/>
          </w:rPr>
          <w:t>ó signos de recuperación, pero durante 2016 volvió a desplomarse.</w:t>
        </w:r>
      </w:ins>
      <w:ins w:id="519" w:author="Observatorio 02" w:date="2017-03-20T12:55:00Z">
        <w:r w:rsidR="00E00D7D" w:rsidRPr="00C2714A" w:rsidDel="00E00D7D">
          <w:rPr>
            <w:lang w:val="es-ES"/>
          </w:rPr>
          <w:t xml:space="preserve"> </w:t>
        </w:r>
      </w:ins>
      <w:del w:id="520" w:author="Observatorio 02" w:date="2017-03-20T12:55:00Z">
        <w:r w:rsidR="00ED7204" w:rsidRPr="00C2714A" w:rsidDel="00E00D7D">
          <w:rPr>
            <w:lang w:val="es-ES"/>
          </w:rPr>
          <w:delText xml:space="preserve"> </w:delText>
        </w:r>
      </w:del>
    </w:p>
    <w:p w14:paraId="4BDFE0C5" w14:textId="12765628" w:rsidR="001353C7" w:rsidRPr="00C2714A" w:rsidRDefault="001353C7" w:rsidP="00737596">
      <w:pPr>
        <w:spacing w:after="0" w:line="276" w:lineRule="auto"/>
        <w:jc w:val="both"/>
        <w:rPr>
          <w:ins w:id="521" w:author="Observatorio 02" w:date="2017-03-10T17:18:00Z"/>
          <w:rFonts w:eastAsiaTheme="minorHAnsi"/>
          <w:bdr w:val="none" w:sz="0" w:space="0" w:color="auto"/>
          <w:lang w:val="es-CL"/>
        </w:rPr>
      </w:pPr>
    </w:p>
    <w:p w14:paraId="71C97399" w14:textId="77777777" w:rsidR="001353C7" w:rsidRPr="00C2714A" w:rsidRDefault="001353C7" w:rsidP="00737596">
      <w:pPr>
        <w:spacing w:after="0" w:line="276" w:lineRule="auto"/>
        <w:jc w:val="both"/>
        <w:rPr>
          <w:rFonts w:eastAsiaTheme="minorHAnsi"/>
          <w:bdr w:val="none" w:sz="0" w:space="0" w:color="auto"/>
          <w:lang w:val="es-CL"/>
        </w:rPr>
      </w:pPr>
    </w:p>
    <w:p w14:paraId="65BC584C" w14:textId="31726853" w:rsidR="00094DB0" w:rsidRPr="00C2714A" w:rsidRDefault="00094DB0" w:rsidP="00B71591">
      <w:pPr>
        <w:spacing w:after="0" w:line="240" w:lineRule="auto"/>
        <w:jc w:val="both"/>
        <w:rPr>
          <w:rFonts w:eastAsia="Times New Roman"/>
          <w:b/>
          <w:bCs/>
          <w:color w:val="323E4F" w:themeColor="text2" w:themeShade="BF"/>
          <w:bdr w:val="none" w:sz="0" w:space="0" w:color="auto"/>
          <w:lang w:val="es-CL" w:eastAsia="es-CL"/>
          <w:rPrChange w:id="522"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523" w:author="Observatorio 02" w:date="2017-03-23T14:31:00Z">
            <w:rPr>
              <w:rFonts w:eastAsia="Times New Roman"/>
              <w:b/>
              <w:bCs/>
              <w:color w:val="203864"/>
              <w:bdr w:val="none" w:sz="0" w:space="0" w:color="auto"/>
              <w:lang w:val="es-CL" w:eastAsia="es-CL"/>
            </w:rPr>
          </w:rPrChange>
        </w:rPr>
        <w:t>Gráfico 8. Variación (%) ocupados del sector Construcción con respecto al mismo período del año anterior, 2010-</w:t>
      </w:r>
      <w:del w:id="524" w:author="Observatorio 02" w:date="2017-03-10T17:19:00Z">
        <w:r w:rsidRPr="00C2714A" w:rsidDel="001353C7">
          <w:rPr>
            <w:rFonts w:eastAsia="Times New Roman"/>
            <w:b/>
            <w:bCs/>
            <w:color w:val="323E4F" w:themeColor="text2" w:themeShade="BF"/>
            <w:bdr w:val="none" w:sz="0" w:space="0" w:color="auto"/>
            <w:lang w:val="es-CL" w:eastAsia="es-CL"/>
            <w:rPrChange w:id="525" w:author="Observatorio 02" w:date="2017-03-23T14:31:00Z">
              <w:rPr>
                <w:rFonts w:eastAsia="Times New Roman"/>
                <w:b/>
                <w:bCs/>
                <w:color w:val="203864"/>
                <w:bdr w:val="none" w:sz="0" w:space="0" w:color="auto"/>
                <w:lang w:val="es-CL" w:eastAsia="es-CL"/>
              </w:rPr>
            </w:rPrChange>
          </w:rPr>
          <w:delText>2015</w:delText>
        </w:r>
      </w:del>
      <w:ins w:id="526" w:author="Observatorio 02" w:date="2017-03-10T17:19:00Z">
        <w:r w:rsidR="001353C7" w:rsidRPr="00C2714A">
          <w:rPr>
            <w:rFonts w:eastAsia="Times New Roman"/>
            <w:b/>
            <w:bCs/>
            <w:color w:val="323E4F" w:themeColor="text2" w:themeShade="BF"/>
            <w:bdr w:val="none" w:sz="0" w:space="0" w:color="auto"/>
            <w:lang w:val="es-CL" w:eastAsia="es-CL"/>
            <w:rPrChange w:id="527" w:author="Observatorio 02" w:date="2017-03-23T14:31:00Z">
              <w:rPr>
                <w:rFonts w:eastAsia="Times New Roman"/>
                <w:b/>
                <w:bCs/>
                <w:color w:val="203864"/>
                <w:bdr w:val="none" w:sz="0" w:space="0" w:color="auto"/>
                <w:lang w:val="es-CL" w:eastAsia="es-CL"/>
              </w:rPr>
            </w:rPrChange>
          </w:rPr>
          <w:t>2016</w:t>
        </w:r>
      </w:ins>
      <w:del w:id="528" w:author="Observatorio 02" w:date="2017-03-22T14:16:00Z">
        <w:r w:rsidRPr="00C2714A" w:rsidDel="00E730BF">
          <w:rPr>
            <w:rFonts w:eastAsia="Times New Roman"/>
            <w:b/>
            <w:bCs/>
            <w:color w:val="323E4F" w:themeColor="text2" w:themeShade="BF"/>
            <w:bdr w:val="none" w:sz="0" w:space="0" w:color="auto"/>
            <w:lang w:val="es-CL" w:eastAsia="es-CL"/>
            <w:rPrChange w:id="529" w:author="Observatorio 02" w:date="2017-03-23T14:31:00Z">
              <w:rPr>
                <w:rFonts w:eastAsia="Times New Roman"/>
                <w:b/>
                <w:bCs/>
                <w:color w:val="203864"/>
                <w:bdr w:val="none" w:sz="0" w:space="0" w:color="auto"/>
                <w:lang w:val="es-CL" w:eastAsia="es-CL"/>
              </w:rPr>
            </w:rPrChange>
          </w:rPr>
          <w:delText>.</w:delText>
        </w:r>
      </w:del>
    </w:p>
    <w:p w14:paraId="64BE6A97" w14:textId="7A0D898E" w:rsidR="000D29AC" w:rsidRPr="00C2714A" w:rsidRDefault="00C13E5B" w:rsidP="00B71591">
      <w:pPr>
        <w:spacing w:after="0" w:line="240" w:lineRule="auto"/>
        <w:jc w:val="both"/>
        <w:rPr>
          <w:rFonts w:eastAsiaTheme="minorHAnsi"/>
          <w:bdr w:val="none" w:sz="0" w:space="0" w:color="auto"/>
          <w:lang w:val="es-CL"/>
        </w:rPr>
      </w:pPr>
      <w:del w:id="530" w:author="Observatorio 02" w:date="2017-03-10T17:19:00Z">
        <w:r w:rsidRPr="00C2714A" w:rsidDel="001353C7">
          <w:rPr>
            <w:noProof/>
            <w:lang w:val="es-CL" w:eastAsia="es-CL"/>
            <w:rPrChange w:id="531" w:author="Observatorio 02" w:date="2017-03-23T14:31:00Z">
              <w:rPr>
                <w:noProof/>
                <w:lang w:val="es-CL" w:eastAsia="es-CL"/>
              </w:rPr>
            </w:rPrChange>
          </w:rPr>
          <w:drawing>
            <wp:inline distT="0" distB="0" distL="0" distR="0" wp14:anchorId="685AE3D3" wp14:editId="677EB2F0">
              <wp:extent cx="5537835" cy="2860040"/>
              <wp:effectExtent l="0" t="0" r="571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del>
      <w:ins w:id="532" w:author="Observatorio 02" w:date="2017-03-10T17:19:00Z">
        <w:r w:rsidR="001353C7" w:rsidRPr="00C2714A">
          <w:rPr>
            <w:noProof/>
            <w:lang w:val="es-CL" w:eastAsia="es-CL"/>
            <w:rPrChange w:id="533" w:author="Observatorio 02" w:date="2017-03-23T14:31:00Z">
              <w:rPr>
                <w:noProof/>
                <w:lang w:val="es-CL" w:eastAsia="es-CL"/>
              </w:rPr>
            </w:rPrChange>
          </w:rPr>
          <w:drawing>
            <wp:inline distT="0" distB="0" distL="0" distR="0" wp14:anchorId="74631314" wp14:editId="69435083">
              <wp:extent cx="5495925" cy="2667000"/>
              <wp:effectExtent l="0" t="0" r="0" b="0"/>
              <wp:docPr id="12" name="Chart 12">
                <a:extLst xmlns:a="http://schemas.openxmlformats.org/drawingml/2006/main">
                  <a:ext uri="{FF2B5EF4-FFF2-40B4-BE49-F238E27FC236}">
                    <a16:creationId xmlns:a16="http://schemas.microsoft.com/office/drawing/2014/main" id="{8A324DAC-77FF-4ABE-973F-92E611B0C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ins>
    </w:p>
    <w:p w14:paraId="2DAB799F" w14:textId="77777777" w:rsidR="002579CB" w:rsidRPr="00C2714A" w:rsidRDefault="00094DB0" w:rsidP="00AD0F85">
      <w:pPr>
        <w:spacing w:after="0" w:line="240" w:lineRule="auto"/>
        <w:jc w:val="both"/>
        <w:rPr>
          <w:ins w:id="534" w:author="Observatorio 02" w:date="2017-03-10T17:19:00Z"/>
          <w:rFonts w:eastAsia="Times New Roman"/>
          <w:color w:val="323E4F" w:themeColor="text2" w:themeShade="BF"/>
          <w:sz w:val="20"/>
          <w:szCs w:val="20"/>
          <w:bdr w:val="none" w:sz="0" w:space="0" w:color="auto"/>
          <w:lang w:val="es-CL" w:eastAsia="es-CL"/>
          <w:rPrChange w:id="535" w:author="Observatorio 02" w:date="2017-03-23T14:31:00Z">
            <w:rPr>
              <w:ins w:id="536" w:author="Observatorio 02" w:date="2017-03-10T17:19: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537" w:author="Observatorio 02" w:date="2017-03-23T14:31:00Z">
            <w:rPr>
              <w:rFonts w:eastAsia="Times New Roman"/>
              <w:color w:val="203864"/>
              <w:sz w:val="20"/>
              <w:szCs w:val="20"/>
              <w:bdr w:val="none" w:sz="0" w:space="0" w:color="auto"/>
              <w:lang w:val="es-CL" w:eastAsia="es-CL"/>
            </w:rPr>
          </w:rPrChange>
        </w:rPr>
        <w:t xml:space="preserve">Fuente: Elaboración propia en base a </w:t>
      </w:r>
      <w:del w:id="538" w:author="Observatorio 02" w:date="2017-03-16T11:07:00Z">
        <w:r w:rsidRPr="00C2714A" w:rsidDel="00613534">
          <w:rPr>
            <w:rFonts w:eastAsia="Times New Roman"/>
            <w:color w:val="323E4F" w:themeColor="text2" w:themeShade="BF"/>
            <w:sz w:val="20"/>
            <w:szCs w:val="20"/>
            <w:bdr w:val="none" w:sz="0" w:space="0" w:color="auto"/>
            <w:lang w:val="es-CL" w:eastAsia="es-CL"/>
            <w:rPrChange w:id="539" w:author="Observatorio 02" w:date="2017-03-23T14:31:00Z">
              <w:rPr>
                <w:rFonts w:eastAsia="Times New Roman"/>
                <w:color w:val="2038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540" w:author="Observatorio 02" w:date="2017-03-23T14:31:00Z">
            <w:rPr>
              <w:rFonts w:eastAsia="Times New Roman"/>
              <w:color w:val="203864"/>
              <w:sz w:val="20"/>
              <w:szCs w:val="20"/>
              <w:bdr w:val="none" w:sz="0" w:space="0" w:color="auto"/>
              <w:lang w:val="es-CL" w:eastAsia="es-CL"/>
            </w:rPr>
          </w:rPrChange>
        </w:rPr>
        <w:t>ENE, 2010-</w:t>
      </w:r>
      <w:del w:id="541" w:author="Observatorio 02" w:date="2017-03-10T17:19:00Z">
        <w:r w:rsidRPr="00C2714A" w:rsidDel="001353C7">
          <w:rPr>
            <w:rFonts w:eastAsia="Times New Roman"/>
            <w:color w:val="323E4F" w:themeColor="text2" w:themeShade="BF"/>
            <w:sz w:val="20"/>
            <w:szCs w:val="20"/>
            <w:bdr w:val="none" w:sz="0" w:space="0" w:color="auto"/>
            <w:lang w:val="es-CL" w:eastAsia="es-CL"/>
            <w:rPrChange w:id="542" w:author="Observatorio 02" w:date="2017-03-23T14:31:00Z">
              <w:rPr>
                <w:rFonts w:eastAsia="Times New Roman"/>
                <w:color w:val="203864"/>
                <w:sz w:val="20"/>
                <w:szCs w:val="20"/>
                <w:bdr w:val="none" w:sz="0" w:space="0" w:color="auto"/>
                <w:lang w:val="es-CL" w:eastAsia="es-CL"/>
              </w:rPr>
            </w:rPrChange>
          </w:rPr>
          <w:delText>2015</w:delText>
        </w:r>
      </w:del>
      <w:ins w:id="543" w:author="Observatorio 02" w:date="2017-03-10T17:19:00Z">
        <w:r w:rsidR="001353C7" w:rsidRPr="00C2714A">
          <w:rPr>
            <w:rFonts w:eastAsia="Times New Roman"/>
            <w:color w:val="323E4F" w:themeColor="text2" w:themeShade="BF"/>
            <w:sz w:val="20"/>
            <w:szCs w:val="20"/>
            <w:bdr w:val="none" w:sz="0" w:space="0" w:color="auto"/>
            <w:lang w:val="es-CL" w:eastAsia="es-CL"/>
            <w:rPrChange w:id="544" w:author="Observatorio 02" w:date="2017-03-23T14:31:00Z">
              <w:rPr>
                <w:rFonts w:eastAsia="Times New Roman"/>
                <w:color w:val="203864"/>
                <w:sz w:val="20"/>
                <w:szCs w:val="20"/>
                <w:bdr w:val="none" w:sz="0" w:space="0" w:color="auto"/>
                <w:lang w:val="es-CL" w:eastAsia="es-CL"/>
              </w:rPr>
            </w:rPrChange>
          </w:rPr>
          <w:t>2016</w:t>
        </w:r>
      </w:ins>
      <w:r w:rsidRPr="00C2714A">
        <w:rPr>
          <w:rFonts w:eastAsia="Times New Roman"/>
          <w:color w:val="323E4F" w:themeColor="text2" w:themeShade="BF"/>
          <w:sz w:val="20"/>
          <w:szCs w:val="20"/>
          <w:bdr w:val="none" w:sz="0" w:space="0" w:color="auto"/>
          <w:lang w:val="es-CL" w:eastAsia="es-CL"/>
          <w:rPrChange w:id="545" w:author="Observatorio 02" w:date="2017-03-23T14:31:00Z">
            <w:rPr>
              <w:rFonts w:eastAsia="Times New Roman"/>
              <w:color w:val="203864"/>
              <w:sz w:val="20"/>
              <w:szCs w:val="20"/>
              <w:bdr w:val="none" w:sz="0" w:space="0" w:color="auto"/>
              <w:lang w:val="es-CL" w:eastAsia="es-CL"/>
            </w:rPr>
          </w:rPrChange>
        </w:rPr>
        <w:t>.</w:t>
      </w:r>
    </w:p>
    <w:p w14:paraId="073DFC14" w14:textId="77777777" w:rsidR="002579CB" w:rsidRPr="00C2714A" w:rsidRDefault="002579CB" w:rsidP="00AD0F85">
      <w:pPr>
        <w:spacing w:after="0" w:line="240" w:lineRule="auto"/>
        <w:jc w:val="both"/>
        <w:rPr>
          <w:ins w:id="546" w:author="Observatorio 02" w:date="2017-03-10T17:19:00Z"/>
          <w:rFonts w:eastAsia="Times New Roman"/>
          <w:color w:val="203864"/>
          <w:sz w:val="20"/>
          <w:szCs w:val="20"/>
          <w:bdr w:val="none" w:sz="0" w:space="0" w:color="auto"/>
          <w:lang w:val="es-CL" w:eastAsia="es-CL"/>
        </w:rPr>
      </w:pPr>
    </w:p>
    <w:p w14:paraId="50E854D8" w14:textId="7EDEE95C" w:rsidR="002579CB" w:rsidRPr="00C2714A" w:rsidRDefault="0099702E" w:rsidP="00AD0F85">
      <w:pPr>
        <w:spacing w:after="0" w:line="240" w:lineRule="auto"/>
        <w:jc w:val="both"/>
        <w:rPr>
          <w:ins w:id="547" w:author="Observatorio 02" w:date="2017-03-20T14:20:00Z"/>
          <w:rFonts w:eastAsia="Calibri"/>
          <w:bdr w:val="none" w:sz="0" w:space="0" w:color="auto"/>
          <w:lang w:val="es-CL"/>
        </w:rPr>
      </w:pPr>
      <w:ins w:id="548" w:author="Observatorio 02" w:date="2017-03-20T14:17:00Z">
        <w:r w:rsidRPr="00C2714A">
          <w:rPr>
            <w:rFonts w:eastAsia="Calibri"/>
            <w:bdr w:val="none" w:sz="0" w:space="0" w:color="auto"/>
            <w:lang w:val="es-CL"/>
          </w:rPr>
          <w:t>El Gr</w:t>
        </w:r>
      </w:ins>
      <w:ins w:id="549" w:author="Observatorio 02" w:date="2017-03-20T14:18:00Z">
        <w:r w:rsidRPr="00C2714A">
          <w:rPr>
            <w:rFonts w:eastAsia="Calibri"/>
            <w:bdr w:val="none" w:sz="0" w:space="0" w:color="auto"/>
            <w:lang w:val="es-CL"/>
          </w:rPr>
          <w:t>áfico 9 muestra la distribución de los ocupados del sector, según categoría ocupacional, para cada trimestre m</w:t>
        </w:r>
      </w:ins>
      <w:ins w:id="550" w:author="Observatorio 02" w:date="2017-03-20T14:20:00Z">
        <w:r w:rsidR="00B37449" w:rsidRPr="00C2714A">
          <w:rPr>
            <w:rFonts w:eastAsia="Calibri"/>
            <w:bdr w:val="none" w:sz="0" w:space="0" w:color="auto"/>
            <w:lang w:val="es-CL"/>
          </w:rPr>
          <w:t>ó</w:t>
        </w:r>
      </w:ins>
      <w:ins w:id="551" w:author="Observatorio 02" w:date="2017-03-20T14:19:00Z">
        <w:r w:rsidRPr="00C2714A">
          <w:rPr>
            <w:rFonts w:eastAsia="Calibri"/>
            <w:bdr w:val="none" w:sz="0" w:space="0" w:color="auto"/>
            <w:lang w:val="es-CL"/>
          </w:rPr>
          <w:t xml:space="preserve">vil entre enero-marzo 2010 y octubre-diciembre 2016 (inclusive). </w:t>
        </w:r>
      </w:ins>
      <w:ins w:id="552" w:author="Observatorio 02" w:date="2017-03-20T14:20:00Z">
        <w:r w:rsidR="00B37449" w:rsidRPr="00C2714A">
          <w:rPr>
            <w:rFonts w:eastAsia="Calibri"/>
            <w:bdr w:val="none" w:sz="0" w:space="0" w:color="auto"/>
            <w:lang w:val="es-CL"/>
          </w:rPr>
          <w:t>Entre otras cosas, se aprecia que:</w:t>
        </w:r>
      </w:ins>
    </w:p>
    <w:p w14:paraId="48AB579F" w14:textId="71F5E672" w:rsidR="00B37449" w:rsidRPr="00C2714A" w:rsidRDefault="00B37449">
      <w:pPr>
        <w:pStyle w:val="ListParagraph"/>
        <w:numPr>
          <w:ilvl w:val="0"/>
          <w:numId w:val="46"/>
        </w:numPr>
        <w:jc w:val="both"/>
        <w:rPr>
          <w:ins w:id="553" w:author="Observatorio 02" w:date="2017-03-20T14:21:00Z"/>
          <w:rFonts w:eastAsia="Calibri"/>
          <w:rPrChange w:id="554" w:author="Observatorio 02" w:date="2017-03-23T14:31:00Z">
            <w:rPr>
              <w:ins w:id="555" w:author="Observatorio 02" w:date="2017-03-20T14:21:00Z"/>
              <w:rFonts w:eastAsia="Calibri"/>
            </w:rPr>
          </w:rPrChange>
        </w:rPr>
        <w:pPrChange w:id="556" w:author="Observatorio 02" w:date="2017-03-20T14:20:00Z">
          <w:pPr>
            <w:spacing w:after="0" w:line="240" w:lineRule="auto"/>
            <w:jc w:val="both"/>
          </w:pPr>
        </w:pPrChange>
      </w:pPr>
      <w:ins w:id="557" w:author="Observatorio 02" w:date="2017-03-20T14:20:00Z">
        <w:r w:rsidRPr="00C2714A">
          <w:rPr>
            <w:rFonts w:eastAsia="Calibri"/>
            <w:rPrChange w:id="558" w:author="Observatorio 02" w:date="2017-03-23T14:31:00Z">
              <w:rPr>
                <w:rFonts w:eastAsia="Calibri"/>
              </w:rPr>
            </w:rPrChange>
          </w:rPr>
          <w:lastRenderedPageBreak/>
          <w:t>Entre 2015 y 2016, la participación de los asalariados con contrato indefinido disminuy</w:t>
        </w:r>
      </w:ins>
      <w:ins w:id="559" w:author="Observatorio 02" w:date="2017-03-20T14:21:00Z">
        <w:r w:rsidRPr="00C2714A">
          <w:rPr>
            <w:rFonts w:eastAsia="Calibri"/>
            <w:rPrChange w:id="560" w:author="Observatorio 02" w:date="2017-03-23T14:31:00Z">
              <w:rPr>
                <w:rFonts w:eastAsia="Calibri"/>
              </w:rPr>
            </w:rPrChange>
          </w:rPr>
          <w:t>ó, mientras que la de los trabajadores por cuenta propia aumentó.</w:t>
        </w:r>
      </w:ins>
    </w:p>
    <w:p w14:paraId="019691F0" w14:textId="75732A8A" w:rsidR="00B37449" w:rsidRPr="00C2714A" w:rsidRDefault="00B37449">
      <w:pPr>
        <w:pStyle w:val="ListParagraph"/>
        <w:numPr>
          <w:ilvl w:val="0"/>
          <w:numId w:val="46"/>
        </w:numPr>
        <w:jc w:val="both"/>
        <w:rPr>
          <w:ins w:id="561" w:author="Observatorio 02" w:date="2017-03-10T17:20:00Z"/>
          <w:rFonts w:eastAsia="Calibri"/>
          <w:rPrChange w:id="562" w:author="Observatorio 02" w:date="2017-03-23T14:31:00Z">
            <w:rPr>
              <w:ins w:id="563" w:author="Observatorio 02" w:date="2017-03-10T17:20:00Z"/>
              <w:bdr w:val="none" w:sz="0" w:space="0" w:color="auto"/>
            </w:rPr>
          </w:rPrChange>
        </w:rPr>
        <w:pPrChange w:id="564" w:author="Observatorio 02" w:date="2017-03-20T14:20:00Z">
          <w:pPr>
            <w:spacing w:after="0" w:line="240" w:lineRule="auto"/>
            <w:jc w:val="both"/>
          </w:pPr>
        </w:pPrChange>
      </w:pPr>
      <w:ins w:id="565" w:author="Observatorio 02" w:date="2017-03-20T14:21:00Z">
        <w:r w:rsidRPr="00C2714A">
          <w:rPr>
            <w:rFonts w:eastAsia="Calibri"/>
            <w:rPrChange w:id="566" w:author="Observatorio 02" w:date="2017-03-23T14:31:00Z">
              <w:rPr>
                <w:rFonts w:eastAsia="Calibri"/>
              </w:rPr>
            </w:rPrChange>
          </w:rPr>
          <w:t>Entre 2013 y 2016, la participación de los asalariados con contrato definido se ha reducido de manera lenta pero sostenida.</w:t>
        </w:r>
      </w:ins>
    </w:p>
    <w:p w14:paraId="3AD46D53" w14:textId="77777777" w:rsidR="002579CB" w:rsidRPr="00C2714A" w:rsidRDefault="002579CB" w:rsidP="00AD0F85">
      <w:pPr>
        <w:spacing w:after="0" w:line="240" w:lineRule="auto"/>
        <w:jc w:val="both"/>
        <w:rPr>
          <w:ins w:id="567" w:author="Observatorio 02" w:date="2017-03-10T17:20:00Z"/>
          <w:rFonts w:eastAsia="Calibri"/>
          <w:bdr w:val="none" w:sz="0" w:space="0" w:color="auto"/>
          <w:lang w:val="es-CL"/>
        </w:rPr>
      </w:pPr>
    </w:p>
    <w:p w14:paraId="01329BF4" w14:textId="69BB37DE" w:rsidR="00892580" w:rsidRPr="00C2714A" w:rsidRDefault="00642611" w:rsidP="00AD0F85">
      <w:pPr>
        <w:spacing w:after="0" w:line="240" w:lineRule="auto"/>
        <w:jc w:val="both"/>
        <w:rPr>
          <w:ins w:id="568" w:author="Observatorio 02" w:date="2017-03-10T17:22:00Z"/>
          <w:rFonts w:eastAsia="Times New Roman"/>
          <w:b/>
          <w:bCs/>
          <w:color w:val="323E4F" w:themeColor="text2" w:themeShade="BF"/>
          <w:bdr w:val="none" w:sz="0" w:space="0" w:color="auto"/>
          <w:lang w:val="es-CL" w:eastAsia="es-CL"/>
          <w:rPrChange w:id="569" w:author="Observatorio 02" w:date="2017-03-23T14:31:00Z">
            <w:rPr>
              <w:ins w:id="570" w:author="Observatorio 02" w:date="2017-03-10T17:22:00Z"/>
              <w:rFonts w:eastAsia="Times New Roman"/>
              <w:b/>
              <w:bCs/>
              <w:color w:val="203864"/>
              <w:bdr w:val="none" w:sz="0" w:space="0" w:color="auto"/>
              <w:lang w:val="es-CL" w:eastAsia="es-CL"/>
            </w:rPr>
          </w:rPrChange>
        </w:rPr>
      </w:pPr>
      <w:ins w:id="571" w:author="Observatorio 02" w:date="2017-03-10T17:22:00Z">
        <w:r w:rsidRPr="00C2714A">
          <w:rPr>
            <w:rFonts w:eastAsia="Times New Roman"/>
            <w:b/>
            <w:bCs/>
            <w:color w:val="323E4F" w:themeColor="text2" w:themeShade="BF"/>
            <w:bdr w:val="none" w:sz="0" w:space="0" w:color="auto"/>
            <w:lang w:val="es-CL" w:eastAsia="es-CL"/>
            <w:rPrChange w:id="572" w:author="Observatorio 02" w:date="2017-03-23T14:31:00Z">
              <w:rPr>
                <w:rFonts w:eastAsia="Times New Roman"/>
                <w:b/>
                <w:bCs/>
                <w:color w:val="203864"/>
                <w:bdr w:val="none" w:sz="0" w:space="0" w:color="auto"/>
                <w:lang w:val="es-CL" w:eastAsia="es-CL"/>
              </w:rPr>
            </w:rPrChange>
          </w:rPr>
          <w:t xml:space="preserve">Gráfico </w:t>
        </w:r>
        <w:r w:rsidR="00892580" w:rsidRPr="00C2714A">
          <w:rPr>
            <w:rFonts w:eastAsia="Times New Roman"/>
            <w:b/>
            <w:bCs/>
            <w:color w:val="323E4F" w:themeColor="text2" w:themeShade="BF"/>
            <w:bdr w:val="none" w:sz="0" w:space="0" w:color="auto"/>
            <w:lang w:val="es-CL" w:eastAsia="es-CL"/>
            <w:rPrChange w:id="573" w:author="Observatorio 02" w:date="2017-03-23T14:31:00Z">
              <w:rPr>
                <w:rFonts w:eastAsia="Times New Roman"/>
                <w:b/>
                <w:bCs/>
                <w:color w:val="203864"/>
                <w:bdr w:val="none" w:sz="0" w:space="0" w:color="auto"/>
                <w:lang w:val="es-CL" w:eastAsia="es-CL"/>
              </w:rPr>
            </w:rPrChange>
          </w:rPr>
          <w:t xml:space="preserve">9. </w:t>
        </w:r>
      </w:ins>
      <w:ins w:id="574" w:author="Observatorio 02" w:date="2017-04-17T12:23:00Z">
        <w:r w:rsidR="00D73261">
          <w:rPr>
            <w:rFonts w:eastAsia="Times New Roman"/>
            <w:b/>
            <w:bCs/>
            <w:color w:val="323E4F" w:themeColor="text2" w:themeShade="BF"/>
            <w:bdr w:val="none" w:sz="0" w:space="0" w:color="auto"/>
            <w:lang w:val="es-CL" w:eastAsia="es-CL"/>
          </w:rPr>
          <w:t>Ocupados</w:t>
        </w:r>
      </w:ins>
      <w:ins w:id="575" w:author="Observatorio 02" w:date="2017-03-10T17:22:00Z">
        <w:r w:rsidR="00892580" w:rsidRPr="00C2714A">
          <w:rPr>
            <w:rFonts w:eastAsia="Times New Roman"/>
            <w:b/>
            <w:bCs/>
            <w:color w:val="323E4F" w:themeColor="text2" w:themeShade="BF"/>
            <w:bdr w:val="none" w:sz="0" w:space="0" w:color="auto"/>
            <w:lang w:val="es-CL" w:eastAsia="es-CL"/>
            <w:rPrChange w:id="576" w:author="Observatorio 02" w:date="2017-03-23T14:31:00Z">
              <w:rPr>
                <w:rFonts w:eastAsia="Times New Roman"/>
                <w:b/>
                <w:bCs/>
                <w:color w:val="203864"/>
                <w:bdr w:val="none" w:sz="0" w:space="0" w:color="auto"/>
                <w:lang w:val="es-CL" w:eastAsia="es-CL"/>
              </w:rPr>
            </w:rPrChange>
          </w:rPr>
          <w:t xml:space="preserve"> del sector Construcción según categoría ocupacional, 2010-2016</w:t>
        </w:r>
      </w:ins>
    </w:p>
    <w:p w14:paraId="6C56488B" w14:textId="3CF8C6C1" w:rsidR="002579CB" w:rsidRPr="00C2714A" w:rsidRDefault="00D73261" w:rsidP="00AD0F85">
      <w:pPr>
        <w:spacing w:after="0" w:line="240" w:lineRule="auto"/>
        <w:jc w:val="both"/>
        <w:rPr>
          <w:ins w:id="577" w:author="Observatorio 02" w:date="2017-03-10T17:21:00Z"/>
          <w:rFonts w:eastAsia="Calibri"/>
          <w:bdr w:val="none" w:sz="0" w:space="0" w:color="auto"/>
          <w:lang w:val="es-CL"/>
        </w:rPr>
      </w:pPr>
      <w:ins w:id="578" w:author="Observatorio 02" w:date="2017-04-17T12:23:00Z">
        <w:r>
          <w:rPr>
            <w:noProof/>
            <w:lang w:val="es-CL" w:eastAsia="es-CL"/>
          </w:rPr>
          <w:drawing>
            <wp:inline distT="0" distB="0" distL="0" distR="0" wp14:anchorId="2EEDB9DF" wp14:editId="139EBD22">
              <wp:extent cx="5495925" cy="2867025"/>
              <wp:effectExtent l="0" t="0" r="0" b="0"/>
              <wp:docPr id="17" name="Chart 17">
                <a:extLst xmlns:a="http://schemas.openxmlformats.org/drawingml/2006/main">
                  <a:ext uri="{FF2B5EF4-FFF2-40B4-BE49-F238E27FC236}">
                    <a16:creationId xmlns:a16="http://schemas.microsoft.com/office/drawing/2014/main" id="{6E1E2936-47AA-456B-8154-25326AD3E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p>
    <w:p w14:paraId="15092040" w14:textId="77777777" w:rsidR="003B7DEE" w:rsidRPr="00C2714A" w:rsidRDefault="002579CB" w:rsidP="00AD0F85">
      <w:pPr>
        <w:spacing w:after="0" w:line="240" w:lineRule="auto"/>
        <w:jc w:val="both"/>
        <w:rPr>
          <w:ins w:id="579" w:author="Observatorio 02" w:date="2017-03-16T11:08:00Z"/>
          <w:rFonts w:eastAsia="Times New Roman"/>
          <w:color w:val="323E4F" w:themeColor="text2" w:themeShade="BF"/>
          <w:sz w:val="20"/>
          <w:szCs w:val="20"/>
          <w:bdr w:val="none" w:sz="0" w:space="0" w:color="auto"/>
          <w:lang w:val="es-CL" w:eastAsia="es-CL"/>
          <w:rPrChange w:id="580" w:author="Observatorio 02" w:date="2017-03-23T14:31:00Z">
            <w:rPr>
              <w:ins w:id="581" w:author="Observatorio 02" w:date="2017-03-16T11:08:00Z"/>
              <w:rFonts w:eastAsia="Times New Roman"/>
              <w:color w:val="203864"/>
              <w:sz w:val="20"/>
              <w:szCs w:val="20"/>
              <w:bdr w:val="none" w:sz="0" w:space="0" w:color="auto"/>
              <w:lang w:val="es-CL" w:eastAsia="es-CL"/>
            </w:rPr>
          </w:rPrChange>
        </w:rPr>
      </w:pPr>
      <w:ins w:id="582" w:author="Observatorio 02" w:date="2017-03-10T17:21:00Z">
        <w:r w:rsidRPr="00C2714A">
          <w:rPr>
            <w:rFonts w:eastAsia="Times New Roman"/>
            <w:color w:val="323E4F" w:themeColor="text2" w:themeShade="BF"/>
            <w:sz w:val="20"/>
            <w:szCs w:val="20"/>
            <w:bdr w:val="none" w:sz="0" w:space="0" w:color="auto"/>
            <w:lang w:val="es-CL" w:eastAsia="es-CL"/>
            <w:rPrChange w:id="583" w:author="Observatorio 02" w:date="2017-03-23T14:31:00Z">
              <w:rPr>
                <w:rFonts w:eastAsia="Times New Roman"/>
                <w:color w:val="203864"/>
                <w:sz w:val="20"/>
                <w:szCs w:val="20"/>
                <w:bdr w:val="none" w:sz="0" w:space="0" w:color="auto"/>
                <w:lang w:val="es-CL" w:eastAsia="es-CL"/>
              </w:rPr>
            </w:rPrChange>
          </w:rPr>
          <w:t>Fuente</w:t>
        </w:r>
        <w:r w:rsidR="00613534" w:rsidRPr="00C2714A">
          <w:rPr>
            <w:rFonts w:eastAsia="Times New Roman"/>
            <w:color w:val="323E4F" w:themeColor="text2" w:themeShade="BF"/>
            <w:sz w:val="20"/>
            <w:szCs w:val="20"/>
            <w:bdr w:val="none" w:sz="0" w:space="0" w:color="auto"/>
            <w:lang w:val="es-CL" w:eastAsia="es-CL"/>
            <w:rPrChange w:id="584" w:author="Observatorio 02" w:date="2017-03-23T14:31:00Z">
              <w:rPr>
                <w:rFonts w:eastAsia="Times New Roman"/>
                <w:color w:val="203864"/>
                <w:sz w:val="20"/>
                <w:szCs w:val="20"/>
                <w:bdr w:val="none" w:sz="0" w:space="0" w:color="auto"/>
                <w:lang w:val="es-CL" w:eastAsia="es-CL"/>
              </w:rPr>
            </w:rPrChange>
          </w:rPr>
          <w:t xml:space="preserve">: Elaboración propia en base a </w:t>
        </w:r>
        <w:r w:rsidRPr="00C2714A">
          <w:rPr>
            <w:rFonts w:eastAsia="Times New Roman"/>
            <w:color w:val="323E4F" w:themeColor="text2" w:themeShade="BF"/>
            <w:sz w:val="20"/>
            <w:szCs w:val="20"/>
            <w:bdr w:val="none" w:sz="0" w:space="0" w:color="auto"/>
            <w:lang w:val="es-CL" w:eastAsia="es-CL"/>
            <w:rPrChange w:id="585" w:author="Observatorio 02" w:date="2017-03-23T14:31:00Z">
              <w:rPr>
                <w:rFonts w:eastAsia="Times New Roman"/>
                <w:color w:val="203864"/>
                <w:sz w:val="20"/>
                <w:szCs w:val="20"/>
                <w:bdr w:val="none" w:sz="0" w:space="0" w:color="auto"/>
                <w:lang w:val="es-CL" w:eastAsia="es-CL"/>
              </w:rPr>
            </w:rPrChange>
          </w:rPr>
          <w:t>ENE, 2010-2016.</w:t>
        </w:r>
      </w:ins>
    </w:p>
    <w:p w14:paraId="289BF8B9" w14:textId="6F1C5CF7" w:rsidR="003B7DEE" w:rsidRPr="00C2714A" w:rsidRDefault="003B7DEE" w:rsidP="00AD0F85">
      <w:pPr>
        <w:spacing w:after="0" w:line="240" w:lineRule="auto"/>
        <w:jc w:val="both"/>
        <w:rPr>
          <w:ins w:id="586" w:author="Observatorio 02" w:date="2017-03-16T11:09:00Z"/>
          <w:rFonts w:eastAsia="Times New Roman"/>
          <w:color w:val="203864"/>
          <w:sz w:val="20"/>
          <w:szCs w:val="20"/>
          <w:bdr w:val="none" w:sz="0" w:space="0" w:color="auto"/>
          <w:lang w:val="es-CL" w:eastAsia="es-CL"/>
        </w:rPr>
      </w:pPr>
    </w:p>
    <w:p w14:paraId="2E276FA2" w14:textId="77777777" w:rsidR="001319FC" w:rsidRPr="00C2714A" w:rsidRDefault="001319FC" w:rsidP="00AD0F85">
      <w:pPr>
        <w:spacing w:after="0" w:line="240" w:lineRule="auto"/>
        <w:jc w:val="both"/>
        <w:rPr>
          <w:ins w:id="587" w:author="Observatorio 02" w:date="2017-03-16T11:08:00Z"/>
          <w:rFonts w:eastAsia="Times New Roman"/>
          <w:color w:val="203864"/>
          <w:sz w:val="20"/>
          <w:szCs w:val="20"/>
          <w:bdr w:val="none" w:sz="0" w:space="0" w:color="auto"/>
          <w:lang w:val="es-CL" w:eastAsia="es-CL"/>
        </w:rPr>
      </w:pPr>
    </w:p>
    <w:p w14:paraId="4420289B" w14:textId="351B3E54" w:rsidR="00615CF0" w:rsidRPr="00C2714A" w:rsidDel="003B7DEE" w:rsidRDefault="003B7DEE">
      <w:pPr>
        <w:numPr>
          <w:ilvl w:val="0"/>
          <w:numId w:val="1"/>
        </w:numPr>
        <w:spacing w:after="0" w:line="240" w:lineRule="auto"/>
        <w:jc w:val="both"/>
        <w:rPr>
          <w:del w:id="588" w:author="Observatorio 02" w:date="2017-03-16T11:09:00Z"/>
          <w:rFonts w:eastAsia="Times New Roman"/>
          <w:color w:val="203864"/>
          <w:sz w:val="20"/>
          <w:szCs w:val="20"/>
          <w:bdr w:val="none" w:sz="0" w:space="0" w:color="auto"/>
          <w:lang w:val="es-CL" w:eastAsia="es-CL"/>
        </w:rPr>
        <w:pPrChange w:id="589" w:author="Observatorio 02" w:date="2017-03-16T11:09:00Z">
          <w:pPr>
            <w:spacing w:after="0" w:line="240" w:lineRule="auto"/>
            <w:jc w:val="both"/>
          </w:pPr>
        </w:pPrChange>
      </w:pPr>
      <w:ins w:id="590" w:author="Observatorio 02" w:date="2017-03-16T11:09:00Z">
        <w:r w:rsidRPr="00C2714A">
          <w:rPr>
            <w:rFonts w:eastAsia="Times New Roman"/>
            <w:color w:val="203864"/>
            <w:sz w:val="20"/>
            <w:szCs w:val="20"/>
            <w:bdr w:val="none" w:sz="0" w:space="0" w:color="auto"/>
            <w:lang w:val="es-CL" w:eastAsia="es-CL"/>
          </w:rPr>
          <w:t xml:space="preserve"> </w:t>
        </w:r>
      </w:ins>
      <w:del w:id="591" w:author="Observatorio 02" w:date="2017-03-16T11:09:00Z">
        <w:r w:rsidR="00615CF0" w:rsidRPr="00C2714A" w:rsidDel="003B7DEE">
          <w:rPr>
            <w:rFonts w:eastAsia="Calibri"/>
            <w:bdr w:val="none" w:sz="0" w:space="0" w:color="auto"/>
            <w:lang w:val="es-CL"/>
          </w:rPr>
          <w:br w:type="page"/>
        </w:r>
      </w:del>
    </w:p>
    <w:p w14:paraId="322424C7" w14:textId="77777777" w:rsidR="00566BCB" w:rsidRPr="00C2714A" w:rsidRDefault="00566BCB">
      <w:pPr>
        <w:pStyle w:val="Heading1"/>
        <w:numPr>
          <w:ilvl w:val="0"/>
          <w:numId w:val="1"/>
        </w:numPr>
        <w:spacing w:before="0" w:after="0" w:line="276" w:lineRule="auto"/>
        <w:jc w:val="both"/>
        <w:rPr>
          <w:rFonts w:ascii="Times New Roman" w:hAnsi="Times New Roman" w:cs="Times New Roman"/>
          <w:b/>
          <w:color w:val="auto"/>
          <w:sz w:val="28"/>
          <w:szCs w:val="28"/>
          <w:lang w:val="es-ES"/>
        </w:rPr>
      </w:pPr>
      <w:bookmarkStart w:id="592" w:name="_Toc447012316"/>
      <w:bookmarkStart w:id="593" w:name="_Toc453665489"/>
      <w:r w:rsidRPr="00C2714A">
        <w:rPr>
          <w:rFonts w:ascii="Times New Roman" w:hAnsi="Times New Roman" w:cs="Times New Roman"/>
          <w:b/>
          <w:color w:val="auto"/>
          <w:sz w:val="28"/>
          <w:szCs w:val="28"/>
          <w:lang w:val="es-ES"/>
        </w:rPr>
        <w:t>Características del sector</w:t>
      </w:r>
      <w:bookmarkEnd w:id="592"/>
      <w:bookmarkEnd w:id="593"/>
    </w:p>
    <w:p w14:paraId="2FA3B259" w14:textId="77777777" w:rsidR="00566BCB" w:rsidRPr="00C2714A" w:rsidRDefault="00566BCB" w:rsidP="00737596">
      <w:pPr>
        <w:spacing w:after="0" w:line="276" w:lineRule="auto"/>
        <w:jc w:val="both"/>
        <w:rPr>
          <w:lang w:val="es-ES"/>
        </w:rPr>
      </w:pPr>
    </w:p>
    <w:p w14:paraId="630165AF" w14:textId="2804962F" w:rsidR="00566BCB" w:rsidRPr="00C2714A" w:rsidRDefault="00566BCB" w:rsidP="000C3FB6">
      <w:pPr>
        <w:spacing w:after="0" w:line="276" w:lineRule="auto"/>
        <w:jc w:val="both"/>
        <w:rPr>
          <w:lang w:val="es-ES"/>
        </w:rPr>
      </w:pPr>
      <w:r w:rsidRPr="00C2714A">
        <w:rPr>
          <w:lang w:val="es-ES"/>
        </w:rPr>
        <w:t xml:space="preserve">Este sector </w:t>
      </w:r>
      <w:r w:rsidR="003A72F8" w:rsidRPr="00C2714A">
        <w:rPr>
          <w:lang w:val="es-ES"/>
        </w:rPr>
        <w:t>comprende</w:t>
      </w:r>
      <w:r w:rsidRPr="00C2714A">
        <w:rPr>
          <w:lang w:val="es-ES"/>
        </w:rPr>
        <w:t xml:space="preserve">, por un lado, la </w:t>
      </w:r>
      <w:r w:rsidR="003A72F8" w:rsidRPr="00C2714A">
        <w:rPr>
          <w:lang w:val="es-ES"/>
        </w:rPr>
        <w:t xml:space="preserve">edificación </w:t>
      </w:r>
      <w:r w:rsidRPr="00C2714A">
        <w:rPr>
          <w:lang w:val="es-ES"/>
        </w:rPr>
        <w:t>de viviendas habitacionales</w:t>
      </w:r>
      <w:r w:rsidR="003A72F8" w:rsidRPr="00C2714A">
        <w:rPr>
          <w:lang w:val="es-ES"/>
        </w:rPr>
        <w:t xml:space="preserve">, actividad </w:t>
      </w:r>
      <w:r w:rsidRPr="00C2714A">
        <w:rPr>
          <w:lang w:val="es-ES"/>
        </w:rPr>
        <w:t xml:space="preserve">que depende fuertemente de las expectativas internas de largo plazo, </w:t>
      </w:r>
      <w:r w:rsidR="003A72F8" w:rsidRPr="00C2714A">
        <w:rPr>
          <w:lang w:val="es-ES"/>
        </w:rPr>
        <w:t xml:space="preserve">y </w:t>
      </w:r>
      <w:r w:rsidRPr="00C2714A">
        <w:rPr>
          <w:lang w:val="es-ES"/>
        </w:rPr>
        <w:t>por otro, la construcción de obras de ingeniería civil</w:t>
      </w:r>
      <w:r w:rsidR="003A72F8" w:rsidRPr="00C2714A">
        <w:rPr>
          <w:lang w:val="es-ES"/>
        </w:rPr>
        <w:t xml:space="preserve"> –</w:t>
      </w:r>
      <w:r w:rsidRPr="00C2714A">
        <w:rPr>
          <w:lang w:val="es-ES"/>
        </w:rPr>
        <w:t>mayoritariamente</w:t>
      </w:r>
      <w:r w:rsidR="003A72F8" w:rsidRPr="00C2714A">
        <w:rPr>
          <w:lang w:val="es-ES"/>
        </w:rPr>
        <w:t xml:space="preserve"> </w:t>
      </w:r>
      <w:r w:rsidRPr="00C2714A">
        <w:rPr>
          <w:lang w:val="es-ES"/>
        </w:rPr>
        <w:t>ligadas a la minería</w:t>
      </w:r>
      <w:r w:rsidR="003A72F8" w:rsidRPr="00C2714A">
        <w:rPr>
          <w:lang w:val="es-ES"/>
        </w:rPr>
        <w:t>–,</w:t>
      </w:r>
      <w:r w:rsidRPr="00C2714A">
        <w:rPr>
          <w:lang w:val="es-ES"/>
        </w:rPr>
        <w:t xml:space="preserve"> </w:t>
      </w:r>
      <w:r w:rsidR="003A72F8" w:rsidRPr="00C2714A">
        <w:rPr>
          <w:lang w:val="es-ES"/>
        </w:rPr>
        <w:t>su</w:t>
      </w:r>
      <w:r w:rsidR="0043085C" w:rsidRPr="00C2714A">
        <w:rPr>
          <w:lang w:val="es-ES"/>
        </w:rPr>
        <w:t>jet</w:t>
      </w:r>
      <w:r w:rsidR="003A72F8" w:rsidRPr="00C2714A">
        <w:rPr>
          <w:lang w:val="es-ES"/>
        </w:rPr>
        <w:t xml:space="preserve">a </w:t>
      </w:r>
      <w:r w:rsidR="0043085C" w:rsidRPr="00C2714A">
        <w:rPr>
          <w:lang w:val="es-ES"/>
        </w:rPr>
        <w:t xml:space="preserve">principalmente </w:t>
      </w:r>
      <w:r w:rsidR="003A72F8" w:rsidRPr="00C2714A">
        <w:rPr>
          <w:lang w:val="es-ES"/>
        </w:rPr>
        <w:t>a</w:t>
      </w:r>
      <w:r w:rsidRPr="00C2714A">
        <w:rPr>
          <w:lang w:val="es-ES"/>
        </w:rPr>
        <w:t xml:space="preserve"> factores externos. </w:t>
      </w:r>
    </w:p>
    <w:p w14:paraId="331A1AFB" w14:textId="08FEF266" w:rsidR="00566BCB" w:rsidRPr="00C2714A" w:rsidRDefault="00566BCB" w:rsidP="000C3FB6">
      <w:pPr>
        <w:pStyle w:val="CitaviBibliographyEntry"/>
        <w:spacing w:after="0" w:line="276" w:lineRule="auto"/>
        <w:jc w:val="both"/>
        <w:rPr>
          <w:rFonts w:ascii="Times New Roman" w:hAnsi="Times New Roman" w:cs="Times New Roman"/>
          <w:sz w:val="24"/>
          <w:szCs w:val="24"/>
          <w:lang w:val="es-ES"/>
        </w:rPr>
      </w:pPr>
    </w:p>
    <w:p w14:paraId="1E25308E" w14:textId="2C11586B" w:rsidR="00566BCB" w:rsidRPr="00C2714A" w:rsidRDefault="00566BCB"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594" w:name="_Toc447012317"/>
      <w:r w:rsidRPr="00C2714A">
        <w:rPr>
          <w:rFonts w:ascii="Times New Roman" w:hAnsi="Times New Roman" w:cs="Times New Roman"/>
          <w:b/>
          <w:color w:val="auto"/>
          <w:sz w:val="24"/>
          <w:szCs w:val="24"/>
          <w:lang w:val="es-ES"/>
        </w:rPr>
        <w:t xml:space="preserve"> </w:t>
      </w:r>
      <w:bookmarkStart w:id="595" w:name="_Toc453665490"/>
      <w:r w:rsidRPr="00C2714A">
        <w:rPr>
          <w:rFonts w:ascii="Times New Roman" w:hAnsi="Times New Roman" w:cs="Times New Roman"/>
          <w:b/>
          <w:color w:val="auto"/>
          <w:sz w:val="24"/>
          <w:szCs w:val="24"/>
          <w:lang w:val="es-ES"/>
        </w:rPr>
        <w:t>Características de las empresas</w:t>
      </w:r>
      <w:bookmarkEnd w:id="594"/>
      <w:bookmarkEnd w:id="595"/>
      <w:r w:rsidRPr="00C2714A">
        <w:rPr>
          <w:rFonts w:ascii="Times New Roman" w:hAnsi="Times New Roman" w:cs="Times New Roman"/>
          <w:b/>
          <w:color w:val="auto"/>
          <w:sz w:val="24"/>
          <w:szCs w:val="24"/>
          <w:lang w:val="es-ES"/>
        </w:rPr>
        <w:tab/>
      </w:r>
    </w:p>
    <w:p w14:paraId="7B9D037F" w14:textId="77777777" w:rsidR="009B5F29" w:rsidRPr="00C2714A" w:rsidRDefault="009B5F29" w:rsidP="000C3FB6">
      <w:pPr>
        <w:spacing w:after="0" w:line="276" w:lineRule="auto"/>
        <w:jc w:val="both"/>
        <w:rPr>
          <w:lang w:val="es-ES"/>
        </w:rPr>
      </w:pPr>
    </w:p>
    <w:p w14:paraId="5A652458" w14:textId="7E079332" w:rsidR="00566BCB" w:rsidRPr="00C2714A" w:rsidDel="00B859BD" w:rsidRDefault="00566BCB" w:rsidP="000C3FB6">
      <w:pPr>
        <w:spacing w:after="0" w:line="276" w:lineRule="auto"/>
        <w:jc w:val="both"/>
        <w:rPr>
          <w:del w:id="596" w:author="Observatorio 02" w:date="2017-03-16T11:34:00Z"/>
          <w:lang w:val="es-ES"/>
        </w:rPr>
      </w:pPr>
      <w:r w:rsidRPr="00C2714A">
        <w:rPr>
          <w:lang w:val="es-ES"/>
        </w:rPr>
        <w:t>Existen dos mecanismos para clasificar las empresas según su tamaño. El primero de ellos</w:t>
      </w:r>
      <w:r w:rsidR="0043085C" w:rsidRPr="00C2714A">
        <w:rPr>
          <w:lang w:val="es-ES"/>
        </w:rPr>
        <w:t xml:space="preserve"> las </w:t>
      </w:r>
      <w:r w:rsidRPr="00C2714A">
        <w:rPr>
          <w:lang w:val="es-ES"/>
        </w:rPr>
        <w:t xml:space="preserve">clasifica según el </w:t>
      </w:r>
      <w:r w:rsidR="0043085C" w:rsidRPr="00C2714A">
        <w:rPr>
          <w:lang w:val="es-ES"/>
        </w:rPr>
        <w:t xml:space="preserve">volumen </w:t>
      </w:r>
      <w:r w:rsidRPr="00C2714A">
        <w:rPr>
          <w:lang w:val="es-ES"/>
        </w:rPr>
        <w:t>de ventas</w:t>
      </w:r>
      <w:r w:rsidRPr="00C2714A">
        <w:rPr>
          <w:rStyle w:val="FootnoteReference"/>
          <w:lang w:val="es-ES"/>
        </w:rPr>
        <w:footnoteReference w:id="3"/>
      </w:r>
      <w:r w:rsidRPr="00C2714A">
        <w:rPr>
          <w:lang w:val="es-ES"/>
        </w:rPr>
        <w:t xml:space="preserve"> que gener</w:t>
      </w:r>
      <w:r w:rsidR="0043085C" w:rsidRPr="00C2714A">
        <w:rPr>
          <w:lang w:val="es-ES"/>
        </w:rPr>
        <w:t>a</w:t>
      </w:r>
      <w:r w:rsidRPr="00C2714A">
        <w:rPr>
          <w:lang w:val="es-ES"/>
        </w:rPr>
        <w:t xml:space="preserve">n, mientras que el segundo mecanismo </w:t>
      </w:r>
      <w:r w:rsidR="0043085C" w:rsidRPr="00C2714A">
        <w:rPr>
          <w:lang w:val="es-ES"/>
        </w:rPr>
        <w:t>lo hace</w:t>
      </w:r>
      <w:r w:rsidRPr="00C2714A">
        <w:rPr>
          <w:lang w:val="es-ES"/>
        </w:rPr>
        <w:t xml:space="preserve"> bas</w:t>
      </w:r>
      <w:r w:rsidR="0043085C" w:rsidRPr="00C2714A">
        <w:rPr>
          <w:lang w:val="es-ES"/>
        </w:rPr>
        <w:t>ándose en e</w:t>
      </w:r>
      <w:r w:rsidRPr="00C2714A">
        <w:rPr>
          <w:lang w:val="es-ES"/>
        </w:rPr>
        <w:t>l número de empleados que poseen</w:t>
      </w:r>
      <w:r w:rsidRPr="00C2714A">
        <w:rPr>
          <w:rStyle w:val="FootnoteReference"/>
          <w:lang w:val="es-ES"/>
        </w:rPr>
        <w:footnoteReference w:id="4"/>
      </w:r>
      <w:r w:rsidRPr="00C2714A">
        <w:rPr>
          <w:lang w:val="es-ES"/>
        </w:rPr>
        <w:t xml:space="preserve"> (SII, 201</w:t>
      </w:r>
      <w:ins w:id="597" w:author="Observatorio 02" w:date="2017-03-14T11:37:00Z">
        <w:r w:rsidR="00DB50A9" w:rsidRPr="00C2714A">
          <w:rPr>
            <w:lang w:val="es-ES"/>
          </w:rPr>
          <w:t>5</w:t>
        </w:r>
      </w:ins>
      <w:del w:id="598" w:author="Observatorio 02" w:date="2017-03-14T11:37:00Z">
        <w:r w:rsidRPr="00C2714A" w:rsidDel="00DB50A9">
          <w:rPr>
            <w:lang w:val="es-ES"/>
          </w:rPr>
          <w:delText>4</w:delText>
        </w:r>
      </w:del>
      <w:r w:rsidRPr="00C2714A">
        <w:rPr>
          <w:lang w:val="es-ES"/>
        </w:rPr>
        <w:t>). En este documento se presentarán las cifras considerando el número de traba</w:t>
      </w:r>
      <w:r w:rsidR="0043085C" w:rsidRPr="00C2714A">
        <w:rPr>
          <w:lang w:val="es-ES"/>
        </w:rPr>
        <w:t>ja</w:t>
      </w:r>
      <w:r w:rsidRPr="00C2714A">
        <w:rPr>
          <w:lang w:val="es-ES"/>
        </w:rPr>
        <w:t>dores por empresa</w:t>
      </w:r>
      <w:r w:rsidR="00023F2B" w:rsidRPr="00C2714A">
        <w:rPr>
          <w:lang w:val="es-ES"/>
        </w:rPr>
        <w:t>.</w:t>
      </w:r>
    </w:p>
    <w:p w14:paraId="03A6EC1D" w14:textId="77777777" w:rsidR="00B859BD" w:rsidRPr="00C2714A" w:rsidRDefault="00B859BD" w:rsidP="000C3FB6">
      <w:pPr>
        <w:spacing w:after="0" w:line="276" w:lineRule="auto"/>
        <w:jc w:val="both"/>
        <w:rPr>
          <w:ins w:id="599" w:author="Observatorio 02" w:date="2017-03-16T11:34:00Z"/>
          <w:lang w:val="es-ES"/>
        </w:rPr>
      </w:pPr>
    </w:p>
    <w:p w14:paraId="7F74FE7C" w14:textId="77777777" w:rsidR="0043085C" w:rsidRPr="00C2714A" w:rsidRDefault="0043085C" w:rsidP="000C3FB6">
      <w:pPr>
        <w:spacing w:after="0" w:line="276" w:lineRule="auto"/>
        <w:jc w:val="both"/>
        <w:rPr>
          <w:lang w:val="es-ES"/>
        </w:rPr>
      </w:pPr>
    </w:p>
    <w:p w14:paraId="6D95BABF" w14:textId="5AF03B8A" w:rsidR="005E462D" w:rsidRPr="00C2714A" w:rsidRDefault="005E462D" w:rsidP="000C3FB6">
      <w:pPr>
        <w:spacing w:after="0" w:line="276" w:lineRule="auto"/>
        <w:jc w:val="both"/>
        <w:rPr>
          <w:lang w:val="es-ES"/>
        </w:rPr>
      </w:pPr>
      <w:r w:rsidRPr="00C2714A">
        <w:rPr>
          <w:lang w:val="es-ES"/>
        </w:rPr>
        <w:t>El Cuadro 1 muestra la distribución de empresas y trabajadores según tamaño de empresa (definido por el número de trabajadores). En estas cifras se excluyen a los trabajadores por cuenta propia que declaran sólo un trabajador en su negocio (unipersonales) (SII, NENE</w:t>
      </w:r>
      <w:r w:rsidRPr="00C2714A">
        <w:rPr>
          <w:rStyle w:val="FootnoteReference"/>
          <w:lang w:val="es-ES"/>
        </w:rPr>
        <w:footnoteReference w:id="5"/>
      </w:r>
      <w:r w:rsidRPr="00C2714A">
        <w:rPr>
          <w:lang w:val="es-ES"/>
        </w:rPr>
        <w:t>, 201</w:t>
      </w:r>
      <w:ins w:id="600" w:author="Observatorio 02" w:date="2017-03-14T11:37:00Z">
        <w:r w:rsidR="00DB50A9" w:rsidRPr="00C2714A">
          <w:rPr>
            <w:lang w:val="es-ES"/>
          </w:rPr>
          <w:t>5</w:t>
        </w:r>
      </w:ins>
      <w:del w:id="601" w:author="Observatorio 02" w:date="2017-03-14T11:37:00Z">
        <w:r w:rsidRPr="00C2714A" w:rsidDel="00DB50A9">
          <w:rPr>
            <w:lang w:val="es-ES"/>
          </w:rPr>
          <w:delText>4</w:delText>
        </w:r>
      </w:del>
      <w:r w:rsidRPr="00C2714A">
        <w:rPr>
          <w:lang w:val="es-ES"/>
        </w:rPr>
        <w:t xml:space="preserve">). </w:t>
      </w:r>
    </w:p>
    <w:p w14:paraId="14D3D513" w14:textId="77777777" w:rsidR="005E462D" w:rsidRPr="00C2714A" w:rsidRDefault="005E462D" w:rsidP="000C3FB6">
      <w:pPr>
        <w:spacing w:after="0" w:line="276" w:lineRule="auto"/>
        <w:jc w:val="both"/>
        <w:rPr>
          <w:lang w:val="es-ES"/>
        </w:rPr>
      </w:pPr>
    </w:p>
    <w:p w14:paraId="614E3D55" w14:textId="72AD1C05" w:rsidR="004245B2" w:rsidRPr="00C2714A" w:rsidRDefault="005E462D" w:rsidP="000C3FB6">
      <w:pPr>
        <w:spacing w:after="0" w:line="276" w:lineRule="auto"/>
        <w:jc w:val="both"/>
        <w:rPr>
          <w:lang w:val="es-ES"/>
        </w:rPr>
      </w:pPr>
      <w:r w:rsidRPr="00C2714A">
        <w:rPr>
          <w:lang w:val="es-ES"/>
        </w:rPr>
        <w:t>Se observa que la mayoría de las empresas corresponden a microempresas (</w:t>
      </w:r>
      <w:r w:rsidR="00631C90" w:rsidRPr="00C2714A">
        <w:rPr>
          <w:lang w:val="es-ES"/>
        </w:rPr>
        <w:t>83</w:t>
      </w:r>
      <w:r w:rsidRPr="00C2714A">
        <w:rPr>
          <w:lang w:val="es-ES"/>
        </w:rPr>
        <w:t xml:space="preserve">%), las que concentran un </w:t>
      </w:r>
      <w:ins w:id="602" w:author="Observatorio 02" w:date="2017-03-14T11:37:00Z">
        <w:r w:rsidR="00DB50A9" w:rsidRPr="00C2714A">
          <w:rPr>
            <w:lang w:val="es-ES"/>
          </w:rPr>
          <w:t>29</w:t>
        </w:r>
      </w:ins>
      <w:del w:id="603" w:author="Observatorio 02" w:date="2017-03-14T11:37:00Z">
        <w:r w:rsidR="00631C90" w:rsidRPr="00C2714A" w:rsidDel="00DB50A9">
          <w:rPr>
            <w:lang w:val="es-ES"/>
          </w:rPr>
          <w:delText>30</w:delText>
        </w:r>
      </w:del>
      <w:r w:rsidRPr="00C2714A">
        <w:rPr>
          <w:lang w:val="es-ES"/>
        </w:rPr>
        <w:t>% de los ocupados. Además, se puede ver que</w:t>
      </w:r>
      <w:r w:rsidR="0043516B" w:rsidRPr="00C2714A">
        <w:rPr>
          <w:lang w:val="es-ES"/>
        </w:rPr>
        <w:t>,</w:t>
      </w:r>
      <w:r w:rsidRPr="00C2714A">
        <w:rPr>
          <w:lang w:val="es-ES"/>
        </w:rPr>
        <w:t xml:space="preserve"> a diferencia de otros sectores, la distribución entre empresas de distinto tamaño es bastante homogénea, concentrando las m</w:t>
      </w:r>
      <w:r w:rsidR="005D06C9" w:rsidRPr="00C2714A">
        <w:rPr>
          <w:lang w:val="es-ES"/>
        </w:rPr>
        <w:t>icroempresas y grandes empresas</w:t>
      </w:r>
      <w:r w:rsidRPr="00C2714A">
        <w:rPr>
          <w:lang w:val="es-ES"/>
        </w:rPr>
        <w:t xml:space="preserve"> una proporción similar de ocupados.</w:t>
      </w:r>
      <w:r w:rsidR="003B1FFB" w:rsidRPr="00C2714A" w:rsidDel="003B1FFB">
        <w:rPr>
          <w:lang w:val="es-ES"/>
        </w:rPr>
        <w:t xml:space="preserve"> </w:t>
      </w:r>
    </w:p>
    <w:p w14:paraId="3FE4CEF9" w14:textId="13B9C5A4" w:rsidR="00FC610B" w:rsidRPr="00C2714A" w:rsidDel="00B859BD" w:rsidRDefault="00FC610B" w:rsidP="00737596">
      <w:pPr>
        <w:spacing w:after="0" w:line="276" w:lineRule="auto"/>
        <w:jc w:val="both"/>
        <w:rPr>
          <w:del w:id="604" w:author="Observatorio 02" w:date="2017-03-16T11:34:00Z"/>
          <w:rFonts w:eastAsia="Times New Roman"/>
          <w:lang w:val="es-CL"/>
        </w:rPr>
      </w:pPr>
    </w:p>
    <w:p w14:paraId="2932C137" w14:textId="051B21CA" w:rsidR="00615CF0" w:rsidRPr="00C2714A" w:rsidDel="00B859BD" w:rsidRDefault="00615CF0" w:rsidP="00615CF0">
      <w:pPr>
        <w:spacing w:after="0" w:line="276" w:lineRule="auto"/>
        <w:jc w:val="both"/>
        <w:rPr>
          <w:del w:id="605" w:author="Observatorio 02" w:date="2017-03-16T11:34:00Z"/>
          <w:rFonts w:eastAsiaTheme="minorHAnsi"/>
          <w:bdr w:val="none" w:sz="0" w:space="0" w:color="auto"/>
          <w:lang w:val="es-CL"/>
        </w:rPr>
      </w:pPr>
      <w:del w:id="606" w:author="Observatorio 02" w:date="2017-03-16T11:34:00Z">
        <w:r w:rsidRPr="00C2714A" w:rsidDel="00B859BD">
          <w:rPr>
            <w:rFonts w:eastAsiaTheme="minorHAnsi"/>
            <w:bdr w:val="none" w:sz="0" w:space="0" w:color="auto"/>
            <w:lang w:val="es-ES"/>
          </w:rPr>
          <w:delText>El Cuadro 2 muestra un resumen del número de empresas y del número de trabajadores promedio que estas emplean, desagregado por tamaño, pero ahora considerando a los trabajadores por cuenta propia unipersonales</w:delText>
        </w:r>
        <w:r w:rsidRPr="00C2714A" w:rsidDel="00B859BD">
          <w:rPr>
            <w:rFonts w:eastAsiaTheme="minorHAnsi"/>
            <w:bdr w:val="none" w:sz="0" w:space="0" w:color="auto"/>
            <w:vertAlign w:val="superscript"/>
            <w:lang w:val="es-ES"/>
          </w:rPr>
          <w:footnoteReference w:id="6"/>
        </w:r>
        <w:r w:rsidRPr="00C2714A" w:rsidDel="00B859BD">
          <w:rPr>
            <w:rFonts w:eastAsiaTheme="minorHAnsi"/>
            <w:bdr w:val="none" w:sz="0" w:space="0" w:color="auto"/>
            <w:lang w:val="es-ES"/>
          </w:rPr>
          <w:delText xml:space="preserve">. El objetivo de esta tabla es identificar la distribución de todos los ocupados, independiente de si se encuentran o no empleados en alguna empresa. Se observa que un </w:delText>
        </w:r>
      </w:del>
      <w:del w:id="609" w:author="Observatorio 02" w:date="2017-03-14T11:41:00Z">
        <w:r w:rsidRPr="00C2714A" w:rsidDel="007A3409">
          <w:rPr>
            <w:rFonts w:eastAsiaTheme="minorHAnsi"/>
            <w:bdr w:val="none" w:sz="0" w:space="0" w:color="auto"/>
            <w:lang w:val="es-ES"/>
          </w:rPr>
          <w:delText>20</w:delText>
        </w:r>
      </w:del>
      <w:del w:id="610" w:author="Observatorio 02" w:date="2017-03-16T11:34:00Z">
        <w:r w:rsidRPr="00C2714A" w:rsidDel="00B859BD">
          <w:rPr>
            <w:rFonts w:eastAsiaTheme="minorHAnsi"/>
            <w:bdr w:val="none" w:sz="0" w:space="0" w:color="auto"/>
            <w:lang w:val="es-ES"/>
          </w:rPr>
          <w:delText xml:space="preserve">% de los ocupados se declara como trabajador por cuenta propia unipersonal, mientras el </w:delText>
        </w:r>
      </w:del>
      <w:del w:id="611" w:author="Observatorio 02" w:date="2017-03-14T11:41:00Z">
        <w:r w:rsidRPr="00C2714A" w:rsidDel="007A3409">
          <w:rPr>
            <w:rFonts w:eastAsiaTheme="minorHAnsi"/>
            <w:bdr w:val="none" w:sz="0" w:space="0" w:color="auto"/>
            <w:lang w:val="es-ES"/>
          </w:rPr>
          <w:delText>80</w:delText>
        </w:r>
      </w:del>
      <w:del w:id="612" w:author="Observatorio 02" w:date="2017-03-16T11:34:00Z">
        <w:r w:rsidRPr="00C2714A" w:rsidDel="00B859BD">
          <w:rPr>
            <w:rFonts w:eastAsiaTheme="minorHAnsi"/>
            <w:bdr w:val="none" w:sz="0" w:space="0" w:color="auto"/>
            <w:lang w:val="es-ES"/>
          </w:rPr>
          <w:delText xml:space="preserve">% restante se distribuye en: </w:delText>
        </w:r>
      </w:del>
      <w:del w:id="613" w:author="Observatorio 02" w:date="2017-03-14T11:42:00Z">
        <w:r w:rsidRPr="00C2714A" w:rsidDel="00CB2468">
          <w:rPr>
            <w:rFonts w:eastAsiaTheme="minorHAnsi"/>
            <w:bdr w:val="none" w:sz="0" w:space="0" w:color="auto"/>
            <w:lang w:val="es-ES"/>
          </w:rPr>
          <w:delText>24</w:delText>
        </w:r>
      </w:del>
      <w:del w:id="614" w:author="Observatorio 02" w:date="2017-03-16T11:34:00Z">
        <w:r w:rsidRPr="00C2714A" w:rsidDel="00B859BD">
          <w:rPr>
            <w:rFonts w:eastAsiaTheme="minorHAnsi"/>
            <w:bdr w:val="none" w:sz="0" w:space="0" w:color="auto"/>
            <w:lang w:val="es-ES"/>
          </w:rPr>
          <w:delText xml:space="preserve">% en microempresas, 18% en pequeñas, 18% en medianas y </w:delText>
        </w:r>
      </w:del>
      <w:del w:id="615" w:author="Observatorio 02" w:date="2017-03-14T11:42:00Z">
        <w:r w:rsidRPr="00C2714A" w:rsidDel="00CB2468">
          <w:rPr>
            <w:rFonts w:eastAsiaTheme="minorHAnsi"/>
            <w:bdr w:val="none" w:sz="0" w:space="0" w:color="auto"/>
            <w:lang w:val="es-ES"/>
          </w:rPr>
          <w:delText>21</w:delText>
        </w:r>
      </w:del>
      <w:del w:id="616" w:author="Observatorio 02" w:date="2017-03-16T11:34:00Z">
        <w:r w:rsidRPr="00C2714A" w:rsidDel="00B859BD">
          <w:rPr>
            <w:rFonts w:eastAsiaTheme="minorHAnsi"/>
            <w:bdr w:val="none" w:sz="0" w:space="0" w:color="auto"/>
            <w:lang w:val="es-ES"/>
          </w:rPr>
          <w:delText>% en grandes empresas.</w:delText>
        </w:r>
        <w:r w:rsidRPr="00C2714A" w:rsidDel="00B859BD">
          <w:rPr>
            <w:rFonts w:eastAsiaTheme="minorHAnsi"/>
            <w:bdr w:val="none" w:sz="0" w:space="0" w:color="auto"/>
            <w:lang w:val="es-CL"/>
          </w:rPr>
          <w:delText xml:space="preserve"> </w:delText>
        </w:r>
      </w:del>
    </w:p>
    <w:p w14:paraId="41F1CF0D" w14:textId="77777777" w:rsidR="00AD0F85" w:rsidRPr="00C2714A" w:rsidRDefault="00AD0F85" w:rsidP="00615CF0">
      <w:pPr>
        <w:spacing w:after="0" w:line="276" w:lineRule="auto"/>
        <w:jc w:val="both"/>
        <w:rPr>
          <w:rFonts w:eastAsiaTheme="minorHAnsi"/>
          <w:bdr w:val="none" w:sz="0" w:space="0" w:color="auto"/>
          <w:lang w:val="es-CL"/>
        </w:rPr>
      </w:pPr>
    </w:p>
    <w:p w14:paraId="59232CAA" w14:textId="291D9726" w:rsidR="00380FB1" w:rsidRPr="00C2714A" w:rsidRDefault="00380FB1" w:rsidP="00417A63">
      <w:pPr>
        <w:spacing w:after="0" w:line="240" w:lineRule="auto"/>
        <w:jc w:val="both"/>
        <w:rPr>
          <w:rFonts w:eastAsia="Times New Roman"/>
          <w:b/>
          <w:bCs/>
          <w:color w:val="323E4F" w:themeColor="text2" w:themeShade="BF"/>
          <w:bdr w:val="none" w:sz="0" w:space="0" w:color="auto"/>
          <w:lang w:val="es-CL" w:eastAsia="es-CL"/>
          <w:rPrChange w:id="617" w:author="Observatorio 02" w:date="2017-03-23T14:31:00Z">
            <w:rPr>
              <w:rFonts w:eastAsia="Times New Roman"/>
              <w:b/>
              <w:bCs/>
              <w:color w:val="2037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618" w:author="Observatorio 02" w:date="2017-03-23T14:31:00Z">
            <w:rPr>
              <w:rFonts w:eastAsia="Times New Roman"/>
              <w:b/>
              <w:bCs/>
              <w:color w:val="203764"/>
              <w:bdr w:val="none" w:sz="0" w:space="0" w:color="auto"/>
              <w:lang w:val="es-CL" w:eastAsia="es-CL"/>
            </w:rPr>
          </w:rPrChange>
        </w:rPr>
        <w:t xml:space="preserve">Cuadro 1. Número de empresas y ocupados por tamaño de empresa según número de trabajadores, </w:t>
      </w:r>
      <w:del w:id="619" w:author="Observatorio 02" w:date="2017-03-14T11:30:00Z">
        <w:r w:rsidRPr="00C2714A" w:rsidDel="000359FF">
          <w:rPr>
            <w:rFonts w:eastAsia="Times New Roman"/>
            <w:b/>
            <w:bCs/>
            <w:color w:val="323E4F" w:themeColor="text2" w:themeShade="BF"/>
            <w:bdr w:val="none" w:sz="0" w:space="0" w:color="auto"/>
            <w:lang w:val="es-CL" w:eastAsia="es-CL"/>
            <w:rPrChange w:id="620" w:author="Observatorio 02" w:date="2017-03-23T14:31:00Z">
              <w:rPr>
                <w:rFonts w:eastAsia="Times New Roman"/>
                <w:b/>
                <w:bCs/>
                <w:color w:val="203764"/>
                <w:bdr w:val="none" w:sz="0" w:space="0" w:color="auto"/>
                <w:lang w:val="es-CL" w:eastAsia="es-CL"/>
              </w:rPr>
            </w:rPrChange>
          </w:rPr>
          <w:delText>2014</w:delText>
        </w:r>
      </w:del>
      <w:ins w:id="621" w:author="Observatorio 02" w:date="2017-03-14T11:30:00Z">
        <w:r w:rsidR="000359FF" w:rsidRPr="00C2714A">
          <w:rPr>
            <w:rFonts w:eastAsia="Times New Roman"/>
            <w:b/>
            <w:bCs/>
            <w:color w:val="323E4F" w:themeColor="text2" w:themeShade="BF"/>
            <w:bdr w:val="none" w:sz="0" w:space="0" w:color="auto"/>
            <w:lang w:val="es-CL" w:eastAsia="es-CL"/>
            <w:rPrChange w:id="622" w:author="Observatorio 02" w:date="2017-03-23T14:31:00Z">
              <w:rPr>
                <w:rFonts w:eastAsia="Times New Roman"/>
                <w:b/>
                <w:bCs/>
                <w:color w:val="203764"/>
                <w:bdr w:val="none" w:sz="0" w:space="0" w:color="auto"/>
                <w:lang w:val="es-CL" w:eastAsia="es-CL"/>
              </w:rPr>
            </w:rPrChange>
          </w:rPr>
          <w:t>2015</w:t>
        </w:r>
      </w:ins>
      <w:del w:id="623" w:author="Observatorio 02" w:date="2017-03-22T14:16:00Z">
        <w:r w:rsidRPr="00C2714A" w:rsidDel="00E730BF">
          <w:rPr>
            <w:rFonts w:eastAsia="Times New Roman"/>
            <w:b/>
            <w:bCs/>
            <w:color w:val="323E4F" w:themeColor="text2" w:themeShade="BF"/>
            <w:bdr w:val="none" w:sz="0" w:space="0" w:color="auto"/>
            <w:lang w:val="es-CL" w:eastAsia="es-CL"/>
            <w:rPrChange w:id="624" w:author="Observatorio 02" w:date="2017-03-23T14:31:00Z">
              <w:rPr>
                <w:rFonts w:eastAsia="Times New Roman"/>
                <w:b/>
                <w:bCs/>
                <w:color w:val="203764"/>
                <w:bdr w:val="none" w:sz="0" w:space="0" w:color="auto"/>
                <w:lang w:val="es-CL" w:eastAsia="es-CL"/>
              </w:rPr>
            </w:rPrChange>
          </w:rPr>
          <w:delText>.</w:delText>
        </w:r>
      </w:del>
    </w:p>
    <w:tbl>
      <w:tblPr>
        <w:tblW w:w="8838" w:type="dxa"/>
        <w:tblCellMar>
          <w:left w:w="70" w:type="dxa"/>
          <w:right w:w="70" w:type="dxa"/>
        </w:tblCellMar>
        <w:tblLook w:val="04A0" w:firstRow="1" w:lastRow="0" w:firstColumn="1" w:lastColumn="0" w:noHBand="0" w:noVBand="1"/>
      </w:tblPr>
      <w:tblGrid>
        <w:gridCol w:w="1177"/>
        <w:gridCol w:w="1001"/>
        <w:gridCol w:w="828"/>
        <w:gridCol w:w="1174"/>
        <w:gridCol w:w="828"/>
        <w:gridCol w:w="1215"/>
        <w:gridCol w:w="700"/>
        <w:gridCol w:w="1215"/>
        <w:gridCol w:w="700"/>
      </w:tblGrid>
      <w:tr w:rsidR="000359FF" w:rsidRPr="00C2714A" w14:paraId="72D03830" w14:textId="77777777" w:rsidTr="000359FF">
        <w:trPr>
          <w:trHeight w:val="300"/>
          <w:ins w:id="625" w:author="Observatorio 02" w:date="2017-03-14T11:30:00Z"/>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2D1003E6" w14:textId="155E9DA4" w:rsidR="000359FF" w:rsidRPr="00C2714A" w:rsidRDefault="000359FF" w:rsidP="000359FF">
            <w:pPr>
              <w:spacing w:after="0" w:line="240" w:lineRule="auto"/>
              <w:rPr>
                <w:ins w:id="626" w:author="Observatorio 02" w:date="2017-03-14T11:30:00Z"/>
                <w:rFonts w:eastAsia="Times New Roman"/>
                <w:sz w:val="22"/>
                <w:szCs w:val="22"/>
                <w:bdr w:val="none" w:sz="0" w:space="0" w:color="auto"/>
                <w:lang w:val="es-CL" w:eastAsia="es-CL"/>
              </w:rPr>
            </w:pPr>
            <w:ins w:id="627" w:author="Observatorio 02" w:date="2017-03-14T11:30:00Z">
              <w:r w:rsidRPr="00C2714A">
                <w:rPr>
                  <w:rFonts w:eastAsia="Times New Roman"/>
                  <w:sz w:val="22"/>
                  <w:szCs w:val="22"/>
                  <w:bdr w:val="none" w:sz="0" w:space="0" w:color="auto"/>
                  <w:lang w:val="es-CL" w:eastAsia="es-CL"/>
                </w:rPr>
                <w:t xml:space="preserve">Tamaño de empresa </w:t>
              </w:r>
            </w:ins>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5A72482C" w14:textId="77777777" w:rsidR="000359FF" w:rsidRPr="00C2714A" w:rsidRDefault="000359FF" w:rsidP="000359FF">
            <w:pPr>
              <w:spacing w:after="0" w:line="240" w:lineRule="auto"/>
              <w:jc w:val="center"/>
              <w:rPr>
                <w:ins w:id="628" w:author="Observatorio 02" w:date="2017-03-14T11:30:00Z"/>
                <w:rFonts w:eastAsia="Times New Roman"/>
                <w:sz w:val="22"/>
                <w:szCs w:val="22"/>
                <w:bdr w:val="none" w:sz="0" w:space="0" w:color="auto"/>
                <w:lang w:val="es-CL" w:eastAsia="es-CL"/>
              </w:rPr>
            </w:pPr>
            <w:ins w:id="629" w:author="Observatorio 02" w:date="2017-03-14T11:30:00Z">
              <w:r w:rsidRPr="00C2714A">
                <w:rPr>
                  <w:rFonts w:eastAsia="Times New Roman"/>
                  <w:sz w:val="22"/>
                  <w:szCs w:val="22"/>
                  <w:bdr w:val="none" w:sz="0" w:space="0" w:color="auto"/>
                  <w:lang w:val="es-CL" w:eastAsia="es-CL"/>
                </w:rPr>
                <w:t>Sector</w:t>
              </w:r>
            </w:ins>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6D47B3F9" w14:textId="77777777" w:rsidR="000359FF" w:rsidRPr="00C2714A" w:rsidRDefault="000359FF" w:rsidP="000359FF">
            <w:pPr>
              <w:spacing w:after="0" w:line="240" w:lineRule="auto"/>
              <w:jc w:val="center"/>
              <w:rPr>
                <w:ins w:id="630" w:author="Observatorio 02" w:date="2017-03-14T11:30:00Z"/>
                <w:rFonts w:eastAsia="Times New Roman"/>
                <w:sz w:val="22"/>
                <w:szCs w:val="22"/>
                <w:bdr w:val="none" w:sz="0" w:space="0" w:color="auto"/>
                <w:lang w:val="es-CL" w:eastAsia="es-CL"/>
              </w:rPr>
            </w:pPr>
            <w:ins w:id="631" w:author="Observatorio 02" w:date="2017-03-14T11:30:00Z">
              <w:r w:rsidRPr="00C2714A">
                <w:rPr>
                  <w:rFonts w:eastAsia="Times New Roman"/>
                  <w:sz w:val="22"/>
                  <w:szCs w:val="22"/>
                  <w:bdr w:val="none" w:sz="0" w:space="0" w:color="auto"/>
                  <w:lang w:val="es-CL" w:eastAsia="es-CL"/>
                </w:rPr>
                <w:t>Nacional</w:t>
              </w:r>
            </w:ins>
          </w:p>
        </w:tc>
      </w:tr>
      <w:tr w:rsidR="000359FF" w:rsidRPr="00C2714A" w14:paraId="412DC127" w14:textId="77777777" w:rsidTr="000359FF">
        <w:trPr>
          <w:trHeight w:val="300"/>
          <w:ins w:id="632" w:author="Observatorio 02" w:date="2017-03-14T11:30:00Z"/>
        </w:trPr>
        <w:tc>
          <w:tcPr>
            <w:tcW w:w="1177" w:type="dxa"/>
            <w:vMerge/>
            <w:tcBorders>
              <w:top w:val="single" w:sz="8" w:space="0" w:color="000000"/>
              <w:left w:val="nil"/>
              <w:bottom w:val="single" w:sz="4" w:space="0" w:color="000000"/>
              <w:right w:val="nil"/>
            </w:tcBorders>
            <w:vAlign w:val="center"/>
            <w:hideMark/>
          </w:tcPr>
          <w:p w14:paraId="39087675" w14:textId="77777777" w:rsidR="000359FF" w:rsidRPr="00C2714A" w:rsidRDefault="000359FF" w:rsidP="000359FF">
            <w:pPr>
              <w:spacing w:after="0" w:line="240" w:lineRule="auto"/>
              <w:rPr>
                <w:ins w:id="633" w:author="Observatorio 02" w:date="2017-03-14T11:30:00Z"/>
                <w:rFonts w:eastAsia="Times New Roman"/>
                <w:sz w:val="22"/>
                <w:szCs w:val="22"/>
                <w:bdr w:val="none" w:sz="0" w:space="0" w:color="auto"/>
                <w:lang w:val="es-CL" w:eastAsia="es-CL"/>
              </w:rPr>
            </w:pPr>
          </w:p>
        </w:tc>
        <w:tc>
          <w:tcPr>
            <w:tcW w:w="1829" w:type="dxa"/>
            <w:gridSpan w:val="2"/>
            <w:tcBorders>
              <w:top w:val="nil"/>
              <w:left w:val="nil"/>
              <w:bottom w:val="single" w:sz="4" w:space="0" w:color="000000"/>
              <w:right w:val="nil"/>
            </w:tcBorders>
            <w:shd w:val="clear" w:color="000000" w:fill="FFFFFF"/>
            <w:noWrap/>
            <w:vAlign w:val="bottom"/>
            <w:hideMark/>
          </w:tcPr>
          <w:p w14:paraId="14B54B6F" w14:textId="77777777" w:rsidR="000359FF" w:rsidRPr="00C2714A" w:rsidRDefault="000359FF" w:rsidP="000359FF">
            <w:pPr>
              <w:spacing w:after="0" w:line="240" w:lineRule="auto"/>
              <w:jc w:val="center"/>
              <w:rPr>
                <w:ins w:id="634" w:author="Observatorio 02" w:date="2017-03-14T11:30:00Z"/>
                <w:rFonts w:eastAsia="Times New Roman"/>
                <w:sz w:val="22"/>
                <w:szCs w:val="22"/>
                <w:bdr w:val="none" w:sz="0" w:space="0" w:color="auto"/>
                <w:lang w:val="es-CL" w:eastAsia="es-CL"/>
              </w:rPr>
            </w:pPr>
            <w:ins w:id="635" w:author="Observatorio 02" w:date="2017-03-14T11:30:00Z">
              <w:r w:rsidRPr="00C2714A">
                <w:rPr>
                  <w:rFonts w:eastAsia="Times New Roman"/>
                  <w:sz w:val="22"/>
                  <w:szCs w:val="22"/>
                  <w:bdr w:val="none" w:sz="0" w:space="0" w:color="auto"/>
                  <w:lang w:val="es-CL" w:eastAsia="es-CL"/>
                </w:rPr>
                <w:t xml:space="preserve"> Empresas</w:t>
              </w:r>
            </w:ins>
          </w:p>
        </w:tc>
        <w:tc>
          <w:tcPr>
            <w:tcW w:w="2002" w:type="dxa"/>
            <w:gridSpan w:val="2"/>
            <w:tcBorders>
              <w:top w:val="nil"/>
              <w:left w:val="nil"/>
              <w:bottom w:val="single" w:sz="4" w:space="0" w:color="000000"/>
              <w:right w:val="nil"/>
            </w:tcBorders>
            <w:shd w:val="clear" w:color="000000" w:fill="FFFFFF"/>
            <w:noWrap/>
            <w:vAlign w:val="bottom"/>
            <w:hideMark/>
          </w:tcPr>
          <w:p w14:paraId="0A1BAE81" w14:textId="77777777" w:rsidR="000359FF" w:rsidRPr="00C2714A" w:rsidRDefault="000359FF" w:rsidP="000359FF">
            <w:pPr>
              <w:spacing w:after="0" w:line="240" w:lineRule="auto"/>
              <w:jc w:val="center"/>
              <w:rPr>
                <w:ins w:id="636" w:author="Observatorio 02" w:date="2017-03-14T11:30:00Z"/>
                <w:rFonts w:eastAsia="Times New Roman"/>
                <w:sz w:val="22"/>
                <w:szCs w:val="22"/>
                <w:bdr w:val="none" w:sz="0" w:space="0" w:color="auto"/>
                <w:lang w:val="es-CL" w:eastAsia="es-CL"/>
              </w:rPr>
            </w:pPr>
            <w:ins w:id="637" w:author="Observatorio 02" w:date="2017-03-14T11:30:00Z">
              <w:r w:rsidRPr="00C2714A">
                <w:rPr>
                  <w:rFonts w:eastAsia="Times New Roman"/>
                  <w:sz w:val="22"/>
                  <w:szCs w:val="22"/>
                  <w:bdr w:val="none" w:sz="0" w:space="0" w:color="auto"/>
                  <w:lang w:val="es-CL" w:eastAsia="es-CL"/>
                </w:rPr>
                <w:t xml:space="preserve"> Ocupados</w:t>
              </w:r>
            </w:ins>
          </w:p>
        </w:tc>
        <w:tc>
          <w:tcPr>
            <w:tcW w:w="1915" w:type="dxa"/>
            <w:gridSpan w:val="2"/>
            <w:tcBorders>
              <w:top w:val="nil"/>
              <w:left w:val="nil"/>
              <w:bottom w:val="single" w:sz="4" w:space="0" w:color="000000"/>
              <w:right w:val="nil"/>
            </w:tcBorders>
            <w:shd w:val="clear" w:color="000000" w:fill="FFFFFF"/>
            <w:noWrap/>
            <w:vAlign w:val="bottom"/>
            <w:hideMark/>
          </w:tcPr>
          <w:p w14:paraId="630241C9" w14:textId="77777777" w:rsidR="000359FF" w:rsidRPr="00C2714A" w:rsidRDefault="000359FF" w:rsidP="000359FF">
            <w:pPr>
              <w:spacing w:after="0" w:line="240" w:lineRule="auto"/>
              <w:jc w:val="center"/>
              <w:rPr>
                <w:ins w:id="638" w:author="Observatorio 02" w:date="2017-03-14T11:30:00Z"/>
                <w:rFonts w:eastAsia="Times New Roman"/>
                <w:sz w:val="22"/>
                <w:szCs w:val="22"/>
                <w:bdr w:val="none" w:sz="0" w:space="0" w:color="auto"/>
                <w:lang w:val="es-CL" w:eastAsia="es-CL"/>
              </w:rPr>
            </w:pPr>
            <w:ins w:id="639" w:author="Observatorio 02" w:date="2017-03-14T11:30:00Z">
              <w:r w:rsidRPr="00C2714A">
                <w:rPr>
                  <w:rFonts w:eastAsia="Times New Roman"/>
                  <w:sz w:val="22"/>
                  <w:szCs w:val="22"/>
                  <w:bdr w:val="none" w:sz="0" w:space="0" w:color="auto"/>
                  <w:lang w:val="es-CL" w:eastAsia="es-CL"/>
                </w:rPr>
                <w:t xml:space="preserve"> Empresas</w:t>
              </w:r>
            </w:ins>
          </w:p>
        </w:tc>
        <w:tc>
          <w:tcPr>
            <w:tcW w:w="1915" w:type="dxa"/>
            <w:gridSpan w:val="2"/>
            <w:tcBorders>
              <w:top w:val="nil"/>
              <w:left w:val="nil"/>
              <w:bottom w:val="single" w:sz="4" w:space="0" w:color="000000"/>
              <w:right w:val="nil"/>
            </w:tcBorders>
            <w:shd w:val="clear" w:color="000000" w:fill="FFFFFF"/>
            <w:noWrap/>
            <w:vAlign w:val="bottom"/>
            <w:hideMark/>
          </w:tcPr>
          <w:p w14:paraId="68A29B53" w14:textId="77777777" w:rsidR="000359FF" w:rsidRPr="00C2714A" w:rsidRDefault="000359FF" w:rsidP="000359FF">
            <w:pPr>
              <w:spacing w:after="0" w:line="240" w:lineRule="auto"/>
              <w:jc w:val="center"/>
              <w:rPr>
                <w:ins w:id="640" w:author="Observatorio 02" w:date="2017-03-14T11:30:00Z"/>
                <w:rFonts w:eastAsia="Times New Roman"/>
                <w:sz w:val="22"/>
                <w:szCs w:val="22"/>
                <w:bdr w:val="none" w:sz="0" w:space="0" w:color="auto"/>
                <w:lang w:val="es-CL" w:eastAsia="es-CL"/>
              </w:rPr>
            </w:pPr>
            <w:ins w:id="641" w:author="Observatorio 02" w:date="2017-03-14T11:30:00Z">
              <w:r w:rsidRPr="00C2714A">
                <w:rPr>
                  <w:rFonts w:eastAsia="Times New Roman"/>
                  <w:sz w:val="22"/>
                  <w:szCs w:val="22"/>
                  <w:bdr w:val="none" w:sz="0" w:space="0" w:color="auto"/>
                  <w:lang w:val="es-CL" w:eastAsia="es-CL"/>
                </w:rPr>
                <w:t xml:space="preserve"> Ocupados</w:t>
              </w:r>
            </w:ins>
          </w:p>
        </w:tc>
      </w:tr>
      <w:tr w:rsidR="000359FF" w:rsidRPr="00C2714A" w14:paraId="6A242F0B" w14:textId="77777777" w:rsidTr="000359FF">
        <w:trPr>
          <w:trHeight w:val="300"/>
          <w:ins w:id="642" w:author="Observatorio 02" w:date="2017-03-14T11:30:00Z"/>
        </w:trPr>
        <w:tc>
          <w:tcPr>
            <w:tcW w:w="1177" w:type="dxa"/>
            <w:vMerge/>
            <w:tcBorders>
              <w:top w:val="single" w:sz="8" w:space="0" w:color="000000"/>
              <w:left w:val="nil"/>
              <w:bottom w:val="single" w:sz="4" w:space="0" w:color="000000"/>
              <w:right w:val="nil"/>
            </w:tcBorders>
            <w:vAlign w:val="center"/>
            <w:hideMark/>
          </w:tcPr>
          <w:p w14:paraId="1357D4A1" w14:textId="77777777" w:rsidR="000359FF" w:rsidRPr="00C2714A" w:rsidRDefault="000359FF" w:rsidP="000359FF">
            <w:pPr>
              <w:spacing w:after="0" w:line="240" w:lineRule="auto"/>
              <w:rPr>
                <w:ins w:id="643" w:author="Observatorio 02" w:date="2017-03-14T11:30:00Z"/>
                <w:rFonts w:eastAsia="Times New Roman"/>
                <w:sz w:val="22"/>
                <w:szCs w:val="22"/>
                <w:bdr w:val="none" w:sz="0" w:space="0" w:color="auto"/>
                <w:lang w:val="es-CL" w:eastAsia="es-CL"/>
              </w:rPr>
            </w:pPr>
          </w:p>
        </w:tc>
        <w:tc>
          <w:tcPr>
            <w:tcW w:w="1001" w:type="dxa"/>
            <w:tcBorders>
              <w:top w:val="nil"/>
              <w:left w:val="nil"/>
              <w:bottom w:val="single" w:sz="4" w:space="0" w:color="000000"/>
              <w:right w:val="nil"/>
            </w:tcBorders>
            <w:shd w:val="clear" w:color="000000" w:fill="FFFFFF"/>
            <w:noWrap/>
            <w:vAlign w:val="bottom"/>
            <w:hideMark/>
          </w:tcPr>
          <w:p w14:paraId="2B84E7B3" w14:textId="77777777" w:rsidR="000359FF" w:rsidRPr="00C2714A" w:rsidRDefault="000359FF" w:rsidP="000359FF">
            <w:pPr>
              <w:spacing w:after="0" w:line="240" w:lineRule="auto"/>
              <w:jc w:val="center"/>
              <w:rPr>
                <w:ins w:id="644" w:author="Observatorio 02" w:date="2017-03-14T11:30:00Z"/>
                <w:rFonts w:eastAsia="Times New Roman"/>
                <w:sz w:val="22"/>
                <w:szCs w:val="22"/>
                <w:bdr w:val="none" w:sz="0" w:space="0" w:color="auto"/>
                <w:lang w:val="es-CL" w:eastAsia="es-CL"/>
              </w:rPr>
            </w:pPr>
            <w:ins w:id="645" w:author="Observatorio 02" w:date="2017-03-14T11:30:00Z">
              <w:r w:rsidRPr="00C2714A">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24B9953F" w14:textId="77777777" w:rsidR="000359FF" w:rsidRPr="00C2714A" w:rsidRDefault="000359FF" w:rsidP="000359FF">
            <w:pPr>
              <w:spacing w:after="0" w:line="240" w:lineRule="auto"/>
              <w:jc w:val="center"/>
              <w:rPr>
                <w:ins w:id="646" w:author="Observatorio 02" w:date="2017-03-14T11:30:00Z"/>
                <w:rFonts w:eastAsia="Times New Roman"/>
                <w:sz w:val="22"/>
                <w:szCs w:val="22"/>
                <w:bdr w:val="none" w:sz="0" w:space="0" w:color="auto"/>
                <w:lang w:val="es-CL" w:eastAsia="es-CL"/>
              </w:rPr>
            </w:pPr>
            <w:ins w:id="647" w:author="Observatorio 02" w:date="2017-03-14T11:30:00Z">
              <w:r w:rsidRPr="00C2714A">
                <w:rPr>
                  <w:rFonts w:eastAsia="Times New Roman"/>
                  <w:sz w:val="22"/>
                  <w:szCs w:val="22"/>
                  <w:bdr w:val="none" w:sz="0" w:space="0" w:color="auto"/>
                  <w:lang w:val="es-CL" w:eastAsia="es-CL"/>
                </w:rPr>
                <w:t xml:space="preserve"> %</w:t>
              </w:r>
            </w:ins>
          </w:p>
        </w:tc>
        <w:tc>
          <w:tcPr>
            <w:tcW w:w="1174" w:type="dxa"/>
            <w:tcBorders>
              <w:top w:val="nil"/>
              <w:left w:val="nil"/>
              <w:bottom w:val="single" w:sz="4" w:space="0" w:color="000000"/>
              <w:right w:val="nil"/>
            </w:tcBorders>
            <w:shd w:val="clear" w:color="000000" w:fill="FFFFFF"/>
            <w:noWrap/>
            <w:vAlign w:val="bottom"/>
            <w:hideMark/>
          </w:tcPr>
          <w:p w14:paraId="7E9F55D8" w14:textId="77777777" w:rsidR="000359FF" w:rsidRPr="00C2714A" w:rsidRDefault="000359FF" w:rsidP="000359FF">
            <w:pPr>
              <w:spacing w:after="0" w:line="240" w:lineRule="auto"/>
              <w:jc w:val="center"/>
              <w:rPr>
                <w:ins w:id="648" w:author="Observatorio 02" w:date="2017-03-14T11:30:00Z"/>
                <w:rFonts w:eastAsia="Times New Roman"/>
                <w:sz w:val="22"/>
                <w:szCs w:val="22"/>
                <w:bdr w:val="none" w:sz="0" w:space="0" w:color="auto"/>
                <w:lang w:val="es-CL" w:eastAsia="es-CL"/>
              </w:rPr>
            </w:pPr>
            <w:ins w:id="649" w:author="Observatorio 02" w:date="2017-03-14T11:30:00Z">
              <w:r w:rsidRPr="00C2714A">
                <w:rPr>
                  <w:rFonts w:eastAsia="Times New Roman"/>
                  <w:sz w:val="22"/>
                  <w:szCs w:val="22"/>
                  <w:bdr w:val="none" w:sz="0" w:space="0" w:color="auto"/>
                  <w:lang w:val="es-CL" w:eastAsia="es-CL"/>
                </w:rPr>
                <w:t xml:space="preserve"> N</w:t>
              </w:r>
            </w:ins>
          </w:p>
        </w:tc>
        <w:tc>
          <w:tcPr>
            <w:tcW w:w="828" w:type="dxa"/>
            <w:tcBorders>
              <w:top w:val="nil"/>
              <w:left w:val="nil"/>
              <w:bottom w:val="single" w:sz="4" w:space="0" w:color="000000"/>
              <w:right w:val="nil"/>
            </w:tcBorders>
            <w:shd w:val="clear" w:color="000000" w:fill="FFFFFF"/>
            <w:noWrap/>
            <w:vAlign w:val="bottom"/>
            <w:hideMark/>
          </w:tcPr>
          <w:p w14:paraId="41AD3601" w14:textId="77777777" w:rsidR="000359FF" w:rsidRPr="00C2714A" w:rsidRDefault="000359FF" w:rsidP="000359FF">
            <w:pPr>
              <w:spacing w:after="0" w:line="240" w:lineRule="auto"/>
              <w:jc w:val="center"/>
              <w:rPr>
                <w:ins w:id="650" w:author="Observatorio 02" w:date="2017-03-14T11:30:00Z"/>
                <w:rFonts w:eastAsia="Times New Roman"/>
                <w:sz w:val="22"/>
                <w:szCs w:val="22"/>
                <w:bdr w:val="none" w:sz="0" w:space="0" w:color="auto"/>
                <w:lang w:val="es-CL" w:eastAsia="es-CL"/>
              </w:rPr>
            </w:pPr>
            <w:ins w:id="651" w:author="Observatorio 02" w:date="2017-03-14T11:30:00Z">
              <w:r w:rsidRPr="00C2714A">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2CFDABFE" w14:textId="77777777" w:rsidR="000359FF" w:rsidRPr="00C2714A" w:rsidRDefault="000359FF" w:rsidP="000359FF">
            <w:pPr>
              <w:spacing w:after="0" w:line="240" w:lineRule="auto"/>
              <w:jc w:val="center"/>
              <w:rPr>
                <w:ins w:id="652" w:author="Observatorio 02" w:date="2017-03-14T11:30:00Z"/>
                <w:rFonts w:eastAsia="Times New Roman"/>
                <w:sz w:val="22"/>
                <w:szCs w:val="22"/>
                <w:bdr w:val="none" w:sz="0" w:space="0" w:color="auto"/>
                <w:lang w:val="es-CL" w:eastAsia="es-CL"/>
              </w:rPr>
            </w:pPr>
            <w:ins w:id="653" w:author="Observatorio 02" w:date="2017-03-14T11:30:00Z">
              <w:r w:rsidRPr="00C2714A">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1ABBEAC5" w14:textId="77777777" w:rsidR="000359FF" w:rsidRPr="00C2714A" w:rsidRDefault="000359FF" w:rsidP="000359FF">
            <w:pPr>
              <w:spacing w:after="0" w:line="240" w:lineRule="auto"/>
              <w:jc w:val="center"/>
              <w:rPr>
                <w:ins w:id="654" w:author="Observatorio 02" w:date="2017-03-14T11:30:00Z"/>
                <w:rFonts w:eastAsia="Times New Roman"/>
                <w:sz w:val="22"/>
                <w:szCs w:val="22"/>
                <w:bdr w:val="none" w:sz="0" w:space="0" w:color="auto"/>
                <w:lang w:val="es-CL" w:eastAsia="es-CL"/>
              </w:rPr>
            </w:pPr>
            <w:ins w:id="655" w:author="Observatorio 02" w:date="2017-03-14T11:30:00Z">
              <w:r w:rsidRPr="00C2714A">
                <w:rPr>
                  <w:rFonts w:eastAsia="Times New Roman"/>
                  <w:sz w:val="22"/>
                  <w:szCs w:val="22"/>
                  <w:bdr w:val="none" w:sz="0" w:space="0" w:color="auto"/>
                  <w:lang w:val="es-CL" w:eastAsia="es-CL"/>
                </w:rPr>
                <w:t xml:space="preserve"> %</w:t>
              </w:r>
            </w:ins>
          </w:p>
        </w:tc>
        <w:tc>
          <w:tcPr>
            <w:tcW w:w="1215" w:type="dxa"/>
            <w:tcBorders>
              <w:top w:val="nil"/>
              <w:left w:val="nil"/>
              <w:bottom w:val="single" w:sz="4" w:space="0" w:color="000000"/>
              <w:right w:val="nil"/>
            </w:tcBorders>
            <w:shd w:val="clear" w:color="000000" w:fill="FFFFFF"/>
            <w:noWrap/>
            <w:vAlign w:val="bottom"/>
            <w:hideMark/>
          </w:tcPr>
          <w:p w14:paraId="362A4396" w14:textId="77777777" w:rsidR="000359FF" w:rsidRPr="00C2714A" w:rsidRDefault="000359FF" w:rsidP="000359FF">
            <w:pPr>
              <w:spacing w:after="0" w:line="240" w:lineRule="auto"/>
              <w:jc w:val="center"/>
              <w:rPr>
                <w:ins w:id="656" w:author="Observatorio 02" w:date="2017-03-14T11:30:00Z"/>
                <w:rFonts w:eastAsia="Times New Roman"/>
                <w:sz w:val="22"/>
                <w:szCs w:val="22"/>
                <w:bdr w:val="none" w:sz="0" w:space="0" w:color="auto"/>
                <w:lang w:val="es-CL" w:eastAsia="es-CL"/>
              </w:rPr>
            </w:pPr>
            <w:ins w:id="657" w:author="Observatorio 02" w:date="2017-03-14T11:30:00Z">
              <w:r w:rsidRPr="00C2714A">
                <w:rPr>
                  <w:rFonts w:eastAsia="Times New Roman"/>
                  <w:sz w:val="22"/>
                  <w:szCs w:val="22"/>
                  <w:bdr w:val="none" w:sz="0" w:space="0" w:color="auto"/>
                  <w:lang w:val="es-CL" w:eastAsia="es-CL"/>
                </w:rPr>
                <w:t xml:space="preserve"> N</w:t>
              </w:r>
            </w:ins>
          </w:p>
        </w:tc>
        <w:tc>
          <w:tcPr>
            <w:tcW w:w="700" w:type="dxa"/>
            <w:tcBorders>
              <w:top w:val="nil"/>
              <w:left w:val="nil"/>
              <w:bottom w:val="single" w:sz="4" w:space="0" w:color="000000"/>
              <w:right w:val="nil"/>
            </w:tcBorders>
            <w:shd w:val="clear" w:color="000000" w:fill="FFFFFF"/>
            <w:noWrap/>
            <w:vAlign w:val="bottom"/>
            <w:hideMark/>
          </w:tcPr>
          <w:p w14:paraId="0E6F97EE" w14:textId="77777777" w:rsidR="000359FF" w:rsidRPr="00C2714A" w:rsidRDefault="000359FF" w:rsidP="000359FF">
            <w:pPr>
              <w:spacing w:after="0" w:line="240" w:lineRule="auto"/>
              <w:jc w:val="center"/>
              <w:rPr>
                <w:ins w:id="658" w:author="Observatorio 02" w:date="2017-03-14T11:30:00Z"/>
                <w:rFonts w:eastAsia="Times New Roman"/>
                <w:sz w:val="22"/>
                <w:szCs w:val="22"/>
                <w:bdr w:val="none" w:sz="0" w:space="0" w:color="auto"/>
                <w:lang w:val="es-CL" w:eastAsia="es-CL"/>
              </w:rPr>
            </w:pPr>
            <w:ins w:id="659" w:author="Observatorio 02" w:date="2017-03-14T11:30:00Z">
              <w:r w:rsidRPr="00C2714A">
                <w:rPr>
                  <w:rFonts w:eastAsia="Times New Roman"/>
                  <w:sz w:val="22"/>
                  <w:szCs w:val="22"/>
                  <w:bdr w:val="none" w:sz="0" w:space="0" w:color="auto"/>
                  <w:lang w:val="es-CL" w:eastAsia="es-CL"/>
                </w:rPr>
                <w:t xml:space="preserve"> %</w:t>
              </w:r>
            </w:ins>
          </w:p>
        </w:tc>
      </w:tr>
      <w:tr w:rsidR="000359FF" w:rsidRPr="00C2714A" w14:paraId="6F937055" w14:textId="77777777" w:rsidTr="000359FF">
        <w:trPr>
          <w:trHeight w:val="300"/>
          <w:ins w:id="660" w:author="Observatorio 02" w:date="2017-03-14T11:30:00Z"/>
        </w:trPr>
        <w:tc>
          <w:tcPr>
            <w:tcW w:w="1177" w:type="dxa"/>
            <w:tcBorders>
              <w:top w:val="nil"/>
              <w:left w:val="nil"/>
              <w:bottom w:val="nil"/>
              <w:right w:val="nil"/>
            </w:tcBorders>
            <w:shd w:val="clear" w:color="000000" w:fill="FFFFFF"/>
            <w:noWrap/>
            <w:vAlign w:val="bottom"/>
            <w:hideMark/>
          </w:tcPr>
          <w:p w14:paraId="092DB1EF" w14:textId="77777777" w:rsidR="000359FF" w:rsidRPr="00C2714A" w:rsidRDefault="000359FF" w:rsidP="000359FF">
            <w:pPr>
              <w:spacing w:after="0" w:line="240" w:lineRule="auto"/>
              <w:rPr>
                <w:ins w:id="661" w:author="Observatorio 02" w:date="2017-03-14T11:30:00Z"/>
                <w:rFonts w:eastAsia="Times New Roman"/>
                <w:sz w:val="22"/>
                <w:szCs w:val="22"/>
                <w:bdr w:val="none" w:sz="0" w:space="0" w:color="auto"/>
                <w:lang w:val="es-CL" w:eastAsia="es-CL"/>
              </w:rPr>
            </w:pPr>
            <w:ins w:id="662" w:author="Observatorio 02" w:date="2017-03-14T11:30:00Z">
              <w:r w:rsidRPr="00C2714A">
                <w:rPr>
                  <w:rFonts w:eastAsia="Times New Roman"/>
                  <w:sz w:val="22"/>
                  <w:szCs w:val="22"/>
                  <w:bdr w:val="none" w:sz="0" w:space="0" w:color="auto"/>
                  <w:lang w:val="es-CL" w:eastAsia="es-CL"/>
                </w:rPr>
                <w:t>Micro</w:t>
              </w:r>
            </w:ins>
          </w:p>
        </w:tc>
        <w:tc>
          <w:tcPr>
            <w:tcW w:w="1001" w:type="dxa"/>
            <w:tcBorders>
              <w:top w:val="nil"/>
              <w:left w:val="nil"/>
              <w:bottom w:val="nil"/>
              <w:right w:val="nil"/>
            </w:tcBorders>
            <w:shd w:val="clear" w:color="000000" w:fill="FFFFFF"/>
            <w:noWrap/>
            <w:vAlign w:val="bottom"/>
            <w:hideMark/>
          </w:tcPr>
          <w:p w14:paraId="390FD7BF" w14:textId="77777777" w:rsidR="000359FF" w:rsidRPr="00C2714A" w:rsidRDefault="000359FF" w:rsidP="000359FF">
            <w:pPr>
              <w:spacing w:after="0" w:line="240" w:lineRule="auto"/>
              <w:jc w:val="right"/>
              <w:rPr>
                <w:ins w:id="663" w:author="Observatorio 02" w:date="2017-03-14T11:30:00Z"/>
                <w:rFonts w:eastAsia="Times New Roman"/>
                <w:sz w:val="22"/>
                <w:szCs w:val="22"/>
                <w:bdr w:val="none" w:sz="0" w:space="0" w:color="auto"/>
                <w:lang w:val="es-CL" w:eastAsia="es-CL"/>
              </w:rPr>
            </w:pPr>
            <w:ins w:id="664" w:author="Observatorio 02" w:date="2017-03-14T11:30:00Z">
              <w:r w:rsidRPr="00C2714A">
                <w:rPr>
                  <w:rFonts w:eastAsia="Times New Roman"/>
                  <w:sz w:val="22"/>
                  <w:szCs w:val="22"/>
                  <w:bdr w:val="none" w:sz="0" w:space="0" w:color="auto"/>
                  <w:lang w:val="es-CL" w:eastAsia="es-CL"/>
                </w:rPr>
                <w:t>67.964</w:t>
              </w:r>
            </w:ins>
          </w:p>
        </w:tc>
        <w:tc>
          <w:tcPr>
            <w:tcW w:w="828" w:type="dxa"/>
            <w:tcBorders>
              <w:top w:val="nil"/>
              <w:left w:val="nil"/>
              <w:bottom w:val="nil"/>
              <w:right w:val="nil"/>
            </w:tcBorders>
            <w:shd w:val="clear" w:color="000000" w:fill="FFFFFF"/>
            <w:noWrap/>
            <w:vAlign w:val="bottom"/>
            <w:hideMark/>
          </w:tcPr>
          <w:p w14:paraId="2FD47D86" w14:textId="77777777" w:rsidR="000359FF" w:rsidRPr="00C2714A" w:rsidRDefault="000359FF" w:rsidP="000359FF">
            <w:pPr>
              <w:spacing w:after="0" w:line="240" w:lineRule="auto"/>
              <w:jc w:val="right"/>
              <w:rPr>
                <w:ins w:id="665" w:author="Observatorio 02" w:date="2017-03-14T11:30:00Z"/>
                <w:rFonts w:eastAsia="Times New Roman"/>
                <w:sz w:val="22"/>
                <w:szCs w:val="22"/>
                <w:bdr w:val="none" w:sz="0" w:space="0" w:color="auto"/>
                <w:lang w:val="es-CL" w:eastAsia="es-CL"/>
              </w:rPr>
            </w:pPr>
            <w:ins w:id="666" w:author="Observatorio 02" w:date="2017-03-14T11:30:00Z">
              <w:r w:rsidRPr="00C2714A">
                <w:rPr>
                  <w:rFonts w:eastAsia="Times New Roman"/>
                  <w:sz w:val="22"/>
                  <w:szCs w:val="22"/>
                  <w:bdr w:val="none" w:sz="0" w:space="0" w:color="auto"/>
                  <w:lang w:val="es-CL" w:eastAsia="es-CL"/>
                </w:rPr>
                <w:t>82,5</w:t>
              </w:r>
            </w:ins>
          </w:p>
        </w:tc>
        <w:tc>
          <w:tcPr>
            <w:tcW w:w="1174" w:type="dxa"/>
            <w:tcBorders>
              <w:top w:val="nil"/>
              <w:left w:val="nil"/>
              <w:bottom w:val="nil"/>
              <w:right w:val="nil"/>
            </w:tcBorders>
            <w:shd w:val="clear" w:color="000000" w:fill="FFFFFF"/>
            <w:noWrap/>
            <w:vAlign w:val="bottom"/>
            <w:hideMark/>
          </w:tcPr>
          <w:p w14:paraId="05E04DEF" w14:textId="77777777" w:rsidR="000359FF" w:rsidRPr="00C2714A" w:rsidRDefault="000359FF" w:rsidP="000359FF">
            <w:pPr>
              <w:spacing w:after="0" w:line="240" w:lineRule="auto"/>
              <w:jc w:val="right"/>
              <w:rPr>
                <w:ins w:id="667" w:author="Observatorio 02" w:date="2017-03-14T11:30:00Z"/>
                <w:rFonts w:eastAsia="Times New Roman"/>
                <w:sz w:val="22"/>
                <w:szCs w:val="22"/>
                <w:bdr w:val="none" w:sz="0" w:space="0" w:color="auto"/>
                <w:lang w:val="es-CL" w:eastAsia="es-CL"/>
              </w:rPr>
            </w:pPr>
            <w:ins w:id="668" w:author="Observatorio 02" w:date="2017-03-14T11:30:00Z">
              <w:r w:rsidRPr="00C2714A">
                <w:rPr>
                  <w:rFonts w:eastAsia="Times New Roman"/>
                  <w:sz w:val="22"/>
                  <w:szCs w:val="22"/>
                  <w:bdr w:val="none" w:sz="0" w:space="0" w:color="auto"/>
                  <w:lang w:val="es-CL" w:eastAsia="es-CL"/>
                </w:rPr>
                <w:t>154.590</w:t>
              </w:r>
            </w:ins>
          </w:p>
        </w:tc>
        <w:tc>
          <w:tcPr>
            <w:tcW w:w="828" w:type="dxa"/>
            <w:tcBorders>
              <w:top w:val="nil"/>
              <w:left w:val="nil"/>
              <w:bottom w:val="nil"/>
              <w:right w:val="nil"/>
            </w:tcBorders>
            <w:shd w:val="clear" w:color="000000" w:fill="FFFFFF"/>
            <w:noWrap/>
            <w:vAlign w:val="bottom"/>
            <w:hideMark/>
          </w:tcPr>
          <w:p w14:paraId="091A6B8C" w14:textId="77777777" w:rsidR="000359FF" w:rsidRPr="00C2714A" w:rsidRDefault="000359FF" w:rsidP="000359FF">
            <w:pPr>
              <w:spacing w:after="0" w:line="240" w:lineRule="auto"/>
              <w:jc w:val="right"/>
              <w:rPr>
                <w:ins w:id="669" w:author="Observatorio 02" w:date="2017-03-14T11:30:00Z"/>
                <w:rFonts w:eastAsia="Times New Roman"/>
                <w:sz w:val="22"/>
                <w:szCs w:val="22"/>
                <w:bdr w:val="none" w:sz="0" w:space="0" w:color="auto"/>
                <w:lang w:val="es-CL" w:eastAsia="es-CL"/>
              </w:rPr>
            </w:pPr>
            <w:ins w:id="670" w:author="Observatorio 02" w:date="2017-03-14T11:30:00Z">
              <w:r w:rsidRPr="00C2714A">
                <w:rPr>
                  <w:rFonts w:eastAsia="Times New Roman"/>
                  <w:sz w:val="22"/>
                  <w:szCs w:val="22"/>
                  <w:bdr w:val="none" w:sz="0" w:space="0" w:color="auto"/>
                  <w:lang w:val="es-CL" w:eastAsia="es-CL"/>
                </w:rPr>
                <w:t>28,7</w:t>
              </w:r>
            </w:ins>
          </w:p>
        </w:tc>
        <w:tc>
          <w:tcPr>
            <w:tcW w:w="1215" w:type="dxa"/>
            <w:tcBorders>
              <w:top w:val="nil"/>
              <w:left w:val="nil"/>
              <w:bottom w:val="nil"/>
              <w:right w:val="nil"/>
            </w:tcBorders>
            <w:shd w:val="clear" w:color="000000" w:fill="FFFFFF"/>
            <w:noWrap/>
            <w:vAlign w:val="bottom"/>
            <w:hideMark/>
          </w:tcPr>
          <w:p w14:paraId="559C834B" w14:textId="77777777" w:rsidR="000359FF" w:rsidRPr="00C2714A" w:rsidRDefault="000359FF" w:rsidP="000359FF">
            <w:pPr>
              <w:spacing w:after="0" w:line="240" w:lineRule="auto"/>
              <w:jc w:val="right"/>
              <w:rPr>
                <w:ins w:id="671" w:author="Observatorio 02" w:date="2017-03-14T11:30:00Z"/>
                <w:rFonts w:eastAsia="Times New Roman"/>
                <w:sz w:val="22"/>
                <w:szCs w:val="22"/>
                <w:bdr w:val="none" w:sz="0" w:space="0" w:color="auto"/>
                <w:lang w:val="es-CL" w:eastAsia="es-CL"/>
              </w:rPr>
            </w:pPr>
            <w:ins w:id="672" w:author="Observatorio 02" w:date="2017-03-14T11:30:00Z">
              <w:r w:rsidRPr="00C2714A">
                <w:rPr>
                  <w:rFonts w:eastAsia="Times New Roman"/>
                  <w:sz w:val="22"/>
                  <w:szCs w:val="22"/>
                  <w:bdr w:val="none" w:sz="0" w:space="0" w:color="auto"/>
                  <w:lang w:val="es-CL" w:eastAsia="es-CL"/>
                </w:rPr>
                <w:t>988.167</w:t>
              </w:r>
            </w:ins>
          </w:p>
        </w:tc>
        <w:tc>
          <w:tcPr>
            <w:tcW w:w="700" w:type="dxa"/>
            <w:tcBorders>
              <w:top w:val="nil"/>
              <w:left w:val="nil"/>
              <w:bottom w:val="nil"/>
              <w:right w:val="nil"/>
            </w:tcBorders>
            <w:shd w:val="clear" w:color="000000" w:fill="FFFFFF"/>
            <w:noWrap/>
            <w:vAlign w:val="bottom"/>
            <w:hideMark/>
          </w:tcPr>
          <w:p w14:paraId="7065BF3E" w14:textId="77777777" w:rsidR="000359FF" w:rsidRPr="00C2714A" w:rsidRDefault="000359FF" w:rsidP="000359FF">
            <w:pPr>
              <w:spacing w:after="0" w:line="240" w:lineRule="auto"/>
              <w:jc w:val="right"/>
              <w:rPr>
                <w:ins w:id="673" w:author="Observatorio 02" w:date="2017-03-14T11:30:00Z"/>
                <w:rFonts w:eastAsia="Times New Roman"/>
                <w:sz w:val="22"/>
                <w:szCs w:val="22"/>
                <w:bdr w:val="none" w:sz="0" w:space="0" w:color="auto"/>
                <w:lang w:val="es-CL" w:eastAsia="es-CL"/>
              </w:rPr>
            </w:pPr>
            <w:ins w:id="674" w:author="Observatorio 02" w:date="2017-03-14T11:30:00Z">
              <w:r w:rsidRPr="00C2714A">
                <w:rPr>
                  <w:rFonts w:eastAsia="Times New Roman"/>
                  <w:sz w:val="22"/>
                  <w:szCs w:val="22"/>
                  <w:bdr w:val="none" w:sz="0" w:space="0" w:color="auto"/>
                  <w:lang w:val="es-CL" w:eastAsia="es-CL"/>
                </w:rPr>
                <w:t>92,0</w:t>
              </w:r>
            </w:ins>
          </w:p>
        </w:tc>
        <w:tc>
          <w:tcPr>
            <w:tcW w:w="1215" w:type="dxa"/>
            <w:tcBorders>
              <w:top w:val="nil"/>
              <w:left w:val="nil"/>
              <w:bottom w:val="nil"/>
              <w:right w:val="nil"/>
            </w:tcBorders>
            <w:shd w:val="clear" w:color="000000" w:fill="FFFFFF"/>
            <w:noWrap/>
            <w:vAlign w:val="bottom"/>
            <w:hideMark/>
          </w:tcPr>
          <w:p w14:paraId="0A66960D" w14:textId="77777777" w:rsidR="000359FF" w:rsidRPr="00C2714A" w:rsidRDefault="000359FF" w:rsidP="000359FF">
            <w:pPr>
              <w:spacing w:after="0" w:line="240" w:lineRule="auto"/>
              <w:jc w:val="right"/>
              <w:rPr>
                <w:ins w:id="675" w:author="Observatorio 02" w:date="2017-03-14T11:30:00Z"/>
                <w:rFonts w:eastAsia="Times New Roman"/>
                <w:sz w:val="22"/>
                <w:szCs w:val="22"/>
                <w:bdr w:val="none" w:sz="0" w:space="0" w:color="auto"/>
                <w:lang w:val="es-CL" w:eastAsia="es-CL"/>
              </w:rPr>
            </w:pPr>
            <w:ins w:id="676" w:author="Observatorio 02" w:date="2017-03-14T11:30:00Z">
              <w:r w:rsidRPr="00C2714A">
                <w:rPr>
                  <w:rFonts w:eastAsia="Times New Roman"/>
                  <w:sz w:val="22"/>
                  <w:szCs w:val="22"/>
                  <w:bdr w:val="none" w:sz="0" w:space="0" w:color="auto"/>
                  <w:lang w:val="es-CL" w:eastAsia="es-CL"/>
                </w:rPr>
                <w:t>1.579.683</w:t>
              </w:r>
            </w:ins>
          </w:p>
        </w:tc>
        <w:tc>
          <w:tcPr>
            <w:tcW w:w="700" w:type="dxa"/>
            <w:tcBorders>
              <w:top w:val="nil"/>
              <w:left w:val="nil"/>
              <w:bottom w:val="nil"/>
              <w:right w:val="nil"/>
            </w:tcBorders>
            <w:shd w:val="clear" w:color="000000" w:fill="FFFFFF"/>
            <w:noWrap/>
            <w:vAlign w:val="bottom"/>
            <w:hideMark/>
          </w:tcPr>
          <w:p w14:paraId="1C973330" w14:textId="77777777" w:rsidR="000359FF" w:rsidRPr="00C2714A" w:rsidRDefault="000359FF" w:rsidP="000359FF">
            <w:pPr>
              <w:spacing w:after="0" w:line="240" w:lineRule="auto"/>
              <w:jc w:val="right"/>
              <w:rPr>
                <w:ins w:id="677" w:author="Observatorio 02" w:date="2017-03-14T11:30:00Z"/>
                <w:rFonts w:eastAsia="Times New Roman"/>
                <w:sz w:val="22"/>
                <w:szCs w:val="22"/>
                <w:bdr w:val="none" w:sz="0" w:space="0" w:color="auto"/>
                <w:lang w:val="es-CL" w:eastAsia="es-CL"/>
              </w:rPr>
            </w:pPr>
            <w:ins w:id="678" w:author="Observatorio 02" w:date="2017-03-14T11:30:00Z">
              <w:r w:rsidRPr="00C2714A">
                <w:rPr>
                  <w:rFonts w:eastAsia="Times New Roman"/>
                  <w:sz w:val="22"/>
                  <w:szCs w:val="22"/>
                  <w:bdr w:val="none" w:sz="0" w:space="0" w:color="auto"/>
                  <w:lang w:val="es-CL" w:eastAsia="es-CL"/>
                </w:rPr>
                <w:t>23,7</w:t>
              </w:r>
            </w:ins>
          </w:p>
        </w:tc>
      </w:tr>
      <w:tr w:rsidR="000359FF" w:rsidRPr="00C2714A" w14:paraId="09AC1520" w14:textId="77777777" w:rsidTr="000359FF">
        <w:trPr>
          <w:trHeight w:val="300"/>
          <w:ins w:id="679" w:author="Observatorio 02" w:date="2017-03-14T11:30:00Z"/>
        </w:trPr>
        <w:tc>
          <w:tcPr>
            <w:tcW w:w="1177" w:type="dxa"/>
            <w:tcBorders>
              <w:top w:val="nil"/>
              <w:left w:val="nil"/>
              <w:bottom w:val="nil"/>
              <w:right w:val="nil"/>
            </w:tcBorders>
            <w:shd w:val="clear" w:color="000000" w:fill="FFFFFF"/>
            <w:noWrap/>
            <w:vAlign w:val="bottom"/>
            <w:hideMark/>
          </w:tcPr>
          <w:p w14:paraId="06495A0E" w14:textId="77777777" w:rsidR="000359FF" w:rsidRPr="00C2714A" w:rsidRDefault="000359FF" w:rsidP="000359FF">
            <w:pPr>
              <w:spacing w:after="0" w:line="240" w:lineRule="auto"/>
              <w:rPr>
                <w:ins w:id="680" w:author="Observatorio 02" w:date="2017-03-14T11:30:00Z"/>
                <w:rFonts w:eastAsia="Times New Roman"/>
                <w:sz w:val="22"/>
                <w:szCs w:val="22"/>
                <w:bdr w:val="none" w:sz="0" w:space="0" w:color="auto"/>
                <w:lang w:val="es-CL" w:eastAsia="es-CL"/>
              </w:rPr>
            </w:pPr>
            <w:ins w:id="681" w:author="Observatorio 02" w:date="2017-03-14T11:30:00Z">
              <w:r w:rsidRPr="00C2714A">
                <w:rPr>
                  <w:rFonts w:eastAsia="Times New Roman"/>
                  <w:sz w:val="22"/>
                  <w:szCs w:val="22"/>
                  <w:bdr w:val="none" w:sz="0" w:space="0" w:color="auto"/>
                  <w:lang w:val="es-CL" w:eastAsia="es-CL"/>
                </w:rPr>
                <w:t>Pequeña</w:t>
              </w:r>
            </w:ins>
          </w:p>
        </w:tc>
        <w:tc>
          <w:tcPr>
            <w:tcW w:w="1001" w:type="dxa"/>
            <w:tcBorders>
              <w:top w:val="nil"/>
              <w:left w:val="nil"/>
              <w:bottom w:val="nil"/>
              <w:right w:val="nil"/>
            </w:tcBorders>
            <w:shd w:val="clear" w:color="000000" w:fill="FFFFFF"/>
            <w:noWrap/>
            <w:vAlign w:val="bottom"/>
            <w:hideMark/>
          </w:tcPr>
          <w:p w14:paraId="47107139" w14:textId="77777777" w:rsidR="000359FF" w:rsidRPr="00C2714A" w:rsidRDefault="000359FF" w:rsidP="000359FF">
            <w:pPr>
              <w:spacing w:after="0" w:line="240" w:lineRule="auto"/>
              <w:jc w:val="right"/>
              <w:rPr>
                <w:ins w:id="682" w:author="Observatorio 02" w:date="2017-03-14T11:30:00Z"/>
                <w:rFonts w:eastAsia="Times New Roman"/>
                <w:sz w:val="22"/>
                <w:szCs w:val="22"/>
                <w:bdr w:val="none" w:sz="0" w:space="0" w:color="auto"/>
                <w:lang w:val="es-CL" w:eastAsia="es-CL"/>
              </w:rPr>
            </w:pPr>
            <w:ins w:id="683" w:author="Observatorio 02" w:date="2017-03-14T11:30:00Z">
              <w:r w:rsidRPr="00C2714A">
                <w:rPr>
                  <w:rFonts w:eastAsia="Times New Roman"/>
                  <w:sz w:val="22"/>
                  <w:szCs w:val="22"/>
                  <w:bdr w:val="none" w:sz="0" w:space="0" w:color="auto"/>
                  <w:lang w:val="es-CL" w:eastAsia="es-CL"/>
                </w:rPr>
                <w:t>10.170</w:t>
              </w:r>
            </w:ins>
          </w:p>
        </w:tc>
        <w:tc>
          <w:tcPr>
            <w:tcW w:w="828" w:type="dxa"/>
            <w:tcBorders>
              <w:top w:val="nil"/>
              <w:left w:val="nil"/>
              <w:bottom w:val="nil"/>
              <w:right w:val="nil"/>
            </w:tcBorders>
            <w:shd w:val="clear" w:color="000000" w:fill="FFFFFF"/>
            <w:noWrap/>
            <w:vAlign w:val="bottom"/>
            <w:hideMark/>
          </w:tcPr>
          <w:p w14:paraId="5CD48301" w14:textId="77777777" w:rsidR="000359FF" w:rsidRPr="00C2714A" w:rsidRDefault="000359FF" w:rsidP="000359FF">
            <w:pPr>
              <w:spacing w:after="0" w:line="240" w:lineRule="auto"/>
              <w:jc w:val="right"/>
              <w:rPr>
                <w:ins w:id="684" w:author="Observatorio 02" w:date="2017-03-14T11:30:00Z"/>
                <w:rFonts w:eastAsia="Times New Roman"/>
                <w:sz w:val="22"/>
                <w:szCs w:val="22"/>
                <w:bdr w:val="none" w:sz="0" w:space="0" w:color="auto"/>
                <w:lang w:val="es-CL" w:eastAsia="es-CL"/>
              </w:rPr>
            </w:pPr>
            <w:ins w:id="685" w:author="Observatorio 02" w:date="2017-03-14T11:30:00Z">
              <w:r w:rsidRPr="00C2714A">
                <w:rPr>
                  <w:rFonts w:eastAsia="Times New Roman"/>
                  <w:sz w:val="22"/>
                  <w:szCs w:val="22"/>
                  <w:bdr w:val="none" w:sz="0" w:space="0" w:color="auto"/>
                  <w:lang w:val="es-CL" w:eastAsia="es-CL"/>
                </w:rPr>
                <w:t>12,3</w:t>
              </w:r>
            </w:ins>
          </w:p>
        </w:tc>
        <w:tc>
          <w:tcPr>
            <w:tcW w:w="1174" w:type="dxa"/>
            <w:tcBorders>
              <w:top w:val="nil"/>
              <w:left w:val="nil"/>
              <w:bottom w:val="nil"/>
              <w:right w:val="nil"/>
            </w:tcBorders>
            <w:shd w:val="clear" w:color="000000" w:fill="FFFFFF"/>
            <w:noWrap/>
            <w:vAlign w:val="bottom"/>
            <w:hideMark/>
          </w:tcPr>
          <w:p w14:paraId="5FB29B66" w14:textId="77777777" w:rsidR="000359FF" w:rsidRPr="00C2714A" w:rsidRDefault="000359FF" w:rsidP="000359FF">
            <w:pPr>
              <w:spacing w:after="0" w:line="240" w:lineRule="auto"/>
              <w:jc w:val="right"/>
              <w:rPr>
                <w:ins w:id="686" w:author="Observatorio 02" w:date="2017-03-14T11:30:00Z"/>
                <w:rFonts w:eastAsia="Times New Roman"/>
                <w:sz w:val="22"/>
                <w:szCs w:val="22"/>
                <w:bdr w:val="none" w:sz="0" w:space="0" w:color="auto"/>
                <w:lang w:val="es-CL" w:eastAsia="es-CL"/>
              </w:rPr>
            </w:pPr>
            <w:ins w:id="687" w:author="Observatorio 02" w:date="2017-03-14T11:30:00Z">
              <w:r w:rsidRPr="00C2714A">
                <w:rPr>
                  <w:rFonts w:eastAsia="Times New Roman"/>
                  <w:sz w:val="22"/>
                  <w:szCs w:val="22"/>
                  <w:bdr w:val="none" w:sz="0" w:space="0" w:color="auto"/>
                  <w:lang w:val="es-CL" w:eastAsia="es-CL"/>
                </w:rPr>
                <w:t>125.860</w:t>
              </w:r>
            </w:ins>
          </w:p>
        </w:tc>
        <w:tc>
          <w:tcPr>
            <w:tcW w:w="828" w:type="dxa"/>
            <w:tcBorders>
              <w:top w:val="nil"/>
              <w:left w:val="nil"/>
              <w:bottom w:val="nil"/>
              <w:right w:val="nil"/>
            </w:tcBorders>
            <w:shd w:val="clear" w:color="000000" w:fill="FFFFFF"/>
            <w:noWrap/>
            <w:vAlign w:val="bottom"/>
            <w:hideMark/>
          </w:tcPr>
          <w:p w14:paraId="62007052" w14:textId="77777777" w:rsidR="000359FF" w:rsidRPr="00C2714A" w:rsidRDefault="000359FF" w:rsidP="000359FF">
            <w:pPr>
              <w:spacing w:after="0" w:line="240" w:lineRule="auto"/>
              <w:jc w:val="right"/>
              <w:rPr>
                <w:ins w:id="688" w:author="Observatorio 02" w:date="2017-03-14T11:30:00Z"/>
                <w:rFonts w:eastAsia="Times New Roman"/>
                <w:sz w:val="22"/>
                <w:szCs w:val="22"/>
                <w:bdr w:val="none" w:sz="0" w:space="0" w:color="auto"/>
                <w:lang w:val="es-CL" w:eastAsia="es-CL"/>
              </w:rPr>
            </w:pPr>
            <w:ins w:id="689" w:author="Observatorio 02" w:date="2017-03-14T11:30:00Z">
              <w:r w:rsidRPr="00C2714A">
                <w:rPr>
                  <w:rFonts w:eastAsia="Times New Roman"/>
                  <w:sz w:val="22"/>
                  <w:szCs w:val="22"/>
                  <w:bdr w:val="none" w:sz="0" w:space="0" w:color="auto"/>
                  <w:lang w:val="es-CL" w:eastAsia="es-CL"/>
                </w:rPr>
                <w:t>23,4</w:t>
              </w:r>
            </w:ins>
          </w:p>
        </w:tc>
        <w:tc>
          <w:tcPr>
            <w:tcW w:w="1215" w:type="dxa"/>
            <w:tcBorders>
              <w:top w:val="nil"/>
              <w:left w:val="nil"/>
              <w:bottom w:val="nil"/>
              <w:right w:val="nil"/>
            </w:tcBorders>
            <w:shd w:val="clear" w:color="000000" w:fill="FFFFFF"/>
            <w:noWrap/>
            <w:vAlign w:val="bottom"/>
            <w:hideMark/>
          </w:tcPr>
          <w:p w14:paraId="45E1D294" w14:textId="77777777" w:rsidR="000359FF" w:rsidRPr="00C2714A" w:rsidRDefault="000359FF" w:rsidP="000359FF">
            <w:pPr>
              <w:spacing w:after="0" w:line="240" w:lineRule="auto"/>
              <w:jc w:val="right"/>
              <w:rPr>
                <w:ins w:id="690" w:author="Observatorio 02" w:date="2017-03-14T11:30:00Z"/>
                <w:rFonts w:eastAsia="Times New Roman"/>
                <w:sz w:val="22"/>
                <w:szCs w:val="22"/>
                <w:bdr w:val="none" w:sz="0" w:space="0" w:color="auto"/>
                <w:lang w:val="es-CL" w:eastAsia="es-CL"/>
              </w:rPr>
            </w:pPr>
            <w:ins w:id="691" w:author="Observatorio 02" w:date="2017-03-14T11:30:00Z">
              <w:r w:rsidRPr="00C2714A">
                <w:rPr>
                  <w:rFonts w:eastAsia="Times New Roman"/>
                  <w:sz w:val="22"/>
                  <w:szCs w:val="22"/>
                  <w:bdr w:val="none" w:sz="0" w:space="0" w:color="auto"/>
                  <w:lang w:val="es-CL" w:eastAsia="es-CL"/>
                </w:rPr>
                <w:t>62.955</w:t>
              </w:r>
            </w:ins>
          </w:p>
        </w:tc>
        <w:tc>
          <w:tcPr>
            <w:tcW w:w="700" w:type="dxa"/>
            <w:tcBorders>
              <w:top w:val="nil"/>
              <w:left w:val="nil"/>
              <w:bottom w:val="nil"/>
              <w:right w:val="nil"/>
            </w:tcBorders>
            <w:shd w:val="clear" w:color="000000" w:fill="FFFFFF"/>
            <w:noWrap/>
            <w:vAlign w:val="bottom"/>
            <w:hideMark/>
          </w:tcPr>
          <w:p w14:paraId="03585AFA" w14:textId="77777777" w:rsidR="000359FF" w:rsidRPr="00C2714A" w:rsidRDefault="000359FF" w:rsidP="000359FF">
            <w:pPr>
              <w:spacing w:after="0" w:line="240" w:lineRule="auto"/>
              <w:jc w:val="right"/>
              <w:rPr>
                <w:ins w:id="692" w:author="Observatorio 02" w:date="2017-03-14T11:30:00Z"/>
                <w:rFonts w:eastAsia="Times New Roman"/>
                <w:sz w:val="22"/>
                <w:szCs w:val="22"/>
                <w:bdr w:val="none" w:sz="0" w:space="0" w:color="auto"/>
                <w:lang w:val="es-CL" w:eastAsia="es-CL"/>
              </w:rPr>
            </w:pPr>
            <w:ins w:id="693" w:author="Observatorio 02" w:date="2017-03-14T11:30:00Z">
              <w:r w:rsidRPr="00C2714A">
                <w:rPr>
                  <w:rFonts w:eastAsia="Times New Roman"/>
                  <w:sz w:val="22"/>
                  <w:szCs w:val="22"/>
                  <w:bdr w:val="none" w:sz="0" w:space="0" w:color="auto"/>
                  <w:lang w:val="es-CL" w:eastAsia="es-CL"/>
                </w:rPr>
                <w:t>5,9</w:t>
              </w:r>
            </w:ins>
          </w:p>
        </w:tc>
        <w:tc>
          <w:tcPr>
            <w:tcW w:w="1215" w:type="dxa"/>
            <w:tcBorders>
              <w:top w:val="nil"/>
              <w:left w:val="nil"/>
              <w:bottom w:val="nil"/>
              <w:right w:val="nil"/>
            </w:tcBorders>
            <w:shd w:val="clear" w:color="000000" w:fill="FFFFFF"/>
            <w:noWrap/>
            <w:vAlign w:val="bottom"/>
            <w:hideMark/>
          </w:tcPr>
          <w:p w14:paraId="6FA6C8D0" w14:textId="77777777" w:rsidR="000359FF" w:rsidRPr="00C2714A" w:rsidRDefault="000359FF" w:rsidP="000359FF">
            <w:pPr>
              <w:spacing w:after="0" w:line="240" w:lineRule="auto"/>
              <w:jc w:val="right"/>
              <w:rPr>
                <w:ins w:id="694" w:author="Observatorio 02" w:date="2017-03-14T11:30:00Z"/>
                <w:rFonts w:eastAsia="Times New Roman"/>
                <w:sz w:val="22"/>
                <w:szCs w:val="22"/>
                <w:bdr w:val="none" w:sz="0" w:space="0" w:color="auto"/>
                <w:lang w:val="es-CL" w:eastAsia="es-CL"/>
              </w:rPr>
            </w:pPr>
            <w:ins w:id="695" w:author="Observatorio 02" w:date="2017-03-14T11:30:00Z">
              <w:r w:rsidRPr="00C2714A">
                <w:rPr>
                  <w:rFonts w:eastAsia="Times New Roman"/>
                  <w:sz w:val="22"/>
                  <w:szCs w:val="22"/>
                  <w:bdr w:val="none" w:sz="0" w:space="0" w:color="auto"/>
                  <w:lang w:val="es-CL" w:eastAsia="es-CL"/>
                </w:rPr>
                <w:t>1.135.349</w:t>
              </w:r>
            </w:ins>
          </w:p>
        </w:tc>
        <w:tc>
          <w:tcPr>
            <w:tcW w:w="700" w:type="dxa"/>
            <w:tcBorders>
              <w:top w:val="nil"/>
              <w:left w:val="nil"/>
              <w:bottom w:val="nil"/>
              <w:right w:val="nil"/>
            </w:tcBorders>
            <w:shd w:val="clear" w:color="000000" w:fill="FFFFFF"/>
            <w:noWrap/>
            <w:vAlign w:val="bottom"/>
            <w:hideMark/>
          </w:tcPr>
          <w:p w14:paraId="6C72C2E7" w14:textId="77777777" w:rsidR="000359FF" w:rsidRPr="00C2714A" w:rsidRDefault="000359FF" w:rsidP="000359FF">
            <w:pPr>
              <w:spacing w:after="0" w:line="240" w:lineRule="auto"/>
              <w:jc w:val="right"/>
              <w:rPr>
                <w:ins w:id="696" w:author="Observatorio 02" w:date="2017-03-14T11:30:00Z"/>
                <w:rFonts w:eastAsia="Times New Roman"/>
                <w:sz w:val="22"/>
                <w:szCs w:val="22"/>
                <w:bdr w:val="none" w:sz="0" w:space="0" w:color="auto"/>
                <w:lang w:val="es-CL" w:eastAsia="es-CL"/>
              </w:rPr>
            </w:pPr>
            <w:ins w:id="697" w:author="Observatorio 02" w:date="2017-03-14T11:30:00Z">
              <w:r w:rsidRPr="00C2714A">
                <w:rPr>
                  <w:rFonts w:eastAsia="Times New Roman"/>
                  <w:sz w:val="22"/>
                  <w:szCs w:val="22"/>
                  <w:bdr w:val="none" w:sz="0" w:space="0" w:color="auto"/>
                  <w:lang w:val="es-CL" w:eastAsia="es-CL"/>
                </w:rPr>
                <w:t>17,1</w:t>
              </w:r>
            </w:ins>
          </w:p>
        </w:tc>
      </w:tr>
      <w:tr w:rsidR="000359FF" w:rsidRPr="00C2714A" w14:paraId="2E5C80C8" w14:textId="77777777" w:rsidTr="000359FF">
        <w:trPr>
          <w:trHeight w:val="300"/>
          <w:ins w:id="698" w:author="Observatorio 02" w:date="2017-03-14T11:30:00Z"/>
        </w:trPr>
        <w:tc>
          <w:tcPr>
            <w:tcW w:w="1177" w:type="dxa"/>
            <w:tcBorders>
              <w:top w:val="nil"/>
              <w:left w:val="nil"/>
              <w:bottom w:val="nil"/>
              <w:right w:val="nil"/>
            </w:tcBorders>
            <w:shd w:val="clear" w:color="000000" w:fill="FFFFFF"/>
            <w:noWrap/>
            <w:vAlign w:val="bottom"/>
            <w:hideMark/>
          </w:tcPr>
          <w:p w14:paraId="29B3342F" w14:textId="77777777" w:rsidR="000359FF" w:rsidRPr="00C2714A" w:rsidRDefault="000359FF" w:rsidP="000359FF">
            <w:pPr>
              <w:spacing w:after="0" w:line="240" w:lineRule="auto"/>
              <w:rPr>
                <w:ins w:id="699" w:author="Observatorio 02" w:date="2017-03-14T11:30:00Z"/>
                <w:rFonts w:eastAsia="Times New Roman"/>
                <w:sz w:val="22"/>
                <w:szCs w:val="22"/>
                <w:bdr w:val="none" w:sz="0" w:space="0" w:color="auto"/>
                <w:lang w:val="es-CL" w:eastAsia="es-CL"/>
              </w:rPr>
            </w:pPr>
            <w:ins w:id="700" w:author="Observatorio 02" w:date="2017-03-14T11:30:00Z">
              <w:r w:rsidRPr="00C2714A">
                <w:rPr>
                  <w:rFonts w:eastAsia="Times New Roman"/>
                  <w:sz w:val="22"/>
                  <w:szCs w:val="22"/>
                  <w:bdr w:val="none" w:sz="0" w:space="0" w:color="auto"/>
                  <w:lang w:val="es-CL" w:eastAsia="es-CL"/>
                </w:rPr>
                <w:t>Mediana</w:t>
              </w:r>
            </w:ins>
          </w:p>
        </w:tc>
        <w:tc>
          <w:tcPr>
            <w:tcW w:w="1001" w:type="dxa"/>
            <w:tcBorders>
              <w:top w:val="nil"/>
              <w:left w:val="nil"/>
              <w:bottom w:val="nil"/>
              <w:right w:val="nil"/>
            </w:tcBorders>
            <w:shd w:val="clear" w:color="000000" w:fill="FFFFFF"/>
            <w:noWrap/>
            <w:vAlign w:val="bottom"/>
            <w:hideMark/>
          </w:tcPr>
          <w:p w14:paraId="5AE5B475" w14:textId="77777777" w:rsidR="000359FF" w:rsidRPr="00C2714A" w:rsidRDefault="000359FF" w:rsidP="000359FF">
            <w:pPr>
              <w:spacing w:after="0" w:line="240" w:lineRule="auto"/>
              <w:jc w:val="right"/>
              <w:rPr>
                <w:ins w:id="701" w:author="Observatorio 02" w:date="2017-03-14T11:30:00Z"/>
                <w:rFonts w:eastAsia="Times New Roman"/>
                <w:sz w:val="22"/>
                <w:szCs w:val="22"/>
                <w:bdr w:val="none" w:sz="0" w:space="0" w:color="auto"/>
                <w:lang w:val="es-CL" w:eastAsia="es-CL"/>
              </w:rPr>
            </w:pPr>
            <w:ins w:id="702" w:author="Observatorio 02" w:date="2017-03-14T11:30:00Z">
              <w:r w:rsidRPr="00C2714A">
                <w:rPr>
                  <w:rFonts w:eastAsia="Times New Roman"/>
                  <w:sz w:val="22"/>
                  <w:szCs w:val="22"/>
                  <w:bdr w:val="none" w:sz="0" w:space="0" w:color="auto"/>
                  <w:lang w:val="es-CL" w:eastAsia="es-CL"/>
                </w:rPr>
                <w:t>3.166</w:t>
              </w:r>
            </w:ins>
          </w:p>
        </w:tc>
        <w:tc>
          <w:tcPr>
            <w:tcW w:w="828" w:type="dxa"/>
            <w:tcBorders>
              <w:top w:val="nil"/>
              <w:left w:val="nil"/>
              <w:bottom w:val="nil"/>
              <w:right w:val="nil"/>
            </w:tcBorders>
            <w:shd w:val="clear" w:color="000000" w:fill="FFFFFF"/>
            <w:noWrap/>
            <w:vAlign w:val="bottom"/>
            <w:hideMark/>
          </w:tcPr>
          <w:p w14:paraId="3948CDFD" w14:textId="77777777" w:rsidR="000359FF" w:rsidRPr="00C2714A" w:rsidRDefault="000359FF" w:rsidP="000359FF">
            <w:pPr>
              <w:spacing w:after="0" w:line="240" w:lineRule="auto"/>
              <w:jc w:val="right"/>
              <w:rPr>
                <w:ins w:id="703" w:author="Observatorio 02" w:date="2017-03-14T11:30:00Z"/>
                <w:rFonts w:eastAsia="Times New Roman"/>
                <w:sz w:val="22"/>
                <w:szCs w:val="22"/>
                <w:bdr w:val="none" w:sz="0" w:space="0" w:color="auto"/>
                <w:lang w:val="es-CL" w:eastAsia="es-CL"/>
              </w:rPr>
            </w:pPr>
            <w:ins w:id="704" w:author="Observatorio 02" w:date="2017-03-14T11:30:00Z">
              <w:r w:rsidRPr="00C2714A">
                <w:rPr>
                  <w:rFonts w:eastAsia="Times New Roman"/>
                  <w:sz w:val="22"/>
                  <w:szCs w:val="22"/>
                  <w:bdr w:val="none" w:sz="0" w:space="0" w:color="auto"/>
                  <w:lang w:val="es-CL" w:eastAsia="es-CL"/>
                </w:rPr>
                <w:t>3,8</w:t>
              </w:r>
            </w:ins>
          </w:p>
        </w:tc>
        <w:tc>
          <w:tcPr>
            <w:tcW w:w="1174" w:type="dxa"/>
            <w:tcBorders>
              <w:top w:val="nil"/>
              <w:left w:val="nil"/>
              <w:bottom w:val="nil"/>
              <w:right w:val="nil"/>
            </w:tcBorders>
            <w:shd w:val="clear" w:color="000000" w:fill="FFFFFF"/>
            <w:noWrap/>
            <w:vAlign w:val="bottom"/>
            <w:hideMark/>
          </w:tcPr>
          <w:p w14:paraId="39132273" w14:textId="77777777" w:rsidR="000359FF" w:rsidRPr="00C2714A" w:rsidRDefault="000359FF" w:rsidP="000359FF">
            <w:pPr>
              <w:spacing w:after="0" w:line="240" w:lineRule="auto"/>
              <w:jc w:val="right"/>
              <w:rPr>
                <w:ins w:id="705" w:author="Observatorio 02" w:date="2017-03-14T11:30:00Z"/>
                <w:rFonts w:eastAsia="Times New Roman"/>
                <w:sz w:val="22"/>
                <w:szCs w:val="22"/>
                <w:bdr w:val="none" w:sz="0" w:space="0" w:color="auto"/>
                <w:lang w:val="es-CL" w:eastAsia="es-CL"/>
              </w:rPr>
            </w:pPr>
            <w:ins w:id="706" w:author="Observatorio 02" w:date="2017-03-14T11:30:00Z">
              <w:r w:rsidRPr="00C2714A">
                <w:rPr>
                  <w:rFonts w:eastAsia="Times New Roman"/>
                  <w:sz w:val="22"/>
                  <w:szCs w:val="22"/>
                  <w:bdr w:val="none" w:sz="0" w:space="0" w:color="auto"/>
                  <w:lang w:val="es-CL" w:eastAsia="es-CL"/>
                </w:rPr>
                <w:t>120.896</w:t>
              </w:r>
            </w:ins>
          </w:p>
        </w:tc>
        <w:tc>
          <w:tcPr>
            <w:tcW w:w="828" w:type="dxa"/>
            <w:tcBorders>
              <w:top w:val="nil"/>
              <w:left w:val="nil"/>
              <w:bottom w:val="nil"/>
              <w:right w:val="nil"/>
            </w:tcBorders>
            <w:shd w:val="clear" w:color="000000" w:fill="FFFFFF"/>
            <w:noWrap/>
            <w:vAlign w:val="bottom"/>
            <w:hideMark/>
          </w:tcPr>
          <w:p w14:paraId="2E1D70D1" w14:textId="77777777" w:rsidR="000359FF" w:rsidRPr="00C2714A" w:rsidRDefault="000359FF" w:rsidP="000359FF">
            <w:pPr>
              <w:spacing w:after="0" w:line="240" w:lineRule="auto"/>
              <w:jc w:val="right"/>
              <w:rPr>
                <w:ins w:id="707" w:author="Observatorio 02" w:date="2017-03-14T11:30:00Z"/>
                <w:rFonts w:eastAsia="Times New Roman"/>
                <w:sz w:val="22"/>
                <w:szCs w:val="22"/>
                <w:bdr w:val="none" w:sz="0" w:space="0" w:color="auto"/>
                <w:lang w:val="es-CL" w:eastAsia="es-CL"/>
              </w:rPr>
            </w:pPr>
            <w:ins w:id="708" w:author="Observatorio 02" w:date="2017-03-14T11:30:00Z">
              <w:r w:rsidRPr="00C2714A">
                <w:rPr>
                  <w:rFonts w:eastAsia="Times New Roman"/>
                  <w:sz w:val="22"/>
                  <w:szCs w:val="22"/>
                  <w:bdr w:val="none" w:sz="0" w:space="0" w:color="auto"/>
                  <w:lang w:val="es-CL" w:eastAsia="es-CL"/>
                </w:rPr>
                <w:t>22,4</w:t>
              </w:r>
            </w:ins>
          </w:p>
        </w:tc>
        <w:tc>
          <w:tcPr>
            <w:tcW w:w="1215" w:type="dxa"/>
            <w:tcBorders>
              <w:top w:val="nil"/>
              <w:left w:val="nil"/>
              <w:bottom w:val="nil"/>
              <w:right w:val="nil"/>
            </w:tcBorders>
            <w:shd w:val="clear" w:color="000000" w:fill="FFFFFF"/>
            <w:noWrap/>
            <w:vAlign w:val="bottom"/>
            <w:hideMark/>
          </w:tcPr>
          <w:p w14:paraId="3A7DD000" w14:textId="77777777" w:rsidR="000359FF" w:rsidRPr="00C2714A" w:rsidRDefault="000359FF" w:rsidP="000359FF">
            <w:pPr>
              <w:spacing w:after="0" w:line="240" w:lineRule="auto"/>
              <w:jc w:val="right"/>
              <w:rPr>
                <w:ins w:id="709" w:author="Observatorio 02" w:date="2017-03-14T11:30:00Z"/>
                <w:rFonts w:eastAsia="Times New Roman"/>
                <w:sz w:val="22"/>
                <w:szCs w:val="22"/>
                <w:bdr w:val="none" w:sz="0" w:space="0" w:color="auto"/>
                <w:lang w:val="es-CL" w:eastAsia="es-CL"/>
              </w:rPr>
            </w:pPr>
            <w:ins w:id="710" w:author="Observatorio 02" w:date="2017-03-14T11:30:00Z">
              <w:r w:rsidRPr="00C2714A">
                <w:rPr>
                  <w:rFonts w:eastAsia="Times New Roman"/>
                  <w:sz w:val="22"/>
                  <w:szCs w:val="22"/>
                  <w:bdr w:val="none" w:sz="0" w:space="0" w:color="auto"/>
                  <w:lang w:val="es-CL" w:eastAsia="es-CL"/>
                </w:rPr>
                <w:t>16.730</w:t>
              </w:r>
            </w:ins>
          </w:p>
        </w:tc>
        <w:tc>
          <w:tcPr>
            <w:tcW w:w="700" w:type="dxa"/>
            <w:tcBorders>
              <w:top w:val="nil"/>
              <w:left w:val="nil"/>
              <w:bottom w:val="nil"/>
              <w:right w:val="nil"/>
            </w:tcBorders>
            <w:shd w:val="clear" w:color="000000" w:fill="FFFFFF"/>
            <w:noWrap/>
            <w:vAlign w:val="bottom"/>
            <w:hideMark/>
          </w:tcPr>
          <w:p w14:paraId="07A1742F" w14:textId="77777777" w:rsidR="000359FF" w:rsidRPr="00C2714A" w:rsidRDefault="000359FF" w:rsidP="000359FF">
            <w:pPr>
              <w:spacing w:after="0" w:line="240" w:lineRule="auto"/>
              <w:jc w:val="right"/>
              <w:rPr>
                <w:ins w:id="711" w:author="Observatorio 02" w:date="2017-03-14T11:30:00Z"/>
                <w:rFonts w:eastAsia="Times New Roman"/>
                <w:sz w:val="22"/>
                <w:szCs w:val="22"/>
                <w:bdr w:val="none" w:sz="0" w:space="0" w:color="auto"/>
                <w:lang w:val="es-CL" w:eastAsia="es-CL"/>
              </w:rPr>
            </w:pPr>
            <w:ins w:id="712" w:author="Observatorio 02" w:date="2017-03-14T11:30:00Z">
              <w:r w:rsidRPr="00C2714A">
                <w:rPr>
                  <w:rFonts w:eastAsia="Times New Roman"/>
                  <w:sz w:val="22"/>
                  <w:szCs w:val="22"/>
                  <w:bdr w:val="none" w:sz="0" w:space="0" w:color="auto"/>
                  <w:lang w:val="es-CL" w:eastAsia="es-CL"/>
                </w:rPr>
                <w:t>1,6</w:t>
              </w:r>
            </w:ins>
          </w:p>
        </w:tc>
        <w:tc>
          <w:tcPr>
            <w:tcW w:w="1215" w:type="dxa"/>
            <w:tcBorders>
              <w:top w:val="nil"/>
              <w:left w:val="nil"/>
              <w:bottom w:val="nil"/>
              <w:right w:val="nil"/>
            </w:tcBorders>
            <w:shd w:val="clear" w:color="000000" w:fill="FFFFFF"/>
            <w:noWrap/>
            <w:vAlign w:val="bottom"/>
            <w:hideMark/>
          </w:tcPr>
          <w:p w14:paraId="57F2DCEE" w14:textId="77777777" w:rsidR="000359FF" w:rsidRPr="00C2714A" w:rsidRDefault="000359FF" w:rsidP="000359FF">
            <w:pPr>
              <w:spacing w:after="0" w:line="240" w:lineRule="auto"/>
              <w:jc w:val="right"/>
              <w:rPr>
                <w:ins w:id="713" w:author="Observatorio 02" w:date="2017-03-14T11:30:00Z"/>
                <w:rFonts w:eastAsia="Times New Roman"/>
                <w:sz w:val="22"/>
                <w:szCs w:val="22"/>
                <w:bdr w:val="none" w:sz="0" w:space="0" w:color="auto"/>
                <w:lang w:val="es-CL" w:eastAsia="es-CL"/>
              </w:rPr>
            </w:pPr>
            <w:ins w:id="714" w:author="Observatorio 02" w:date="2017-03-14T11:30:00Z">
              <w:r w:rsidRPr="00C2714A">
                <w:rPr>
                  <w:rFonts w:eastAsia="Times New Roman"/>
                  <w:sz w:val="22"/>
                  <w:szCs w:val="22"/>
                  <w:bdr w:val="none" w:sz="0" w:space="0" w:color="auto"/>
                  <w:lang w:val="es-CL" w:eastAsia="es-CL"/>
                </w:rPr>
                <w:t>911.490</w:t>
              </w:r>
            </w:ins>
          </w:p>
        </w:tc>
        <w:tc>
          <w:tcPr>
            <w:tcW w:w="700" w:type="dxa"/>
            <w:tcBorders>
              <w:top w:val="nil"/>
              <w:left w:val="nil"/>
              <w:bottom w:val="nil"/>
              <w:right w:val="nil"/>
            </w:tcBorders>
            <w:shd w:val="clear" w:color="000000" w:fill="FFFFFF"/>
            <w:noWrap/>
            <w:vAlign w:val="bottom"/>
            <w:hideMark/>
          </w:tcPr>
          <w:p w14:paraId="1B127699" w14:textId="77777777" w:rsidR="000359FF" w:rsidRPr="00C2714A" w:rsidRDefault="000359FF" w:rsidP="000359FF">
            <w:pPr>
              <w:spacing w:after="0" w:line="240" w:lineRule="auto"/>
              <w:jc w:val="right"/>
              <w:rPr>
                <w:ins w:id="715" w:author="Observatorio 02" w:date="2017-03-14T11:30:00Z"/>
                <w:rFonts w:eastAsia="Times New Roman"/>
                <w:sz w:val="22"/>
                <w:szCs w:val="22"/>
                <w:bdr w:val="none" w:sz="0" w:space="0" w:color="auto"/>
                <w:lang w:val="es-CL" w:eastAsia="es-CL"/>
              </w:rPr>
            </w:pPr>
            <w:ins w:id="716" w:author="Observatorio 02" w:date="2017-03-14T11:30:00Z">
              <w:r w:rsidRPr="00C2714A">
                <w:rPr>
                  <w:rFonts w:eastAsia="Times New Roman"/>
                  <w:sz w:val="22"/>
                  <w:szCs w:val="22"/>
                  <w:bdr w:val="none" w:sz="0" w:space="0" w:color="auto"/>
                  <w:lang w:val="es-CL" w:eastAsia="es-CL"/>
                </w:rPr>
                <w:t>13,7</w:t>
              </w:r>
            </w:ins>
          </w:p>
        </w:tc>
      </w:tr>
      <w:tr w:rsidR="000359FF" w:rsidRPr="00C2714A" w14:paraId="5CB3A421" w14:textId="77777777" w:rsidTr="000359FF">
        <w:trPr>
          <w:trHeight w:val="300"/>
          <w:ins w:id="717" w:author="Observatorio 02" w:date="2017-03-14T11:30:00Z"/>
        </w:trPr>
        <w:tc>
          <w:tcPr>
            <w:tcW w:w="1177" w:type="dxa"/>
            <w:tcBorders>
              <w:top w:val="nil"/>
              <w:left w:val="nil"/>
              <w:bottom w:val="nil"/>
              <w:right w:val="nil"/>
            </w:tcBorders>
            <w:shd w:val="clear" w:color="000000" w:fill="FFFFFF"/>
            <w:noWrap/>
            <w:vAlign w:val="bottom"/>
            <w:hideMark/>
          </w:tcPr>
          <w:p w14:paraId="2DC55126" w14:textId="77777777" w:rsidR="000359FF" w:rsidRPr="00C2714A" w:rsidRDefault="000359FF" w:rsidP="000359FF">
            <w:pPr>
              <w:spacing w:after="0" w:line="240" w:lineRule="auto"/>
              <w:rPr>
                <w:ins w:id="718" w:author="Observatorio 02" w:date="2017-03-14T11:30:00Z"/>
                <w:rFonts w:eastAsia="Times New Roman"/>
                <w:sz w:val="22"/>
                <w:szCs w:val="22"/>
                <w:bdr w:val="none" w:sz="0" w:space="0" w:color="auto"/>
                <w:lang w:val="es-CL" w:eastAsia="es-CL"/>
              </w:rPr>
            </w:pPr>
            <w:ins w:id="719" w:author="Observatorio 02" w:date="2017-03-14T11:30:00Z">
              <w:r w:rsidRPr="00C2714A">
                <w:rPr>
                  <w:rFonts w:eastAsia="Times New Roman"/>
                  <w:sz w:val="22"/>
                  <w:szCs w:val="22"/>
                  <w:bdr w:val="none" w:sz="0" w:space="0" w:color="auto"/>
                  <w:lang w:val="es-CL" w:eastAsia="es-CL"/>
                </w:rPr>
                <w:t>Grande</w:t>
              </w:r>
            </w:ins>
          </w:p>
        </w:tc>
        <w:tc>
          <w:tcPr>
            <w:tcW w:w="1001" w:type="dxa"/>
            <w:tcBorders>
              <w:top w:val="nil"/>
              <w:left w:val="nil"/>
              <w:bottom w:val="nil"/>
              <w:right w:val="nil"/>
            </w:tcBorders>
            <w:shd w:val="clear" w:color="000000" w:fill="FFFFFF"/>
            <w:noWrap/>
            <w:vAlign w:val="bottom"/>
            <w:hideMark/>
          </w:tcPr>
          <w:p w14:paraId="05C6E624" w14:textId="77777777" w:rsidR="000359FF" w:rsidRPr="00C2714A" w:rsidRDefault="000359FF" w:rsidP="000359FF">
            <w:pPr>
              <w:spacing w:after="0" w:line="240" w:lineRule="auto"/>
              <w:jc w:val="right"/>
              <w:rPr>
                <w:ins w:id="720" w:author="Observatorio 02" w:date="2017-03-14T11:30:00Z"/>
                <w:rFonts w:eastAsia="Times New Roman"/>
                <w:sz w:val="22"/>
                <w:szCs w:val="22"/>
                <w:bdr w:val="none" w:sz="0" w:space="0" w:color="auto"/>
                <w:lang w:val="es-CL" w:eastAsia="es-CL"/>
              </w:rPr>
            </w:pPr>
            <w:ins w:id="721" w:author="Observatorio 02" w:date="2017-03-14T11:30:00Z">
              <w:r w:rsidRPr="00C2714A">
                <w:rPr>
                  <w:rFonts w:eastAsia="Times New Roman"/>
                  <w:sz w:val="22"/>
                  <w:szCs w:val="22"/>
                  <w:bdr w:val="none" w:sz="0" w:space="0" w:color="auto"/>
                  <w:lang w:val="es-CL" w:eastAsia="es-CL"/>
                </w:rPr>
                <w:t>1.081</w:t>
              </w:r>
            </w:ins>
          </w:p>
        </w:tc>
        <w:tc>
          <w:tcPr>
            <w:tcW w:w="828" w:type="dxa"/>
            <w:tcBorders>
              <w:top w:val="nil"/>
              <w:left w:val="nil"/>
              <w:bottom w:val="nil"/>
              <w:right w:val="nil"/>
            </w:tcBorders>
            <w:shd w:val="clear" w:color="000000" w:fill="FFFFFF"/>
            <w:noWrap/>
            <w:vAlign w:val="bottom"/>
            <w:hideMark/>
          </w:tcPr>
          <w:p w14:paraId="3A77A38F" w14:textId="77777777" w:rsidR="000359FF" w:rsidRPr="00C2714A" w:rsidRDefault="000359FF" w:rsidP="000359FF">
            <w:pPr>
              <w:spacing w:after="0" w:line="240" w:lineRule="auto"/>
              <w:jc w:val="right"/>
              <w:rPr>
                <w:ins w:id="722" w:author="Observatorio 02" w:date="2017-03-14T11:30:00Z"/>
                <w:rFonts w:eastAsia="Times New Roman"/>
                <w:sz w:val="22"/>
                <w:szCs w:val="22"/>
                <w:bdr w:val="none" w:sz="0" w:space="0" w:color="auto"/>
                <w:lang w:val="es-CL" w:eastAsia="es-CL"/>
              </w:rPr>
            </w:pPr>
            <w:ins w:id="723" w:author="Observatorio 02" w:date="2017-03-14T11:30:00Z">
              <w:r w:rsidRPr="00C2714A">
                <w:rPr>
                  <w:rFonts w:eastAsia="Times New Roman"/>
                  <w:sz w:val="22"/>
                  <w:szCs w:val="22"/>
                  <w:bdr w:val="none" w:sz="0" w:space="0" w:color="auto"/>
                  <w:lang w:val="es-CL" w:eastAsia="es-CL"/>
                </w:rPr>
                <w:t>1,3</w:t>
              </w:r>
            </w:ins>
          </w:p>
        </w:tc>
        <w:tc>
          <w:tcPr>
            <w:tcW w:w="1174" w:type="dxa"/>
            <w:tcBorders>
              <w:top w:val="nil"/>
              <w:left w:val="nil"/>
              <w:bottom w:val="nil"/>
              <w:right w:val="nil"/>
            </w:tcBorders>
            <w:shd w:val="clear" w:color="000000" w:fill="FFFFFF"/>
            <w:noWrap/>
            <w:vAlign w:val="bottom"/>
            <w:hideMark/>
          </w:tcPr>
          <w:p w14:paraId="1ACA6C6F" w14:textId="77777777" w:rsidR="000359FF" w:rsidRPr="00C2714A" w:rsidRDefault="000359FF" w:rsidP="000359FF">
            <w:pPr>
              <w:spacing w:after="0" w:line="240" w:lineRule="auto"/>
              <w:jc w:val="right"/>
              <w:rPr>
                <w:ins w:id="724" w:author="Observatorio 02" w:date="2017-03-14T11:30:00Z"/>
                <w:rFonts w:eastAsia="Times New Roman"/>
                <w:sz w:val="22"/>
                <w:szCs w:val="22"/>
                <w:bdr w:val="none" w:sz="0" w:space="0" w:color="auto"/>
                <w:lang w:val="es-CL" w:eastAsia="es-CL"/>
              </w:rPr>
            </w:pPr>
            <w:ins w:id="725" w:author="Observatorio 02" w:date="2017-03-14T11:30:00Z">
              <w:r w:rsidRPr="00C2714A">
                <w:rPr>
                  <w:rFonts w:eastAsia="Times New Roman"/>
                  <w:sz w:val="22"/>
                  <w:szCs w:val="22"/>
                  <w:bdr w:val="none" w:sz="0" w:space="0" w:color="auto"/>
                  <w:lang w:val="es-CL" w:eastAsia="es-CL"/>
                </w:rPr>
                <w:t>137.210</w:t>
              </w:r>
            </w:ins>
          </w:p>
        </w:tc>
        <w:tc>
          <w:tcPr>
            <w:tcW w:w="828" w:type="dxa"/>
            <w:tcBorders>
              <w:top w:val="nil"/>
              <w:left w:val="nil"/>
              <w:bottom w:val="nil"/>
              <w:right w:val="nil"/>
            </w:tcBorders>
            <w:shd w:val="clear" w:color="000000" w:fill="FFFFFF"/>
            <w:noWrap/>
            <w:vAlign w:val="bottom"/>
            <w:hideMark/>
          </w:tcPr>
          <w:p w14:paraId="62AE9CBD" w14:textId="77777777" w:rsidR="000359FF" w:rsidRPr="00C2714A" w:rsidRDefault="000359FF" w:rsidP="000359FF">
            <w:pPr>
              <w:spacing w:after="0" w:line="240" w:lineRule="auto"/>
              <w:jc w:val="right"/>
              <w:rPr>
                <w:ins w:id="726" w:author="Observatorio 02" w:date="2017-03-14T11:30:00Z"/>
                <w:rFonts w:eastAsia="Times New Roman"/>
                <w:sz w:val="22"/>
                <w:szCs w:val="22"/>
                <w:bdr w:val="none" w:sz="0" w:space="0" w:color="auto"/>
                <w:lang w:val="es-CL" w:eastAsia="es-CL"/>
              </w:rPr>
            </w:pPr>
            <w:ins w:id="727" w:author="Observatorio 02" w:date="2017-03-14T11:30:00Z">
              <w:r w:rsidRPr="00C2714A">
                <w:rPr>
                  <w:rFonts w:eastAsia="Times New Roman"/>
                  <w:sz w:val="22"/>
                  <w:szCs w:val="22"/>
                  <w:bdr w:val="none" w:sz="0" w:space="0" w:color="auto"/>
                  <w:lang w:val="es-CL" w:eastAsia="es-CL"/>
                </w:rPr>
                <w:t>25,5</w:t>
              </w:r>
            </w:ins>
          </w:p>
        </w:tc>
        <w:tc>
          <w:tcPr>
            <w:tcW w:w="1215" w:type="dxa"/>
            <w:tcBorders>
              <w:top w:val="nil"/>
              <w:left w:val="nil"/>
              <w:bottom w:val="nil"/>
              <w:right w:val="nil"/>
            </w:tcBorders>
            <w:shd w:val="clear" w:color="000000" w:fill="FFFFFF"/>
            <w:noWrap/>
            <w:vAlign w:val="bottom"/>
            <w:hideMark/>
          </w:tcPr>
          <w:p w14:paraId="5FBFE443" w14:textId="77777777" w:rsidR="000359FF" w:rsidRPr="00C2714A" w:rsidRDefault="000359FF" w:rsidP="000359FF">
            <w:pPr>
              <w:spacing w:after="0" w:line="240" w:lineRule="auto"/>
              <w:jc w:val="right"/>
              <w:rPr>
                <w:ins w:id="728" w:author="Observatorio 02" w:date="2017-03-14T11:30:00Z"/>
                <w:rFonts w:eastAsia="Times New Roman"/>
                <w:sz w:val="22"/>
                <w:szCs w:val="22"/>
                <w:bdr w:val="none" w:sz="0" w:space="0" w:color="auto"/>
                <w:lang w:val="es-CL" w:eastAsia="es-CL"/>
              </w:rPr>
            </w:pPr>
            <w:ins w:id="729" w:author="Observatorio 02" w:date="2017-03-14T11:30:00Z">
              <w:r w:rsidRPr="00C2714A">
                <w:rPr>
                  <w:rFonts w:eastAsia="Times New Roman"/>
                  <w:sz w:val="22"/>
                  <w:szCs w:val="22"/>
                  <w:bdr w:val="none" w:sz="0" w:space="0" w:color="auto"/>
                  <w:lang w:val="es-CL" w:eastAsia="es-CL"/>
                </w:rPr>
                <w:t>6.188</w:t>
              </w:r>
            </w:ins>
          </w:p>
        </w:tc>
        <w:tc>
          <w:tcPr>
            <w:tcW w:w="700" w:type="dxa"/>
            <w:tcBorders>
              <w:top w:val="nil"/>
              <w:left w:val="nil"/>
              <w:bottom w:val="nil"/>
              <w:right w:val="nil"/>
            </w:tcBorders>
            <w:shd w:val="clear" w:color="000000" w:fill="FFFFFF"/>
            <w:noWrap/>
            <w:vAlign w:val="bottom"/>
            <w:hideMark/>
          </w:tcPr>
          <w:p w14:paraId="5FA4C3DE" w14:textId="77777777" w:rsidR="000359FF" w:rsidRPr="00C2714A" w:rsidRDefault="000359FF" w:rsidP="000359FF">
            <w:pPr>
              <w:spacing w:after="0" w:line="240" w:lineRule="auto"/>
              <w:jc w:val="right"/>
              <w:rPr>
                <w:ins w:id="730" w:author="Observatorio 02" w:date="2017-03-14T11:30:00Z"/>
                <w:rFonts w:eastAsia="Times New Roman"/>
                <w:sz w:val="22"/>
                <w:szCs w:val="22"/>
                <w:bdr w:val="none" w:sz="0" w:space="0" w:color="auto"/>
                <w:lang w:val="es-CL" w:eastAsia="es-CL"/>
              </w:rPr>
            </w:pPr>
            <w:ins w:id="731" w:author="Observatorio 02" w:date="2017-03-14T11:30:00Z">
              <w:r w:rsidRPr="00C2714A">
                <w:rPr>
                  <w:rFonts w:eastAsia="Times New Roman"/>
                  <w:sz w:val="22"/>
                  <w:szCs w:val="22"/>
                  <w:bdr w:val="none" w:sz="0" w:space="0" w:color="auto"/>
                  <w:lang w:val="es-CL" w:eastAsia="es-CL"/>
                </w:rPr>
                <w:t>0,6</w:t>
              </w:r>
            </w:ins>
          </w:p>
        </w:tc>
        <w:tc>
          <w:tcPr>
            <w:tcW w:w="1215" w:type="dxa"/>
            <w:tcBorders>
              <w:top w:val="nil"/>
              <w:left w:val="nil"/>
              <w:bottom w:val="nil"/>
              <w:right w:val="nil"/>
            </w:tcBorders>
            <w:shd w:val="clear" w:color="000000" w:fill="FFFFFF"/>
            <w:noWrap/>
            <w:vAlign w:val="bottom"/>
            <w:hideMark/>
          </w:tcPr>
          <w:p w14:paraId="4EFAFA35" w14:textId="77777777" w:rsidR="000359FF" w:rsidRPr="00C2714A" w:rsidRDefault="000359FF" w:rsidP="000359FF">
            <w:pPr>
              <w:spacing w:after="0" w:line="240" w:lineRule="auto"/>
              <w:jc w:val="right"/>
              <w:rPr>
                <w:ins w:id="732" w:author="Observatorio 02" w:date="2017-03-14T11:30:00Z"/>
                <w:rFonts w:eastAsia="Times New Roman"/>
                <w:sz w:val="22"/>
                <w:szCs w:val="22"/>
                <w:bdr w:val="none" w:sz="0" w:space="0" w:color="auto"/>
                <w:lang w:val="es-CL" w:eastAsia="es-CL"/>
              </w:rPr>
            </w:pPr>
            <w:ins w:id="733" w:author="Observatorio 02" w:date="2017-03-14T11:30:00Z">
              <w:r w:rsidRPr="00C2714A">
                <w:rPr>
                  <w:rFonts w:eastAsia="Times New Roman"/>
                  <w:sz w:val="22"/>
                  <w:szCs w:val="22"/>
                  <w:bdr w:val="none" w:sz="0" w:space="0" w:color="auto"/>
                  <w:lang w:val="es-CL" w:eastAsia="es-CL"/>
                </w:rPr>
                <w:t>2.719.241</w:t>
              </w:r>
            </w:ins>
          </w:p>
        </w:tc>
        <w:tc>
          <w:tcPr>
            <w:tcW w:w="700" w:type="dxa"/>
            <w:tcBorders>
              <w:top w:val="nil"/>
              <w:left w:val="nil"/>
              <w:bottom w:val="nil"/>
              <w:right w:val="nil"/>
            </w:tcBorders>
            <w:shd w:val="clear" w:color="000000" w:fill="FFFFFF"/>
            <w:noWrap/>
            <w:vAlign w:val="bottom"/>
            <w:hideMark/>
          </w:tcPr>
          <w:p w14:paraId="0D5DA5F0" w14:textId="77777777" w:rsidR="000359FF" w:rsidRPr="00C2714A" w:rsidRDefault="000359FF" w:rsidP="000359FF">
            <w:pPr>
              <w:spacing w:after="0" w:line="240" w:lineRule="auto"/>
              <w:jc w:val="right"/>
              <w:rPr>
                <w:ins w:id="734" w:author="Observatorio 02" w:date="2017-03-14T11:30:00Z"/>
                <w:rFonts w:eastAsia="Times New Roman"/>
                <w:sz w:val="22"/>
                <w:szCs w:val="22"/>
                <w:bdr w:val="none" w:sz="0" w:space="0" w:color="auto"/>
                <w:lang w:val="es-CL" w:eastAsia="es-CL"/>
              </w:rPr>
            </w:pPr>
            <w:ins w:id="735" w:author="Observatorio 02" w:date="2017-03-14T11:30:00Z">
              <w:r w:rsidRPr="00C2714A">
                <w:rPr>
                  <w:rFonts w:eastAsia="Times New Roman"/>
                  <w:sz w:val="22"/>
                  <w:szCs w:val="22"/>
                  <w:bdr w:val="none" w:sz="0" w:space="0" w:color="auto"/>
                  <w:lang w:val="es-CL" w:eastAsia="es-CL"/>
                </w:rPr>
                <w:t>40,8</w:t>
              </w:r>
            </w:ins>
          </w:p>
        </w:tc>
      </w:tr>
      <w:tr w:rsidR="000359FF" w:rsidRPr="00C2714A" w14:paraId="35CA251B" w14:textId="77777777" w:rsidTr="000359FF">
        <w:trPr>
          <w:trHeight w:val="300"/>
          <w:ins w:id="736" w:author="Observatorio 02" w:date="2017-03-14T11:30:00Z"/>
        </w:trPr>
        <w:tc>
          <w:tcPr>
            <w:tcW w:w="1177" w:type="dxa"/>
            <w:tcBorders>
              <w:top w:val="nil"/>
              <w:left w:val="nil"/>
              <w:bottom w:val="single" w:sz="4" w:space="0" w:color="000000"/>
              <w:right w:val="nil"/>
            </w:tcBorders>
            <w:shd w:val="clear" w:color="000000" w:fill="FFFFFF"/>
            <w:noWrap/>
            <w:vAlign w:val="bottom"/>
            <w:hideMark/>
          </w:tcPr>
          <w:p w14:paraId="72AC6BD0" w14:textId="77777777" w:rsidR="000359FF" w:rsidRPr="00C2714A" w:rsidRDefault="000359FF" w:rsidP="000359FF">
            <w:pPr>
              <w:spacing w:after="0" w:line="240" w:lineRule="auto"/>
              <w:rPr>
                <w:ins w:id="737" w:author="Observatorio 02" w:date="2017-03-14T11:30:00Z"/>
                <w:rFonts w:eastAsia="Times New Roman"/>
                <w:sz w:val="22"/>
                <w:szCs w:val="22"/>
                <w:bdr w:val="none" w:sz="0" w:space="0" w:color="auto"/>
                <w:lang w:val="es-CL" w:eastAsia="es-CL"/>
              </w:rPr>
            </w:pPr>
            <w:ins w:id="738" w:author="Observatorio 02" w:date="2017-03-14T11:30:00Z">
              <w:r w:rsidRPr="00C2714A">
                <w:rPr>
                  <w:rFonts w:eastAsia="Times New Roman"/>
                  <w:sz w:val="22"/>
                  <w:szCs w:val="22"/>
                  <w:bdr w:val="none" w:sz="0" w:space="0" w:color="auto"/>
                  <w:lang w:val="es-CL" w:eastAsia="es-CL"/>
                </w:rPr>
                <w:t>ns/nr</w:t>
              </w:r>
            </w:ins>
          </w:p>
        </w:tc>
        <w:tc>
          <w:tcPr>
            <w:tcW w:w="1001" w:type="dxa"/>
            <w:tcBorders>
              <w:top w:val="nil"/>
              <w:left w:val="nil"/>
              <w:bottom w:val="single" w:sz="4" w:space="0" w:color="000000"/>
              <w:right w:val="nil"/>
            </w:tcBorders>
            <w:shd w:val="clear" w:color="000000" w:fill="FFFFFF"/>
            <w:noWrap/>
            <w:vAlign w:val="bottom"/>
            <w:hideMark/>
          </w:tcPr>
          <w:p w14:paraId="5BB104FE" w14:textId="77777777" w:rsidR="000359FF" w:rsidRPr="00C2714A" w:rsidRDefault="000359FF" w:rsidP="000359FF">
            <w:pPr>
              <w:spacing w:after="0" w:line="240" w:lineRule="auto"/>
              <w:jc w:val="right"/>
              <w:rPr>
                <w:ins w:id="739" w:author="Observatorio 02" w:date="2017-03-14T11:30:00Z"/>
                <w:rFonts w:eastAsia="Times New Roman"/>
                <w:sz w:val="22"/>
                <w:szCs w:val="22"/>
                <w:bdr w:val="none" w:sz="0" w:space="0" w:color="auto"/>
                <w:lang w:val="es-CL" w:eastAsia="es-CL"/>
              </w:rPr>
            </w:pPr>
            <w:ins w:id="740" w:author="Observatorio 02" w:date="2017-03-14T11:30:00Z">
              <w:r w:rsidRPr="00C2714A">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31197CFC" w14:textId="77777777" w:rsidR="000359FF" w:rsidRPr="00C2714A" w:rsidRDefault="000359FF" w:rsidP="000359FF">
            <w:pPr>
              <w:spacing w:after="0" w:line="240" w:lineRule="auto"/>
              <w:jc w:val="right"/>
              <w:rPr>
                <w:ins w:id="741" w:author="Observatorio 02" w:date="2017-03-14T11:30:00Z"/>
                <w:rFonts w:eastAsia="Times New Roman"/>
                <w:sz w:val="22"/>
                <w:szCs w:val="22"/>
                <w:bdr w:val="none" w:sz="0" w:space="0" w:color="auto"/>
                <w:lang w:val="es-CL" w:eastAsia="es-CL"/>
              </w:rPr>
            </w:pPr>
            <w:ins w:id="742" w:author="Observatorio 02" w:date="2017-03-14T11:30:00Z">
              <w:r w:rsidRPr="00C2714A">
                <w:rPr>
                  <w:rFonts w:eastAsia="Times New Roman"/>
                  <w:sz w:val="22"/>
                  <w:szCs w:val="22"/>
                  <w:bdr w:val="none" w:sz="0" w:space="0" w:color="auto"/>
                  <w:lang w:val="es-CL" w:eastAsia="es-CL"/>
                </w:rPr>
                <w:t>0,0</w:t>
              </w:r>
            </w:ins>
          </w:p>
        </w:tc>
        <w:tc>
          <w:tcPr>
            <w:tcW w:w="1174" w:type="dxa"/>
            <w:tcBorders>
              <w:top w:val="nil"/>
              <w:left w:val="nil"/>
              <w:bottom w:val="single" w:sz="4" w:space="0" w:color="000000"/>
              <w:right w:val="nil"/>
            </w:tcBorders>
            <w:shd w:val="clear" w:color="000000" w:fill="FFFFFF"/>
            <w:noWrap/>
            <w:vAlign w:val="bottom"/>
            <w:hideMark/>
          </w:tcPr>
          <w:p w14:paraId="39DC9AED" w14:textId="77777777" w:rsidR="000359FF" w:rsidRPr="00C2714A" w:rsidRDefault="000359FF" w:rsidP="000359FF">
            <w:pPr>
              <w:spacing w:after="0" w:line="240" w:lineRule="auto"/>
              <w:jc w:val="right"/>
              <w:rPr>
                <w:ins w:id="743" w:author="Observatorio 02" w:date="2017-03-14T11:30:00Z"/>
                <w:rFonts w:eastAsia="Times New Roman"/>
                <w:sz w:val="22"/>
                <w:szCs w:val="22"/>
                <w:bdr w:val="none" w:sz="0" w:space="0" w:color="auto"/>
                <w:lang w:val="es-CL" w:eastAsia="es-CL"/>
              </w:rPr>
            </w:pPr>
            <w:ins w:id="744" w:author="Observatorio 02" w:date="2017-03-14T11:30:00Z">
              <w:r w:rsidRPr="00C2714A">
                <w:rPr>
                  <w:rFonts w:eastAsia="Times New Roman"/>
                  <w:sz w:val="22"/>
                  <w:szCs w:val="22"/>
                  <w:bdr w:val="none" w:sz="0" w:space="0" w:color="auto"/>
                  <w:lang w:val="es-CL" w:eastAsia="es-CL"/>
                </w:rPr>
                <w:t>0</w:t>
              </w:r>
            </w:ins>
          </w:p>
        </w:tc>
        <w:tc>
          <w:tcPr>
            <w:tcW w:w="828" w:type="dxa"/>
            <w:tcBorders>
              <w:top w:val="nil"/>
              <w:left w:val="nil"/>
              <w:bottom w:val="single" w:sz="4" w:space="0" w:color="000000"/>
              <w:right w:val="nil"/>
            </w:tcBorders>
            <w:shd w:val="clear" w:color="000000" w:fill="FFFFFF"/>
            <w:noWrap/>
            <w:vAlign w:val="bottom"/>
            <w:hideMark/>
          </w:tcPr>
          <w:p w14:paraId="5F304598" w14:textId="77777777" w:rsidR="000359FF" w:rsidRPr="00C2714A" w:rsidRDefault="000359FF" w:rsidP="000359FF">
            <w:pPr>
              <w:spacing w:after="0" w:line="240" w:lineRule="auto"/>
              <w:jc w:val="right"/>
              <w:rPr>
                <w:ins w:id="745" w:author="Observatorio 02" w:date="2017-03-14T11:30:00Z"/>
                <w:rFonts w:eastAsia="Times New Roman"/>
                <w:sz w:val="22"/>
                <w:szCs w:val="22"/>
                <w:bdr w:val="none" w:sz="0" w:space="0" w:color="auto"/>
                <w:lang w:val="es-CL" w:eastAsia="es-CL"/>
              </w:rPr>
            </w:pPr>
            <w:ins w:id="746" w:author="Observatorio 02" w:date="2017-03-14T11:30:00Z">
              <w:r w:rsidRPr="00C2714A">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59EACDB4" w14:textId="77777777" w:rsidR="000359FF" w:rsidRPr="00C2714A" w:rsidRDefault="000359FF" w:rsidP="000359FF">
            <w:pPr>
              <w:spacing w:after="0" w:line="240" w:lineRule="auto"/>
              <w:jc w:val="right"/>
              <w:rPr>
                <w:ins w:id="747" w:author="Observatorio 02" w:date="2017-03-14T11:30:00Z"/>
                <w:rFonts w:eastAsia="Times New Roman"/>
                <w:sz w:val="22"/>
                <w:szCs w:val="22"/>
                <w:bdr w:val="none" w:sz="0" w:space="0" w:color="auto"/>
                <w:lang w:val="es-CL" w:eastAsia="es-CL"/>
              </w:rPr>
            </w:pPr>
            <w:ins w:id="748" w:author="Observatorio 02" w:date="2017-03-14T11:30:00Z">
              <w:r w:rsidRPr="00C2714A">
                <w:rPr>
                  <w:rFonts w:eastAsia="Times New Roman"/>
                  <w:sz w:val="22"/>
                  <w:szCs w:val="22"/>
                  <w:bdr w:val="none" w:sz="0" w:space="0" w:color="auto"/>
                  <w:lang w:val="es-CL" w:eastAsia="es-CL"/>
                </w:rPr>
                <w:t>0</w:t>
              </w:r>
            </w:ins>
          </w:p>
        </w:tc>
        <w:tc>
          <w:tcPr>
            <w:tcW w:w="700" w:type="dxa"/>
            <w:tcBorders>
              <w:top w:val="nil"/>
              <w:left w:val="nil"/>
              <w:bottom w:val="single" w:sz="4" w:space="0" w:color="000000"/>
              <w:right w:val="nil"/>
            </w:tcBorders>
            <w:shd w:val="clear" w:color="000000" w:fill="FFFFFF"/>
            <w:noWrap/>
            <w:vAlign w:val="bottom"/>
            <w:hideMark/>
          </w:tcPr>
          <w:p w14:paraId="1FE26B67" w14:textId="77777777" w:rsidR="000359FF" w:rsidRPr="00C2714A" w:rsidRDefault="000359FF" w:rsidP="000359FF">
            <w:pPr>
              <w:spacing w:after="0" w:line="240" w:lineRule="auto"/>
              <w:jc w:val="right"/>
              <w:rPr>
                <w:ins w:id="749" w:author="Observatorio 02" w:date="2017-03-14T11:30:00Z"/>
                <w:rFonts w:eastAsia="Times New Roman"/>
                <w:sz w:val="22"/>
                <w:szCs w:val="22"/>
                <w:bdr w:val="none" w:sz="0" w:space="0" w:color="auto"/>
                <w:lang w:val="es-CL" w:eastAsia="es-CL"/>
              </w:rPr>
            </w:pPr>
            <w:ins w:id="750" w:author="Observatorio 02" w:date="2017-03-14T11:30:00Z">
              <w:r w:rsidRPr="00C2714A">
                <w:rPr>
                  <w:rFonts w:eastAsia="Times New Roman"/>
                  <w:sz w:val="22"/>
                  <w:szCs w:val="22"/>
                  <w:bdr w:val="none" w:sz="0" w:space="0" w:color="auto"/>
                  <w:lang w:val="es-CL" w:eastAsia="es-CL"/>
                </w:rPr>
                <w:t>0,0</w:t>
              </w:r>
            </w:ins>
          </w:p>
        </w:tc>
        <w:tc>
          <w:tcPr>
            <w:tcW w:w="1215" w:type="dxa"/>
            <w:tcBorders>
              <w:top w:val="nil"/>
              <w:left w:val="nil"/>
              <w:bottom w:val="single" w:sz="4" w:space="0" w:color="000000"/>
              <w:right w:val="nil"/>
            </w:tcBorders>
            <w:shd w:val="clear" w:color="000000" w:fill="FFFFFF"/>
            <w:noWrap/>
            <w:vAlign w:val="bottom"/>
            <w:hideMark/>
          </w:tcPr>
          <w:p w14:paraId="4C3F0F4E" w14:textId="77777777" w:rsidR="000359FF" w:rsidRPr="00C2714A" w:rsidRDefault="000359FF" w:rsidP="000359FF">
            <w:pPr>
              <w:spacing w:after="0" w:line="240" w:lineRule="auto"/>
              <w:jc w:val="right"/>
              <w:rPr>
                <w:ins w:id="751" w:author="Observatorio 02" w:date="2017-03-14T11:30:00Z"/>
                <w:rFonts w:eastAsia="Times New Roman"/>
                <w:sz w:val="22"/>
                <w:szCs w:val="22"/>
                <w:bdr w:val="none" w:sz="0" w:space="0" w:color="auto"/>
                <w:lang w:val="es-CL" w:eastAsia="es-CL"/>
              </w:rPr>
            </w:pPr>
            <w:ins w:id="752" w:author="Observatorio 02" w:date="2017-03-14T11:30:00Z">
              <w:r w:rsidRPr="00C2714A">
                <w:rPr>
                  <w:rFonts w:eastAsia="Times New Roman"/>
                  <w:sz w:val="22"/>
                  <w:szCs w:val="22"/>
                  <w:bdr w:val="none" w:sz="0" w:space="0" w:color="auto"/>
                  <w:lang w:val="es-CL" w:eastAsia="es-CL"/>
                </w:rPr>
                <w:t>311.907</w:t>
              </w:r>
            </w:ins>
          </w:p>
        </w:tc>
        <w:tc>
          <w:tcPr>
            <w:tcW w:w="700" w:type="dxa"/>
            <w:tcBorders>
              <w:top w:val="nil"/>
              <w:left w:val="nil"/>
              <w:bottom w:val="single" w:sz="4" w:space="0" w:color="000000"/>
              <w:right w:val="nil"/>
            </w:tcBorders>
            <w:shd w:val="clear" w:color="000000" w:fill="FFFFFF"/>
            <w:noWrap/>
            <w:vAlign w:val="bottom"/>
            <w:hideMark/>
          </w:tcPr>
          <w:p w14:paraId="2A3B08B7" w14:textId="77777777" w:rsidR="000359FF" w:rsidRPr="00C2714A" w:rsidRDefault="000359FF" w:rsidP="000359FF">
            <w:pPr>
              <w:spacing w:after="0" w:line="240" w:lineRule="auto"/>
              <w:jc w:val="right"/>
              <w:rPr>
                <w:ins w:id="753" w:author="Observatorio 02" w:date="2017-03-14T11:30:00Z"/>
                <w:rFonts w:eastAsia="Times New Roman"/>
                <w:sz w:val="22"/>
                <w:szCs w:val="22"/>
                <w:bdr w:val="none" w:sz="0" w:space="0" w:color="auto"/>
                <w:lang w:val="es-CL" w:eastAsia="es-CL"/>
              </w:rPr>
            </w:pPr>
            <w:ins w:id="754" w:author="Observatorio 02" w:date="2017-03-14T11:30:00Z">
              <w:r w:rsidRPr="00C2714A">
                <w:rPr>
                  <w:rFonts w:eastAsia="Times New Roman"/>
                  <w:sz w:val="22"/>
                  <w:szCs w:val="22"/>
                  <w:bdr w:val="none" w:sz="0" w:space="0" w:color="auto"/>
                  <w:lang w:val="es-CL" w:eastAsia="es-CL"/>
                </w:rPr>
                <w:t>4,7</w:t>
              </w:r>
            </w:ins>
          </w:p>
        </w:tc>
      </w:tr>
      <w:tr w:rsidR="000359FF" w:rsidRPr="00C2714A" w14:paraId="722E98FD" w14:textId="77777777" w:rsidTr="000359FF">
        <w:trPr>
          <w:trHeight w:val="300"/>
          <w:ins w:id="755" w:author="Observatorio 02" w:date="2017-03-14T11:30:00Z"/>
        </w:trPr>
        <w:tc>
          <w:tcPr>
            <w:tcW w:w="1177" w:type="dxa"/>
            <w:tcBorders>
              <w:top w:val="nil"/>
              <w:left w:val="nil"/>
              <w:bottom w:val="single" w:sz="8" w:space="0" w:color="000000"/>
              <w:right w:val="nil"/>
            </w:tcBorders>
            <w:shd w:val="clear" w:color="000000" w:fill="FFFFFF"/>
            <w:noWrap/>
            <w:vAlign w:val="bottom"/>
            <w:hideMark/>
          </w:tcPr>
          <w:p w14:paraId="26FE415F" w14:textId="77777777" w:rsidR="000359FF" w:rsidRPr="00C2714A" w:rsidRDefault="000359FF" w:rsidP="000359FF">
            <w:pPr>
              <w:spacing w:after="0" w:line="240" w:lineRule="auto"/>
              <w:rPr>
                <w:ins w:id="756" w:author="Observatorio 02" w:date="2017-03-14T11:30:00Z"/>
                <w:rFonts w:eastAsia="Times New Roman"/>
                <w:sz w:val="22"/>
                <w:szCs w:val="22"/>
                <w:bdr w:val="none" w:sz="0" w:space="0" w:color="auto"/>
                <w:lang w:val="es-CL" w:eastAsia="es-CL"/>
              </w:rPr>
            </w:pPr>
            <w:ins w:id="757" w:author="Observatorio 02" w:date="2017-03-14T11:30:00Z">
              <w:r w:rsidRPr="00C2714A">
                <w:rPr>
                  <w:rFonts w:eastAsia="Times New Roman"/>
                  <w:sz w:val="22"/>
                  <w:szCs w:val="22"/>
                  <w:bdr w:val="none" w:sz="0" w:space="0" w:color="auto"/>
                  <w:lang w:val="es-CL" w:eastAsia="es-CL"/>
                </w:rPr>
                <w:t>Total</w:t>
              </w:r>
            </w:ins>
          </w:p>
        </w:tc>
        <w:tc>
          <w:tcPr>
            <w:tcW w:w="1001" w:type="dxa"/>
            <w:tcBorders>
              <w:top w:val="nil"/>
              <w:left w:val="nil"/>
              <w:bottom w:val="single" w:sz="8" w:space="0" w:color="000000"/>
              <w:right w:val="nil"/>
            </w:tcBorders>
            <w:shd w:val="clear" w:color="000000" w:fill="FFFFFF"/>
            <w:noWrap/>
            <w:vAlign w:val="bottom"/>
            <w:hideMark/>
          </w:tcPr>
          <w:p w14:paraId="031E94B6" w14:textId="77777777" w:rsidR="000359FF" w:rsidRPr="00C2714A" w:rsidRDefault="000359FF" w:rsidP="000359FF">
            <w:pPr>
              <w:spacing w:after="0" w:line="240" w:lineRule="auto"/>
              <w:jc w:val="right"/>
              <w:rPr>
                <w:ins w:id="758" w:author="Observatorio 02" w:date="2017-03-14T11:30:00Z"/>
                <w:rFonts w:eastAsia="Times New Roman"/>
                <w:sz w:val="22"/>
                <w:szCs w:val="22"/>
                <w:bdr w:val="none" w:sz="0" w:space="0" w:color="auto"/>
                <w:lang w:val="es-CL" w:eastAsia="es-CL"/>
              </w:rPr>
            </w:pPr>
            <w:ins w:id="759" w:author="Observatorio 02" w:date="2017-03-14T11:30:00Z">
              <w:r w:rsidRPr="00C2714A">
                <w:rPr>
                  <w:rFonts w:eastAsia="Times New Roman"/>
                  <w:sz w:val="22"/>
                  <w:szCs w:val="22"/>
                  <w:bdr w:val="none" w:sz="0" w:space="0" w:color="auto"/>
                  <w:lang w:val="es-CL" w:eastAsia="es-CL"/>
                </w:rPr>
                <w:t>82.381</w:t>
              </w:r>
            </w:ins>
          </w:p>
        </w:tc>
        <w:tc>
          <w:tcPr>
            <w:tcW w:w="828" w:type="dxa"/>
            <w:tcBorders>
              <w:top w:val="nil"/>
              <w:left w:val="nil"/>
              <w:bottom w:val="single" w:sz="8" w:space="0" w:color="000000"/>
              <w:right w:val="nil"/>
            </w:tcBorders>
            <w:shd w:val="clear" w:color="000000" w:fill="FFFFFF"/>
            <w:noWrap/>
            <w:vAlign w:val="bottom"/>
            <w:hideMark/>
          </w:tcPr>
          <w:p w14:paraId="473BAA43" w14:textId="77777777" w:rsidR="000359FF" w:rsidRPr="00C2714A" w:rsidRDefault="000359FF" w:rsidP="000359FF">
            <w:pPr>
              <w:spacing w:after="0" w:line="240" w:lineRule="auto"/>
              <w:jc w:val="right"/>
              <w:rPr>
                <w:ins w:id="760" w:author="Observatorio 02" w:date="2017-03-14T11:30:00Z"/>
                <w:rFonts w:eastAsia="Times New Roman"/>
                <w:sz w:val="22"/>
                <w:szCs w:val="22"/>
                <w:bdr w:val="none" w:sz="0" w:space="0" w:color="auto"/>
                <w:lang w:val="es-CL" w:eastAsia="es-CL"/>
              </w:rPr>
            </w:pPr>
            <w:ins w:id="761" w:author="Observatorio 02" w:date="2017-03-14T11:30:00Z">
              <w:r w:rsidRPr="00C2714A">
                <w:rPr>
                  <w:rFonts w:eastAsia="Times New Roman"/>
                  <w:sz w:val="22"/>
                  <w:szCs w:val="22"/>
                  <w:bdr w:val="none" w:sz="0" w:space="0" w:color="auto"/>
                  <w:lang w:val="es-CL" w:eastAsia="es-CL"/>
                </w:rPr>
                <w:t>100,0</w:t>
              </w:r>
            </w:ins>
          </w:p>
        </w:tc>
        <w:tc>
          <w:tcPr>
            <w:tcW w:w="1174" w:type="dxa"/>
            <w:tcBorders>
              <w:top w:val="nil"/>
              <w:left w:val="nil"/>
              <w:bottom w:val="single" w:sz="8" w:space="0" w:color="000000"/>
              <w:right w:val="nil"/>
            </w:tcBorders>
            <w:shd w:val="clear" w:color="000000" w:fill="FFFFFF"/>
            <w:noWrap/>
            <w:vAlign w:val="bottom"/>
            <w:hideMark/>
          </w:tcPr>
          <w:p w14:paraId="56FFA342" w14:textId="77777777" w:rsidR="000359FF" w:rsidRPr="00C2714A" w:rsidRDefault="000359FF" w:rsidP="000359FF">
            <w:pPr>
              <w:spacing w:after="0" w:line="240" w:lineRule="auto"/>
              <w:jc w:val="right"/>
              <w:rPr>
                <w:ins w:id="762" w:author="Observatorio 02" w:date="2017-03-14T11:30:00Z"/>
                <w:rFonts w:eastAsia="Times New Roman"/>
                <w:sz w:val="22"/>
                <w:szCs w:val="22"/>
                <w:bdr w:val="none" w:sz="0" w:space="0" w:color="auto"/>
                <w:lang w:val="es-CL" w:eastAsia="es-CL"/>
              </w:rPr>
            </w:pPr>
            <w:ins w:id="763" w:author="Observatorio 02" w:date="2017-03-14T11:30:00Z">
              <w:r w:rsidRPr="00C2714A">
                <w:rPr>
                  <w:rFonts w:eastAsia="Times New Roman"/>
                  <w:sz w:val="22"/>
                  <w:szCs w:val="22"/>
                  <w:bdr w:val="none" w:sz="0" w:space="0" w:color="auto"/>
                  <w:lang w:val="es-CL" w:eastAsia="es-CL"/>
                </w:rPr>
                <w:t>538.556</w:t>
              </w:r>
            </w:ins>
          </w:p>
        </w:tc>
        <w:tc>
          <w:tcPr>
            <w:tcW w:w="828" w:type="dxa"/>
            <w:tcBorders>
              <w:top w:val="nil"/>
              <w:left w:val="nil"/>
              <w:bottom w:val="single" w:sz="8" w:space="0" w:color="000000"/>
              <w:right w:val="nil"/>
            </w:tcBorders>
            <w:shd w:val="clear" w:color="000000" w:fill="FFFFFF"/>
            <w:noWrap/>
            <w:vAlign w:val="bottom"/>
            <w:hideMark/>
          </w:tcPr>
          <w:p w14:paraId="2827006E" w14:textId="77777777" w:rsidR="000359FF" w:rsidRPr="00C2714A" w:rsidRDefault="000359FF" w:rsidP="000359FF">
            <w:pPr>
              <w:spacing w:after="0" w:line="240" w:lineRule="auto"/>
              <w:jc w:val="right"/>
              <w:rPr>
                <w:ins w:id="764" w:author="Observatorio 02" w:date="2017-03-14T11:30:00Z"/>
                <w:rFonts w:eastAsia="Times New Roman"/>
                <w:sz w:val="22"/>
                <w:szCs w:val="22"/>
                <w:bdr w:val="none" w:sz="0" w:space="0" w:color="auto"/>
                <w:lang w:val="es-CL" w:eastAsia="es-CL"/>
              </w:rPr>
            </w:pPr>
            <w:ins w:id="765" w:author="Observatorio 02" w:date="2017-03-14T11:30:00Z">
              <w:r w:rsidRPr="00C2714A">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7B48538C" w14:textId="77777777" w:rsidR="000359FF" w:rsidRPr="00C2714A" w:rsidRDefault="000359FF" w:rsidP="000359FF">
            <w:pPr>
              <w:spacing w:after="0" w:line="240" w:lineRule="auto"/>
              <w:jc w:val="right"/>
              <w:rPr>
                <w:ins w:id="766" w:author="Observatorio 02" w:date="2017-03-14T11:30:00Z"/>
                <w:rFonts w:eastAsia="Times New Roman"/>
                <w:sz w:val="22"/>
                <w:szCs w:val="22"/>
                <w:bdr w:val="none" w:sz="0" w:space="0" w:color="auto"/>
                <w:lang w:val="es-CL" w:eastAsia="es-CL"/>
              </w:rPr>
            </w:pPr>
            <w:ins w:id="767" w:author="Observatorio 02" w:date="2017-03-14T11:30:00Z">
              <w:r w:rsidRPr="00C2714A">
                <w:rPr>
                  <w:rFonts w:eastAsia="Times New Roman"/>
                  <w:sz w:val="22"/>
                  <w:szCs w:val="22"/>
                  <w:bdr w:val="none" w:sz="0" w:space="0" w:color="auto"/>
                  <w:lang w:val="es-CL" w:eastAsia="es-CL"/>
                </w:rPr>
                <w:t>1.074.040</w:t>
              </w:r>
            </w:ins>
          </w:p>
        </w:tc>
        <w:tc>
          <w:tcPr>
            <w:tcW w:w="700" w:type="dxa"/>
            <w:tcBorders>
              <w:top w:val="nil"/>
              <w:left w:val="nil"/>
              <w:bottom w:val="single" w:sz="8" w:space="0" w:color="000000"/>
              <w:right w:val="nil"/>
            </w:tcBorders>
            <w:shd w:val="clear" w:color="000000" w:fill="FFFFFF"/>
            <w:noWrap/>
            <w:vAlign w:val="bottom"/>
            <w:hideMark/>
          </w:tcPr>
          <w:p w14:paraId="20BA2F07" w14:textId="77777777" w:rsidR="000359FF" w:rsidRPr="00C2714A" w:rsidRDefault="000359FF" w:rsidP="000359FF">
            <w:pPr>
              <w:spacing w:after="0" w:line="240" w:lineRule="auto"/>
              <w:jc w:val="right"/>
              <w:rPr>
                <w:ins w:id="768" w:author="Observatorio 02" w:date="2017-03-14T11:30:00Z"/>
                <w:rFonts w:eastAsia="Times New Roman"/>
                <w:sz w:val="22"/>
                <w:szCs w:val="22"/>
                <w:bdr w:val="none" w:sz="0" w:space="0" w:color="auto"/>
                <w:lang w:val="es-CL" w:eastAsia="es-CL"/>
              </w:rPr>
            </w:pPr>
            <w:ins w:id="769" w:author="Observatorio 02" w:date="2017-03-14T11:30:00Z">
              <w:r w:rsidRPr="00C2714A">
                <w:rPr>
                  <w:rFonts w:eastAsia="Times New Roman"/>
                  <w:sz w:val="22"/>
                  <w:szCs w:val="22"/>
                  <w:bdr w:val="none" w:sz="0" w:space="0" w:color="auto"/>
                  <w:lang w:val="es-CL" w:eastAsia="es-CL"/>
                </w:rPr>
                <w:t>100,0</w:t>
              </w:r>
            </w:ins>
          </w:p>
        </w:tc>
        <w:tc>
          <w:tcPr>
            <w:tcW w:w="1215" w:type="dxa"/>
            <w:tcBorders>
              <w:top w:val="nil"/>
              <w:left w:val="nil"/>
              <w:bottom w:val="single" w:sz="8" w:space="0" w:color="000000"/>
              <w:right w:val="nil"/>
            </w:tcBorders>
            <w:shd w:val="clear" w:color="000000" w:fill="FFFFFF"/>
            <w:noWrap/>
            <w:vAlign w:val="bottom"/>
            <w:hideMark/>
          </w:tcPr>
          <w:p w14:paraId="21AADB1D" w14:textId="77777777" w:rsidR="000359FF" w:rsidRPr="00C2714A" w:rsidRDefault="000359FF" w:rsidP="000359FF">
            <w:pPr>
              <w:spacing w:after="0" w:line="240" w:lineRule="auto"/>
              <w:jc w:val="right"/>
              <w:rPr>
                <w:ins w:id="770" w:author="Observatorio 02" w:date="2017-03-14T11:30:00Z"/>
                <w:rFonts w:eastAsia="Times New Roman"/>
                <w:sz w:val="22"/>
                <w:szCs w:val="22"/>
                <w:bdr w:val="none" w:sz="0" w:space="0" w:color="auto"/>
                <w:lang w:val="es-CL" w:eastAsia="es-CL"/>
              </w:rPr>
            </w:pPr>
            <w:ins w:id="771" w:author="Observatorio 02" w:date="2017-03-14T11:30:00Z">
              <w:r w:rsidRPr="00C2714A">
                <w:rPr>
                  <w:rFonts w:eastAsia="Times New Roman"/>
                  <w:sz w:val="22"/>
                  <w:szCs w:val="22"/>
                  <w:bdr w:val="none" w:sz="0" w:space="0" w:color="auto"/>
                  <w:lang w:val="es-CL" w:eastAsia="es-CL"/>
                </w:rPr>
                <w:t>6.657.670</w:t>
              </w:r>
            </w:ins>
          </w:p>
        </w:tc>
        <w:tc>
          <w:tcPr>
            <w:tcW w:w="700" w:type="dxa"/>
            <w:tcBorders>
              <w:top w:val="nil"/>
              <w:left w:val="nil"/>
              <w:bottom w:val="single" w:sz="8" w:space="0" w:color="000000"/>
              <w:right w:val="nil"/>
            </w:tcBorders>
            <w:shd w:val="clear" w:color="000000" w:fill="FFFFFF"/>
            <w:noWrap/>
            <w:vAlign w:val="bottom"/>
            <w:hideMark/>
          </w:tcPr>
          <w:p w14:paraId="32A4AA86" w14:textId="77777777" w:rsidR="000359FF" w:rsidRPr="00C2714A" w:rsidRDefault="000359FF" w:rsidP="000359FF">
            <w:pPr>
              <w:spacing w:after="0" w:line="240" w:lineRule="auto"/>
              <w:jc w:val="right"/>
              <w:rPr>
                <w:ins w:id="772" w:author="Observatorio 02" w:date="2017-03-14T11:30:00Z"/>
                <w:rFonts w:eastAsia="Times New Roman"/>
                <w:sz w:val="22"/>
                <w:szCs w:val="22"/>
                <w:bdr w:val="none" w:sz="0" w:space="0" w:color="auto"/>
                <w:lang w:val="es-CL" w:eastAsia="es-CL"/>
              </w:rPr>
            </w:pPr>
            <w:ins w:id="773" w:author="Observatorio 02" w:date="2017-03-14T11:30:00Z">
              <w:r w:rsidRPr="00C2714A">
                <w:rPr>
                  <w:rFonts w:eastAsia="Times New Roman"/>
                  <w:sz w:val="22"/>
                  <w:szCs w:val="22"/>
                  <w:bdr w:val="none" w:sz="0" w:space="0" w:color="auto"/>
                  <w:lang w:val="es-CL" w:eastAsia="es-CL"/>
                </w:rPr>
                <w:t>100,0</w:t>
              </w:r>
            </w:ins>
          </w:p>
        </w:tc>
      </w:tr>
    </w:tbl>
    <w:p w14:paraId="3C137816" w14:textId="111D2C84" w:rsidR="00380FB1" w:rsidRPr="00C2714A" w:rsidDel="00B8703C" w:rsidRDefault="00380FB1" w:rsidP="00417A63">
      <w:pPr>
        <w:spacing w:after="0" w:line="240" w:lineRule="auto"/>
        <w:jc w:val="both"/>
        <w:rPr>
          <w:del w:id="774" w:author="Observatorio 02" w:date="2017-04-17T12:01:00Z"/>
          <w:rFonts w:eastAsia="Times New Roman"/>
          <w:color w:val="323E4F" w:themeColor="text2" w:themeShade="BF"/>
          <w:sz w:val="20"/>
          <w:szCs w:val="20"/>
          <w:bdr w:val="none" w:sz="0" w:space="0" w:color="auto"/>
          <w:lang w:val="es-CL" w:eastAsia="es-CL"/>
          <w:rPrChange w:id="775" w:author="Observatorio 02" w:date="2017-03-23T14:31:00Z">
            <w:rPr>
              <w:del w:id="776" w:author="Observatorio 02" w:date="2017-04-17T12:01:00Z"/>
              <w:rFonts w:eastAsia="Times New Roman"/>
              <w:color w:val="203764"/>
              <w:sz w:val="20"/>
              <w:szCs w:val="20"/>
              <w:bdr w:val="none" w:sz="0" w:space="0" w:color="auto"/>
              <w:lang w:val="es-CL" w:eastAsia="es-CL"/>
            </w:rPr>
          </w:rPrChange>
        </w:rPr>
      </w:pPr>
      <w:del w:id="777" w:author="Observatorio 02" w:date="2017-04-17T12:01:00Z">
        <w:r w:rsidRPr="00C2714A" w:rsidDel="00B8703C">
          <w:rPr>
            <w:rFonts w:eastAsia="Times New Roman"/>
            <w:color w:val="323E4F" w:themeColor="text2" w:themeShade="BF"/>
            <w:sz w:val="20"/>
            <w:szCs w:val="20"/>
            <w:bdr w:val="none" w:sz="0" w:space="0" w:color="auto"/>
            <w:lang w:val="es-CL" w:eastAsia="es-CL"/>
            <w:rPrChange w:id="778" w:author="Observatorio 02" w:date="2017-03-23T14:31:00Z">
              <w:rPr>
                <w:rFonts w:eastAsia="Times New Roman"/>
                <w:color w:val="203764"/>
                <w:sz w:val="20"/>
                <w:szCs w:val="20"/>
                <w:bdr w:val="none" w:sz="0" w:space="0" w:color="auto"/>
                <w:lang w:val="es-CL" w:eastAsia="es-CL"/>
              </w:rPr>
            </w:rPrChange>
          </w:rPr>
          <w:delText>Fuente: Elaboración propia en base a SII 201</w:delText>
        </w:r>
      </w:del>
      <w:del w:id="779" w:author="Observatorio 02" w:date="2017-03-14T11:30:00Z">
        <w:r w:rsidRPr="00C2714A" w:rsidDel="000359FF">
          <w:rPr>
            <w:rFonts w:eastAsia="Times New Roman"/>
            <w:color w:val="323E4F" w:themeColor="text2" w:themeShade="BF"/>
            <w:sz w:val="20"/>
            <w:szCs w:val="20"/>
            <w:bdr w:val="none" w:sz="0" w:space="0" w:color="auto"/>
            <w:lang w:val="es-CL" w:eastAsia="es-CL"/>
            <w:rPrChange w:id="780" w:author="Observatorio 02" w:date="2017-03-23T14:31:00Z">
              <w:rPr>
                <w:rFonts w:eastAsia="Times New Roman"/>
                <w:color w:val="203764"/>
                <w:sz w:val="20"/>
                <w:szCs w:val="20"/>
                <w:bdr w:val="none" w:sz="0" w:space="0" w:color="auto"/>
                <w:lang w:val="es-CL" w:eastAsia="es-CL"/>
              </w:rPr>
            </w:rPrChange>
          </w:rPr>
          <w:delText>4</w:delText>
        </w:r>
      </w:del>
      <w:del w:id="781" w:author="Observatorio 02" w:date="2017-04-17T12:01:00Z">
        <w:r w:rsidRPr="00C2714A" w:rsidDel="00B8703C">
          <w:rPr>
            <w:rFonts w:eastAsia="Times New Roman"/>
            <w:color w:val="323E4F" w:themeColor="text2" w:themeShade="BF"/>
            <w:sz w:val="20"/>
            <w:szCs w:val="20"/>
            <w:bdr w:val="none" w:sz="0" w:space="0" w:color="auto"/>
            <w:lang w:val="es-CL" w:eastAsia="es-CL"/>
            <w:rPrChange w:id="782" w:author="Observatorio 02" w:date="2017-03-23T14:31:00Z">
              <w:rPr>
                <w:rFonts w:eastAsia="Times New Roman"/>
                <w:color w:val="203764"/>
                <w:sz w:val="20"/>
                <w:szCs w:val="20"/>
                <w:bdr w:val="none" w:sz="0" w:space="0" w:color="auto"/>
                <w:lang w:val="es-CL" w:eastAsia="es-CL"/>
              </w:rPr>
            </w:rPrChange>
          </w:rPr>
          <w:delText xml:space="preserve"> y </w:delText>
        </w:r>
      </w:del>
      <w:del w:id="783" w:author="Observatorio 02" w:date="2017-03-16T11:07:00Z">
        <w:r w:rsidRPr="00C2714A" w:rsidDel="00613534">
          <w:rPr>
            <w:rFonts w:eastAsia="Times New Roman"/>
            <w:color w:val="323E4F" w:themeColor="text2" w:themeShade="BF"/>
            <w:sz w:val="20"/>
            <w:szCs w:val="20"/>
            <w:bdr w:val="none" w:sz="0" w:space="0" w:color="auto"/>
            <w:lang w:val="es-CL" w:eastAsia="es-CL"/>
            <w:rPrChange w:id="784" w:author="Observatorio 02" w:date="2017-03-23T14:31:00Z">
              <w:rPr>
                <w:rFonts w:eastAsia="Times New Roman"/>
                <w:color w:val="203764"/>
                <w:sz w:val="20"/>
                <w:szCs w:val="20"/>
                <w:bdr w:val="none" w:sz="0" w:space="0" w:color="auto"/>
                <w:lang w:val="es-CL" w:eastAsia="es-CL"/>
              </w:rPr>
            </w:rPrChange>
          </w:rPr>
          <w:delText>N</w:delText>
        </w:r>
      </w:del>
      <w:del w:id="785" w:author="Observatorio 02" w:date="2017-04-17T12:01:00Z">
        <w:r w:rsidRPr="00C2714A" w:rsidDel="00B8703C">
          <w:rPr>
            <w:rFonts w:eastAsia="Times New Roman"/>
            <w:color w:val="323E4F" w:themeColor="text2" w:themeShade="BF"/>
            <w:sz w:val="20"/>
            <w:szCs w:val="20"/>
            <w:bdr w:val="none" w:sz="0" w:space="0" w:color="auto"/>
            <w:lang w:val="es-CL" w:eastAsia="es-CL"/>
            <w:rPrChange w:id="786" w:author="Observatorio 02" w:date="2017-03-23T14:31:00Z">
              <w:rPr>
                <w:rFonts w:eastAsia="Times New Roman"/>
                <w:color w:val="203764"/>
                <w:sz w:val="20"/>
                <w:szCs w:val="20"/>
                <w:bdr w:val="none" w:sz="0" w:space="0" w:color="auto"/>
                <w:lang w:val="es-CL" w:eastAsia="es-CL"/>
              </w:rPr>
            </w:rPrChange>
          </w:rPr>
          <w:delText xml:space="preserve">ENE </w:delText>
        </w:r>
      </w:del>
      <w:del w:id="787" w:author="Observatorio 02" w:date="2017-03-14T11:30:00Z">
        <w:r w:rsidRPr="00C2714A" w:rsidDel="000359FF">
          <w:rPr>
            <w:rFonts w:eastAsia="Times New Roman"/>
            <w:color w:val="323E4F" w:themeColor="text2" w:themeShade="BF"/>
            <w:sz w:val="20"/>
            <w:szCs w:val="20"/>
            <w:bdr w:val="none" w:sz="0" w:space="0" w:color="auto"/>
            <w:lang w:val="es-CL" w:eastAsia="es-CL"/>
            <w:rPrChange w:id="788" w:author="Observatorio 02" w:date="2017-03-23T14:31:00Z">
              <w:rPr>
                <w:rFonts w:eastAsia="Times New Roman"/>
                <w:color w:val="203764"/>
                <w:sz w:val="20"/>
                <w:szCs w:val="20"/>
                <w:bdr w:val="none" w:sz="0" w:space="0" w:color="auto"/>
                <w:lang w:val="es-CL" w:eastAsia="es-CL"/>
              </w:rPr>
            </w:rPrChange>
          </w:rPr>
          <w:delText>2014</w:delText>
        </w:r>
      </w:del>
      <w:del w:id="789" w:author="Observatorio 02" w:date="2017-04-17T12:01:00Z">
        <w:r w:rsidRPr="00C2714A" w:rsidDel="00B8703C">
          <w:rPr>
            <w:rFonts w:eastAsia="Times New Roman"/>
            <w:color w:val="323E4F" w:themeColor="text2" w:themeShade="BF"/>
            <w:sz w:val="20"/>
            <w:szCs w:val="20"/>
            <w:bdr w:val="none" w:sz="0" w:space="0" w:color="auto"/>
            <w:lang w:val="es-CL" w:eastAsia="es-CL"/>
            <w:rPrChange w:id="790" w:author="Observatorio 02" w:date="2017-03-23T14:31:00Z">
              <w:rPr>
                <w:rFonts w:eastAsia="Times New Roman"/>
                <w:color w:val="203764"/>
                <w:sz w:val="20"/>
                <w:szCs w:val="20"/>
                <w:bdr w:val="none" w:sz="0" w:space="0" w:color="auto"/>
                <w:lang w:val="es-CL" w:eastAsia="es-CL"/>
              </w:rPr>
            </w:rPrChange>
          </w:rPr>
          <w:delText>.</w:delText>
        </w:r>
      </w:del>
    </w:p>
    <w:p w14:paraId="67043C75" w14:textId="225D24A4" w:rsidR="00380FB1" w:rsidRPr="00C2714A" w:rsidRDefault="00380FB1" w:rsidP="00417A63">
      <w:pPr>
        <w:spacing w:after="0" w:line="240" w:lineRule="auto"/>
        <w:jc w:val="both"/>
        <w:rPr>
          <w:rFonts w:eastAsia="Times New Roman"/>
          <w:color w:val="323E4F" w:themeColor="text2" w:themeShade="BF"/>
          <w:sz w:val="20"/>
          <w:szCs w:val="20"/>
          <w:bdr w:val="none" w:sz="0" w:space="0" w:color="auto"/>
          <w:lang w:val="es-CL" w:eastAsia="es-CL"/>
          <w:rPrChange w:id="791"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792" w:author="Observatorio 02" w:date="2017-03-23T14:31: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793" w:author="Observatorio 02" w:date="2017-03-14T14:01:00Z">
        <w:r w:rsidRPr="00C2714A" w:rsidDel="00730461">
          <w:rPr>
            <w:rFonts w:eastAsia="Times New Roman"/>
            <w:color w:val="323E4F" w:themeColor="text2" w:themeShade="BF"/>
            <w:sz w:val="20"/>
            <w:szCs w:val="20"/>
            <w:bdr w:val="none" w:sz="0" w:space="0" w:color="auto"/>
            <w:lang w:val="es-CL" w:eastAsia="es-CL"/>
            <w:rPrChange w:id="794" w:author="Observatorio 02" w:date="2017-03-23T14:31:00Z">
              <w:rPr>
                <w:rFonts w:eastAsia="Times New Roman"/>
                <w:color w:val="203764"/>
                <w:sz w:val="20"/>
                <w:szCs w:val="20"/>
                <w:bdr w:val="none" w:sz="0" w:space="0" w:color="auto"/>
                <w:lang w:val="es-CL" w:eastAsia="es-CL"/>
              </w:rPr>
            </w:rPrChange>
          </w:rPr>
          <w:delText xml:space="preserve">2014 </w:delText>
        </w:r>
      </w:del>
      <w:ins w:id="795" w:author="Observatorio 02" w:date="2017-03-14T14:01:00Z">
        <w:r w:rsidR="00730461" w:rsidRPr="00C2714A">
          <w:rPr>
            <w:rFonts w:eastAsia="Times New Roman"/>
            <w:color w:val="323E4F" w:themeColor="text2" w:themeShade="BF"/>
            <w:sz w:val="20"/>
            <w:szCs w:val="20"/>
            <w:bdr w:val="none" w:sz="0" w:space="0" w:color="auto"/>
            <w:lang w:val="es-CL" w:eastAsia="es-CL"/>
            <w:rPrChange w:id="796"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797" w:author="Observatorio 02" w:date="2017-03-23T14:31:00Z">
            <w:rPr>
              <w:rFonts w:eastAsia="Times New Roman"/>
              <w:color w:val="203764"/>
              <w:sz w:val="20"/>
              <w:szCs w:val="20"/>
              <w:bdr w:val="none" w:sz="0" w:space="0" w:color="auto"/>
              <w:lang w:val="es-CL" w:eastAsia="es-CL"/>
            </w:rPr>
          </w:rPrChange>
        </w:rPr>
        <w:t>representaron un 13,</w:t>
      </w:r>
      <w:ins w:id="798" w:author="Observatorio 02" w:date="2017-03-14T13:49:00Z">
        <w:r w:rsidR="003422A7" w:rsidRPr="00C2714A">
          <w:rPr>
            <w:rFonts w:eastAsia="Times New Roman"/>
            <w:color w:val="323E4F" w:themeColor="text2" w:themeShade="BF"/>
            <w:sz w:val="20"/>
            <w:szCs w:val="20"/>
            <w:bdr w:val="none" w:sz="0" w:space="0" w:color="auto"/>
            <w:lang w:val="es-CL" w:eastAsia="es-CL"/>
            <w:rPrChange w:id="799" w:author="Observatorio 02" w:date="2017-03-23T14:31:00Z">
              <w:rPr>
                <w:rFonts w:eastAsia="Times New Roman"/>
                <w:color w:val="203764"/>
                <w:sz w:val="20"/>
                <w:szCs w:val="20"/>
                <w:bdr w:val="none" w:sz="0" w:space="0" w:color="auto"/>
                <w:lang w:val="es-CL" w:eastAsia="es-CL"/>
              </w:rPr>
            </w:rPrChange>
          </w:rPr>
          <w:t>6</w:t>
        </w:r>
      </w:ins>
      <w:del w:id="800" w:author="Observatorio 02" w:date="2017-03-14T13:49:00Z">
        <w:r w:rsidRPr="00C2714A" w:rsidDel="003422A7">
          <w:rPr>
            <w:rFonts w:eastAsia="Times New Roman"/>
            <w:color w:val="323E4F" w:themeColor="text2" w:themeShade="BF"/>
            <w:sz w:val="20"/>
            <w:szCs w:val="20"/>
            <w:bdr w:val="none" w:sz="0" w:space="0" w:color="auto"/>
            <w:lang w:val="es-CL" w:eastAsia="es-CL"/>
            <w:rPrChange w:id="801"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802" w:author="Observatorio 02" w:date="2017-03-23T14:31:00Z">
            <w:rPr>
              <w:rFonts w:eastAsia="Times New Roman"/>
              <w:color w:val="203764"/>
              <w:sz w:val="20"/>
              <w:szCs w:val="20"/>
              <w:bdr w:val="none" w:sz="0" w:space="0" w:color="auto"/>
              <w:lang w:val="es-CL" w:eastAsia="es-CL"/>
            </w:rPr>
          </w:rPrChange>
        </w:rPr>
        <w:t>% del total de empresas del sector en la región.</w:t>
      </w:r>
    </w:p>
    <w:p w14:paraId="558341DA" w14:textId="3653D6ED" w:rsidR="00380FB1" w:rsidRDefault="00380FB1" w:rsidP="00417A63">
      <w:pPr>
        <w:spacing w:after="0" w:line="240" w:lineRule="auto"/>
        <w:jc w:val="both"/>
        <w:rPr>
          <w:ins w:id="803" w:author="Observatorio 02" w:date="2017-04-17T11:59:00Z"/>
          <w:rFonts w:eastAsia="Times New Roman"/>
          <w:color w:val="323E4F" w:themeColor="text2" w:themeShade="BF"/>
          <w:sz w:val="20"/>
          <w:szCs w:val="20"/>
          <w:bdr w:val="none" w:sz="0" w:space="0" w:color="auto"/>
          <w:lang w:val="es-CL" w:eastAsia="es-CL"/>
        </w:rPr>
      </w:pPr>
      <w:r w:rsidRPr="00C2714A">
        <w:rPr>
          <w:rFonts w:eastAsia="Times New Roman"/>
          <w:color w:val="323E4F" w:themeColor="text2" w:themeShade="BF"/>
          <w:sz w:val="20"/>
          <w:szCs w:val="20"/>
          <w:bdr w:val="none" w:sz="0" w:space="0" w:color="auto"/>
          <w:lang w:val="es-CL" w:eastAsia="es-CL"/>
          <w:rPrChange w:id="804" w:author="Observatorio 02" w:date="2017-03-23T14:31:00Z">
            <w:rPr>
              <w:rFonts w:eastAsia="Times New Roman"/>
              <w:color w:val="203764"/>
              <w:sz w:val="20"/>
              <w:szCs w:val="20"/>
              <w:bdr w:val="none" w:sz="0" w:space="0" w:color="auto"/>
              <w:lang w:val="es-CL" w:eastAsia="es-CL"/>
            </w:rPr>
          </w:rPrChange>
        </w:rPr>
        <w:t>Nota 2: No incluye a trabajadores por cuenta propia que declaran que en su negocio trabaja sólo una persona (unipersonales).</w:t>
      </w:r>
    </w:p>
    <w:p w14:paraId="49692321" w14:textId="30B4BFFF" w:rsidR="00B8703C" w:rsidRPr="00C2714A" w:rsidRDefault="00B8703C" w:rsidP="00417A63">
      <w:pPr>
        <w:spacing w:after="0" w:line="240" w:lineRule="auto"/>
        <w:jc w:val="both"/>
        <w:rPr>
          <w:rFonts w:eastAsia="Times New Roman"/>
          <w:color w:val="323E4F" w:themeColor="text2" w:themeShade="BF"/>
          <w:sz w:val="20"/>
          <w:szCs w:val="20"/>
          <w:bdr w:val="none" w:sz="0" w:space="0" w:color="auto"/>
          <w:lang w:val="es-CL" w:eastAsia="es-CL"/>
          <w:rPrChange w:id="805" w:author="Observatorio 02" w:date="2017-03-23T14:31:00Z">
            <w:rPr>
              <w:rFonts w:eastAsia="Times New Roman"/>
              <w:color w:val="000000"/>
              <w:sz w:val="20"/>
              <w:szCs w:val="20"/>
              <w:bdr w:val="none" w:sz="0" w:space="0" w:color="auto"/>
              <w:lang w:val="es-CL" w:eastAsia="es-CL"/>
            </w:rPr>
          </w:rPrChange>
        </w:rPr>
      </w:pPr>
      <w:ins w:id="806" w:author="Observatorio 02" w:date="2017-04-17T11:59:00Z">
        <w:r>
          <w:rPr>
            <w:rFonts w:eastAsia="Times New Roman"/>
            <w:color w:val="323E4F" w:themeColor="text2" w:themeShade="BF"/>
            <w:sz w:val="20"/>
            <w:szCs w:val="20"/>
            <w:bdr w:val="none" w:sz="0" w:space="0" w:color="auto"/>
            <w:lang w:val="es-CL" w:eastAsia="es-CL"/>
          </w:rPr>
          <w:t xml:space="preserve">Nota 3: </w:t>
        </w:r>
        <w:r w:rsidRPr="00B8703C">
          <w:rPr>
            <w:rFonts w:eastAsia="Times New Roman"/>
            <w:color w:val="323E4F" w:themeColor="text2" w:themeShade="BF"/>
            <w:sz w:val="20"/>
            <w:szCs w:val="20"/>
            <w:bdr w:val="none" w:sz="0" w:space="0" w:color="auto"/>
            <w:lang w:val="es-CL" w:eastAsia="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p>
    <w:p w14:paraId="68ECAAC6" w14:textId="77777777" w:rsidR="00B8703C" w:rsidRPr="009A4B23" w:rsidRDefault="00B8703C" w:rsidP="00B8703C">
      <w:pPr>
        <w:spacing w:after="0" w:line="240" w:lineRule="auto"/>
        <w:jc w:val="both"/>
        <w:rPr>
          <w:ins w:id="807" w:author="Observatorio 02" w:date="2017-04-17T12:01:00Z"/>
          <w:rFonts w:eastAsia="Times New Roman"/>
          <w:color w:val="323E4F" w:themeColor="text2" w:themeShade="BF"/>
          <w:sz w:val="20"/>
          <w:szCs w:val="20"/>
          <w:bdr w:val="none" w:sz="0" w:space="0" w:color="auto"/>
          <w:lang w:val="es-CL" w:eastAsia="es-CL"/>
        </w:rPr>
      </w:pPr>
      <w:ins w:id="808" w:author="Observatorio 02" w:date="2017-04-17T12:01:00Z">
        <w:r w:rsidRPr="009A4B23">
          <w:rPr>
            <w:rFonts w:eastAsia="Times New Roman"/>
            <w:color w:val="323E4F" w:themeColor="text2" w:themeShade="BF"/>
            <w:sz w:val="20"/>
            <w:szCs w:val="20"/>
            <w:bdr w:val="none" w:sz="0" w:space="0" w:color="auto"/>
            <w:lang w:val="es-CL" w:eastAsia="es-CL"/>
          </w:rPr>
          <w:t>Fuente: Elaboración propia en base a SII 2015 y ENE 2015.</w:t>
        </w:r>
      </w:ins>
    </w:p>
    <w:p w14:paraId="0B62190F" w14:textId="77777777" w:rsidR="00B859BD" w:rsidRPr="00C2714A" w:rsidRDefault="00B859BD" w:rsidP="00B859BD">
      <w:pPr>
        <w:spacing w:after="0" w:line="276" w:lineRule="auto"/>
        <w:jc w:val="both"/>
        <w:rPr>
          <w:ins w:id="809" w:author="Observatorio 02" w:date="2017-03-16T11:35:00Z"/>
          <w:rFonts w:eastAsia="Times New Roman"/>
          <w:lang w:val="es-CL"/>
        </w:rPr>
      </w:pPr>
    </w:p>
    <w:p w14:paraId="364985AB" w14:textId="5F2E7A66" w:rsidR="00891121" w:rsidRPr="00C2714A" w:rsidRDefault="00B859BD" w:rsidP="00737596">
      <w:pPr>
        <w:spacing w:after="0" w:line="276" w:lineRule="auto"/>
        <w:jc w:val="both"/>
        <w:rPr>
          <w:ins w:id="810" w:author="Observatorio 02" w:date="2017-03-16T11:17:00Z"/>
          <w:rFonts w:eastAsiaTheme="minorHAnsi"/>
          <w:bdr w:val="none" w:sz="0" w:space="0" w:color="auto"/>
          <w:lang w:val="es-CL"/>
          <w:rPrChange w:id="811" w:author="Observatorio 02" w:date="2017-03-23T14:31:00Z">
            <w:rPr>
              <w:ins w:id="812" w:author="Observatorio 02" w:date="2017-03-16T11:17:00Z"/>
              <w:rFonts w:eastAsia="Times New Roman"/>
              <w:color w:val="203764"/>
              <w:sz w:val="20"/>
              <w:szCs w:val="20"/>
              <w:bdr w:val="none" w:sz="0" w:space="0" w:color="auto"/>
              <w:lang w:val="es-CL" w:eastAsia="es-CL"/>
            </w:rPr>
          </w:rPrChange>
        </w:rPr>
      </w:pPr>
      <w:ins w:id="813" w:author="Observatorio 02" w:date="2017-03-16T11:35:00Z">
        <w:r w:rsidRPr="00C2714A">
          <w:rPr>
            <w:rFonts w:eastAsiaTheme="minorHAnsi"/>
            <w:bdr w:val="none" w:sz="0" w:space="0" w:color="auto"/>
            <w:lang w:val="es-ES"/>
          </w:rPr>
          <w:t>El Cuadro 2 muestra un resumen del número de empresas y del número de trabajadores promedio que estas emplean, desagregado por tamaño, pero ahora considerando a los trabajadores por cuenta propia unipersonales</w:t>
        </w:r>
        <w:r w:rsidRPr="00C2714A">
          <w:rPr>
            <w:rFonts w:eastAsiaTheme="minorHAnsi"/>
            <w:bdr w:val="none" w:sz="0" w:space="0" w:color="auto"/>
            <w:vertAlign w:val="superscript"/>
            <w:lang w:val="es-ES"/>
          </w:rPr>
          <w:footnoteReference w:id="7"/>
        </w:r>
        <w:r w:rsidRPr="00C2714A">
          <w:rPr>
            <w:rFonts w:eastAsiaTheme="minorHAnsi"/>
            <w:bdr w:val="none" w:sz="0" w:space="0" w:color="auto"/>
            <w:lang w:val="es-ES"/>
          </w:rPr>
          <w:t xml:space="preserve">. El objetivo de esta tabla es identificar la distribución de todos los ocupados, independiente de si se encuentran o no empleados en alguna empresa. Se observa que un 22% de los ocupados se declara como trabajador por </w:t>
        </w:r>
        <w:r w:rsidRPr="00C2714A">
          <w:rPr>
            <w:rFonts w:eastAsiaTheme="minorHAnsi"/>
            <w:bdr w:val="none" w:sz="0" w:space="0" w:color="auto"/>
            <w:lang w:val="es-ES"/>
          </w:rPr>
          <w:lastRenderedPageBreak/>
          <w:t>cuenta propia unipersonal, mientras el 78% restante se distribuye en: 22% en microempresas, 18% en pequeñas, 18% en medianas y 20% en grandes empresas.</w:t>
        </w:r>
        <w:r w:rsidRPr="00C2714A" w:rsidDel="00D53E1F">
          <w:rPr>
            <w:rFonts w:eastAsiaTheme="minorHAnsi"/>
            <w:bdr w:val="none" w:sz="0" w:space="0" w:color="auto"/>
            <w:lang w:val="es-CL"/>
          </w:rPr>
          <w:t xml:space="preserve"> </w:t>
        </w:r>
      </w:ins>
    </w:p>
    <w:p w14:paraId="51A059B2" w14:textId="235CB2F1" w:rsidR="00380FB1" w:rsidRPr="00C2714A" w:rsidDel="00891121" w:rsidRDefault="00380FB1" w:rsidP="00417A63">
      <w:pPr>
        <w:spacing w:after="0" w:line="240" w:lineRule="auto"/>
        <w:jc w:val="both"/>
        <w:rPr>
          <w:del w:id="816" w:author="Observatorio 02" w:date="2017-03-16T11:17:00Z"/>
          <w:rFonts w:eastAsia="Times New Roman"/>
          <w:color w:val="203764"/>
          <w:sz w:val="20"/>
          <w:szCs w:val="20"/>
          <w:bdr w:val="none" w:sz="0" w:space="0" w:color="auto"/>
          <w:lang w:val="es-CL" w:eastAsia="es-CL"/>
        </w:rPr>
      </w:pPr>
      <w:del w:id="817" w:author="Observatorio 02" w:date="2017-03-16T11:17:00Z">
        <w:r w:rsidRPr="00C2714A" w:rsidDel="00891121">
          <w:rPr>
            <w:rFonts w:eastAsia="Times New Roman"/>
            <w:color w:val="203764"/>
            <w:sz w:val="20"/>
            <w:szCs w:val="20"/>
            <w:bdr w:val="none" w:sz="0" w:space="0" w:color="auto"/>
            <w:lang w:val="es-CL" w:eastAsia="es-CL"/>
          </w:rPr>
          <w:delText>Nota 3: No incluye a servicio doméstico.</w:delText>
        </w:r>
      </w:del>
    </w:p>
    <w:p w14:paraId="130F3FFA" w14:textId="77777777" w:rsidR="003B1FFB" w:rsidRPr="00C2714A" w:rsidRDefault="003B1FFB" w:rsidP="00737596">
      <w:pPr>
        <w:spacing w:after="0" w:line="276" w:lineRule="auto"/>
        <w:jc w:val="both"/>
        <w:rPr>
          <w:rFonts w:eastAsia="Times New Roman"/>
          <w:lang w:val="es-CL"/>
        </w:rPr>
      </w:pPr>
    </w:p>
    <w:p w14:paraId="73B8A4E8" w14:textId="2824741A" w:rsidR="00FA2EFB" w:rsidRPr="00C2714A" w:rsidRDefault="00FA2EFB" w:rsidP="00417A63">
      <w:pPr>
        <w:spacing w:after="0" w:line="240" w:lineRule="auto"/>
        <w:jc w:val="both"/>
        <w:rPr>
          <w:rFonts w:eastAsia="Times New Roman"/>
          <w:b/>
          <w:bCs/>
          <w:color w:val="323E4F" w:themeColor="text2" w:themeShade="BF"/>
          <w:bdr w:val="none" w:sz="0" w:space="0" w:color="auto"/>
          <w:lang w:val="es-CL" w:eastAsia="es-CL"/>
          <w:rPrChange w:id="818" w:author="Observatorio 02" w:date="2017-03-23T14:31:00Z">
            <w:rPr>
              <w:rFonts w:eastAsia="Times New Roman"/>
              <w:b/>
              <w:bCs/>
              <w:color w:val="2037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819" w:author="Observatorio 02" w:date="2017-03-23T14:31:00Z">
            <w:rPr>
              <w:rFonts w:eastAsia="Times New Roman"/>
              <w:b/>
              <w:bCs/>
              <w:color w:val="203764"/>
              <w:bdr w:val="none" w:sz="0" w:space="0" w:color="auto"/>
              <w:lang w:val="es-CL" w:eastAsia="es-CL"/>
            </w:rPr>
          </w:rPrChange>
        </w:rPr>
        <w:t xml:space="preserve">Cuadro 2. Número de empresas y ocupados por tamaño de empresa según número de trabajadores, </w:t>
      </w:r>
      <w:del w:id="820" w:author="Observatorio 02" w:date="2017-03-14T14:01:00Z">
        <w:r w:rsidRPr="00C2714A" w:rsidDel="00730461">
          <w:rPr>
            <w:rFonts w:eastAsia="Times New Roman"/>
            <w:b/>
            <w:bCs/>
            <w:color w:val="323E4F" w:themeColor="text2" w:themeShade="BF"/>
            <w:bdr w:val="none" w:sz="0" w:space="0" w:color="auto"/>
            <w:lang w:val="es-CL" w:eastAsia="es-CL"/>
            <w:rPrChange w:id="821" w:author="Observatorio 02" w:date="2017-03-23T14:31:00Z">
              <w:rPr>
                <w:rFonts w:eastAsia="Times New Roman"/>
                <w:b/>
                <w:bCs/>
                <w:color w:val="203764"/>
                <w:bdr w:val="none" w:sz="0" w:space="0" w:color="auto"/>
                <w:lang w:val="es-CL" w:eastAsia="es-CL"/>
              </w:rPr>
            </w:rPrChange>
          </w:rPr>
          <w:delText>2014</w:delText>
        </w:r>
      </w:del>
      <w:ins w:id="822" w:author="Observatorio 02" w:date="2017-03-14T14:01:00Z">
        <w:r w:rsidR="00730461" w:rsidRPr="00C2714A">
          <w:rPr>
            <w:rFonts w:eastAsia="Times New Roman"/>
            <w:b/>
            <w:bCs/>
            <w:color w:val="323E4F" w:themeColor="text2" w:themeShade="BF"/>
            <w:bdr w:val="none" w:sz="0" w:space="0" w:color="auto"/>
            <w:lang w:val="es-CL" w:eastAsia="es-CL"/>
            <w:rPrChange w:id="823" w:author="Observatorio 02" w:date="2017-03-23T14:31:00Z">
              <w:rPr>
                <w:rFonts w:eastAsia="Times New Roman"/>
                <w:b/>
                <w:bCs/>
                <w:color w:val="203764"/>
                <w:bdr w:val="none" w:sz="0" w:space="0" w:color="auto"/>
                <w:lang w:val="es-CL" w:eastAsia="es-CL"/>
              </w:rPr>
            </w:rPrChange>
          </w:rPr>
          <w:t>2015</w:t>
        </w:r>
      </w:ins>
      <w:r w:rsidRPr="00C2714A">
        <w:rPr>
          <w:rFonts w:eastAsia="Times New Roman"/>
          <w:b/>
          <w:bCs/>
          <w:color w:val="323E4F" w:themeColor="text2" w:themeShade="BF"/>
          <w:bdr w:val="none" w:sz="0" w:space="0" w:color="auto"/>
          <w:lang w:val="es-CL" w:eastAsia="es-CL"/>
          <w:rPrChange w:id="824" w:author="Observatorio 02" w:date="2017-03-23T14:31:00Z">
            <w:rPr>
              <w:rFonts w:eastAsia="Times New Roman"/>
              <w:b/>
              <w:bCs/>
              <w:color w:val="203764"/>
              <w:bdr w:val="none" w:sz="0" w:space="0" w:color="auto"/>
              <w:lang w:val="es-CL" w:eastAsia="es-CL"/>
            </w:rPr>
          </w:rPrChange>
        </w:rPr>
        <w:t>.</w:t>
      </w:r>
    </w:p>
    <w:tbl>
      <w:tblPr>
        <w:tblW w:w="8838" w:type="dxa"/>
        <w:tblCellMar>
          <w:left w:w="70" w:type="dxa"/>
          <w:right w:w="70" w:type="dxa"/>
        </w:tblCellMar>
        <w:tblLook w:val="04A0" w:firstRow="1" w:lastRow="0" w:firstColumn="1" w:lastColumn="0" w:noHBand="0" w:noVBand="1"/>
        <w:tblPrChange w:id="825" w:author="Observatorio 02" w:date="2017-03-14T11:41:00Z">
          <w:tblPr>
            <w:tblW w:w="8838" w:type="dxa"/>
            <w:tblCellMar>
              <w:left w:w="70" w:type="dxa"/>
              <w:right w:w="70" w:type="dxa"/>
            </w:tblCellMar>
            <w:tblLook w:val="04A0" w:firstRow="1" w:lastRow="0" w:firstColumn="1" w:lastColumn="0" w:noHBand="0" w:noVBand="1"/>
          </w:tblPr>
        </w:tblPrChange>
      </w:tblPr>
      <w:tblGrid>
        <w:gridCol w:w="1276"/>
        <w:gridCol w:w="933"/>
        <w:gridCol w:w="824"/>
        <w:gridCol w:w="1169"/>
        <w:gridCol w:w="824"/>
        <w:gridCol w:w="1209"/>
        <w:gridCol w:w="697"/>
        <w:gridCol w:w="1209"/>
        <w:gridCol w:w="697"/>
        <w:tblGridChange w:id="826">
          <w:tblGrid>
            <w:gridCol w:w="1211"/>
            <w:gridCol w:w="998"/>
            <w:gridCol w:w="824"/>
            <w:gridCol w:w="1169"/>
            <w:gridCol w:w="824"/>
            <w:gridCol w:w="1209"/>
            <w:gridCol w:w="697"/>
            <w:gridCol w:w="1209"/>
            <w:gridCol w:w="697"/>
          </w:tblGrid>
        </w:tblGridChange>
      </w:tblGrid>
      <w:tr w:rsidR="0003108B" w:rsidRPr="00C2714A" w14:paraId="278B8BC8" w14:textId="77777777" w:rsidTr="007A3409">
        <w:trPr>
          <w:trHeight w:val="300"/>
          <w:ins w:id="827" w:author="Observatorio 02" w:date="2017-03-14T11:31:00Z"/>
          <w:trPrChange w:id="828" w:author="Observatorio 02" w:date="2017-03-14T11:41:00Z">
            <w:trPr>
              <w:trHeight w:val="300"/>
            </w:trPr>
          </w:trPrChange>
        </w:trPr>
        <w:tc>
          <w:tcPr>
            <w:tcW w:w="1276" w:type="dxa"/>
            <w:vMerge w:val="restart"/>
            <w:tcBorders>
              <w:top w:val="single" w:sz="8" w:space="0" w:color="000000"/>
              <w:left w:val="nil"/>
              <w:bottom w:val="single" w:sz="4" w:space="0" w:color="000000"/>
              <w:right w:val="nil"/>
            </w:tcBorders>
            <w:shd w:val="clear" w:color="000000" w:fill="FFFFFF"/>
            <w:noWrap/>
            <w:vAlign w:val="bottom"/>
            <w:hideMark/>
            <w:tcPrChange w:id="829" w:author="Observatorio 02" w:date="2017-03-14T11:41:00Z">
              <w:tcPr>
                <w:tcW w:w="117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11544ED7" w14:textId="17B12A57" w:rsidR="0003108B" w:rsidRPr="00C2714A" w:rsidRDefault="0003108B" w:rsidP="0003108B">
            <w:pPr>
              <w:spacing w:after="0" w:line="240" w:lineRule="auto"/>
              <w:rPr>
                <w:ins w:id="830" w:author="Observatorio 02" w:date="2017-03-14T11:31:00Z"/>
                <w:rFonts w:eastAsia="Times New Roman"/>
                <w:sz w:val="22"/>
                <w:szCs w:val="22"/>
                <w:bdr w:val="none" w:sz="0" w:space="0" w:color="auto"/>
                <w:lang w:val="es-CL" w:eastAsia="es-CL"/>
              </w:rPr>
            </w:pPr>
            <w:ins w:id="831" w:author="Observatorio 02" w:date="2017-03-14T11:31:00Z">
              <w:r w:rsidRPr="00C2714A">
                <w:rPr>
                  <w:rFonts w:eastAsia="Times New Roman"/>
                  <w:sz w:val="22"/>
                  <w:szCs w:val="22"/>
                  <w:bdr w:val="none" w:sz="0" w:space="0" w:color="auto"/>
                  <w:lang w:val="es-CL" w:eastAsia="es-CL"/>
                </w:rPr>
                <w:t>Tamaño de empresa</w:t>
              </w:r>
            </w:ins>
          </w:p>
        </w:tc>
        <w:tc>
          <w:tcPr>
            <w:tcW w:w="3750" w:type="dxa"/>
            <w:gridSpan w:val="4"/>
            <w:tcBorders>
              <w:top w:val="single" w:sz="8" w:space="0" w:color="000000"/>
              <w:left w:val="nil"/>
              <w:bottom w:val="single" w:sz="4" w:space="0" w:color="000000"/>
              <w:right w:val="nil"/>
            </w:tcBorders>
            <w:shd w:val="clear" w:color="000000" w:fill="FFFFFF"/>
            <w:noWrap/>
            <w:vAlign w:val="bottom"/>
            <w:hideMark/>
            <w:tcPrChange w:id="832" w:author="Observatorio 02" w:date="2017-03-14T11:41:00Z">
              <w:tcPr>
                <w:tcW w:w="3831" w:type="dxa"/>
                <w:gridSpan w:val="4"/>
                <w:tcBorders>
                  <w:top w:val="single" w:sz="8" w:space="0" w:color="000000"/>
                  <w:left w:val="nil"/>
                  <w:bottom w:val="single" w:sz="4" w:space="0" w:color="000000"/>
                  <w:right w:val="nil"/>
                </w:tcBorders>
                <w:shd w:val="clear" w:color="000000" w:fill="FFFFFF"/>
                <w:noWrap/>
                <w:vAlign w:val="bottom"/>
                <w:hideMark/>
              </w:tcPr>
            </w:tcPrChange>
          </w:tcPr>
          <w:p w14:paraId="6A615A4E" w14:textId="77777777" w:rsidR="0003108B" w:rsidRPr="00C2714A" w:rsidRDefault="0003108B" w:rsidP="0003108B">
            <w:pPr>
              <w:spacing w:after="0" w:line="240" w:lineRule="auto"/>
              <w:jc w:val="center"/>
              <w:rPr>
                <w:ins w:id="833" w:author="Observatorio 02" w:date="2017-03-14T11:31:00Z"/>
                <w:rFonts w:eastAsia="Times New Roman"/>
                <w:sz w:val="22"/>
                <w:szCs w:val="22"/>
                <w:bdr w:val="none" w:sz="0" w:space="0" w:color="auto"/>
                <w:lang w:val="es-CL" w:eastAsia="es-CL"/>
              </w:rPr>
            </w:pPr>
            <w:ins w:id="834" w:author="Observatorio 02" w:date="2017-03-14T11:31:00Z">
              <w:r w:rsidRPr="00C2714A">
                <w:rPr>
                  <w:rFonts w:eastAsia="Times New Roman"/>
                  <w:sz w:val="22"/>
                  <w:szCs w:val="22"/>
                  <w:bdr w:val="none" w:sz="0" w:space="0" w:color="auto"/>
                  <w:lang w:val="es-CL" w:eastAsia="es-CL"/>
                </w:rPr>
                <w:t>Sector</w:t>
              </w:r>
            </w:ins>
          </w:p>
        </w:tc>
        <w:tc>
          <w:tcPr>
            <w:tcW w:w="3812" w:type="dxa"/>
            <w:gridSpan w:val="4"/>
            <w:tcBorders>
              <w:top w:val="single" w:sz="8" w:space="0" w:color="000000"/>
              <w:left w:val="nil"/>
              <w:bottom w:val="single" w:sz="4" w:space="0" w:color="000000"/>
              <w:right w:val="nil"/>
            </w:tcBorders>
            <w:shd w:val="clear" w:color="000000" w:fill="FFFFFF"/>
            <w:noWrap/>
            <w:vAlign w:val="bottom"/>
            <w:hideMark/>
            <w:tcPrChange w:id="835" w:author="Observatorio 02" w:date="2017-03-14T11:41:00Z">
              <w:tcPr>
                <w:tcW w:w="3830" w:type="dxa"/>
                <w:gridSpan w:val="4"/>
                <w:tcBorders>
                  <w:top w:val="single" w:sz="8" w:space="0" w:color="000000"/>
                  <w:left w:val="nil"/>
                  <w:bottom w:val="single" w:sz="4" w:space="0" w:color="000000"/>
                  <w:right w:val="nil"/>
                </w:tcBorders>
                <w:shd w:val="clear" w:color="000000" w:fill="FFFFFF"/>
                <w:noWrap/>
                <w:vAlign w:val="bottom"/>
                <w:hideMark/>
              </w:tcPr>
            </w:tcPrChange>
          </w:tcPr>
          <w:p w14:paraId="33D25820" w14:textId="77777777" w:rsidR="0003108B" w:rsidRPr="00C2714A" w:rsidRDefault="0003108B" w:rsidP="0003108B">
            <w:pPr>
              <w:spacing w:after="0" w:line="240" w:lineRule="auto"/>
              <w:jc w:val="center"/>
              <w:rPr>
                <w:ins w:id="836" w:author="Observatorio 02" w:date="2017-03-14T11:31:00Z"/>
                <w:rFonts w:eastAsia="Times New Roman"/>
                <w:sz w:val="22"/>
                <w:szCs w:val="22"/>
                <w:bdr w:val="none" w:sz="0" w:space="0" w:color="auto"/>
                <w:lang w:val="es-CL" w:eastAsia="es-CL"/>
              </w:rPr>
            </w:pPr>
            <w:ins w:id="837" w:author="Observatorio 02" w:date="2017-03-14T11:31:00Z">
              <w:r w:rsidRPr="00C2714A">
                <w:rPr>
                  <w:rFonts w:eastAsia="Times New Roman"/>
                  <w:sz w:val="22"/>
                  <w:szCs w:val="22"/>
                  <w:bdr w:val="none" w:sz="0" w:space="0" w:color="auto"/>
                  <w:lang w:val="es-CL" w:eastAsia="es-CL"/>
                </w:rPr>
                <w:t>Nacional</w:t>
              </w:r>
            </w:ins>
          </w:p>
        </w:tc>
      </w:tr>
      <w:tr w:rsidR="0003108B" w:rsidRPr="00C2714A" w14:paraId="2417FFEB" w14:textId="77777777" w:rsidTr="007A3409">
        <w:trPr>
          <w:trHeight w:val="300"/>
          <w:ins w:id="838" w:author="Observatorio 02" w:date="2017-03-14T11:31:00Z"/>
          <w:trPrChange w:id="839"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840"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2F7E4E6D" w14:textId="77777777" w:rsidR="0003108B" w:rsidRPr="00C2714A" w:rsidRDefault="0003108B" w:rsidP="0003108B">
            <w:pPr>
              <w:spacing w:after="0" w:line="240" w:lineRule="auto"/>
              <w:rPr>
                <w:ins w:id="841" w:author="Observatorio 02" w:date="2017-03-14T11:31:00Z"/>
                <w:rFonts w:eastAsia="Times New Roman"/>
                <w:sz w:val="22"/>
                <w:szCs w:val="22"/>
                <w:bdr w:val="none" w:sz="0" w:space="0" w:color="auto"/>
                <w:lang w:val="es-CL" w:eastAsia="es-CL"/>
              </w:rPr>
            </w:pPr>
          </w:p>
        </w:tc>
        <w:tc>
          <w:tcPr>
            <w:tcW w:w="1757" w:type="dxa"/>
            <w:gridSpan w:val="2"/>
            <w:tcBorders>
              <w:top w:val="nil"/>
              <w:left w:val="nil"/>
              <w:bottom w:val="single" w:sz="4" w:space="0" w:color="000000"/>
              <w:right w:val="nil"/>
            </w:tcBorders>
            <w:shd w:val="clear" w:color="000000" w:fill="FFFFFF"/>
            <w:noWrap/>
            <w:vAlign w:val="bottom"/>
            <w:hideMark/>
            <w:tcPrChange w:id="842" w:author="Observatorio 02" w:date="2017-03-14T11:41:00Z">
              <w:tcPr>
                <w:tcW w:w="1829" w:type="dxa"/>
                <w:gridSpan w:val="2"/>
                <w:tcBorders>
                  <w:top w:val="nil"/>
                  <w:left w:val="nil"/>
                  <w:bottom w:val="single" w:sz="4" w:space="0" w:color="000000"/>
                  <w:right w:val="nil"/>
                </w:tcBorders>
                <w:shd w:val="clear" w:color="000000" w:fill="FFFFFF"/>
                <w:noWrap/>
                <w:vAlign w:val="bottom"/>
                <w:hideMark/>
              </w:tcPr>
            </w:tcPrChange>
          </w:tcPr>
          <w:p w14:paraId="1B936C1D" w14:textId="77777777" w:rsidR="0003108B" w:rsidRPr="00C2714A" w:rsidRDefault="0003108B" w:rsidP="0003108B">
            <w:pPr>
              <w:spacing w:after="0" w:line="240" w:lineRule="auto"/>
              <w:jc w:val="center"/>
              <w:rPr>
                <w:ins w:id="843" w:author="Observatorio 02" w:date="2017-03-14T11:31:00Z"/>
                <w:rFonts w:eastAsia="Times New Roman"/>
                <w:sz w:val="22"/>
                <w:szCs w:val="22"/>
                <w:bdr w:val="none" w:sz="0" w:space="0" w:color="auto"/>
                <w:lang w:val="es-CL" w:eastAsia="es-CL"/>
              </w:rPr>
            </w:pPr>
            <w:ins w:id="844" w:author="Observatorio 02" w:date="2017-03-14T11:31:00Z">
              <w:r w:rsidRPr="00C2714A">
                <w:rPr>
                  <w:rFonts w:eastAsia="Times New Roman"/>
                  <w:sz w:val="22"/>
                  <w:szCs w:val="22"/>
                  <w:bdr w:val="none" w:sz="0" w:space="0" w:color="auto"/>
                  <w:lang w:val="es-CL" w:eastAsia="es-CL"/>
                </w:rPr>
                <w:t xml:space="preserve"> Empresas</w:t>
              </w:r>
            </w:ins>
          </w:p>
        </w:tc>
        <w:tc>
          <w:tcPr>
            <w:tcW w:w="1993" w:type="dxa"/>
            <w:gridSpan w:val="2"/>
            <w:tcBorders>
              <w:top w:val="nil"/>
              <w:left w:val="nil"/>
              <w:bottom w:val="single" w:sz="4" w:space="0" w:color="000000"/>
              <w:right w:val="nil"/>
            </w:tcBorders>
            <w:shd w:val="clear" w:color="000000" w:fill="FFFFFF"/>
            <w:noWrap/>
            <w:vAlign w:val="bottom"/>
            <w:hideMark/>
            <w:tcPrChange w:id="845" w:author="Observatorio 02" w:date="2017-03-14T11:41:00Z">
              <w:tcPr>
                <w:tcW w:w="2002" w:type="dxa"/>
                <w:gridSpan w:val="2"/>
                <w:tcBorders>
                  <w:top w:val="nil"/>
                  <w:left w:val="nil"/>
                  <w:bottom w:val="single" w:sz="4" w:space="0" w:color="000000"/>
                  <w:right w:val="nil"/>
                </w:tcBorders>
                <w:shd w:val="clear" w:color="000000" w:fill="FFFFFF"/>
                <w:noWrap/>
                <w:vAlign w:val="bottom"/>
                <w:hideMark/>
              </w:tcPr>
            </w:tcPrChange>
          </w:tcPr>
          <w:p w14:paraId="01A75713" w14:textId="77777777" w:rsidR="0003108B" w:rsidRPr="00C2714A" w:rsidRDefault="0003108B" w:rsidP="0003108B">
            <w:pPr>
              <w:spacing w:after="0" w:line="240" w:lineRule="auto"/>
              <w:jc w:val="center"/>
              <w:rPr>
                <w:ins w:id="846" w:author="Observatorio 02" w:date="2017-03-14T11:31:00Z"/>
                <w:rFonts w:eastAsia="Times New Roman"/>
                <w:sz w:val="22"/>
                <w:szCs w:val="22"/>
                <w:bdr w:val="none" w:sz="0" w:space="0" w:color="auto"/>
                <w:lang w:val="es-CL" w:eastAsia="es-CL"/>
              </w:rPr>
            </w:pPr>
            <w:ins w:id="847" w:author="Observatorio 02" w:date="2017-03-14T11:31:00Z">
              <w:r w:rsidRPr="00C2714A">
                <w:rPr>
                  <w:rFonts w:eastAsia="Times New Roman"/>
                  <w:sz w:val="22"/>
                  <w:szCs w:val="22"/>
                  <w:bdr w:val="none" w:sz="0" w:space="0" w:color="auto"/>
                  <w:lang w:val="es-CL" w:eastAsia="es-CL"/>
                </w:rPr>
                <w:t xml:space="preserve"> Ocupados</w:t>
              </w:r>
            </w:ins>
          </w:p>
        </w:tc>
        <w:tc>
          <w:tcPr>
            <w:tcW w:w="1906" w:type="dxa"/>
            <w:gridSpan w:val="2"/>
            <w:tcBorders>
              <w:top w:val="nil"/>
              <w:left w:val="nil"/>
              <w:bottom w:val="single" w:sz="4" w:space="0" w:color="000000"/>
              <w:right w:val="nil"/>
            </w:tcBorders>
            <w:shd w:val="clear" w:color="000000" w:fill="FFFFFF"/>
            <w:noWrap/>
            <w:vAlign w:val="bottom"/>
            <w:hideMark/>
            <w:tcPrChange w:id="848"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BC432C5" w14:textId="77777777" w:rsidR="0003108B" w:rsidRPr="00C2714A" w:rsidRDefault="0003108B" w:rsidP="0003108B">
            <w:pPr>
              <w:spacing w:after="0" w:line="240" w:lineRule="auto"/>
              <w:jc w:val="center"/>
              <w:rPr>
                <w:ins w:id="849" w:author="Observatorio 02" w:date="2017-03-14T11:31:00Z"/>
                <w:rFonts w:eastAsia="Times New Roman"/>
                <w:sz w:val="22"/>
                <w:szCs w:val="22"/>
                <w:bdr w:val="none" w:sz="0" w:space="0" w:color="auto"/>
                <w:lang w:val="es-CL" w:eastAsia="es-CL"/>
              </w:rPr>
            </w:pPr>
            <w:ins w:id="850" w:author="Observatorio 02" w:date="2017-03-14T11:31:00Z">
              <w:r w:rsidRPr="00C2714A">
                <w:rPr>
                  <w:rFonts w:eastAsia="Times New Roman"/>
                  <w:sz w:val="22"/>
                  <w:szCs w:val="22"/>
                  <w:bdr w:val="none" w:sz="0" w:space="0" w:color="auto"/>
                  <w:lang w:val="es-CL" w:eastAsia="es-CL"/>
                </w:rPr>
                <w:t xml:space="preserve"> Empresas</w:t>
              </w:r>
            </w:ins>
          </w:p>
        </w:tc>
        <w:tc>
          <w:tcPr>
            <w:tcW w:w="1906" w:type="dxa"/>
            <w:gridSpan w:val="2"/>
            <w:tcBorders>
              <w:top w:val="nil"/>
              <w:left w:val="nil"/>
              <w:bottom w:val="single" w:sz="4" w:space="0" w:color="000000"/>
              <w:right w:val="nil"/>
            </w:tcBorders>
            <w:shd w:val="clear" w:color="000000" w:fill="FFFFFF"/>
            <w:noWrap/>
            <w:vAlign w:val="bottom"/>
            <w:hideMark/>
            <w:tcPrChange w:id="851" w:author="Observatorio 02" w:date="2017-03-14T11:41:00Z">
              <w:tcPr>
                <w:tcW w:w="1915" w:type="dxa"/>
                <w:gridSpan w:val="2"/>
                <w:tcBorders>
                  <w:top w:val="nil"/>
                  <w:left w:val="nil"/>
                  <w:bottom w:val="single" w:sz="4" w:space="0" w:color="000000"/>
                  <w:right w:val="nil"/>
                </w:tcBorders>
                <w:shd w:val="clear" w:color="000000" w:fill="FFFFFF"/>
                <w:noWrap/>
                <w:vAlign w:val="bottom"/>
                <w:hideMark/>
              </w:tcPr>
            </w:tcPrChange>
          </w:tcPr>
          <w:p w14:paraId="00DC7242" w14:textId="77777777" w:rsidR="0003108B" w:rsidRPr="00C2714A" w:rsidRDefault="0003108B" w:rsidP="0003108B">
            <w:pPr>
              <w:spacing w:after="0" w:line="240" w:lineRule="auto"/>
              <w:jc w:val="center"/>
              <w:rPr>
                <w:ins w:id="852" w:author="Observatorio 02" w:date="2017-03-14T11:31:00Z"/>
                <w:rFonts w:eastAsia="Times New Roman"/>
                <w:sz w:val="22"/>
                <w:szCs w:val="22"/>
                <w:bdr w:val="none" w:sz="0" w:space="0" w:color="auto"/>
                <w:lang w:val="es-CL" w:eastAsia="es-CL"/>
              </w:rPr>
            </w:pPr>
            <w:ins w:id="853" w:author="Observatorio 02" w:date="2017-03-14T11:31:00Z">
              <w:r w:rsidRPr="00C2714A">
                <w:rPr>
                  <w:rFonts w:eastAsia="Times New Roman"/>
                  <w:sz w:val="22"/>
                  <w:szCs w:val="22"/>
                  <w:bdr w:val="none" w:sz="0" w:space="0" w:color="auto"/>
                  <w:lang w:val="es-CL" w:eastAsia="es-CL"/>
                </w:rPr>
                <w:t xml:space="preserve"> Ocupados</w:t>
              </w:r>
            </w:ins>
          </w:p>
        </w:tc>
      </w:tr>
      <w:tr w:rsidR="0003108B" w:rsidRPr="00C2714A" w14:paraId="3846A10E" w14:textId="77777777" w:rsidTr="007A3409">
        <w:trPr>
          <w:trHeight w:val="300"/>
          <w:ins w:id="854" w:author="Observatorio 02" w:date="2017-03-14T11:31:00Z"/>
          <w:trPrChange w:id="855" w:author="Observatorio 02" w:date="2017-03-14T11:41:00Z">
            <w:trPr>
              <w:trHeight w:val="300"/>
            </w:trPr>
          </w:trPrChange>
        </w:trPr>
        <w:tc>
          <w:tcPr>
            <w:tcW w:w="1276" w:type="dxa"/>
            <w:vMerge/>
            <w:tcBorders>
              <w:top w:val="single" w:sz="8" w:space="0" w:color="000000"/>
              <w:left w:val="nil"/>
              <w:bottom w:val="single" w:sz="4" w:space="0" w:color="000000"/>
              <w:right w:val="nil"/>
            </w:tcBorders>
            <w:vAlign w:val="center"/>
            <w:hideMark/>
            <w:tcPrChange w:id="856" w:author="Observatorio 02" w:date="2017-03-14T11:41:00Z">
              <w:tcPr>
                <w:tcW w:w="1177" w:type="dxa"/>
                <w:vMerge/>
                <w:tcBorders>
                  <w:top w:val="single" w:sz="8" w:space="0" w:color="000000"/>
                  <w:left w:val="nil"/>
                  <w:bottom w:val="single" w:sz="4" w:space="0" w:color="000000"/>
                  <w:right w:val="nil"/>
                </w:tcBorders>
                <w:vAlign w:val="center"/>
                <w:hideMark/>
              </w:tcPr>
            </w:tcPrChange>
          </w:tcPr>
          <w:p w14:paraId="47C1A377" w14:textId="77777777" w:rsidR="0003108B" w:rsidRPr="00C2714A" w:rsidRDefault="0003108B" w:rsidP="0003108B">
            <w:pPr>
              <w:spacing w:after="0" w:line="240" w:lineRule="auto"/>
              <w:rPr>
                <w:ins w:id="857" w:author="Observatorio 02" w:date="2017-03-14T11:31:00Z"/>
                <w:rFonts w:eastAsia="Times New Roman"/>
                <w:sz w:val="22"/>
                <w:szCs w:val="22"/>
                <w:bdr w:val="none" w:sz="0" w:space="0" w:color="auto"/>
                <w:lang w:val="es-CL" w:eastAsia="es-CL"/>
              </w:rPr>
            </w:pPr>
          </w:p>
        </w:tc>
        <w:tc>
          <w:tcPr>
            <w:tcW w:w="933" w:type="dxa"/>
            <w:tcBorders>
              <w:top w:val="nil"/>
              <w:left w:val="nil"/>
              <w:bottom w:val="single" w:sz="4" w:space="0" w:color="000000"/>
              <w:right w:val="nil"/>
            </w:tcBorders>
            <w:shd w:val="clear" w:color="000000" w:fill="FFFFFF"/>
            <w:noWrap/>
            <w:vAlign w:val="bottom"/>
            <w:hideMark/>
            <w:tcPrChange w:id="858"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6AA8E5B1" w14:textId="77777777" w:rsidR="0003108B" w:rsidRPr="00C2714A" w:rsidRDefault="0003108B" w:rsidP="0003108B">
            <w:pPr>
              <w:spacing w:after="0" w:line="240" w:lineRule="auto"/>
              <w:jc w:val="center"/>
              <w:rPr>
                <w:ins w:id="859" w:author="Observatorio 02" w:date="2017-03-14T11:31:00Z"/>
                <w:rFonts w:eastAsia="Times New Roman"/>
                <w:sz w:val="22"/>
                <w:szCs w:val="22"/>
                <w:bdr w:val="none" w:sz="0" w:space="0" w:color="auto"/>
                <w:lang w:val="es-CL" w:eastAsia="es-CL"/>
              </w:rPr>
            </w:pPr>
            <w:ins w:id="860" w:author="Observatorio 02" w:date="2017-03-14T11:31:00Z">
              <w:r w:rsidRPr="00C2714A">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861"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6C80B2DB" w14:textId="77777777" w:rsidR="0003108B" w:rsidRPr="00C2714A" w:rsidRDefault="0003108B" w:rsidP="0003108B">
            <w:pPr>
              <w:spacing w:after="0" w:line="240" w:lineRule="auto"/>
              <w:jc w:val="center"/>
              <w:rPr>
                <w:ins w:id="862" w:author="Observatorio 02" w:date="2017-03-14T11:31:00Z"/>
                <w:rFonts w:eastAsia="Times New Roman"/>
                <w:sz w:val="22"/>
                <w:szCs w:val="22"/>
                <w:bdr w:val="none" w:sz="0" w:space="0" w:color="auto"/>
                <w:lang w:val="es-CL" w:eastAsia="es-CL"/>
              </w:rPr>
            </w:pPr>
            <w:ins w:id="863" w:author="Observatorio 02" w:date="2017-03-14T11:31:00Z">
              <w:r w:rsidRPr="00C2714A">
                <w:rPr>
                  <w:rFonts w:eastAsia="Times New Roman"/>
                  <w:sz w:val="22"/>
                  <w:szCs w:val="22"/>
                  <w:bdr w:val="none" w:sz="0" w:space="0" w:color="auto"/>
                  <w:lang w:val="es-CL" w:eastAsia="es-CL"/>
                </w:rPr>
                <w:t xml:space="preserve"> %</w:t>
              </w:r>
            </w:ins>
          </w:p>
        </w:tc>
        <w:tc>
          <w:tcPr>
            <w:tcW w:w="1169" w:type="dxa"/>
            <w:tcBorders>
              <w:top w:val="nil"/>
              <w:left w:val="nil"/>
              <w:bottom w:val="single" w:sz="4" w:space="0" w:color="000000"/>
              <w:right w:val="nil"/>
            </w:tcBorders>
            <w:shd w:val="clear" w:color="000000" w:fill="FFFFFF"/>
            <w:noWrap/>
            <w:vAlign w:val="bottom"/>
            <w:hideMark/>
            <w:tcPrChange w:id="864"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205A698E" w14:textId="77777777" w:rsidR="0003108B" w:rsidRPr="00C2714A" w:rsidRDefault="0003108B" w:rsidP="0003108B">
            <w:pPr>
              <w:spacing w:after="0" w:line="240" w:lineRule="auto"/>
              <w:jc w:val="center"/>
              <w:rPr>
                <w:ins w:id="865" w:author="Observatorio 02" w:date="2017-03-14T11:31:00Z"/>
                <w:rFonts w:eastAsia="Times New Roman"/>
                <w:sz w:val="22"/>
                <w:szCs w:val="22"/>
                <w:bdr w:val="none" w:sz="0" w:space="0" w:color="auto"/>
                <w:lang w:val="es-CL" w:eastAsia="es-CL"/>
              </w:rPr>
            </w:pPr>
            <w:ins w:id="866" w:author="Observatorio 02" w:date="2017-03-14T11:31:00Z">
              <w:r w:rsidRPr="00C2714A">
                <w:rPr>
                  <w:rFonts w:eastAsia="Times New Roman"/>
                  <w:sz w:val="22"/>
                  <w:szCs w:val="22"/>
                  <w:bdr w:val="none" w:sz="0" w:space="0" w:color="auto"/>
                  <w:lang w:val="es-CL" w:eastAsia="es-CL"/>
                </w:rPr>
                <w:t xml:space="preserve"> N</w:t>
              </w:r>
            </w:ins>
          </w:p>
        </w:tc>
        <w:tc>
          <w:tcPr>
            <w:tcW w:w="824" w:type="dxa"/>
            <w:tcBorders>
              <w:top w:val="nil"/>
              <w:left w:val="nil"/>
              <w:bottom w:val="single" w:sz="4" w:space="0" w:color="000000"/>
              <w:right w:val="nil"/>
            </w:tcBorders>
            <w:shd w:val="clear" w:color="000000" w:fill="FFFFFF"/>
            <w:noWrap/>
            <w:vAlign w:val="bottom"/>
            <w:hideMark/>
            <w:tcPrChange w:id="86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9038F0" w14:textId="77777777" w:rsidR="0003108B" w:rsidRPr="00C2714A" w:rsidRDefault="0003108B" w:rsidP="0003108B">
            <w:pPr>
              <w:spacing w:after="0" w:line="240" w:lineRule="auto"/>
              <w:jc w:val="center"/>
              <w:rPr>
                <w:ins w:id="868" w:author="Observatorio 02" w:date="2017-03-14T11:31:00Z"/>
                <w:rFonts w:eastAsia="Times New Roman"/>
                <w:sz w:val="22"/>
                <w:szCs w:val="22"/>
                <w:bdr w:val="none" w:sz="0" w:space="0" w:color="auto"/>
                <w:lang w:val="es-CL" w:eastAsia="es-CL"/>
              </w:rPr>
            </w:pPr>
            <w:ins w:id="869" w:author="Observatorio 02" w:date="2017-03-14T11:31:00Z">
              <w:r w:rsidRPr="00C2714A">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870"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02E52C8D" w14:textId="77777777" w:rsidR="0003108B" w:rsidRPr="00C2714A" w:rsidRDefault="0003108B" w:rsidP="0003108B">
            <w:pPr>
              <w:spacing w:after="0" w:line="240" w:lineRule="auto"/>
              <w:jc w:val="center"/>
              <w:rPr>
                <w:ins w:id="871" w:author="Observatorio 02" w:date="2017-03-14T11:31:00Z"/>
                <w:rFonts w:eastAsia="Times New Roman"/>
                <w:sz w:val="22"/>
                <w:szCs w:val="22"/>
                <w:bdr w:val="none" w:sz="0" w:space="0" w:color="auto"/>
                <w:lang w:val="es-CL" w:eastAsia="es-CL"/>
              </w:rPr>
            </w:pPr>
            <w:ins w:id="872" w:author="Observatorio 02" w:date="2017-03-14T11:31:00Z">
              <w:r w:rsidRPr="00C2714A">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873"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EADD23" w14:textId="77777777" w:rsidR="0003108B" w:rsidRPr="00C2714A" w:rsidRDefault="0003108B" w:rsidP="0003108B">
            <w:pPr>
              <w:spacing w:after="0" w:line="240" w:lineRule="auto"/>
              <w:jc w:val="center"/>
              <w:rPr>
                <w:ins w:id="874" w:author="Observatorio 02" w:date="2017-03-14T11:31:00Z"/>
                <w:rFonts w:eastAsia="Times New Roman"/>
                <w:sz w:val="22"/>
                <w:szCs w:val="22"/>
                <w:bdr w:val="none" w:sz="0" w:space="0" w:color="auto"/>
                <w:lang w:val="es-CL" w:eastAsia="es-CL"/>
              </w:rPr>
            </w:pPr>
            <w:ins w:id="875" w:author="Observatorio 02" w:date="2017-03-14T11:31:00Z">
              <w:r w:rsidRPr="00C2714A">
                <w:rPr>
                  <w:rFonts w:eastAsia="Times New Roman"/>
                  <w:sz w:val="22"/>
                  <w:szCs w:val="22"/>
                  <w:bdr w:val="none" w:sz="0" w:space="0" w:color="auto"/>
                  <w:lang w:val="es-CL" w:eastAsia="es-CL"/>
                </w:rPr>
                <w:t xml:space="preserve"> %</w:t>
              </w:r>
            </w:ins>
          </w:p>
        </w:tc>
        <w:tc>
          <w:tcPr>
            <w:tcW w:w="1209" w:type="dxa"/>
            <w:tcBorders>
              <w:top w:val="nil"/>
              <w:left w:val="nil"/>
              <w:bottom w:val="single" w:sz="4" w:space="0" w:color="000000"/>
              <w:right w:val="nil"/>
            </w:tcBorders>
            <w:shd w:val="clear" w:color="000000" w:fill="FFFFFF"/>
            <w:noWrap/>
            <w:vAlign w:val="bottom"/>
            <w:hideMark/>
            <w:tcPrChange w:id="87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49325F3C" w14:textId="77777777" w:rsidR="0003108B" w:rsidRPr="00C2714A" w:rsidRDefault="0003108B" w:rsidP="0003108B">
            <w:pPr>
              <w:spacing w:after="0" w:line="240" w:lineRule="auto"/>
              <w:jc w:val="center"/>
              <w:rPr>
                <w:ins w:id="877" w:author="Observatorio 02" w:date="2017-03-14T11:31:00Z"/>
                <w:rFonts w:eastAsia="Times New Roman"/>
                <w:sz w:val="22"/>
                <w:szCs w:val="22"/>
                <w:bdr w:val="none" w:sz="0" w:space="0" w:color="auto"/>
                <w:lang w:val="es-CL" w:eastAsia="es-CL"/>
              </w:rPr>
            </w:pPr>
            <w:ins w:id="878" w:author="Observatorio 02" w:date="2017-03-14T11:31:00Z">
              <w:r w:rsidRPr="00C2714A">
                <w:rPr>
                  <w:rFonts w:eastAsia="Times New Roman"/>
                  <w:sz w:val="22"/>
                  <w:szCs w:val="22"/>
                  <w:bdr w:val="none" w:sz="0" w:space="0" w:color="auto"/>
                  <w:lang w:val="es-CL" w:eastAsia="es-CL"/>
                </w:rPr>
                <w:t xml:space="preserve"> N</w:t>
              </w:r>
            </w:ins>
          </w:p>
        </w:tc>
        <w:tc>
          <w:tcPr>
            <w:tcW w:w="697" w:type="dxa"/>
            <w:tcBorders>
              <w:top w:val="nil"/>
              <w:left w:val="nil"/>
              <w:bottom w:val="single" w:sz="4" w:space="0" w:color="000000"/>
              <w:right w:val="nil"/>
            </w:tcBorders>
            <w:shd w:val="clear" w:color="000000" w:fill="FFFFFF"/>
            <w:noWrap/>
            <w:vAlign w:val="bottom"/>
            <w:hideMark/>
            <w:tcPrChange w:id="87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2C7C5145" w14:textId="77777777" w:rsidR="0003108B" w:rsidRPr="00C2714A" w:rsidRDefault="0003108B" w:rsidP="0003108B">
            <w:pPr>
              <w:spacing w:after="0" w:line="240" w:lineRule="auto"/>
              <w:jc w:val="center"/>
              <w:rPr>
                <w:ins w:id="880" w:author="Observatorio 02" w:date="2017-03-14T11:31:00Z"/>
                <w:rFonts w:eastAsia="Times New Roman"/>
                <w:sz w:val="22"/>
                <w:szCs w:val="22"/>
                <w:bdr w:val="none" w:sz="0" w:space="0" w:color="auto"/>
                <w:lang w:val="es-CL" w:eastAsia="es-CL"/>
              </w:rPr>
            </w:pPr>
            <w:ins w:id="881" w:author="Observatorio 02" w:date="2017-03-14T11:31:00Z">
              <w:r w:rsidRPr="00C2714A">
                <w:rPr>
                  <w:rFonts w:eastAsia="Times New Roman"/>
                  <w:sz w:val="22"/>
                  <w:szCs w:val="22"/>
                  <w:bdr w:val="none" w:sz="0" w:space="0" w:color="auto"/>
                  <w:lang w:val="es-CL" w:eastAsia="es-CL"/>
                </w:rPr>
                <w:t xml:space="preserve"> %</w:t>
              </w:r>
            </w:ins>
          </w:p>
        </w:tc>
      </w:tr>
      <w:tr w:rsidR="0003108B" w:rsidRPr="00C2714A" w14:paraId="762E0F7F" w14:textId="77777777" w:rsidTr="007A3409">
        <w:trPr>
          <w:trHeight w:val="300"/>
          <w:ins w:id="882" w:author="Observatorio 02" w:date="2017-03-14T11:31:00Z"/>
          <w:trPrChange w:id="883"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884" w:author="Observatorio 02" w:date="2017-03-14T11:41:00Z">
              <w:tcPr>
                <w:tcW w:w="1177" w:type="dxa"/>
                <w:tcBorders>
                  <w:top w:val="nil"/>
                  <w:left w:val="nil"/>
                  <w:bottom w:val="nil"/>
                  <w:right w:val="nil"/>
                </w:tcBorders>
                <w:shd w:val="clear" w:color="000000" w:fill="FFFFFF"/>
                <w:noWrap/>
                <w:vAlign w:val="bottom"/>
                <w:hideMark/>
              </w:tcPr>
            </w:tcPrChange>
          </w:tcPr>
          <w:p w14:paraId="089D5986" w14:textId="77777777" w:rsidR="0003108B" w:rsidRPr="00C2714A" w:rsidRDefault="0003108B" w:rsidP="0003108B">
            <w:pPr>
              <w:spacing w:after="0" w:line="240" w:lineRule="auto"/>
              <w:rPr>
                <w:ins w:id="885" w:author="Observatorio 02" w:date="2017-03-14T11:31:00Z"/>
                <w:rFonts w:eastAsia="Times New Roman"/>
                <w:sz w:val="22"/>
                <w:szCs w:val="22"/>
                <w:bdr w:val="none" w:sz="0" w:space="0" w:color="auto"/>
                <w:lang w:val="es-CL" w:eastAsia="es-CL"/>
              </w:rPr>
            </w:pPr>
            <w:ins w:id="886" w:author="Observatorio 02" w:date="2017-03-14T11:31:00Z">
              <w:r w:rsidRPr="00C2714A">
                <w:rPr>
                  <w:rFonts w:eastAsia="Times New Roman"/>
                  <w:sz w:val="22"/>
                  <w:szCs w:val="22"/>
                  <w:bdr w:val="none" w:sz="0" w:space="0" w:color="auto"/>
                  <w:lang w:val="es-CL" w:eastAsia="es-CL"/>
                </w:rPr>
                <w:t>Unipersonal</w:t>
              </w:r>
            </w:ins>
          </w:p>
        </w:tc>
        <w:tc>
          <w:tcPr>
            <w:tcW w:w="933" w:type="dxa"/>
            <w:tcBorders>
              <w:top w:val="nil"/>
              <w:left w:val="nil"/>
              <w:bottom w:val="nil"/>
              <w:right w:val="nil"/>
            </w:tcBorders>
            <w:shd w:val="clear" w:color="000000" w:fill="FFFFFF"/>
            <w:noWrap/>
            <w:vAlign w:val="bottom"/>
            <w:hideMark/>
            <w:tcPrChange w:id="887" w:author="Observatorio 02" w:date="2017-03-14T11:41:00Z">
              <w:tcPr>
                <w:tcW w:w="1001" w:type="dxa"/>
                <w:tcBorders>
                  <w:top w:val="nil"/>
                  <w:left w:val="nil"/>
                  <w:bottom w:val="nil"/>
                  <w:right w:val="nil"/>
                </w:tcBorders>
                <w:shd w:val="clear" w:color="000000" w:fill="FFFFFF"/>
                <w:noWrap/>
                <w:vAlign w:val="bottom"/>
                <w:hideMark/>
              </w:tcPr>
            </w:tcPrChange>
          </w:tcPr>
          <w:p w14:paraId="17802F71" w14:textId="77777777" w:rsidR="0003108B" w:rsidRPr="00C2714A" w:rsidRDefault="0003108B" w:rsidP="0003108B">
            <w:pPr>
              <w:spacing w:after="0" w:line="240" w:lineRule="auto"/>
              <w:jc w:val="right"/>
              <w:rPr>
                <w:ins w:id="888" w:author="Observatorio 02" w:date="2017-03-14T11:31:00Z"/>
                <w:rFonts w:eastAsia="Times New Roman"/>
                <w:sz w:val="22"/>
                <w:szCs w:val="22"/>
                <w:bdr w:val="none" w:sz="0" w:space="0" w:color="auto"/>
                <w:lang w:val="es-CL" w:eastAsia="es-CL"/>
                <w:rPrChange w:id="889" w:author="Observatorio 02" w:date="2017-03-23T14:31:00Z">
                  <w:rPr>
                    <w:ins w:id="890" w:author="Observatorio 02" w:date="2017-03-14T11:31:00Z"/>
                    <w:rFonts w:ascii="Calibri" w:eastAsia="Times New Roman" w:hAnsi="Calibri"/>
                    <w:sz w:val="22"/>
                    <w:szCs w:val="22"/>
                    <w:bdr w:val="none" w:sz="0" w:space="0" w:color="auto"/>
                    <w:lang w:val="es-CL" w:eastAsia="es-CL"/>
                  </w:rPr>
                </w:rPrChange>
              </w:rPr>
            </w:pPr>
            <w:ins w:id="891" w:author="Observatorio 02" w:date="2017-03-14T11:31:00Z">
              <w:r w:rsidRPr="00C2714A">
                <w:rPr>
                  <w:rFonts w:eastAsia="Times New Roman"/>
                  <w:sz w:val="22"/>
                  <w:szCs w:val="22"/>
                  <w:bdr w:val="none" w:sz="0" w:space="0" w:color="auto"/>
                  <w:lang w:val="es-CL" w:eastAsia="es-CL"/>
                  <w:rPrChange w:id="892" w:author="Observatorio 02" w:date="2017-03-23T14:31:00Z">
                    <w:rPr>
                      <w:rFonts w:ascii="Calibri" w:eastAsia="Times New Roman" w:hAnsi="Calibri"/>
                      <w:sz w:val="22"/>
                      <w:szCs w:val="22"/>
                      <w:bdr w:val="none" w:sz="0" w:space="0" w:color="auto"/>
                      <w:lang w:val="es-CL" w:eastAsia="es-CL"/>
                    </w:rPr>
                  </w:rPrChange>
                </w:rPr>
                <w:t xml:space="preserve"> --</w:t>
              </w:r>
            </w:ins>
          </w:p>
        </w:tc>
        <w:tc>
          <w:tcPr>
            <w:tcW w:w="824" w:type="dxa"/>
            <w:tcBorders>
              <w:top w:val="nil"/>
              <w:left w:val="nil"/>
              <w:bottom w:val="nil"/>
              <w:right w:val="nil"/>
            </w:tcBorders>
            <w:shd w:val="clear" w:color="000000" w:fill="FFFFFF"/>
            <w:noWrap/>
            <w:vAlign w:val="bottom"/>
            <w:hideMark/>
            <w:tcPrChange w:id="893" w:author="Observatorio 02" w:date="2017-03-14T11:41:00Z">
              <w:tcPr>
                <w:tcW w:w="828" w:type="dxa"/>
                <w:tcBorders>
                  <w:top w:val="nil"/>
                  <w:left w:val="nil"/>
                  <w:bottom w:val="nil"/>
                  <w:right w:val="nil"/>
                </w:tcBorders>
                <w:shd w:val="clear" w:color="000000" w:fill="FFFFFF"/>
                <w:noWrap/>
                <w:vAlign w:val="bottom"/>
                <w:hideMark/>
              </w:tcPr>
            </w:tcPrChange>
          </w:tcPr>
          <w:p w14:paraId="2BA8B9A6" w14:textId="77777777" w:rsidR="0003108B" w:rsidRPr="00C2714A" w:rsidRDefault="0003108B" w:rsidP="0003108B">
            <w:pPr>
              <w:spacing w:after="0" w:line="240" w:lineRule="auto"/>
              <w:jc w:val="right"/>
              <w:rPr>
                <w:ins w:id="894" w:author="Observatorio 02" w:date="2017-03-14T11:31:00Z"/>
                <w:rFonts w:eastAsia="Times New Roman"/>
                <w:sz w:val="22"/>
                <w:szCs w:val="22"/>
                <w:bdr w:val="none" w:sz="0" w:space="0" w:color="auto"/>
                <w:lang w:val="es-CL" w:eastAsia="es-CL"/>
                <w:rPrChange w:id="895" w:author="Observatorio 02" w:date="2017-03-23T14:31:00Z">
                  <w:rPr>
                    <w:ins w:id="896" w:author="Observatorio 02" w:date="2017-03-14T11:31:00Z"/>
                    <w:rFonts w:ascii="Calibri" w:eastAsia="Times New Roman" w:hAnsi="Calibri"/>
                    <w:sz w:val="22"/>
                    <w:szCs w:val="22"/>
                    <w:bdr w:val="none" w:sz="0" w:space="0" w:color="auto"/>
                    <w:lang w:val="es-CL" w:eastAsia="es-CL"/>
                  </w:rPr>
                </w:rPrChange>
              </w:rPr>
            </w:pPr>
            <w:ins w:id="897" w:author="Observatorio 02" w:date="2017-03-14T11:31:00Z">
              <w:r w:rsidRPr="00C2714A">
                <w:rPr>
                  <w:rFonts w:eastAsia="Times New Roman"/>
                  <w:sz w:val="22"/>
                  <w:szCs w:val="22"/>
                  <w:bdr w:val="none" w:sz="0" w:space="0" w:color="auto"/>
                  <w:lang w:val="es-CL" w:eastAsia="es-CL"/>
                  <w:rPrChange w:id="898"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169" w:type="dxa"/>
            <w:tcBorders>
              <w:top w:val="nil"/>
              <w:left w:val="nil"/>
              <w:bottom w:val="nil"/>
              <w:right w:val="nil"/>
            </w:tcBorders>
            <w:shd w:val="clear" w:color="000000" w:fill="FFFFFF"/>
            <w:noWrap/>
            <w:vAlign w:val="bottom"/>
            <w:hideMark/>
            <w:tcPrChange w:id="899" w:author="Observatorio 02" w:date="2017-03-14T11:41:00Z">
              <w:tcPr>
                <w:tcW w:w="1174" w:type="dxa"/>
                <w:tcBorders>
                  <w:top w:val="nil"/>
                  <w:left w:val="nil"/>
                  <w:bottom w:val="nil"/>
                  <w:right w:val="nil"/>
                </w:tcBorders>
                <w:shd w:val="clear" w:color="000000" w:fill="FFFFFF"/>
                <w:noWrap/>
                <w:vAlign w:val="bottom"/>
                <w:hideMark/>
              </w:tcPr>
            </w:tcPrChange>
          </w:tcPr>
          <w:p w14:paraId="02E6E69B" w14:textId="77777777" w:rsidR="0003108B" w:rsidRPr="00C2714A" w:rsidRDefault="0003108B" w:rsidP="0003108B">
            <w:pPr>
              <w:spacing w:after="0" w:line="240" w:lineRule="auto"/>
              <w:jc w:val="right"/>
              <w:rPr>
                <w:ins w:id="900" w:author="Observatorio 02" w:date="2017-03-14T11:31:00Z"/>
                <w:rFonts w:eastAsia="Times New Roman"/>
                <w:sz w:val="22"/>
                <w:szCs w:val="22"/>
                <w:bdr w:val="none" w:sz="0" w:space="0" w:color="auto"/>
                <w:lang w:val="es-CL" w:eastAsia="es-CL"/>
              </w:rPr>
            </w:pPr>
            <w:ins w:id="901" w:author="Observatorio 02" w:date="2017-03-14T11:31:00Z">
              <w:r w:rsidRPr="00C2714A">
                <w:rPr>
                  <w:rFonts w:eastAsia="Times New Roman"/>
                  <w:sz w:val="22"/>
                  <w:szCs w:val="22"/>
                  <w:bdr w:val="none" w:sz="0" w:space="0" w:color="auto"/>
                  <w:lang w:val="es-CL" w:eastAsia="es-CL"/>
                </w:rPr>
                <w:t>150.279</w:t>
              </w:r>
            </w:ins>
          </w:p>
        </w:tc>
        <w:tc>
          <w:tcPr>
            <w:tcW w:w="824" w:type="dxa"/>
            <w:tcBorders>
              <w:top w:val="nil"/>
              <w:left w:val="nil"/>
              <w:bottom w:val="nil"/>
              <w:right w:val="nil"/>
            </w:tcBorders>
            <w:shd w:val="clear" w:color="000000" w:fill="FFFFFF"/>
            <w:noWrap/>
            <w:vAlign w:val="bottom"/>
            <w:hideMark/>
            <w:tcPrChange w:id="902" w:author="Observatorio 02" w:date="2017-03-14T11:41:00Z">
              <w:tcPr>
                <w:tcW w:w="828" w:type="dxa"/>
                <w:tcBorders>
                  <w:top w:val="nil"/>
                  <w:left w:val="nil"/>
                  <w:bottom w:val="nil"/>
                  <w:right w:val="nil"/>
                </w:tcBorders>
                <w:shd w:val="clear" w:color="000000" w:fill="FFFFFF"/>
                <w:noWrap/>
                <w:vAlign w:val="bottom"/>
                <w:hideMark/>
              </w:tcPr>
            </w:tcPrChange>
          </w:tcPr>
          <w:p w14:paraId="6F297EDB" w14:textId="77777777" w:rsidR="0003108B" w:rsidRPr="00C2714A" w:rsidRDefault="0003108B" w:rsidP="0003108B">
            <w:pPr>
              <w:spacing w:after="0" w:line="240" w:lineRule="auto"/>
              <w:jc w:val="right"/>
              <w:rPr>
                <w:ins w:id="903" w:author="Observatorio 02" w:date="2017-03-14T11:31:00Z"/>
                <w:rFonts w:eastAsia="Times New Roman"/>
                <w:sz w:val="22"/>
                <w:szCs w:val="22"/>
                <w:bdr w:val="none" w:sz="0" w:space="0" w:color="auto"/>
                <w:lang w:val="es-CL" w:eastAsia="es-CL"/>
              </w:rPr>
            </w:pPr>
            <w:ins w:id="904" w:author="Observatorio 02" w:date="2017-03-14T11:31:00Z">
              <w:r w:rsidRPr="00C2714A">
                <w:rPr>
                  <w:rFonts w:eastAsia="Times New Roman"/>
                  <w:sz w:val="22"/>
                  <w:szCs w:val="22"/>
                  <w:bdr w:val="none" w:sz="0" w:space="0" w:color="auto"/>
                  <w:lang w:val="es-CL" w:eastAsia="es-CL"/>
                </w:rPr>
                <w:t>21,8</w:t>
              </w:r>
            </w:ins>
          </w:p>
        </w:tc>
        <w:tc>
          <w:tcPr>
            <w:tcW w:w="1209" w:type="dxa"/>
            <w:tcBorders>
              <w:top w:val="nil"/>
              <w:left w:val="nil"/>
              <w:bottom w:val="nil"/>
              <w:right w:val="nil"/>
            </w:tcBorders>
            <w:shd w:val="clear" w:color="000000" w:fill="FFFFFF"/>
            <w:noWrap/>
            <w:vAlign w:val="bottom"/>
            <w:hideMark/>
            <w:tcPrChange w:id="905" w:author="Observatorio 02" w:date="2017-03-14T11:41:00Z">
              <w:tcPr>
                <w:tcW w:w="1215" w:type="dxa"/>
                <w:tcBorders>
                  <w:top w:val="nil"/>
                  <w:left w:val="nil"/>
                  <w:bottom w:val="nil"/>
                  <w:right w:val="nil"/>
                </w:tcBorders>
                <w:shd w:val="clear" w:color="000000" w:fill="FFFFFF"/>
                <w:noWrap/>
                <w:vAlign w:val="bottom"/>
                <w:hideMark/>
              </w:tcPr>
            </w:tcPrChange>
          </w:tcPr>
          <w:p w14:paraId="25F47A65" w14:textId="77777777" w:rsidR="0003108B" w:rsidRPr="00C2714A" w:rsidRDefault="0003108B" w:rsidP="0003108B">
            <w:pPr>
              <w:spacing w:after="0" w:line="240" w:lineRule="auto"/>
              <w:jc w:val="right"/>
              <w:rPr>
                <w:ins w:id="906" w:author="Observatorio 02" w:date="2017-03-14T11:31:00Z"/>
                <w:rFonts w:eastAsia="Times New Roman"/>
                <w:sz w:val="22"/>
                <w:szCs w:val="22"/>
                <w:bdr w:val="none" w:sz="0" w:space="0" w:color="auto"/>
                <w:lang w:val="es-CL" w:eastAsia="es-CL"/>
                <w:rPrChange w:id="907" w:author="Observatorio 02" w:date="2017-03-23T14:31:00Z">
                  <w:rPr>
                    <w:ins w:id="908" w:author="Observatorio 02" w:date="2017-03-14T11:31:00Z"/>
                    <w:rFonts w:ascii="Calibri" w:eastAsia="Times New Roman" w:hAnsi="Calibri"/>
                    <w:sz w:val="22"/>
                    <w:szCs w:val="22"/>
                    <w:bdr w:val="none" w:sz="0" w:space="0" w:color="auto"/>
                    <w:lang w:val="es-CL" w:eastAsia="es-CL"/>
                  </w:rPr>
                </w:rPrChange>
              </w:rPr>
            </w:pPr>
            <w:ins w:id="909" w:author="Observatorio 02" w:date="2017-03-14T11:31:00Z">
              <w:r w:rsidRPr="00C2714A">
                <w:rPr>
                  <w:rFonts w:eastAsia="Times New Roman"/>
                  <w:sz w:val="22"/>
                  <w:szCs w:val="22"/>
                  <w:bdr w:val="none" w:sz="0" w:space="0" w:color="auto"/>
                  <w:lang w:val="es-CL" w:eastAsia="es-CL"/>
                  <w:rPrChange w:id="910" w:author="Observatorio 02" w:date="2017-03-23T14:31:00Z">
                    <w:rPr>
                      <w:rFonts w:ascii="Calibri" w:eastAsia="Times New Roman" w:hAnsi="Calibri"/>
                      <w:sz w:val="22"/>
                      <w:szCs w:val="22"/>
                      <w:bdr w:val="none" w:sz="0" w:space="0" w:color="auto"/>
                      <w:lang w:val="es-CL" w:eastAsia="es-CL"/>
                    </w:rPr>
                  </w:rPrChange>
                </w:rPr>
                <w:t xml:space="preserve"> --</w:t>
              </w:r>
            </w:ins>
          </w:p>
        </w:tc>
        <w:tc>
          <w:tcPr>
            <w:tcW w:w="697" w:type="dxa"/>
            <w:tcBorders>
              <w:top w:val="nil"/>
              <w:left w:val="nil"/>
              <w:bottom w:val="nil"/>
              <w:right w:val="nil"/>
            </w:tcBorders>
            <w:shd w:val="clear" w:color="000000" w:fill="FFFFFF"/>
            <w:noWrap/>
            <w:vAlign w:val="bottom"/>
            <w:hideMark/>
            <w:tcPrChange w:id="911" w:author="Observatorio 02" w:date="2017-03-14T11:41:00Z">
              <w:tcPr>
                <w:tcW w:w="700" w:type="dxa"/>
                <w:tcBorders>
                  <w:top w:val="nil"/>
                  <w:left w:val="nil"/>
                  <w:bottom w:val="nil"/>
                  <w:right w:val="nil"/>
                </w:tcBorders>
                <w:shd w:val="clear" w:color="000000" w:fill="FFFFFF"/>
                <w:noWrap/>
                <w:vAlign w:val="bottom"/>
                <w:hideMark/>
              </w:tcPr>
            </w:tcPrChange>
          </w:tcPr>
          <w:p w14:paraId="2F082F36" w14:textId="77777777" w:rsidR="0003108B" w:rsidRPr="00C2714A" w:rsidRDefault="0003108B" w:rsidP="0003108B">
            <w:pPr>
              <w:spacing w:after="0" w:line="240" w:lineRule="auto"/>
              <w:jc w:val="right"/>
              <w:rPr>
                <w:ins w:id="912" w:author="Observatorio 02" w:date="2017-03-14T11:31:00Z"/>
                <w:rFonts w:eastAsia="Times New Roman"/>
                <w:sz w:val="22"/>
                <w:szCs w:val="22"/>
                <w:bdr w:val="none" w:sz="0" w:space="0" w:color="auto"/>
                <w:lang w:val="es-CL" w:eastAsia="es-CL"/>
                <w:rPrChange w:id="913" w:author="Observatorio 02" w:date="2017-03-23T14:31:00Z">
                  <w:rPr>
                    <w:ins w:id="914" w:author="Observatorio 02" w:date="2017-03-14T11:31:00Z"/>
                    <w:rFonts w:ascii="Calibri" w:eastAsia="Times New Roman" w:hAnsi="Calibri"/>
                    <w:sz w:val="22"/>
                    <w:szCs w:val="22"/>
                    <w:bdr w:val="none" w:sz="0" w:space="0" w:color="auto"/>
                    <w:lang w:val="es-CL" w:eastAsia="es-CL"/>
                  </w:rPr>
                </w:rPrChange>
              </w:rPr>
            </w:pPr>
            <w:ins w:id="915" w:author="Observatorio 02" w:date="2017-03-14T11:31:00Z">
              <w:r w:rsidRPr="00C2714A">
                <w:rPr>
                  <w:rFonts w:eastAsia="Times New Roman"/>
                  <w:sz w:val="22"/>
                  <w:szCs w:val="22"/>
                  <w:bdr w:val="none" w:sz="0" w:space="0" w:color="auto"/>
                  <w:lang w:val="es-CL" w:eastAsia="es-CL"/>
                  <w:rPrChange w:id="916"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09" w:type="dxa"/>
            <w:tcBorders>
              <w:top w:val="nil"/>
              <w:left w:val="nil"/>
              <w:bottom w:val="nil"/>
              <w:right w:val="nil"/>
            </w:tcBorders>
            <w:shd w:val="clear" w:color="000000" w:fill="FFFFFF"/>
            <w:noWrap/>
            <w:vAlign w:val="bottom"/>
            <w:hideMark/>
            <w:tcPrChange w:id="917" w:author="Observatorio 02" w:date="2017-03-14T11:41:00Z">
              <w:tcPr>
                <w:tcW w:w="1215" w:type="dxa"/>
                <w:tcBorders>
                  <w:top w:val="nil"/>
                  <w:left w:val="nil"/>
                  <w:bottom w:val="nil"/>
                  <w:right w:val="nil"/>
                </w:tcBorders>
                <w:shd w:val="clear" w:color="000000" w:fill="FFFFFF"/>
                <w:noWrap/>
                <w:vAlign w:val="bottom"/>
                <w:hideMark/>
              </w:tcPr>
            </w:tcPrChange>
          </w:tcPr>
          <w:p w14:paraId="6807FF22" w14:textId="77777777" w:rsidR="0003108B" w:rsidRPr="00C2714A" w:rsidRDefault="0003108B" w:rsidP="0003108B">
            <w:pPr>
              <w:spacing w:after="0" w:line="240" w:lineRule="auto"/>
              <w:jc w:val="right"/>
              <w:rPr>
                <w:ins w:id="918" w:author="Observatorio 02" w:date="2017-03-14T11:31:00Z"/>
                <w:rFonts w:eastAsia="Times New Roman"/>
                <w:sz w:val="22"/>
                <w:szCs w:val="22"/>
                <w:bdr w:val="none" w:sz="0" w:space="0" w:color="auto"/>
                <w:lang w:val="es-CL" w:eastAsia="es-CL"/>
              </w:rPr>
            </w:pPr>
            <w:ins w:id="919" w:author="Observatorio 02" w:date="2017-03-14T11:31:00Z">
              <w:r w:rsidRPr="00C2714A">
                <w:rPr>
                  <w:rFonts w:eastAsia="Times New Roman"/>
                  <w:sz w:val="22"/>
                  <w:szCs w:val="22"/>
                  <w:bdr w:val="none" w:sz="0" w:space="0" w:color="auto"/>
                  <w:lang w:val="es-CL" w:eastAsia="es-CL"/>
                </w:rPr>
                <w:t>1.370.116</w:t>
              </w:r>
            </w:ins>
          </w:p>
        </w:tc>
        <w:tc>
          <w:tcPr>
            <w:tcW w:w="697" w:type="dxa"/>
            <w:tcBorders>
              <w:top w:val="nil"/>
              <w:left w:val="nil"/>
              <w:bottom w:val="nil"/>
              <w:right w:val="nil"/>
            </w:tcBorders>
            <w:shd w:val="clear" w:color="000000" w:fill="FFFFFF"/>
            <w:noWrap/>
            <w:vAlign w:val="bottom"/>
            <w:hideMark/>
            <w:tcPrChange w:id="920" w:author="Observatorio 02" w:date="2017-03-14T11:41:00Z">
              <w:tcPr>
                <w:tcW w:w="700" w:type="dxa"/>
                <w:tcBorders>
                  <w:top w:val="nil"/>
                  <w:left w:val="nil"/>
                  <w:bottom w:val="nil"/>
                  <w:right w:val="nil"/>
                </w:tcBorders>
                <w:shd w:val="clear" w:color="000000" w:fill="FFFFFF"/>
                <w:noWrap/>
                <w:vAlign w:val="bottom"/>
                <w:hideMark/>
              </w:tcPr>
            </w:tcPrChange>
          </w:tcPr>
          <w:p w14:paraId="15D3B75C" w14:textId="77777777" w:rsidR="0003108B" w:rsidRPr="00C2714A" w:rsidRDefault="0003108B" w:rsidP="0003108B">
            <w:pPr>
              <w:spacing w:after="0" w:line="240" w:lineRule="auto"/>
              <w:jc w:val="right"/>
              <w:rPr>
                <w:ins w:id="921" w:author="Observatorio 02" w:date="2017-03-14T11:31:00Z"/>
                <w:rFonts w:eastAsia="Times New Roman"/>
                <w:sz w:val="22"/>
                <w:szCs w:val="22"/>
                <w:bdr w:val="none" w:sz="0" w:space="0" w:color="auto"/>
                <w:lang w:val="es-CL" w:eastAsia="es-CL"/>
              </w:rPr>
            </w:pPr>
            <w:ins w:id="922" w:author="Observatorio 02" w:date="2017-03-14T11:31:00Z">
              <w:r w:rsidRPr="00C2714A">
                <w:rPr>
                  <w:rFonts w:eastAsia="Times New Roman"/>
                  <w:sz w:val="22"/>
                  <w:szCs w:val="22"/>
                  <w:bdr w:val="none" w:sz="0" w:space="0" w:color="auto"/>
                  <w:lang w:val="es-CL" w:eastAsia="es-CL"/>
                </w:rPr>
                <w:t>17,1</w:t>
              </w:r>
            </w:ins>
          </w:p>
        </w:tc>
      </w:tr>
      <w:tr w:rsidR="0003108B" w:rsidRPr="00C2714A" w14:paraId="66E8B4E7" w14:textId="77777777" w:rsidTr="007A3409">
        <w:trPr>
          <w:trHeight w:val="300"/>
          <w:ins w:id="923" w:author="Observatorio 02" w:date="2017-03-14T11:31:00Z"/>
          <w:trPrChange w:id="924"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925" w:author="Observatorio 02" w:date="2017-03-14T11:41:00Z">
              <w:tcPr>
                <w:tcW w:w="1177" w:type="dxa"/>
                <w:tcBorders>
                  <w:top w:val="nil"/>
                  <w:left w:val="nil"/>
                  <w:bottom w:val="nil"/>
                  <w:right w:val="nil"/>
                </w:tcBorders>
                <w:shd w:val="clear" w:color="000000" w:fill="FFFFFF"/>
                <w:noWrap/>
                <w:vAlign w:val="bottom"/>
                <w:hideMark/>
              </w:tcPr>
            </w:tcPrChange>
          </w:tcPr>
          <w:p w14:paraId="60157B7D" w14:textId="77777777" w:rsidR="0003108B" w:rsidRPr="00C2714A" w:rsidRDefault="0003108B" w:rsidP="0003108B">
            <w:pPr>
              <w:spacing w:after="0" w:line="240" w:lineRule="auto"/>
              <w:rPr>
                <w:ins w:id="926" w:author="Observatorio 02" w:date="2017-03-14T11:31:00Z"/>
                <w:rFonts w:eastAsia="Times New Roman"/>
                <w:sz w:val="22"/>
                <w:szCs w:val="22"/>
                <w:bdr w:val="none" w:sz="0" w:space="0" w:color="auto"/>
                <w:lang w:val="es-CL" w:eastAsia="es-CL"/>
              </w:rPr>
            </w:pPr>
            <w:ins w:id="927" w:author="Observatorio 02" w:date="2017-03-14T11:31:00Z">
              <w:r w:rsidRPr="00C2714A">
                <w:rPr>
                  <w:rFonts w:eastAsia="Times New Roman"/>
                  <w:sz w:val="22"/>
                  <w:szCs w:val="22"/>
                  <w:bdr w:val="none" w:sz="0" w:space="0" w:color="auto"/>
                  <w:lang w:val="es-CL" w:eastAsia="es-CL"/>
                </w:rPr>
                <w:t>Micro</w:t>
              </w:r>
            </w:ins>
          </w:p>
        </w:tc>
        <w:tc>
          <w:tcPr>
            <w:tcW w:w="933" w:type="dxa"/>
            <w:tcBorders>
              <w:top w:val="nil"/>
              <w:left w:val="nil"/>
              <w:bottom w:val="nil"/>
              <w:right w:val="nil"/>
            </w:tcBorders>
            <w:shd w:val="clear" w:color="000000" w:fill="FFFFFF"/>
            <w:noWrap/>
            <w:vAlign w:val="bottom"/>
            <w:hideMark/>
            <w:tcPrChange w:id="928" w:author="Observatorio 02" w:date="2017-03-14T11:41:00Z">
              <w:tcPr>
                <w:tcW w:w="1001" w:type="dxa"/>
                <w:tcBorders>
                  <w:top w:val="nil"/>
                  <w:left w:val="nil"/>
                  <w:bottom w:val="nil"/>
                  <w:right w:val="nil"/>
                </w:tcBorders>
                <w:shd w:val="clear" w:color="000000" w:fill="FFFFFF"/>
                <w:noWrap/>
                <w:vAlign w:val="bottom"/>
                <w:hideMark/>
              </w:tcPr>
            </w:tcPrChange>
          </w:tcPr>
          <w:p w14:paraId="332F4A18" w14:textId="77777777" w:rsidR="0003108B" w:rsidRPr="00C2714A" w:rsidRDefault="0003108B" w:rsidP="0003108B">
            <w:pPr>
              <w:spacing w:after="0" w:line="240" w:lineRule="auto"/>
              <w:jc w:val="right"/>
              <w:rPr>
                <w:ins w:id="929" w:author="Observatorio 02" w:date="2017-03-14T11:31:00Z"/>
                <w:rFonts w:eastAsia="Times New Roman"/>
                <w:sz w:val="22"/>
                <w:szCs w:val="22"/>
                <w:bdr w:val="none" w:sz="0" w:space="0" w:color="auto"/>
                <w:lang w:val="es-CL" w:eastAsia="es-CL"/>
              </w:rPr>
            </w:pPr>
            <w:ins w:id="930" w:author="Observatorio 02" w:date="2017-03-14T11:31:00Z">
              <w:r w:rsidRPr="00C2714A">
                <w:rPr>
                  <w:rFonts w:eastAsia="Times New Roman"/>
                  <w:sz w:val="22"/>
                  <w:szCs w:val="22"/>
                  <w:bdr w:val="none" w:sz="0" w:space="0" w:color="auto"/>
                  <w:lang w:val="es-CL" w:eastAsia="es-CL"/>
                </w:rPr>
                <w:t>67.964</w:t>
              </w:r>
            </w:ins>
          </w:p>
        </w:tc>
        <w:tc>
          <w:tcPr>
            <w:tcW w:w="824" w:type="dxa"/>
            <w:tcBorders>
              <w:top w:val="nil"/>
              <w:left w:val="nil"/>
              <w:bottom w:val="nil"/>
              <w:right w:val="nil"/>
            </w:tcBorders>
            <w:shd w:val="clear" w:color="000000" w:fill="FFFFFF"/>
            <w:noWrap/>
            <w:vAlign w:val="bottom"/>
            <w:hideMark/>
            <w:tcPrChange w:id="931" w:author="Observatorio 02" w:date="2017-03-14T11:41:00Z">
              <w:tcPr>
                <w:tcW w:w="828" w:type="dxa"/>
                <w:tcBorders>
                  <w:top w:val="nil"/>
                  <w:left w:val="nil"/>
                  <w:bottom w:val="nil"/>
                  <w:right w:val="nil"/>
                </w:tcBorders>
                <w:shd w:val="clear" w:color="000000" w:fill="FFFFFF"/>
                <w:noWrap/>
                <w:vAlign w:val="bottom"/>
                <w:hideMark/>
              </w:tcPr>
            </w:tcPrChange>
          </w:tcPr>
          <w:p w14:paraId="383A52D6" w14:textId="77777777" w:rsidR="0003108B" w:rsidRPr="00C2714A" w:rsidRDefault="0003108B" w:rsidP="0003108B">
            <w:pPr>
              <w:spacing w:after="0" w:line="240" w:lineRule="auto"/>
              <w:jc w:val="right"/>
              <w:rPr>
                <w:ins w:id="932" w:author="Observatorio 02" w:date="2017-03-14T11:31:00Z"/>
                <w:rFonts w:eastAsia="Times New Roman"/>
                <w:sz w:val="22"/>
                <w:szCs w:val="22"/>
                <w:bdr w:val="none" w:sz="0" w:space="0" w:color="auto"/>
                <w:lang w:val="es-CL" w:eastAsia="es-CL"/>
              </w:rPr>
            </w:pPr>
            <w:ins w:id="933" w:author="Observatorio 02" w:date="2017-03-14T11:31:00Z">
              <w:r w:rsidRPr="00C2714A">
                <w:rPr>
                  <w:rFonts w:eastAsia="Times New Roman"/>
                  <w:sz w:val="22"/>
                  <w:szCs w:val="22"/>
                  <w:bdr w:val="none" w:sz="0" w:space="0" w:color="auto"/>
                  <w:lang w:val="es-CL" w:eastAsia="es-CL"/>
                </w:rPr>
                <w:t>82,5</w:t>
              </w:r>
            </w:ins>
          </w:p>
        </w:tc>
        <w:tc>
          <w:tcPr>
            <w:tcW w:w="1169" w:type="dxa"/>
            <w:tcBorders>
              <w:top w:val="nil"/>
              <w:left w:val="nil"/>
              <w:bottom w:val="nil"/>
              <w:right w:val="nil"/>
            </w:tcBorders>
            <w:shd w:val="clear" w:color="000000" w:fill="FFFFFF"/>
            <w:noWrap/>
            <w:vAlign w:val="bottom"/>
            <w:hideMark/>
            <w:tcPrChange w:id="934" w:author="Observatorio 02" w:date="2017-03-14T11:41:00Z">
              <w:tcPr>
                <w:tcW w:w="1174" w:type="dxa"/>
                <w:tcBorders>
                  <w:top w:val="nil"/>
                  <w:left w:val="nil"/>
                  <w:bottom w:val="nil"/>
                  <w:right w:val="nil"/>
                </w:tcBorders>
                <w:shd w:val="clear" w:color="000000" w:fill="FFFFFF"/>
                <w:noWrap/>
                <w:vAlign w:val="bottom"/>
                <w:hideMark/>
              </w:tcPr>
            </w:tcPrChange>
          </w:tcPr>
          <w:p w14:paraId="3088A699" w14:textId="77777777" w:rsidR="0003108B" w:rsidRPr="00C2714A" w:rsidRDefault="0003108B" w:rsidP="0003108B">
            <w:pPr>
              <w:spacing w:after="0" w:line="240" w:lineRule="auto"/>
              <w:jc w:val="right"/>
              <w:rPr>
                <w:ins w:id="935" w:author="Observatorio 02" w:date="2017-03-14T11:31:00Z"/>
                <w:rFonts w:eastAsia="Times New Roman"/>
                <w:sz w:val="22"/>
                <w:szCs w:val="22"/>
                <w:bdr w:val="none" w:sz="0" w:space="0" w:color="auto"/>
                <w:lang w:val="es-CL" w:eastAsia="es-CL"/>
              </w:rPr>
            </w:pPr>
            <w:ins w:id="936" w:author="Observatorio 02" w:date="2017-03-14T11:31:00Z">
              <w:r w:rsidRPr="00C2714A">
                <w:rPr>
                  <w:rFonts w:eastAsia="Times New Roman"/>
                  <w:sz w:val="22"/>
                  <w:szCs w:val="22"/>
                  <w:bdr w:val="none" w:sz="0" w:space="0" w:color="auto"/>
                  <w:lang w:val="es-CL" w:eastAsia="es-CL"/>
                </w:rPr>
                <w:t>154.590</w:t>
              </w:r>
            </w:ins>
          </w:p>
        </w:tc>
        <w:tc>
          <w:tcPr>
            <w:tcW w:w="824" w:type="dxa"/>
            <w:tcBorders>
              <w:top w:val="nil"/>
              <w:left w:val="nil"/>
              <w:bottom w:val="nil"/>
              <w:right w:val="nil"/>
            </w:tcBorders>
            <w:shd w:val="clear" w:color="000000" w:fill="FFFFFF"/>
            <w:noWrap/>
            <w:vAlign w:val="bottom"/>
            <w:hideMark/>
            <w:tcPrChange w:id="937" w:author="Observatorio 02" w:date="2017-03-14T11:41:00Z">
              <w:tcPr>
                <w:tcW w:w="828" w:type="dxa"/>
                <w:tcBorders>
                  <w:top w:val="nil"/>
                  <w:left w:val="nil"/>
                  <w:bottom w:val="nil"/>
                  <w:right w:val="nil"/>
                </w:tcBorders>
                <w:shd w:val="clear" w:color="000000" w:fill="FFFFFF"/>
                <w:noWrap/>
                <w:vAlign w:val="bottom"/>
                <w:hideMark/>
              </w:tcPr>
            </w:tcPrChange>
          </w:tcPr>
          <w:p w14:paraId="056C00AB" w14:textId="77777777" w:rsidR="0003108B" w:rsidRPr="00C2714A" w:rsidRDefault="0003108B" w:rsidP="0003108B">
            <w:pPr>
              <w:spacing w:after="0" w:line="240" w:lineRule="auto"/>
              <w:jc w:val="right"/>
              <w:rPr>
                <w:ins w:id="938" w:author="Observatorio 02" w:date="2017-03-14T11:31:00Z"/>
                <w:rFonts w:eastAsia="Times New Roman"/>
                <w:sz w:val="22"/>
                <w:szCs w:val="22"/>
                <w:bdr w:val="none" w:sz="0" w:space="0" w:color="auto"/>
                <w:lang w:val="es-CL" w:eastAsia="es-CL"/>
              </w:rPr>
            </w:pPr>
            <w:ins w:id="939" w:author="Observatorio 02" w:date="2017-03-14T11:31:00Z">
              <w:r w:rsidRPr="00C2714A">
                <w:rPr>
                  <w:rFonts w:eastAsia="Times New Roman"/>
                  <w:sz w:val="22"/>
                  <w:szCs w:val="22"/>
                  <w:bdr w:val="none" w:sz="0" w:space="0" w:color="auto"/>
                  <w:lang w:val="es-CL" w:eastAsia="es-CL"/>
                </w:rPr>
                <w:t>22,4</w:t>
              </w:r>
            </w:ins>
          </w:p>
        </w:tc>
        <w:tc>
          <w:tcPr>
            <w:tcW w:w="1209" w:type="dxa"/>
            <w:tcBorders>
              <w:top w:val="nil"/>
              <w:left w:val="nil"/>
              <w:bottom w:val="nil"/>
              <w:right w:val="nil"/>
            </w:tcBorders>
            <w:shd w:val="clear" w:color="000000" w:fill="FFFFFF"/>
            <w:noWrap/>
            <w:vAlign w:val="bottom"/>
            <w:hideMark/>
            <w:tcPrChange w:id="940" w:author="Observatorio 02" w:date="2017-03-14T11:41:00Z">
              <w:tcPr>
                <w:tcW w:w="1215" w:type="dxa"/>
                <w:tcBorders>
                  <w:top w:val="nil"/>
                  <w:left w:val="nil"/>
                  <w:bottom w:val="nil"/>
                  <w:right w:val="nil"/>
                </w:tcBorders>
                <w:shd w:val="clear" w:color="000000" w:fill="FFFFFF"/>
                <w:noWrap/>
                <w:vAlign w:val="bottom"/>
                <w:hideMark/>
              </w:tcPr>
            </w:tcPrChange>
          </w:tcPr>
          <w:p w14:paraId="1B6265BB" w14:textId="77777777" w:rsidR="0003108B" w:rsidRPr="00C2714A" w:rsidRDefault="0003108B" w:rsidP="0003108B">
            <w:pPr>
              <w:spacing w:after="0" w:line="240" w:lineRule="auto"/>
              <w:jc w:val="right"/>
              <w:rPr>
                <w:ins w:id="941" w:author="Observatorio 02" w:date="2017-03-14T11:31:00Z"/>
                <w:rFonts w:eastAsia="Times New Roman"/>
                <w:sz w:val="22"/>
                <w:szCs w:val="22"/>
                <w:bdr w:val="none" w:sz="0" w:space="0" w:color="auto"/>
                <w:lang w:val="es-CL" w:eastAsia="es-CL"/>
              </w:rPr>
            </w:pPr>
            <w:ins w:id="942" w:author="Observatorio 02" w:date="2017-03-14T11:31:00Z">
              <w:r w:rsidRPr="00C2714A">
                <w:rPr>
                  <w:rFonts w:eastAsia="Times New Roman"/>
                  <w:sz w:val="22"/>
                  <w:szCs w:val="22"/>
                  <w:bdr w:val="none" w:sz="0" w:space="0" w:color="auto"/>
                  <w:lang w:val="es-CL" w:eastAsia="es-CL"/>
                </w:rPr>
                <w:t>988.167</w:t>
              </w:r>
            </w:ins>
          </w:p>
        </w:tc>
        <w:tc>
          <w:tcPr>
            <w:tcW w:w="697" w:type="dxa"/>
            <w:tcBorders>
              <w:top w:val="nil"/>
              <w:left w:val="nil"/>
              <w:bottom w:val="nil"/>
              <w:right w:val="nil"/>
            </w:tcBorders>
            <w:shd w:val="clear" w:color="000000" w:fill="FFFFFF"/>
            <w:noWrap/>
            <w:vAlign w:val="bottom"/>
            <w:hideMark/>
            <w:tcPrChange w:id="943" w:author="Observatorio 02" w:date="2017-03-14T11:41:00Z">
              <w:tcPr>
                <w:tcW w:w="700" w:type="dxa"/>
                <w:tcBorders>
                  <w:top w:val="nil"/>
                  <w:left w:val="nil"/>
                  <w:bottom w:val="nil"/>
                  <w:right w:val="nil"/>
                </w:tcBorders>
                <w:shd w:val="clear" w:color="000000" w:fill="FFFFFF"/>
                <w:noWrap/>
                <w:vAlign w:val="bottom"/>
                <w:hideMark/>
              </w:tcPr>
            </w:tcPrChange>
          </w:tcPr>
          <w:p w14:paraId="28E586F5" w14:textId="77777777" w:rsidR="0003108B" w:rsidRPr="00C2714A" w:rsidRDefault="0003108B" w:rsidP="0003108B">
            <w:pPr>
              <w:spacing w:after="0" w:line="240" w:lineRule="auto"/>
              <w:jc w:val="right"/>
              <w:rPr>
                <w:ins w:id="944" w:author="Observatorio 02" w:date="2017-03-14T11:31:00Z"/>
                <w:rFonts w:eastAsia="Times New Roman"/>
                <w:sz w:val="22"/>
                <w:szCs w:val="22"/>
                <w:bdr w:val="none" w:sz="0" w:space="0" w:color="auto"/>
                <w:lang w:val="es-CL" w:eastAsia="es-CL"/>
              </w:rPr>
            </w:pPr>
            <w:ins w:id="945" w:author="Observatorio 02" w:date="2017-03-14T11:31:00Z">
              <w:r w:rsidRPr="00C2714A">
                <w:rPr>
                  <w:rFonts w:eastAsia="Times New Roman"/>
                  <w:sz w:val="22"/>
                  <w:szCs w:val="22"/>
                  <w:bdr w:val="none" w:sz="0" w:space="0" w:color="auto"/>
                  <w:lang w:val="es-CL" w:eastAsia="es-CL"/>
                </w:rPr>
                <w:t>92,0</w:t>
              </w:r>
            </w:ins>
          </w:p>
        </w:tc>
        <w:tc>
          <w:tcPr>
            <w:tcW w:w="1209" w:type="dxa"/>
            <w:tcBorders>
              <w:top w:val="nil"/>
              <w:left w:val="nil"/>
              <w:bottom w:val="nil"/>
              <w:right w:val="nil"/>
            </w:tcBorders>
            <w:shd w:val="clear" w:color="000000" w:fill="FFFFFF"/>
            <w:noWrap/>
            <w:vAlign w:val="bottom"/>
            <w:hideMark/>
            <w:tcPrChange w:id="946" w:author="Observatorio 02" w:date="2017-03-14T11:41:00Z">
              <w:tcPr>
                <w:tcW w:w="1215" w:type="dxa"/>
                <w:tcBorders>
                  <w:top w:val="nil"/>
                  <w:left w:val="nil"/>
                  <w:bottom w:val="nil"/>
                  <w:right w:val="nil"/>
                </w:tcBorders>
                <w:shd w:val="clear" w:color="000000" w:fill="FFFFFF"/>
                <w:noWrap/>
                <w:vAlign w:val="bottom"/>
                <w:hideMark/>
              </w:tcPr>
            </w:tcPrChange>
          </w:tcPr>
          <w:p w14:paraId="08773E8C" w14:textId="77777777" w:rsidR="0003108B" w:rsidRPr="00C2714A" w:rsidRDefault="0003108B" w:rsidP="0003108B">
            <w:pPr>
              <w:spacing w:after="0" w:line="240" w:lineRule="auto"/>
              <w:jc w:val="right"/>
              <w:rPr>
                <w:ins w:id="947" w:author="Observatorio 02" w:date="2017-03-14T11:31:00Z"/>
                <w:rFonts w:eastAsia="Times New Roman"/>
                <w:sz w:val="22"/>
                <w:szCs w:val="22"/>
                <w:bdr w:val="none" w:sz="0" w:space="0" w:color="auto"/>
                <w:lang w:val="es-CL" w:eastAsia="es-CL"/>
              </w:rPr>
            </w:pPr>
            <w:ins w:id="948" w:author="Observatorio 02" w:date="2017-03-14T11:31:00Z">
              <w:r w:rsidRPr="00C2714A">
                <w:rPr>
                  <w:rFonts w:eastAsia="Times New Roman"/>
                  <w:sz w:val="22"/>
                  <w:szCs w:val="22"/>
                  <w:bdr w:val="none" w:sz="0" w:space="0" w:color="auto"/>
                  <w:lang w:val="es-CL" w:eastAsia="es-CL"/>
                </w:rPr>
                <w:t>1.579.683</w:t>
              </w:r>
            </w:ins>
          </w:p>
        </w:tc>
        <w:tc>
          <w:tcPr>
            <w:tcW w:w="697" w:type="dxa"/>
            <w:tcBorders>
              <w:top w:val="nil"/>
              <w:left w:val="nil"/>
              <w:bottom w:val="nil"/>
              <w:right w:val="nil"/>
            </w:tcBorders>
            <w:shd w:val="clear" w:color="000000" w:fill="FFFFFF"/>
            <w:noWrap/>
            <w:vAlign w:val="bottom"/>
            <w:hideMark/>
            <w:tcPrChange w:id="949" w:author="Observatorio 02" w:date="2017-03-14T11:41:00Z">
              <w:tcPr>
                <w:tcW w:w="700" w:type="dxa"/>
                <w:tcBorders>
                  <w:top w:val="nil"/>
                  <w:left w:val="nil"/>
                  <w:bottom w:val="nil"/>
                  <w:right w:val="nil"/>
                </w:tcBorders>
                <w:shd w:val="clear" w:color="000000" w:fill="FFFFFF"/>
                <w:noWrap/>
                <w:vAlign w:val="bottom"/>
                <w:hideMark/>
              </w:tcPr>
            </w:tcPrChange>
          </w:tcPr>
          <w:p w14:paraId="61A736A8" w14:textId="77777777" w:rsidR="0003108B" w:rsidRPr="00C2714A" w:rsidRDefault="0003108B" w:rsidP="0003108B">
            <w:pPr>
              <w:spacing w:after="0" w:line="240" w:lineRule="auto"/>
              <w:jc w:val="right"/>
              <w:rPr>
                <w:ins w:id="950" w:author="Observatorio 02" w:date="2017-03-14T11:31:00Z"/>
                <w:rFonts w:eastAsia="Times New Roman"/>
                <w:sz w:val="22"/>
                <w:szCs w:val="22"/>
                <w:bdr w:val="none" w:sz="0" w:space="0" w:color="auto"/>
                <w:lang w:val="es-CL" w:eastAsia="es-CL"/>
              </w:rPr>
            </w:pPr>
            <w:ins w:id="951" w:author="Observatorio 02" w:date="2017-03-14T11:31:00Z">
              <w:r w:rsidRPr="00C2714A">
                <w:rPr>
                  <w:rFonts w:eastAsia="Times New Roman"/>
                  <w:sz w:val="22"/>
                  <w:szCs w:val="22"/>
                  <w:bdr w:val="none" w:sz="0" w:space="0" w:color="auto"/>
                  <w:lang w:val="es-CL" w:eastAsia="es-CL"/>
                </w:rPr>
                <w:t>19,7</w:t>
              </w:r>
            </w:ins>
          </w:p>
        </w:tc>
      </w:tr>
      <w:tr w:rsidR="0003108B" w:rsidRPr="00C2714A" w14:paraId="6F0C95ED" w14:textId="77777777" w:rsidTr="007A3409">
        <w:trPr>
          <w:trHeight w:val="300"/>
          <w:ins w:id="952" w:author="Observatorio 02" w:date="2017-03-14T11:31:00Z"/>
          <w:trPrChange w:id="953"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954" w:author="Observatorio 02" w:date="2017-03-14T11:41:00Z">
              <w:tcPr>
                <w:tcW w:w="1177" w:type="dxa"/>
                <w:tcBorders>
                  <w:top w:val="nil"/>
                  <w:left w:val="nil"/>
                  <w:bottom w:val="nil"/>
                  <w:right w:val="nil"/>
                </w:tcBorders>
                <w:shd w:val="clear" w:color="000000" w:fill="FFFFFF"/>
                <w:noWrap/>
                <w:vAlign w:val="bottom"/>
                <w:hideMark/>
              </w:tcPr>
            </w:tcPrChange>
          </w:tcPr>
          <w:p w14:paraId="0870F503" w14:textId="77777777" w:rsidR="0003108B" w:rsidRPr="00C2714A" w:rsidRDefault="0003108B" w:rsidP="0003108B">
            <w:pPr>
              <w:spacing w:after="0" w:line="240" w:lineRule="auto"/>
              <w:rPr>
                <w:ins w:id="955" w:author="Observatorio 02" w:date="2017-03-14T11:31:00Z"/>
                <w:rFonts w:eastAsia="Times New Roman"/>
                <w:sz w:val="22"/>
                <w:szCs w:val="22"/>
                <w:bdr w:val="none" w:sz="0" w:space="0" w:color="auto"/>
                <w:lang w:val="es-CL" w:eastAsia="es-CL"/>
              </w:rPr>
            </w:pPr>
            <w:ins w:id="956" w:author="Observatorio 02" w:date="2017-03-14T11:31:00Z">
              <w:r w:rsidRPr="00C2714A">
                <w:rPr>
                  <w:rFonts w:eastAsia="Times New Roman"/>
                  <w:sz w:val="22"/>
                  <w:szCs w:val="22"/>
                  <w:bdr w:val="none" w:sz="0" w:space="0" w:color="auto"/>
                  <w:lang w:val="es-CL" w:eastAsia="es-CL"/>
                </w:rPr>
                <w:t>Pequeña</w:t>
              </w:r>
            </w:ins>
          </w:p>
        </w:tc>
        <w:tc>
          <w:tcPr>
            <w:tcW w:w="933" w:type="dxa"/>
            <w:tcBorders>
              <w:top w:val="nil"/>
              <w:left w:val="nil"/>
              <w:bottom w:val="nil"/>
              <w:right w:val="nil"/>
            </w:tcBorders>
            <w:shd w:val="clear" w:color="000000" w:fill="FFFFFF"/>
            <w:noWrap/>
            <w:vAlign w:val="bottom"/>
            <w:hideMark/>
            <w:tcPrChange w:id="957" w:author="Observatorio 02" w:date="2017-03-14T11:41:00Z">
              <w:tcPr>
                <w:tcW w:w="1001" w:type="dxa"/>
                <w:tcBorders>
                  <w:top w:val="nil"/>
                  <w:left w:val="nil"/>
                  <w:bottom w:val="nil"/>
                  <w:right w:val="nil"/>
                </w:tcBorders>
                <w:shd w:val="clear" w:color="000000" w:fill="FFFFFF"/>
                <w:noWrap/>
                <w:vAlign w:val="bottom"/>
                <w:hideMark/>
              </w:tcPr>
            </w:tcPrChange>
          </w:tcPr>
          <w:p w14:paraId="70742790" w14:textId="77777777" w:rsidR="0003108B" w:rsidRPr="00C2714A" w:rsidRDefault="0003108B" w:rsidP="0003108B">
            <w:pPr>
              <w:spacing w:after="0" w:line="240" w:lineRule="auto"/>
              <w:jc w:val="right"/>
              <w:rPr>
                <w:ins w:id="958" w:author="Observatorio 02" w:date="2017-03-14T11:31:00Z"/>
                <w:rFonts w:eastAsia="Times New Roman"/>
                <w:sz w:val="22"/>
                <w:szCs w:val="22"/>
                <w:bdr w:val="none" w:sz="0" w:space="0" w:color="auto"/>
                <w:lang w:val="es-CL" w:eastAsia="es-CL"/>
              </w:rPr>
            </w:pPr>
            <w:ins w:id="959" w:author="Observatorio 02" w:date="2017-03-14T11:31:00Z">
              <w:r w:rsidRPr="00C2714A">
                <w:rPr>
                  <w:rFonts w:eastAsia="Times New Roman"/>
                  <w:sz w:val="22"/>
                  <w:szCs w:val="22"/>
                  <w:bdr w:val="none" w:sz="0" w:space="0" w:color="auto"/>
                  <w:lang w:val="es-CL" w:eastAsia="es-CL"/>
                </w:rPr>
                <w:t>10.170</w:t>
              </w:r>
            </w:ins>
          </w:p>
        </w:tc>
        <w:tc>
          <w:tcPr>
            <w:tcW w:w="824" w:type="dxa"/>
            <w:tcBorders>
              <w:top w:val="nil"/>
              <w:left w:val="nil"/>
              <w:bottom w:val="nil"/>
              <w:right w:val="nil"/>
            </w:tcBorders>
            <w:shd w:val="clear" w:color="000000" w:fill="FFFFFF"/>
            <w:noWrap/>
            <w:vAlign w:val="bottom"/>
            <w:hideMark/>
            <w:tcPrChange w:id="960" w:author="Observatorio 02" w:date="2017-03-14T11:41:00Z">
              <w:tcPr>
                <w:tcW w:w="828" w:type="dxa"/>
                <w:tcBorders>
                  <w:top w:val="nil"/>
                  <w:left w:val="nil"/>
                  <w:bottom w:val="nil"/>
                  <w:right w:val="nil"/>
                </w:tcBorders>
                <w:shd w:val="clear" w:color="000000" w:fill="FFFFFF"/>
                <w:noWrap/>
                <w:vAlign w:val="bottom"/>
                <w:hideMark/>
              </w:tcPr>
            </w:tcPrChange>
          </w:tcPr>
          <w:p w14:paraId="331EB759" w14:textId="77777777" w:rsidR="0003108B" w:rsidRPr="00C2714A" w:rsidRDefault="0003108B" w:rsidP="0003108B">
            <w:pPr>
              <w:spacing w:after="0" w:line="240" w:lineRule="auto"/>
              <w:jc w:val="right"/>
              <w:rPr>
                <w:ins w:id="961" w:author="Observatorio 02" w:date="2017-03-14T11:31:00Z"/>
                <w:rFonts w:eastAsia="Times New Roman"/>
                <w:sz w:val="22"/>
                <w:szCs w:val="22"/>
                <w:bdr w:val="none" w:sz="0" w:space="0" w:color="auto"/>
                <w:lang w:val="es-CL" w:eastAsia="es-CL"/>
              </w:rPr>
            </w:pPr>
            <w:ins w:id="962" w:author="Observatorio 02" w:date="2017-03-14T11:31:00Z">
              <w:r w:rsidRPr="00C2714A">
                <w:rPr>
                  <w:rFonts w:eastAsia="Times New Roman"/>
                  <w:sz w:val="22"/>
                  <w:szCs w:val="22"/>
                  <w:bdr w:val="none" w:sz="0" w:space="0" w:color="auto"/>
                  <w:lang w:val="es-CL" w:eastAsia="es-CL"/>
                </w:rPr>
                <w:t>12,3</w:t>
              </w:r>
            </w:ins>
          </w:p>
        </w:tc>
        <w:tc>
          <w:tcPr>
            <w:tcW w:w="1169" w:type="dxa"/>
            <w:tcBorders>
              <w:top w:val="nil"/>
              <w:left w:val="nil"/>
              <w:bottom w:val="nil"/>
              <w:right w:val="nil"/>
            </w:tcBorders>
            <w:shd w:val="clear" w:color="000000" w:fill="FFFFFF"/>
            <w:noWrap/>
            <w:vAlign w:val="bottom"/>
            <w:hideMark/>
            <w:tcPrChange w:id="963" w:author="Observatorio 02" w:date="2017-03-14T11:41:00Z">
              <w:tcPr>
                <w:tcW w:w="1174" w:type="dxa"/>
                <w:tcBorders>
                  <w:top w:val="nil"/>
                  <w:left w:val="nil"/>
                  <w:bottom w:val="nil"/>
                  <w:right w:val="nil"/>
                </w:tcBorders>
                <w:shd w:val="clear" w:color="000000" w:fill="FFFFFF"/>
                <w:noWrap/>
                <w:vAlign w:val="bottom"/>
                <w:hideMark/>
              </w:tcPr>
            </w:tcPrChange>
          </w:tcPr>
          <w:p w14:paraId="3C6CAADF" w14:textId="77777777" w:rsidR="0003108B" w:rsidRPr="00C2714A" w:rsidRDefault="0003108B" w:rsidP="0003108B">
            <w:pPr>
              <w:spacing w:after="0" w:line="240" w:lineRule="auto"/>
              <w:jc w:val="right"/>
              <w:rPr>
                <w:ins w:id="964" w:author="Observatorio 02" w:date="2017-03-14T11:31:00Z"/>
                <w:rFonts w:eastAsia="Times New Roman"/>
                <w:sz w:val="22"/>
                <w:szCs w:val="22"/>
                <w:bdr w:val="none" w:sz="0" w:space="0" w:color="auto"/>
                <w:lang w:val="es-CL" w:eastAsia="es-CL"/>
              </w:rPr>
            </w:pPr>
            <w:ins w:id="965" w:author="Observatorio 02" w:date="2017-03-14T11:31:00Z">
              <w:r w:rsidRPr="00C2714A">
                <w:rPr>
                  <w:rFonts w:eastAsia="Times New Roman"/>
                  <w:sz w:val="22"/>
                  <w:szCs w:val="22"/>
                  <w:bdr w:val="none" w:sz="0" w:space="0" w:color="auto"/>
                  <w:lang w:val="es-CL" w:eastAsia="es-CL"/>
                </w:rPr>
                <w:t>125.860</w:t>
              </w:r>
            </w:ins>
          </w:p>
        </w:tc>
        <w:tc>
          <w:tcPr>
            <w:tcW w:w="824" w:type="dxa"/>
            <w:tcBorders>
              <w:top w:val="nil"/>
              <w:left w:val="nil"/>
              <w:bottom w:val="nil"/>
              <w:right w:val="nil"/>
            </w:tcBorders>
            <w:shd w:val="clear" w:color="000000" w:fill="FFFFFF"/>
            <w:noWrap/>
            <w:vAlign w:val="bottom"/>
            <w:hideMark/>
            <w:tcPrChange w:id="966" w:author="Observatorio 02" w:date="2017-03-14T11:41:00Z">
              <w:tcPr>
                <w:tcW w:w="828" w:type="dxa"/>
                <w:tcBorders>
                  <w:top w:val="nil"/>
                  <w:left w:val="nil"/>
                  <w:bottom w:val="nil"/>
                  <w:right w:val="nil"/>
                </w:tcBorders>
                <w:shd w:val="clear" w:color="000000" w:fill="FFFFFF"/>
                <w:noWrap/>
                <w:vAlign w:val="bottom"/>
                <w:hideMark/>
              </w:tcPr>
            </w:tcPrChange>
          </w:tcPr>
          <w:p w14:paraId="2FE4092D" w14:textId="77777777" w:rsidR="0003108B" w:rsidRPr="00C2714A" w:rsidRDefault="0003108B" w:rsidP="0003108B">
            <w:pPr>
              <w:spacing w:after="0" w:line="240" w:lineRule="auto"/>
              <w:jc w:val="right"/>
              <w:rPr>
                <w:ins w:id="967" w:author="Observatorio 02" w:date="2017-03-14T11:31:00Z"/>
                <w:rFonts w:eastAsia="Times New Roman"/>
                <w:sz w:val="22"/>
                <w:szCs w:val="22"/>
                <w:bdr w:val="none" w:sz="0" w:space="0" w:color="auto"/>
                <w:lang w:val="es-CL" w:eastAsia="es-CL"/>
              </w:rPr>
            </w:pPr>
            <w:ins w:id="968" w:author="Observatorio 02" w:date="2017-03-14T11:31:00Z">
              <w:r w:rsidRPr="00C2714A">
                <w:rPr>
                  <w:rFonts w:eastAsia="Times New Roman"/>
                  <w:sz w:val="22"/>
                  <w:szCs w:val="22"/>
                  <w:bdr w:val="none" w:sz="0" w:space="0" w:color="auto"/>
                  <w:lang w:val="es-CL" w:eastAsia="es-CL"/>
                </w:rPr>
                <w:t>18,3</w:t>
              </w:r>
            </w:ins>
          </w:p>
        </w:tc>
        <w:tc>
          <w:tcPr>
            <w:tcW w:w="1209" w:type="dxa"/>
            <w:tcBorders>
              <w:top w:val="nil"/>
              <w:left w:val="nil"/>
              <w:bottom w:val="nil"/>
              <w:right w:val="nil"/>
            </w:tcBorders>
            <w:shd w:val="clear" w:color="000000" w:fill="FFFFFF"/>
            <w:noWrap/>
            <w:vAlign w:val="bottom"/>
            <w:hideMark/>
            <w:tcPrChange w:id="969" w:author="Observatorio 02" w:date="2017-03-14T11:41:00Z">
              <w:tcPr>
                <w:tcW w:w="1215" w:type="dxa"/>
                <w:tcBorders>
                  <w:top w:val="nil"/>
                  <w:left w:val="nil"/>
                  <w:bottom w:val="nil"/>
                  <w:right w:val="nil"/>
                </w:tcBorders>
                <w:shd w:val="clear" w:color="000000" w:fill="FFFFFF"/>
                <w:noWrap/>
                <w:vAlign w:val="bottom"/>
                <w:hideMark/>
              </w:tcPr>
            </w:tcPrChange>
          </w:tcPr>
          <w:p w14:paraId="5A40C6DB" w14:textId="77777777" w:rsidR="0003108B" w:rsidRPr="00C2714A" w:rsidRDefault="0003108B" w:rsidP="0003108B">
            <w:pPr>
              <w:spacing w:after="0" w:line="240" w:lineRule="auto"/>
              <w:jc w:val="right"/>
              <w:rPr>
                <w:ins w:id="970" w:author="Observatorio 02" w:date="2017-03-14T11:31:00Z"/>
                <w:rFonts w:eastAsia="Times New Roman"/>
                <w:sz w:val="22"/>
                <w:szCs w:val="22"/>
                <w:bdr w:val="none" w:sz="0" w:space="0" w:color="auto"/>
                <w:lang w:val="es-CL" w:eastAsia="es-CL"/>
              </w:rPr>
            </w:pPr>
            <w:ins w:id="971" w:author="Observatorio 02" w:date="2017-03-14T11:31:00Z">
              <w:r w:rsidRPr="00C2714A">
                <w:rPr>
                  <w:rFonts w:eastAsia="Times New Roman"/>
                  <w:sz w:val="22"/>
                  <w:szCs w:val="22"/>
                  <w:bdr w:val="none" w:sz="0" w:space="0" w:color="auto"/>
                  <w:lang w:val="es-CL" w:eastAsia="es-CL"/>
                </w:rPr>
                <w:t>62.955</w:t>
              </w:r>
            </w:ins>
          </w:p>
        </w:tc>
        <w:tc>
          <w:tcPr>
            <w:tcW w:w="697" w:type="dxa"/>
            <w:tcBorders>
              <w:top w:val="nil"/>
              <w:left w:val="nil"/>
              <w:bottom w:val="nil"/>
              <w:right w:val="nil"/>
            </w:tcBorders>
            <w:shd w:val="clear" w:color="000000" w:fill="FFFFFF"/>
            <w:noWrap/>
            <w:vAlign w:val="bottom"/>
            <w:hideMark/>
            <w:tcPrChange w:id="972" w:author="Observatorio 02" w:date="2017-03-14T11:41:00Z">
              <w:tcPr>
                <w:tcW w:w="700" w:type="dxa"/>
                <w:tcBorders>
                  <w:top w:val="nil"/>
                  <w:left w:val="nil"/>
                  <w:bottom w:val="nil"/>
                  <w:right w:val="nil"/>
                </w:tcBorders>
                <w:shd w:val="clear" w:color="000000" w:fill="FFFFFF"/>
                <w:noWrap/>
                <w:vAlign w:val="bottom"/>
                <w:hideMark/>
              </w:tcPr>
            </w:tcPrChange>
          </w:tcPr>
          <w:p w14:paraId="0219B2A7" w14:textId="77777777" w:rsidR="0003108B" w:rsidRPr="00C2714A" w:rsidRDefault="0003108B" w:rsidP="0003108B">
            <w:pPr>
              <w:spacing w:after="0" w:line="240" w:lineRule="auto"/>
              <w:jc w:val="right"/>
              <w:rPr>
                <w:ins w:id="973" w:author="Observatorio 02" w:date="2017-03-14T11:31:00Z"/>
                <w:rFonts w:eastAsia="Times New Roman"/>
                <w:sz w:val="22"/>
                <w:szCs w:val="22"/>
                <w:bdr w:val="none" w:sz="0" w:space="0" w:color="auto"/>
                <w:lang w:val="es-CL" w:eastAsia="es-CL"/>
              </w:rPr>
            </w:pPr>
            <w:ins w:id="974" w:author="Observatorio 02" w:date="2017-03-14T11:31:00Z">
              <w:r w:rsidRPr="00C2714A">
                <w:rPr>
                  <w:rFonts w:eastAsia="Times New Roman"/>
                  <w:sz w:val="22"/>
                  <w:szCs w:val="22"/>
                  <w:bdr w:val="none" w:sz="0" w:space="0" w:color="auto"/>
                  <w:lang w:val="es-CL" w:eastAsia="es-CL"/>
                </w:rPr>
                <w:t>5,9</w:t>
              </w:r>
            </w:ins>
          </w:p>
        </w:tc>
        <w:tc>
          <w:tcPr>
            <w:tcW w:w="1209" w:type="dxa"/>
            <w:tcBorders>
              <w:top w:val="nil"/>
              <w:left w:val="nil"/>
              <w:bottom w:val="nil"/>
              <w:right w:val="nil"/>
            </w:tcBorders>
            <w:shd w:val="clear" w:color="000000" w:fill="FFFFFF"/>
            <w:noWrap/>
            <w:vAlign w:val="bottom"/>
            <w:hideMark/>
            <w:tcPrChange w:id="975" w:author="Observatorio 02" w:date="2017-03-14T11:41:00Z">
              <w:tcPr>
                <w:tcW w:w="1215" w:type="dxa"/>
                <w:tcBorders>
                  <w:top w:val="nil"/>
                  <w:left w:val="nil"/>
                  <w:bottom w:val="nil"/>
                  <w:right w:val="nil"/>
                </w:tcBorders>
                <w:shd w:val="clear" w:color="000000" w:fill="FFFFFF"/>
                <w:noWrap/>
                <w:vAlign w:val="bottom"/>
                <w:hideMark/>
              </w:tcPr>
            </w:tcPrChange>
          </w:tcPr>
          <w:p w14:paraId="2EE76425" w14:textId="77777777" w:rsidR="0003108B" w:rsidRPr="00C2714A" w:rsidRDefault="0003108B" w:rsidP="0003108B">
            <w:pPr>
              <w:spacing w:after="0" w:line="240" w:lineRule="auto"/>
              <w:jc w:val="right"/>
              <w:rPr>
                <w:ins w:id="976" w:author="Observatorio 02" w:date="2017-03-14T11:31:00Z"/>
                <w:rFonts w:eastAsia="Times New Roman"/>
                <w:sz w:val="22"/>
                <w:szCs w:val="22"/>
                <w:bdr w:val="none" w:sz="0" w:space="0" w:color="auto"/>
                <w:lang w:val="es-CL" w:eastAsia="es-CL"/>
              </w:rPr>
            </w:pPr>
            <w:ins w:id="977" w:author="Observatorio 02" w:date="2017-03-14T11:31:00Z">
              <w:r w:rsidRPr="00C2714A">
                <w:rPr>
                  <w:rFonts w:eastAsia="Times New Roman"/>
                  <w:sz w:val="22"/>
                  <w:szCs w:val="22"/>
                  <w:bdr w:val="none" w:sz="0" w:space="0" w:color="auto"/>
                  <w:lang w:val="es-CL" w:eastAsia="es-CL"/>
                </w:rPr>
                <w:t>1.135.349</w:t>
              </w:r>
            </w:ins>
          </w:p>
        </w:tc>
        <w:tc>
          <w:tcPr>
            <w:tcW w:w="697" w:type="dxa"/>
            <w:tcBorders>
              <w:top w:val="nil"/>
              <w:left w:val="nil"/>
              <w:bottom w:val="nil"/>
              <w:right w:val="nil"/>
            </w:tcBorders>
            <w:shd w:val="clear" w:color="000000" w:fill="FFFFFF"/>
            <w:noWrap/>
            <w:vAlign w:val="bottom"/>
            <w:hideMark/>
            <w:tcPrChange w:id="978" w:author="Observatorio 02" w:date="2017-03-14T11:41:00Z">
              <w:tcPr>
                <w:tcW w:w="700" w:type="dxa"/>
                <w:tcBorders>
                  <w:top w:val="nil"/>
                  <w:left w:val="nil"/>
                  <w:bottom w:val="nil"/>
                  <w:right w:val="nil"/>
                </w:tcBorders>
                <w:shd w:val="clear" w:color="000000" w:fill="FFFFFF"/>
                <w:noWrap/>
                <w:vAlign w:val="bottom"/>
                <w:hideMark/>
              </w:tcPr>
            </w:tcPrChange>
          </w:tcPr>
          <w:p w14:paraId="7DF9B11D" w14:textId="77777777" w:rsidR="0003108B" w:rsidRPr="00C2714A" w:rsidRDefault="0003108B" w:rsidP="0003108B">
            <w:pPr>
              <w:spacing w:after="0" w:line="240" w:lineRule="auto"/>
              <w:jc w:val="right"/>
              <w:rPr>
                <w:ins w:id="979" w:author="Observatorio 02" w:date="2017-03-14T11:31:00Z"/>
                <w:rFonts w:eastAsia="Times New Roman"/>
                <w:sz w:val="22"/>
                <w:szCs w:val="22"/>
                <w:bdr w:val="none" w:sz="0" w:space="0" w:color="auto"/>
                <w:lang w:val="es-CL" w:eastAsia="es-CL"/>
              </w:rPr>
            </w:pPr>
            <w:ins w:id="980" w:author="Observatorio 02" w:date="2017-03-14T11:31:00Z">
              <w:r w:rsidRPr="00C2714A">
                <w:rPr>
                  <w:rFonts w:eastAsia="Times New Roman"/>
                  <w:sz w:val="22"/>
                  <w:szCs w:val="22"/>
                  <w:bdr w:val="none" w:sz="0" w:space="0" w:color="auto"/>
                  <w:lang w:val="es-CL" w:eastAsia="es-CL"/>
                </w:rPr>
                <w:t>14,1</w:t>
              </w:r>
            </w:ins>
          </w:p>
        </w:tc>
      </w:tr>
      <w:tr w:rsidR="0003108B" w:rsidRPr="00C2714A" w14:paraId="39BA45CE" w14:textId="77777777" w:rsidTr="007A3409">
        <w:trPr>
          <w:trHeight w:val="300"/>
          <w:ins w:id="981" w:author="Observatorio 02" w:date="2017-03-14T11:31:00Z"/>
          <w:trPrChange w:id="982"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983" w:author="Observatorio 02" w:date="2017-03-14T11:41:00Z">
              <w:tcPr>
                <w:tcW w:w="1177" w:type="dxa"/>
                <w:tcBorders>
                  <w:top w:val="nil"/>
                  <w:left w:val="nil"/>
                  <w:bottom w:val="nil"/>
                  <w:right w:val="nil"/>
                </w:tcBorders>
                <w:shd w:val="clear" w:color="000000" w:fill="FFFFFF"/>
                <w:noWrap/>
                <w:vAlign w:val="bottom"/>
                <w:hideMark/>
              </w:tcPr>
            </w:tcPrChange>
          </w:tcPr>
          <w:p w14:paraId="50E0909E" w14:textId="77777777" w:rsidR="0003108B" w:rsidRPr="00C2714A" w:rsidRDefault="0003108B" w:rsidP="0003108B">
            <w:pPr>
              <w:spacing w:after="0" w:line="240" w:lineRule="auto"/>
              <w:rPr>
                <w:ins w:id="984" w:author="Observatorio 02" w:date="2017-03-14T11:31:00Z"/>
                <w:rFonts w:eastAsia="Times New Roman"/>
                <w:sz w:val="22"/>
                <w:szCs w:val="22"/>
                <w:bdr w:val="none" w:sz="0" w:space="0" w:color="auto"/>
                <w:lang w:val="es-CL" w:eastAsia="es-CL"/>
              </w:rPr>
            </w:pPr>
            <w:ins w:id="985" w:author="Observatorio 02" w:date="2017-03-14T11:31:00Z">
              <w:r w:rsidRPr="00C2714A">
                <w:rPr>
                  <w:rFonts w:eastAsia="Times New Roman"/>
                  <w:sz w:val="22"/>
                  <w:szCs w:val="22"/>
                  <w:bdr w:val="none" w:sz="0" w:space="0" w:color="auto"/>
                  <w:lang w:val="es-CL" w:eastAsia="es-CL"/>
                </w:rPr>
                <w:t>Mediana</w:t>
              </w:r>
            </w:ins>
          </w:p>
        </w:tc>
        <w:tc>
          <w:tcPr>
            <w:tcW w:w="933" w:type="dxa"/>
            <w:tcBorders>
              <w:top w:val="nil"/>
              <w:left w:val="nil"/>
              <w:bottom w:val="nil"/>
              <w:right w:val="nil"/>
            </w:tcBorders>
            <w:shd w:val="clear" w:color="000000" w:fill="FFFFFF"/>
            <w:noWrap/>
            <w:vAlign w:val="bottom"/>
            <w:hideMark/>
            <w:tcPrChange w:id="986" w:author="Observatorio 02" w:date="2017-03-14T11:41:00Z">
              <w:tcPr>
                <w:tcW w:w="1001" w:type="dxa"/>
                <w:tcBorders>
                  <w:top w:val="nil"/>
                  <w:left w:val="nil"/>
                  <w:bottom w:val="nil"/>
                  <w:right w:val="nil"/>
                </w:tcBorders>
                <w:shd w:val="clear" w:color="000000" w:fill="FFFFFF"/>
                <w:noWrap/>
                <w:vAlign w:val="bottom"/>
                <w:hideMark/>
              </w:tcPr>
            </w:tcPrChange>
          </w:tcPr>
          <w:p w14:paraId="5218F06A" w14:textId="77777777" w:rsidR="0003108B" w:rsidRPr="00C2714A" w:rsidRDefault="0003108B" w:rsidP="0003108B">
            <w:pPr>
              <w:spacing w:after="0" w:line="240" w:lineRule="auto"/>
              <w:jc w:val="right"/>
              <w:rPr>
                <w:ins w:id="987" w:author="Observatorio 02" w:date="2017-03-14T11:31:00Z"/>
                <w:rFonts w:eastAsia="Times New Roman"/>
                <w:sz w:val="22"/>
                <w:szCs w:val="22"/>
                <w:bdr w:val="none" w:sz="0" w:space="0" w:color="auto"/>
                <w:lang w:val="es-CL" w:eastAsia="es-CL"/>
              </w:rPr>
            </w:pPr>
            <w:ins w:id="988" w:author="Observatorio 02" w:date="2017-03-14T11:31:00Z">
              <w:r w:rsidRPr="00C2714A">
                <w:rPr>
                  <w:rFonts w:eastAsia="Times New Roman"/>
                  <w:sz w:val="22"/>
                  <w:szCs w:val="22"/>
                  <w:bdr w:val="none" w:sz="0" w:space="0" w:color="auto"/>
                  <w:lang w:val="es-CL" w:eastAsia="es-CL"/>
                </w:rPr>
                <w:t>3.166</w:t>
              </w:r>
            </w:ins>
          </w:p>
        </w:tc>
        <w:tc>
          <w:tcPr>
            <w:tcW w:w="824" w:type="dxa"/>
            <w:tcBorders>
              <w:top w:val="nil"/>
              <w:left w:val="nil"/>
              <w:bottom w:val="nil"/>
              <w:right w:val="nil"/>
            </w:tcBorders>
            <w:shd w:val="clear" w:color="000000" w:fill="FFFFFF"/>
            <w:noWrap/>
            <w:vAlign w:val="bottom"/>
            <w:hideMark/>
            <w:tcPrChange w:id="989" w:author="Observatorio 02" w:date="2017-03-14T11:41:00Z">
              <w:tcPr>
                <w:tcW w:w="828" w:type="dxa"/>
                <w:tcBorders>
                  <w:top w:val="nil"/>
                  <w:left w:val="nil"/>
                  <w:bottom w:val="nil"/>
                  <w:right w:val="nil"/>
                </w:tcBorders>
                <w:shd w:val="clear" w:color="000000" w:fill="FFFFFF"/>
                <w:noWrap/>
                <w:vAlign w:val="bottom"/>
                <w:hideMark/>
              </w:tcPr>
            </w:tcPrChange>
          </w:tcPr>
          <w:p w14:paraId="21CBE561" w14:textId="77777777" w:rsidR="0003108B" w:rsidRPr="00C2714A" w:rsidRDefault="0003108B" w:rsidP="0003108B">
            <w:pPr>
              <w:spacing w:after="0" w:line="240" w:lineRule="auto"/>
              <w:jc w:val="right"/>
              <w:rPr>
                <w:ins w:id="990" w:author="Observatorio 02" w:date="2017-03-14T11:31:00Z"/>
                <w:rFonts w:eastAsia="Times New Roman"/>
                <w:sz w:val="22"/>
                <w:szCs w:val="22"/>
                <w:bdr w:val="none" w:sz="0" w:space="0" w:color="auto"/>
                <w:lang w:val="es-CL" w:eastAsia="es-CL"/>
              </w:rPr>
            </w:pPr>
            <w:ins w:id="991" w:author="Observatorio 02" w:date="2017-03-14T11:31:00Z">
              <w:r w:rsidRPr="00C2714A">
                <w:rPr>
                  <w:rFonts w:eastAsia="Times New Roman"/>
                  <w:sz w:val="22"/>
                  <w:szCs w:val="22"/>
                  <w:bdr w:val="none" w:sz="0" w:space="0" w:color="auto"/>
                  <w:lang w:val="es-CL" w:eastAsia="es-CL"/>
                </w:rPr>
                <w:t>3,8</w:t>
              </w:r>
            </w:ins>
          </w:p>
        </w:tc>
        <w:tc>
          <w:tcPr>
            <w:tcW w:w="1169" w:type="dxa"/>
            <w:tcBorders>
              <w:top w:val="nil"/>
              <w:left w:val="nil"/>
              <w:bottom w:val="nil"/>
              <w:right w:val="nil"/>
            </w:tcBorders>
            <w:shd w:val="clear" w:color="000000" w:fill="FFFFFF"/>
            <w:noWrap/>
            <w:vAlign w:val="bottom"/>
            <w:hideMark/>
            <w:tcPrChange w:id="992" w:author="Observatorio 02" w:date="2017-03-14T11:41:00Z">
              <w:tcPr>
                <w:tcW w:w="1174" w:type="dxa"/>
                <w:tcBorders>
                  <w:top w:val="nil"/>
                  <w:left w:val="nil"/>
                  <w:bottom w:val="nil"/>
                  <w:right w:val="nil"/>
                </w:tcBorders>
                <w:shd w:val="clear" w:color="000000" w:fill="FFFFFF"/>
                <w:noWrap/>
                <w:vAlign w:val="bottom"/>
                <w:hideMark/>
              </w:tcPr>
            </w:tcPrChange>
          </w:tcPr>
          <w:p w14:paraId="262B9008" w14:textId="77777777" w:rsidR="0003108B" w:rsidRPr="00C2714A" w:rsidRDefault="0003108B" w:rsidP="0003108B">
            <w:pPr>
              <w:spacing w:after="0" w:line="240" w:lineRule="auto"/>
              <w:jc w:val="right"/>
              <w:rPr>
                <w:ins w:id="993" w:author="Observatorio 02" w:date="2017-03-14T11:31:00Z"/>
                <w:rFonts w:eastAsia="Times New Roman"/>
                <w:sz w:val="22"/>
                <w:szCs w:val="22"/>
                <w:bdr w:val="none" w:sz="0" w:space="0" w:color="auto"/>
                <w:lang w:val="es-CL" w:eastAsia="es-CL"/>
              </w:rPr>
            </w:pPr>
            <w:ins w:id="994" w:author="Observatorio 02" w:date="2017-03-14T11:31:00Z">
              <w:r w:rsidRPr="00C2714A">
                <w:rPr>
                  <w:rFonts w:eastAsia="Times New Roman"/>
                  <w:sz w:val="22"/>
                  <w:szCs w:val="22"/>
                  <w:bdr w:val="none" w:sz="0" w:space="0" w:color="auto"/>
                  <w:lang w:val="es-CL" w:eastAsia="es-CL"/>
                </w:rPr>
                <w:t>120.896</w:t>
              </w:r>
            </w:ins>
          </w:p>
        </w:tc>
        <w:tc>
          <w:tcPr>
            <w:tcW w:w="824" w:type="dxa"/>
            <w:tcBorders>
              <w:top w:val="nil"/>
              <w:left w:val="nil"/>
              <w:bottom w:val="nil"/>
              <w:right w:val="nil"/>
            </w:tcBorders>
            <w:shd w:val="clear" w:color="000000" w:fill="FFFFFF"/>
            <w:noWrap/>
            <w:vAlign w:val="bottom"/>
            <w:hideMark/>
            <w:tcPrChange w:id="995" w:author="Observatorio 02" w:date="2017-03-14T11:41:00Z">
              <w:tcPr>
                <w:tcW w:w="828" w:type="dxa"/>
                <w:tcBorders>
                  <w:top w:val="nil"/>
                  <w:left w:val="nil"/>
                  <w:bottom w:val="nil"/>
                  <w:right w:val="nil"/>
                </w:tcBorders>
                <w:shd w:val="clear" w:color="000000" w:fill="FFFFFF"/>
                <w:noWrap/>
                <w:vAlign w:val="bottom"/>
                <w:hideMark/>
              </w:tcPr>
            </w:tcPrChange>
          </w:tcPr>
          <w:p w14:paraId="70415BEB" w14:textId="77777777" w:rsidR="0003108B" w:rsidRPr="00C2714A" w:rsidRDefault="0003108B" w:rsidP="0003108B">
            <w:pPr>
              <w:spacing w:after="0" w:line="240" w:lineRule="auto"/>
              <w:jc w:val="right"/>
              <w:rPr>
                <w:ins w:id="996" w:author="Observatorio 02" w:date="2017-03-14T11:31:00Z"/>
                <w:rFonts w:eastAsia="Times New Roman"/>
                <w:sz w:val="22"/>
                <w:szCs w:val="22"/>
                <w:bdr w:val="none" w:sz="0" w:space="0" w:color="auto"/>
                <w:lang w:val="es-CL" w:eastAsia="es-CL"/>
              </w:rPr>
            </w:pPr>
            <w:ins w:id="997" w:author="Observatorio 02" w:date="2017-03-14T11:31:00Z">
              <w:r w:rsidRPr="00C2714A">
                <w:rPr>
                  <w:rFonts w:eastAsia="Times New Roman"/>
                  <w:sz w:val="22"/>
                  <w:szCs w:val="22"/>
                  <w:bdr w:val="none" w:sz="0" w:space="0" w:color="auto"/>
                  <w:lang w:val="es-CL" w:eastAsia="es-CL"/>
                </w:rPr>
                <w:t>17,6</w:t>
              </w:r>
            </w:ins>
          </w:p>
        </w:tc>
        <w:tc>
          <w:tcPr>
            <w:tcW w:w="1209" w:type="dxa"/>
            <w:tcBorders>
              <w:top w:val="nil"/>
              <w:left w:val="nil"/>
              <w:bottom w:val="nil"/>
              <w:right w:val="nil"/>
            </w:tcBorders>
            <w:shd w:val="clear" w:color="000000" w:fill="FFFFFF"/>
            <w:noWrap/>
            <w:vAlign w:val="bottom"/>
            <w:hideMark/>
            <w:tcPrChange w:id="998" w:author="Observatorio 02" w:date="2017-03-14T11:41:00Z">
              <w:tcPr>
                <w:tcW w:w="1215" w:type="dxa"/>
                <w:tcBorders>
                  <w:top w:val="nil"/>
                  <w:left w:val="nil"/>
                  <w:bottom w:val="nil"/>
                  <w:right w:val="nil"/>
                </w:tcBorders>
                <w:shd w:val="clear" w:color="000000" w:fill="FFFFFF"/>
                <w:noWrap/>
                <w:vAlign w:val="bottom"/>
                <w:hideMark/>
              </w:tcPr>
            </w:tcPrChange>
          </w:tcPr>
          <w:p w14:paraId="16703E7C" w14:textId="77777777" w:rsidR="0003108B" w:rsidRPr="00C2714A" w:rsidRDefault="0003108B" w:rsidP="0003108B">
            <w:pPr>
              <w:spacing w:after="0" w:line="240" w:lineRule="auto"/>
              <w:jc w:val="right"/>
              <w:rPr>
                <w:ins w:id="999" w:author="Observatorio 02" w:date="2017-03-14T11:31:00Z"/>
                <w:rFonts w:eastAsia="Times New Roman"/>
                <w:sz w:val="22"/>
                <w:szCs w:val="22"/>
                <w:bdr w:val="none" w:sz="0" w:space="0" w:color="auto"/>
                <w:lang w:val="es-CL" w:eastAsia="es-CL"/>
              </w:rPr>
            </w:pPr>
            <w:ins w:id="1000" w:author="Observatorio 02" w:date="2017-03-14T11:31:00Z">
              <w:r w:rsidRPr="00C2714A">
                <w:rPr>
                  <w:rFonts w:eastAsia="Times New Roman"/>
                  <w:sz w:val="22"/>
                  <w:szCs w:val="22"/>
                  <w:bdr w:val="none" w:sz="0" w:space="0" w:color="auto"/>
                  <w:lang w:val="es-CL" w:eastAsia="es-CL"/>
                </w:rPr>
                <w:t>16.730</w:t>
              </w:r>
            </w:ins>
          </w:p>
        </w:tc>
        <w:tc>
          <w:tcPr>
            <w:tcW w:w="697" w:type="dxa"/>
            <w:tcBorders>
              <w:top w:val="nil"/>
              <w:left w:val="nil"/>
              <w:bottom w:val="nil"/>
              <w:right w:val="nil"/>
            </w:tcBorders>
            <w:shd w:val="clear" w:color="000000" w:fill="FFFFFF"/>
            <w:noWrap/>
            <w:vAlign w:val="bottom"/>
            <w:hideMark/>
            <w:tcPrChange w:id="1001" w:author="Observatorio 02" w:date="2017-03-14T11:41:00Z">
              <w:tcPr>
                <w:tcW w:w="700" w:type="dxa"/>
                <w:tcBorders>
                  <w:top w:val="nil"/>
                  <w:left w:val="nil"/>
                  <w:bottom w:val="nil"/>
                  <w:right w:val="nil"/>
                </w:tcBorders>
                <w:shd w:val="clear" w:color="000000" w:fill="FFFFFF"/>
                <w:noWrap/>
                <w:vAlign w:val="bottom"/>
                <w:hideMark/>
              </w:tcPr>
            </w:tcPrChange>
          </w:tcPr>
          <w:p w14:paraId="6B19D51D" w14:textId="77777777" w:rsidR="0003108B" w:rsidRPr="00C2714A" w:rsidRDefault="0003108B" w:rsidP="0003108B">
            <w:pPr>
              <w:spacing w:after="0" w:line="240" w:lineRule="auto"/>
              <w:jc w:val="right"/>
              <w:rPr>
                <w:ins w:id="1002" w:author="Observatorio 02" w:date="2017-03-14T11:31:00Z"/>
                <w:rFonts w:eastAsia="Times New Roman"/>
                <w:sz w:val="22"/>
                <w:szCs w:val="22"/>
                <w:bdr w:val="none" w:sz="0" w:space="0" w:color="auto"/>
                <w:lang w:val="es-CL" w:eastAsia="es-CL"/>
              </w:rPr>
            </w:pPr>
            <w:ins w:id="1003" w:author="Observatorio 02" w:date="2017-03-14T11:31:00Z">
              <w:r w:rsidRPr="00C2714A">
                <w:rPr>
                  <w:rFonts w:eastAsia="Times New Roman"/>
                  <w:sz w:val="22"/>
                  <w:szCs w:val="22"/>
                  <w:bdr w:val="none" w:sz="0" w:space="0" w:color="auto"/>
                  <w:lang w:val="es-CL" w:eastAsia="es-CL"/>
                </w:rPr>
                <w:t>1,6</w:t>
              </w:r>
            </w:ins>
          </w:p>
        </w:tc>
        <w:tc>
          <w:tcPr>
            <w:tcW w:w="1209" w:type="dxa"/>
            <w:tcBorders>
              <w:top w:val="nil"/>
              <w:left w:val="nil"/>
              <w:bottom w:val="nil"/>
              <w:right w:val="nil"/>
            </w:tcBorders>
            <w:shd w:val="clear" w:color="000000" w:fill="FFFFFF"/>
            <w:noWrap/>
            <w:vAlign w:val="bottom"/>
            <w:hideMark/>
            <w:tcPrChange w:id="1004" w:author="Observatorio 02" w:date="2017-03-14T11:41:00Z">
              <w:tcPr>
                <w:tcW w:w="1215" w:type="dxa"/>
                <w:tcBorders>
                  <w:top w:val="nil"/>
                  <w:left w:val="nil"/>
                  <w:bottom w:val="nil"/>
                  <w:right w:val="nil"/>
                </w:tcBorders>
                <w:shd w:val="clear" w:color="000000" w:fill="FFFFFF"/>
                <w:noWrap/>
                <w:vAlign w:val="bottom"/>
                <w:hideMark/>
              </w:tcPr>
            </w:tcPrChange>
          </w:tcPr>
          <w:p w14:paraId="5911B0F8" w14:textId="77777777" w:rsidR="0003108B" w:rsidRPr="00C2714A" w:rsidRDefault="0003108B" w:rsidP="0003108B">
            <w:pPr>
              <w:spacing w:after="0" w:line="240" w:lineRule="auto"/>
              <w:jc w:val="right"/>
              <w:rPr>
                <w:ins w:id="1005" w:author="Observatorio 02" w:date="2017-03-14T11:31:00Z"/>
                <w:rFonts w:eastAsia="Times New Roman"/>
                <w:sz w:val="22"/>
                <w:szCs w:val="22"/>
                <w:bdr w:val="none" w:sz="0" w:space="0" w:color="auto"/>
                <w:lang w:val="es-CL" w:eastAsia="es-CL"/>
              </w:rPr>
            </w:pPr>
            <w:ins w:id="1006" w:author="Observatorio 02" w:date="2017-03-14T11:31:00Z">
              <w:r w:rsidRPr="00C2714A">
                <w:rPr>
                  <w:rFonts w:eastAsia="Times New Roman"/>
                  <w:sz w:val="22"/>
                  <w:szCs w:val="22"/>
                  <w:bdr w:val="none" w:sz="0" w:space="0" w:color="auto"/>
                  <w:lang w:val="es-CL" w:eastAsia="es-CL"/>
                </w:rPr>
                <w:t>911.490</w:t>
              </w:r>
            </w:ins>
          </w:p>
        </w:tc>
        <w:tc>
          <w:tcPr>
            <w:tcW w:w="697" w:type="dxa"/>
            <w:tcBorders>
              <w:top w:val="nil"/>
              <w:left w:val="nil"/>
              <w:bottom w:val="nil"/>
              <w:right w:val="nil"/>
            </w:tcBorders>
            <w:shd w:val="clear" w:color="000000" w:fill="FFFFFF"/>
            <w:noWrap/>
            <w:vAlign w:val="bottom"/>
            <w:hideMark/>
            <w:tcPrChange w:id="1007" w:author="Observatorio 02" w:date="2017-03-14T11:41:00Z">
              <w:tcPr>
                <w:tcW w:w="700" w:type="dxa"/>
                <w:tcBorders>
                  <w:top w:val="nil"/>
                  <w:left w:val="nil"/>
                  <w:bottom w:val="nil"/>
                  <w:right w:val="nil"/>
                </w:tcBorders>
                <w:shd w:val="clear" w:color="000000" w:fill="FFFFFF"/>
                <w:noWrap/>
                <w:vAlign w:val="bottom"/>
                <w:hideMark/>
              </w:tcPr>
            </w:tcPrChange>
          </w:tcPr>
          <w:p w14:paraId="16BF089E" w14:textId="77777777" w:rsidR="0003108B" w:rsidRPr="00C2714A" w:rsidRDefault="0003108B" w:rsidP="0003108B">
            <w:pPr>
              <w:spacing w:after="0" w:line="240" w:lineRule="auto"/>
              <w:jc w:val="right"/>
              <w:rPr>
                <w:ins w:id="1008" w:author="Observatorio 02" w:date="2017-03-14T11:31:00Z"/>
                <w:rFonts w:eastAsia="Times New Roman"/>
                <w:sz w:val="22"/>
                <w:szCs w:val="22"/>
                <w:bdr w:val="none" w:sz="0" w:space="0" w:color="auto"/>
                <w:lang w:val="es-CL" w:eastAsia="es-CL"/>
              </w:rPr>
            </w:pPr>
            <w:ins w:id="1009" w:author="Observatorio 02" w:date="2017-03-14T11:31:00Z">
              <w:r w:rsidRPr="00C2714A">
                <w:rPr>
                  <w:rFonts w:eastAsia="Times New Roman"/>
                  <w:sz w:val="22"/>
                  <w:szCs w:val="22"/>
                  <w:bdr w:val="none" w:sz="0" w:space="0" w:color="auto"/>
                  <w:lang w:val="es-CL" w:eastAsia="es-CL"/>
                </w:rPr>
                <w:t>11,4</w:t>
              </w:r>
            </w:ins>
          </w:p>
        </w:tc>
      </w:tr>
      <w:tr w:rsidR="0003108B" w:rsidRPr="00C2714A" w14:paraId="7AFE8D88" w14:textId="77777777" w:rsidTr="007A3409">
        <w:trPr>
          <w:trHeight w:val="300"/>
          <w:ins w:id="1010" w:author="Observatorio 02" w:date="2017-03-14T11:31:00Z"/>
          <w:trPrChange w:id="1011" w:author="Observatorio 02" w:date="2017-03-14T11:41:00Z">
            <w:trPr>
              <w:trHeight w:val="300"/>
            </w:trPr>
          </w:trPrChange>
        </w:trPr>
        <w:tc>
          <w:tcPr>
            <w:tcW w:w="1276" w:type="dxa"/>
            <w:tcBorders>
              <w:top w:val="nil"/>
              <w:left w:val="nil"/>
              <w:bottom w:val="nil"/>
              <w:right w:val="nil"/>
            </w:tcBorders>
            <w:shd w:val="clear" w:color="000000" w:fill="FFFFFF"/>
            <w:noWrap/>
            <w:vAlign w:val="bottom"/>
            <w:hideMark/>
            <w:tcPrChange w:id="1012" w:author="Observatorio 02" w:date="2017-03-14T11:41:00Z">
              <w:tcPr>
                <w:tcW w:w="1177" w:type="dxa"/>
                <w:tcBorders>
                  <w:top w:val="nil"/>
                  <w:left w:val="nil"/>
                  <w:bottom w:val="nil"/>
                  <w:right w:val="nil"/>
                </w:tcBorders>
                <w:shd w:val="clear" w:color="000000" w:fill="FFFFFF"/>
                <w:noWrap/>
                <w:vAlign w:val="bottom"/>
                <w:hideMark/>
              </w:tcPr>
            </w:tcPrChange>
          </w:tcPr>
          <w:p w14:paraId="3A14B05A" w14:textId="77777777" w:rsidR="0003108B" w:rsidRPr="00C2714A" w:rsidRDefault="0003108B" w:rsidP="0003108B">
            <w:pPr>
              <w:spacing w:after="0" w:line="240" w:lineRule="auto"/>
              <w:rPr>
                <w:ins w:id="1013" w:author="Observatorio 02" w:date="2017-03-14T11:31:00Z"/>
                <w:rFonts w:eastAsia="Times New Roman"/>
                <w:sz w:val="22"/>
                <w:szCs w:val="22"/>
                <w:bdr w:val="none" w:sz="0" w:space="0" w:color="auto"/>
                <w:lang w:val="es-CL" w:eastAsia="es-CL"/>
              </w:rPr>
            </w:pPr>
            <w:ins w:id="1014" w:author="Observatorio 02" w:date="2017-03-14T11:31:00Z">
              <w:r w:rsidRPr="00C2714A">
                <w:rPr>
                  <w:rFonts w:eastAsia="Times New Roman"/>
                  <w:sz w:val="22"/>
                  <w:szCs w:val="22"/>
                  <w:bdr w:val="none" w:sz="0" w:space="0" w:color="auto"/>
                  <w:lang w:val="es-CL" w:eastAsia="es-CL"/>
                </w:rPr>
                <w:t>Grande</w:t>
              </w:r>
            </w:ins>
          </w:p>
        </w:tc>
        <w:tc>
          <w:tcPr>
            <w:tcW w:w="933" w:type="dxa"/>
            <w:tcBorders>
              <w:top w:val="nil"/>
              <w:left w:val="nil"/>
              <w:bottom w:val="nil"/>
              <w:right w:val="nil"/>
            </w:tcBorders>
            <w:shd w:val="clear" w:color="000000" w:fill="FFFFFF"/>
            <w:noWrap/>
            <w:vAlign w:val="bottom"/>
            <w:hideMark/>
            <w:tcPrChange w:id="1015" w:author="Observatorio 02" w:date="2017-03-14T11:41:00Z">
              <w:tcPr>
                <w:tcW w:w="1001" w:type="dxa"/>
                <w:tcBorders>
                  <w:top w:val="nil"/>
                  <w:left w:val="nil"/>
                  <w:bottom w:val="nil"/>
                  <w:right w:val="nil"/>
                </w:tcBorders>
                <w:shd w:val="clear" w:color="000000" w:fill="FFFFFF"/>
                <w:noWrap/>
                <w:vAlign w:val="bottom"/>
                <w:hideMark/>
              </w:tcPr>
            </w:tcPrChange>
          </w:tcPr>
          <w:p w14:paraId="46BE2F3B" w14:textId="77777777" w:rsidR="0003108B" w:rsidRPr="00C2714A" w:rsidRDefault="0003108B" w:rsidP="0003108B">
            <w:pPr>
              <w:spacing w:after="0" w:line="240" w:lineRule="auto"/>
              <w:jc w:val="right"/>
              <w:rPr>
                <w:ins w:id="1016" w:author="Observatorio 02" w:date="2017-03-14T11:31:00Z"/>
                <w:rFonts w:eastAsia="Times New Roman"/>
                <w:sz w:val="22"/>
                <w:szCs w:val="22"/>
                <w:bdr w:val="none" w:sz="0" w:space="0" w:color="auto"/>
                <w:lang w:val="es-CL" w:eastAsia="es-CL"/>
              </w:rPr>
            </w:pPr>
            <w:ins w:id="1017" w:author="Observatorio 02" w:date="2017-03-14T11:31:00Z">
              <w:r w:rsidRPr="00C2714A">
                <w:rPr>
                  <w:rFonts w:eastAsia="Times New Roman"/>
                  <w:sz w:val="22"/>
                  <w:szCs w:val="22"/>
                  <w:bdr w:val="none" w:sz="0" w:space="0" w:color="auto"/>
                  <w:lang w:val="es-CL" w:eastAsia="es-CL"/>
                </w:rPr>
                <w:t>1.081</w:t>
              </w:r>
            </w:ins>
          </w:p>
        </w:tc>
        <w:tc>
          <w:tcPr>
            <w:tcW w:w="824" w:type="dxa"/>
            <w:tcBorders>
              <w:top w:val="nil"/>
              <w:left w:val="nil"/>
              <w:bottom w:val="nil"/>
              <w:right w:val="nil"/>
            </w:tcBorders>
            <w:shd w:val="clear" w:color="000000" w:fill="FFFFFF"/>
            <w:noWrap/>
            <w:vAlign w:val="bottom"/>
            <w:hideMark/>
            <w:tcPrChange w:id="1018" w:author="Observatorio 02" w:date="2017-03-14T11:41:00Z">
              <w:tcPr>
                <w:tcW w:w="828" w:type="dxa"/>
                <w:tcBorders>
                  <w:top w:val="nil"/>
                  <w:left w:val="nil"/>
                  <w:bottom w:val="nil"/>
                  <w:right w:val="nil"/>
                </w:tcBorders>
                <w:shd w:val="clear" w:color="000000" w:fill="FFFFFF"/>
                <w:noWrap/>
                <w:vAlign w:val="bottom"/>
                <w:hideMark/>
              </w:tcPr>
            </w:tcPrChange>
          </w:tcPr>
          <w:p w14:paraId="0926CFAA" w14:textId="77777777" w:rsidR="0003108B" w:rsidRPr="00C2714A" w:rsidRDefault="0003108B" w:rsidP="0003108B">
            <w:pPr>
              <w:spacing w:after="0" w:line="240" w:lineRule="auto"/>
              <w:jc w:val="right"/>
              <w:rPr>
                <w:ins w:id="1019" w:author="Observatorio 02" w:date="2017-03-14T11:31:00Z"/>
                <w:rFonts w:eastAsia="Times New Roman"/>
                <w:sz w:val="22"/>
                <w:szCs w:val="22"/>
                <w:bdr w:val="none" w:sz="0" w:space="0" w:color="auto"/>
                <w:lang w:val="es-CL" w:eastAsia="es-CL"/>
              </w:rPr>
            </w:pPr>
            <w:ins w:id="1020" w:author="Observatorio 02" w:date="2017-03-14T11:31:00Z">
              <w:r w:rsidRPr="00C2714A">
                <w:rPr>
                  <w:rFonts w:eastAsia="Times New Roman"/>
                  <w:sz w:val="22"/>
                  <w:szCs w:val="22"/>
                  <w:bdr w:val="none" w:sz="0" w:space="0" w:color="auto"/>
                  <w:lang w:val="es-CL" w:eastAsia="es-CL"/>
                </w:rPr>
                <w:t>1,3</w:t>
              </w:r>
            </w:ins>
          </w:p>
        </w:tc>
        <w:tc>
          <w:tcPr>
            <w:tcW w:w="1169" w:type="dxa"/>
            <w:tcBorders>
              <w:top w:val="nil"/>
              <w:left w:val="nil"/>
              <w:bottom w:val="nil"/>
              <w:right w:val="nil"/>
            </w:tcBorders>
            <w:shd w:val="clear" w:color="000000" w:fill="FFFFFF"/>
            <w:noWrap/>
            <w:vAlign w:val="bottom"/>
            <w:hideMark/>
            <w:tcPrChange w:id="1021" w:author="Observatorio 02" w:date="2017-03-14T11:41:00Z">
              <w:tcPr>
                <w:tcW w:w="1174" w:type="dxa"/>
                <w:tcBorders>
                  <w:top w:val="nil"/>
                  <w:left w:val="nil"/>
                  <w:bottom w:val="nil"/>
                  <w:right w:val="nil"/>
                </w:tcBorders>
                <w:shd w:val="clear" w:color="000000" w:fill="FFFFFF"/>
                <w:noWrap/>
                <w:vAlign w:val="bottom"/>
                <w:hideMark/>
              </w:tcPr>
            </w:tcPrChange>
          </w:tcPr>
          <w:p w14:paraId="30F96F72" w14:textId="77777777" w:rsidR="0003108B" w:rsidRPr="00C2714A" w:rsidRDefault="0003108B" w:rsidP="0003108B">
            <w:pPr>
              <w:spacing w:after="0" w:line="240" w:lineRule="auto"/>
              <w:jc w:val="right"/>
              <w:rPr>
                <w:ins w:id="1022" w:author="Observatorio 02" w:date="2017-03-14T11:31:00Z"/>
                <w:rFonts w:eastAsia="Times New Roman"/>
                <w:sz w:val="22"/>
                <w:szCs w:val="22"/>
                <w:bdr w:val="none" w:sz="0" w:space="0" w:color="auto"/>
                <w:lang w:val="es-CL" w:eastAsia="es-CL"/>
              </w:rPr>
            </w:pPr>
            <w:ins w:id="1023" w:author="Observatorio 02" w:date="2017-03-14T11:31:00Z">
              <w:r w:rsidRPr="00C2714A">
                <w:rPr>
                  <w:rFonts w:eastAsia="Times New Roman"/>
                  <w:sz w:val="22"/>
                  <w:szCs w:val="22"/>
                  <w:bdr w:val="none" w:sz="0" w:space="0" w:color="auto"/>
                  <w:lang w:val="es-CL" w:eastAsia="es-CL"/>
                </w:rPr>
                <w:t>137.210</w:t>
              </w:r>
            </w:ins>
          </w:p>
        </w:tc>
        <w:tc>
          <w:tcPr>
            <w:tcW w:w="824" w:type="dxa"/>
            <w:tcBorders>
              <w:top w:val="nil"/>
              <w:left w:val="nil"/>
              <w:bottom w:val="nil"/>
              <w:right w:val="nil"/>
            </w:tcBorders>
            <w:shd w:val="clear" w:color="000000" w:fill="FFFFFF"/>
            <w:noWrap/>
            <w:vAlign w:val="bottom"/>
            <w:hideMark/>
            <w:tcPrChange w:id="1024" w:author="Observatorio 02" w:date="2017-03-14T11:41:00Z">
              <w:tcPr>
                <w:tcW w:w="828" w:type="dxa"/>
                <w:tcBorders>
                  <w:top w:val="nil"/>
                  <w:left w:val="nil"/>
                  <w:bottom w:val="nil"/>
                  <w:right w:val="nil"/>
                </w:tcBorders>
                <w:shd w:val="clear" w:color="000000" w:fill="FFFFFF"/>
                <w:noWrap/>
                <w:vAlign w:val="bottom"/>
                <w:hideMark/>
              </w:tcPr>
            </w:tcPrChange>
          </w:tcPr>
          <w:p w14:paraId="6C353537" w14:textId="77777777" w:rsidR="0003108B" w:rsidRPr="00C2714A" w:rsidRDefault="0003108B" w:rsidP="0003108B">
            <w:pPr>
              <w:spacing w:after="0" w:line="240" w:lineRule="auto"/>
              <w:jc w:val="right"/>
              <w:rPr>
                <w:ins w:id="1025" w:author="Observatorio 02" w:date="2017-03-14T11:31:00Z"/>
                <w:rFonts w:eastAsia="Times New Roman"/>
                <w:sz w:val="22"/>
                <w:szCs w:val="22"/>
                <w:bdr w:val="none" w:sz="0" w:space="0" w:color="auto"/>
                <w:lang w:val="es-CL" w:eastAsia="es-CL"/>
              </w:rPr>
            </w:pPr>
            <w:ins w:id="1026" w:author="Observatorio 02" w:date="2017-03-14T11:31:00Z">
              <w:r w:rsidRPr="00C2714A">
                <w:rPr>
                  <w:rFonts w:eastAsia="Times New Roman"/>
                  <w:sz w:val="22"/>
                  <w:szCs w:val="22"/>
                  <w:bdr w:val="none" w:sz="0" w:space="0" w:color="auto"/>
                  <w:lang w:val="es-CL" w:eastAsia="es-CL"/>
                </w:rPr>
                <w:t>19,9</w:t>
              </w:r>
            </w:ins>
          </w:p>
        </w:tc>
        <w:tc>
          <w:tcPr>
            <w:tcW w:w="1209" w:type="dxa"/>
            <w:tcBorders>
              <w:top w:val="nil"/>
              <w:left w:val="nil"/>
              <w:bottom w:val="nil"/>
              <w:right w:val="nil"/>
            </w:tcBorders>
            <w:shd w:val="clear" w:color="000000" w:fill="FFFFFF"/>
            <w:noWrap/>
            <w:vAlign w:val="bottom"/>
            <w:hideMark/>
            <w:tcPrChange w:id="1027" w:author="Observatorio 02" w:date="2017-03-14T11:41:00Z">
              <w:tcPr>
                <w:tcW w:w="1215" w:type="dxa"/>
                <w:tcBorders>
                  <w:top w:val="nil"/>
                  <w:left w:val="nil"/>
                  <w:bottom w:val="nil"/>
                  <w:right w:val="nil"/>
                </w:tcBorders>
                <w:shd w:val="clear" w:color="000000" w:fill="FFFFFF"/>
                <w:noWrap/>
                <w:vAlign w:val="bottom"/>
                <w:hideMark/>
              </w:tcPr>
            </w:tcPrChange>
          </w:tcPr>
          <w:p w14:paraId="50475FCA" w14:textId="77777777" w:rsidR="0003108B" w:rsidRPr="00C2714A" w:rsidRDefault="0003108B" w:rsidP="0003108B">
            <w:pPr>
              <w:spacing w:after="0" w:line="240" w:lineRule="auto"/>
              <w:jc w:val="right"/>
              <w:rPr>
                <w:ins w:id="1028" w:author="Observatorio 02" w:date="2017-03-14T11:31:00Z"/>
                <w:rFonts w:eastAsia="Times New Roman"/>
                <w:sz w:val="22"/>
                <w:szCs w:val="22"/>
                <w:bdr w:val="none" w:sz="0" w:space="0" w:color="auto"/>
                <w:lang w:val="es-CL" w:eastAsia="es-CL"/>
              </w:rPr>
            </w:pPr>
            <w:ins w:id="1029" w:author="Observatorio 02" w:date="2017-03-14T11:31:00Z">
              <w:r w:rsidRPr="00C2714A">
                <w:rPr>
                  <w:rFonts w:eastAsia="Times New Roman"/>
                  <w:sz w:val="22"/>
                  <w:szCs w:val="22"/>
                  <w:bdr w:val="none" w:sz="0" w:space="0" w:color="auto"/>
                  <w:lang w:val="es-CL" w:eastAsia="es-CL"/>
                </w:rPr>
                <w:t>6.188</w:t>
              </w:r>
            </w:ins>
          </w:p>
        </w:tc>
        <w:tc>
          <w:tcPr>
            <w:tcW w:w="697" w:type="dxa"/>
            <w:tcBorders>
              <w:top w:val="nil"/>
              <w:left w:val="nil"/>
              <w:bottom w:val="nil"/>
              <w:right w:val="nil"/>
            </w:tcBorders>
            <w:shd w:val="clear" w:color="000000" w:fill="FFFFFF"/>
            <w:noWrap/>
            <w:vAlign w:val="bottom"/>
            <w:hideMark/>
            <w:tcPrChange w:id="1030" w:author="Observatorio 02" w:date="2017-03-14T11:41:00Z">
              <w:tcPr>
                <w:tcW w:w="700" w:type="dxa"/>
                <w:tcBorders>
                  <w:top w:val="nil"/>
                  <w:left w:val="nil"/>
                  <w:bottom w:val="nil"/>
                  <w:right w:val="nil"/>
                </w:tcBorders>
                <w:shd w:val="clear" w:color="000000" w:fill="FFFFFF"/>
                <w:noWrap/>
                <w:vAlign w:val="bottom"/>
                <w:hideMark/>
              </w:tcPr>
            </w:tcPrChange>
          </w:tcPr>
          <w:p w14:paraId="5D3295EF" w14:textId="77777777" w:rsidR="0003108B" w:rsidRPr="00C2714A" w:rsidRDefault="0003108B" w:rsidP="0003108B">
            <w:pPr>
              <w:spacing w:after="0" w:line="240" w:lineRule="auto"/>
              <w:jc w:val="right"/>
              <w:rPr>
                <w:ins w:id="1031" w:author="Observatorio 02" w:date="2017-03-14T11:31:00Z"/>
                <w:rFonts w:eastAsia="Times New Roman"/>
                <w:sz w:val="22"/>
                <w:szCs w:val="22"/>
                <w:bdr w:val="none" w:sz="0" w:space="0" w:color="auto"/>
                <w:lang w:val="es-CL" w:eastAsia="es-CL"/>
              </w:rPr>
            </w:pPr>
            <w:ins w:id="1032" w:author="Observatorio 02" w:date="2017-03-14T11:31:00Z">
              <w:r w:rsidRPr="00C2714A">
                <w:rPr>
                  <w:rFonts w:eastAsia="Times New Roman"/>
                  <w:sz w:val="22"/>
                  <w:szCs w:val="22"/>
                  <w:bdr w:val="none" w:sz="0" w:space="0" w:color="auto"/>
                  <w:lang w:val="es-CL" w:eastAsia="es-CL"/>
                </w:rPr>
                <w:t>0,6</w:t>
              </w:r>
            </w:ins>
          </w:p>
        </w:tc>
        <w:tc>
          <w:tcPr>
            <w:tcW w:w="1209" w:type="dxa"/>
            <w:tcBorders>
              <w:top w:val="nil"/>
              <w:left w:val="nil"/>
              <w:bottom w:val="nil"/>
              <w:right w:val="nil"/>
            </w:tcBorders>
            <w:shd w:val="clear" w:color="000000" w:fill="FFFFFF"/>
            <w:noWrap/>
            <w:vAlign w:val="bottom"/>
            <w:hideMark/>
            <w:tcPrChange w:id="1033" w:author="Observatorio 02" w:date="2017-03-14T11:41:00Z">
              <w:tcPr>
                <w:tcW w:w="1215" w:type="dxa"/>
                <w:tcBorders>
                  <w:top w:val="nil"/>
                  <w:left w:val="nil"/>
                  <w:bottom w:val="nil"/>
                  <w:right w:val="nil"/>
                </w:tcBorders>
                <w:shd w:val="clear" w:color="000000" w:fill="FFFFFF"/>
                <w:noWrap/>
                <w:vAlign w:val="bottom"/>
                <w:hideMark/>
              </w:tcPr>
            </w:tcPrChange>
          </w:tcPr>
          <w:p w14:paraId="78AECB96" w14:textId="77777777" w:rsidR="0003108B" w:rsidRPr="00C2714A" w:rsidRDefault="0003108B" w:rsidP="0003108B">
            <w:pPr>
              <w:spacing w:after="0" w:line="240" w:lineRule="auto"/>
              <w:jc w:val="right"/>
              <w:rPr>
                <w:ins w:id="1034" w:author="Observatorio 02" w:date="2017-03-14T11:31:00Z"/>
                <w:rFonts w:eastAsia="Times New Roman"/>
                <w:sz w:val="22"/>
                <w:szCs w:val="22"/>
                <w:bdr w:val="none" w:sz="0" w:space="0" w:color="auto"/>
                <w:lang w:val="es-CL" w:eastAsia="es-CL"/>
              </w:rPr>
            </w:pPr>
            <w:ins w:id="1035" w:author="Observatorio 02" w:date="2017-03-14T11:31:00Z">
              <w:r w:rsidRPr="00C2714A">
                <w:rPr>
                  <w:rFonts w:eastAsia="Times New Roman"/>
                  <w:sz w:val="22"/>
                  <w:szCs w:val="22"/>
                  <w:bdr w:val="none" w:sz="0" w:space="0" w:color="auto"/>
                  <w:lang w:val="es-CL" w:eastAsia="es-CL"/>
                </w:rPr>
                <w:t>2.719.241</w:t>
              </w:r>
            </w:ins>
          </w:p>
        </w:tc>
        <w:tc>
          <w:tcPr>
            <w:tcW w:w="697" w:type="dxa"/>
            <w:tcBorders>
              <w:top w:val="nil"/>
              <w:left w:val="nil"/>
              <w:bottom w:val="nil"/>
              <w:right w:val="nil"/>
            </w:tcBorders>
            <w:shd w:val="clear" w:color="000000" w:fill="FFFFFF"/>
            <w:noWrap/>
            <w:vAlign w:val="bottom"/>
            <w:hideMark/>
            <w:tcPrChange w:id="1036" w:author="Observatorio 02" w:date="2017-03-14T11:41:00Z">
              <w:tcPr>
                <w:tcW w:w="700" w:type="dxa"/>
                <w:tcBorders>
                  <w:top w:val="nil"/>
                  <w:left w:val="nil"/>
                  <w:bottom w:val="nil"/>
                  <w:right w:val="nil"/>
                </w:tcBorders>
                <w:shd w:val="clear" w:color="000000" w:fill="FFFFFF"/>
                <w:noWrap/>
                <w:vAlign w:val="bottom"/>
                <w:hideMark/>
              </w:tcPr>
            </w:tcPrChange>
          </w:tcPr>
          <w:p w14:paraId="64C52A8F" w14:textId="77777777" w:rsidR="0003108B" w:rsidRPr="00C2714A" w:rsidRDefault="0003108B" w:rsidP="0003108B">
            <w:pPr>
              <w:spacing w:after="0" w:line="240" w:lineRule="auto"/>
              <w:jc w:val="right"/>
              <w:rPr>
                <w:ins w:id="1037" w:author="Observatorio 02" w:date="2017-03-14T11:31:00Z"/>
                <w:rFonts w:eastAsia="Times New Roman"/>
                <w:sz w:val="22"/>
                <w:szCs w:val="22"/>
                <w:bdr w:val="none" w:sz="0" w:space="0" w:color="auto"/>
                <w:lang w:val="es-CL" w:eastAsia="es-CL"/>
              </w:rPr>
            </w:pPr>
            <w:ins w:id="1038" w:author="Observatorio 02" w:date="2017-03-14T11:31:00Z">
              <w:r w:rsidRPr="00C2714A">
                <w:rPr>
                  <w:rFonts w:eastAsia="Times New Roman"/>
                  <w:sz w:val="22"/>
                  <w:szCs w:val="22"/>
                  <w:bdr w:val="none" w:sz="0" w:space="0" w:color="auto"/>
                  <w:lang w:val="es-CL" w:eastAsia="es-CL"/>
                </w:rPr>
                <w:t>33,9</w:t>
              </w:r>
            </w:ins>
          </w:p>
        </w:tc>
      </w:tr>
      <w:tr w:rsidR="0003108B" w:rsidRPr="00C2714A" w14:paraId="49CBEEFF" w14:textId="77777777" w:rsidTr="007A3409">
        <w:trPr>
          <w:trHeight w:val="300"/>
          <w:ins w:id="1039" w:author="Observatorio 02" w:date="2017-03-14T11:31:00Z"/>
          <w:trPrChange w:id="1040" w:author="Observatorio 02" w:date="2017-03-14T11:41:00Z">
            <w:trPr>
              <w:trHeight w:val="300"/>
            </w:trPr>
          </w:trPrChange>
        </w:trPr>
        <w:tc>
          <w:tcPr>
            <w:tcW w:w="1276" w:type="dxa"/>
            <w:tcBorders>
              <w:top w:val="nil"/>
              <w:left w:val="nil"/>
              <w:bottom w:val="single" w:sz="4" w:space="0" w:color="000000"/>
              <w:right w:val="nil"/>
            </w:tcBorders>
            <w:shd w:val="clear" w:color="000000" w:fill="FFFFFF"/>
            <w:noWrap/>
            <w:vAlign w:val="bottom"/>
            <w:hideMark/>
            <w:tcPrChange w:id="1041" w:author="Observatorio 02" w:date="2017-03-14T11:41:00Z">
              <w:tcPr>
                <w:tcW w:w="1177" w:type="dxa"/>
                <w:tcBorders>
                  <w:top w:val="nil"/>
                  <w:left w:val="nil"/>
                  <w:bottom w:val="single" w:sz="4" w:space="0" w:color="000000"/>
                  <w:right w:val="nil"/>
                </w:tcBorders>
                <w:shd w:val="clear" w:color="000000" w:fill="FFFFFF"/>
                <w:noWrap/>
                <w:vAlign w:val="bottom"/>
                <w:hideMark/>
              </w:tcPr>
            </w:tcPrChange>
          </w:tcPr>
          <w:p w14:paraId="12889597" w14:textId="77777777" w:rsidR="0003108B" w:rsidRPr="00C2714A" w:rsidRDefault="0003108B" w:rsidP="0003108B">
            <w:pPr>
              <w:spacing w:after="0" w:line="240" w:lineRule="auto"/>
              <w:rPr>
                <w:ins w:id="1042" w:author="Observatorio 02" w:date="2017-03-14T11:31:00Z"/>
                <w:rFonts w:eastAsia="Times New Roman"/>
                <w:sz w:val="22"/>
                <w:szCs w:val="22"/>
                <w:bdr w:val="none" w:sz="0" w:space="0" w:color="auto"/>
                <w:lang w:val="es-CL" w:eastAsia="es-CL"/>
              </w:rPr>
            </w:pPr>
            <w:ins w:id="1043" w:author="Observatorio 02" w:date="2017-03-14T11:31:00Z">
              <w:r w:rsidRPr="00C2714A">
                <w:rPr>
                  <w:rFonts w:eastAsia="Times New Roman"/>
                  <w:sz w:val="22"/>
                  <w:szCs w:val="22"/>
                  <w:bdr w:val="none" w:sz="0" w:space="0" w:color="auto"/>
                  <w:lang w:val="es-CL" w:eastAsia="es-CL"/>
                </w:rPr>
                <w:t>ns/nr</w:t>
              </w:r>
            </w:ins>
          </w:p>
        </w:tc>
        <w:tc>
          <w:tcPr>
            <w:tcW w:w="933" w:type="dxa"/>
            <w:tcBorders>
              <w:top w:val="nil"/>
              <w:left w:val="nil"/>
              <w:bottom w:val="single" w:sz="4" w:space="0" w:color="000000"/>
              <w:right w:val="nil"/>
            </w:tcBorders>
            <w:shd w:val="clear" w:color="000000" w:fill="FFFFFF"/>
            <w:noWrap/>
            <w:vAlign w:val="bottom"/>
            <w:hideMark/>
            <w:tcPrChange w:id="1044" w:author="Observatorio 02" w:date="2017-03-14T11:41:00Z">
              <w:tcPr>
                <w:tcW w:w="1001" w:type="dxa"/>
                <w:tcBorders>
                  <w:top w:val="nil"/>
                  <w:left w:val="nil"/>
                  <w:bottom w:val="single" w:sz="4" w:space="0" w:color="000000"/>
                  <w:right w:val="nil"/>
                </w:tcBorders>
                <w:shd w:val="clear" w:color="000000" w:fill="FFFFFF"/>
                <w:noWrap/>
                <w:vAlign w:val="bottom"/>
                <w:hideMark/>
              </w:tcPr>
            </w:tcPrChange>
          </w:tcPr>
          <w:p w14:paraId="1CDF8D03" w14:textId="77777777" w:rsidR="0003108B" w:rsidRPr="00C2714A" w:rsidRDefault="0003108B" w:rsidP="0003108B">
            <w:pPr>
              <w:spacing w:after="0" w:line="240" w:lineRule="auto"/>
              <w:jc w:val="right"/>
              <w:rPr>
                <w:ins w:id="1045" w:author="Observatorio 02" w:date="2017-03-14T11:31:00Z"/>
                <w:rFonts w:eastAsia="Times New Roman"/>
                <w:sz w:val="22"/>
                <w:szCs w:val="22"/>
                <w:bdr w:val="none" w:sz="0" w:space="0" w:color="auto"/>
                <w:lang w:val="es-CL" w:eastAsia="es-CL"/>
              </w:rPr>
            </w:pPr>
            <w:ins w:id="1046" w:author="Observatorio 02" w:date="2017-03-14T11:31:00Z">
              <w:r w:rsidRPr="00C2714A">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1047"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473166AF" w14:textId="77777777" w:rsidR="0003108B" w:rsidRPr="00C2714A" w:rsidRDefault="0003108B" w:rsidP="0003108B">
            <w:pPr>
              <w:spacing w:after="0" w:line="240" w:lineRule="auto"/>
              <w:jc w:val="right"/>
              <w:rPr>
                <w:ins w:id="1048" w:author="Observatorio 02" w:date="2017-03-14T11:31:00Z"/>
                <w:rFonts w:eastAsia="Times New Roman"/>
                <w:sz w:val="22"/>
                <w:szCs w:val="22"/>
                <w:bdr w:val="none" w:sz="0" w:space="0" w:color="auto"/>
                <w:lang w:val="es-CL" w:eastAsia="es-CL"/>
              </w:rPr>
            </w:pPr>
            <w:ins w:id="1049" w:author="Observatorio 02" w:date="2017-03-14T11:31:00Z">
              <w:r w:rsidRPr="00C2714A">
                <w:rPr>
                  <w:rFonts w:eastAsia="Times New Roman"/>
                  <w:sz w:val="22"/>
                  <w:szCs w:val="22"/>
                  <w:bdr w:val="none" w:sz="0" w:space="0" w:color="auto"/>
                  <w:lang w:val="es-CL" w:eastAsia="es-CL"/>
                </w:rPr>
                <w:t>0,0</w:t>
              </w:r>
            </w:ins>
          </w:p>
        </w:tc>
        <w:tc>
          <w:tcPr>
            <w:tcW w:w="1169" w:type="dxa"/>
            <w:tcBorders>
              <w:top w:val="nil"/>
              <w:left w:val="nil"/>
              <w:bottom w:val="single" w:sz="4" w:space="0" w:color="000000"/>
              <w:right w:val="nil"/>
            </w:tcBorders>
            <w:shd w:val="clear" w:color="000000" w:fill="FFFFFF"/>
            <w:noWrap/>
            <w:vAlign w:val="bottom"/>
            <w:hideMark/>
            <w:tcPrChange w:id="1050" w:author="Observatorio 02" w:date="2017-03-14T11:41:00Z">
              <w:tcPr>
                <w:tcW w:w="1174" w:type="dxa"/>
                <w:tcBorders>
                  <w:top w:val="nil"/>
                  <w:left w:val="nil"/>
                  <w:bottom w:val="single" w:sz="4" w:space="0" w:color="000000"/>
                  <w:right w:val="nil"/>
                </w:tcBorders>
                <w:shd w:val="clear" w:color="000000" w:fill="FFFFFF"/>
                <w:noWrap/>
                <w:vAlign w:val="bottom"/>
                <w:hideMark/>
              </w:tcPr>
            </w:tcPrChange>
          </w:tcPr>
          <w:p w14:paraId="4D3D2310" w14:textId="77777777" w:rsidR="0003108B" w:rsidRPr="00C2714A" w:rsidRDefault="0003108B" w:rsidP="0003108B">
            <w:pPr>
              <w:spacing w:after="0" w:line="240" w:lineRule="auto"/>
              <w:jc w:val="right"/>
              <w:rPr>
                <w:ins w:id="1051" w:author="Observatorio 02" w:date="2017-03-14T11:31:00Z"/>
                <w:rFonts w:eastAsia="Times New Roman"/>
                <w:sz w:val="22"/>
                <w:szCs w:val="22"/>
                <w:bdr w:val="none" w:sz="0" w:space="0" w:color="auto"/>
                <w:lang w:val="es-CL" w:eastAsia="es-CL"/>
              </w:rPr>
            </w:pPr>
            <w:ins w:id="1052" w:author="Observatorio 02" w:date="2017-03-14T11:31:00Z">
              <w:r w:rsidRPr="00C2714A">
                <w:rPr>
                  <w:rFonts w:eastAsia="Times New Roman"/>
                  <w:sz w:val="22"/>
                  <w:szCs w:val="22"/>
                  <w:bdr w:val="none" w:sz="0" w:space="0" w:color="auto"/>
                  <w:lang w:val="es-CL" w:eastAsia="es-CL"/>
                </w:rPr>
                <w:t>0</w:t>
              </w:r>
            </w:ins>
          </w:p>
        </w:tc>
        <w:tc>
          <w:tcPr>
            <w:tcW w:w="824" w:type="dxa"/>
            <w:tcBorders>
              <w:top w:val="nil"/>
              <w:left w:val="nil"/>
              <w:bottom w:val="single" w:sz="4" w:space="0" w:color="000000"/>
              <w:right w:val="nil"/>
            </w:tcBorders>
            <w:shd w:val="clear" w:color="000000" w:fill="FFFFFF"/>
            <w:noWrap/>
            <w:vAlign w:val="bottom"/>
            <w:hideMark/>
            <w:tcPrChange w:id="1053" w:author="Observatorio 02" w:date="2017-03-14T11:41:00Z">
              <w:tcPr>
                <w:tcW w:w="828" w:type="dxa"/>
                <w:tcBorders>
                  <w:top w:val="nil"/>
                  <w:left w:val="nil"/>
                  <w:bottom w:val="single" w:sz="4" w:space="0" w:color="000000"/>
                  <w:right w:val="nil"/>
                </w:tcBorders>
                <w:shd w:val="clear" w:color="000000" w:fill="FFFFFF"/>
                <w:noWrap/>
                <w:vAlign w:val="bottom"/>
                <w:hideMark/>
              </w:tcPr>
            </w:tcPrChange>
          </w:tcPr>
          <w:p w14:paraId="3D76EE56" w14:textId="77777777" w:rsidR="0003108B" w:rsidRPr="00C2714A" w:rsidRDefault="0003108B" w:rsidP="0003108B">
            <w:pPr>
              <w:spacing w:after="0" w:line="240" w:lineRule="auto"/>
              <w:jc w:val="right"/>
              <w:rPr>
                <w:ins w:id="1054" w:author="Observatorio 02" w:date="2017-03-14T11:31:00Z"/>
                <w:rFonts w:eastAsia="Times New Roman"/>
                <w:sz w:val="22"/>
                <w:szCs w:val="22"/>
                <w:bdr w:val="none" w:sz="0" w:space="0" w:color="auto"/>
                <w:lang w:val="es-CL" w:eastAsia="es-CL"/>
              </w:rPr>
            </w:pPr>
            <w:ins w:id="1055" w:author="Observatorio 02" w:date="2017-03-14T11:31:00Z">
              <w:r w:rsidRPr="00C2714A">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1056"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16A224B3" w14:textId="77777777" w:rsidR="0003108B" w:rsidRPr="00C2714A" w:rsidRDefault="0003108B" w:rsidP="0003108B">
            <w:pPr>
              <w:spacing w:after="0" w:line="240" w:lineRule="auto"/>
              <w:jc w:val="right"/>
              <w:rPr>
                <w:ins w:id="1057" w:author="Observatorio 02" w:date="2017-03-14T11:31:00Z"/>
                <w:rFonts w:eastAsia="Times New Roman"/>
                <w:sz w:val="22"/>
                <w:szCs w:val="22"/>
                <w:bdr w:val="none" w:sz="0" w:space="0" w:color="auto"/>
                <w:lang w:val="es-CL" w:eastAsia="es-CL"/>
              </w:rPr>
            </w:pPr>
            <w:ins w:id="1058" w:author="Observatorio 02" w:date="2017-03-14T11:31:00Z">
              <w:r w:rsidRPr="00C2714A">
                <w:rPr>
                  <w:rFonts w:eastAsia="Times New Roman"/>
                  <w:sz w:val="22"/>
                  <w:szCs w:val="22"/>
                  <w:bdr w:val="none" w:sz="0" w:space="0" w:color="auto"/>
                  <w:lang w:val="es-CL" w:eastAsia="es-CL"/>
                </w:rPr>
                <w:t>0</w:t>
              </w:r>
            </w:ins>
          </w:p>
        </w:tc>
        <w:tc>
          <w:tcPr>
            <w:tcW w:w="697" w:type="dxa"/>
            <w:tcBorders>
              <w:top w:val="nil"/>
              <w:left w:val="nil"/>
              <w:bottom w:val="single" w:sz="4" w:space="0" w:color="000000"/>
              <w:right w:val="nil"/>
            </w:tcBorders>
            <w:shd w:val="clear" w:color="000000" w:fill="FFFFFF"/>
            <w:noWrap/>
            <w:vAlign w:val="bottom"/>
            <w:hideMark/>
            <w:tcPrChange w:id="1059"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65669721" w14:textId="77777777" w:rsidR="0003108B" w:rsidRPr="00C2714A" w:rsidRDefault="0003108B" w:rsidP="0003108B">
            <w:pPr>
              <w:spacing w:after="0" w:line="240" w:lineRule="auto"/>
              <w:jc w:val="right"/>
              <w:rPr>
                <w:ins w:id="1060" w:author="Observatorio 02" w:date="2017-03-14T11:31:00Z"/>
                <w:rFonts w:eastAsia="Times New Roman"/>
                <w:sz w:val="22"/>
                <w:szCs w:val="22"/>
                <w:bdr w:val="none" w:sz="0" w:space="0" w:color="auto"/>
                <w:lang w:val="es-CL" w:eastAsia="es-CL"/>
              </w:rPr>
            </w:pPr>
            <w:ins w:id="1061" w:author="Observatorio 02" w:date="2017-03-14T11:31:00Z">
              <w:r w:rsidRPr="00C2714A">
                <w:rPr>
                  <w:rFonts w:eastAsia="Times New Roman"/>
                  <w:sz w:val="22"/>
                  <w:szCs w:val="22"/>
                  <w:bdr w:val="none" w:sz="0" w:space="0" w:color="auto"/>
                  <w:lang w:val="es-CL" w:eastAsia="es-CL"/>
                </w:rPr>
                <w:t>0,0</w:t>
              </w:r>
            </w:ins>
          </w:p>
        </w:tc>
        <w:tc>
          <w:tcPr>
            <w:tcW w:w="1209" w:type="dxa"/>
            <w:tcBorders>
              <w:top w:val="nil"/>
              <w:left w:val="nil"/>
              <w:bottom w:val="single" w:sz="4" w:space="0" w:color="000000"/>
              <w:right w:val="nil"/>
            </w:tcBorders>
            <w:shd w:val="clear" w:color="000000" w:fill="FFFFFF"/>
            <w:noWrap/>
            <w:vAlign w:val="bottom"/>
            <w:hideMark/>
            <w:tcPrChange w:id="1062" w:author="Observatorio 02" w:date="2017-03-14T11:41:00Z">
              <w:tcPr>
                <w:tcW w:w="1215" w:type="dxa"/>
                <w:tcBorders>
                  <w:top w:val="nil"/>
                  <w:left w:val="nil"/>
                  <w:bottom w:val="single" w:sz="4" w:space="0" w:color="000000"/>
                  <w:right w:val="nil"/>
                </w:tcBorders>
                <w:shd w:val="clear" w:color="000000" w:fill="FFFFFF"/>
                <w:noWrap/>
                <w:vAlign w:val="bottom"/>
                <w:hideMark/>
              </w:tcPr>
            </w:tcPrChange>
          </w:tcPr>
          <w:p w14:paraId="2BC0BE5B" w14:textId="77777777" w:rsidR="0003108B" w:rsidRPr="00C2714A" w:rsidRDefault="0003108B" w:rsidP="0003108B">
            <w:pPr>
              <w:spacing w:after="0" w:line="240" w:lineRule="auto"/>
              <w:jc w:val="right"/>
              <w:rPr>
                <w:ins w:id="1063" w:author="Observatorio 02" w:date="2017-03-14T11:31:00Z"/>
                <w:rFonts w:eastAsia="Times New Roman"/>
                <w:sz w:val="22"/>
                <w:szCs w:val="22"/>
                <w:bdr w:val="none" w:sz="0" w:space="0" w:color="auto"/>
                <w:lang w:val="es-CL" w:eastAsia="es-CL"/>
              </w:rPr>
            </w:pPr>
            <w:ins w:id="1064" w:author="Observatorio 02" w:date="2017-03-14T11:31:00Z">
              <w:r w:rsidRPr="00C2714A">
                <w:rPr>
                  <w:rFonts w:eastAsia="Times New Roman"/>
                  <w:sz w:val="22"/>
                  <w:szCs w:val="22"/>
                  <w:bdr w:val="none" w:sz="0" w:space="0" w:color="auto"/>
                  <w:lang w:val="es-CL" w:eastAsia="es-CL"/>
                </w:rPr>
                <w:t>311.907</w:t>
              </w:r>
            </w:ins>
          </w:p>
        </w:tc>
        <w:tc>
          <w:tcPr>
            <w:tcW w:w="697" w:type="dxa"/>
            <w:tcBorders>
              <w:top w:val="nil"/>
              <w:left w:val="nil"/>
              <w:bottom w:val="single" w:sz="4" w:space="0" w:color="000000"/>
              <w:right w:val="nil"/>
            </w:tcBorders>
            <w:shd w:val="clear" w:color="000000" w:fill="FFFFFF"/>
            <w:noWrap/>
            <w:vAlign w:val="bottom"/>
            <w:hideMark/>
            <w:tcPrChange w:id="1065" w:author="Observatorio 02" w:date="2017-03-14T11:41:00Z">
              <w:tcPr>
                <w:tcW w:w="700" w:type="dxa"/>
                <w:tcBorders>
                  <w:top w:val="nil"/>
                  <w:left w:val="nil"/>
                  <w:bottom w:val="single" w:sz="4" w:space="0" w:color="000000"/>
                  <w:right w:val="nil"/>
                </w:tcBorders>
                <w:shd w:val="clear" w:color="000000" w:fill="FFFFFF"/>
                <w:noWrap/>
                <w:vAlign w:val="bottom"/>
                <w:hideMark/>
              </w:tcPr>
            </w:tcPrChange>
          </w:tcPr>
          <w:p w14:paraId="1C537C15" w14:textId="77777777" w:rsidR="0003108B" w:rsidRPr="00C2714A" w:rsidRDefault="0003108B" w:rsidP="0003108B">
            <w:pPr>
              <w:spacing w:after="0" w:line="240" w:lineRule="auto"/>
              <w:jc w:val="right"/>
              <w:rPr>
                <w:ins w:id="1066" w:author="Observatorio 02" w:date="2017-03-14T11:31:00Z"/>
                <w:rFonts w:eastAsia="Times New Roman"/>
                <w:sz w:val="22"/>
                <w:szCs w:val="22"/>
                <w:bdr w:val="none" w:sz="0" w:space="0" w:color="auto"/>
                <w:lang w:val="es-CL" w:eastAsia="es-CL"/>
              </w:rPr>
            </w:pPr>
            <w:ins w:id="1067" w:author="Observatorio 02" w:date="2017-03-14T11:31:00Z">
              <w:r w:rsidRPr="00C2714A">
                <w:rPr>
                  <w:rFonts w:eastAsia="Times New Roman"/>
                  <w:sz w:val="22"/>
                  <w:szCs w:val="22"/>
                  <w:bdr w:val="none" w:sz="0" w:space="0" w:color="auto"/>
                  <w:lang w:val="es-CL" w:eastAsia="es-CL"/>
                </w:rPr>
                <w:t>3,9</w:t>
              </w:r>
            </w:ins>
          </w:p>
        </w:tc>
      </w:tr>
      <w:tr w:rsidR="0003108B" w:rsidRPr="00C2714A" w14:paraId="373EC8B9" w14:textId="77777777" w:rsidTr="007A3409">
        <w:trPr>
          <w:trHeight w:val="300"/>
          <w:ins w:id="1068" w:author="Observatorio 02" w:date="2017-03-14T11:31:00Z"/>
          <w:trPrChange w:id="1069" w:author="Observatorio 02" w:date="2017-03-14T11:41:00Z">
            <w:trPr>
              <w:trHeight w:val="300"/>
            </w:trPr>
          </w:trPrChange>
        </w:trPr>
        <w:tc>
          <w:tcPr>
            <w:tcW w:w="1276" w:type="dxa"/>
            <w:tcBorders>
              <w:top w:val="nil"/>
              <w:left w:val="nil"/>
              <w:bottom w:val="single" w:sz="8" w:space="0" w:color="000000"/>
              <w:right w:val="nil"/>
            </w:tcBorders>
            <w:shd w:val="clear" w:color="000000" w:fill="FFFFFF"/>
            <w:noWrap/>
            <w:vAlign w:val="bottom"/>
            <w:hideMark/>
            <w:tcPrChange w:id="1070" w:author="Observatorio 02" w:date="2017-03-14T11:41:00Z">
              <w:tcPr>
                <w:tcW w:w="1177" w:type="dxa"/>
                <w:tcBorders>
                  <w:top w:val="nil"/>
                  <w:left w:val="nil"/>
                  <w:bottom w:val="single" w:sz="8" w:space="0" w:color="000000"/>
                  <w:right w:val="nil"/>
                </w:tcBorders>
                <w:shd w:val="clear" w:color="000000" w:fill="FFFFFF"/>
                <w:noWrap/>
                <w:vAlign w:val="bottom"/>
                <w:hideMark/>
              </w:tcPr>
            </w:tcPrChange>
          </w:tcPr>
          <w:p w14:paraId="2F9C7D69" w14:textId="77777777" w:rsidR="0003108B" w:rsidRPr="00C2714A" w:rsidRDefault="0003108B" w:rsidP="0003108B">
            <w:pPr>
              <w:spacing w:after="0" w:line="240" w:lineRule="auto"/>
              <w:rPr>
                <w:ins w:id="1071" w:author="Observatorio 02" w:date="2017-03-14T11:31:00Z"/>
                <w:rFonts w:eastAsia="Times New Roman"/>
                <w:sz w:val="22"/>
                <w:szCs w:val="22"/>
                <w:bdr w:val="none" w:sz="0" w:space="0" w:color="auto"/>
                <w:lang w:val="es-CL" w:eastAsia="es-CL"/>
              </w:rPr>
            </w:pPr>
            <w:ins w:id="1072" w:author="Observatorio 02" w:date="2017-03-14T11:31:00Z">
              <w:r w:rsidRPr="00C2714A">
                <w:rPr>
                  <w:rFonts w:eastAsia="Times New Roman"/>
                  <w:sz w:val="22"/>
                  <w:szCs w:val="22"/>
                  <w:bdr w:val="none" w:sz="0" w:space="0" w:color="auto"/>
                  <w:lang w:val="es-CL" w:eastAsia="es-CL"/>
                </w:rPr>
                <w:t>Total</w:t>
              </w:r>
            </w:ins>
          </w:p>
        </w:tc>
        <w:tc>
          <w:tcPr>
            <w:tcW w:w="933" w:type="dxa"/>
            <w:tcBorders>
              <w:top w:val="nil"/>
              <w:left w:val="nil"/>
              <w:bottom w:val="single" w:sz="8" w:space="0" w:color="000000"/>
              <w:right w:val="nil"/>
            </w:tcBorders>
            <w:shd w:val="clear" w:color="000000" w:fill="FFFFFF"/>
            <w:noWrap/>
            <w:vAlign w:val="bottom"/>
            <w:hideMark/>
            <w:tcPrChange w:id="1073" w:author="Observatorio 02" w:date="2017-03-14T11:41:00Z">
              <w:tcPr>
                <w:tcW w:w="1001" w:type="dxa"/>
                <w:tcBorders>
                  <w:top w:val="nil"/>
                  <w:left w:val="nil"/>
                  <w:bottom w:val="single" w:sz="8" w:space="0" w:color="000000"/>
                  <w:right w:val="nil"/>
                </w:tcBorders>
                <w:shd w:val="clear" w:color="000000" w:fill="FFFFFF"/>
                <w:noWrap/>
                <w:vAlign w:val="bottom"/>
                <w:hideMark/>
              </w:tcPr>
            </w:tcPrChange>
          </w:tcPr>
          <w:p w14:paraId="2183F7A5" w14:textId="77777777" w:rsidR="0003108B" w:rsidRPr="00C2714A" w:rsidRDefault="0003108B" w:rsidP="0003108B">
            <w:pPr>
              <w:spacing w:after="0" w:line="240" w:lineRule="auto"/>
              <w:jc w:val="right"/>
              <w:rPr>
                <w:ins w:id="1074" w:author="Observatorio 02" w:date="2017-03-14T11:31:00Z"/>
                <w:rFonts w:eastAsia="Times New Roman"/>
                <w:sz w:val="22"/>
                <w:szCs w:val="22"/>
                <w:bdr w:val="none" w:sz="0" w:space="0" w:color="auto"/>
                <w:lang w:val="es-CL" w:eastAsia="es-CL"/>
              </w:rPr>
            </w:pPr>
            <w:ins w:id="1075" w:author="Observatorio 02" w:date="2017-03-14T11:31:00Z">
              <w:r w:rsidRPr="00C2714A">
                <w:rPr>
                  <w:rFonts w:eastAsia="Times New Roman"/>
                  <w:sz w:val="22"/>
                  <w:szCs w:val="22"/>
                  <w:bdr w:val="none" w:sz="0" w:space="0" w:color="auto"/>
                  <w:lang w:val="es-CL" w:eastAsia="es-CL"/>
                </w:rPr>
                <w:t>82.381</w:t>
              </w:r>
            </w:ins>
          </w:p>
        </w:tc>
        <w:tc>
          <w:tcPr>
            <w:tcW w:w="824" w:type="dxa"/>
            <w:tcBorders>
              <w:top w:val="nil"/>
              <w:left w:val="nil"/>
              <w:bottom w:val="single" w:sz="8" w:space="0" w:color="000000"/>
              <w:right w:val="nil"/>
            </w:tcBorders>
            <w:shd w:val="clear" w:color="000000" w:fill="FFFFFF"/>
            <w:noWrap/>
            <w:vAlign w:val="bottom"/>
            <w:hideMark/>
            <w:tcPrChange w:id="1076"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EC027E4" w14:textId="77777777" w:rsidR="0003108B" w:rsidRPr="00C2714A" w:rsidRDefault="0003108B" w:rsidP="0003108B">
            <w:pPr>
              <w:spacing w:after="0" w:line="240" w:lineRule="auto"/>
              <w:jc w:val="right"/>
              <w:rPr>
                <w:ins w:id="1077" w:author="Observatorio 02" w:date="2017-03-14T11:31:00Z"/>
                <w:rFonts w:eastAsia="Times New Roman"/>
                <w:sz w:val="22"/>
                <w:szCs w:val="22"/>
                <w:bdr w:val="none" w:sz="0" w:space="0" w:color="auto"/>
                <w:lang w:val="es-CL" w:eastAsia="es-CL"/>
              </w:rPr>
            </w:pPr>
            <w:ins w:id="1078" w:author="Observatorio 02" w:date="2017-03-14T11:31:00Z">
              <w:r w:rsidRPr="00C2714A">
                <w:rPr>
                  <w:rFonts w:eastAsia="Times New Roman"/>
                  <w:sz w:val="22"/>
                  <w:szCs w:val="22"/>
                  <w:bdr w:val="none" w:sz="0" w:space="0" w:color="auto"/>
                  <w:lang w:val="es-CL" w:eastAsia="es-CL"/>
                </w:rPr>
                <w:t>100,0</w:t>
              </w:r>
            </w:ins>
          </w:p>
        </w:tc>
        <w:tc>
          <w:tcPr>
            <w:tcW w:w="1169" w:type="dxa"/>
            <w:tcBorders>
              <w:top w:val="nil"/>
              <w:left w:val="nil"/>
              <w:bottom w:val="single" w:sz="8" w:space="0" w:color="000000"/>
              <w:right w:val="nil"/>
            </w:tcBorders>
            <w:shd w:val="clear" w:color="000000" w:fill="FFFFFF"/>
            <w:noWrap/>
            <w:vAlign w:val="bottom"/>
            <w:hideMark/>
            <w:tcPrChange w:id="1079" w:author="Observatorio 02" w:date="2017-03-14T11:41:00Z">
              <w:tcPr>
                <w:tcW w:w="1174" w:type="dxa"/>
                <w:tcBorders>
                  <w:top w:val="nil"/>
                  <w:left w:val="nil"/>
                  <w:bottom w:val="single" w:sz="8" w:space="0" w:color="000000"/>
                  <w:right w:val="nil"/>
                </w:tcBorders>
                <w:shd w:val="clear" w:color="000000" w:fill="FFFFFF"/>
                <w:noWrap/>
                <w:vAlign w:val="bottom"/>
                <w:hideMark/>
              </w:tcPr>
            </w:tcPrChange>
          </w:tcPr>
          <w:p w14:paraId="0CC74374" w14:textId="77777777" w:rsidR="0003108B" w:rsidRPr="00C2714A" w:rsidRDefault="0003108B" w:rsidP="0003108B">
            <w:pPr>
              <w:spacing w:after="0" w:line="240" w:lineRule="auto"/>
              <w:jc w:val="right"/>
              <w:rPr>
                <w:ins w:id="1080" w:author="Observatorio 02" w:date="2017-03-14T11:31:00Z"/>
                <w:rFonts w:eastAsia="Times New Roman"/>
                <w:sz w:val="22"/>
                <w:szCs w:val="22"/>
                <w:bdr w:val="none" w:sz="0" w:space="0" w:color="auto"/>
                <w:lang w:val="es-CL" w:eastAsia="es-CL"/>
              </w:rPr>
            </w:pPr>
            <w:ins w:id="1081" w:author="Observatorio 02" w:date="2017-03-14T11:31:00Z">
              <w:r w:rsidRPr="00C2714A">
                <w:rPr>
                  <w:rFonts w:eastAsia="Times New Roman"/>
                  <w:sz w:val="22"/>
                  <w:szCs w:val="22"/>
                  <w:bdr w:val="none" w:sz="0" w:space="0" w:color="auto"/>
                  <w:lang w:val="es-CL" w:eastAsia="es-CL"/>
                </w:rPr>
                <w:t>688.835</w:t>
              </w:r>
            </w:ins>
          </w:p>
        </w:tc>
        <w:tc>
          <w:tcPr>
            <w:tcW w:w="824" w:type="dxa"/>
            <w:tcBorders>
              <w:top w:val="nil"/>
              <w:left w:val="nil"/>
              <w:bottom w:val="single" w:sz="8" w:space="0" w:color="000000"/>
              <w:right w:val="nil"/>
            </w:tcBorders>
            <w:shd w:val="clear" w:color="000000" w:fill="FFFFFF"/>
            <w:noWrap/>
            <w:vAlign w:val="bottom"/>
            <w:hideMark/>
            <w:tcPrChange w:id="1082" w:author="Observatorio 02" w:date="2017-03-14T11:41:00Z">
              <w:tcPr>
                <w:tcW w:w="828" w:type="dxa"/>
                <w:tcBorders>
                  <w:top w:val="nil"/>
                  <w:left w:val="nil"/>
                  <w:bottom w:val="single" w:sz="8" w:space="0" w:color="000000"/>
                  <w:right w:val="nil"/>
                </w:tcBorders>
                <w:shd w:val="clear" w:color="000000" w:fill="FFFFFF"/>
                <w:noWrap/>
                <w:vAlign w:val="bottom"/>
                <w:hideMark/>
              </w:tcPr>
            </w:tcPrChange>
          </w:tcPr>
          <w:p w14:paraId="537362A6" w14:textId="77777777" w:rsidR="0003108B" w:rsidRPr="00C2714A" w:rsidRDefault="0003108B" w:rsidP="0003108B">
            <w:pPr>
              <w:spacing w:after="0" w:line="240" w:lineRule="auto"/>
              <w:jc w:val="right"/>
              <w:rPr>
                <w:ins w:id="1083" w:author="Observatorio 02" w:date="2017-03-14T11:31:00Z"/>
                <w:rFonts w:eastAsia="Times New Roman"/>
                <w:sz w:val="22"/>
                <w:szCs w:val="22"/>
                <w:bdr w:val="none" w:sz="0" w:space="0" w:color="auto"/>
                <w:lang w:val="es-CL" w:eastAsia="es-CL"/>
              </w:rPr>
            </w:pPr>
            <w:ins w:id="1084" w:author="Observatorio 02" w:date="2017-03-14T11:31:00Z">
              <w:r w:rsidRPr="00C2714A">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1085"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0C9C6C46" w14:textId="77777777" w:rsidR="0003108B" w:rsidRPr="00C2714A" w:rsidRDefault="0003108B" w:rsidP="0003108B">
            <w:pPr>
              <w:spacing w:after="0" w:line="240" w:lineRule="auto"/>
              <w:jc w:val="right"/>
              <w:rPr>
                <w:ins w:id="1086" w:author="Observatorio 02" w:date="2017-03-14T11:31:00Z"/>
                <w:rFonts w:eastAsia="Times New Roman"/>
                <w:sz w:val="22"/>
                <w:szCs w:val="22"/>
                <w:bdr w:val="none" w:sz="0" w:space="0" w:color="auto"/>
                <w:lang w:val="es-CL" w:eastAsia="es-CL"/>
              </w:rPr>
            </w:pPr>
            <w:ins w:id="1087" w:author="Observatorio 02" w:date="2017-03-14T11:31:00Z">
              <w:r w:rsidRPr="00C2714A">
                <w:rPr>
                  <w:rFonts w:eastAsia="Times New Roman"/>
                  <w:sz w:val="22"/>
                  <w:szCs w:val="22"/>
                  <w:bdr w:val="none" w:sz="0" w:space="0" w:color="auto"/>
                  <w:lang w:val="es-CL" w:eastAsia="es-CL"/>
                </w:rPr>
                <w:t>1.074.040</w:t>
              </w:r>
            </w:ins>
          </w:p>
        </w:tc>
        <w:tc>
          <w:tcPr>
            <w:tcW w:w="697" w:type="dxa"/>
            <w:tcBorders>
              <w:top w:val="nil"/>
              <w:left w:val="nil"/>
              <w:bottom w:val="single" w:sz="8" w:space="0" w:color="000000"/>
              <w:right w:val="nil"/>
            </w:tcBorders>
            <w:shd w:val="clear" w:color="000000" w:fill="FFFFFF"/>
            <w:noWrap/>
            <w:vAlign w:val="bottom"/>
            <w:hideMark/>
            <w:tcPrChange w:id="1088"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67F27778" w14:textId="77777777" w:rsidR="0003108B" w:rsidRPr="00C2714A" w:rsidRDefault="0003108B" w:rsidP="0003108B">
            <w:pPr>
              <w:spacing w:after="0" w:line="240" w:lineRule="auto"/>
              <w:jc w:val="right"/>
              <w:rPr>
                <w:ins w:id="1089" w:author="Observatorio 02" w:date="2017-03-14T11:31:00Z"/>
                <w:rFonts w:eastAsia="Times New Roman"/>
                <w:sz w:val="22"/>
                <w:szCs w:val="22"/>
                <w:bdr w:val="none" w:sz="0" w:space="0" w:color="auto"/>
                <w:lang w:val="es-CL" w:eastAsia="es-CL"/>
              </w:rPr>
            </w:pPr>
            <w:ins w:id="1090" w:author="Observatorio 02" w:date="2017-03-14T11:31:00Z">
              <w:r w:rsidRPr="00C2714A">
                <w:rPr>
                  <w:rFonts w:eastAsia="Times New Roman"/>
                  <w:sz w:val="22"/>
                  <w:szCs w:val="22"/>
                  <w:bdr w:val="none" w:sz="0" w:space="0" w:color="auto"/>
                  <w:lang w:val="es-CL" w:eastAsia="es-CL"/>
                </w:rPr>
                <w:t>100,0</w:t>
              </w:r>
            </w:ins>
          </w:p>
        </w:tc>
        <w:tc>
          <w:tcPr>
            <w:tcW w:w="1209" w:type="dxa"/>
            <w:tcBorders>
              <w:top w:val="nil"/>
              <w:left w:val="nil"/>
              <w:bottom w:val="single" w:sz="8" w:space="0" w:color="000000"/>
              <w:right w:val="nil"/>
            </w:tcBorders>
            <w:shd w:val="clear" w:color="000000" w:fill="FFFFFF"/>
            <w:noWrap/>
            <w:vAlign w:val="bottom"/>
            <w:hideMark/>
            <w:tcPrChange w:id="1091" w:author="Observatorio 02" w:date="2017-03-14T11:41:00Z">
              <w:tcPr>
                <w:tcW w:w="1215" w:type="dxa"/>
                <w:tcBorders>
                  <w:top w:val="nil"/>
                  <w:left w:val="nil"/>
                  <w:bottom w:val="single" w:sz="8" w:space="0" w:color="000000"/>
                  <w:right w:val="nil"/>
                </w:tcBorders>
                <w:shd w:val="clear" w:color="000000" w:fill="FFFFFF"/>
                <w:noWrap/>
                <w:vAlign w:val="bottom"/>
                <w:hideMark/>
              </w:tcPr>
            </w:tcPrChange>
          </w:tcPr>
          <w:p w14:paraId="5BDE1FB7" w14:textId="77777777" w:rsidR="0003108B" w:rsidRPr="00C2714A" w:rsidRDefault="0003108B" w:rsidP="0003108B">
            <w:pPr>
              <w:spacing w:after="0" w:line="240" w:lineRule="auto"/>
              <w:jc w:val="right"/>
              <w:rPr>
                <w:ins w:id="1092" w:author="Observatorio 02" w:date="2017-03-14T11:31:00Z"/>
                <w:rFonts w:eastAsia="Times New Roman"/>
                <w:sz w:val="22"/>
                <w:szCs w:val="22"/>
                <w:bdr w:val="none" w:sz="0" w:space="0" w:color="auto"/>
                <w:lang w:val="es-CL" w:eastAsia="es-CL"/>
              </w:rPr>
            </w:pPr>
            <w:ins w:id="1093" w:author="Observatorio 02" w:date="2017-03-14T11:31:00Z">
              <w:r w:rsidRPr="00C2714A">
                <w:rPr>
                  <w:rFonts w:eastAsia="Times New Roman"/>
                  <w:sz w:val="22"/>
                  <w:szCs w:val="22"/>
                  <w:bdr w:val="none" w:sz="0" w:space="0" w:color="auto"/>
                  <w:lang w:val="es-CL" w:eastAsia="es-CL"/>
                </w:rPr>
                <w:t>8.027.786</w:t>
              </w:r>
            </w:ins>
          </w:p>
        </w:tc>
        <w:tc>
          <w:tcPr>
            <w:tcW w:w="697" w:type="dxa"/>
            <w:tcBorders>
              <w:top w:val="nil"/>
              <w:left w:val="nil"/>
              <w:bottom w:val="single" w:sz="8" w:space="0" w:color="000000"/>
              <w:right w:val="nil"/>
            </w:tcBorders>
            <w:shd w:val="clear" w:color="000000" w:fill="FFFFFF"/>
            <w:noWrap/>
            <w:vAlign w:val="bottom"/>
            <w:hideMark/>
            <w:tcPrChange w:id="1094" w:author="Observatorio 02" w:date="2017-03-14T11:41:00Z">
              <w:tcPr>
                <w:tcW w:w="700" w:type="dxa"/>
                <w:tcBorders>
                  <w:top w:val="nil"/>
                  <w:left w:val="nil"/>
                  <w:bottom w:val="single" w:sz="8" w:space="0" w:color="000000"/>
                  <w:right w:val="nil"/>
                </w:tcBorders>
                <w:shd w:val="clear" w:color="000000" w:fill="FFFFFF"/>
                <w:noWrap/>
                <w:vAlign w:val="bottom"/>
                <w:hideMark/>
              </w:tcPr>
            </w:tcPrChange>
          </w:tcPr>
          <w:p w14:paraId="7373A99C" w14:textId="77777777" w:rsidR="0003108B" w:rsidRPr="00C2714A" w:rsidRDefault="0003108B" w:rsidP="0003108B">
            <w:pPr>
              <w:spacing w:after="0" w:line="240" w:lineRule="auto"/>
              <w:jc w:val="right"/>
              <w:rPr>
                <w:ins w:id="1095" w:author="Observatorio 02" w:date="2017-03-14T11:31:00Z"/>
                <w:rFonts w:eastAsia="Times New Roman"/>
                <w:sz w:val="22"/>
                <w:szCs w:val="22"/>
                <w:bdr w:val="none" w:sz="0" w:space="0" w:color="auto"/>
                <w:lang w:val="es-CL" w:eastAsia="es-CL"/>
              </w:rPr>
            </w:pPr>
            <w:ins w:id="1096" w:author="Observatorio 02" w:date="2017-03-14T11:31:00Z">
              <w:r w:rsidRPr="00C2714A">
                <w:rPr>
                  <w:rFonts w:eastAsia="Times New Roman"/>
                  <w:sz w:val="22"/>
                  <w:szCs w:val="22"/>
                  <w:bdr w:val="none" w:sz="0" w:space="0" w:color="auto"/>
                  <w:lang w:val="es-CL" w:eastAsia="es-CL"/>
                </w:rPr>
                <w:t>100,0</w:t>
              </w:r>
            </w:ins>
          </w:p>
        </w:tc>
      </w:tr>
    </w:tbl>
    <w:p w14:paraId="7B8A95E7" w14:textId="41242D0C" w:rsidR="00FA2EFB" w:rsidRPr="00C2714A" w:rsidDel="00B8703C" w:rsidRDefault="00FA2EFB" w:rsidP="00417A63">
      <w:pPr>
        <w:spacing w:after="0" w:line="240" w:lineRule="auto"/>
        <w:jc w:val="both"/>
        <w:rPr>
          <w:del w:id="1097" w:author="Observatorio 02" w:date="2017-04-17T12:01:00Z"/>
          <w:rFonts w:eastAsia="Times New Roman"/>
          <w:color w:val="323E4F" w:themeColor="text2" w:themeShade="BF"/>
          <w:sz w:val="20"/>
          <w:szCs w:val="20"/>
          <w:bdr w:val="none" w:sz="0" w:space="0" w:color="auto"/>
          <w:lang w:val="es-CL" w:eastAsia="es-CL"/>
          <w:rPrChange w:id="1098" w:author="Observatorio 02" w:date="2017-03-23T14:31:00Z">
            <w:rPr>
              <w:del w:id="1099" w:author="Observatorio 02" w:date="2017-04-17T12:01:00Z"/>
              <w:rFonts w:eastAsia="Times New Roman"/>
              <w:color w:val="203764"/>
              <w:sz w:val="20"/>
              <w:szCs w:val="20"/>
              <w:bdr w:val="none" w:sz="0" w:space="0" w:color="auto"/>
              <w:lang w:val="es-CL" w:eastAsia="es-CL"/>
            </w:rPr>
          </w:rPrChange>
        </w:rPr>
      </w:pPr>
      <w:del w:id="1100" w:author="Observatorio 02" w:date="2017-04-17T12:01:00Z">
        <w:r w:rsidRPr="00C2714A" w:rsidDel="00B8703C">
          <w:rPr>
            <w:rFonts w:eastAsia="Times New Roman"/>
            <w:color w:val="323E4F" w:themeColor="text2" w:themeShade="BF"/>
            <w:sz w:val="20"/>
            <w:szCs w:val="20"/>
            <w:bdr w:val="none" w:sz="0" w:space="0" w:color="auto"/>
            <w:lang w:val="es-CL" w:eastAsia="es-CL"/>
            <w:rPrChange w:id="1101" w:author="Observatorio 02" w:date="2017-03-23T14:31:00Z">
              <w:rPr>
                <w:rFonts w:eastAsia="Times New Roman"/>
                <w:color w:val="203764"/>
                <w:sz w:val="20"/>
                <w:szCs w:val="20"/>
                <w:bdr w:val="none" w:sz="0" w:space="0" w:color="auto"/>
                <w:lang w:val="es-CL" w:eastAsia="es-CL"/>
              </w:rPr>
            </w:rPrChange>
          </w:rPr>
          <w:delText xml:space="preserve">Fuente: Elaboración propia en base a SII </w:delText>
        </w:r>
      </w:del>
      <w:del w:id="1102" w:author="Observatorio 02" w:date="2017-03-14T14:01:00Z">
        <w:r w:rsidRPr="00C2714A" w:rsidDel="00730461">
          <w:rPr>
            <w:rFonts w:eastAsia="Times New Roman"/>
            <w:color w:val="323E4F" w:themeColor="text2" w:themeShade="BF"/>
            <w:sz w:val="20"/>
            <w:szCs w:val="20"/>
            <w:bdr w:val="none" w:sz="0" w:space="0" w:color="auto"/>
            <w:lang w:val="es-CL" w:eastAsia="es-CL"/>
            <w:rPrChange w:id="1103" w:author="Observatorio 02" w:date="2017-03-23T14:31:00Z">
              <w:rPr>
                <w:rFonts w:eastAsia="Times New Roman"/>
                <w:color w:val="203764"/>
                <w:sz w:val="20"/>
                <w:szCs w:val="20"/>
                <w:bdr w:val="none" w:sz="0" w:space="0" w:color="auto"/>
                <w:lang w:val="es-CL" w:eastAsia="es-CL"/>
              </w:rPr>
            </w:rPrChange>
          </w:rPr>
          <w:delText xml:space="preserve">2014 </w:delText>
        </w:r>
      </w:del>
      <w:del w:id="1104" w:author="Observatorio 02" w:date="2017-04-17T12:01:00Z">
        <w:r w:rsidRPr="00C2714A" w:rsidDel="00B8703C">
          <w:rPr>
            <w:rFonts w:eastAsia="Times New Roman"/>
            <w:color w:val="323E4F" w:themeColor="text2" w:themeShade="BF"/>
            <w:sz w:val="20"/>
            <w:szCs w:val="20"/>
            <w:bdr w:val="none" w:sz="0" w:space="0" w:color="auto"/>
            <w:lang w:val="es-CL" w:eastAsia="es-CL"/>
            <w:rPrChange w:id="1105" w:author="Observatorio 02" w:date="2017-03-23T14:31:00Z">
              <w:rPr>
                <w:rFonts w:eastAsia="Times New Roman"/>
                <w:color w:val="203764"/>
                <w:sz w:val="20"/>
                <w:szCs w:val="20"/>
                <w:bdr w:val="none" w:sz="0" w:space="0" w:color="auto"/>
                <w:lang w:val="es-CL" w:eastAsia="es-CL"/>
              </w:rPr>
            </w:rPrChange>
          </w:rPr>
          <w:delText xml:space="preserve">y </w:delText>
        </w:r>
      </w:del>
      <w:del w:id="1106" w:author="Observatorio 02" w:date="2017-03-16T11:07:00Z">
        <w:r w:rsidRPr="00C2714A" w:rsidDel="00613534">
          <w:rPr>
            <w:rFonts w:eastAsia="Times New Roman"/>
            <w:color w:val="323E4F" w:themeColor="text2" w:themeShade="BF"/>
            <w:sz w:val="20"/>
            <w:szCs w:val="20"/>
            <w:bdr w:val="none" w:sz="0" w:space="0" w:color="auto"/>
            <w:lang w:val="es-CL" w:eastAsia="es-CL"/>
            <w:rPrChange w:id="1107" w:author="Observatorio 02" w:date="2017-03-23T14:31:00Z">
              <w:rPr>
                <w:rFonts w:eastAsia="Times New Roman"/>
                <w:color w:val="203764"/>
                <w:sz w:val="20"/>
                <w:szCs w:val="20"/>
                <w:bdr w:val="none" w:sz="0" w:space="0" w:color="auto"/>
                <w:lang w:val="es-CL" w:eastAsia="es-CL"/>
              </w:rPr>
            </w:rPrChange>
          </w:rPr>
          <w:delText>N</w:delText>
        </w:r>
      </w:del>
      <w:del w:id="1108" w:author="Observatorio 02" w:date="2017-04-17T12:01:00Z">
        <w:r w:rsidRPr="00C2714A" w:rsidDel="00B8703C">
          <w:rPr>
            <w:rFonts w:eastAsia="Times New Roman"/>
            <w:color w:val="323E4F" w:themeColor="text2" w:themeShade="BF"/>
            <w:sz w:val="20"/>
            <w:szCs w:val="20"/>
            <w:bdr w:val="none" w:sz="0" w:space="0" w:color="auto"/>
            <w:lang w:val="es-CL" w:eastAsia="es-CL"/>
            <w:rPrChange w:id="1109" w:author="Observatorio 02" w:date="2017-03-23T14:31:00Z">
              <w:rPr>
                <w:rFonts w:eastAsia="Times New Roman"/>
                <w:color w:val="203764"/>
                <w:sz w:val="20"/>
                <w:szCs w:val="20"/>
                <w:bdr w:val="none" w:sz="0" w:space="0" w:color="auto"/>
                <w:lang w:val="es-CL" w:eastAsia="es-CL"/>
              </w:rPr>
            </w:rPrChange>
          </w:rPr>
          <w:delText xml:space="preserve">ENE </w:delText>
        </w:r>
      </w:del>
      <w:del w:id="1110" w:author="Observatorio 02" w:date="2017-03-14T14:01:00Z">
        <w:r w:rsidRPr="00C2714A" w:rsidDel="00730461">
          <w:rPr>
            <w:rFonts w:eastAsia="Times New Roman"/>
            <w:color w:val="323E4F" w:themeColor="text2" w:themeShade="BF"/>
            <w:sz w:val="20"/>
            <w:szCs w:val="20"/>
            <w:bdr w:val="none" w:sz="0" w:space="0" w:color="auto"/>
            <w:lang w:val="es-CL" w:eastAsia="es-CL"/>
            <w:rPrChange w:id="1111" w:author="Observatorio 02" w:date="2017-03-23T14:31:00Z">
              <w:rPr>
                <w:rFonts w:eastAsia="Times New Roman"/>
                <w:color w:val="203764"/>
                <w:sz w:val="20"/>
                <w:szCs w:val="20"/>
                <w:bdr w:val="none" w:sz="0" w:space="0" w:color="auto"/>
                <w:lang w:val="es-CL" w:eastAsia="es-CL"/>
              </w:rPr>
            </w:rPrChange>
          </w:rPr>
          <w:delText>2014</w:delText>
        </w:r>
      </w:del>
      <w:del w:id="1112" w:author="Observatorio 02" w:date="2017-04-17T12:01:00Z">
        <w:r w:rsidRPr="00C2714A" w:rsidDel="00B8703C">
          <w:rPr>
            <w:rFonts w:eastAsia="Times New Roman"/>
            <w:color w:val="323E4F" w:themeColor="text2" w:themeShade="BF"/>
            <w:sz w:val="20"/>
            <w:szCs w:val="20"/>
            <w:bdr w:val="none" w:sz="0" w:space="0" w:color="auto"/>
            <w:lang w:val="es-CL" w:eastAsia="es-CL"/>
            <w:rPrChange w:id="1113" w:author="Observatorio 02" w:date="2017-03-23T14:31:00Z">
              <w:rPr>
                <w:rFonts w:eastAsia="Times New Roman"/>
                <w:color w:val="203764"/>
                <w:sz w:val="20"/>
                <w:szCs w:val="20"/>
                <w:bdr w:val="none" w:sz="0" w:space="0" w:color="auto"/>
                <w:lang w:val="es-CL" w:eastAsia="es-CL"/>
              </w:rPr>
            </w:rPrChange>
          </w:rPr>
          <w:delText>.</w:delText>
        </w:r>
      </w:del>
    </w:p>
    <w:p w14:paraId="66D5B33C" w14:textId="46882300" w:rsidR="00FA2EFB" w:rsidRDefault="00FA2EFB" w:rsidP="00417A63">
      <w:pPr>
        <w:spacing w:after="0" w:line="240" w:lineRule="auto"/>
        <w:jc w:val="both"/>
        <w:rPr>
          <w:ins w:id="1114" w:author="Observatorio 02" w:date="2017-04-17T11:59:00Z"/>
          <w:rFonts w:eastAsia="Times New Roman"/>
          <w:color w:val="323E4F" w:themeColor="text2" w:themeShade="BF"/>
          <w:sz w:val="20"/>
          <w:szCs w:val="20"/>
          <w:bdr w:val="none" w:sz="0" w:space="0" w:color="auto"/>
          <w:lang w:val="es-CL" w:eastAsia="es-CL"/>
        </w:rPr>
      </w:pPr>
      <w:r w:rsidRPr="00C2714A">
        <w:rPr>
          <w:rFonts w:eastAsia="Times New Roman"/>
          <w:color w:val="323E4F" w:themeColor="text2" w:themeShade="BF"/>
          <w:sz w:val="20"/>
          <w:szCs w:val="20"/>
          <w:bdr w:val="none" w:sz="0" w:space="0" w:color="auto"/>
          <w:lang w:val="es-CL" w:eastAsia="es-CL"/>
          <w:rPrChange w:id="1115" w:author="Observatorio 02" w:date="2017-03-23T14:31:00Z">
            <w:rPr>
              <w:rFonts w:eastAsia="Times New Roman"/>
              <w:color w:val="203764"/>
              <w:sz w:val="20"/>
              <w:szCs w:val="20"/>
              <w:bdr w:val="none" w:sz="0" w:space="0" w:color="auto"/>
              <w:lang w:val="es-CL" w:eastAsia="es-CL"/>
            </w:rPr>
          </w:rPrChange>
        </w:rPr>
        <w:t xml:space="preserve">Nota 1: El número de empresas contempla las empresas sin información de ventas (el SII no puede estimarlas en base a las declaraciones de impuestos, formulario 22 y 29), que para el año </w:t>
      </w:r>
      <w:del w:id="1116" w:author="Observatorio 02" w:date="2017-03-14T14:01:00Z">
        <w:r w:rsidRPr="00C2714A" w:rsidDel="00730461">
          <w:rPr>
            <w:rFonts w:eastAsia="Times New Roman"/>
            <w:color w:val="323E4F" w:themeColor="text2" w:themeShade="BF"/>
            <w:sz w:val="20"/>
            <w:szCs w:val="20"/>
            <w:bdr w:val="none" w:sz="0" w:space="0" w:color="auto"/>
            <w:lang w:val="es-CL" w:eastAsia="es-CL"/>
            <w:rPrChange w:id="1117" w:author="Observatorio 02" w:date="2017-03-23T14:31:00Z">
              <w:rPr>
                <w:rFonts w:eastAsia="Times New Roman"/>
                <w:color w:val="203764"/>
                <w:sz w:val="20"/>
                <w:szCs w:val="20"/>
                <w:bdr w:val="none" w:sz="0" w:space="0" w:color="auto"/>
                <w:lang w:val="es-CL" w:eastAsia="es-CL"/>
              </w:rPr>
            </w:rPrChange>
          </w:rPr>
          <w:delText xml:space="preserve">2014 </w:delText>
        </w:r>
      </w:del>
      <w:ins w:id="1118" w:author="Observatorio 02" w:date="2017-03-14T14:01:00Z">
        <w:r w:rsidR="00730461" w:rsidRPr="00C2714A">
          <w:rPr>
            <w:rFonts w:eastAsia="Times New Roman"/>
            <w:color w:val="323E4F" w:themeColor="text2" w:themeShade="BF"/>
            <w:sz w:val="20"/>
            <w:szCs w:val="20"/>
            <w:bdr w:val="none" w:sz="0" w:space="0" w:color="auto"/>
            <w:lang w:val="es-CL" w:eastAsia="es-CL"/>
            <w:rPrChange w:id="1119" w:author="Observatorio 02" w:date="2017-03-23T14:31:00Z">
              <w:rPr>
                <w:rFonts w:eastAsia="Times New Roman"/>
                <w:color w:val="203764"/>
                <w:sz w:val="20"/>
                <w:szCs w:val="20"/>
                <w:bdr w:val="none" w:sz="0" w:space="0" w:color="auto"/>
                <w:lang w:val="es-CL" w:eastAsia="es-CL"/>
              </w:rPr>
            </w:rPrChange>
          </w:rPr>
          <w:t xml:space="preserve">2015 </w:t>
        </w:r>
      </w:ins>
      <w:r w:rsidRPr="00C2714A">
        <w:rPr>
          <w:rFonts w:eastAsia="Times New Roman"/>
          <w:color w:val="323E4F" w:themeColor="text2" w:themeShade="BF"/>
          <w:sz w:val="20"/>
          <w:szCs w:val="20"/>
          <w:bdr w:val="none" w:sz="0" w:space="0" w:color="auto"/>
          <w:lang w:val="es-CL" w:eastAsia="es-CL"/>
          <w:rPrChange w:id="1120" w:author="Observatorio 02" w:date="2017-03-23T14:31:00Z">
            <w:rPr>
              <w:rFonts w:eastAsia="Times New Roman"/>
              <w:color w:val="203764"/>
              <w:sz w:val="20"/>
              <w:szCs w:val="20"/>
              <w:bdr w:val="none" w:sz="0" w:space="0" w:color="auto"/>
              <w:lang w:val="es-CL" w:eastAsia="es-CL"/>
            </w:rPr>
          </w:rPrChange>
        </w:rPr>
        <w:t>representaron un 13,</w:t>
      </w:r>
      <w:ins w:id="1121" w:author="Observatorio 02" w:date="2017-03-14T13:49:00Z">
        <w:r w:rsidR="003422A7" w:rsidRPr="00C2714A">
          <w:rPr>
            <w:rFonts w:eastAsia="Times New Roman"/>
            <w:color w:val="323E4F" w:themeColor="text2" w:themeShade="BF"/>
            <w:sz w:val="20"/>
            <w:szCs w:val="20"/>
            <w:bdr w:val="none" w:sz="0" w:space="0" w:color="auto"/>
            <w:lang w:val="es-CL" w:eastAsia="es-CL"/>
            <w:rPrChange w:id="1122" w:author="Observatorio 02" w:date="2017-03-23T14:31:00Z">
              <w:rPr>
                <w:rFonts w:eastAsia="Times New Roman"/>
                <w:color w:val="203764"/>
                <w:sz w:val="20"/>
                <w:szCs w:val="20"/>
                <w:bdr w:val="none" w:sz="0" w:space="0" w:color="auto"/>
                <w:lang w:val="es-CL" w:eastAsia="es-CL"/>
              </w:rPr>
            </w:rPrChange>
          </w:rPr>
          <w:t>6</w:t>
        </w:r>
      </w:ins>
      <w:del w:id="1123" w:author="Observatorio 02" w:date="2017-03-14T13:49:00Z">
        <w:r w:rsidRPr="00C2714A" w:rsidDel="003422A7">
          <w:rPr>
            <w:rFonts w:eastAsia="Times New Roman"/>
            <w:color w:val="323E4F" w:themeColor="text2" w:themeShade="BF"/>
            <w:sz w:val="20"/>
            <w:szCs w:val="20"/>
            <w:bdr w:val="none" w:sz="0" w:space="0" w:color="auto"/>
            <w:lang w:val="es-CL" w:eastAsia="es-CL"/>
            <w:rPrChange w:id="1124" w:author="Observatorio 02" w:date="2017-03-23T14:31:00Z">
              <w:rPr>
                <w:rFonts w:eastAsia="Times New Roman"/>
                <w:color w:val="203764"/>
                <w:sz w:val="20"/>
                <w:szCs w:val="20"/>
                <w:bdr w:val="none" w:sz="0" w:space="0" w:color="auto"/>
                <w:lang w:val="es-CL" w:eastAsia="es-CL"/>
              </w:rPr>
            </w:rPrChange>
          </w:rPr>
          <w:delText>4</w:delText>
        </w:r>
      </w:del>
      <w:r w:rsidRPr="00C2714A">
        <w:rPr>
          <w:rFonts w:eastAsia="Times New Roman"/>
          <w:color w:val="323E4F" w:themeColor="text2" w:themeShade="BF"/>
          <w:sz w:val="20"/>
          <w:szCs w:val="20"/>
          <w:bdr w:val="none" w:sz="0" w:space="0" w:color="auto"/>
          <w:lang w:val="es-CL" w:eastAsia="es-CL"/>
          <w:rPrChange w:id="1125" w:author="Observatorio 02" w:date="2017-03-23T14:31:00Z">
            <w:rPr>
              <w:rFonts w:eastAsia="Times New Roman"/>
              <w:color w:val="203764"/>
              <w:sz w:val="20"/>
              <w:szCs w:val="20"/>
              <w:bdr w:val="none" w:sz="0" w:space="0" w:color="auto"/>
              <w:lang w:val="es-CL" w:eastAsia="es-CL"/>
            </w:rPr>
          </w:rPrChange>
        </w:rPr>
        <w:t>% del total de empresas del sector en la región.</w:t>
      </w:r>
    </w:p>
    <w:p w14:paraId="6FB392C9" w14:textId="421087DE" w:rsidR="00B8703C" w:rsidRPr="00C2714A" w:rsidRDefault="00B8703C" w:rsidP="00417A63">
      <w:pPr>
        <w:spacing w:after="0" w:line="240" w:lineRule="auto"/>
        <w:jc w:val="both"/>
        <w:rPr>
          <w:rFonts w:eastAsia="Times New Roman"/>
          <w:color w:val="323E4F" w:themeColor="text2" w:themeShade="BF"/>
          <w:sz w:val="20"/>
          <w:szCs w:val="20"/>
          <w:bdr w:val="none" w:sz="0" w:space="0" w:color="auto"/>
          <w:lang w:val="es-CL" w:eastAsia="es-CL"/>
          <w:rPrChange w:id="1126" w:author="Observatorio 02" w:date="2017-03-23T14:31:00Z">
            <w:rPr>
              <w:rFonts w:eastAsia="Times New Roman"/>
              <w:color w:val="203764"/>
              <w:sz w:val="20"/>
              <w:szCs w:val="20"/>
              <w:bdr w:val="none" w:sz="0" w:space="0" w:color="auto"/>
              <w:lang w:val="es-CL" w:eastAsia="es-CL"/>
            </w:rPr>
          </w:rPrChange>
        </w:rPr>
      </w:pPr>
      <w:ins w:id="1127" w:author="Observatorio 02" w:date="2017-04-17T11:59:00Z">
        <w:r>
          <w:rPr>
            <w:rFonts w:eastAsia="Times New Roman"/>
            <w:color w:val="323E4F" w:themeColor="text2" w:themeShade="BF"/>
            <w:sz w:val="20"/>
            <w:szCs w:val="20"/>
            <w:bdr w:val="none" w:sz="0" w:space="0" w:color="auto"/>
            <w:lang w:val="es-CL" w:eastAsia="es-CL"/>
          </w:rPr>
          <w:t xml:space="preserve">Nota 2: </w:t>
        </w:r>
        <w:r w:rsidRPr="00B8703C">
          <w:rPr>
            <w:rFonts w:eastAsia="Times New Roman"/>
            <w:color w:val="323E4F" w:themeColor="text2" w:themeShade="BF"/>
            <w:sz w:val="20"/>
            <w:szCs w:val="20"/>
            <w:bdr w:val="none" w:sz="0" w:space="0" w:color="auto"/>
            <w:lang w:val="es-CL" w:eastAsia="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p>
    <w:p w14:paraId="68BEE7E7" w14:textId="77777777" w:rsidR="00B8703C" w:rsidRPr="009A4B23" w:rsidRDefault="00B8703C" w:rsidP="00B8703C">
      <w:pPr>
        <w:spacing w:after="0" w:line="240" w:lineRule="auto"/>
        <w:jc w:val="both"/>
        <w:rPr>
          <w:ins w:id="1128" w:author="Observatorio 02" w:date="2017-04-17T12:01:00Z"/>
          <w:rFonts w:eastAsia="Times New Roman"/>
          <w:color w:val="323E4F" w:themeColor="text2" w:themeShade="BF"/>
          <w:sz w:val="20"/>
          <w:szCs w:val="20"/>
          <w:bdr w:val="none" w:sz="0" w:space="0" w:color="auto"/>
          <w:lang w:val="es-CL" w:eastAsia="es-CL"/>
        </w:rPr>
      </w:pPr>
      <w:ins w:id="1129" w:author="Observatorio 02" w:date="2017-04-17T12:01:00Z">
        <w:r w:rsidRPr="009A4B23">
          <w:rPr>
            <w:rFonts w:eastAsia="Times New Roman"/>
            <w:color w:val="323E4F" w:themeColor="text2" w:themeShade="BF"/>
            <w:sz w:val="20"/>
            <w:szCs w:val="20"/>
            <w:bdr w:val="none" w:sz="0" w:space="0" w:color="auto"/>
            <w:lang w:val="es-CL" w:eastAsia="es-CL"/>
          </w:rPr>
          <w:t>Fuente: Elaboración propia en base a SII 2015 y ENE 2015.</w:t>
        </w:r>
      </w:ins>
    </w:p>
    <w:p w14:paraId="4D55DC9C" w14:textId="25ACA0B2" w:rsidR="00FA2EFB" w:rsidRPr="00C2714A" w:rsidDel="00281694" w:rsidRDefault="00FA2EFB" w:rsidP="00417A63">
      <w:pPr>
        <w:spacing w:after="0" w:line="240" w:lineRule="auto"/>
        <w:jc w:val="both"/>
        <w:rPr>
          <w:del w:id="1130" w:author="Observatorio 02" w:date="2017-03-16T11:34:00Z"/>
          <w:rFonts w:eastAsia="Times New Roman"/>
          <w:color w:val="203764"/>
          <w:sz w:val="20"/>
          <w:szCs w:val="20"/>
          <w:bdr w:val="none" w:sz="0" w:space="0" w:color="auto"/>
          <w:lang w:val="es-CL" w:eastAsia="es-CL"/>
        </w:rPr>
      </w:pPr>
      <w:del w:id="1131" w:author="Observatorio 02" w:date="2017-03-16T11:34:00Z">
        <w:r w:rsidRPr="00C2714A" w:rsidDel="00281694">
          <w:rPr>
            <w:rFonts w:eastAsia="Times New Roman"/>
            <w:color w:val="203764"/>
            <w:sz w:val="20"/>
            <w:szCs w:val="20"/>
            <w:bdr w:val="none" w:sz="0" w:space="0" w:color="auto"/>
            <w:lang w:val="es-CL" w:eastAsia="es-CL"/>
          </w:rPr>
          <w:delText>Nota 2: No incluye a servicio doméstico.</w:delText>
        </w:r>
      </w:del>
    </w:p>
    <w:p w14:paraId="71FC669A" w14:textId="77777777" w:rsidR="002815E8" w:rsidRPr="00C2714A" w:rsidRDefault="002815E8" w:rsidP="00737596">
      <w:pPr>
        <w:spacing w:after="0" w:line="276" w:lineRule="auto"/>
        <w:jc w:val="both"/>
        <w:rPr>
          <w:rFonts w:eastAsia="Times New Roman"/>
          <w:lang w:val="es-CL"/>
        </w:rPr>
      </w:pPr>
    </w:p>
    <w:p w14:paraId="699E82A0" w14:textId="2F8C88C1" w:rsidR="0023061B" w:rsidRPr="00C2714A" w:rsidRDefault="0023061B" w:rsidP="0023061B">
      <w:pPr>
        <w:spacing w:after="0" w:line="276" w:lineRule="auto"/>
        <w:jc w:val="both"/>
        <w:rPr>
          <w:ins w:id="1132" w:author="Observatorio 02" w:date="2017-03-16T11:35:00Z"/>
          <w:rFonts w:eastAsiaTheme="minorHAnsi"/>
          <w:bdr w:val="none" w:sz="0" w:space="0" w:color="auto"/>
          <w:lang w:val="es-CL"/>
        </w:rPr>
      </w:pPr>
      <w:ins w:id="1133" w:author="Observatorio 02" w:date="2017-03-16T11:35:00Z">
        <w:r w:rsidRPr="00C2714A">
          <w:rPr>
            <w:rFonts w:eastAsiaTheme="minorHAnsi"/>
            <w:bdr w:val="none" w:sz="0" w:space="0" w:color="auto"/>
            <w:lang w:val="es-ES"/>
          </w:rPr>
          <w:t xml:space="preserve">El Cuadro 3 </w:t>
        </w:r>
      </w:ins>
      <w:ins w:id="1134" w:author="Observatorio 02" w:date="2017-03-16T11:46:00Z">
        <w:r w:rsidR="00B00450" w:rsidRPr="00C2714A">
          <w:rPr>
            <w:rFonts w:eastAsiaTheme="minorHAnsi"/>
            <w:bdr w:val="none" w:sz="0" w:space="0" w:color="auto"/>
            <w:lang w:val="es-ES"/>
          </w:rPr>
          <w:t>muestra la distribución de los ocupados del sector según tamaño de empresa, para cada año entre 2010 y 2016 (inclusive).</w:t>
        </w:r>
      </w:ins>
      <w:ins w:id="1135" w:author="Observatorio 02" w:date="2017-03-16T11:48:00Z">
        <w:r w:rsidR="00C81681" w:rsidRPr="00C2714A">
          <w:rPr>
            <w:rFonts w:eastAsiaTheme="minorHAnsi"/>
            <w:bdr w:val="none" w:sz="0" w:space="0" w:color="auto"/>
            <w:lang w:val="es-ES"/>
          </w:rPr>
          <w:t xml:space="preserve"> Como se puede apreciar, esta distribución se ha mantenido relativamente estable en el tiempo, las </w:t>
        </w:r>
      </w:ins>
      <w:ins w:id="1136" w:author="Observatorio 02" w:date="2017-03-16T11:49:00Z">
        <w:r w:rsidR="00C81681" w:rsidRPr="00C2714A">
          <w:rPr>
            <w:rFonts w:eastAsiaTheme="minorHAnsi"/>
            <w:bdr w:val="none" w:sz="0" w:space="0" w:color="auto"/>
            <w:lang w:val="es-ES"/>
          </w:rPr>
          <w:t>únicas categorías cuya participación ha variado más de 1pp entre 2010 y 2016 han sido la Mediana empresa (1,9pp al alza) y la pequeña empresa (1,7</w:t>
        </w:r>
      </w:ins>
      <w:ins w:id="1137" w:author="Observatorio 02" w:date="2017-03-16T11:50:00Z">
        <w:r w:rsidR="00C81681" w:rsidRPr="00C2714A">
          <w:rPr>
            <w:rFonts w:eastAsiaTheme="minorHAnsi"/>
            <w:bdr w:val="none" w:sz="0" w:space="0" w:color="auto"/>
            <w:lang w:val="es-ES"/>
          </w:rPr>
          <w:t>pp a la baja</w:t>
        </w:r>
      </w:ins>
      <w:ins w:id="1138" w:author="Observatorio 02" w:date="2017-03-16T11:49:00Z">
        <w:r w:rsidR="00C81681" w:rsidRPr="00C2714A">
          <w:rPr>
            <w:rFonts w:eastAsiaTheme="minorHAnsi"/>
            <w:bdr w:val="none" w:sz="0" w:space="0" w:color="auto"/>
            <w:lang w:val="es-ES"/>
          </w:rPr>
          <w:t>)</w:t>
        </w:r>
      </w:ins>
      <w:ins w:id="1139" w:author="Observatorio 02" w:date="2017-03-16T11:50:00Z">
        <w:r w:rsidR="00C81681" w:rsidRPr="00C2714A">
          <w:rPr>
            <w:rFonts w:eastAsiaTheme="minorHAnsi"/>
            <w:bdr w:val="none" w:sz="0" w:space="0" w:color="auto"/>
            <w:lang w:val="es-ES"/>
          </w:rPr>
          <w:t>.</w:t>
        </w:r>
      </w:ins>
    </w:p>
    <w:p w14:paraId="28675C32" w14:textId="6E08FAFE" w:rsidR="00C24216" w:rsidRPr="00C2714A" w:rsidRDefault="00C24216" w:rsidP="00737596">
      <w:pPr>
        <w:spacing w:after="0" w:line="276" w:lineRule="auto"/>
        <w:jc w:val="both"/>
        <w:rPr>
          <w:ins w:id="1140" w:author="Observatorio 02" w:date="2017-03-16T10:40:00Z"/>
          <w:rFonts w:eastAsia="Times New Roman"/>
          <w:lang w:val="es-CL"/>
        </w:rPr>
      </w:pPr>
    </w:p>
    <w:p w14:paraId="5903E22E" w14:textId="4D9410B4" w:rsidR="00C24216" w:rsidRPr="00C2714A" w:rsidRDefault="004867C1">
      <w:pPr>
        <w:spacing w:after="0" w:line="240" w:lineRule="auto"/>
        <w:jc w:val="both"/>
        <w:rPr>
          <w:ins w:id="1141" w:author="Observatorio 02" w:date="2017-03-16T10:40:00Z"/>
          <w:rFonts w:eastAsia="Times New Roman"/>
          <w:b/>
          <w:bCs/>
          <w:color w:val="323E4F" w:themeColor="text2" w:themeShade="BF"/>
          <w:bdr w:val="none" w:sz="0" w:space="0" w:color="auto"/>
          <w:lang w:val="es-CL" w:eastAsia="es-CL"/>
          <w:rPrChange w:id="1142" w:author="Observatorio 02" w:date="2017-03-23T14:31:00Z">
            <w:rPr>
              <w:ins w:id="1143" w:author="Observatorio 02" w:date="2017-03-16T10:40:00Z"/>
              <w:rFonts w:eastAsia="Times New Roman"/>
              <w:lang w:val="es-CL"/>
            </w:rPr>
          </w:rPrChange>
        </w:rPr>
        <w:pPrChange w:id="1144" w:author="Observatorio 02" w:date="2017-03-16T10:44:00Z">
          <w:pPr>
            <w:spacing w:after="0" w:line="276" w:lineRule="auto"/>
            <w:jc w:val="both"/>
          </w:pPr>
        </w:pPrChange>
      </w:pPr>
      <w:ins w:id="1145" w:author="Observatorio 02" w:date="2017-03-16T11:45:00Z">
        <w:r w:rsidRPr="00C2714A">
          <w:rPr>
            <w:rFonts w:eastAsia="Times New Roman"/>
            <w:b/>
            <w:bCs/>
            <w:color w:val="323E4F" w:themeColor="text2" w:themeShade="BF"/>
            <w:bdr w:val="none" w:sz="0" w:space="0" w:color="auto"/>
            <w:lang w:val="es-CL" w:eastAsia="es-CL"/>
            <w:rPrChange w:id="1146" w:author="Observatorio 02" w:date="2017-03-23T14:31:00Z">
              <w:rPr>
                <w:rFonts w:eastAsia="Times New Roman"/>
                <w:b/>
                <w:bCs/>
                <w:color w:val="1F3864" w:themeColor="accent5" w:themeShade="80"/>
                <w:bdr w:val="none" w:sz="0" w:space="0" w:color="auto"/>
                <w:lang w:val="es-CL" w:eastAsia="es-CL"/>
              </w:rPr>
            </w:rPrChange>
          </w:rPr>
          <w:t xml:space="preserve">Cuadro </w:t>
        </w:r>
      </w:ins>
      <w:ins w:id="1147" w:author="Observatorio 02" w:date="2017-03-16T10:43:00Z">
        <w:r w:rsidR="00C24216" w:rsidRPr="00C2714A">
          <w:rPr>
            <w:rFonts w:eastAsia="Times New Roman"/>
            <w:b/>
            <w:bCs/>
            <w:color w:val="323E4F" w:themeColor="text2" w:themeShade="BF"/>
            <w:bdr w:val="none" w:sz="0" w:space="0" w:color="auto"/>
            <w:lang w:val="es-CL" w:eastAsia="es-CL"/>
            <w:rPrChange w:id="1148" w:author="Observatorio 02" w:date="2017-03-23T14:31:00Z">
              <w:rPr>
                <w:rFonts w:eastAsia="Times New Roman"/>
                <w:b/>
                <w:bCs/>
                <w:sz w:val="22"/>
                <w:szCs w:val="22"/>
                <w:bdr w:val="none" w:sz="0" w:space="0" w:color="auto"/>
                <w:lang w:val="es-CL" w:eastAsia="es-CL"/>
              </w:rPr>
            </w:rPrChange>
          </w:rPr>
          <w:t xml:space="preserve">3. </w:t>
        </w:r>
      </w:ins>
      <w:ins w:id="1149" w:author="Observatorio 02" w:date="2017-03-16T11:45:00Z">
        <w:r w:rsidRPr="00C2714A">
          <w:rPr>
            <w:rFonts w:eastAsia="Times New Roman"/>
            <w:b/>
            <w:bCs/>
            <w:color w:val="323E4F" w:themeColor="text2" w:themeShade="BF"/>
            <w:bdr w:val="none" w:sz="0" w:space="0" w:color="auto"/>
            <w:lang w:val="es-CL" w:eastAsia="es-CL"/>
            <w:rPrChange w:id="1150" w:author="Observatorio 02" w:date="2017-03-23T14:31:00Z">
              <w:rPr>
                <w:rFonts w:eastAsia="Times New Roman"/>
                <w:b/>
                <w:bCs/>
                <w:color w:val="1F3864" w:themeColor="accent5" w:themeShade="80"/>
                <w:bdr w:val="none" w:sz="0" w:space="0" w:color="auto"/>
                <w:lang w:val="es-CL" w:eastAsia="es-CL"/>
              </w:rPr>
            </w:rPrChange>
          </w:rPr>
          <w:t>D</w:t>
        </w:r>
      </w:ins>
      <w:ins w:id="1151" w:author="Observatorio 02" w:date="2017-03-16T10:43:00Z">
        <w:r w:rsidR="00C24216" w:rsidRPr="00C2714A">
          <w:rPr>
            <w:rFonts w:eastAsia="Times New Roman"/>
            <w:b/>
            <w:bCs/>
            <w:color w:val="323E4F" w:themeColor="text2" w:themeShade="BF"/>
            <w:bdr w:val="none" w:sz="0" w:space="0" w:color="auto"/>
            <w:lang w:val="es-CL" w:eastAsia="es-CL"/>
            <w:rPrChange w:id="1152" w:author="Observatorio 02" w:date="2017-03-23T14:31:00Z">
              <w:rPr>
                <w:rFonts w:eastAsia="Times New Roman"/>
                <w:b/>
                <w:bCs/>
                <w:sz w:val="22"/>
                <w:szCs w:val="22"/>
                <w:bdr w:val="none" w:sz="0" w:space="0" w:color="auto"/>
                <w:lang w:val="es-CL" w:eastAsia="es-CL"/>
              </w:rPr>
            </w:rPrChange>
          </w:rPr>
          <w:t>istribución de ocupados del sector según tamaño de empresa, 2010-2016</w:t>
        </w:r>
      </w:ins>
    </w:p>
    <w:tbl>
      <w:tblPr>
        <w:tblW w:w="7936" w:type="dxa"/>
        <w:tblCellMar>
          <w:left w:w="70" w:type="dxa"/>
          <w:right w:w="70" w:type="dxa"/>
        </w:tblCellMar>
        <w:tblLook w:val="04A0" w:firstRow="1" w:lastRow="0" w:firstColumn="1" w:lastColumn="0" w:noHBand="0" w:noVBand="1"/>
      </w:tblPr>
      <w:tblGrid>
        <w:gridCol w:w="1216"/>
        <w:gridCol w:w="960"/>
        <w:gridCol w:w="960"/>
        <w:gridCol w:w="960"/>
        <w:gridCol w:w="960"/>
        <w:gridCol w:w="960"/>
        <w:gridCol w:w="960"/>
        <w:gridCol w:w="960"/>
      </w:tblGrid>
      <w:tr w:rsidR="00C24216" w:rsidRPr="00C2714A" w14:paraId="59F9D38F" w14:textId="77777777" w:rsidTr="00C24216">
        <w:trPr>
          <w:trHeight w:val="300"/>
          <w:ins w:id="1153" w:author="Observatorio 02" w:date="2017-03-16T10:43:00Z"/>
        </w:trPr>
        <w:tc>
          <w:tcPr>
            <w:tcW w:w="1216" w:type="dxa"/>
            <w:tcBorders>
              <w:top w:val="single" w:sz="8" w:space="0" w:color="000000"/>
              <w:left w:val="nil"/>
              <w:bottom w:val="single" w:sz="4" w:space="0" w:color="000000"/>
              <w:right w:val="nil"/>
            </w:tcBorders>
            <w:shd w:val="clear" w:color="000000" w:fill="FFFFFF"/>
            <w:noWrap/>
            <w:vAlign w:val="bottom"/>
            <w:hideMark/>
          </w:tcPr>
          <w:p w14:paraId="553D0EDC" w14:textId="062B5389" w:rsidR="00C24216" w:rsidRPr="00C2714A" w:rsidRDefault="00C24216" w:rsidP="00C24216">
            <w:pPr>
              <w:spacing w:after="0" w:line="240" w:lineRule="auto"/>
              <w:rPr>
                <w:ins w:id="1154" w:author="Observatorio 02" w:date="2017-03-16T10:43:00Z"/>
                <w:rFonts w:eastAsia="Times New Roman"/>
                <w:sz w:val="22"/>
                <w:szCs w:val="22"/>
                <w:bdr w:val="none" w:sz="0" w:space="0" w:color="auto"/>
                <w:lang w:val="es-CL" w:eastAsia="es-CL"/>
              </w:rPr>
            </w:pPr>
            <w:ins w:id="1155" w:author="Observatorio 02" w:date="2017-03-16T10:43:00Z">
              <w:r w:rsidRPr="00C2714A">
                <w:rPr>
                  <w:rFonts w:eastAsia="Times New Roman"/>
                  <w:sz w:val="22"/>
                  <w:szCs w:val="22"/>
                  <w:bdr w:val="none" w:sz="0" w:space="0" w:color="auto"/>
                  <w:lang w:val="es-CL" w:eastAsia="es-CL"/>
                </w:rPr>
                <w:t>Tamaño de empresa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26FF15B" w14:textId="77777777" w:rsidR="00C24216" w:rsidRPr="00C2714A" w:rsidRDefault="00C24216" w:rsidP="00C24216">
            <w:pPr>
              <w:spacing w:after="0" w:line="240" w:lineRule="auto"/>
              <w:jc w:val="center"/>
              <w:rPr>
                <w:ins w:id="1156" w:author="Observatorio 02" w:date="2017-03-16T10:43:00Z"/>
                <w:rFonts w:eastAsia="Times New Roman"/>
                <w:sz w:val="22"/>
                <w:szCs w:val="22"/>
                <w:bdr w:val="none" w:sz="0" w:space="0" w:color="auto"/>
                <w:lang w:val="es-CL" w:eastAsia="es-CL"/>
              </w:rPr>
            </w:pPr>
            <w:ins w:id="1157" w:author="Observatorio 02" w:date="2017-03-16T10:43:00Z">
              <w:r w:rsidRPr="00C2714A">
                <w:rPr>
                  <w:rFonts w:eastAsia="Times New Roman"/>
                  <w:sz w:val="22"/>
                  <w:szCs w:val="22"/>
                  <w:bdr w:val="none" w:sz="0" w:space="0" w:color="auto"/>
                  <w:lang w:val="es-CL" w:eastAsia="es-CL"/>
                </w:rPr>
                <w:t>2010</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B8AE4F5" w14:textId="77777777" w:rsidR="00C24216" w:rsidRPr="00C2714A" w:rsidRDefault="00C24216" w:rsidP="00C24216">
            <w:pPr>
              <w:spacing w:after="0" w:line="240" w:lineRule="auto"/>
              <w:jc w:val="center"/>
              <w:rPr>
                <w:ins w:id="1158" w:author="Observatorio 02" w:date="2017-03-16T10:43:00Z"/>
                <w:rFonts w:eastAsia="Times New Roman"/>
                <w:sz w:val="22"/>
                <w:szCs w:val="22"/>
                <w:bdr w:val="none" w:sz="0" w:space="0" w:color="auto"/>
                <w:lang w:val="es-CL" w:eastAsia="es-CL"/>
              </w:rPr>
            </w:pPr>
            <w:ins w:id="1159" w:author="Observatorio 02" w:date="2017-03-16T10:43:00Z">
              <w:r w:rsidRPr="00C2714A">
                <w:rPr>
                  <w:rFonts w:eastAsia="Times New Roman"/>
                  <w:sz w:val="22"/>
                  <w:szCs w:val="22"/>
                  <w:bdr w:val="none" w:sz="0" w:space="0" w:color="auto"/>
                  <w:lang w:val="es-CL" w:eastAsia="es-CL"/>
                </w:rPr>
                <w:t>2011</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5A7E6DFC" w14:textId="77777777" w:rsidR="00C24216" w:rsidRPr="00C2714A" w:rsidRDefault="00C24216" w:rsidP="00C24216">
            <w:pPr>
              <w:spacing w:after="0" w:line="240" w:lineRule="auto"/>
              <w:jc w:val="center"/>
              <w:rPr>
                <w:ins w:id="1160" w:author="Observatorio 02" w:date="2017-03-16T10:43:00Z"/>
                <w:rFonts w:eastAsia="Times New Roman"/>
                <w:sz w:val="22"/>
                <w:szCs w:val="22"/>
                <w:bdr w:val="none" w:sz="0" w:space="0" w:color="auto"/>
                <w:lang w:val="es-CL" w:eastAsia="es-CL"/>
              </w:rPr>
            </w:pPr>
            <w:ins w:id="1161" w:author="Observatorio 02" w:date="2017-03-16T10:43:00Z">
              <w:r w:rsidRPr="00C2714A">
                <w:rPr>
                  <w:rFonts w:eastAsia="Times New Roman"/>
                  <w:sz w:val="22"/>
                  <w:szCs w:val="22"/>
                  <w:bdr w:val="none" w:sz="0" w:space="0" w:color="auto"/>
                  <w:lang w:val="es-CL" w:eastAsia="es-CL"/>
                </w:rPr>
                <w:t>2012</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F4E345D" w14:textId="77777777" w:rsidR="00C24216" w:rsidRPr="00C2714A" w:rsidRDefault="00C24216" w:rsidP="00C24216">
            <w:pPr>
              <w:spacing w:after="0" w:line="240" w:lineRule="auto"/>
              <w:jc w:val="center"/>
              <w:rPr>
                <w:ins w:id="1162" w:author="Observatorio 02" w:date="2017-03-16T10:43:00Z"/>
                <w:rFonts w:eastAsia="Times New Roman"/>
                <w:sz w:val="22"/>
                <w:szCs w:val="22"/>
                <w:bdr w:val="none" w:sz="0" w:space="0" w:color="auto"/>
                <w:lang w:val="es-CL" w:eastAsia="es-CL"/>
              </w:rPr>
            </w:pPr>
            <w:ins w:id="1163" w:author="Observatorio 02" w:date="2017-03-16T10:43:00Z">
              <w:r w:rsidRPr="00C2714A">
                <w:rPr>
                  <w:rFonts w:eastAsia="Times New Roman"/>
                  <w:sz w:val="22"/>
                  <w:szCs w:val="22"/>
                  <w:bdr w:val="none" w:sz="0" w:space="0" w:color="auto"/>
                  <w:lang w:val="es-CL" w:eastAsia="es-CL"/>
                </w:rPr>
                <w:t>2013</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63BA921" w14:textId="77777777" w:rsidR="00C24216" w:rsidRPr="00C2714A" w:rsidRDefault="00C24216" w:rsidP="00C24216">
            <w:pPr>
              <w:spacing w:after="0" w:line="240" w:lineRule="auto"/>
              <w:jc w:val="center"/>
              <w:rPr>
                <w:ins w:id="1164" w:author="Observatorio 02" w:date="2017-03-16T10:43:00Z"/>
                <w:rFonts w:eastAsia="Times New Roman"/>
                <w:sz w:val="22"/>
                <w:szCs w:val="22"/>
                <w:bdr w:val="none" w:sz="0" w:space="0" w:color="auto"/>
                <w:lang w:val="es-CL" w:eastAsia="es-CL"/>
              </w:rPr>
            </w:pPr>
            <w:ins w:id="1165" w:author="Observatorio 02" w:date="2017-03-16T10:43:00Z">
              <w:r w:rsidRPr="00C2714A">
                <w:rPr>
                  <w:rFonts w:eastAsia="Times New Roman"/>
                  <w:sz w:val="22"/>
                  <w:szCs w:val="22"/>
                  <w:bdr w:val="none" w:sz="0" w:space="0" w:color="auto"/>
                  <w:lang w:val="es-CL" w:eastAsia="es-CL"/>
                </w:rPr>
                <w:t>2014</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D42C8F" w14:textId="77777777" w:rsidR="00C24216" w:rsidRPr="00C2714A" w:rsidRDefault="00C24216" w:rsidP="00C24216">
            <w:pPr>
              <w:spacing w:after="0" w:line="240" w:lineRule="auto"/>
              <w:jc w:val="center"/>
              <w:rPr>
                <w:ins w:id="1166" w:author="Observatorio 02" w:date="2017-03-16T10:43:00Z"/>
                <w:rFonts w:eastAsia="Times New Roman"/>
                <w:sz w:val="22"/>
                <w:szCs w:val="22"/>
                <w:bdr w:val="none" w:sz="0" w:space="0" w:color="auto"/>
                <w:lang w:val="es-CL" w:eastAsia="es-CL"/>
              </w:rPr>
            </w:pPr>
            <w:ins w:id="1167" w:author="Observatorio 02" w:date="2017-03-16T10:43:00Z">
              <w:r w:rsidRPr="00C2714A">
                <w:rPr>
                  <w:rFonts w:eastAsia="Times New Roman"/>
                  <w:sz w:val="22"/>
                  <w:szCs w:val="22"/>
                  <w:bdr w:val="none" w:sz="0" w:space="0" w:color="auto"/>
                  <w:lang w:val="es-CL" w:eastAsia="es-CL"/>
                </w:rPr>
                <w:t>2015</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BBE2E0F" w14:textId="77777777" w:rsidR="00C24216" w:rsidRPr="00C2714A" w:rsidRDefault="00C24216" w:rsidP="00C24216">
            <w:pPr>
              <w:spacing w:after="0" w:line="240" w:lineRule="auto"/>
              <w:jc w:val="center"/>
              <w:rPr>
                <w:ins w:id="1168" w:author="Observatorio 02" w:date="2017-03-16T10:43:00Z"/>
                <w:rFonts w:eastAsia="Times New Roman"/>
                <w:sz w:val="22"/>
                <w:szCs w:val="22"/>
                <w:bdr w:val="none" w:sz="0" w:space="0" w:color="auto"/>
                <w:lang w:val="es-CL" w:eastAsia="es-CL"/>
              </w:rPr>
            </w:pPr>
            <w:ins w:id="1169" w:author="Observatorio 02" w:date="2017-03-16T10:43:00Z">
              <w:r w:rsidRPr="00C2714A">
                <w:rPr>
                  <w:rFonts w:eastAsia="Times New Roman"/>
                  <w:sz w:val="22"/>
                  <w:szCs w:val="22"/>
                  <w:bdr w:val="none" w:sz="0" w:space="0" w:color="auto"/>
                  <w:lang w:val="es-CL" w:eastAsia="es-CL"/>
                </w:rPr>
                <w:t>2016</w:t>
              </w:r>
            </w:ins>
          </w:p>
        </w:tc>
      </w:tr>
      <w:tr w:rsidR="00C24216" w:rsidRPr="00C2714A" w14:paraId="225AB690" w14:textId="77777777" w:rsidTr="00C24216">
        <w:trPr>
          <w:trHeight w:val="300"/>
          <w:ins w:id="1170" w:author="Observatorio 02" w:date="2017-03-16T10:43:00Z"/>
        </w:trPr>
        <w:tc>
          <w:tcPr>
            <w:tcW w:w="1216" w:type="dxa"/>
            <w:tcBorders>
              <w:top w:val="nil"/>
              <w:left w:val="nil"/>
              <w:bottom w:val="nil"/>
              <w:right w:val="nil"/>
            </w:tcBorders>
            <w:shd w:val="clear" w:color="000000" w:fill="FFFFFF"/>
            <w:noWrap/>
            <w:vAlign w:val="bottom"/>
            <w:hideMark/>
          </w:tcPr>
          <w:p w14:paraId="6035F42E" w14:textId="77777777" w:rsidR="00C24216" w:rsidRPr="00C2714A" w:rsidRDefault="00C24216" w:rsidP="00C24216">
            <w:pPr>
              <w:spacing w:after="0" w:line="240" w:lineRule="auto"/>
              <w:rPr>
                <w:ins w:id="1171" w:author="Observatorio 02" w:date="2017-03-16T10:43:00Z"/>
                <w:rFonts w:eastAsia="Times New Roman"/>
                <w:sz w:val="22"/>
                <w:szCs w:val="22"/>
                <w:bdr w:val="none" w:sz="0" w:space="0" w:color="auto"/>
                <w:lang w:val="es-CL" w:eastAsia="es-CL"/>
              </w:rPr>
            </w:pPr>
            <w:ins w:id="1172" w:author="Observatorio 02" w:date="2017-03-16T10:43:00Z">
              <w:r w:rsidRPr="00C2714A">
                <w:rPr>
                  <w:rFonts w:eastAsia="Times New Roman"/>
                  <w:sz w:val="22"/>
                  <w:szCs w:val="22"/>
                  <w:bdr w:val="none" w:sz="0" w:space="0" w:color="auto"/>
                  <w:lang w:val="es-CL" w:eastAsia="es-CL"/>
                </w:rPr>
                <w:t>Unipersonal</w:t>
              </w:r>
            </w:ins>
          </w:p>
        </w:tc>
        <w:tc>
          <w:tcPr>
            <w:tcW w:w="960" w:type="dxa"/>
            <w:tcBorders>
              <w:top w:val="nil"/>
              <w:left w:val="nil"/>
              <w:bottom w:val="nil"/>
              <w:right w:val="nil"/>
            </w:tcBorders>
            <w:shd w:val="clear" w:color="000000" w:fill="FFFFFF"/>
            <w:noWrap/>
            <w:vAlign w:val="bottom"/>
            <w:hideMark/>
          </w:tcPr>
          <w:p w14:paraId="10E583BF" w14:textId="77777777" w:rsidR="00C24216" w:rsidRPr="00C2714A" w:rsidRDefault="00C24216" w:rsidP="00C24216">
            <w:pPr>
              <w:spacing w:after="0" w:line="240" w:lineRule="auto"/>
              <w:jc w:val="right"/>
              <w:rPr>
                <w:ins w:id="1173" w:author="Observatorio 02" w:date="2017-03-16T10:43:00Z"/>
                <w:rFonts w:eastAsia="Times New Roman"/>
                <w:sz w:val="22"/>
                <w:szCs w:val="22"/>
                <w:bdr w:val="none" w:sz="0" w:space="0" w:color="auto"/>
                <w:lang w:val="es-CL" w:eastAsia="es-CL"/>
              </w:rPr>
            </w:pPr>
            <w:ins w:id="1174" w:author="Observatorio 02" w:date="2017-03-16T10:43:00Z">
              <w:r w:rsidRPr="00C2714A">
                <w:rPr>
                  <w:rFonts w:eastAsia="Times New Roman"/>
                  <w:sz w:val="22"/>
                  <w:szCs w:val="22"/>
                  <w:bdr w:val="none" w:sz="0" w:space="0" w:color="auto"/>
                  <w:lang w:val="es-CL" w:eastAsia="es-CL"/>
                </w:rPr>
                <w:t>22,6</w:t>
              </w:r>
            </w:ins>
          </w:p>
        </w:tc>
        <w:tc>
          <w:tcPr>
            <w:tcW w:w="960" w:type="dxa"/>
            <w:tcBorders>
              <w:top w:val="nil"/>
              <w:left w:val="nil"/>
              <w:bottom w:val="nil"/>
              <w:right w:val="nil"/>
            </w:tcBorders>
            <w:shd w:val="clear" w:color="000000" w:fill="FFFFFF"/>
            <w:noWrap/>
            <w:vAlign w:val="bottom"/>
            <w:hideMark/>
          </w:tcPr>
          <w:p w14:paraId="4FFBF39A" w14:textId="77777777" w:rsidR="00C24216" w:rsidRPr="00C2714A" w:rsidRDefault="00C24216" w:rsidP="00C24216">
            <w:pPr>
              <w:spacing w:after="0" w:line="240" w:lineRule="auto"/>
              <w:jc w:val="right"/>
              <w:rPr>
                <w:ins w:id="1175" w:author="Observatorio 02" w:date="2017-03-16T10:43:00Z"/>
                <w:rFonts w:eastAsia="Times New Roman"/>
                <w:sz w:val="22"/>
                <w:szCs w:val="22"/>
                <w:bdr w:val="none" w:sz="0" w:space="0" w:color="auto"/>
                <w:lang w:val="es-CL" w:eastAsia="es-CL"/>
              </w:rPr>
            </w:pPr>
            <w:ins w:id="1176" w:author="Observatorio 02" w:date="2017-03-16T10:43:00Z">
              <w:r w:rsidRPr="00C2714A">
                <w:rPr>
                  <w:rFonts w:eastAsia="Times New Roman"/>
                  <w:sz w:val="22"/>
                  <w:szCs w:val="22"/>
                  <w:bdr w:val="none" w:sz="0" w:space="0" w:color="auto"/>
                  <w:lang w:val="es-CL" w:eastAsia="es-CL"/>
                </w:rPr>
                <w:t>20,0</w:t>
              </w:r>
            </w:ins>
          </w:p>
        </w:tc>
        <w:tc>
          <w:tcPr>
            <w:tcW w:w="960" w:type="dxa"/>
            <w:tcBorders>
              <w:top w:val="nil"/>
              <w:left w:val="nil"/>
              <w:bottom w:val="nil"/>
              <w:right w:val="nil"/>
            </w:tcBorders>
            <w:shd w:val="clear" w:color="000000" w:fill="FFFFFF"/>
            <w:noWrap/>
            <w:vAlign w:val="bottom"/>
            <w:hideMark/>
          </w:tcPr>
          <w:p w14:paraId="0FBD4426" w14:textId="77777777" w:rsidR="00C24216" w:rsidRPr="00C2714A" w:rsidRDefault="00C24216" w:rsidP="00C24216">
            <w:pPr>
              <w:spacing w:after="0" w:line="240" w:lineRule="auto"/>
              <w:jc w:val="right"/>
              <w:rPr>
                <w:ins w:id="1177" w:author="Observatorio 02" w:date="2017-03-16T10:43:00Z"/>
                <w:rFonts w:eastAsia="Times New Roman"/>
                <w:sz w:val="22"/>
                <w:szCs w:val="22"/>
                <w:bdr w:val="none" w:sz="0" w:space="0" w:color="auto"/>
                <w:lang w:val="es-CL" w:eastAsia="es-CL"/>
              </w:rPr>
            </w:pPr>
            <w:ins w:id="1178" w:author="Observatorio 02" w:date="2017-03-16T10:43:00Z">
              <w:r w:rsidRPr="00C2714A">
                <w:rPr>
                  <w:rFonts w:eastAsia="Times New Roman"/>
                  <w:sz w:val="22"/>
                  <w:szCs w:val="22"/>
                  <w:bdr w:val="none" w:sz="0" w:space="0" w:color="auto"/>
                  <w:lang w:val="es-CL" w:eastAsia="es-CL"/>
                </w:rPr>
                <w:t>18,5</w:t>
              </w:r>
            </w:ins>
          </w:p>
        </w:tc>
        <w:tc>
          <w:tcPr>
            <w:tcW w:w="960" w:type="dxa"/>
            <w:tcBorders>
              <w:top w:val="nil"/>
              <w:left w:val="nil"/>
              <w:bottom w:val="nil"/>
              <w:right w:val="nil"/>
            </w:tcBorders>
            <w:shd w:val="clear" w:color="000000" w:fill="FFFFFF"/>
            <w:noWrap/>
            <w:vAlign w:val="bottom"/>
            <w:hideMark/>
          </w:tcPr>
          <w:p w14:paraId="6AEC1A2D" w14:textId="77777777" w:rsidR="00C24216" w:rsidRPr="00C2714A" w:rsidRDefault="00C24216" w:rsidP="00C24216">
            <w:pPr>
              <w:spacing w:after="0" w:line="240" w:lineRule="auto"/>
              <w:jc w:val="right"/>
              <w:rPr>
                <w:ins w:id="1179" w:author="Observatorio 02" w:date="2017-03-16T10:43:00Z"/>
                <w:rFonts w:eastAsia="Times New Roman"/>
                <w:sz w:val="22"/>
                <w:szCs w:val="22"/>
                <w:bdr w:val="none" w:sz="0" w:space="0" w:color="auto"/>
                <w:lang w:val="es-CL" w:eastAsia="es-CL"/>
              </w:rPr>
            </w:pPr>
            <w:ins w:id="1180" w:author="Observatorio 02" w:date="2017-03-16T10:43:00Z">
              <w:r w:rsidRPr="00C2714A">
                <w:rPr>
                  <w:rFonts w:eastAsia="Times New Roman"/>
                  <w:sz w:val="22"/>
                  <w:szCs w:val="22"/>
                  <w:bdr w:val="none" w:sz="0" w:space="0" w:color="auto"/>
                  <w:lang w:val="es-CL" w:eastAsia="es-CL"/>
                </w:rPr>
                <w:t>19,1</w:t>
              </w:r>
            </w:ins>
          </w:p>
        </w:tc>
        <w:tc>
          <w:tcPr>
            <w:tcW w:w="960" w:type="dxa"/>
            <w:tcBorders>
              <w:top w:val="nil"/>
              <w:left w:val="nil"/>
              <w:bottom w:val="nil"/>
              <w:right w:val="nil"/>
            </w:tcBorders>
            <w:shd w:val="clear" w:color="000000" w:fill="FFFFFF"/>
            <w:noWrap/>
            <w:vAlign w:val="bottom"/>
            <w:hideMark/>
          </w:tcPr>
          <w:p w14:paraId="7EB52F46" w14:textId="77777777" w:rsidR="00C24216" w:rsidRPr="00C2714A" w:rsidRDefault="00C24216" w:rsidP="00C24216">
            <w:pPr>
              <w:spacing w:after="0" w:line="240" w:lineRule="auto"/>
              <w:jc w:val="right"/>
              <w:rPr>
                <w:ins w:id="1181" w:author="Observatorio 02" w:date="2017-03-16T10:43:00Z"/>
                <w:rFonts w:eastAsia="Times New Roman"/>
                <w:sz w:val="22"/>
                <w:szCs w:val="22"/>
                <w:bdr w:val="none" w:sz="0" w:space="0" w:color="auto"/>
                <w:lang w:val="es-CL" w:eastAsia="es-CL"/>
              </w:rPr>
            </w:pPr>
            <w:ins w:id="1182" w:author="Observatorio 02" w:date="2017-03-16T10:43:00Z">
              <w:r w:rsidRPr="00C2714A">
                <w:rPr>
                  <w:rFonts w:eastAsia="Times New Roman"/>
                  <w:sz w:val="22"/>
                  <w:szCs w:val="22"/>
                  <w:bdr w:val="none" w:sz="0" w:space="0" w:color="auto"/>
                  <w:lang w:val="es-CL" w:eastAsia="es-CL"/>
                </w:rPr>
                <w:t>19,9</w:t>
              </w:r>
            </w:ins>
          </w:p>
        </w:tc>
        <w:tc>
          <w:tcPr>
            <w:tcW w:w="960" w:type="dxa"/>
            <w:tcBorders>
              <w:top w:val="nil"/>
              <w:left w:val="nil"/>
              <w:bottom w:val="nil"/>
              <w:right w:val="nil"/>
            </w:tcBorders>
            <w:shd w:val="clear" w:color="000000" w:fill="FFFFFF"/>
            <w:noWrap/>
            <w:vAlign w:val="bottom"/>
            <w:hideMark/>
          </w:tcPr>
          <w:p w14:paraId="07E3853F" w14:textId="77777777" w:rsidR="00C24216" w:rsidRPr="00C2714A" w:rsidRDefault="00C24216" w:rsidP="00C24216">
            <w:pPr>
              <w:spacing w:after="0" w:line="240" w:lineRule="auto"/>
              <w:jc w:val="right"/>
              <w:rPr>
                <w:ins w:id="1183" w:author="Observatorio 02" w:date="2017-03-16T10:43:00Z"/>
                <w:rFonts w:eastAsia="Times New Roman"/>
                <w:sz w:val="22"/>
                <w:szCs w:val="22"/>
                <w:bdr w:val="none" w:sz="0" w:space="0" w:color="auto"/>
                <w:lang w:val="es-CL" w:eastAsia="es-CL"/>
              </w:rPr>
            </w:pPr>
            <w:ins w:id="1184" w:author="Observatorio 02" w:date="2017-03-16T10:43:00Z">
              <w:r w:rsidRPr="00C2714A">
                <w:rPr>
                  <w:rFonts w:eastAsia="Times New Roman"/>
                  <w:sz w:val="22"/>
                  <w:szCs w:val="22"/>
                  <w:bdr w:val="none" w:sz="0" w:space="0" w:color="auto"/>
                  <w:lang w:val="es-CL" w:eastAsia="es-CL"/>
                </w:rPr>
                <w:t>21,8</w:t>
              </w:r>
            </w:ins>
          </w:p>
        </w:tc>
        <w:tc>
          <w:tcPr>
            <w:tcW w:w="960" w:type="dxa"/>
            <w:tcBorders>
              <w:top w:val="nil"/>
              <w:left w:val="nil"/>
              <w:bottom w:val="nil"/>
              <w:right w:val="nil"/>
            </w:tcBorders>
            <w:shd w:val="clear" w:color="000000" w:fill="FFFFFF"/>
            <w:noWrap/>
            <w:vAlign w:val="bottom"/>
            <w:hideMark/>
          </w:tcPr>
          <w:p w14:paraId="3E7B7C42" w14:textId="77777777" w:rsidR="00C24216" w:rsidRPr="00C2714A" w:rsidRDefault="00C24216" w:rsidP="00C24216">
            <w:pPr>
              <w:spacing w:after="0" w:line="240" w:lineRule="auto"/>
              <w:jc w:val="right"/>
              <w:rPr>
                <w:ins w:id="1185" w:author="Observatorio 02" w:date="2017-03-16T10:43:00Z"/>
                <w:rFonts w:eastAsia="Times New Roman"/>
                <w:sz w:val="22"/>
                <w:szCs w:val="22"/>
                <w:bdr w:val="none" w:sz="0" w:space="0" w:color="auto"/>
                <w:lang w:val="es-CL" w:eastAsia="es-CL"/>
              </w:rPr>
            </w:pPr>
            <w:ins w:id="1186" w:author="Observatorio 02" w:date="2017-03-16T10:43:00Z">
              <w:r w:rsidRPr="00C2714A">
                <w:rPr>
                  <w:rFonts w:eastAsia="Times New Roman"/>
                  <w:sz w:val="22"/>
                  <w:szCs w:val="22"/>
                  <w:bdr w:val="none" w:sz="0" w:space="0" w:color="auto"/>
                  <w:lang w:val="es-CL" w:eastAsia="es-CL"/>
                </w:rPr>
                <w:t>23,1</w:t>
              </w:r>
            </w:ins>
          </w:p>
        </w:tc>
      </w:tr>
      <w:tr w:rsidR="00C24216" w:rsidRPr="00C2714A" w14:paraId="6E59B18B" w14:textId="77777777" w:rsidTr="00C24216">
        <w:trPr>
          <w:trHeight w:val="300"/>
          <w:ins w:id="1187" w:author="Observatorio 02" w:date="2017-03-16T10:43:00Z"/>
        </w:trPr>
        <w:tc>
          <w:tcPr>
            <w:tcW w:w="1216" w:type="dxa"/>
            <w:tcBorders>
              <w:top w:val="nil"/>
              <w:left w:val="nil"/>
              <w:bottom w:val="nil"/>
              <w:right w:val="nil"/>
            </w:tcBorders>
            <w:shd w:val="clear" w:color="000000" w:fill="FFFFFF"/>
            <w:noWrap/>
            <w:vAlign w:val="bottom"/>
            <w:hideMark/>
          </w:tcPr>
          <w:p w14:paraId="0D1A69D6" w14:textId="77777777" w:rsidR="00C24216" w:rsidRPr="00C2714A" w:rsidRDefault="00C24216" w:rsidP="00C24216">
            <w:pPr>
              <w:spacing w:after="0" w:line="240" w:lineRule="auto"/>
              <w:rPr>
                <w:ins w:id="1188" w:author="Observatorio 02" w:date="2017-03-16T10:43:00Z"/>
                <w:rFonts w:eastAsia="Times New Roman"/>
                <w:sz w:val="22"/>
                <w:szCs w:val="22"/>
                <w:bdr w:val="none" w:sz="0" w:space="0" w:color="auto"/>
                <w:lang w:val="es-CL" w:eastAsia="es-CL"/>
              </w:rPr>
            </w:pPr>
            <w:ins w:id="1189" w:author="Observatorio 02" w:date="2017-03-16T10:43:00Z">
              <w:r w:rsidRPr="00C2714A">
                <w:rPr>
                  <w:rFonts w:eastAsia="Times New Roman"/>
                  <w:sz w:val="22"/>
                  <w:szCs w:val="22"/>
                  <w:bdr w:val="none" w:sz="0" w:space="0" w:color="auto"/>
                  <w:lang w:val="es-CL" w:eastAsia="es-CL"/>
                </w:rPr>
                <w:t>Micro</w:t>
              </w:r>
            </w:ins>
          </w:p>
        </w:tc>
        <w:tc>
          <w:tcPr>
            <w:tcW w:w="960" w:type="dxa"/>
            <w:tcBorders>
              <w:top w:val="nil"/>
              <w:left w:val="nil"/>
              <w:bottom w:val="nil"/>
              <w:right w:val="nil"/>
            </w:tcBorders>
            <w:shd w:val="clear" w:color="000000" w:fill="FFFFFF"/>
            <w:noWrap/>
            <w:vAlign w:val="bottom"/>
            <w:hideMark/>
          </w:tcPr>
          <w:p w14:paraId="495B0112" w14:textId="77777777" w:rsidR="00C24216" w:rsidRPr="00C2714A" w:rsidRDefault="00C24216" w:rsidP="00C24216">
            <w:pPr>
              <w:spacing w:after="0" w:line="240" w:lineRule="auto"/>
              <w:jc w:val="right"/>
              <w:rPr>
                <w:ins w:id="1190" w:author="Observatorio 02" w:date="2017-03-16T10:43:00Z"/>
                <w:rFonts w:eastAsia="Times New Roman"/>
                <w:sz w:val="22"/>
                <w:szCs w:val="22"/>
                <w:bdr w:val="none" w:sz="0" w:space="0" w:color="auto"/>
                <w:lang w:val="es-CL" w:eastAsia="es-CL"/>
              </w:rPr>
            </w:pPr>
            <w:ins w:id="1191" w:author="Observatorio 02" w:date="2017-03-16T10:43:00Z">
              <w:r w:rsidRPr="00C2714A">
                <w:rPr>
                  <w:rFonts w:eastAsia="Times New Roman"/>
                  <w:sz w:val="22"/>
                  <w:szCs w:val="22"/>
                  <w:bdr w:val="none" w:sz="0" w:space="0" w:color="auto"/>
                  <w:lang w:val="es-CL" w:eastAsia="es-CL"/>
                </w:rPr>
                <w:t>23,8</w:t>
              </w:r>
            </w:ins>
          </w:p>
        </w:tc>
        <w:tc>
          <w:tcPr>
            <w:tcW w:w="960" w:type="dxa"/>
            <w:tcBorders>
              <w:top w:val="nil"/>
              <w:left w:val="nil"/>
              <w:bottom w:val="nil"/>
              <w:right w:val="nil"/>
            </w:tcBorders>
            <w:shd w:val="clear" w:color="000000" w:fill="FFFFFF"/>
            <w:noWrap/>
            <w:vAlign w:val="bottom"/>
            <w:hideMark/>
          </w:tcPr>
          <w:p w14:paraId="4344F092" w14:textId="77777777" w:rsidR="00C24216" w:rsidRPr="00C2714A" w:rsidRDefault="00C24216" w:rsidP="00C24216">
            <w:pPr>
              <w:spacing w:after="0" w:line="240" w:lineRule="auto"/>
              <w:jc w:val="right"/>
              <w:rPr>
                <w:ins w:id="1192" w:author="Observatorio 02" w:date="2017-03-16T10:43:00Z"/>
                <w:rFonts w:eastAsia="Times New Roman"/>
                <w:sz w:val="22"/>
                <w:szCs w:val="22"/>
                <w:bdr w:val="none" w:sz="0" w:space="0" w:color="auto"/>
                <w:lang w:val="es-CL" w:eastAsia="es-CL"/>
              </w:rPr>
            </w:pPr>
            <w:ins w:id="1193" w:author="Observatorio 02" w:date="2017-03-16T10:43:00Z">
              <w:r w:rsidRPr="00C2714A">
                <w:rPr>
                  <w:rFonts w:eastAsia="Times New Roman"/>
                  <w:sz w:val="22"/>
                  <w:szCs w:val="22"/>
                  <w:bdr w:val="none" w:sz="0" w:space="0" w:color="auto"/>
                  <w:lang w:val="es-CL" w:eastAsia="es-CL"/>
                </w:rPr>
                <w:t>22,8</w:t>
              </w:r>
            </w:ins>
          </w:p>
        </w:tc>
        <w:tc>
          <w:tcPr>
            <w:tcW w:w="960" w:type="dxa"/>
            <w:tcBorders>
              <w:top w:val="nil"/>
              <w:left w:val="nil"/>
              <w:bottom w:val="nil"/>
              <w:right w:val="nil"/>
            </w:tcBorders>
            <w:shd w:val="clear" w:color="000000" w:fill="FFFFFF"/>
            <w:noWrap/>
            <w:vAlign w:val="bottom"/>
            <w:hideMark/>
          </w:tcPr>
          <w:p w14:paraId="46CDF37F" w14:textId="77777777" w:rsidR="00C24216" w:rsidRPr="00C2714A" w:rsidRDefault="00C24216" w:rsidP="00C24216">
            <w:pPr>
              <w:spacing w:after="0" w:line="240" w:lineRule="auto"/>
              <w:jc w:val="right"/>
              <w:rPr>
                <w:ins w:id="1194" w:author="Observatorio 02" w:date="2017-03-16T10:43:00Z"/>
                <w:rFonts w:eastAsia="Times New Roman"/>
                <w:sz w:val="22"/>
                <w:szCs w:val="22"/>
                <w:bdr w:val="none" w:sz="0" w:space="0" w:color="auto"/>
                <w:lang w:val="es-CL" w:eastAsia="es-CL"/>
              </w:rPr>
            </w:pPr>
            <w:ins w:id="1195" w:author="Observatorio 02" w:date="2017-03-16T10:43:00Z">
              <w:r w:rsidRPr="00C2714A">
                <w:rPr>
                  <w:rFonts w:eastAsia="Times New Roman"/>
                  <w:sz w:val="22"/>
                  <w:szCs w:val="22"/>
                  <w:bdr w:val="none" w:sz="0" w:space="0" w:color="auto"/>
                  <w:lang w:val="es-CL" w:eastAsia="es-CL"/>
                </w:rPr>
                <w:t>21,9</w:t>
              </w:r>
            </w:ins>
          </w:p>
        </w:tc>
        <w:tc>
          <w:tcPr>
            <w:tcW w:w="960" w:type="dxa"/>
            <w:tcBorders>
              <w:top w:val="nil"/>
              <w:left w:val="nil"/>
              <w:bottom w:val="nil"/>
              <w:right w:val="nil"/>
            </w:tcBorders>
            <w:shd w:val="clear" w:color="000000" w:fill="FFFFFF"/>
            <w:noWrap/>
            <w:vAlign w:val="bottom"/>
            <w:hideMark/>
          </w:tcPr>
          <w:p w14:paraId="66031C89" w14:textId="77777777" w:rsidR="00C24216" w:rsidRPr="00C2714A" w:rsidRDefault="00C24216" w:rsidP="00C24216">
            <w:pPr>
              <w:spacing w:after="0" w:line="240" w:lineRule="auto"/>
              <w:jc w:val="right"/>
              <w:rPr>
                <w:ins w:id="1196" w:author="Observatorio 02" w:date="2017-03-16T10:43:00Z"/>
                <w:rFonts w:eastAsia="Times New Roman"/>
                <w:sz w:val="22"/>
                <w:szCs w:val="22"/>
                <w:bdr w:val="none" w:sz="0" w:space="0" w:color="auto"/>
                <w:lang w:val="es-CL" w:eastAsia="es-CL"/>
              </w:rPr>
            </w:pPr>
            <w:ins w:id="1197" w:author="Observatorio 02" w:date="2017-03-16T10:43:00Z">
              <w:r w:rsidRPr="00C2714A">
                <w:rPr>
                  <w:rFonts w:eastAsia="Times New Roman"/>
                  <w:sz w:val="22"/>
                  <w:szCs w:val="22"/>
                  <w:bdr w:val="none" w:sz="0" w:space="0" w:color="auto"/>
                  <w:lang w:val="es-CL" w:eastAsia="es-CL"/>
                </w:rPr>
                <w:t>20,4</w:t>
              </w:r>
            </w:ins>
          </w:p>
        </w:tc>
        <w:tc>
          <w:tcPr>
            <w:tcW w:w="960" w:type="dxa"/>
            <w:tcBorders>
              <w:top w:val="nil"/>
              <w:left w:val="nil"/>
              <w:bottom w:val="nil"/>
              <w:right w:val="nil"/>
            </w:tcBorders>
            <w:shd w:val="clear" w:color="000000" w:fill="FFFFFF"/>
            <w:noWrap/>
            <w:vAlign w:val="bottom"/>
            <w:hideMark/>
          </w:tcPr>
          <w:p w14:paraId="206AA5F6" w14:textId="77777777" w:rsidR="00C24216" w:rsidRPr="00C2714A" w:rsidRDefault="00C24216" w:rsidP="00C24216">
            <w:pPr>
              <w:spacing w:after="0" w:line="240" w:lineRule="auto"/>
              <w:jc w:val="right"/>
              <w:rPr>
                <w:ins w:id="1198" w:author="Observatorio 02" w:date="2017-03-16T10:43:00Z"/>
                <w:rFonts w:eastAsia="Times New Roman"/>
                <w:sz w:val="22"/>
                <w:szCs w:val="22"/>
                <w:bdr w:val="none" w:sz="0" w:space="0" w:color="auto"/>
                <w:lang w:val="es-CL" w:eastAsia="es-CL"/>
              </w:rPr>
            </w:pPr>
            <w:ins w:id="1199" w:author="Observatorio 02" w:date="2017-03-16T10:43:00Z">
              <w:r w:rsidRPr="00C2714A">
                <w:rPr>
                  <w:rFonts w:eastAsia="Times New Roman"/>
                  <w:sz w:val="22"/>
                  <w:szCs w:val="22"/>
                  <w:bdr w:val="none" w:sz="0" w:space="0" w:color="auto"/>
                  <w:lang w:val="es-CL" w:eastAsia="es-CL"/>
                </w:rPr>
                <w:t>23,7</w:t>
              </w:r>
            </w:ins>
          </w:p>
        </w:tc>
        <w:tc>
          <w:tcPr>
            <w:tcW w:w="960" w:type="dxa"/>
            <w:tcBorders>
              <w:top w:val="nil"/>
              <w:left w:val="nil"/>
              <w:bottom w:val="nil"/>
              <w:right w:val="nil"/>
            </w:tcBorders>
            <w:shd w:val="clear" w:color="000000" w:fill="FFFFFF"/>
            <w:noWrap/>
            <w:vAlign w:val="bottom"/>
            <w:hideMark/>
          </w:tcPr>
          <w:p w14:paraId="366DA150" w14:textId="77777777" w:rsidR="00C24216" w:rsidRPr="00C2714A" w:rsidRDefault="00C24216" w:rsidP="00C24216">
            <w:pPr>
              <w:spacing w:after="0" w:line="240" w:lineRule="auto"/>
              <w:jc w:val="right"/>
              <w:rPr>
                <w:ins w:id="1200" w:author="Observatorio 02" w:date="2017-03-16T10:43:00Z"/>
                <w:rFonts w:eastAsia="Times New Roman"/>
                <w:sz w:val="22"/>
                <w:szCs w:val="22"/>
                <w:bdr w:val="none" w:sz="0" w:space="0" w:color="auto"/>
                <w:lang w:val="es-CL" w:eastAsia="es-CL"/>
              </w:rPr>
            </w:pPr>
            <w:ins w:id="1201" w:author="Observatorio 02" w:date="2017-03-16T10:43:00Z">
              <w:r w:rsidRPr="00C2714A">
                <w:rPr>
                  <w:rFonts w:eastAsia="Times New Roman"/>
                  <w:sz w:val="22"/>
                  <w:szCs w:val="22"/>
                  <w:bdr w:val="none" w:sz="0" w:space="0" w:color="auto"/>
                  <w:lang w:val="es-CL" w:eastAsia="es-CL"/>
                </w:rPr>
                <w:t>22,4</w:t>
              </w:r>
            </w:ins>
          </w:p>
        </w:tc>
        <w:tc>
          <w:tcPr>
            <w:tcW w:w="960" w:type="dxa"/>
            <w:tcBorders>
              <w:top w:val="nil"/>
              <w:left w:val="nil"/>
              <w:bottom w:val="nil"/>
              <w:right w:val="nil"/>
            </w:tcBorders>
            <w:shd w:val="clear" w:color="000000" w:fill="FFFFFF"/>
            <w:noWrap/>
            <w:vAlign w:val="bottom"/>
            <w:hideMark/>
          </w:tcPr>
          <w:p w14:paraId="26D256D3" w14:textId="77777777" w:rsidR="00C24216" w:rsidRPr="00C2714A" w:rsidRDefault="00C24216" w:rsidP="00C24216">
            <w:pPr>
              <w:spacing w:after="0" w:line="240" w:lineRule="auto"/>
              <w:jc w:val="right"/>
              <w:rPr>
                <w:ins w:id="1202" w:author="Observatorio 02" w:date="2017-03-16T10:43:00Z"/>
                <w:rFonts w:eastAsia="Times New Roman"/>
                <w:sz w:val="22"/>
                <w:szCs w:val="22"/>
                <w:bdr w:val="none" w:sz="0" w:space="0" w:color="auto"/>
                <w:lang w:val="es-CL" w:eastAsia="es-CL"/>
              </w:rPr>
            </w:pPr>
            <w:ins w:id="1203" w:author="Observatorio 02" w:date="2017-03-16T10:43:00Z">
              <w:r w:rsidRPr="00C2714A">
                <w:rPr>
                  <w:rFonts w:eastAsia="Times New Roman"/>
                  <w:sz w:val="22"/>
                  <w:szCs w:val="22"/>
                  <w:bdr w:val="none" w:sz="0" w:space="0" w:color="auto"/>
                  <w:lang w:val="es-CL" w:eastAsia="es-CL"/>
                </w:rPr>
                <w:t>22,9</w:t>
              </w:r>
            </w:ins>
          </w:p>
        </w:tc>
      </w:tr>
      <w:tr w:rsidR="00C24216" w:rsidRPr="00C2714A" w14:paraId="2F75154E" w14:textId="77777777" w:rsidTr="00C24216">
        <w:trPr>
          <w:trHeight w:val="300"/>
          <w:ins w:id="1204" w:author="Observatorio 02" w:date="2017-03-16T10:43:00Z"/>
        </w:trPr>
        <w:tc>
          <w:tcPr>
            <w:tcW w:w="1216" w:type="dxa"/>
            <w:tcBorders>
              <w:top w:val="nil"/>
              <w:left w:val="nil"/>
              <w:bottom w:val="nil"/>
              <w:right w:val="nil"/>
            </w:tcBorders>
            <w:shd w:val="clear" w:color="000000" w:fill="FFFFFF"/>
            <w:noWrap/>
            <w:vAlign w:val="bottom"/>
            <w:hideMark/>
          </w:tcPr>
          <w:p w14:paraId="01FD19FC" w14:textId="77777777" w:rsidR="00C24216" w:rsidRPr="00C2714A" w:rsidRDefault="00C24216" w:rsidP="00C24216">
            <w:pPr>
              <w:spacing w:after="0" w:line="240" w:lineRule="auto"/>
              <w:rPr>
                <w:ins w:id="1205" w:author="Observatorio 02" w:date="2017-03-16T10:43:00Z"/>
                <w:rFonts w:eastAsia="Times New Roman"/>
                <w:sz w:val="22"/>
                <w:szCs w:val="22"/>
                <w:bdr w:val="none" w:sz="0" w:space="0" w:color="auto"/>
                <w:lang w:val="es-CL" w:eastAsia="es-CL"/>
              </w:rPr>
            </w:pPr>
            <w:ins w:id="1206" w:author="Observatorio 02" w:date="2017-03-16T10:43:00Z">
              <w:r w:rsidRPr="00C2714A">
                <w:rPr>
                  <w:rFonts w:eastAsia="Times New Roman"/>
                  <w:sz w:val="22"/>
                  <w:szCs w:val="22"/>
                  <w:bdr w:val="none" w:sz="0" w:space="0" w:color="auto"/>
                  <w:lang w:val="es-CL" w:eastAsia="es-CL"/>
                </w:rPr>
                <w:t>Pequeña</w:t>
              </w:r>
            </w:ins>
          </w:p>
        </w:tc>
        <w:tc>
          <w:tcPr>
            <w:tcW w:w="960" w:type="dxa"/>
            <w:tcBorders>
              <w:top w:val="nil"/>
              <w:left w:val="nil"/>
              <w:bottom w:val="nil"/>
              <w:right w:val="nil"/>
            </w:tcBorders>
            <w:shd w:val="clear" w:color="000000" w:fill="FFFFFF"/>
            <w:noWrap/>
            <w:vAlign w:val="bottom"/>
            <w:hideMark/>
          </w:tcPr>
          <w:p w14:paraId="65DA8F05" w14:textId="77777777" w:rsidR="00C24216" w:rsidRPr="00C2714A" w:rsidRDefault="00C24216" w:rsidP="00C24216">
            <w:pPr>
              <w:spacing w:after="0" w:line="240" w:lineRule="auto"/>
              <w:jc w:val="right"/>
              <w:rPr>
                <w:ins w:id="1207" w:author="Observatorio 02" w:date="2017-03-16T10:43:00Z"/>
                <w:rFonts w:eastAsia="Times New Roman"/>
                <w:sz w:val="22"/>
                <w:szCs w:val="22"/>
                <w:bdr w:val="none" w:sz="0" w:space="0" w:color="auto"/>
                <w:lang w:val="es-CL" w:eastAsia="es-CL"/>
              </w:rPr>
            </w:pPr>
            <w:ins w:id="1208" w:author="Observatorio 02" w:date="2017-03-16T10:43:00Z">
              <w:r w:rsidRPr="00C2714A">
                <w:rPr>
                  <w:rFonts w:eastAsia="Times New Roman"/>
                  <w:sz w:val="22"/>
                  <w:szCs w:val="22"/>
                  <w:bdr w:val="none" w:sz="0" w:space="0" w:color="auto"/>
                  <w:lang w:val="es-CL" w:eastAsia="es-CL"/>
                </w:rPr>
                <w:t>19,4</w:t>
              </w:r>
            </w:ins>
          </w:p>
        </w:tc>
        <w:tc>
          <w:tcPr>
            <w:tcW w:w="960" w:type="dxa"/>
            <w:tcBorders>
              <w:top w:val="nil"/>
              <w:left w:val="nil"/>
              <w:bottom w:val="nil"/>
              <w:right w:val="nil"/>
            </w:tcBorders>
            <w:shd w:val="clear" w:color="000000" w:fill="FFFFFF"/>
            <w:noWrap/>
            <w:vAlign w:val="bottom"/>
            <w:hideMark/>
          </w:tcPr>
          <w:p w14:paraId="0CAD8EAF" w14:textId="77777777" w:rsidR="00C24216" w:rsidRPr="00C2714A" w:rsidRDefault="00C24216" w:rsidP="00C24216">
            <w:pPr>
              <w:spacing w:after="0" w:line="240" w:lineRule="auto"/>
              <w:jc w:val="right"/>
              <w:rPr>
                <w:ins w:id="1209" w:author="Observatorio 02" w:date="2017-03-16T10:43:00Z"/>
                <w:rFonts w:eastAsia="Times New Roman"/>
                <w:sz w:val="22"/>
                <w:szCs w:val="22"/>
                <w:bdr w:val="none" w:sz="0" w:space="0" w:color="auto"/>
                <w:lang w:val="es-CL" w:eastAsia="es-CL"/>
              </w:rPr>
            </w:pPr>
            <w:ins w:id="1210" w:author="Observatorio 02" w:date="2017-03-16T10:43:00Z">
              <w:r w:rsidRPr="00C2714A">
                <w:rPr>
                  <w:rFonts w:eastAsia="Times New Roman"/>
                  <w:sz w:val="22"/>
                  <w:szCs w:val="22"/>
                  <w:bdr w:val="none" w:sz="0" w:space="0" w:color="auto"/>
                  <w:lang w:val="es-CL" w:eastAsia="es-CL"/>
                </w:rPr>
                <w:t>20,3</w:t>
              </w:r>
            </w:ins>
          </w:p>
        </w:tc>
        <w:tc>
          <w:tcPr>
            <w:tcW w:w="960" w:type="dxa"/>
            <w:tcBorders>
              <w:top w:val="nil"/>
              <w:left w:val="nil"/>
              <w:bottom w:val="nil"/>
              <w:right w:val="nil"/>
            </w:tcBorders>
            <w:shd w:val="clear" w:color="000000" w:fill="FFFFFF"/>
            <w:noWrap/>
            <w:vAlign w:val="bottom"/>
            <w:hideMark/>
          </w:tcPr>
          <w:p w14:paraId="79478E36" w14:textId="77777777" w:rsidR="00C24216" w:rsidRPr="00C2714A" w:rsidRDefault="00C24216" w:rsidP="00C24216">
            <w:pPr>
              <w:spacing w:after="0" w:line="240" w:lineRule="auto"/>
              <w:jc w:val="right"/>
              <w:rPr>
                <w:ins w:id="1211" w:author="Observatorio 02" w:date="2017-03-16T10:43:00Z"/>
                <w:rFonts w:eastAsia="Times New Roman"/>
                <w:sz w:val="22"/>
                <w:szCs w:val="22"/>
                <w:bdr w:val="none" w:sz="0" w:space="0" w:color="auto"/>
                <w:lang w:val="es-CL" w:eastAsia="es-CL"/>
              </w:rPr>
            </w:pPr>
            <w:ins w:id="1212" w:author="Observatorio 02" w:date="2017-03-16T10:43:00Z">
              <w:r w:rsidRPr="00C2714A">
                <w:rPr>
                  <w:rFonts w:eastAsia="Times New Roman"/>
                  <w:sz w:val="22"/>
                  <w:szCs w:val="22"/>
                  <w:bdr w:val="none" w:sz="0" w:space="0" w:color="auto"/>
                  <w:lang w:val="es-CL" w:eastAsia="es-CL"/>
                </w:rPr>
                <w:t>20,9</w:t>
              </w:r>
            </w:ins>
          </w:p>
        </w:tc>
        <w:tc>
          <w:tcPr>
            <w:tcW w:w="960" w:type="dxa"/>
            <w:tcBorders>
              <w:top w:val="nil"/>
              <w:left w:val="nil"/>
              <w:bottom w:val="nil"/>
              <w:right w:val="nil"/>
            </w:tcBorders>
            <w:shd w:val="clear" w:color="000000" w:fill="FFFFFF"/>
            <w:noWrap/>
            <w:vAlign w:val="bottom"/>
            <w:hideMark/>
          </w:tcPr>
          <w:p w14:paraId="4927A820" w14:textId="77777777" w:rsidR="00C24216" w:rsidRPr="00C2714A" w:rsidRDefault="00C24216" w:rsidP="00C24216">
            <w:pPr>
              <w:spacing w:after="0" w:line="240" w:lineRule="auto"/>
              <w:jc w:val="right"/>
              <w:rPr>
                <w:ins w:id="1213" w:author="Observatorio 02" w:date="2017-03-16T10:43:00Z"/>
                <w:rFonts w:eastAsia="Times New Roman"/>
                <w:sz w:val="22"/>
                <w:szCs w:val="22"/>
                <w:bdr w:val="none" w:sz="0" w:space="0" w:color="auto"/>
                <w:lang w:val="es-CL" w:eastAsia="es-CL"/>
              </w:rPr>
            </w:pPr>
            <w:ins w:id="1214" w:author="Observatorio 02" w:date="2017-03-16T10:43:00Z">
              <w:r w:rsidRPr="00C2714A">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1169ACDE" w14:textId="77777777" w:rsidR="00C24216" w:rsidRPr="00C2714A" w:rsidRDefault="00C24216" w:rsidP="00C24216">
            <w:pPr>
              <w:spacing w:after="0" w:line="240" w:lineRule="auto"/>
              <w:jc w:val="right"/>
              <w:rPr>
                <w:ins w:id="1215" w:author="Observatorio 02" w:date="2017-03-16T10:43:00Z"/>
                <w:rFonts w:eastAsia="Times New Roman"/>
                <w:sz w:val="22"/>
                <w:szCs w:val="22"/>
                <w:bdr w:val="none" w:sz="0" w:space="0" w:color="auto"/>
                <w:lang w:val="es-CL" w:eastAsia="es-CL"/>
              </w:rPr>
            </w:pPr>
            <w:ins w:id="1216" w:author="Observatorio 02" w:date="2017-03-16T10:43:00Z">
              <w:r w:rsidRPr="00C2714A">
                <w:rPr>
                  <w:rFonts w:eastAsia="Times New Roman"/>
                  <w:sz w:val="22"/>
                  <w:szCs w:val="22"/>
                  <w:bdr w:val="none" w:sz="0" w:space="0" w:color="auto"/>
                  <w:lang w:val="es-CL" w:eastAsia="es-CL"/>
                </w:rPr>
                <w:t>18,2</w:t>
              </w:r>
            </w:ins>
          </w:p>
        </w:tc>
        <w:tc>
          <w:tcPr>
            <w:tcW w:w="960" w:type="dxa"/>
            <w:tcBorders>
              <w:top w:val="nil"/>
              <w:left w:val="nil"/>
              <w:bottom w:val="nil"/>
              <w:right w:val="nil"/>
            </w:tcBorders>
            <w:shd w:val="clear" w:color="000000" w:fill="FFFFFF"/>
            <w:noWrap/>
            <w:vAlign w:val="bottom"/>
            <w:hideMark/>
          </w:tcPr>
          <w:p w14:paraId="1E1980F0" w14:textId="77777777" w:rsidR="00C24216" w:rsidRPr="00C2714A" w:rsidRDefault="00C24216" w:rsidP="00C24216">
            <w:pPr>
              <w:spacing w:after="0" w:line="240" w:lineRule="auto"/>
              <w:jc w:val="right"/>
              <w:rPr>
                <w:ins w:id="1217" w:author="Observatorio 02" w:date="2017-03-16T10:43:00Z"/>
                <w:rFonts w:eastAsia="Times New Roman"/>
                <w:sz w:val="22"/>
                <w:szCs w:val="22"/>
                <w:bdr w:val="none" w:sz="0" w:space="0" w:color="auto"/>
                <w:lang w:val="es-CL" w:eastAsia="es-CL"/>
              </w:rPr>
            </w:pPr>
            <w:ins w:id="1218" w:author="Observatorio 02" w:date="2017-03-16T10:43:00Z">
              <w:r w:rsidRPr="00C2714A">
                <w:rPr>
                  <w:rFonts w:eastAsia="Times New Roman"/>
                  <w:sz w:val="22"/>
                  <w:szCs w:val="22"/>
                  <w:bdr w:val="none" w:sz="0" w:space="0" w:color="auto"/>
                  <w:lang w:val="es-CL" w:eastAsia="es-CL"/>
                </w:rPr>
                <w:t>18,3</w:t>
              </w:r>
            </w:ins>
          </w:p>
        </w:tc>
        <w:tc>
          <w:tcPr>
            <w:tcW w:w="960" w:type="dxa"/>
            <w:tcBorders>
              <w:top w:val="nil"/>
              <w:left w:val="nil"/>
              <w:bottom w:val="nil"/>
              <w:right w:val="nil"/>
            </w:tcBorders>
            <w:shd w:val="clear" w:color="000000" w:fill="FFFFFF"/>
            <w:noWrap/>
            <w:vAlign w:val="bottom"/>
            <w:hideMark/>
          </w:tcPr>
          <w:p w14:paraId="53744B2E" w14:textId="77777777" w:rsidR="00C24216" w:rsidRPr="00C2714A" w:rsidRDefault="00C24216" w:rsidP="00C24216">
            <w:pPr>
              <w:spacing w:after="0" w:line="240" w:lineRule="auto"/>
              <w:jc w:val="right"/>
              <w:rPr>
                <w:ins w:id="1219" w:author="Observatorio 02" w:date="2017-03-16T10:43:00Z"/>
                <w:rFonts w:eastAsia="Times New Roman"/>
                <w:sz w:val="22"/>
                <w:szCs w:val="22"/>
                <w:bdr w:val="none" w:sz="0" w:space="0" w:color="auto"/>
                <w:lang w:val="es-CL" w:eastAsia="es-CL"/>
              </w:rPr>
            </w:pPr>
            <w:ins w:id="1220" w:author="Observatorio 02" w:date="2017-03-16T10:43:00Z">
              <w:r w:rsidRPr="00C2714A">
                <w:rPr>
                  <w:rFonts w:eastAsia="Times New Roman"/>
                  <w:sz w:val="22"/>
                  <w:szCs w:val="22"/>
                  <w:bdr w:val="none" w:sz="0" w:space="0" w:color="auto"/>
                  <w:lang w:val="es-CL" w:eastAsia="es-CL"/>
                </w:rPr>
                <w:t>17,7</w:t>
              </w:r>
            </w:ins>
          </w:p>
        </w:tc>
      </w:tr>
      <w:tr w:rsidR="00C24216" w:rsidRPr="00C2714A" w14:paraId="7653374D" w14:textId="77777777" w:rsidTr="00C24216">
        <w:trPr>
          <w:trHeight w:val="300"/>
          <w:ins w:id="1221" w:author="Observatorio 02" w:date="2017-03-16T10:43:00Z"/>
        </w:trPr>
        <w:tc>
          <w:tcPr>
            <w:tcW w:w="1216" w:type="dxa"/>
            <w:tcBorders>
              <w:top w:val="nil"/>
              <w:left w:val="nil"/>
              <w:bottom w:val="nil"/>
              <w:right w:val="nil"/>
            </w:tcBorders>
            <w:shd w:val="clear" w:color="000000" w:fill="FFFFFF"/>
            <w:noWrap/>
            <w:vAlign w:val="bottom"/>
            <w:hideMark/>
          </w:tcPr>
          <w:p w14:paraId="39BF12E6" w14:textId="77777777" w:rsidR="00C24216" w:rsidRPr="00C2714A" w:rsidRDefault="00C24216" w:rsidP="00C24216">
            <w:pPr>
              <w:spacing w:after="0" w:line="240" w:lineRule="auto"/>
              <w:rPr>
                <w:ins w:id="1222" w:author="Observatorio 02" w:date="2017-03-16T10:43:00Z"/>
                <w:rFonts w:eastAsia="Times New Roman"/>
                <w:sz w:val="22"/>
                <w:szCs w:val="22"/>
                <w:bdr w:val="none" w:sz="0" w:space="0" w:color="auto"/>
                <w:lang w:val="es-CL" w:eastAsia="es-CL"/>
              </w:rPr>
            </w:pPr>
            <w:ins w:id="1223" w:author="Observatorio 02" w:date="2017-03-16T10:43:00Z">
              <w:r w:rsidRPr="00C2714A">
                <w:rPr>
                  <w:rFonts w:eastAsia="Times New Roman"/>
                  <w:sz w:val="22"/>
                  <w:szCs w:val="22"/>
                  <w:bdr w:val="none" w:sz="0" w:space="0" w:color="auto"/>
                  <w:lang w:val="es-CL" w:eastAsia="es-CL"/>
                </w:rPr>
                <w:t>Mediana</w:t>
              </w:r>
            </w:ins>
          </w:p>
        </w:tc>
        <w:tc>
          <w:tcPr>
            <w:tcW w:w="960" w:type="dxa"/>
            <w:tcBorders>
              <w:top w:val="nil"/>
              <w:left w:val="nil"/>
              <w:bottom w:val="nil"/>
              <w:right w:val="nil"/>
            </w:tcBorders>
            <w:shd w:val="clear" w:color="000000" w:fill="FFFFFF"/>
            <w:noWrap/>
            <w:vAlign w:val="bottom"/>
            <w:hideMark/>
          </w:tcPr>
          <w:p w14:paraId="7244D8EB" w14:textId="77777777" w:rsidR="00C24216" w:rsidRPr="00C2714A" w:rsidRDefault="00C24216" w:rsidP="00C24216">
            <w:pPr>
              <w:spacing w:after="0" w:line="240" w:lineRule="auto"/>
              <w:jc w:val="right"/>
              <w:rPr>
                <w:ins w:id="1224" w:author="Observatorio 02" w:date="2017-03-16T10:43:00Z"/>
                <w:rFonts w:eastAsia="Times New Roman"/>
                <w:sz w:val="22"/>
                <w:szCs w:val="22"/>
                <w:bdr w:val="none" w:sz="0" w:space="0" w:color="auto"/>
                <w:lang w:val="es-CL" w:eastAsia="es-CL"/>
              </w:rPr>
            </w:pPr>
            <w:ins w:id="1225" w:author="Observatorio 02" w:date="2017-03-16T10:43:00Z">
              <w:r w:rsidRPr="00C2714A">
                <w:rPr>
                  <w:rFonts w:eastAsia="Times New Roman"/>
                  <w:sz w:val="22"/>
                  <w:szCs w:val="22"/>
                  <w:bdr w:val="none" w:sz="0" w:space="0" w:color="auto"/>
                  <w:lang w:val="es-CL" w:eastAsia="es-CL"/>
                </w:rPr>
                <w:t>17,0</w:t>
              </w:r>
            </w:ins>
          </w:p>
        </w:tc>
        <w:tc>
          <w:tcPr>
            <w:tcW w:w="960" w:type="dxa"/>
            <w:tcBorders>
              <w:top w:val="nil"/>
              <w:left w:val="nil"/>
              <w:bottom w:val="nil"/>
              <w:right w:val="nil"/>
            </w:tcBorders>
            <w:shd w:val="clear" w:color="000000" w:fill="FFFFFF"/>
            <w:noWrap/>
            <w:vAlign w:val="bottom"/>
            <w:hideMark/>
          </w:tcPr>
          <w:p w14:paraId="5642A7A1" w14:textId="77777777" w:rsidR="00C24216" w:rsidRPr="00C2714A" w:rsidRDefault="00C24216" w:rsidP="00C24216">
            <w:pPr>
              <w:spacing w:after="0" w:line="240" w:lineRule="auto"/>
              <w:jc w:val="right"/>
              <w:rPr>
                <w:ins w:id="1226" w:author="Observatorio 02" w:date="2017-03-16T10:43:00Z"/>
                <w:rFonts w:eastAsia="Times New Roman"/>
                <w:sz w:val="22"/>
                <w:szCs w:val="22"/>
                <w:bdr w:val="none" w:sz="0" w:space="0" w:color="auto"/>
                <w:lang w:val="es-CL" w:eastAsia="es-CL"/>
              </w:rPr>
            </w:pPr>
            <w:ins w:id="1227" w:author="Observatorio 02" w:date="2017-03-16T10:43:00Z">
              <w:r w:rsidRPr="00C2714A">
                <w:rPr>
                  <w:rFonts w:eastAsia="Times New Roman"/>
                  <w:sz w:val="22"/>
                  <w:szCs w:val="22"/>
                  <w:bdr w:val="none" w:sz="0" w:space="0" w:color="auto"/>
                  <w:lang w:val="es-CL" w:eastAsia="es-CL"/>
                </w:rPr>
                <w:t>19,7</w:t>
              </w:r>
            </w:ins>
          </w:p>
        </w:tc>
        <w:tc>
          <w:tcPr>
            <w:tcW w:w="960" w:type="dxa"/>
            <w:tcBorders>
              <w:top w:val="nil"/>
              <w:left w:val="nil"/>
              <w:bottom w:val="nil"/>
              <w:right w:val="nil"/>
            </w:tcBorders>
            <w:shd w:val="clear" w:color="000000" w:fill="FFFFFF"/>
            <w:noWrap/>
            <w:vAlign w:val="bottom"/>
            <w:hideMark/>
          </w:tcPr>
          <w:p w14:paraId="5625B9DB" w14:textId="77777777" w:rsidR="00C24216" w:rsidRPr="00C2714A" w:rsidRDefault="00C24216" w:rsidP="00C24216">
            <w:pPr>
              <w:spacing w:after="0" w:line="240" w:lineRule="auto"/>
              <w:jc w:val="right"/>
              <w:rPr>
                <w:ins w:id="1228" w:author="Observatorio 02" w:date="2017-03-16T10:43:00Z"/>
                <w:rFonts w:eastAsia="Times New Roman"/>
                <w:sz w:val="22"/>
                <w:szCs w:val="22"/>
                <w:bdr w:val="none" w:sz="0" w:space="0" w:color="auto"/>
                <w:lang w:val="es-CL" w:eastAsia="es-CL"/>
              </w:rPr>
            </w:pPr>
            <w:ins w:id="1229" w:author="Observatorio 02" w:date="2017-03-16T10:43:00Z">
              <w:r w:rsidRPr="00C2714A">
                <w:rPr>
                  <w:rFonts w:eastAsia="Times New Roman"/>
                  <w:sz w:val="22"/>
                  <w:szCs w:val="22"/>
                  <w:bdr w:val="none" w:sz="0" w:space="0" w:color="auto"/>
                  <w:lang w:val="es-CL" w:eastAsia="es-CL"/>
                </w:rPr>
                <w:t>19,8</w:t>
              </w:r>
            </w:ins>
          </w:p>
        </w:tc>
        <w:tc>
          <w:tcPr>
            <w:tcW w:w="960" w:type="dxa"/>
            <w:tcBorders>
              <w:top w:val="nil"/>
              <w:left w:val="nil"/>
              <w:bottom w:val="nil"/>
              <w:right w:val="nil"/>
            </w:tcBorders>
            <w:shd w:val="clear" w:color="000000" w:fill="FFFFFF"/>
            <w:noWrap/>
            <w:vAlign w:val="bottom"/>
            <w:hideMark/>
          </w:tcPr>
          <w:p w14:paraId="0057F5C2" w14:textId="77777777" w:rsidR="00C24216" w:rsidRPr="00C2714A" w:rsidRDefault="00C24216" w:rsidP="00C24216">
            <w:pPr>
              <w:spacing w:after="0" w:line="240" w:lineRule="auto"/>
              <w:jc w:val="right"/>
              <w:rPr>
                <w:ins w:id="1230" w:author="Observatorio 02" w:date="2017-03-16T10:43:00Z"/>
                <w:rFonts w:eastAsia="Times New Roman"/>
                <w:sz w:val="22"/>
                <w:szCs w:val="22"/>
                <w:bdr w:val="none" w:sz="0" w:space="0" w:color="auto"/>
                <w:lang w:val="es-CL" w:eastAsia="es-CL"/>
              </w:rPr>
            </w:pPr>
            <w:ins w:id="1231" w:author="Observatorio 02" w:date="2017-03-16T10:43:00Z">
              <w:r w:rsidRPr="00C2714A">
                <w:rPr>
                  <w:rFonts w:eastAsia="Times New Roman"/>
                  <w:sz w:val="22"/>
                  <w:szCs w:val="22"/>
                  <w:bdr w:val="none" w:sz="0" w:space="0" w:color="auto"/>
                  <w:lang w:val="es-CL" w:eastAsia="es-CL"/>
                </w:rPr>
                <w:t>21,1</w:t>
              </w:r>
            </w:ins>
          </w:p>
        </w:tc>
        <w:tc>
          <w:tcPr>
            <w:tcW w:w="960" w:type="dxa"/>
            <w:tcBorders>
              <w:top w:val="nil"/>
              <w:left w:val="nil"/>
              <w:bottom w:val="nil"/>
              <w:right w:val="nil"/>
            </w:tcBorders>
            <w:shd w:val="clear" w:color="000000" w:fill="FFFFFF"/>
            <w:noWrap/>
            <w:vAlign w:val="bottom"/>
            <w:hideMark/>
          </w:tcPr>
          <w:p w14:paraId="497BB5DE" w14:textId="77777777" w:rsidR="00C24216" w:rsidRPr="00C2714A" w:rsidRDefault="00C24216" w:rsidP="00C24216">
            <w:pPr>
              <w:spacing w:after="0" w:line="240" w:lineRule="auto"/>
              <w:jc w:val="right"/>
              <w:rPr>
                <w:ins w:id="1232" w:author="Observatorio 02" w:date="2017-03-16T10:43:00Z"/>
                <w:rFonts w:eastAsia="Times New Roman"/>
                <w:sz w:val="22"/>
                <w:szCs w:val="22"/>
                <w:bdr w:val="none" w:sz="0" w:space="0" w:color="auto"/>
                <w:lang w:val="es-CL" w:eastAsia="es-CL"/>
              </w:rPr>
            </w:pPr>
            <w:ins w:id="1233" w:author="Observatorio 02" w:date="2017-03-16T10:43:00Z">
              <w:r w:rsidRPr="00C2714A">
                <w:rPr>
                  <w:rFonts w:eastAsia="Times New Roman"/>
                  <w:sz w:val="22"/>
                  <w:szCs w:val="22"/>
                  <w:bdr w:val="none" w:sz="0" w:space="0" w:color="auto"/>
                  <w:lang w:val="es-CL" w:eastAsia="es-CL"/>
                </w:rPr>
                <w:t>17,7</w:t>
              </w:r>
            </w:ins>
          </w:p>
        </w:tc>
        <w:tc>
          <w:tcPr>
            <w:tcW w:w="960" w:type="dxa"/>
            <w:tcBorders>
              <w:top w:val="nil"/>
              <w:left w:val="nil"/>
              <w:bottom w:val="nil"/>
              <w:right w:val="nil"/>
            </w:tcBorders>
            <w:shd w:val="clear" w:color="000000" w:fill="FFFFFF"/>
            <w:noWrap/>
            <w:vAlign w:val="bottom"/>
            <w:hideMark/>
          </w:tcPr>
          <w:p w14:paraId="29FCEDCD" w14:textId="77777777" w:rsidR="00C24216" w:rsidRPr="00C2714A" w:rsidRDefault="00C24216" w:rsidP="00C24216">
            <w:pPr>
              <w:spacing w:after="0" w:line="240" w:lineRule="auto"/>
              <w:jc w:val="right"/>
              <w:rPr>
                <w:ins w:id="1234" w:author="Observatorio 02" w:date="2017-03-16T10:43:00Z"/>
                <w:rFonts w:eastAsia="Times New Roman"/>
                <w:sz w:val="22"/>
                <w:szCs w:val="22"/>
                <w:bdr w:val="none" w:sz="0" w:space="0" w:color="auto"/>
                <w:lang w:val="es-CL" w:eastAsia="es-CL"/>
              </w:rPr>
            </w:pPr>
            <w:ins w:id="1235" w:author="Observatorio 02" w:date="2017-03-16T10:43:00Z">
              <w:r w:rsidRPr="00C2714A">
                <w:rPr>
                  <w:rFonts w:eastAsia="Times New Roman"/>
                  <w:sz w:val="22"/>
                  <w:szCs w:val="22"/>
                  <w:bdr w:val="none" w:sz="0" w:space="0" w:color="auto"/>
                  <w:lang w:val="es-CL" w:eastAsia="es-CL"/>
                </w:rPr>
                <w:t>17,6</w:t>
              </w:r>
            </w:ins>
          </w:p>
        </w:tc>
        <w:tc>
          <w:tcPr>
            <w:tcW w:w="960" w:type="dxa"/>
            <w:tcBorders>
              <w:top w:val="nil"/>
              <w:left w:val="nil"/>
              <w:bottom w:val="nil"/>
              <w:right w:val="nil"/>
            </w:tcBorders>
            <w:shd w:val="clear" w:color="000000" w:fill="FFFFFF"/>
            <w:noWrap/>
            <w:vAlign w:val="bottom"/>
            <w:hideMark/>
          </w:tcPr>
          <w:p w14:paraId="673BA5C4" w14:textId="77777777" w:rsidR="00C24216" w:rsidRPr="00C2714A" w:rsidRDefault="00C24216" w:rsidP="00C24216">
            <w:pPr>
              <w:spacing w:after="0" w:line="240" w:lineRule="auto"/>
              <w:jc w:val="right"/>
              <w:rPr>
                <w:ins w:id="1236" w:author="Observatorio 02" w:date="2017-03-16T10:43:00Z"/>
                <w:rFonts w:eastAsia="Times New Roman"/>
                <w:sz w:val="22"/>
                <w:szCs w:val="22"/>
                <w:bdr w:val="none" w:sz="0" w:space="0" w:color="auto"/>
                <w:lang w:val="es-CL" w:eastAsia="es-CL"/>
              </w:rPr>
            </w:pPr>
            <w:ins w:id="1237" w:author="Observatorio 02" w:date="2017-03-16T10:43:00Z">
              <w:r w:rsidRPr="00C2714A">
                <w:rPr>
                  <w:rFonts w:eastAsia="Times New Roman"/>
                  <w:sz w:val="22"/>
                  <w:szCs w:val="22"/>
                  <w:bdr w:val="none" w:sz="0" w:space="0" w:color="auto"/>
                  <w:lang w:val="es-CL" w:eastAsia="es-CL"/>
                </w:rPr>
                <w:t>18,9</w:t>
              </w:r>
            </w:ins>
          </w:p>
        </w:tc>
      </w:tr>
      <w:tr w:rsidR="00C24216" w:rsidRPr="00C2714A" w14:paraId="3760507C" w14:textId="77777777" w:rsidTr="00C24216">
        <w:trPr>
          <w:trHeight w:val="300"/>
          <w:ins w:id="1238" w:author="Observatorio 02" w:date="2017-03-16T10:43:00Z"/>
        </w:trPr>
        <w:tc>
          <w:tcPr>
            <w:tcW w:w="1216" w:type="dxa"/>
            <w:tcBorders>
              <w:top w:val="nil"/>
              <w:left w:val="nil"/>
              <w:bottom w:val="single" w:sz="4" w:space="0" w:color="000000"/>
              <w:right w:val="nil"/>
            </w:tcBorders>
            <w:shd w:val="clear" w:color="000000" w:fill="FFFFFF"/>
            <w:noWrap/>
            <w:vAlign w:val="bottom"/>
            <w:hideMark/>
          </w:tcPr>
          <w:p w14:paraId="717D82C6" w14:textId="77777777" w:rsidR="00C24216" w:rsidRPr="00C2714A" w:rsidRDefault="00C24216" w:rsidP="00C24216">
            <w:pPr>
              <w:spacing w:after="0" w:line="240" w:lineRule="auto"/>
              <w:rPr>
                <w:ins w:id="1239" w:author="Observatorio 02" w:date="2017-03-16T10:43:00Z"/>
                <w:rFonts w:eastAsia="Times New Roman"/>
                <w:sz w:val="22"/>
                <w:szCs w:val="22"/>
                <w:bdr w:val="none" w:sz="0" w:space="0" w:color="auto"/>
                <w:lang w:val="es-CL" w:eastAsia="es-CL"/>
              </w:rPr>
            </w:pPr>
            <w:ins w:id="1240" w:author="Observatorio 02" w:date="2017-03-16T10:43:00Z">
              <w:r w:rsidRPr="00C2714A">
                <w:rPr>
                  <w:rFonts w:eastAsia="Times New Roman"/>
                  <w:sz w:val="22"/>
                  <w:szCs w:val="22"/>
                  <w:bdr w:val="none" w:sz="0" w:space="0" w:color="auto"/>
                  <w:lang w:val="es-CL" w:eastAsia="es-CL"/>
                </w:rPr>
                <w:t>Grande</w:t>
              </w:r>
            </w:ins>
          </w:p>
        </w:tc>
        <w:tc>
          <w:tcPr>
            <w:tcW w:w="960" w:type="dxa"/>
            <w:tcBorders>
              <w:top w:val="nil"/>
              <w:left w:val="nil"/>
              <w:bottom w:val="single" w:sz="4" w:space="0" w:color="000000"/>
              <w:right w:val="nil"/>
            </w:tcBorders>
            <w:shd w:val="clear" w:color="000000" w:fill="FFFFFF"/>
            <w:noWrap/>
            <w:vAlign w:val="bottom"/>
            <w:hideMark/>
          </w:tcPr>
          <w:p w14:paraId="770EE53B" w14:textId="77777777" w:rsidR="00C24216" w:rsidRPr="00C2714A" w:rsidRDefault="00C24216" w:rsidP="00C24216">
            <w:pPr>
              <w:spacing w:after="0" w:line="240" w:lineRule="auto"/>
              <w:jc w:val="right"/>
              <w:rPr>
                <w:ins w:id="1241" w:author="Observatorio 02" w:date="2017-03-16T10:43:00Z"/>
                <w:rFonts w:eastAsia="Times New Roman"/>
                <w:sz w:val="22"/>
                <w:szCs w:val="22"/>
                <w:bdr w:val="none" w:sz="0" w:space="0" w:color="auto"/>
                <w:lang w:val="es-CL" w:eastAsia="es-CL"/>
              </w:rPr>
            </w:pPr>
            <w:ins w:id="1242" w:author="Observatorio 02" w:date="2017-03-16T10:43:00Z">
              <w:r w:rsidRPr="00C2714A">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117CF9A7" w14:textId="77777777" w:rsidR="00C24216" w:rsidRPr="00C2714A" w:rsidRDefault="00C24216" w:rsidP="00C24216">
            <w:pPr>
              <w:spacing w:after="0" w:line="240" w:lineRule="auto"/>
              <w:jc w:val="right"/>
              <w:rPr>
                <w:ins w:id="1243" w:author="Observatorio 02" w:date="2017-03-16T10:43:00Z"/>
                <w:rFonts w:eastAsia="Times New Roman"/>
                <w:sz w:val="22"/>
                <w:szCs w:val="22"/>
                <w:bdr w:val="none" w:sz="0" w:space="0" w:color="auto"/>
                <w:lang w:val="es-CL" w:eastAsia="es-CL"/>
              </w:rPr>
            </w:pPr>
            <w:ins w:id="1244" w:author="Observatorio 02" w:date="2017-03-16T10:43:00Z">
              <w:r w:rsidRPr="00C2714A">
                <w:rPr>
                  <w:rFonts w:eastAsia="Times New Roman"/>
                  <w:sz w:val="22"/>
                  <w:szCs w:val="22"/>
                  <w:bdr w:val="none" w:sz="0" w:space="0" w:color="auto"/>
                  <w:lang w:val="es-CL" w:eastAsia="es-CL"/>
                </w:rPr>
                <w:t>17,1</w:t>
              </w:r>
            </w:ins>
          </w:p>
        </w:tc>
        <w:tc>
          <w:tcPr>
            <w:tcW w:w="960" w:type="dxa"/>
            <w:tcBorders>
              <w:top w:val="nil"/>
              <w:left w:val="nil"/>
              <w:bottom w:val="single" w:sz="4" w:space="0" w:color="000000"/>
              <w:right w:val="nil"/>
            </w:tcBorders>
            <w:shd w:val="clear" w:color="000000" w:fill="FFFFFF"/>
            <w:noWrap/>
            <w:vAlign w:val="bottom"/>
            <w:hideMark/>
          </w:tcPr>
          <w:p w14:paraId="028240D5" w14:textId="77777777" w:rsidR="00C24216" w:rsidRPr="00C2714A" w:rsidRDefault="00C24216" w:rsidP="00C24216">
            <w:pPr>
              <w:spacing w:after="0" w:line="240" w:lineRule="auto"/>
              <w:jc w:val="right"/>
              <w:rPr>
                <w:ins w:id="1245" w:author="Observatorio 02" w:date="2017-03-16T10:43:00Z"/>
                <w:rFonts w:eastAsia="Times New Roman"/>
                <w:sz w:val="22"/>
                <w:szCs w:val="22"/>
                <w:bdr w:val="none" w:sz="0" w:space="0" w:color="auto"/>
                <w:lang w:val="es-CL" w:eastAsia="es-CL"/>
              </w:rPr>
            </w:pPr>
            <w:ins w:id="1246" w:author="Observatorio 02" w:date="2017-03-16T10:43:00Z">
              <w:r w:rsidRPr="00C2714A">
                <w:rPr>
                  <w:rFonts w:eastAsia="Times New Roman"/>
                  <w:sz w:val="22"/>
                  <w:szCs w:val="22"/>
                  <w:bdr w:val="none" w:sz="0" w:space="0" w:color="auto"/>
                  <w:lang w:val="es-CL" w:eastAsia="es-CL"/>
                </w:rPr>
                <w:t>18,9</w:t>
              </w:r>
            </w:ins>
          </w:p>
        </w:tc>
        <w:tc>
          <w:tcPr>
            <w:tcW w:w="960" w:type="dxa"/>
            <w:tcBorders>
              <w:top w:val="nil"/>
              <w:left w:val="nil"/>
              <w:bottom w:val="single" w:sz="4" w:space="0" w:color="000000"/>
              <w:right w:val="nil"/>
            </w:tcBorders>
            <w:shd w:val="clear" w:color="000000" w:fill="FFFFFF"/>
            <w:noWrap/>
            <w:vAlign w:val="bottom"/>
            <w:hideMark/>
          </w:tcPr>
          <w:p w14:paraId="59FDD197" w14:textId="77777777" w:rsidR="00C24216" w:rsidRPr="00C2714A" w:rsidRDefault="00C24216" w:rsidP="00C24216">
            <w:pPr>
              <w:spacing w:after="0" w:line="240" w:lineRule="auto"/>
              <w:jc w:val="right"/>
              <w:rPr>
                <w:ins w:id="1247" w:author="Observatorio 02" w:date="2017-03-16T10:43:00Z"/>
                <w:rFonts w:eastAsia="Times New Roman"/>
                <w:sz w:val="22"/>
                <w:szCs w:val="22"/>
                <w:bdr w:val="none" w:sz="0" w:space="0" w:color="auto"/>
                <w:lang w:val="es-CL" w:eastAsia="es-CL"/>
              </w:rPr>
            </w:pPr>
            <w:ins w:id="1248" w:author="Observatorio 02" w:date="2017-03-16T10:43:00Z">
              <w:r w:rsidRPr="00C2714A">
                <w:rPr>
                  <w:rFonts w:eastAsia="Times New Roman"/>
                  <w:sz w:val="22"/>
                  <w:szCs w:val="22"/>
                  <w:bdr w:val="none" w:sz="0" w:space="0" w:color="auto"/>
                  <w:lang w:val="es-CL" w:eastAsia="es-CL"/>
                </w:rPr>
                <w:t>21,2</w:t>
              </w:r>
            </w:ins>
          </w:p>
        </w:tc>
        <w:tc>
          <w:tcPr>
            <w:tcW w:w="960" w:type="dxa"/>
            <w:tcBorders>
              <w:top w:val="nil"/>
              <w:left w:val="nil"/>
              <w:bottom w:val="single" w:sz="4" w:space="0" w:color="000000"/>
              <w:right w:val="nil"/>
            </w:tcBorders>
            <w:shd w:val="clear" w:color="000000" w:fill="FFFFFF"/>
            <w:noWrap/>
            <w:vAlign w:val="bottom"/>
            <w:hideMark/>
          </w:tcPr>
          <w:p w14:paraId="795E801F" w14:textId="77777777" w:rsidR="00C24216" w:rsidRPr="00C2714A" w:rsidRDefault="00C24216" w:rsidP="00C24216">
            <w:pPr>
              <w:spacing w:after="0" w:line="240" w:lineRule="auto"/>
              <w:jc w:val="right"/>
              <w:rPr>
                <w:ins w:id="1249" w:author="Observatorio 02" w:date="2017-03-16T10:43:00Z"/>
                <w:rFonts w:eastAsia="Times New Roman"/>
                <w:sz w:val="22"/>
                <w:szCs w:val="22"/>
                <w:bdr w:val="none" w:sz="0" w:space="0" w:color="auto"/>
                <w:lang w:val="es-CL" w:eastAsia="es-CL"/>
              </w:rPr>
            </w:pPr>
            <w:ins w:id="1250" w:author="Observatorio 02" w:date="2017-03-16T10:43:00Z">
              <w:r w:rsidRPr="00C2714A">
                <w:rPr>
                  <w:rFonts w:eastAsia="Times New Roman"/>
                  <w:sz w:val="22"/>
                  <w:szCs w:val="22"/>
                  <w:bdr w:val="none" w:sz="0" w:space="0" w:color="auto"/>
                  <w:lang w:val="es-CL" w:eastAsia="es-CL"/>
                </w:rPr>
                <w:t>20,5</w:t>
              </w:r>
            </w:ins>
          </w:p>
        </w:tc>
        <w:tc>
          <w:tcPr>
            <w:tcW w:w="960" w:type="dxa"/>
            <w:tcBorders>
              <w:top w:val="nil"/>
              <w:left w:val="nil"/>
              <w:bottom w:val="single" w:sz="4" w:space="0" w:color="000000"/>
              <w:right w:val="nil"/>
            </w:tcBorders>
            <w:shd w:val="clear" w:color="000000" w:fill="FFFFFF"/>
            <w:noWrap/>
            <w:vAlign w:val="bottom"/>
            <w:hideMark/>
          </w:tcPr>
          <w:p w14:paraId="3966162E" w14:textId="77777777" w:rsidR="00C24216" w:rsidRPr="00C2714A" w:rsidRDefault="00C24216" w:rsidP="00C24216">
            <w:pPr>
              <w:spacing w:after="0" w:line="240" w:lineRule="auto"/>
              <w:jc w:val="right"/>
              <w:rPr>
                <w:ins w:id="1251" w:author="Observatorio 02" w:date="2017-03-16T10:43:00Z"/>
                <w:rFonts w:eastAsia="Times New Roman"/>
                <w:sz w:val="22"/>
                <w:szCs w:val="22"/>
                <w:bdr w:val="none" w:sz="0" w:space="0" w:color="auto"/>
                <w:lang w:val="es-CL" w:eastAsia="es-CL"/>
              </w:rPr>
            </w:pPr>
            <w:ins w:id="1252" w:author="Observatorio 02" w:date="2017-03-16T10:43:00Z">
              <w:r w:rsidRPr="00C2714A">
                <w:rPr>
                  <w:rFonts w:eastAsia="Times New Roman"/>
                  <w:sz w:val="22"/>
                  <w:szCs w:val="22"/>
                  <w:bdr w:val="none" w:sz="0" w:space="0" w:color="auto"/>
                  <w:lang w:val="es-CL" w:eastAsia="es-CL"/>
                </w:rPr>
                <w:t>19,9</w:t>
              </w:r>
            </w:ins>
          </w:p>
        </w:tc>
        <w:tc>
          <w:tcPr>
            <w:tcW w:w="960" w:type="dxa"/>
            <w:tcBorders>
              <w:top w:val="nil"/>
              <w:left w:val="nil"/>
              <w:bottom w:val="single" w:sz="4" w:space="0" w:color="000000"/>
              <w:right w:val="nil"/>
            </w:tcBorders>
            <w:shd w:val="clear" w:color="000000" w:fill="FFFFFF"/>
            <w:noWrap/>
            <w:vAlign w:val="bottom"/>
            <w:hideMark/>
          </w:tcPr>
          <w:p w14:paraId="1C6DB25D" w14:textId="77777777" w:rsidR="00C24216" w:rsidRPr="00C2714A" w:rsidRDefault="00C24216" w:rsidP="00C24216">
            <w:pPr>
              <w:spacing w:after="0" w:line="240" w:lineRule="auto"/>
              <w:jc w:val="right"/>
              <w:rPr>
                <w:ins w:id="1253" w:author="Observatorio 02" w:date="2017-03-16T10:43:00Z"/>
                <w:rFonts w:eastAsia="Times New Roman"/>
                <w:sz w:val="22"/>
                <w:szCs w:val="22"/>
                <w:bdr w:val="none" w:sz="0" w:space="0" w:color="auto"/>
                <w:lang w:val="es-CL" w:eastAsia="es-CL"/>
              </w:rPr>
            </w:pPr>
            <w:ins w:id="1254" w:author="Observatorio 02" w:date="2017-03-16T10:43:00Z">
              <w:r w:rsidRPr="00C2714A">
                <w:rPr>
                  <w:rFonts w:eastAsia="Times New Roman"/>
                  <w:sz w:val="22"/>
                  <w:szCs w:val="22"/>
                  <w:bdr w:val="none" w:sz="0" w:space="0" w:color="auto"/>
                  <w:lang w:val="es-CL" w:eastAsia="es-CL"/>
                </w:rPr>
                <w:t>17,5</w:t>
              </w:r>
            </w:ins>
          </w:p>
        </w:tc>
      </w:tr>
      <w:tr w:rsidR="00C24216" w:rsidRPr="00C2714A" w14:paraId="1B102ED6" w14:textId="77777777" w:rsidTr="00C24216">
        <w:trPr>
          <w:trHeight w:val="300"/>
          <w:ins w:id="1255" w:author="Observatorio 02" w:date="2017-03-16T10:43:00Z"/>
        </w:trPr>
        <w:tc>
          <w:tcPr>
            <w:tcW w:w="1216" w:type="dxa"/>
            <w:tcBorders>
              <w:top w:val="nil"/>
              <w:left w:val="nil"/>
              <w:bottom w:val="single" w:sz="8" w:space="0" w:color="000000"/>
              <w:right w:val="nil"/>
            </w:tcBorders>
            <w:shd w:val="clear" w:color="000000" w:fill="FFFFFF"/>
            <w:noWrap/>
            <w:vAlign w:val="bottom"/>
            <w:hideMark/>
          </w:tcPr>
          <w:p w14:paraId="04FC6F74" w14:textId="77777777" w:rsidR="00C24216" w:rsidRPr="00C2714A" w:rsidRDefault="00C24216" w:rsidP="00C24216">
            <w:pPr>
              <w:spacing w:after="0" w:line="240" w:lineRule="auto"/>
              <w:rPr>
                <w:ins w:id="1256" w:author="Observatorio 02" w:date="2017-03-16T10:43:00Z"/>
                <w:rFonts w:eastAsia="Times New Roman"/>
                <w:sz w:val="22"/>
                <w:szCs w:val="22"/>
                <w:bdr w:val="none" w:sz="0" w:space="0" w:color="auto"/>
                <w:lang w:val="es-CL" w:eastAsia="es-CL"/>
              </w:rPr>
            </w:pPr>
            <w:ins w:id="1257" w:author="Observatorio 02" w:date="2017-03-16T10:43:00Z">
              <w:r w:rsidRPr="00C2714A">
                <w:rPr>
                  <w:rFonts w:eastAsia="Times New Roman"/>
                  <w:sz w:val="22"/>
                  <w:szCs w:val="22"/>
                  <w:bdr w:val="none" w:sz="0" w:space="0" w:color="auto"/>
                  <w:lang w:val="es-CL" w:eastAsia="es-CL"/>
                </w:rPr>
                <w:t>Total</w:t>
              </w:r>
            </w:ins>
          </w:p>
        </w:tc>
        <w:tc>
          <w:tcPr>
            <w:tcW w:w="960" w:type="dxa"/>
            <w:tcBorders>
              <w:top w:val="nil"/>
              <w:left w:val="nil"/>
              <w:bottom w:val="single" w:sz="8" w:space="0" w:color="000000"/>
              <w:right w:val="nil"/>
            </w:tcBorders>
            <w:shd w:val="clear" w:color="000000" w:fill="FFFFFF"/>
            <w:noWrap/>
            <w:vAlign w:val="bottom"/>
            <w:hideMark/>
          </w:tcPr>
          <w:p w14:paraId="634C76C7" w14:textId="77777777" w:rsidR="00C24216" w:rsidRPr="00C2714A" w:rsidRDefault="00C24216" w:rsidP="00C24216">
            <w:pPr>
              <w:spacing w:after="0" w:line="240" w:lineRule="auto"/>
              <w:jc w:val="right"/>
              <w:rPr>
                <w:ins w:id="1258" w:author="Observatorio 02" w:date="2017-03-16T10:43:00Z"/>
                <w:rFonts w:eastAsia="Times New Roman"/>
                <w:sz w:val="22"/>
                <w:szCs w:val="22"/>
                <w:bdr w:val="none" w:sz="0" w:space="0" w:color="auto"/>
                <w:lang w:val="es-CL" w:eastAsia="es-CL"/>
              </w:rPr>
            </w:pPr>
            <w:ins w:id="1259"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758EA2" w14:textId="77777777" w:rsidR="00C24216" w:rsidRPr="00C2714A" w:rsidRDefault="00C24216" w:rsidP="00C24216">
            <w:pPr>
              <w:spacing w:after="0" w:line="240" w:lineRule="auto"/>
              <w:jc w:val="right"/>
              <w:rPr>
                <w:ins w:id="1260" w:author="Observatorio 02" w:date="2017-03-16T10:43:00Z"/>
                <w:rFonts w:eastAsia="Times New Roman"/>
                <w:sz w:val="22"/>
                <w:szCs w:val="22"/>
                <w:bdr w:val="none" w:sz="0" w:space="0" w:color="auto"/>
                <w:lang w:val="es-CL" w:eastAsia="es-CL"/>
              </w:rPr>
            </w:pPr>
            <w:ins w:id="1261"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43ED8444" w14:textId="77777777" w:rsidR="00C24216" w:rsidRPr="00C2714A" w:rsidRDefault="00C24216" w:rsidP="00C24216">
            <w:pPr>
              <w:spacing w:after="0" w:line="240" w:lineRule="auto"/>
              <w:jc w:val="right"/>
              <w:rPr>
                <w:ins w:id="1262" w:author="Observatorio 02" w:date="2017-03-16T10:43:00Z"/>
                <w:rFonts w:eastAsia="Times New Roman"/>
                <w:sz w:val="22"/>
                <w:szCs w:val="22"/>
                <w:bdr w:val="none" w:sz="0" w:space="0" w:color="auto"/>
                <w:lang w:val="es-CL" w:eastAsia="es-CL"/>
              </w:rPr>
            </w:pPr>
            <w:ins w:id="1263"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9F7ED03" w14:textId="77777777" w:rsidR="00C24216" w:rsidRPr="00C2714A" w:rsidRDefault="00C24216" w:rsidP="00C24216">
            <w:pPr>
              <w:spacing w:after="0" w:line="240" w:lineRule="auto"/>
              <w:jc w:val="right"/>
              <w:rPr>
                <w:ins w:id="1264" w:author="Observatorio 02" w:date="2017-03-16T10:43:00Z"/>
                <w:rFonts w:eastAsia="Times New Roman"/>
                <w:sz w:val="22"/>
                <w:szCs w:val="22"/>
                <w:bdr w:val="none" w:sz="0" w:space="0" w:color="auto"/>
                <w:lang w:val="es-CL" w:eastAsia="es-CL"/>
              </w:rPr>
            </w:pPr>
            <w:ins w:id="1265"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074C4A6F" w14:textId="77777777" w:rsidR="00C24216" w:rsidRPr="00C2714A" w:rsidRDefault="00C24216" w:rsidP="00C24216">
            <w:pPr>
              <w:spacing w:after="0" w:line="240" w:lineRule="auto"/>
              <w:jc w:val="right"/>
              <w:rPr>
                <w:ins w:id="1266" w:author="Observatorio 02" w:date="2017-03-16T10:43:00Z"/>
                <w:rFonts w:eastAsia="Times New Roman"/>
                <w:sz w:val="22"/>
                <w:szCs w:val="22"/>
                <w:bdr w:val="none" w:sz="0" w:space="0" w:color="auto"/>
                <w:lang w:val="es-CL" w:eastAsia="es-CL"/>
              </w:rPr>
            </w:pPr>
            <w:ins w:id="1267"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4D03C99" w14:textId="77777777" w:rsidR="00C24216" w:rsidRPr="00C2714A" w:rsidRDefault="00C24216" w:rsidP="00C24216">
            <w:pPr>
              <w:spacing w:after="0" w:line="240" w:lineRule="auto"/>
              <w:jc w:val="right"/>
              <w:rPr>
                <w:ins w:id="1268" w:author="Observatorio 02" w:date="2017-03-16T10:43:00Z"/>
                <w:rFonts w:eastAsia="Times New Roman"/>
                <w:sz w:val="22"/>
                <w:szCs w:val="22"/>
                <w:bdr w:val="none" w:sz="0" w:space="0" w:color="auto"/>
                <w:lang w:val="es-CL" w:eastAsia="es-CL"/>
              </w:rPr>
            </w:pPr>
            <w:ins w:id="1269" w:author="Observatorio 02" w:date="2017-03-16T10:43:00Z">
              <w:r w:rsidRPr="00C2714A">
                <w:rPr>
                  <w:rFonts w:eastAsia="Times New Roman"/>
                  <w:sz w:val="22"/>
                  <w:szCs w:val="22"/>
                  <w:bdr w:val="none" w:sz="0" w:space="0" w:color="auto"/>
                  <w:lang w:val="es-CL" w:eastAsia="es-CL"/>
                </w:rPr>
                <w:t>100,0</w:t>
              </w:r>
            </w:ins>
          </w:p>
        </w:tc>
        <w:tc>
          <w:tcPr>
            <w:tcW w:w="960" w:type="dxa"/>
            <w:tcBorders>
              <w:top w:val="nil"/>
              <w:left w:val="nil"/>
              <w:bottom w:val="single" w:sz="8" w:space="0" w:color="000000"/>
              <w:right w:val="nil"/>
            </w:tcBorders>
            <w:shd w:val="clear" w:color="000000" w:fill="FFFFFF"/>
            <w:noWrap/>
            <w:vAlign w:val="bottom"/>
            <w:hideMark/>
          </w:tcPr>
          <w:p w14:paraId="13B17CDF" w14:textId="77777777" w:rsidR="00C24216" w:rsidRPr="00C2714A" w:rsidRDefault="00C24216" w:rsidP="00C24216">
            <w:pPr>
              <w:spacing w:after="0" w:line="240" w:lineRule="auto"/>
              <w:jc w:val="right"/>
              <w:rPr>
                <w:ins w:id="1270" w:author="Observatorio 02" w:date="2017-03-16T10:43:00Z"/>
                <w:rFonts w:eastAsia="Times New Roman"/>
                <w:sz w:val="22"/>
                <w:szCs w:val="22"/>
                <w:bdr w:val="none" w:sz="0" w:space="0" w:color="auto"/>
                <w:lang w:val="es-CL" w:eastAsia="es-CL"/>
              </w:rPr>
            </w:pPr>
            <w:ins w:id="1271" w:author="Observatorio 02" w:date="2017-03-16T10:43:00Z">
              <w:r w:rsidRPr="00C2714A">
                <w:rPr>
                  <w:rFonts w:eastAsia="Times New Roman"/>
                  <w:sz w:val="22"/>
                  <w:szCs w:val="22"/>
                  <w:bdr w:val="none" w:sz="0" w:space="0" w:color="auto"/>
                  <w:lang w:val="es-CL" w:eastAsia="es-CL"/>
                </w:rPr>
                <w:t>100,0</w:t>
              </w:r>
            </w:ins>
          </w:p>
        </w:tc>
      </w:tr>
    </w:tbl>
    <w:p w14:paraId="7BE7FAB2" w14:textId="7D2D8E5A" w:rsidR="00B8703C" w:rsidRPr="009A4B23" w:rsidRDefault="00B8703C" w:rsidP="00B8703C">
      <w:pPr>
        <w:spacing w:after="0" w:line="240" w:lineRule="auto"/>
        <w:jc w:val="both"/>
        <w:rPr>
          <w:ins w:id="1272" w:author="Observatorio 02" w:date="2017-04-17T12:00:00Z"/>
          <w:rFonts w:eastAsia="Times New Roman"/>
          <w:color w:val="323E4F" w:themeColor="text2" w:themeShade="BF"/>
          <w:sz w:val="20"/>
          <w:szCs w:val="20"/>
          <w:bdr w:val="none" w:sz="0" w:space="0" w:color="auto"/>
          <w:lang w:val="es-CL" w:eastAsia="es-CL"/>
        </w:rPr>
      </w:pPr>
      <w:ins w:id="1273" w:author="Observatorio 02" w:date="2017-04-17T12:00:00Z">
        <w:r>
          <w:rPr>
            <w:rFonts w:eastAsia="Times New Roman"/>
            <w:color w:val="323E4F" w:themeColor="text2" w:themeShade="BF"/>
            <w:sz w:val="20"/>
            <w:szCs w:val="20"/>
            <w:bdr w:val="none" w:sz="0" w:space="0" w:color="auto"/>
            <w:lang w:val="es-CL" w:eastAsia="es-CL"/>
          </w:rPr>
          <w:t xml:space="preserve">Nota </w:t>
        </w:r>
        <w:r>
          <w:rPr>
            <w:rFonts w:eastAsia="Times New Roman"/>
            <w:color w:val="323E4F" w:themeColor="text2" w:themeShade="BF"/>
            <w:sz w:val="20"/>
            <w:szCs w:val="20"/>
            <w:bdr w:val="none" w:sz="0" w:space="0" w:color="auto"/>
            <w:lang w:val="es-CL" w:eastAsia="es-CL"/>
          </w:rPr>
          <w:t>1</w:t>
        </w:r>
        <w:r>
          <w:rPr>
            <w:rFonts w:eastAsia="Times New Roman"/>
            <w:color w:val="323E4F" w:themeColor="text2" w:themeShade="BF"/>
            <w:sz w:val="20"/>
            <w:szCs w:val="20"/>
            <w:bdr w:val="none" w:sz="0" w:space="0" w:color="auto"/>
            <w:lang w:val="es-CL" w:eastAsia="es-CL"/>
          </w:rPr>
          <w:t xml:space="preserve">: </w:t>
        </w:r>
        <w:r w:rsidRPr="00B8703C">
          <w:rPr>
            <w:rFonts w:eastAsia="Times New Roman"/>
            <w:color w:val="323E4F" w:themeColor="text2" w:themeShade="BF"/>
            <w:sz w:val="20"/>
            <w:szCs w:val="20"/>
            <w:bdr w:val="none" w:sz="0" w:space="0" w:color="auto"/>
            <w:lang w:val="es-CL" w:eastAsia="es-CL"/>
          </w:rPr>
          <w:t>El tamaño de empresas se define a partir del número de trabajadores. Unipersonal: trabajadores por cuenta propia que trabajan solos. Microempresa, entre 1 y 9 trabajadores; Pequeña, entre 10 y 49 trabajadores; Mediana, entre 50 y 199 trabajadores; Grande, más de 200 trabajadores.</w:t>
        </w:r>
      </w:ins>
    </w:p>
    <w:p w14:paraId="16E455F1" w14:textId="77777777" w:rsidR="00B8703C" w:rsidRPr="009A4B23" w:rsidRDefault="00B8703C" w:rsidP="00B8703C">
      <w:pPr>
        <w:spacing w:after="0" w:line="276" w:lineRule="auto"/>
        <w:jc w:val="both"/>
        <w:rPr>
          <w:ins w:id="1274" w:author="Observatorio 02" w:date="2017-04-17T12:01:00Z"/>
          <w:rFonts w:eastAsia="Times New Roman"/>
          <w:color w:val="323E4F" w:themeColor="text2" w:themeShade="BF"/>
          <w:lang w:val="es-CL"/>
        </w:rPr>
      </w:pPr>
      <w:ins w:id="1275" w:author="Observatorio 02" w:date="2017-04-17T12:01:00Z">
        <w:r w:rsidRPr="009A4B23">
          <w:rPr>
            <w:rFonts w:eastAsia="Times New Roman"/>
            <w:color w:val="323E4F" w:themeColor="text2" w:themeShade="BF"/>
            <w:sz w:val="20"/>
            <w:lang w:val="es-CL"/>
          </w:rPr>
          <w:t>Fuente: Elaboración propia conforme a ENE.</w:t>
        </w:r>
      </w:ins>
    </w:p>
    <w:p w14:paraId="2DA3C58F" w14:textId="2503C30F" w:rsidR="00C24216" w:rsidRPr="00C2714A" w:rsidRDefault="00C24216" w:rsidP="00737596">
      <w:pPr>
        <w:spacing w:after="0" w:line="276" w:lineRule="auto"/>
        <w:jc w:val="both"/>
        <w:rPr>
          <w:ins w:id="1276" w:author="Observatorio 02" w:date="2017-03-16T11:50:00Z"/>
          <w:rFonts w:eastAsia="Times New Roman"/>
          <w:lang w:val="es-CL"/>
        </w:rPr>
      </w:pPr>
    </w:p>
    <w:p w14:paraId="0D631DBD" w14:textId="39DF4A2B" w:rsidR="00916137" w:rsidRPr="00C2714A" w:rsidRDefault="00916137" w:rsidP="00737596">
      <w:pPr>
        <w:spacing w:after="0" w:line="276" w:lineRule="auto"/>
        <w:jc w:val="both"/>
        <w:rPr>
          <w:ins w:id="1277" w:author="Observatorio 02" w:date="2017-03-16T11:50:00Z"/>
          <w:rFonts w:eastAsia="Times New Roman"/>
          <w:lang w:val="es-CL"/>
        </w:rPr>
      </w:pPr>
      <w:ins w:id="1278" w:author="Observatorio 02" w:date="2017-03-16T11:51:00Z">
        <w:r w:rsidRPr="00C2714A">
          <w:rPr>
            <w:rFonts w:eastAsia="Times New Roman"/>
            <w:lang w:val="es-CL"/>
          </w:rPr>
          <w:lastRenderedPageBreak/>
          <w:t xml:space="preserve">El Cuadro </w:t>
        </w:r>
        <w:r w:rsidR="00571F03" w:rsidRPr="00C2714A">
          <w:rPr>
            <w:rFonts w:eastAsia="Times New Roman"/>
            <w:lang w:val="es-CL"/>
          </w:rPr>
          <w:t>4 muestra la distribución de los ocupados del sector según tamaño de empresa, para cada región (de residencia) durante el 2016.</w:t>
        </w:r>
      </w:ins>
      <w:ins w:id="1279" w:author="Observatorio 02" w:date="2017-03-16T11:58:00Z">
        <w:r w:rsidR="00B6459B" w:rsidRPr="00C2714A">
          <w:rPr>
            <w:rFonts w:eastAsia="Times New Roman"/>
            <w:lang w:val="es-CL"/>
          </w:rPr>
          <w:t xml:space="preserve"> Como se puede apreciar, la distribución es bastante heterogénea entre regiones. Por ejemplo, mientras la participaci</w:t>
        </w:r>
      </w:ins>
      <w:ins w:id="1280" w:author="Observatorio 02" w:date="2017-03-16T11:59:00Z">
        <w:r w:rsidR="00B6459B" w:rsidRPr="00C2714A">
          <w:rPr>
            <w:rFonts w:eastAsia="Times New Roman"/>
            <w:lang w:val="es-CL"/>
          </w:rPr>
          <w:t>ón</w:t>
        </w:r>
      </w:ins>
      <w:ins w:id="1281" w:author="Observatorio 02" w:date="2017-03-16T12:02:00Z">
        <w:r w:rsidR="004C5EB7" w:rsidRPr="00C2714A">
          <w:rPr>
            <w:rFonts w:eastAsia="Times New Roman"/>
            <w:lang w:val="es-CL"/>
          </w:rPr>
          <w:t xml:space="preserve"> de la empresa unipersonal es del 23,1% a nivel nacional, </w:t>
        </w:r>
      </w:ins>
      <w:ins w:id="1282" w:author="Observatorio 02" w:date="2017-03-16T12:03:00Z">
        <w:r w:rsidR="004C5EB7" w:rsidRPr="00C2714A">
          <w:rPr>
            <w:rFonts w:eastAsia="Times New Roman"/>
            <w:lang w:val="es-CL"/>
          </w:rPr>
          <w:t xml:space="preserve">en la Región de Arica y Parinacota, </w:t>
        </w:r>
      </w:ins>
      <w:ins w:id="1283" w:author="Observatorio 02" w:date="2017-03-16T12:02:00Z">
        <w:r w:rsidR="004C5EB7" w:rsidRPr="00C2714A">
          <w:rPr>
            <w:rFonts w:eastAsia="Times New Roman"/>
            <w:lang w:val="es-CL"/>
          </w:rPr>
          <w:t>esta llega a un 38,3%</w:t>
        </w:r>
      </w:ins>
      <w:ins w:id="1284" w:author="Observatorio 02" w:date="2017-03-16T12:03:00Z">
        <w:r w:rsidR="004C5EB7" w:rsidRPr="00C2714A">
          <w:rPr>
            <w:rFonts w:eastAsia="Times New Roman"/>
            <w:lang w:val="es-CL"/>
          </w:rPr>
          <w:t xml:space="preserve">. Asimismo, mientras la participación de la gran empresa es del 17,5% a nivel nacional, en la Región de </w:t>
        </w:r>
      </w:ins>
      <w:ins w:id="1285" w:author="Observatorio 02" w:date="2017-03-16T12:04:00Z">
        <w:r w:rsidR="004C5EB7" w:rsidRPr="00C2714A">
          <w:rPr>
            <w:rFonts w:eastAsia="Times New Roman"/>
            <w:lang w:val="es-CL"/>
          </w:rPr>
          <w:t>Magallanes</w:t>
        </w:r>
      </w:ins>
      <w:ins w:id="1286" w:author="Observatorio 02" w:date="2017-03-16T12:03:00Z">
        <w:r w:rsidR="004C5EB7" w:rsidRPr="00C2714A">
          <w:rPr>
            <w:rFonts w:eastAsia="Times New Roman"/>
            <w:lang w:val="es-CL"/>
          </w:rPr>
          <w:t xml:space="preserve">, esta llega a un </w:t>
        </w:r>
      </w:ins>
      <w:ins w:id="1287" w:author="Observatorio 02" w:date="2017-03-16T12:04:00Z">
        <w:r w:rsidR="004C5EB7" w:rsidRPr="00C2714A">
          <w:rPr>
            <w:rFonts w:eastAsia="Times New Roman"/>
            <w:lang w:val="es-CL"/>
          </w:rPr>
          <w:t>37,7</w:t>
        </w:r>
      </w:ins>
      <w:ins w:id="1288" w:author="Observatorio 02" w:date="2017-03-16T12:03:00Z">
        <w:r w:rsidR="004C5EB7" w:rsidRPr="00C2714A">
          <w:rPr>
            <w:rFonts w:eastAsia="Times New Roman"/>
            <w:lang w:val="es-CL"/>
          </w:rPr>
          <w:t>%</w:t>
        </w:r>
      </w:ins>
      <w:ins w:id="1289" w:author="Observatorio 02" w:date="2017-03-16T12:04:00Z">
        <w:r w:rsidR="004C5EB7" w:rsidRPr="00C2714A">
          <w:rPr>
            <w:rFonts w:eastAsia="Times New Roman"/>
            <w:lang w:val="es-CL"/>
          </w:rPr>
          <w:t>.</w:t>
        </w:r>
      </w:ins>
    </w:p>
    <w:p w14:paraId="48359A13" w14:textId="77777777" w:rsidR="00916137" w:rsidRPr="00C2714A" w:rsidRDefault="00916137" w:rsidP="00737596">
      <w:pPr>
        <w:spacing w:after="0" w:line="276" w:lineRule="auto"/>
        <w:jc w:val="both"/>
        <w:rPr>
          <w:ins w:id="1290" w:author="Observatorio 02" w:date="2017-03-16T10:40:00Z"/>
          <w:rFonts w:eastAsia="Times New Roman"/>
          <w:lang w:val="es-CL"/>
        </w:rPr>
      </w:pPr>
    </w:p>
    <w:p w14:paraId="6A003095" w14:textId="27A2B2E8" w:rsidR="00C24216" w:rsidRPr="00C2714A" w:rsidRDefault="00916137">
      <w:pPr>
        <w:spacing w:after="0" w:line="240" w:lineRule="auto"/>
        <w:jc w:val="both"/>
        <w:rPr>
          <w:ins w:id="1291" w:author="Observatorio 02" w:date="2017-03-16T10:45:00Z"/>
          <w:rFonts w:eastAsia="Times New Roman"/>
          <w:b/>
          <w:bCs/>
          <w:color w:val="323E4F" w:themeColor="text2" w:themeShade="BF"/>
          <w:bdr w:val="none" w:sz="0" w:space="0" w:color="auto"/>
          <w:lang w:val="es-CL" w:eastAsia="es-CL"/>
          <w:rPrChange w:id="1292" w:author="Observatorio 02" w:date="2017-03-23T14:31:00Z">
            <w:rPr>
              <w:ins w:id="1293" w:author="Observatorio 02" w:date="2017-03-16T10:45:00Z"/>
              <w:rFonts w:eastAsia="Times New Roman"/>
              <w:lang w:val="es-CL"/>
            </w:rPr>
          </w:rPrChange>
        </w:rPr>
        <w:pPrChange w:id="1294" w:author="Observatorio 02" w:date="2017-03-16T10:50:00Z">
          <w:pPr>
            <w:spacing w:after="0" w:line="276" w:lineRule="auto"/>
            <w:jc w:val="both"/>
          </w:pPr>
        </w:pPrChange>
      </w:pPr>
      <w:ins w:id="1295" w:author="Observatorio 02" w:date="2017-03-16T11:51:00Z">
        <w:r w:rsidRPr="00C2714A">
          <w:rPr>
            <w:rFonts w:eastAsia="Times New Roman"/>
            <w:b/>
            <w:bCs/>
            <w:color w:val="323E4F" w:themeColor="text2" w:themeShade="BF"/>
            <w:bdr w:val="none" w:sz="0" w:space="0" w:color="auto"/>
            <w:lang w:val="es-CL" w:eastAsia="es-CL"/>
            <w:rPrChange w:id="1296"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1297" w:author="Observatorio 02" w:date="2017-03-16T10:50:00Z">
        <w:r w:rsidR="00341A1D" w:rsidRPr="00C2714A">
          <w:rPr>
            <w:rFonts w:eastAsia="Times New Roman"/>
            <w:b/>
            <w:bCs/>
            <w:color w:val="323E4F" w:themeColor="text2" w:themeShade="BF"/>
            <w:bdr w:val="none" w:sz="0" w:space="0" w:color="auto"/>
            <w:lang w:val="es-CL" w:eastAsia="es-CL"/>
            <w:rPrChange w:id="1298" w:author="Observatorio 02" w:date="2017-03-23T14:31:00Z">
              <w:rPr>
                <w:rFonts w:eastAsia="Times New Roman"/>
                <w:b/>
                <w:bCs/>
                <w:sz w:val="22"/>
                <w:szCs w:val="22"/>
                <w:bdr w:val="none" w:sz="0" w:space="0" w:color="auto"/>
                <w:lang w:val="es-CL" w:eastAsia="es-CL"/>
              </w:rPr>
            </w:rPrChange>
          </w:rPr>
          <w:t>4. Distribución de ocupados del sector por regi</w:t>
        </w:r>
        <w:r w:rsidR="00341A1D" w:rsidRPr="00C2714A">
          <w:rPr>
            <w:rFonts w:eastAsia="Times New Roman"/>
            <w:b/>
            <w:bCs/>
            <w:color w:val="323E4F" w:themeColor="text2" w:themeShade="BF"/>
            <w:bdr w:val="none" w:sz="0" w:space="0" w:color="auto"/>
            <w:lang w:val="es-CL" w:eastAsia="es-CL"/>
            <w:rPrChange w:id="1299" w:author="Observatorio 02" w:date="2017-03-23T14:31:00Z">
              <w:rPr>
                <w:rFonts w:eastAsia="Times New Roman"/>
                <w:b/>
                <w:bCs/>
                <w:color w:val="1F3864" w:themeColor="accent5" w:themeShade="80"/>
                <w:szCs w:val="22"/>
                <w:bdr w:val="none" w:sz="0" w:space="0" w:color="auto"/>
                <w:lang w:val="es-CL" w:eastAsia="es-CL"/>
              </w:rPr>
            </w:rPrChange>
          </w:rPr>
          <w:t xml:space="preserve">ón </w:t>
        </w:r>
      </w:ins>
      <w:ins w:id="1300" w:author="Observatorio 02" w:date="2017-03-16T11:51:00Z">
        <w:r w:rsidRPr="00C2714A">
          <w:rPr>
            <w:rFonts w:eastAsia="Times New Roman"/>
            <w:b/>
            <w:bCs/>
            <w:color w:val="323E4F" w:themeColor="text2" w:themeShade="BF"/>
            <w:bdr w:val="none" w:sz="0" w:space="0" w:color="auto"/>
            <w:lang w:val="es-CL" w:eastAsia="es-CL"/>
            <w:rPrChange w:id="1301" w:author="Observatorio 02" w:date="2017-03-23T14:31:00Z">
              <w:rPr>
                <w:rFonts w:eastAsia="Times New Roman"/>
                <w:b/>
                <w:bCs/>
                <w:color w:val="1F3864" w:themeColor="accent5" w:themeShade="80"/>
                <w:szCs w:val="22"/>
                <w:bdr w:val="none" w:sz="0" w:space="0" w:color="auto"/>
                <w:lang w:val="es-CL" w:eastAsia="es-CL"/>
              </w:rPr>
            </w:rPrChange>
          </w:rPr>
          <w:t xml:space="preserve">(de residencia) </w:t>
        </w:r>
      </w:ins>
      <w:ins w:id="1302" w:author="Observatorio 02" w:date="2017-03-16T10:50:00Z">
        <w:r w:rsidR="00341A1D" w:rsidRPr="00C2714A">
          <w:rPr>
            <w:rFonts w:eastAsia="Times New Roman"/>
            <w:b/>
            <w:bCs/>
            <w:color w:val="323E4F" w:themeColor="text2" w:themeShade="BF"/>
            <w:bdr w:val="none" w:sz="0" w:space="0" w:color="auto"/>
            <w:lang w:val="es-CL" w:eastAsia="es-CL"/>
            <w:rPrChange w:id="1303" w:author="Observatorio 02" w:date="2017-03-23T14:31:00Z">
              <w:rPr>
                <w:rFonts w:eastAsia="Times New Roman"/>
                <w:b/>
                <w:bCs/>
                <w:color w:val="1F3864" w:themeColor="accent5" w:themeShade="80"/>
                <w:szCs w:val="22"/>
                <w:bdr w:val="none" w:sz="0" w:space="0" w:color="auto"/>
                <w:lang w:val="es-CL" w:eastAsia="es-CL"/>
              </w:rPr>
            </w:rPrChange>
          </w:rPr>
          <w:t>según tamaño de empresa, 2016</w:t>
        </w:r>
      </w:ins>
    </w:p>
    <w:tbl>
      <w:tblPr>
        <w:tblW w:w="8907" w:type="dxa"/>
        <w:tblCellMar>
          <w:left w:w="70" w:type="dxa"/>
          <w:right w:w="70" w:type="dxa"/>
        </w:tblCellMar>
        <w:tblLook w:val="04A0" w:firstRow="1" w:lastRow="0" w:firstColumn="1" w:lastColumn="0" w:noHBand="0" w:noVBand="1"/>
      </w:tblPr>
      <w:tblGrid>
        <w:gridCol w:w="2997"/>
        <w:gridCol w:w="1216"/>
        <w:gridCol w:w="954"/>
        <w:gridCol w:w="954"/>
        <w:gridCol w:w="954"/>
        <w:gridCol w:w="954"/>
        <w:gridCol w:w="878"/>
      </w:tblGrid>
      <w:tr w:rsidR="00C24216" w:rsidRPr="00C2714A" w14:paraId="67CD0D98" w14:textId="77777777" w:rsidTr="00265596">
        <w:trPr>
          <w:trHeight w:val="220"/>
          <w:ins w:id="1304" w:author="Observatorio 02" w:date="2017-03-16T10:49:00Z"/>
        </w:trPr>
        <w:tc>
          <w:tcPr>
            <w:tcW w:w="2997" w:type="dxa"/>
            <w:tcBorders>
              <w:top w:val="single" w:sz="8" w:space="0" w:color="000000"/>
              <w:left w:val="nil"/>
              <w:bottom w:val="single" w:sz="4" w:space="0" w:color="000000"/>
              <w:right w:val="nil"/>
            </w:tcBorders>
            <w:shd w:val="clear" w:color="000000" w:fill="FFFFFF"/>
            <w:noWrap/>
            <w:vAlign w:val="bottom"/>
            <w:hideMark/>
          </w:tcPr>
          <w:p w14:paraId="2E0A8C80" w14:textId="77777777" w:rsidR="00C24216" w:rsidRPr="00C2714A" w:rsidRDefault="00C24216" w:rsidP="00C24216">
            <w:pPr>
              <w:spacing w:after="0" w:line="240" w:lineRule="auto"/>
              <w:rPr>
                <w:ins w:id="1305" w:author="Observatorio 02" w:date="2017-03-16T10:49:00Z"/>
                <w:rFonts w:eastAsia="Times New Roman"/>
                <w:sz w:val="22"/>
                <w:szCs w:val="22"/>
                <w:bdr w:val="none" w:sz="0" w:space="0" w:color="auto"/>
                <w:lang w:val="es-CL" w:eastAsia="es-CL"/>
              </w:rPr>
            </w:pPr>
            <w:ins w:id="1306" w:author="Observatorio 02" w:date="2017-03-16T10:49:00Z">
              <w:r w:rsidRPr="00C2714A">
                <w:rPr>
                  <w:rFonts w:eastAsia="Times New Roman"/>
                  <w:sz w:val="22"/>
                  <w:szCs w:val="22"/>
                  <w:bdr w:val="none" w:sz="0" w:space="0" w:color="auto"/>
                  <w:lang w:val="es-CL" w:eastAsia="es-CL"/>
                </w:rPr>
                <w:t>Región de residencia</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65BCE8C2" w14:textId="77777777" w:rsidR="00C24216" w:rsidRPr="00C2714A" w:rsidRDefault="00C24216" w:rsidP="00C24216">
            <w:pPr>
              <w:spacing w:after="0" w:line="240" w:lineRule="auto"/>
              <w:jc w:val="center"/>
              <w:rPr>
                <w:ins w:id="1307" w:author="Observatorio 02" w:date="2017-03-16T10:49:00Z"/>
                <w:rFonts w:eastAsia="Times New Roman"/>
                <w:sz w:val="22"/>
                <w:szCs w:val="22"/>
                <w:bdr w:val="none" w:sz="0" w:space="0" w:color="auto"/>
                <w:lang w:val="es-CL" w:eastAsia="es-CL"/>
              </w:rPr>
            </w:pPr>
            <w:ins w:id="1308" w:author="Observatorio 02" w:date="2017-03-16T10:49:00Z">
              <w:r w:rsidRPr="00C2714A">
                <w:rPr>
                  <w:rFonts w:eastAsia="Times New Roman"/>
                  <w:sz w:val="22"/>
                  <w:szCs w:val="22"/>
                  <w:bdr w:val="none" w:sz="0" w:space="0" w:color="auto"/>
                  <w:lang w:val="es-CL" w:eastAsia="es-CL"/>
                </w:rPr>
                <w:t>Unipersonal</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B3A47A6" w14:textId="77777777" w:rsidR="00C24216" w:rsidRPr="00C2714A" w:rsidRDefault="00C24216" w:rsidP="00C24216">
            <w:pPr>
              <w:spacing w:after="0" w:line="240" w:lineRule="auto"/>
              <w:jc w:val="center"/>
              <w:rPr>
                <w:ins w:id="1309" w:author="Observatorio 02" w:date="2017-03-16T10:49:00Z"/>
                <w:rFonts w:eastAsia="Times New Roman"/>
                <w:sz w:val="22"/>
                <w:szCs w:val="22"/>
                <w:bdr w:val="none" w:sz="0" w:space="0" w:color="auto"/>
                <w:lang w:val="es-CL" w:eastAsia="es-CL"/>
              </w:rPr>
            </w:pPr>
            <w:ins w:id="1310" w:author="Observatorio 02" w:date="2017-03-16T10:49:00Z">
              <w:r w:rsidRPr="00C2714A">
                <w:rPr>
                  <w:rFonts w:eastAsia="Times New Roman"/>
                  <w:sz w:val="22"/>
                  <w:szCs w:val="22"/>
                  <w:bdr w:val="none" w:sz="0" w:space="0" w:color="auto"/>
                  <w:lang w:val="es-CL" w:eastAsia="es-CL"/>
                </w:rPr>
                <w:t>Micro</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25DB77BC" w14:textId="77777777" w:rsidR="00C24216" w:rsidRPr="00C2714A" w:rsidRDefault="00C24216" w:rsidP="00C24216">
            <w:pPr>
              <w:spacing w:after="0" w:line="240" w:lineRule="auto"/>
              <w:jc w:val="center"/>
              <w:rPr>
                <w:ins w:id="1311" w:author="Observatorio 02" w:date="2017-03-16T10:49:00Z"/>
                <w:rFonts w:eastAsia="Times New Roman"/>
                <w:sz w:val="22"/>
                <w:szCs w:val="22"/>
                <w:bdr w:val="none" w:sz="0" w:space="0" w:color="auto"/>
                <w:lang w:val="es-CL" w:eastAsia="es-CL"/>
              </w:rPr>
            </w:pPr>
            <w:ins w:id="1312" w:author="Observatorio 02" w:date="2017-03-16T10:49:00Z">
              <w:r w:rsidRPr="00C2714A">
                <w:rPr>
                  <w:rFonts w:eastAsia="Times New Roman"/>
                  <w:sz w:val="22"/>
                  <w:szCs w:val="22"/>
                  <w:bdr w:val="none" w:sz="0" w:space="0" w:color="auto"/>
                  <w:lang w:val="es-CL" w:eastAsia="es-CL"/>
                </w:rPr>
                <w:t>Pequeña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6F8D2543" w14:textId="77777777" w:rsidR="00C24216" w:rsidRPr="00C2714A" w:rsidRDefault="00C24216" w:rsidP="00C24216">
            <w:pPr>
              <w:spacing w:after="0" w:line="240" w:lineRule="auto"/>
              <w:jc w:val="center"/>
              <w:rPr>
                <w:ins w:id="1313" w:author="Observatorio 02" w:date="2017-03-16T10:49:00Z"/>
                <w:rFonts w:eastAsia="Times New Roman"/>
                <w:sz w:val="22"/>
                <w:szCs w:val="22"/>
                <w:bdr w:val="none" w:sz="0" w:space="0" w:color="auto"/>
                <w:lang w:val="es-CL" w:eastAsia="es-CL"/>
              </w:rPr>
            </w:pPr>
            <w:ins w:id="1314" w:author="Observatorio 02" w:date="2017-03-16T10:49:00Z">
              <w:r w:rsidRPr="00C2714A">
                <w:rPr>
                  <w:rFonts w:eastAsia="Times New Roman"/>
                  <w:sz w:val="22"/>
                  <w:szCs w:val="22"/>
                  <w:bdr w:val="none" w:sz="0" w:space="0" w:color="auto"/>
                  <w:lang w:val="es-CL" w:eastAsia="es-CL"/>
                </w:rPr>
                <w:t>Mediana</w:t>
              </w:r>
            </w:ins>
          </w:p>
        </w:tc>
        <w:tc>
          <w:tcPr>
            <w:tcW w:w="954" w:type="dxa"/>
            <w:tcBorders>
              <w:top w:val="single" w:sz="8" w:space="0" w:color="000000"/>
              <w:left w:val="nil"/>
              <w:bottom w:val="single" w:sz="4" w:space="0" w:color="000000"/>
              <w:right w:val="nil"/>
            </w:tcBorders>
            <w:shd w:val="clear" w:color="000000" w:fill="FFFFFF"/>
            <w:noWrap/>
            <w:vAlign w:val="bottom"/>
            <w:hideMark/>
          </w:tcPr>
          <w:p w14:paraId="14DB5D80" w14:textId="77777777" w:rsidR="00C24216" w:rsidRPr="00C2714A" w:rsidRDefault="00C24216" w:rsidP="00C24216">
            <w:pPr>
              <w:spacing w:after="0" w:line="240" w:lineRule="auto"/>
              <w:jc w:val="center"/>
              <w:rPr>
                <w:ins w:id="1315" w:author="Observatorio 02" w:date="2017-03-16T10:49:00Z"/>
                <w:rFonts w:eastAsia="Times New Roman"/>
                <w:sz w:val="22"/>
                <w:szCs w:val="22"/>
                <w:bdr w:val="none" w:sz="0" w:space="0" w:color="auto"/>
                <w:lang w:val="es-CL" w:eastAsia="es-CL"/>
              </w:rPr>
            </w:pPr>
            <w:ins w:id="1316" w:author="Observatorio 02" w:date="2017-03-16T10:49:00Z">
              <w:r w:rsidRPr="00C2714A">
                <w:rPr>
                  <w:rFonts w:eastAsia="Times New Roman"/>
                  <w:sz w:val="22"/>
                  <w:szCs w:val="22"/>
                  <w:bdr w:val="none" w:sz="0" w:space="0" w:color="auto"/>
                  <w:lang w:val="es-CL" w:eastAsia="es-CL"/>
                </w:rPr>
                <w:t>Grande</w:t>
              </w:r>
            </w:ins>
          </w:p>
        </w:tc>
        <w:tc>
          <w:tcPr>
            <w:tcW w:w="878" w:type="dxa"/>
            <w:tcBorders>
              <w:top w:val="single" w:sz="8" w:space="0" w:color="000000"/>
              <w:left w:val="nil"/>
              <w:bottom w:val="single" w:sz="4" w:space="0" w:color="000000"/>
              <w:right w:val="nil"/>
            </w:tcBorders>
            <w:shd w:val="clear" w:color="000000" w:fill="FFFFFF"/>
            <w:noWrap/>
            <w:vAlign w:val="bottom"/>
            <w:hideMark/>
          </w:tcPr>
          <w:p w14:paraId="3E9EA92E" w14:textId="77777777" w:rsidR="00C24216" w:rsidRPr="00C2714A" w:rsidRDefault="00C24216" w:rsidP="00C24216">
            <w:pPr>
              <w:spacing w:after="0" w:line="240" w:lineRule="auto"/>
              <w:jc w:val="center"/>
              <w:rPr>
                <w:ins w:id="1317" w:author="Observatorio 02" w:date="2017-03-16T10:49:00Z"/>
                <w:rFonts w:eastAsia="Times New Roman"/>
                <w:sz w:val="22"/>
                <w:szCs w:val="22"/>
                <w:bdr w:val="none" w:sz="0" w:space="0" w:color="auto"/>
                <w:lang w:val="es-CL" w:eastAsia="es-CL"/>
              </w:rPr>
            </w:pPr>
            <w:ins w:id="1318" w:author="Observatorio 02" w:date="2017-03-16T10:49:00Z">
              <w:r w:rsidRPr="00C2714A">
                <w:rPr>
                  <w:rFonts w:eastAsia="Times New Roman"/>
                  <w:sz w:val="22"/>
                  <w:szCs w:val="22"/>
                  <w:bdr w:val="none" w:sz="0" w:space="0" w:color="auto"/>
                  <w:lang w:val="es-CL" w:eastAsia="es-CL"/>
                </w:rPr>
                <w:t>Total</w:t>
              </w:r>
            </w:ins>
          </w:p>
        </w:tc>
      </w:tr>
      <w:tr w:rsidR="00C24216" w:rsidRPr="00C2714A" w14:paraId="58BF1569" w14:textId="77777777" w:rsidTr="00265596">
        <w:trPr>
          <w:trHeight w:val="220"/>
          <w:ins w:id="1319" w:author="Observatorio 02" w:date="2017-03-16T10:49:00Z"/>
        </w:trPr>
        <w:tc>
          <w:tcPr>
            <w:tcW w:w="2997" w:type="dxa"/>
            <w:tcBorders>
              <w:top w:val="nil"/>
              <w:left w:val="nil"/>
              <w:bottom w:val="nil"/>
              <w:right w:val="nil"/>
            </w:tcBorders>
            <w:shd w:val="clear" w:color="000000" w:fill="FFFFFF"/>
            <w:noWrap/>
            <w:vAlign w:val="bottom"/>
            <w:hideMark/>
          </w:tcPr>
          <w:p w14:paraId="408F6FCA" w14:textId="77777777" w:rsidR="00C24216" w:rsidRPr="00C2714A" w:rsidRDefault="00C24216" w:rsidP="00C24216">
            <w:pPr>
              <w:spacing w:after="0" w:line="240" w:lineRule="auto"/>
              <w:rPr>
                <w:ins w:id="1320" w:author="Observatorio 02" w:date="2017-03-16T10:49:00Z"/>
                <w:rFonts w:eastAsia="Times New Roman"/>
                <w:sz w:val="22"/>
                <w:szCs w:val="22"/>
                <w:bdr w:val="none" w:sz="0" w:space="0" w:color="auto"/>
                <w:lang w:val="es-CL" w:eastAsia="es-CL"/>
              </w:rPr>
            </w:pPr>
            <w:ins w:id="1321" w:author="Observatorio 02" w:date="2017-03-16T10:49:00Z">
              <w:r w:rsidRPr="00C2714A">
                <w:rPr>
                  <w:rFonts w:eastAsia="Times New Roman"/>
                  <w:sz w:val="22"/>
                  <w:szCs w:val="22"/>
                  <w:bdr w:val="none" w:sz="0" w:space="0" w:color="auto"/>
                  <w:lang w:val="es-CL" w:eastAsia="es-CL"/>
                </w:rPr>
                <w:t>Región de Arica y Parinacota</w:t>
              </w:r>
            </w:ins>
          </w:p>
        </w:tc>
        <w:tc>
          <w:tcPr>
            <w:tcW w:w="1216" w:type="dxa"/>
            <w:tcBorders>
              <w:top w:val="nil"/>
              <w:left w:val="nil"/>
              <w:bottom w:val="nil"/>
              <w:right w:val="nil"/>
            </w:tcBorders>
            <w:shd w:val="clear" w:color="000000" w:fill="FFFFFF"/>
            <w:noWrap/>
            <w:vAlign w:val="bottom"/>
            <w:hideMark/>
          </w:tcPr>
          <w:p w14:paraId="59C05D9E" w14:textId="77777777" w:rsidR="00C24216" w:rsidRPr="00C2714A" w:rsidRDefault="00C24216" w:rsidP="00C24216">
            <w:pPr>
              <w:spacing w:after="0" w:line="240" w:lineRule="auto"/>
              <w:jc w:val="right"/>
              <w:rPr>
                <w:ins w:id="1322" w:author="Observatorio 02" w:date="2017-03-16T10:49:00Z"/>
                <w:rFonts w:eastAsia="Times New Roman"/>
                <w:sz w:val="22"/>
                <w:szCs w:val="22"/>
                <w:bdr w:val="none" w:sz="0" w:space="0" w:color="auto"/>
                <w:lang w:val="es-CL" w:eastAsia="es-CL"/>
              </w:rPr>
            </w:pPr>
            <w:ins w:id="1323" w:author="Observatorio 02" w:date="2017-03-16T10:49:00Z">
              <w:r w:rsidRPr="00C2714A">
                <w:rPr>
                  <w:rFonts w:eastAsia="Times New Roman"/>
                  <w:sz w:val="22"/>
                  <w:szCs w:val="22"/>
                  <w:bdr w:val="none" w:sz="0" w:space="0" w:color="auto"/>
                  <w:lang w:val="es-CL" w:eastAsia="es-CL"/>
                </w:rPr>
                <w:t>38,3</w:t>
              </w:r>
            </w:ins>
          </w:p>
        </w:tc>
        <w:tc>
          <w:tcPr>
            <w:tcW w:w="954" w:type="dxa"/>
            <w:tcBorders>
              <w:top w:val="nil"/>
              <w:left w:val="nil"/>
              <w:bottom w:val="nil"/>
              <w:right w:val="nil"/>
            </w:tcBorders>
            <w:shd w:val="clear" w:color="000000" w:fill="FFFFFF"/>
            <w:noWrap/>
            <w:vAlign w:val="bottom"/>
            <w:hideMark/>
          </w:tcPr>
          <w:p w14:paraId="43D449F2" w14:textId="77777777" w:rsidR="00C24216" w:rsidRPr="00C2714A" w:rsidRDefault="00C24216" w:rsidP="00C24216">
            <w:pPr>
              <w:spacing w:after="0" w:line="240" w:lineRule="auto"/>
              <w:jc w:val="right"/>
              <w:rPr>
                <w:ins w:id="1324" w:author="Observatorio 02" w:date="2017-03-16T10:49:00Z"/>
                <w:rFonts w:eastAsia="Times New Roman"/>
                <w:sz w:val="22"/>
                <w:szCs w:val="22"/>
                <w:bdr w:val="none" w:sz="0" w:space="0" w:color="auto"/>
                <w:lang w:val="es-CL" w:eastAsia="es-CL"/>
              </w:rPr>
            </w:pPr>
            <w:ins w:id="1325" w:author="Observatorio 02" w:date="2017-03-16T10:49:00Z">
              <w:r w:rsidRPr="00C2714A">
                <w:rPr>
                  <w:rFonts w:eastAsia="Times New Roman"/>
                  <w:sz w:val="22"/>
                  <w:szCs w:val="22"/>
                  <w:bdr w:val="none" w:sz="0" w:space="0" w:color="auto"/>
                  <w:lang w:val="es-CL" w:eastAsia="es-CL"/>
                </w:rPr>
                <w:t>18,7</w:t>
              </w:r>
            </w:ins>
          </w:p>
        </w:tc>
        <w:tc>
          <w:tcPr>
            <w:tcW w:w="954" w:type="dxa"/>
            <w:tcBorders>
              <w:top w:val="nil"/>
              <w:left w:val="nil"/>
              <w:bottom w:val="nil"/>
              <w:right w:val="nil"/>
            </w:tcBorders>
            <w:shd w:val="clear" w:color="000000" w:fill="FFFFFF"/>
            <w:noWrap/>
            <w:vAlign w:val="bottom"/>
            <w:hideMark/>
          </w:tcPr>
          <w:p w14:paraId="422590B2" w14:textId="77777777" w:rsidR="00C24216" w:rsidRPr="00C2714A" w:rsidRDefault="00C24216" w:rsidP="00C24216">
            <w:pPr>
              <w:spacing w:after="0" w:line="240" w:lineRule="auto"/>
              <w:jc w:val="right"/>
              <w:rPr>
                <w:ins w:id="1326" w:author="Observatorio 02" w:date="2017-03-16T10:49:00Z"/>
                <w:rFonts w:eastAsia="Times New Roman"/>
                <w:sz w:val="22"/>
                <w:szCs w:val="22"/>
                <w:bdr w:val="none" w:sz="0" w:space="0" w:color="auto"/>
                <w:lang w:val="es-CL" w:eastAsia="es-CL"/>
              </w:rPr>
            </w:pPr>
            <w:ins w:id="1327" w:author="Observatorio 02" w:date="2017-03-16T10:49:00Z">
              <w:r w:rsidRPr="00C2714A">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362CD6F4" w14:textId="77777777" w:rsidR="00C24216" w:rsidRPr="00C2714A" w:rsidRDefault="00C24216" w:rsidP="00C24216">
            <w:pPr>
              <w:spacing w:after="0" w:line="240" w:lineRule="auto"/>
              <w:jc w:val="right"/>
              <w:rPr>
                <w:ins w:id="1328" w:author="Observatorio 02" w:date="2017-03-16T10:49:00Z"/>
                <w:rFonts w:eastAsia="Times New Roman"/>
                <w:sz w:val="22"/>
                <w:szCs w:val="22"/>
                <w:bdr w:val="none" w:sz="0" w:space="0" w:color="auto"/>
                <w:lang w:val="es-CL" w:eastAsia="es-CL"/>
              </w:rPr>
            </w:pPr>
            <w:ins w:id="1329" w:author="Observatorio 02" w:date="2017-03-16T10:49:00Z">
              <w:r w:rsidRPr="00C2714A">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713F23C2" w14:textId="77777777" w:rsidR="00C24216" w:rsidRPr="00C2714A" w:rsidRDefault="00C24216" w:rsidP="00C24216">
            <w:pPr>
              <w:spacing w:after="0" w:line="240" w:lineRule="auto"/>
              <w:jc w:val="right"/>
              <w:rPr>
                <w:ins w:id="1330" w:author="Observatorio 02" w:date="2017-03-16T10:49:00Z"/>
                <w:rFonts w:eastAsia="Times New Roman"/>
                <w:sz w:val="22"/>
                <w:szCs w:val="22"/>
                <w:bdr w:val="none" w:sz="0" w:space="0" w:color="auto"/>
                <w:lang w:val="es-CL" w:eastAsia="es-CL"/>
              </w:rPr>
            </w:pPr>
            <w:ins w:id="1331" w:author="Observatorio 02" w:date="2017-03-16T10:49:00Z">
              <w:r w:rsidRPr="00C2714A">
                <w:rPr>
                  <w:rFonts w:eastAsia="Times New Roman"/>
                  <w:sz w:val="22"/>
                  <w:szCs w:val="22"/>
                  <w:bdr w:val="none" w:sz="0" w:space="0" w:color="auto"/>
                  <w:lang w:val="es-CL" w:eastAsia="es-CL"/>
                </w:rPr>
                <w:t>7,2</w:t>
              </w:r>
            </w:ins>
          </w:p>
        </w:tc>
        <w:tc>
          <w:tcPr>
            <w:tcW w:w="878" w:type="dxa"/>
            <w:tcBorders>
              <w:top w:val="nil"/>
              <w:left w:val="nil"/>
              <w:bottom w:val="nil"/>
              <w:right w:val="nil"/>
            </w:tcBorders>
            <w:shd w:val="clear" w:color="000000" w:fill="FFFFFF"/>
            <w:noWrap/>
            <w:vAlign w:val="bottom"/>
            <w:hideMark/>
          </w:tcPr>
          <w:p w14:paraId="1E4BB081" w14:textId="77777777" w:rsidR="00C24216" w:rsidRPr="00C2714A" w:rsidRDefault="00C24216" w:rsidP="00C24216">
            <w:pPr>
              <w:spacing w:after="0" w:line="240" w:lineRule="auto"/>
              <w:jc w:val="right"/>
              <w:rPr>
                <w:ins w:id="1332" w:author="Observatorio 02" w:date="2017-03-16T10:49:00Z"/>
                <w:rFonts w:eastAsia="Times New Roman"/>
                <w:sz w:val="22"/>
                <w:szCs w:val="22"/>
                <w:bdr w:val="none" w:sz="0" w:space="0" w:color="auto"/>
                <w:lang w:val="es-CL" w:eastAsia="es-CL"/>
              </w:rPr>
            </w:pPr>
            <w:ins w:id="1333" w:author="Observatorio 02" w:date="2017-03-16T10:49:00Z">
              <w:r w:rsidRPr="00C2714A">
                <w:rPr>
                  <w:rFonts w:eastAsia="Times New Roman"/>
                  <w:sz w:val="22"/>
                  <w:szCs w:val="22"/>
                  <w:bdr w:val="none" w:sz="0" w:space="0" w:color="auto"/>
                  <w:lang w:val="es-CL" w:eastAsia="es-CL"/>
                </w:rPr>
                <w:t>100,0</w:t>
              </w:r>
            </w:ins>
          </w:p>
        </w:tc>
      </w:tr>
      <w:tr w:rsidR="00C24216" w:rsidRPr="00C2714A" w14:paraId="2BB9A4B3" w14:textId="77777777" w:rsidTr="00265596">
        <w:trPr>
          <w:trHeight w:val="220"/>
          <w:ins w:id="1334" w:author="Observatorio 02" w:date="2017-03-16T10:49:00Z"/>
        </w:trPr>
        <w:tc>
          <w:tcPr>
            <w:tcW w:w="2997" w:type="dxa"/>
            <w:tcBorders>
              <w:top w:val="nil"/>
              <w:left w:val="nil"/>
              <w:bottom w:val="nil"/>
              <w:right w:val="nil"/>
            </w:tcBorders>
            <w:shd w:val="clear" w:color="000000" w:fill="FFFFFF"/>
            <w:noWrap/>
            <w:vAlign w:val="bottom"/>
            <w:hideMark/>
          </w:tcPr>
          <w:p w14:paraId="35A5411A" w14:textId="77777777" w:rsidR="00C24216" w:rsidRPr="00C2714A" w:rsidRDefault="00C24216" w:rsidP="00C24216">
            <w:pPr>
              <w:spacing w:after="0" w:line="240" w:lineRule="auto"/>
              <w:rPr>
                <w:ins w:id="1335" w:author="Observatorio 02" w:date="2017-03-16T10:49:00Z"/>
                <w:rFonts w:eastAsia="Times New Roman"/>
                <w:sz w:val="22"/>
                <w:szCs w:val="22"/>
                <w:bdr w:val="none" w:sz="0" w:space="0" w:color="auto"/>
                <w:lang w:val="es-CL" w:eastAsia="es-CL"/>
              </w:rPr>
            </w:pPr>
            <w:ins w:id="1336" w:author="Observatorio 02" w:date="2017-03-16T10:49:00Z">
              <w:r w:rsidRPr="00C2714A">
                <w:rPr>
                  <w:rFonts w:eastAsia="Times New Roman"/>
                  <w:sz w:val="22"/>
                  <w:szCs w:val="22"/>
                  <w:bdr w:val="none" w:sz="0" w:space="0" w:color="auto"/>
                  <w:lang w:val="es-CL" w:eastAsia="es-CL"/>
                </w:rPr>
                <w:t>Región de Tarapacá</w:t>
              </w:r>
            </w:ins>
          </w:p>
        </w:tc>
        <w:tc>
          <w:tcPr>
            <w:tcW w:w="1216" w:type="dxa"/>
            <w:tcBorders>
              <w:top w:val="nil"/>
              <w:left w:val="nil"/>
              <w:bottom w:val="nil"/>
              <w:right w:val="nil"/>
            </w:tcBorders>
            <w:shd w:val="clear" w:color="000000" w:fill="FFFFFF"/>
            <w:noWrap/>
            <w:vAlign w:val="bottom"/>
            <w:hideMark/>
          </w:tcPr>
          <w:p w14:paraId="1FBF41C3" w14:textId="77777777" w:rsidR="00C24216" w:rsidRPr="00C2714A" w:rsidRDefault="00C24216" w:rsidP="00C24216">
            <w:pPr>
              <w:spacing w:after="0" w:line="240" w:lineRule="auto"/>
              <w:jc w:val="right"/>
              <w:rPr>
                <w:ins w:id="1337" w:author="Observatorio 02" w:date="2017-03-16T10:49:00Z"/>
                <w:rFonts w:eastAsia="Times New Roman"/>
                <w:sz w:val="22"/>
                <w:szCs w:val="22"/>
                <w:bdr w:val="none" w:sz="0" w:space="0" w:color="auto"/>
                <w:lang w:val="es-CL" w:eastAsia="es-CL"/>
              </w:rPr>
            </w:pPr>
            <w:ins w:id="1338" w:author="Observatorio 02" w:date="2017-03-16T10:49:00Z">
              <w:r w:rsidRPr="00C2714A">
                <w:rPr>
                  <w:rFonts w:eastAsia="Times New Roman"/>
                  <w:sz w:val="22"/>
                  <w:szCs w:val="22"/>
                  <w:bdr w:val="none" w:sz="0" w:space="0" w:color="auto"/>
                  <w:lang w:val="es-CL" w:eastAsia="es-CL"/>
                </w:rPr>
                <w:t>20,2</w:t>
              </w:r>
            </w:ins>
          </w:p>
        </w:tc>
        <w:tc>
          <w:tcPr>
            <w:tcW w:w="954" w:type="dxa"/>
            <w:tcBorders>
              <w:top w:val="nil"/>
              <w:left w:val="nil"/>
              <w:bottom w:val="nil"/>
              <w:right w:val="nil"/>
            </w:tcBorders>
            <w:shd w:val="clear" w:color="000000" w:fill="FFFFFF"/>
            <w:noWrap/>
            <w:vAlign w:val="bottom"/>
            <w:hideMark/>
          </w:tcPr>
          <w:p w14:paraId="074A9BFA" w14:textId="77777777" w:rsidR="00C24216" w:rsidRPr="00C2714A" w:rsidRDefault="00C24216" w:rsidP="00C24216">
            <w:pPr>
              <w:spacing w:after="0" w:line="240" w:lineRule="auto"/>
              <w:jc w:val="right"/>
              <w:rPr>
                <w:ins w:id="1339" w:author="Observatorio 02" w:date="2017-03-16T10:49:00Z"/>
                <w:rFonts w:eastAsia="Times New Roman"/>
                <w:sz w:val="22"/>
                <w:szCs w:val="22"/>
                <w:bdr w:val="none" w:sz="0" w:space="0" w:color="auto"/>
                <w:lang w:val="es-CL" w:eastAsia="es-CL"/>
              </w:rPr>
            </w:pPr>
            <w:ins w:id="1340" w:author="Observatorio 02" w:date="2017-03-16T10:49:00Z">
              <w:r w:rsidRPr="00C2714A">
                <w:rPr>
                  <w:rFonts w:eastAsia="Times New Roman"/>
                  <w:sz w:val="22"/>
                  <w:szCs w:val="22"/>
                  <w:bdr w:val="none" w:sz="0" w:space="0" w:color="auto"/>
                  <w:lang w:val="es-CL" w:eastAsia="es-CL"/>
                </w:rPr>
                <w:t>24,9</w:t>
              </w:r>
            </w:ins>
          </w:p>
        </w:tc>
        <w:tc>
          <w:tcPr>
            <w:tcW w:w="954" w:type="dxa"/>
            <w:tcBorders>
              <w:top w:val="nil"/>
              <w:left w:val="nil"/>
              <w:bottom w:val="nil"/>
              <w:right w:val="nil"/>
            </w:tcBorders>
            <w:shd w:val="clear" w:color="000000" w:fill="FFFFFF"/>
            <w:noWrap/>
            <w:vAlign w:val="bottom"/>
            <w:hideMark/>
          </w:tcPr>
          <w:p w14:paraId="544E79E5" w14:textId="77777777" w:rsidR="00C24216" w:rsidRPr="00C2714A" w:rsidRDefault="00C24216" w:rsidP="00C24216">
            <w:pPr>
              <w:spacing w:after="0" w:line="240" w:lineRule="auto"/>
              <w:jc w:val="right"/>
              <w:rPr>
                <w:ins w:id="1341" w:author="Observatorio 02" w:date="2017-03-16T10:49:00Z"/>
                <w:rFonts w:eastAsia="Times New Roman"/>
                <w:sz w:val="22"/>
                <w:szCs w:val="22"/>
                <w:bdr w:val="none" w:sz="0" w:space="0" w:color="auto"/>
                <w:lang w:val="es-CL" w:eastAsia="es-CL"/>
              </w:rPr>
            </w:pPr>
            <w:ins w:id="1342" w:author="Observatorio 02" w:date="2017-03-16T10:49:00Z">
              <w:r w:rsidRPr="00C2714A">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61A7293F" w14:textId="77777777" w:rsidR="00C24216" w:rsidRPr="00C2714A" w:rsidRDefault="00C24216" w:rsidP="00C24216">
            <w:pPr>
              <w:spacing w:after="0" w:line="240" w:lineRule="auto"/>
              <w:jc w:val="right"/>
              <w:rPr>
                <w:ins w:id="1343" w:author="Observatorio 02" w:date="2017-03-16T10:49:00Z"/>
                <w:rFonts w:eastAsia="Times New Roman"/>
                <w:sz w:val="22"/>
                <w:szCs w:val="22"/>
                <w:bdr w:val="none" w:sz="0" w:space="0" w:color="auto"/>
                <w:lang w:val="es-CL" w:eastAsia="es-CL"/>
              </w:rPr>
            </w:pPr>
            <w:ins w:id="1344" w:author="Observatorio 02" w:date="2017-03-16T10:49:00Z">
              <w:r w:rsidRPr="00C2714A">
                <w:rPr>
                  <w:rFonts w:eastAsia="Times New Roman"/>
                  <w:sz w:val="22"/>
                  <w:szCs w:val="22"/>
                  <w:bdr w:val="none" w:sz="0" w:space="0" w:color="auto"/>
                  <w:lang w:val="es-CL" w:eastAsia="es-CL"/>
                </w:rPr>
                <w:t>17,0</w:t>
              </w:r>
            </w:ins>
          </w:p>
        </w:tc>
        <w:tc>
          <w:tcPr>
            <w:tcW w:w="954" w:type="dxa"/>
            <w:tcBorders>
              <w:top w:val="nil"/>
              <w:left w:val="nil"/>
              <w:bottom w:val="nil"/>
              <w:right w:val="nil"/>
            </w:tcBorders>
            <w:shd w:val="clear" w:color="000000" w:fill="FFFFFF"/>
            <w:noWrap/>
            <w:vAlign w:val="bottom"/>
            <w:hideMark/>
          </w:tcPr>
          <w:p w14:paraId="64E634AB" w14:textId="77777777" w:rsidR="00C24216" w:rsidRPr="00C2714A" w:rsidRDefault="00C24216" w:rsidP="00C24216">
            <w:pPr>
              <w:spacing w:after="0" w:line="240" w:lineRule="auto"/>
              <w:jc w:val="right"/>
              <w:rPr>
                <w:ins w:id="1345" w:author="Observatorio 02" w:date="2017-03-16T10:49:00Z"/>
                <w:rFonts w:eastAsia="Times New Roman"/>
                <w:sz w:val="22"/>
                <w:szCs w:val="22"/>
                <w:bdr w:val="none" w:sz="0" w:space="0" w:color="auto"/>
                <w:lang w:val="es-CL" w:eastAsia="es-CL"/>
              </w:rPr>
            </w:pPr>
            <w:ins w:id="1346" w:author="Observatorio 02" w:date="2017-03-16T10:49:00Z">
              <w:r w:rsidRPr="00C2714A">
                <w:rPr>
                  <w:rFonts w:eastAsia="Times New Roman"/>
                  <w:sz w:val="22"/>
                  <w:szCs w:val="22"/>
                  <w:bdr w:val="none" w:sz="0" w:space="0" w:color="auto"/>
                  <w:lang w:val="es-CL" w:eastAsia="es-CL"/>
                </w:rPr>
                <w:t>17,5</w:t>
              </w:r>
            </w:ins>
          </w:p>
        </w:tc>
        <w:tc>
          <w:tcPr>
            <w:tcW w:w="878" w:type="dxa"/>
            <w:tcBorders>
              <w:top w:val="nil"/>
              <w:left w:val="nil"/>
              <w:bottom w:val="nil"/>
              <w:right w:val="nil"/>
            </w:tcBorders>
            <w:shd w:val="clear" w:color="000000" w:fill="FFFFFF"/>
            <w:noWrap/>
            <w:vAlign w:val="bottom"/>
            <w:hideMark/>
          </w:tcPr>
          <w:p w14:paraId="6E7F7BB4" w14:textId="77777777" w:rsidR="00C24216" w:rsidRPr="00C2714A" w:rsidRDefault="00C24216" w:rsidP="00C24216">
            <w:pPr>
              <w:spacing w:after="0" w:line="240" w:lineRule="auto"/>
              <w:jc w:val="right"/>
              <w:rPr>
                <w:ins w:id="1347" w:author="Observatorio 02" w:date="2017-03-16T10:49:00Z"/>
                <w:rFonts w:eastAsia="Times New Roman"/>
                <w:sz w:val="22"/>
                <w:szCs w:val="22"/>
                <w:bdr w:val="none" w:sz="0" w:space="0" w:color="auto"/>
                <w:lang w:val="es-CL" w:eastAsia="es-CL"/>
              </w:rPr>
            </w:pPr>
            <w:ins w:id="1348" w:author="Observatorio 02" w:date="2017-03-16T10:49:00Z">
              <w:r w:rsidRPr="00C2714A">
                <w:rPr>
                  <w:rFonts w:eastAsia="Times New Roman"/>
                  <w:sz w:val="22"/>
                  <w:szCs w:val="22"/>
                  <w:bdr w:val="none" w:sz="0" w:space="0" w:color="auto"/>
                  <w:lang w:val="es-CL" w:eastAsia="es-CL"/>
                </w:rPr>
                <w:t>100,0</w:t>
              </w:r>
            </w:ins>
          </w:p>
        </w:tc>
      </w:tr>
      <w:tr w:rsidR="00C24216" w:rsidRPr="00C2714A" w14:paraId="71170B74" w14:textId="77777777" w:rsidTr="00265596">
        <w:trPr>
          <w:trHeight w:val="220"/>
          <w:ins w:id="1349" w:author="Observatorio 02" w:date="2017-03-16T10:49:00Z"/>
        </w:trPr>
        <w:tc>
          <w:tcPr>
            <w:tcW w:w="2997" w:type="dxa"/>
            <w:tcBorders>
              <w:top w:val="nil"/>
              <w:left w:val="nil"/>
              <w:bottom w:val="nil"/>
              <w:right w:val="nil"/>
            </w:tcBorders>
            <w:shd w:val="clear" w:color="000000" w:fill="FFFFFF"/>
            <w:noWrap/>
            <w:vAlign w:val="bottom"/>
            <w:hideMark/>
          </w:tcPr>
          <w:p w14:paraId="0BF027B2" w14:textId="77777777" w:rsidR="00C24216" w:rsidRPr="00C2714A" w:rsidRDefault="00C24216" w:rsidP="00C24216">
            <w:pPr>
              <w:spacing w:after="0" w:line="240" w:lineRule="auto"/>
              <w:rPr>
                <w:ins w:id="1350" w:author="Observatorio 02" w:date="2017-03-16T10:49:00Z"/>
                <w:rFonts w:eastAsia="Times New Roman"/>
                <w:sz w:val="22"/>
                <w:szCs w:val="22"/>
                <w:bdr w:val="none" w:sz="0" w:space="0" w:color="auto"/>
                <w:lang w:val="es-CL" w:eastAsia="es-CL"/>
              </w:rPr>
            </w:pPr>
            <w:ins w:id="1351" w:author="Observatorio 02" w:date="2017-03-16T10:49:00Z">
              <w:r w:rsidRPr="00C2714A">
                <w:rPr>
                  <w:rFonts w:eastAsia="Times New Roman"/>
                  <w:sz w:val="22"/>
                  <w:szCs w:val="22"/>
                  <w:bdr w:val="none" w:sz="0" w:space="0" w:color="auto"/>
                  <w:lang w:val="es-CL" w:eastAsia="es-CL"/>
                </w:rPr>
                <w:t>Región de Antofagasta</w:t>
              </w:r>
            </w:ins>
          </w:p>
        </w:tc>
        <w:tc>
          <w:tcPr>
            <w:tcW w:w="1216" w:type="dxa"/>
            <w:tcBorders>
              <w:top w:val="nil"/>
              <w:left w:val="nil"/>
              <w:bottom w:val="nil"/>
              <w:right w:val="nil"/>
            </w:tcBorders>
            <w:shd w:val="clear" w:color="000000" w:fill="FFFFFF"/>
            <w:noWrap/>
            <w:vAlign w:val="bottom"/>
            <w:hideMark/>
          </w:tcPr>
          <w:p w14:paraId="172F81C7" w14:textId="77777777" w:rsidR="00C24216" w:rsidRPr="00C2714A" w:rsidRDefault="00C24216" w:rsidP="00C24216">
            <w:pPr>
              <w:spacing w:after="0" w:line="240" w:lineRule="auto"/>
              <w:jc w:val="right"/>
              <w:rPr>
                <w:ins w:id="1352" w:author="Observatorio 02" w:date="2017-03-16T10:49:00Z"/>
                <w:rFonts w:eastAsia="Times New Roman"/>
                <w:sz w:val="22"/>
                <w:szCs w:val="22"/>
                <w:bdr w:val="none" w:sz="0" w:space="0" w:color="auto"/>
                <w:lang w:val="es-CL" w:eastAsia="es-CL"/>
              </w:rPr>
            </w:pPr>
            <w:ins w:id="1353" w:author="Observatorio 02" w:date="2017-03-16T10:49:00Z">
              <w:r w:rsidRPr="00C2714A">
                <w:rPr>
                  <w:rFonts w:eastAsia="Times New Roman"/>
                  <w:sz w:val="22"/>
                  <w:szCs w:val="22"/>
                  <w:bdr w:val="none" w:sz="0" w:space="0" w:color="auto"/>
                  <w:lang w:val="es-CL" w:eastAsia="es-CL"/>
                </w:rPr>
                <w:t>27,9</w:t>
              </w:r>
            </w:ins>
          </w:p>
        </w:tc>
        <w:tc>
          <w:tcPr>
            <w:tcW w:w="954" w:type="dxa"/>
            <w:tcBorders>
              <w:top w:val="nil"/>
              <w:left w:val="nil"/>
              <w:bottom w:val="nil"/>
              <w:right w:val="nil"/>
            </w:tcBorders>
            <w:shd w:val="clear" w:color="000000" w:fill="FFFFFF"/>
            <w:noWrap/>
            <w:vAlign w:val="bottom"/>
            <w:hideMark/>
          </w:tcPr>
          <w:p w14:paraId="149265EB" w14:textId="77777777" w:rsidR="00C24216" w:rsidRPr="00C2714A" w:rsidRDefault="00C24216" w:rsidP="00C24216">
            <w:pPr>
              <w:spacing w:after="0" w:line="240" w:lineRule="auto"/>
              <w:jc w:val="right"/>
              <w:rPr>
                <w:ins w:id="1354" w:author="Observatorio 02" w:date="2017-03-16T10:49:00Z"/>
                <w:rFonts w:eastAsia="Times New Roman"/>
                <w:sz w:val="22"/>
                <w:szCs w:val="22"/>
                <w:bdr w:val="none" w:sz="0" w:space="0" w:color="auto"/>
                <w:lang w:val="es-CL" w:eastAsia="es-CL"/>
              </w:rPr>
            </w:pPr>
            <w:ins w:id="1355" w:author="Observatorio 02" w:date="2017-03-16T10:49:00Z">
              <w:r w:rsidRPr="00C2714A">
                <w:rPr>
                  <w:rFonts w:eastAsia="Times New Roman"/>
                  <w:sz w:val="22"/>
                  <w:szCs w:val="22"/>
                  <w:bdr w:val="none" w:sz="0" w:space="0" w:color="auto"/>
                  <w:lang w:val="es-CL" w:eastAsia="es-CL"/>
                </w:rPr>
                <w:t>20,6</w:t>
              </w:r>
            </w:ins>
          </w:p>
        </w:tc>
        <w:tc>
          <w:tcPr>
            <w:tcW w:w="954" w:type="dxa"/>
            <w:tcBorders>
              <w:top w:val="nil"/>
              <w:left w:val="nil"/>
              <w:bottom w:val="nil"/>
              <w:right w:val="nil"/>
            </w:tcBorders>
            <w:shd w:val="clear" w:color="000000" w:fill="FFFFFF"/>
            <w:noWrap/>
            <w:vAlign w:val="bottom"/>
            <w:hideMark/>
          </w:tcPr>
          <w:p w14:paraId="4F5CABCE" w14:textId="77777777" w:rsidR="00C24216" w:rsidRPr="00C2714A" w:rsidRDefault="00C24216" w:rsidP="00C24216">
            <w:pPr>
              <w:spacing w:after="0" w:line="240" w:lineRule="auto"/>
              <w:jc w:val="right"/>
              <w:rPr>
                <w:ins w:id="1356" w:author="Observatorio 02" w:date="2017-03-16T10:49:00Z"/>
                <w:rFonts w:eastAsia="Times New Roman"/>
                <w:sz w:val="22"/>
                <w:szCs w:val="22"/>
                <w:bdr w:val="none" w:sz="0" w:space="0" w:color="auto"/>
                <w:lang w:val="es-CL" w:eastAsia="es-CL"/>
              </w:rPr>
            </w:pPr>
            <w:ins w:id="1357" w:author="Observatorio 02" w:date="2017-03-16T10:49:00Z">
              <w:r w:rsidRPr="00C2714A">
                <w:rPr>
                  <w:rFonts w:eastAsia="Times New Roman"/>
                  <w:sz w:val="22"/>
                  <w:szCs w:val="22"/>
                  <w:bdr w:val="none" w:sz="0" w:space="0" w:color="auto"/>
                  <w:lang w:val="es-CL" w:eastAsia="es-CL"/>
                </w:rPr>
                <w:t>12,3</w:t>
              </w:r>
            </w:ins>
          </w:p>
        </w:tc>
        <w:tc>
          <w:tcPr>
            <w:tcW w:w="954" w:type="dxa"/>
            <w:tcBorders>
              <w:top w:val="nil"/>
              <w:left w:val="nil"/>
              <w:bottom w:val="nil"/>
              <w:right w:val="nil"/>
            </w:tcBorders>
            <w:shd w:val="clear" w:color="000000" w:fill="FFFFFF"/>
            <w:noWrap/>
            <w:vAlign w:val="bottom"/>
            <w:hideMark/>
          </w:tcPr>
          <w:p w14:paraId="3137E9F5" w14:textId="77777777" w:rsidR="00C24216" w:rsidRPr="00C2714A" w:rsidRDefault="00C24216" w:rsidP="00C24216">
            <w:pPr>
              <w:spacing w:after="0" w:line="240" w:lineRule="auto"/>
              <w:jc w:val="right"/>
              <w:rPr>
                <w:ins w:id="1358" w:author="Observatorio 02" w:date="2017-03-16T10:49:00Z"/>
                <w:rFonts w:eastAsia="Times New Roman"/>
                <w:sz w:val="22"/>
                <w:szCs w:val="22"/>
                <w:bdr w:val="none" w:sz="0" w:space="0" w:color="auto"/>
                <w:lang w:val="es-CL" w:eastAsia="es-CL"/>
              </w:rPr>
            </w:pPr>
            <w:ins w:id="1359" w:author="Observatorio 02" w:date="2017-03-16T10:49:00Z">
              <w:r w:rsidRPr="00C2714A">
                <w:rPr>
                  <w:rFonts w:eastAsia="Times New Roman"/>
                  <w:sz w:val="22"/>
                  <w:szCs w:val="22"/>
                  <w:bdr w:val="none" w:sz="0" w:space="0" w:color="auto"/>
                  <w:lang w:val="es-CL" w:eastAsia="es-CL"/>
                </w:rPr>
                <w:t>15,6</w:t>
              </w:r>
            </w:ins>
          </w:p>
        </w:tc>
        <w:tc>
          <w:tcPr>
            <w:tcW w:w="954" w:type="dxa"/>
            <w:tcBorders>
              <w:top w:val="nil"/>
              <w:left w:val="nil"/>
              <w:bottom w:val="nil"/>
              <w:right w:val="nil"/>
            </w:tcBorders>
            <w:shd w:val="clear" w:color="000000" w:fill="FFFFFF"/>
            <w:noWrap/>
            <w:vAlign w:val="bottom"/>
            <w:hideMark/>
          </w:tcPr>
          <w:p w14:paraId="491739F7" w14:textId="77777777" w:rsidR="00C24216" w:rsidRPr="00C2714A" w:rsidRDefault="00C24216" w:rsidP="00C24216">
            <w:pPr>
              <w:spacing w:after="0" w:line="240" w:lineRule="auto"/>
              <w:jc w:val="right"/>
              <w:rPr>
                <w:ins w:id="1360" w:author="Observatorio 02" w:date="2017-03-16T10:49:00Z"/>
                <w:rFonts w:eastAsia="Times New Roman"/>
                <w:sz w:val="22"/>
                <w:szCs w:val="22"/>
                <w:bdr w:val="none" w:sz="0" w:space="0" w:color="auto"/>
                <w:lang w:val="es-CL" w:eastAsia="es-CL"/>
              </w:rPr>
            </w:pPr>
            <w:ins w:id="1361" w:author="Observatorio 02" w:date="2017-03-16T10:49:00Z">
              <w:r w:rsidRPr="00C2714A">
                <w:rPr>
                  <w:rFonts w:eastAsia="Times New Roman"/>
                  <w:sz w:val="22"/>
                  <w:szCs w:val="22"/>
                  <w:bdr w:val="none" w:sz="0" w:space="0" w:color="auto"/>
                  <w:lang w:val="es-CL" w:eastAsia="es-CL"/>
                </w:rPr>
                <w:t>23,6</w:t>
              </w:r>
            </w:ins>
          </w:p>
        </w:tc>
        <w:tc>
          <w:tcPr>
            <w:tcW w:w="878" w:type="dxa"/>
            <w:tcBorders>
              <w:top w:val="nil"/>
              <w:left w:val="nil"/>
              <w:bottom w:val="nil"/>
              <w:right w:val="nil"/>
            </w:tcBorders>
            <w:shd w:val="clear" w:color="000000" w:fill="FFFFFF"/>
            <w:noWrap/>
            <w:vAlign w:val="bottom"/>
            <w:hideMark/>
          </w:tcPr>
          <w:p w14:paraId="1B178A08" w14:textId="77777777" w:rsidR="00C24216" w:rsidRPr="00C2714A" w:rsidRDefault="00C24216" w:rsidP="00C24216">
            <w:pPr>
              <w:spacing w:after="0" w:line="240" w:lineRule="auto"/>
              <w:jc w:val="right"/>
              <w:rPr>
                <w:ins w:id="1362" w:author="Observatorio 02" w:date="2017-03-16T10:49:00Z"/>
                <w:rFonts w:eastAsia="Times New Roman"/>
                <w:sz w:val="22"/>
                <w:szCs w:val="22"/>
                <w:bdr w:val="none" w:sz="0" w:space="0" w:color="auto"/>
                <w:lang w:val="es-CL" w:eastAsia="es-CL"/>
              </w:rPr>
            </w:pPr>
            <w:ins w:id="1363" w:author="Observatorio 02" w:date="2017-03-16T10:49:00Z">
              <w:r w:rsidRPr="00C2714A">
                <w:rPr>
                  <w:rFonts w:eastAsia="Times New Roman"/>
                  <w:sz w:val="22"/>
                  <w:szCs w:val="22"/>
                  <w:bdr w:val="none" w:sz="0" w:space="0" w:color="auto"/>
                  <w:lang w:val="es-CL" w:eastAsia="es-CL"/>
                </w:rPr>
                <w:t>100,0</w:t>
              </w:r>
            </w:ins>
          </w:p>
        </w:tc>
      </w:tr>
      <w:tr w:rsidR="00C24216" w:rsidRPr="00C2714A" w14:paraId="33E2F6A9" w14:textId="77777777" w:rsidTr="00265596">
        <w:trPr>
          <w:trHeight w:val="220"/>
          <w:ins w:id="1364" w:author="Observatorio 02" w:date="2017-03-16T10:49:00Z"/>
        </w:trPr>
        <w:tc>
          <w:tcPr>
            <w:tcW w:w="2997" w:type="dxa"/>
            <w:tcBorders>
              <w:top w:val="nil"/>
              <w:left w:val="nil"/>
              <w:bottom w:val="nil"/>
              <w:right w:val="nil"/>
            </w:tcBorders>
            <w:shd w:val="clear" w:color="000000" w:fill="FFFFFF"/>
            <w:noWrap/>
            <w:vAlign w:val="bottom"/>
            <w:hideMark/>
          </w:tcPr>
          <w:p w14:paraId="1C1F43F9" w14:textId="77777777" w:rsidR="00C24216" w:rsidRPr="00C2714A" w:rsidRDefault="00C24216" w:rsidP="00C24216">
            <w:pPr>
              <w:spacing w:after="0" w:line="240" w:lineRule="auto"/>
              <w:rPr>
                <w:ins w:id="1365" w:author="Observatorio 02" w:date="2017-03-16T10:49:00Z"/>
                <w:rFonts w:eastAsia="Times New Roman"/>
                <w:sz w:val="22"/>
                <w:szCs w:val="22"/>
                <w:bdr w:val="none" w:sz="0" w:space="0" w:color="auto"/>
                <w:lang w:val="es-CL" w:eastAsia="es-CL"/>
              </w:rPr>
            </w:pPr>
            <w:ins w:id="1366" w:author="Observatorio 02" w:date="2017-03-16T10:49:00Z">
              <w:r w:rsidRPr="00C2714A">
                <w:rPr>
                  <w:rFonts w:eastAsia="Times New Roman"/>
                  <w:sz w:val="22"/>
                  <w:szCs w:val="22"/>
                  <w:bdr w:val="none" w:sz="0" w:space="0" w:color="auto"/>
                  <w:lang w:val="es-CL" w:eastAsia="es-CL"/>
                </w:rPr>
                <w:t>Región de Atacama</w:t>
              </w:r>
            </w:ins>
          </w:p>
        </w:tc>
        <w:tc>
          <w:tcPr>
            <w:tcW w:w="1216" w:type="dxa"/>
            <w:tcBorders>
              <w:top w:val="nil"/>
              <w:left w:val="nil"/>
              <w:bottom w:val="nil"/>
              <w:right w:val="nil"/>
            </w:tcBorders>
            <w:shd w:val="clear" w:color="000000" w:fill="FFFFFF"/>
            <w:noWrap/>
            <w:vAlign w:val="bottom"/>
            <w:hideMark/>
          </w:tcPr>
          <w:p w14:paraId="767F7169" w14:textId="77777777" w:rsidR="00C24216" w:rsidRPr="00C2714A" w:rsidRDefault="00C24216" w:rsidP="00C24216">
            <w:pPr>
              <w:spacing w:after="0" w:line="240" w:lineRule="auto"/>
              <w:jc w:val="right"/>
              <w:rPr>
                <w:ins w:id="1367" w:author="Observatorio 02" w:date="2017-03-16T10:49:00Z"/>
                <w:rFonts w:eastAsia="Times New Roman"/>
                <w:sz w:val="22"/>
                <w:szCs w:val="22"/>
                <w:bdr w:val="none" w:sz="0" w:space="0" w:color="auto"/>
                <w:lang w:val="es-CL" w:eastAsia="es-CL"/>
              </w:rPr>
            </w:pPr>
            <w:ins w:id="1368" w:author="Observatorio 02" w:date="2017-03-16T10:49:00Z">
              <w:r w:rsidRPr="00C2714A">
                <w:rPr>
                  <w:rFonts w:eastAsia="Times New Roman"/>
                  <w:sz w:val="22"/>
                  <w:szCs w:val="22"/>
                  <w:bdr w:val="none" w:sz="0" w:space="0" w:color="auto"/>
                  <w:lang w:val="es-CL" w:eastAsia="es-CL"/>
                </w:rPr>
                <w:t>27,0</w:t>
              </w:r>
            </w:ins>
          </w:p>
        </w:tc>
        <w:tc>
          <w:tcPr>
            <w:tcW w:w="954" w:type="dxa"/>
            <w:tcBorders>
              <w:top w:val="nil"/>
              <w:left w:val="nil"/>
              <w:bottom w:val="nil"/>
              <w:right w:val="nil"/>
            </w:tcBorders>
            <w:shd w:val="clear" w:color="000000" w:fill="FFFFFF"/>
            <w:noWrap/>
            <w:vAlign w:val="bottom"/>
            <w:hideMark/>
          </w:tcPr>
          <w:p w14:paraId="122EADB4" w14:textId="77777777" w:rsidR="00C24216" w:rsidRPr="00C2714A" w:rsidRDefault="00C24216" w:rsidP="00C24216">
            <w:pPr>
              <w:spacing w:after="0" w:line="240" w:lineRule="auto"/>
              <w:jc w:val="right"/>
              <w:rPr>
                <w:ins w:id="1369" w:author="Observatorio 02" w:date="2017-03-16T10:49:00Z"/>
                <w:rFonts w:eastAsia="Times New Roman"/>
                <w:sz w:val="22"/>
                <w:szCs w:val="22"/>
                <w:bdr w:val="none" w:sz="0" w:space="0" w:color="auto"/>
                <w:lang w:val="es-CL" w:eastAsia="es-CL"/>
              </w:rPr>
            </w:pPr>
            <w:ins w:id="1370" w:author="Observatorio 02" w:date="2017-03-16T10:49:00Z">
              <w:r w:rsidRPr="00C2714A">
                <w:rPr>
                  <w:rFonts w:eastAsia="Times New Roman"/>
                  <w:sz w:val="22"/>
                  <w:szCs w:val="22"/>
                  <w:bdr w:val="none" w:sz="0" w:space="0" w:color="auto"/>
                  <w:lang w:val="es-CL" w:eastAsia="es-CL"/>
                </w:rPr>
                <w:t>29,6</w:t>
              </w:r>
            </w:ins>
          </w:p>
        </w:tc>
        <w:tc>
          <w:tcPr>
            <w:tcW w:w="954" w:type="dxa"/>
            <w:tcBorders>
              <w:top w:val="nil"/>
              <w:left w:val="nil"/>
              <w:bottom w:val="nil"/>
              <w:right w:val="nil"/>
            </w:tcBorders>
            <w:shd w:val="clear" w:color="000000" w:fill="FFFFFF"/>
            <w:noWrap/>
            <w:vAlign w:val="bottom"/>
            <w:hideMark/>
          </w:tcPr>
          <w:p w14:paraId="23CA7CE1" w14:textId="77777777" w:rsidR="00C24216" w:rsidRPr="00C2714A" w:rsidRDefault="00C24216" w:rsidP="00C24216">
            <w:pPr>
              <w:spacing w:after="0" w:line="240" w:lineRule="auto"/>
              <w:jc w:val="right"/>
              <w:rPr>
                <w:ins w:id="1371" w:author="Observatorio 02" w:date="2017-03-16T10:49:00Z"/>
                <w:rFonts w:eastAsia="Times New Roman"/>
                <w:sz w:val="22"/>
                <w:szCs w:val="22"/>
                <w:bdr w:val="none" w:sz="0" w:space="0" w:color="auto"/>
                <w:lang w:val="es-CL" w:eastAsia="es-CL"/>
              </w:rPr>
            </w:pPr>
            <w:ins w:id="1372" w:author="Observatorio 02" w:date="2017-03-16T10:49:00Z">
              <w:r w:rsidRPr="00C2714A">
                <w:rPr>
                  <w:rFonts w:eastAsia="Times New Roman"/>
                  <w:sz w:val="22"/>
                  <w:szCs w:val="22"/>
                  <w:bdr w:val="none" w:sz="0" w:space="0" w:color="auto"/>
                  <w:lang w:val="es-CL" w:eastAsia="es-CL"/>
                </w:rPr>
                <w:t>16,8</w:t>
              </w:r>
            </w:ins>
          </w:p>
        </w:tc>
        <w:tc>
          <w:tcPr>
            <w:tcW w:w="954" w:type="dxa"/>
            <w:tcBorders>
              <w:top w:val="nil"/>
              <w:left w:val="nil"/>
              <w:bottom w:val="nil"/>
              <w:right w:val="nil"/>
            </w:tcBorders>
            <w:shd w:val="clear" w:color="000000" w:fill="FFFFFF"/>
            <w:noWrap/>
            <w:vAlign w:val="bottom"/>
            <w:hideMark/>
          </w:tcPr>
          <w:p w14:paraId="2A2576D7" w14:textId="77777777" w:rsidR="00C24216" w:rsidRPr="00C2714A" w:rsidRDefault="00C24216" w:rsidP="00C24216">
            <w:pPr>
              <w:spacing w:after="0" w:line="240" w:lineRule="auto"/>
              <w:jc w:val="right"/>
              <w:rPr>
                <w:ins w:id="1373" w:author="Observatorio 02" w:date="2017-03-16T10:49:00Z"/>
                <w:rFonts w:eastAsia="Times New Roman"/>
                <w:sz w:val="22"/>
                <w:szCs w:val="22"/>
                <w:bdr w:val="none" w:sz="0" w:space="0" w:color="auto"/>
                <w:lang w:val="es-CL" w:eastAsia="es-CL"/>
              </w:rPr>
            </w:pPr>
            <w:ins w:id="1374" w:author="Observatorio 02" w:date="2017-03-16T10:49:00Z">
              <w:r w:rsidRPr="00C2714A">
                <w:rPr>
                  <w:rFonts w:eastAsia="Times New Roman"/>
                  <w:sz w:val="22"/>
                  <w:szCs w:val="22"/>
                  <w:bdr w:val="none" w:sz="0" w:space="0" w:color="auto"/>
                  <w:lang w:val="es-CL" w:eastAsia="es-CL"/>
                </w:rPr>
                <w:t>11,2</w:t>
              </w:r>
            </w:ins>
          </w:p>
        </w:tc>
        <w:tc>
          <w:tcPr>
            <w:tcW w:w="954" w:type="dxa"/>
            <w:tcBorders>
              <w:top w:val="nil"/>
              <w:left w:val="nil"/>
              <w:bottom w:val="nil"/>
              <w:right w:val="nil"/>
            </w:tcBorders>
            <w:shd w:val="clear" w:color="000000" w:fill="FFFFFF"/>
            <w:noWrap/>
            <w:vAlign w:val="bottom"/>
            <w:hideMark/>
          </w:tcPr>
          <w:p w14:paraId="7A4CEB4C" w14:textId="77777777" w:rsidR="00C24216" w:rsidRPr="00C2714A" w:rsidRDefault="00C24216" w:rsidP="00C24216">
            <w:pPr>
              <w:spacing w:after="0" w:line="240" w:lineRule="auto"/>
              <w:jc w:val="right"/>
              <w:rPr>
                <w:ins w:id="1375" w:author="Observatorio 02" w:date="2017-03-16T10:49:00Z"/>
                <w:rFonts w:eastAsia="Times New Roman"/>
                <w:sz w:val="22"/>
                <w:szCs w:val="22"/>
                <w:bdr w:val="none" w:sz="0" w:space="0" w:color="auto"/>
                <w:lang w:val="es-CL" w:eastAsia="es-CL"/>
              </w:rPr>
            </w:pPr>
            <w:ins w:id="1376" w:author="Observatorio 02" w:date="2017-03-16T10:49:00Z">
              <w:r w:rsidRPr="00C2714A">
                <w:rPr>
                  <w:rFonts w:eastAsia="Times New Roman"/>
                  <w:sz w:val="22"/>
                  <w:szCs w:val="22"/>
                  <w:bdr w:val="none" w:sz="0" w:space="0" w:color="auto"/>
                  <w:lang w:val="es-CL" w:eastAsia="es-CL"/>
                </w:rPr>
                <w:t>15,4</w:t>
              </w:r>
            </w:ins>
          </w:p>
        </w:tc>
        <w:tc>
          <w:tcPr>
            <w:tcW w:w="878" w:type="dxa"/>
            <w:tcBorders>
              <w:top w:val="nil"/>
              <w:left w:val="nil"/>
              <w:bottom w:val="nil"/>
              <w:right w:val="nil"/>
            </w:tcBorders>
            <w:shd w:val="clear" w:color="000000" w:fill="FFFFFF"/>
            <w:noWrap/>
            <w:vAlign w:val="bottom"/>
            <w:hideMark/>
          </w:tcPr>
          <w:p w14:paraId="73EBB09A" w14:textId="77777777" w:rsidR="00C24216" w:rsidRPr="00C2714A" w:rsidRDefault="00C24216" w:rsidP="00C24216">
            <w:pPr>
              <w:spacing w:after="0" w:line="240" w:lineRule="auto"/>
              <w:jc w:val="right"/>
              <w:rPr>
                <w:ins w:id="1377" w:author="Observatorio 02" w:date="2017-03-16T10:49:00Z"/>
                <w:rFonts w:eastAsia="Times New Roman"/>
                <w:sz w:val="22"/>
                <w:szCs w:val="22"/>
                <w:bdr w:val="none" w:sz="0" w:space="0" w:color="auto"/>
                <w:lang w:val="es-CL" w:eastAsia="es-CL"/>
              </w:rPr>
            </w:pPr>
            <w:ins w:id="1378" w:author="Observatorio 02" w:date="2017-03-16T10:49:00Z">
              <w:r w:rsidRPr="00C2714A">
                <w:rPr>
                  <w:rFonts w:eastAsia="Times New Roman"/>
                  <w:sz w:val="22"/>
                  <w:szCs w:val="22"/>
                  <w:bdr w:val="none" w:sz="0" w:space="0" w:color="auto"/>
                  <w:lang w:val="es-CL" w:eastAsia="es-CL"/>
                </w:rPr>
                <w:t>100,0</w:t>
              </w:r>
            </w:ins>
          </w:p>
        </w:tc>
      </w:tr>
      <w:tr w:rsidR="00C24216" w:rsidRPr="00C2714A" w14:paraId="56E56101" w14:textId="77777777" w:rsidTr="00265596">
        <w:trPr>
          <w:trHeight w:val="220"/>
          <w:ins w:id="1379" w:author="Observatorio 02" w:date="2017-03-16T10:49:00Z"/>
        </w:trPr>
        <w:tc>
          <w:tcPr>
            <w:tcW w:w="2997" w:type="dxa"/>
            <w:tcBorders>
              <w:top w:val="nil"/>
              <w:left w:val="nil"/>
              <w:bottom w:val="nil"/>
              <w:right w:val="nil"/>
            </w:tcBorders>
            <w:shd w:val="clear" w:color="000000" w:fill="FFFFFF"/>
            <w:noWrap/>
            <w:vAlign w:val="bottom"/>
            <w:hideMark/>
          </w:tcPr>
          <w:p w14:paraId="251D8ED5" w14:textId="77777777" w:rsidR="00C24216" w:rsidRPr="00C2714A" w:rsidRDefault="00C24216" w:rsidP="00C24216">
            <w:pPr>
              <w:spacing w:after="0" w:line="240" w:lineRule="auto"/>
              <w:rPr>
                <w:ins w:id="1380" w:author="Observatorio 02" w:date="2017-03-16T10:49:00Z"/>
                <w:rFonts w:eastAsia="Times New Roman"/>
                <w:sz w:val="22"/>
                <w:szCs w:val="22"/>
                <w:bdr w:val="none" w:sz="0" w:space="0" w:color="auto"/>
                <w:lang w:val="es-CL" w:eastAsia="es-CL"/>
              </w:rPr>
            </w:pPr>
            <w:ins w:id="1381" w:author="Observatorio 02" w:date="2017-03-16T10:49:00Z">
              <w:r w:rsidRPr="00C2714A">
                <w:rPr>
                  <w:rFonts w:eastAsia="Times New Roman"/>
                  <w:sz w:val="22"/>
                  <w:szCs w:val="22"/>
                  <w:bdr w:val="none" w:sz="0" w:space="0" w:color="auto"/>
                  <w:lang w:val="es-CL" w:eastAsia="es-CL"/>
                </w:rPr>
                <w:t>Región de Coquimbo</w:t>
              </w:r>
            </w:ins>
          </w:p>
        </w:tc>
        <w:tc>
          <w:tcPr>
            <w:tcW w:w="1216" w:type="dxa"/>
            <w:tcBorders>
              <w:top w:val="nil"/>
              <w:left w:val="nil"/>
              <w:bottom w:val="nil"/>
              <w:right w:val="nil"/>
            </w:tcBorders>
            <w:shd w:val="clear" w:color="000000" w:fill="FFFFFF"/>
            <w:noWrap/>
            <w:vAlign w:val="bottom"/>
            <w:hideMark/>
          </w:tcPr>
          <w:p w14:paraId="79FD4842" w14:textId="77777777" w:rsidR="00C24216" w:rsidRPr="00C2714A" w:rsidRDefault="00C24216" w:rsidP="00C24216">
            <w:pPr>
              <w:spacing w:after="0" w:line="240" w:lineRule="auto"/>
              <w:jc w:val="right"/>
              <w:rPr>
                <w:ins w:id="1382" w:author="Observatorio 02" w:date="2017-03-16T10:49:00Z"/>
                <w:rFonts w:eastAsia="Times New Roman"/>
                <w:sz w:val="22"/>
                <w:szCs w:val="22"/>
                <w:bdr w:val="none" w:sz="0" w:space="0" w:color="auto"/>
                <w:lang w:val="es-CL" w:eastAsia="es-CL"/>
              </w:rPr>
            </w:pPr>
            <w:ins w:id="1383" w:author="Observatorio 02" w:date="2017-03-16T10:49:00Z">
              <w:r w:rsidRPr="00C2714A">
                <w:rPr>
                  <w:rFonts w:eastAsia="Times New Roman"/>
                  <w:sz w:val="22"/>
                  <w:szCs w:val="22"/>
                  <w:bdr w:val="none" w:sz="0" w:space="0" w:color="auto"/>
                  <w:lang w:val="es-CL" w:eastAsia="es-CL"/>
                </w:rPr>
                <w:t>19,5</w:t>
              </w:r>
            </w:ins>
          </w:p>
        </w:tc>
        <w:tc>
          <w:tcPr>
            <w:tcW w:w="954" w:type="dxa"/>
            <w:tcBorders>
              <w:top w:val="nil"/>
              <w:left w:val="nil"/>
              <w:bottom w:val="nil"/>
              <w:right w:val="nil"/>
            </w:tcBorders>
            <w:shd w:val="clear" w:color="000000" w:fill="FFFFFF"/>
            <w:noWrap/>
            <w:vAlign w:val="bottom"/>
            <w:hideMark/>
          </w:tcPr>
          <w:p w14:paraId="04CA05BD" w14:textId="77777777" w:rsidR="00C24216" w:rsidRPr="00C2714A" w:rsidRDefault="00C24216" w:rsidP="00C24216">
            <w:pPr>
              <w:spacing w:after="0" w:line="240" w:lineRule="auto"/>
              <w:jc w:val="right"/>
              <w:rPr>
                <w:ins w:id="1384" w:author="Observatorio 02" w:date="2017-03-16T10:49:00Z"/>
                <w:rFonts w:eastAsia="Times New Roman"/>
                <w:sz w:val="22"/>
                <w:szCs w:val="22"/>
                <w:bdr w:val="none" w:sz="0" w:space="0" w:color="auto"/>
                <w:lang w:val="es-CL" w:eastAsia="es-CL"/>
              </w:rPr>
            </w:pPr>
            <w:ins w:id="1385" w:author="Observatorio 02" w:date="2017-03-16T10:49:00Z">
              <w:r w:rsidRPr="00C2714A">
                <w:rPr>
                  <w:rFonts w:eastAsia="Times New Roman"/>
                  <w:sz w:val="22"/>
                  <w:szCs w:val="22"/>
                  <w:bdr w:val="none" w:sz="0" w:space="0" w:color="auto"/>
                  <w:lang w:val="es-CL" w:eastAsia="es-CL"/>
                </w:rPr>
                <w:t>28,4</w:t>
              </w:r>
            </w:ins>
          </w:p>
        </w:tc>
        <w:tc>
          <w:tcPr>
            <w:tcW w:w="954" w:type="dxa"/>
            <w:tcBorders>
              <w:top w:val="nil"/>
              <w:left w:val="nil"/>
              <w:bottom w:val="nil"/>
              <w:right w:val="nil"/>
            </w:tcBorders>
            <w:shd w:val="clear" w:color="000000" w:fill="FFFFFF"/>
            <w:noWrap/>
            <w:vAlign w:val="bottom"/>
            <w:hideMark/>
          </w:tcPr>
          <w:p w14:paraId="554ADD94" w14:textId="77777777" w:rsidR="00C24216" w:rsidRPr="00C2714A" w:rsidRDefault="00C24216" w:rsidP="00C24216">
            <w:pPr>
              <w:spacing w:after="0" w:line="240" w:lineRule="auto"/>
              <w:jc w:val="right"/>
              <w:rPr>
                <w:ins w:id="1386" w:author="Observatorio 02" w:date="2017-03-16T10:49:00Z"/>
                <w:rFonts w:eastAsia="Times New Roman"/>
                <w:sz w:val="22"/>
                <w:szCs w:val="22"/>
                <w:bdr w:val="none" w:sz="0" w:space="0" w:color="auto"/>
                <w:lang w:val="es-CL" w:eastAsia="es-CL"/>
              </w:rPr>
            </w:pPr>
            <w:ins w:id="1387" w:author="Observatorio 02" w:date="2017-03-16T10:49:00Z">
              <w:r w:rsidRPr="00C2714A">
                <w:rPr>
                  <w:rFonts w:eastAsia="Times New Roman"/>
                  <w:sz w:val="22"/>
                  <w:szCs w:val="22"/>
                  <w:bdr w:val="none" w:sz="0" w:space="0" w:color="auto"/>
                  <w:lang w:val="es-CL" w:eastAsia="es-CL"/>
                </w:rPr>
                <w:t>20,1</w:t>
              </w:r>
            </w:ins>
          </w:p>
        </w:tc>
        <w:tc>
          <w:tcPr>
            <w:tcW w:w="954" w:type="dxa"/>
            <w:tcBorders>
              <w:top w:val="nil"/>
              <w:left w:val="nil"/>
              <w:bottom w:val="nil"/>
              <w:right w:val="nil"/>
            </w:tcBorders>
            <w:shd w:val="clear" w:color="000000" w:fill="FFFFFF"/>
            <w:noWrap/>
            <w:vAlign w:val="bottom"/>
            <w:hideMark/>
          </w:tcPr>
          <w:p w14:paraId="34236044" w14:textId="77777777" w:rsidR="00C24216" w:rsidRPr="00C2714A" w:rsidRDefault="00C24216" w:rsidP="00C24216">
            <w:pPr>
              <w:spacing w:after="0" w:line="240" w:lineRule="auto"/>
              <w:jc w:val="right"/>
              <w:rPr>
                <w:ins w:id="1388" w:author="Observatorio 02" w:date="2017-03-16T10:49:00Z"/>
                <w:rFonts w:eastAsia="Times New Roman"/>
                <w:sz w:val="22"/>
                <w:szCs w:val="22"/>
                <w:bdr w:val="none" w:sz="0" w:space="0" w:color="auto"/>
                <w:lang w:val="es-CL" w:eastAsia="es-CL"/>
              </w:rPr>
            </w:pPr>
            <w:ins w:id="1389" w:author="Observatorio 02" w:date="2017-03-16T10:49:00Z">
              <w:r w:rsidRPr="00C2714A">
                <w:rPr>
                  <w:rFonts w:eastAsia="Times New Roman"/>
                  <w:sz w:val="22"/>
                  <w:szCs w:val="22"/>
                  <w:bdr w:val="none" w:sz="0" w:space="0" w:color="auto"/>
                  <w:lang w:val="es-CL" w:eastAsia="es-CL"/>
                </w:rPr>
                <w:t>19,4</w:t>
              </w:r>
            </w:ins>
          </w:p>
        </w:tc>
        <w:tc>
          <w:tcPr>
            <w:tcW w:w="954" w:type="dxa"/>
            <w:tcBorders>
              <w:top w:val="nil"/>
              <w:left w:val="nil"/>
              <w:bottom w:val="nil"/>
              <w:right w:val="nil"/>
            </w:tcBorders>
            <w:shd w:val="clear" w:color="000000" w:fill="FFFFFF"/>
            <w:noWrap/>
            <w:vAlign w:val="bottom"/>
            <w:hideMark/>
          </w:tcPr>
          <w:p w14:paraId="4C30E0F3" w14:textId="77777777" w:rsidR="00C24216" w:rsidRPr="00C2714A" w:rsidRDefault="00C24216" w:rsidP="00C24216">
            <w:pPr>
              <w:spacing w:after="0" w:line="240" w:lineRule="auto"/>
              <w:jc w:val="right"/>
              <w:rPr>
                <w:ins w:id="1390" w:author="Observatorio 02" w:date="2017-03-16T10:49:00Z"/>
                <w:rFonts w:eastAsia="Times New Roman"/>
                <w:sz w:val="22"/>
                <w:szCs w:val="22"/>
                <w:bdr w:val="none" w:sz="0" w:space="0" w:color="auto"/>
                <w:lang w:val="es-CL" w:eastAsia="es-CL"/>
              </w:rPr>
            </w:pPr>
            <w:ins w:id="1391" w:author="Observatorio 02" w:date="2017-03-16T10:49:00Z">
              <w:r w:rsidRPr="00C2714A">
                <w:rPr>
                  <w:rFonts w:eastAsia="Times New Roman"/>
                  <w:sz w:val="22"/>
                  <w:szCs w:val="22"/>
                  <w:bdr w:val="none" w:sz="0" w:space="0" w:color="auto"/>
                  <w:lang w:val="es-CL" w:eastAsia="es-CL"/>
                </w:rPr>
                <w:t>12,7</w:t>
              </w:r>
            </w:ins>
          </w:p>
        </w:tc>
        <w:tc>
          <w:tcPr>
            <w:tcW w:w="878" w:type="dxa"/>
            <w:tcBorders>
              <w:top w:val="nil"/>
              <w:left w:val="nil"/>
              <w:bottom w:val="nil"/>
              <w:right w:val="nil"/>
            </w:tcBorders>
            <w:shd w:val="clear" w:color="000000" w:fill="FFFFFF"/>
            <w:noWrap/>
            <w:vAlign w:val="bottom"/>
            <w:hideMark/>
          </w:tcPr>
          <w:p w14:paraId="0A32B8BA" w14:textId="77777777" w:rsidR="00C24216" w:rsidRPr="00C2714A" w:rsidRDefault="00C24216" w:rsidP="00C24216">
            <w:pPr>
              <w:spacing w:after="0" w:line="240" w:lineRule="auto"/>
              <w:jc w:val="right"/>
              <w:rPr>
                <w:ins w:id="1392" w:author="Observatorio 02" w:date="2017-03-16T10:49:00Z"/>
                <w:rFonts w:eastAsia="Times New Roman"/>
                <w:sz w:val="22"/>
                <w:szCs w:val="22"/>
                <w:bdr w:val="none" w:sz="0" w:space="0" w:color="auto"/>
                <w:lang w:val="es-CL" w:eastAsia="es-CL"/>
              </w:rPr>
            </w:pPr>
            <w:ins w:id="1393" w:author="Observatorio 02" w:date="2017-03-16T10:49:00Z">
              <w:r w:rsidRPr="00C2714A">
                <w:rPr>
                  <w:rFonts w:eastAsia="Times New Roman"/>
                  <w:sz w:val="22"/>
                  <w:szCs w:val="22"/>
                  <w:bdr w:val="none" w:sz="0" w:space="0" w:color="auto"/>
                  <w:lang w:val="es-CL" w:eastAsia="es-CL"/>
                </w:rPr>
                <w:t>100,0</w:t>
              </w:r>
            </w:ins>
          </w:p>
        </w:tc>
      </w:tr>
      <w:tr w:rsidR="00C24216" w:rsidRPr="00C2714A" w14:paraId="1130EE11" w14:textId="77777777" w:rsidTr="00265596">
        <w:trPr>
          <w:trHeight w:val="220"/>
          <w:ins w:id="1394" w:author="Observatorio 02" w:date="2017-03-16T10:49:00Z"/>
        </w:trPr>
        <w:tc>
          <w:tcPr>
            <w:tcW w:w="2997" w:type="dxa"/>
            <w:tcBorders>
              <w:top w:val="nil"/>
              <w:left w:val="nil"/>
              <w:bottom w:val="nil"/>
              <w:right w:val="nil"/>
            </w:tcBorders>
            <w:shd w:val="clear" w:color="000000" w:fill="FFFFFF"/>
            <w:noWrap/>
            <w:vAlign w:val="bottom"/>
            <w:hideMark/>
          </w:tcPr>
          <w:p w14:paraId="38C74E5D" w14:textId="77777777" w:rsidR="00C24216" w:rsidRPr="00C2714A" w:rsidRDefault="00C24216" w:rsidP="00C24216">
            <w:pPr>
              <w:spacing w:after="0" w:line="240" w:lineRule="auto"/>
              <w:rPr>
                <w:ins w:id="1395" w:author="Observatorio 02" w:date="2017-03-16T10:49:00Z"/>
                <w:rFonts w:eastAsia="Times New Roman"/>
                <w:sz w:val="22"/>
                <w:szCs w:val="22"/>
                <w:bdr w:val="none" w:sz="0" w:space="0" w:color="auto"/>
                <w:lang w:val="es-CL" w:eastAsia="es-CL"/>
              </w:rPr>
            </w:pPr>
            <w:ins w:id="1396" w:author="Observatorio 02" w:date="2017-03-16T10:49:00Z">
              <w:r w:rsidRPr="00C2714A">
                <w:rPr>
                  <w:rFonts w:eastAsia="Times New Roman"/>
                  <w:sz w:val="22"/>
                  <w:szCs w:val="22"/>
                  <w:bdr w:val="none" w:sz="0" w:space="0" w:color="auto"/>
                  <w:lang w:val="es-CL" w:eastAsia="es-CL"/>
                </w:rPr>
                <w:t>Región de Valparaíso</w:t>
              </w:r>
            </w:ins>
          </w:p>
        </w:tc>
        <w:tc>
          <w:tcPr>
            <w:tcW w:w="1216" w:type="dxa"/>
            <w:tcBorders>
              <w:top w:val="nil"/>
              <w:left w:val="nil"/>
              <w:bottom w:val="nil"/>
              <w:right w:val="nil"/>
            </w:tcBorders>
            <w:shd w:val="clear" w:color="000000" w:fill="FFFFFF"/>
            <w:noWrap/>
            <w:vAlign w:val="bottom"/>
            <w:hideMark/>
          </w:tcPr>
          <w:p w14:paraId="511607F2" w14:textId="77777777" w:rsidR="00C24216" w:rsidRPr="00C2714A" w:rsidRDefault="00C24216" w:rsidP="00C24216">
            <w:pPr>
              <w:spacing w:after="0" w:line="240" w:lineRule="auto"/>
              <w:jc w:val="right"/>
              <w:rPr>
                <w:ins w:id="1397" w:author="Observatorio 02" w:date="2017-03-16T10:49:00Z"/>
                <w:rFonts w:eastAsia="Times New Roman"/>
                <w:sz w:val="22"/>
                <w:szCs w:val="22"/>
                <w:bdr w:val="none" w:sz="0" w:space="0" w:color="auto"/>
                <w:lang w:val="es-CL" w:eastAsia="es-CL"/>
              </w:rPr>
            </w:pPr>
            <w:ins w:id="1398" w:author="Observatorio 02" w:date="2017-03-16T10:49:00Z">
              <w:r w:rsidRPr="00C2714A">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553BB7AA" w14:textId="77777777" w:rsidR="00C24216" w:rsidRPr="00C2714A" w:rsidRDefault="00C24216" w:rsidP="00C24216">
            <w:pPr>
              <w:spacing w:after="0" w:line="240" w:lineRule="auto"/>
              <w:jc w:val="right"/>
              <w:rPr>
                <w:ins w:id="1399" w:author="Observatorio 02" w:date="2017-03-16T10:49:00Z"/>
                <w:rFonts w:eastAsia="Times New Roman"/>
                <w:sz w:val="22"/>
                <w:szCs w:val="22"/>
                <w:bdr w:val="none" w:sz="0" w:space="0" w:color="auto"/>
                <w:lang w:val="es-CL" w:eastAsia="es-CL"/>
              </w:rPr>
            </w:pPr>
            <w:ins w:id="1400" w:author="Observatorio 02" w:date="2017-03-16T10:49:00Z">
              <w:r w:rsidRPr="00C2714A">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6F01CC0C" w14:textId="77777777" w:rsidR="00C24216" w:rsidRPr="00C2714A" w:rsidRDefault="00C24216" w:rsidP="00C24216">
            <w:pPr>
              <w:spacing w:after="0" w:line="240" w:lineRule="auto"/>
              <w:jc w:val="right"/>
              <w:rPr>
                <w:ins w:id="1401" w:author="Observatorio 02" w:date="2017-03-16T10:49:00Z"/>
                <w:rFonts w:eastAsia="Times New Roman"/>
                <w:sz w:val="22"/>
                <w:szCs w:val="22"/>
                <w:bdr w:val="none" w:sz="0" w:space="0" w:color="auto"/>
                <w:lang w:val="es-CL" w:eastAsia="es-CL"/>
              </w:rPr>
            </w:pPr>
            <w:ins w:id="1402" w:author="Observatorio 02" w:date="2017-03-16T10:49:00Z">
              <w:r w:rsidRPr="00C2714A">
                <w:rPr>
                  <w:rFonts w:eastAsia="Times New Roman"/>
                  <w:sz w:val="22"/>
                  <w:szCs w:val="22"/>
                  <w:bdr w:val="none" w:sz="0" w:space="0" w:color="auto"/>
                  <w:lang w:val="es-CL" w:eastAsia="es-CL"/>
                </w:rPr>
                <w:t>22,5</w:t>
              </w:r>
            </w:ins>
          </w:p>
        </w:tc>
        <w:tc>
          <w:tcPr>
            <w:tcW w:w="954" w:type="dxa"/>
            <w:tcBorders>
              <w:top w:val="nil"/>
              <w:left w:val="nil"/>
              <w:bottom w:val="nil"/>
              <w:right w:val="nil"/>
            </w:tcBorders>
            <w:shd w:val="clear" w:color="000000" w:fill="FFFFFF"/>
            <w:noWrap/>
            <w:vAlign w:val="bottom"/>
            <w:hideMark/>
          </w:tcPr>
          <w:p w14:paraId="32FDD9A7" w14:textId="77777777" w:rsidR="00C24216" w:rsidRPr="00C2714A" w:rsidRDefault="00C24216" w:rsidP="00C24216">
            <w:pPr>
              <w:spacing w:after="0" w:line="240" w:lineRule="auto"/>
              <w:jc w:val="right"/>
              <w:rPr>
                <w:ins w:id="1403" w:author="Observatorio 02" w:date="2017-03-16T10:49:00Z"/>
                <w:rFonts w:eastAsia="Times New Roman"/>
                <w:sz w:val="22"/>
                <w:szCs w:val="22"/>
                <w:bdr w:val="none" w:sz="0" w:space="0" w:color="auto"/>
                <w:lang w:val="es-CL" w:eastAsia="es-CL"/>
              </w:rPr>
            </w:pPr>
            <w:ins w:id="1404" w:author="Observatorio 02" w:date="2017-03-16T10:49:00Z">
              <w:r w:rsidRPr="00C2714A">
                <w:rPr>
                  <w:rFonts w:eastAsia="Times New Roman"/>
                  <w:sz w:val="22"/>
                  <w:szCs w:val="22"/>
                  <w:bdr w:val="none" w:sz="0" w:space="0" w:color="auto"/>
                  <w:lang w:val="es-CL" w:eastAsia="es-CL"/>
                </w:rPr>
                <w:t>20,4</w:t>
              </w:r>
            </w:ins>
          </w:p>
        </w:tc>
        <w:tc>
          <w:tcPr>
            <w:tcW w:w="954" w:type="dxa"/>
            <w:tcBorders>
              <w:top w:val="nil"/>
              <w:left w:val="nil"/>
              <w:bottom w:val="nil"/>
              <w:right w:val="nil"/>
            </w:tcBorders>
            <w:shd w:val="clear" w:color="000000" w:fill="FFFFFF"/>
            <w:noWrap/>
            <w:vAlign w:val="bottom"/>
            <w:hideMark/>
          </w:tcPr>
          <w:p w14:paraId="4F93A7B8" w14:textId="77777777" w:rsidR="00C24216" w:rsidRPr="00C2714A" w:rsidRDefault="00C24216" w:rsidP="00C24216">
            <w:pPr>
              <w:spacing w:after="0" w:line="240" w:lineRule="auto"/>
              <w:jc w:val="right"/>
              <w:rPr>
                <w:ins w:id="1405" w:author="Observatorio 02" w:date="2017-03-16T10:49:00Z"/>
                <w:rFonts w:eastAsia="Times New Roman"/>
                <w:sz w:val="22"/>
                <w:szCs w:val="22"/>
                <w:bdr w:val="none" w:sz="0" w:space="0" w:color="auto"/>
                <w:lang w:val="es-CL" w:eastAsia="es-CL"/>
              </w:rPr>
            </w:pPr>
            <w:ins w:id="1406" w:author="Observatorio 02" w:date="2017-03-16T10:49:00Z">
              <w:r w:rsidRPr="00C2714A">
                <w:rPr>
                  <w:rFonts w:eastAsia="Times New Roman"/>
                  <w:sz w:val="22"/>
                  <w:szCs w:val="22"/>
                  <w:bdr w:val="none" w:sz="0" w:space="0" w:color="auto"/>
                  <w:lang w:val="es-CL" w:eastAsia="es-CL"/>
                </w:rPr>
                <w:t>12,3</w:t>
              </w:r>
            </w:ins>
          </w:p>
        </w:tc>
        <w:tc>
          <w:tcPr>
            <w:tcW w:w="878" w:type="dxa"/>
            <w:tcBorders>
              <w:top w:val="nil"/>
              <w:left w:val="nil"/>
              <w:bottom w:val="nil"/>
              <w:right w:val="nil"/>
            </w:tcBorders>
            <w:shd w:val="clear" w:color="000000" w:fill="FFFFFF"/>
            <w:noWrap/>
            <w:vAlign w:val="bottom"/>
            <w:hideMark/>
          </w:tcPr>
          <w:p w14:paraId="6E9625B1" w14:textId="77777777" w:rsidR="00C24216" w:rsidRPr="00C2714A" w:rsidRDefault="00C24216" w:rsidP="00C24216">
            <w:pPr>
              <w:spacing w:after="0" w:line="240" w:lineRule="auto"/>
              <w:jc w:val="right"/>
              <w:rPr>
                <w:ins w:id="1407" w:author="Observatorio 02" w:date="2017-03-16T10:49:00Z"/>
                <w:rFonts w:eastAsia="Times New Roman"/>
                <w:sz w:val="22"/>
                <w:szCs w:val="22"/>
                <w:bdr w:val="none" w:sz="0" w:space="0" w:color="auto"/>
                <w:lang w:val="es-CL" w:eastAsia="es-CL"/>
              </w:rPr>
            </w:pPr>
            <w:ins w:id="1408" w:author="Observatorio 02" w:date="2017-03-16T10:49:00Z">
              <w:r w:rsidRPr="00C2714A">
                <w:rPr>
                  <w:rFonts w:eastAsia="Times New Roman"/>
                  <w:sz w:val="22"/>
                  <w:szCs w:val="22"/>
                  <w:bdr w:val="none" w:sz="0" w:space="0" w:color="auto"/>
                  <w:lang w:val="es-CL" w:eastAsia="es-CL"/>
                </w:rPr>
                <w:t>100,0</w:t>
              </w:r>
            </w:ins>
          </w:p>
        </w:tc>
      </w:tr>
      <w:tr w:rsidR="00C24216" w:rsidRPr="00C2714A" w14:paraId="06DAD6F4" w14:textId="77777777" w:rsidTr="00265596">
        <w:trPr>
          <w:trHeight w:val="220"/>
          <w:ins w:id="1409" w:author="Observatorio 02" w:date="2017-03-16T10:49:00Z"/>
        </w:trPr>
        <w:tc>
          <w:tcPr>
            <w:tcW w:w="2997" w:type="dxa"/>
            <w:tcBorders>
              <w:top w:val="nil"/>
              <w:left w:val="nil"/>
              <w:bottom w:val="nil"/>
              <w:right w:val="nil"/>
            </w:tcBorders>
            <w:shd w:val="clear" w:color="000000" w:fill="FFFFFF"/>
            <w:noWrap/>
            <w:vAlign w:val="bottom"/>
            <w:hideMark/>
          </w:tcPr>
          <w:p w14:paraId="1D29B1E8" w14:textId="50C62E6E" w:rsidR="00C24216" w:rsidRPr="00C2714A" w:rsidRDefault="00C24216" w:rsidP="00C24216">
            <w:pPr>
              <w:spacing w:after="0" w:line="240" w:lineRule="auto"/>
              <w:rPr>
                <w:ins w:id="1410" w:author="Observatorio 02" w:date="2017-03-16T10:49:00Z"/>
                <w:rFonts w:eastAsia="Times New Roman"/>
                <w:sz w:val="22"/>
                <w:szCs w:val="22"/>
                <w:bdr w:val="none" w:sz="0" w:space="0" w:color="auto"/>
                <w:lang w:val="es-CL" w:eastAsia="es-CL"/>
              </w:rPr>
            </w:pPr>
            <w:ins w:id="1411" w:author="Observatorio 02" w:date="2017-03-16T10:49:00Z">
              <w:r w:rsidRPr="00C2714A">
                <w:rPr>
                  <w:rFonts w:eastAsia="Times New Roman"/>
                  <w:sz w:val="22"/>
                  <w:szCs w:val="22"/>
                  <w:bdr w:val="none" w:sz="0" w:space="0" w:color="auto"/>
                  <w:lang w:val="es-CL" w:eastAsia="es-CL"/>
                </w:rPr>
                <w:t>Región Metropolitana</w:t>
              </w:r>
            </w:ins>
          </w:p>
        </w:tc>
        <w:tc>
          <w:tcPr>
            <w:tcW w:w="1216" w:type="dxa"/>
            <w:tcBorders>
              <w:top w:val="nil"/>
              <w:left w:val="nil"/>
              <w:bottom w:val="nil"/>
              <w:right w:val="nil"/>
            </w:tcBorders>
            <w:shd w:val="clear" w:color="000000" w:fill="FFFFFF"/>
            <w:noWrap/>
            <w:vAlign w:val="bottom"/>
            <w:hideMark/>
          </w:tcPr>
          <w:p w14:paraId="639ADFCE" w14:textId="77777777" w:rsidR="00C24216" w:rsidRPr="00C2714A" w:rsidRDefault="00C24216" w:rsidP="00C24216">
            <w:pPr>
              <w:spacing w:after="0" w:line="240" w:lineRule="auto"/>
              <w:jc w:val="right"/>
              <w:rPr>
                <w:ins w:id="1412" w:author="Observatorio 02" w:date="2017-03-16T10:49:00Z"/>
                <w:rFonts w:eastAsia="Times New Roman"/>
                <w:sz w:val="22"/>
                <w:szCs w:val="22"/>
                <w:bdr w:val="none" w:sz="0" w:space="0" w:color="auto"/>
                <w:lang w:val="es-CL" w:eastAsia="es-CL"/>
              </w:rPr>
            </w:pPr>
            <w:ins w:id="1413" w:author="Observatorio 02" w:date="2017-03-16T10:49:00Z">
              <w:r w:rsidRPr="00C2714A">
                <w:rPr>
                  <w:rFonts w:eastAsia="Times New Roman"/>
                  <w:sz w:val="22"/>
                  <w:szCs w:val="22"/>
                  <w:bdr w:val="none" w:sz="0" w:space="0" w:color="auto"/>
                  <w:lang w:val="es-CL" w:eastAsia="es-CL"/>
                </w:rPr>
                <w:t>23,1</w:t>
              </w:r>
            </w:ins>
          </w:p>
        </w:tc>
        <w:tc>
          <w:tcPr>
            <w:tcW w:w="954" w:type="dxa"/>
            <w:tcBorders>
              <w:top w:val="nil"/>
              <w:left w:val="nil"/>
              <w:bottom w:val="nil"/>
              <w:right w:val="nil"/>
            </w:tcBorders>
            <w:shd w:val="clear" w:color="000000" w:fill="FFFFFF"/>
            <w:noWrap/>
            <w:vAlign w:val="bottom"/>
            <w:hideMark/>
          </w:tcPr>
          <w:p w14:paraId="4788C976" w14:textId="77777777" w:rsidR="00C24216" w:rsidRPr="00C2714A" w:rsidRDefault="00C24216" w:rsidP="00C24216">
            <w:pPr>
              <w:spacing w:after="0" w:line="240" w:lineRule="auto"/>
              <w:jc w:val="right"/>
              <w:rPr>
                <w:ins w:id="1414" w:author="Observatorio 02" w:date="2017-03-16T10:49:00Z"/>
                <w:rFonts w:eastAsia="Times New Roman"/>
                <w:sz w:val="22"/>
                <w:szCs w:val="22"/>
                <w:bdr w:val="none" w:sz="0" w:space="0" w:color="auto"/>
                <w:lang w:val="es-CL" w:eastAsia="es-CL"/>
              </w:rPr>
            </w:pPr>
            <w:ins w:id="1415" w:author="Observatorio 02" w:date="2017-03-16T10:49:00Z">
              <w:r w:rsidRPr="00C2714A">
                <w:rPr>
                  <w:rFonts w:eastAsia="Times New Roman"/>
                  <w:sz w:val="22"/>
                  <w:szCs w:val="22"/>
                  <w:bdr w:val="none" w:sz="0" w:space="0" w:color="auto"/>
                  <w:lang w:val="es-CL" w:eastAsia="es-CL"/>
                </w:rPr>
                <w:t>18,5</w:t>
              </w:r>
            </w:ins>
          </w:p>
        </w:tc>
        <w:tc>
          <w:tcPr>
            <w:tcW w:w="954" w:type="dxa"/>
            <w:tcBorders>
              <w:top w:val="nil"/>
              <w:left w:val="nil"/>
              <w:bottom w:val="nil"/>
              <w:right w:val="nil"/>
            </w:tcBorders>
            <w:shd w:val="clear" w:color="000000" w:fill="FFFFFF"/>
            <w:noWrap/>
            <w:vAlign w:val="bottom"/>
            <w:hideMark/>
          </w:tcPr>
          <w:p w14:paraId="65A595B9" w14:textId="77777777" w:rsidR="00C24216" w:rsidRPr="00C2714A" w:rsidRDefault="00C24216" w:rsidP="00C24216">
            <w:pPr>
              <w:spacing w:after="0" w:line="240" w:lineRule="auto"/>
              <w:jc w:val="right"/>
              <w:rPr>
                <w:ins w:id="1416" w:author="Observatorio 02" w:date="2017-03-16T10:49:00Z"/>
                <w:rFonts w:eastAsia="Times New Roman"/>
                <w:sz w:val="22"/>
                <w:szCs w:val="22"/>
                <w:bdr w:val="none" w:sz="0" w:space="0" w:color="auto"/>
                <w:lang w:val="es-CL" w:eastAsia="es-CL"/>
              </w:rPr>
            </w:pPr>
            <w:ins w:id="1417" w:author="Observatorio 02" w:date="2017-03-16T10:49:00Z">
              <w:r w:rsidRPr="00C2714A">
                <w:rPr>
                  <w:rFonts w:eastAsia="Times New Roman"/>
                  <w:sz w:val="22"/>
                  <w:szCs w:val="22"/>
                  <w:bdr w:val="none" w:sz="0" w:space="0" w:color="auto"/>
                  <w:lang w:val="es-CL" w:eastAsia="es-CL"/>
                </w:rPr>
                <w:t>14,5</w:t>
              </w:r>
            </w:ins>
          </w:p>
        </w:tc>
        <w:tc>
          <w:tcPr>
            <w:tcW w:w="954" w:type="dxa"/>
            <w:tcBorders>
              <w:top w:val="nil"/>
              <w:left w:val="nil"/>
              <w:bottom w:val="nil"/>
              <w:right w:val="nil"/>
            </w:tcBorders>
            <w:shd w:val="clear" w:color="000000" w:fill="FFFFFF"/>
            <w:noWrap/>
            <w:vAlign w:val="bottom"/>
            <w:hideMark/>
          </w:tcPr>
          <w:p w14:paraId="1C6DBC97" w14:textId="77777777" w:rsidR="00C24216" w:rsidRPr="00C2714A" w:rsidRDefault="00C24216" w:rsidP="00C24216">
            <w:pPr>
              <w:spacing w:after="0" w:line="240" w:lineRule="auto"/>
              <w:jc w:val="right"/>
              <w:rPr>
                <w:ins w:id="1418" w:author="Observatorio 02" w:date="2017-03-16T10:49:00Z"/>
                <w:rFonts w:eastAsia="Times New Roman"/>
                <w:sz w:val="22"/>
                <w:szCs w:val="22"/>
                <w:bdr w:val="none" w:sz="0" w:space="0" w:color="auto"/>
                <w:lang w:val="es-CL" w:eastAsia="es-CL"/>
              </w:rPr>
            </w:pPr>
            <w:ins w:id="1419" w:author="Observatorio 02" w:date="2017-03-16T10:49:00Z">
              <w:r w:rsidRPr="00C2714A">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38E8B34A" w14:textId="77777777" w:rsidR="00C24216" w:rsidRPr="00C2714A" w:rsidRDefault="00C24216" w:rsidP="00C24216">
            <w:pPr>
              <w:spacing w:after="0" w:line="240" w:lineRule="auto"/>
              <w:jc w:val="right"/>
              <w:rPr>
                <w:ins w:id="1420" w:author="Observatorio 02" w:date="2017-03-16T10:49:00Z"/>
                <w:rFonts w:eastAsia="Times New Roman"/>
                <w:sz w:val="22"/>
                <w:szCs w:val="22"/>
                <w:bdr w:val="none" w:sz="0" w:space="0" w:color="auto"/>
                <w:lang w:val="es-CL" w:eastAsia="es-CL"/>
              </w:rPr>
            </w:pPr>
            <w:ins w:id="1421" w:author="Observatorio 02" w:date="2017-03-16T10:49:00Z">
              <w:r w:rsidRPr="00C2714A">
                <w:rPr>
                  <w:rFonts w:eastAsia="Times New Roman"/>
                  <w:sz w:val="22"/>
                  <w:szCs w:val="22"/>
                  <w:bdr w:val="none" w:sz="0" w:space="0" w:color="auto"/>
                  <w:lang w:val="es-CL" w:eastAsia="es-CL"/>
                </w:rPr>
                <w:t>22,9</w:t>
              </w:r>
            </w:ins>
          </w:p>
        </w:tc>
        <w:tc>
          <w:tcPr>
            <w:tcW w:w="878" w:type="dxa"/>
            <w:tcBorders>
              <w:top w:val="nil"/>
              <w:left w:val="nil"/>
              <w:bottom w:val="nil"/>
              <w:right w:val="nil"/>
            </w:tcBorders>
            <w:shd w:val="clear" w:color="000000" w:fill="FFFFFF"/>
            <w:noWrap/>
            <w:vAlign w:val="bottom"/>
            <w:hideMark/>
          </w:tcPr>
          <w:p w14:paraId="5232EDD5" w14:textId="77777777" w:rsidR="00C24216" w:rsidRPr="00C2714A" w:rsidRDefault="00C24216" w:rsidP="00C24216">
            <w:pPr>
              <w:spacing w:after="0" w:line="240" w:lineRule="auto"/>
              <w:jc w:val="right"/>
              <w:rPr>
                <w:ins w:id="1422" w:author="Observatorio 02" w:date="2017-03-16T10:49:00Z"/>
                <w:rFonts w:eastAsia="Times New Roman"/>
                <w:sz w:val="22"/>
                <w:szCs w:val="22"/>
                <w:bdr w:val="none" w:sz="0" w:space="0" w:color="auto"/>
                <w:lang w:val="es-CL" w:eastAsia="es-CL"/>
              </w:rPr>
            </w:pPr>
            <w:ins w:id="1423" w:author="Observatorio 02" w:date="2017-03-16T10:49:00Z">
              <w:r w:rsidRPr="00C2714A">
                <w:rPr>
                  <w:rFonts w:eastAsia="Times New Roman"/>
                  <w:sz w:val="22"/>
                  <w:szCs w:val="22"/>
                  <w:bdr w:val="none" w:sz="0" w:space="0" w:color="auto"/>
                  <w:lang w:val="es-CL" w:eastAsia="es-CL"/>
                </w:rPr>
                <w:t>100,0</w:t>
              </w:r>
            </w:ins>
          </w:p>
        </w:tc>
      </w:tr>
      <w:tr w:rsidR="00C24216" w:rsidRPr="00C2714A" w14:paraId="3E0D53A9" w14:textId="77777777" w:rsidTr="00265596">
        <w:trPr>
          <w:trHeight w:val="440"/>
          <w:ins w:id="1424" w:author="Observatorio 02" w:date="2017-03-16T10:49:00Z"/>
        </w:trPr>
        <w:tc>
          <w:tcPr>
            <w:tcW w:w="2997" w:type="dxa"/>
            <w:tcBorders>
              <w:top w:val="nil"/>
              <w:left w:val="nil"/>
              <w:bottom w:val="nil"/>
              <w:right w:val="nil"/>
            </w:tcBorders>
            <w:shd w:val="clear" w:color="000000" w:fill="FFFFFF"/>
            <w:vAlign w:val="bottom"/>
            <w:hideMark/>
          </w:tcPr>
          <w:p w14:paraId="14750890" w14:textId="77777777" w:rsidR="00C24216" w:rsidRPr="00C2714A" w:rsidRDefault="00C24216" w:rsidP="00C24216">
            <w:pPr>
              <w:spacing w:after="0" w:line="240" w:lineRule="auto"/>
              <w:rPr>
                <w:ins w:id="1425" w:author="Observatorio 02" w:date="2017-03-16T10:49:00Z"/>
                <w:rFonts w:eastAsia="Times New Roman"/>
                <w:sz w:val="22"/>
                <w:szCs w:val="22"/>
                <w:bdr w:val="none" w:sz="0" w:space="0" w:color="auto"/>
                <w:lang w:val="es-CL" w:eastAsia="es-CL"/>
              </w:rPr>
            </w:pPr>
            <w:ins w:id="1426" w:author="Observatorio 02" w:date="2017-03-16T10:49:00Z">
              <w:r w:rsidRPr="00C2714A">
                <w:rPr>
                  <w:rFonts w:eastAsia="Times New Roman"/>
                  <w:sz w:val="22"/>
                  <w:szCs w:val="22"/>
                  <w:bdr w:val="none" w:sz="0" w:space="0" w:color="auto"/>
                  <w:lang w:val="es-CL" w:eastAsia="es-CL"/>
                </w:rPr>
                <w:t>Región del Libertador General Bernardo O'Higgins</w:t>
              </w:r>
            </w:ins>
          </w:p>
        </w:tc>
        <w:tc>
          <w:tcPr>
            <w:tcW w:w="1216" w:type="dxa"/>
            <w:tcBorders>
              <w:top w:val="nil"/>
              <w:left w:val="nil"/>
              <w:bottom w:val="nil"/>
              <w:right w:val="nil"/>
            </w:tcBorders>
            <w:shd w:val="clear" w:color="000000" w:fill="FFFFFF"/>
            <w:noWrap/>
            <w:vAlign w:val="bottom"/>
            <w:hideMark/>
          </w:tcPr>
          <w:p w14:paraId="68D63F72" w14:textId="77777777" w:rsidR="00C24216" w:rsidRPr="00C2714A" w:rsidRDefault="00C24216" w:rsidP="00C24216">
            <w:pPr>
              <w:spacing w:after="0" w:line="240" w:lineRule="auto"/>
              <w:jc w:val="right"/>
              <w:rPr>
                <w:ins w:id="1427" w:author="Observatorio 02" w:date="2017-03-16T10:49:00Z"/>
                <w:rFonts w:eastAsia="Times New Roman"/>
                <w:sz w:val="22"/>
                <w:szCs w:val="22"/>
                <w:bdr w:val="none" w:sz="0" w:space="0" w:color="auto"/>
                <w:lang w:val="es-CL" w:eastAsia="es-CL"/>
              </w:rPr>
            </w:pPr>
            <w:ins w:id="1428" w:author="Observatorio 02" w:date="2017-03-16T10:49:00Z">
              <w:r w:rsidRPr="00C2714A">
                <w:rPr>
                  <w:rFonts w:eastAsia="Times New Roman"/>
                  <w:sz w:val="22"/>
                  <w:szCs w:val="22"/>
                  <w:bdr w:val="none" w:sz="0" w:space="0" w:color="auto"/>
                  <w:lang w:val="es-CL" w:eastAsia="es-CL"/>
                </w:rPr>
                <w:t>21,8</w:t>
              </w:r>
            </w:ins>
          </w:p>
        </w:tc>
        <w:tc>
          <w:tcPr>
            <w:tcW w:w="954" w:type="dxa"/>
            <w:tcBorders>
              <w:top w:val="nil"/>
              <w:left w:val="nil"/>
              <w:bottom w:val="nil"/>
              <w:right w:val="nil"/>
            </w:tcBorders>
            <w:shd w:val="clear" w:color="000000" w:fill="FFFFFF"/>
            <w:noWrap/>
            <w:vAlign w:val="bottom"/>
            <w:hideMark/>
          </w:tcPr>
          <w:p w14:paraId="7E4CEF06" w14:textId="77777777" w:rsidR="00C24216" w:rsidRPr="00C2714A" w:rsidRDefault="00C24216" w:rsidP="00C24216">
            <w:pPr>
              <w:spacing w:after="0" w:line="240" w:lineRule="auto"/>
              <w:jc w:val="right"/>
              <w:rPr>
                <w:ins w:id="1429" w:author="Observatorio 02" w:date="2017-03-16T10:49:00Z"/>
                <w:rFonts w:eastAsia="Times New Roman"/>
                <w:sz w:val="22"/>
                <w:szCs w:val="22"/>
                <w:bdr w:val="none" w:sz="0" w:space="0" w:color="auto"/>
                <w:lang w:val="es-CL" w:eastAsia="es-CL"/>
              </w:rPr>
            </w:pPr>
            <w:ins w:id="1430" w:author="Observatorio 02" w:date="2017-03-16T10:49:00Z">
              <w:r w:rsidRPr="00C2714A">
                <w:rPr>
                  <w:rFonts w:eastAsia="Times New Roman"/>
                  <w:sz w:val="22"/>
                  <w:szCs w:val="22"/>
                  <w:bdr w:val="none" w:sz="0" w:space="0" w:color="auto"/>
                  <w:lang w:val="es-CL" w:eastAsia="es-CL"/>
                </w:rPr>
                <w:t>37,5</w:t>
              </w:r>
            </w:ins>
          </w:p>
        </w:tc>
        <w:tc>
          <w:tcPr>
            <w:tcW w:w="954" w:type="dxa"/>
            <w:tcBorders>
              <w:top w:val="nil"/>
              <w:left w:val="nil"/>
              <w:bottom w:val="nil"/>
              <w:right w:val="nil"/>
            </w:tcBorders>
            <w:shd w:val="clear" w:color="000000" w:fill="FFFFFF"/>
            <w:noWrap/>
            <w:vAlign w:val="bottom"/>
            <w:hideMark/>
          </w:tcPr>
          <w:p w14:paraId="687AA79F" w14:textId="77777777" w:rsidR="00C24216" w:rsidRPr="00C2714A" w:rsidRDefault="00C24216" w:rsidP="00C24216">
            <w:pPr>
              <w:spacing w:after="0" w:line="240" w:lineRule="auto"/>
              <w:jc w:val="right"/>
              <w:rPr>
                <w:ins w:id="1431" w:author="Observatorio 02" w:date="2017-03-16T10:49:00Z"/>
                <w:rFonts w:eastAsia="Times New Roman"/>
                <w:sz w:val="22"/>
                <w:szCs w:val="22"/>
                <w:bdr w:val="none" w:sz="0" w:space="0" w:color="auto"/>
                <w:lang w:val="es-CL" w:eastAsia="es-CL"/>
              </w:rPr>
            </w:pPr>
            <w:ins w:id="1432" w:author="Observatorio 02" w:date="2017-03-16T10:49:00Z">
              <w:r w:rsidRPr="00C2714A">
                <w:rPr>
                  <w:rFonts w:eastAsia="Times New Roman"/>
                  <w:sz w:val="22"/>
                  <w:szCs w:val="22"/>
                  <w:bdr w:val="none" w:sz="0" w:space="0" w:color="auto"/>
                  <w:lang w:val="es-CL" w:eastAsia="es-CL"/>
                </w:rPr>
                <w:t>21,4</w:t>
              </w:r>
            </w:ins>
          </w:p>
        </w:tc>
        <w:tc>
          <w:tcPr>
            <w:tcW w:w="954" w:type="dxa"/>
            <w:tcBorders>
              <w:top w:val="nil"/>
              <w:left w:val="nil"/>
              <w:bottom w:val="nil"/>
              <w:right w:val="nil"/>
            </w:tcBorders>
            <w:shd w:val="clear" w:color="000000" w:fill="FFFFFF"/>
            <w:noWrap/>
            <w:vAlign w:val="bottom"/>
            <w:hideMark/>
          </w:tcPr>
          <w:p w14:paraId="447D7513" w14:textId="77777777" w:rsidR="00C24216" w:rsidRPr="00C2714A" w:rsidRDefault="00C24216" w:rsidP="00C24216">
            <w:pPr>
              <w:spacing w:after="0" w:line="240" w:lineRule="auto"/>
              <w:jc w:val="right"/>
              <w:rPr>
                <w:ins w:id="1433" w:author="Observatorio 02" w:date="2017-03-16T10:49:00Z"/>
                <w:rFonts w:eastAsia="Times New Roman"/>
                <w:sz w:val="22"/>
                <w:szCs w:val="22"/>
                <w:bdr w:val="none" w:sz="0" w:space="0" w:color="auto"/>
                <w:lang w:val="es-CL" w:eastAsia="es-CL"/>
              </w:rPr>
            </w:pPr>
            <w:ins w:id="1434" w:author="Observatorio 02" w:date="2017-03-16T10:49:00Z">
              <w:r w:rsidRPr="00C2714A">
                <w:rPr>
                  <w:rFonts w:eastAsia="Times New Roman"/>
                  <w:sz w:val="22"/>
                  <w:szCs w:val="22"/>
                  <w:bdr w:val="none" w:sz="0" w:space="0" w:color="auto"/>
                  <w:lang w:val="es-CL" w:eastAsia="es-CL"/>
                </w:rPr>
                <w:t>14,0</w:t>
              </w:r>
            </w:ins>
          </w:p>
        </w:tc>
        <w:tc>
          <w:tcPr>
            <w:tcW w:w="954" w:type="dxa"/>
            <w:tcBorders>
              <w:top w:val="nil"/>
              <w:left w:val="nil"/>
              <w:bottom w:val="nil"/>
              <w:right w:val="nil"/>
            </w:tcBorders>
            <w:shd w:val="clear" w:color="000000" w:fill="FFFFFF"/>
            <w:noWrap/>
            <w:vAlign w:val="bottom"/>
            <w:hideMark/>
          </w:tcPr>
          <w:p w14:paraId="1C012C7A" w14:textId="77777777" w:rsidR="00C24216" w:rsidRPr="00C2714A" w:rsidRDefault="00C24216" w:rsidP="00C24216">
            <w:pPr>
              <w:spacing w:after="0" w:line="240" w:lineRule="auto"/>
              <w:jc w:val="right"/>
              <w:rPr>
                <w:ins w:id="1435" w:author="Observatorio 02" w:date="2017-03-16T10:49:00Z"/>
                <w:rFonts w:eastAsia="Times New Roman"/>
                <w:sz w:val="22"/>
                <w:szCs w:val="22"/>
                <w:bdr w:val="none" w:sz="0" w:space="0" w:color="auto"/>
                <w:lang w:val="es-CL" w:eastAsia="es-CL"/>
              </w:rPr>
            </w:pPr>
            <w:ins w:id="1436" w:author="Observatorio 02" w:date="2017-03-16T10:49:00Z">
              <w:r w:rsidRPr="00C2714A">
                <w:rPr>
                  <w:rFonts w:eastAsia="Times New Roman"/>
                  <w:sz w:val="22"/>
                  <w:szCs w:val="22"/>
                  <w:bdr w:val="none" w:sz="0" w:space="0" w:color="auto"/>
                  <w:lang w:val="es-CL" w:eastAsia="es-CL"/>
                </w:rPr>
                <w:t>5,3</w:t>
              </w:r>
            </w:ins>
          </w:p>
        </w:tc>
        <w:tc>
          <w:tcPr>
            <w:tcW w:w="878" w:type="dxa"/>
            <w:tcBorders>
              <w:top w:val="nil"/>
              <w:left w:val="nil"/>
              <w:bottom w:val="nil"/>
              <w:right w:val="nil"/>
            </w:tcBorders>
            <w:shd w:val="clear" w:color="000000" w:fill="FFFFFF"/>
            <w:noWrap/>
            <w:vAlign w:val="bottom"/>
            <w:hideMark/>
          </w:tcPr>
          <w:p w14:paraId="7413FE3D" w14:textId="77777777" w:rsidR="00C24216" w:rsidRPr="00C2714A" w:rsidRDefault="00C24216" w:rsidP="00C24216">
            <w:pPr>
              <w:spacing w:after="0" w:line="240" w:lineRule="auto"/>
              <w:jc w:val="right"/>
              <w:rPr>
                <w:ins w:id="1437" w:author="Observatorio 02" w:date="2017-03-16T10:49:00Z"/>
                <w:rFonts w:eastAsia="Times New Roman"/>
                <w:sz w:val="22"/>
                <w:szCs w:val="22"/>
                <w:bdr w:val="none" w:sz="0" w:space="0" w:color="auto"/>
                <w:lang w:val="es-CL" w:eastAsia="es-CL"/>
              </w:rPr>
            </w:pPr>
            <w:ins w:id="1438" w:author="Observatorio 02" w:date="2017-03-16T10:49:00Z">
              <w:r w:rsidRPr="00C2714A">
                <w:rPr>
                  <w:rFonts w:eastAsia="Times New Roman"/>
                  <w:sz w:val="22"/>
                  <w:szCs w:val="22"/>
                  <w:bdr w:val="none" w:sz="0" w:space="0" w:color="auto"/>
                  <w:lang w:val="es-CL" w:eastAsia="es-CL"/>
                </w:rPr>
                <w:t>100,0</w:t>
              </w:r>
            </w:ins>
          </w:p>
        </w:tc>
      </w:tr>
      <w:tr w:rsidR="00C24216" w:rsidRPr="00C2714A" w14:paraId="2D9A242C" w14:textId="77777777" w:rsidTr="00265596">
        <w:trPr>
          <w:trHeight w:val="220"/>
          <w:ins w:id="1439" w:author="Observatorio 02" w:date="2017-03-16T10:49:00Z"/>
        </w:trPr>
        <w:tc>
          <w:tcPr>
            <w:tcW w:w="2997" w:type="dxa"/>
            <w:tcBorders>
              <w:top w:val="nil"/>
              <w:left w:val="nil"/>
              <w:bottom w:val="nil"/>
              <w:right w:val="nil"/>
            </w:tcBorders>
            <w:shd w:val="clear" w:color="000000" w:fill="FFFFFF"/>
            <w:noWrap/>
            <w:vAlign w:val="bottom"/>
            <w:hideMark/>
          </w:tcPr>
          <w:p w14:paraId="204F4AA5" w14:textId="77777777" w:rsidR="00C24216" w:rsidRPr="00C2714A" w:rsidRDefault="00C24216" w:rsidP="00C24216">
            <w:pPr>
              <w:spacing w:after="0" w:line="240" w:lineRule="auto"/>
              <w:rPr>
                <w:ins w:id="1440" w:author="Observatorio 02" w:date="2017-03-16T10:49:00Z"/>
                <w:rFonts w:eastAsia="Times New Roman"/>
                <w:sz w:val="22"/>
                <w:szCs w:val="22"/>
                <w:bdr w:val="none" w:sz="0" w:space="0" w:color="auto"/>
                <w:lang w:val="es-CL" w:eastAsia="es-CL"/>
              </w:rPr>
            </w:pPr>
            <w:ins w:id="1441" w:author="Observatorio 02" w:date="2017-03-16T10:49:00Z">
              <w:r w:rsidRPr="00C2714A">
                <w:rPr>
                  <w:rFonts w:eastAsia="Times New Roman"/>
                  <w:sz w:val="22"/>
                  <w:szCs w:val="22"/>
                  <w:bdr w:val="none" w:sz="0" w:space="0" w:color="auto"/>
                  <w:lang w:val="es-CL" w:eastAsia="es-CL"/>
                </w:rPr>
                <w:t>Región del Maule</w:t>
              </w:r>
            </w:ins>
          </w:p>
        </w:tc>
        <w:tc>
          <w:tcPr>
            <w:tcW w:w="1216" w:type="dxa"/>
            <w:tcBorders>
              <w:top w:val="nil"/>
              <w:left w:val="nil"/>
              <w:bottom w:val="nil"/>
              <w:right w:val="nil"/>
            </w:tcBorders>
            <w:shd w:val="clear" w:color="000000" w:fill="FFFFFF"/>
            <w:noWrap/>
            <w:vAlign w:val="bottom"/>
            <w:hideMark/>
          </w:tcPr>
          <w:p w14:paraId="1CEF6406" w14:textId="77777777" w:rsidR="00C24216" w:rsidRPr="00C2714A" w:rsidRDefault="00C24216" w:rsidP="00C24216">
            <w:pPr>
              <w:spacing w:after="0" w:line="240" w:lineRule="auto"/>
              <w:jc w:val="right"/>
              <w:rPr>
                <w:ins w:id="1442" w:author="Observatorio 02" w:date="2017-03-16T10:49:00Z"/>
                <w:rFonts w:eastAsia="Times New Roman"/>
                <w:sz w:val="22"/>
                <w:szCs w:val="22"/>
                <w:bdr w:val="none" w:sz="0" w:space="0" w:color="auto"/>
                <w:lang w:val="es-CL" w:eastAsia="es-CL"/>
              </w:rPr>
            </w:pPr>
            <w:ins w:id="1443" w:author="Observatorio 02" w:date="2017-03-16T10:49:00Z">
              <w:r w:rsidRPr="00C2714A">
                <w:rPr>
                  <w:rFonts w:eastAsia="Times New Roman"/>
                  <w:sz w:val="22"/>
                  <w:szCs w:val="22"/>
                  <w:bdr w:val="none" w:sz="0" w:space="0" w:color="auto"/>
                  <w:lang w:val="es-CL" w:eastAsia="es-CL"/>
                </w:rPr>
                <w:t>17,1</w:t>
              </w:r>
            </w:ins>
          </w:p>
        </w:tc>
        <w:tc>
          <w:tcPr>
            <w:tcW w:w="954" w:type="dxa"/>
            <w:tcBorders>
              <w:top w:val="nil"/>
              <w:left w:val="nil"/>
              <w:bottom w:val="nil"/>
              <w:right w:val="nil"/>
            </w:tcBorders>
            <w:shd w:val="clear" w:color="000000" w:fill="FFFFFF"/>
            <w:noWrap/>
            <w:vAlign w:val="bottom"/>
            <w:hideMark/>
          </w:tcPr>
          <w:p w14:paraId="26DD09FB" w14:textId="77777777" w:rsidR="00C24216" w:rsidRPr="00C2714A" w:rsidRDefault="00C24216" w:rsidP="00C24216">
            <w:pPr>
              <w:spacing w:after="0" w:line="240" w:lineRule="auto"/>
              <w:jc w:val="right"/>
              <w:rPr>
                <w:ins w:id="1444" w:author="Observatorio 02" w:date="2017-03-16T10:49:00Z"/>
                <w:rFonts w:eastAsia="Times New Roman"/>
                <w:sz w:val="22"/>
                <w:szCs w:val="22"/>
                <w:bdr w:val="none" w:sz="0" w:space="0" w:color="auto"/>
                <w:lang w:val="es-CL" w:eastAsia="es-CL"/>
              </w:rPr>
            </w:pPr>
            <w:ins w:id="1445" w:author="Observatorio 02" w:date="2017-03-16T10:49:00Z">
              <w:r w:rsidRPr="00C2714A">
                <w:rPr>
                  <w:rFonts w:eastAsia="Times New Roman"/>
                  <w:sz w:val="22"/>
                  <w:szCs w:val="22"/>
                  <w:bdr w:val="none" w:sz="0" w:space="0" w:color="auto"/>
                  <w:lang w:val="es-CL" w:eastAsia="es-CL"/>
                </w:rPr>
                <w:t>33,1</w:t>
              </w:r>
            </w:ins>
          </w:p>
        </w:tc>
        <w:tc>
          <w:tcPr>
            <w:tcW w:w="954" w:type="dxa"/>
            <w:tcBorders>
              <w:top w:val="nil"/>
              <w:left w:val="nil"/>
              <w:bottom w:val="nil"/>
              <w:right w:val="nil"/>
            </w:tcBorders>
            <w:shd w:val="clear" w:color="000000" w:fill="FFFFFF"/>
            <w:noWrap/>
            <w:vAlign w:val="bottom"/>
            <w:hideMark/>
          </w:tcPr>
          <w:p w14:paraId="08D4A6D2" w14:textId="77777777" w:rsidR="00C24216" w:rsidRPr="00C2714A" w:rsidRDefault="00C24216" w:rsidP="00C24216">
            <w:pPr>
              <w:spacing w:after="0" w:line="240" w:lineRule="auto"/>
              <w:jc w:val="right"/>
              <w:rPr>
                <w:ins w:id="1446" w:author="Observatorio 02" w:date="2017-03-16T10:49:00Z"/>
                <w:rFonts w:eastAsia="Times New Roman"/>
                <w:sz w:val="22"/>
                <w:szCs w:val="22"/>
                <w:bdr w:val="none" w:sz="0" w:space="0" w:color="auto"/>
                <w:lang w:val="es-CL" w:eastAsia="es-CL"/>
              </w:rPr>
            </w:pPr>
            <w:ins w:id="1447" w:author="Observatorio 02" w:date="2017-03-16T10:49:00Z">
              <w:r w:rsidRPr="00C2714A">
                <w:rPr>
                  <w:rFonts w:eastAsia="Times New Roman"/>
                  <w:sz w:val="22"/>
                  <w:szCs w:val="22"/>
                  <w:bdr w:val="none" w:sz="0" w:space="0" w:color="auto"/>
                  <w:lang w:val="es-CL" w:eastAsia="es-CL"/>
                </w:rPr>
                <w:t>21,3</w:t>
              </w:r>
            </w:ins>
          </w:p>
        </w:tc>
        <w:tc>
          <w:tcPr>
            <w:tcW w:w="954" w:type="dxa"/>
            <w:tcBorders>
              <w:top w:val="nil"/>
              <w:left w:val="nil"/>
              <w:bottom w:val="nil"/>
              <w:right w:val="nil"/>
            </w:tcBorders>
            <w:shd w:val="clear" w:color="000000" w:fill="FFFFFF"/>
            <w:noWrap/>
            <w:vAlign w:val="bottom"/>
            <w:hideMark/>
          </w:tcPr>
          <w:p w14:paraId="61108873" w14:textId="77777777" w:rsidR="00C24216" w:rsidRPr="00C2714A" w:rsidRDefault="00C24216" w:rsidP="00C24216">
            <w:pPr>
              <w:spacing w:after="0" w:line="240" w:lineRule="auto"/>
              <w:jc w:val="right"/>
              <w:rPr>
                <w:ins w:id="1448" w:author="Observatorio 02" w:date="2017-03-16T10:49:00Z"/>
                <w:rFonts w:eastAsia="Times New Roman"/>
                <w:sz w:val="22"/>
                <w:szCs w:val="22"/>
                <w:bdr w:val="none" w:sz="0" w:space="0" w:color="auto"/>
                <w:lang w:val="es-CL" w:eastAsia="es-CL"/>
              </w:rPr>
            </w:pPr>
            <w:ins w:id="1449" w:author="Observatorio 02" w:date="2017-03-16T10:49:00Z">
              <w:r w:rsidRPr="00C2714A">
                <w:rPr>
                  <w:rFonts w:eastAsia="Times New Roman"/>
                  <w:sz w:val="22"/>
                  <w:szCs w:val="22"/>
                  <w:bdr w:val="none" w:sz="0" w:space="0" w:color="auto"/>
                  <w:lang w:val="es-CL" w:eastAsia="es-CL"/>
                </w:rPr>
                <w:t>13,5</w:t>
              </w:r>
            </w:ins>
          </w:p>
        </w:tc>
        <w:tc>
          <w:tcPr>
            <w:tcW w:w="954" w:type="dxa"/>
            <w:tcBorders>
              <w:top w:val="nil"/>
              <w:left w:val="nil"/>
              <w:bottom w:val="nil"/>
              <w:right w:val="nil"/>
            </w:tcBorders>
            <w:shd w:val="clear" w:color="000000" w:fill="FFFFFF"/>
            <w:noWrap/>
            <w:vAlign w:val="bottom"/>
            <w:hideMark/>
          </w:tcPr>
          <w:p w14:paraId="524F8C87" w14:textId="77777777" w:rsidR="00C24216" w:rsidRPr="00C2714A" w:rsidRDefault="00C24216" w:rsidP="00C24216">
            <w:pPr>
              <w:spacing w:after="0" w:line="240" w:lineRule="auto"/>
              <w:jc w:val="right"/>
              <w:rPr>
                <w:ins w:id="1450" w:author="Observatorio 02" w:date="2017-03-16T10:49:00Z"/>
                <w:rFonts w:eastAsia="Times New Roman"/>
                <w:sz w:val="22"/>
                <w:szCs w:val="22"/>
                <w:bdr w:val="none" w:sz="0" w:space="0" w:color="auto"/>
                <w:lang w:val="es-CL" w:eastAsia="es-CL"/>
              </w:rPr>
            </w:pPr>
            <w:ins w:id="1451" w:author="Observatorio 02" w:date="2017-03-16T10:49:00Z">
              <w:r w:rsidRPr="00C2714A">
                <w:rPr>
                  <w:rFonts w:eastAsia="Times New Roman"/>
                  <w:sz w:val="22"/>
                  <w:szCs w:val="22"/>
                  <w:bdr w:val="none" w:sz="0" w:space="0" w:color="auto"/>
                  <w:lang w:val="es-CL" w:eastAsia="es-CL"/>
                </w:rPr>
                <w:t>15,1</w:t>
              </w:r>
            </w:ins>
          </w:p>
        </w:tc>
        <w:tc>
          <w:tcPr>
            <w:tcW w:w="878" w:type="dxa"/>
            <w:tcBorders>
              <w:top w:val="nil"/>
              <w:left w:val="nil"/>
              <w:bottom w:val="nil"/>
              <w:right w:val="nil"/>
            </w:tcBorders>
            <w:shd w:val="clear" w:color="000000" w:fill="FFFFFF"/>
            <w:noWrap/>
            <w:vAlign w:val="bottom"/>
            <w:hideMark/>
          </w:tcPr>
          <w:p w14:paraId="50CEEE55" w14:textId="77777777" w:rsidR="00C24216" w:rsidRPr="00C2714A" w:rsidRDefault="00C24216" w:rsidP="00C24216">
            <w:pPr>
              <w:spacing w:after="0" w:line="240" w:lineRule="auto"/>
              <w:jc w:val="right"/>
              <w:rPr>
                <w:ins w:id="1452" w:author="Observatorio 02" w:date="2017-03-16T10:49:00Z"/>
                <w:rFonts w:eastAsia="Times New Roman"/>
                <w:sz w:val="22"/>
                <w:szCs w:val="22"/>
                <w:bdr w:val="none" w:sz="0" w:space="0" w:color="auto"/>
                <w:lang w:val="es-CL" w:eastAsia="es-CL"/>
              </w:rPr>
            </w:pPr>
            <w:ins w:id="1453" w:author="Observatorio 02" w:date="2017-03-16T10:49:00Z">
              <w:r w:rsidRPr="00C2714A">
                <w:rPr>
                  <w:rFonts w:eastAsia="Times New Roman"/>
                  <w:sz w:val="22"/>
                  <w:szCs w:val="22"/>
                  <w:bdr w:val="none" w:sz="0" w:space="0" w:color="auto"/>
                  <w:lang w:val="es-CL" w:eastAsia="es-CL"/>
                </w:rPr>
                <w:t>100,0</w:t>
              </w:r>
            </w:ins>
          </w:p>
        </w:tc>
      </w:tr>
      <w:tr w:rsidR="00C24216" w:rsidRPr="00C2714A" w14:paraId="1434FADE" w14:textId="77777777" w:rsidTr="00265596">
        <w:trPr>
          <w:trHeight w:val="220"/>
          <w:ins w:id="1454" w:author="Observatorio 02" w:date="2017-03-16T10:49:00Z"/>
        </w:trPr>
        <w:tc>
          <w:tcPr>
            <w:tcW w:w="2997" w:type="dxa"/>
            <w:tcBorders>
              <w:top w:val="nil"/>
              <w:left w:val="nil"/>
              <w:bottom w:val="nil"/>
              <w:right w:val="nil"/>
            </w:tcBorders>
            <w:shd w:val="clear" w:color="000000" w:fill="FFFFFF"/>
            <w:noWrap/>
            <w:vAlign w:val="bottom"/>
            <w:hideMark/>
          </w:tcPr>
          <w:p w14:paraId="0D6A780A" w14:textId="77777777" w:rsidR="00C24216" w:rsidRPr="00C2714A" w:rsidRDefault="00C24216" w:rsidP="00C24216">
            <w:pPr>
              <w:spacing w:after="0" w:line="240" w:lineRule="auto"/>
              <w:rPr>
                <w:ins w:id="1455" w:author="Observatorio 02" w:date="2017-03-16T10:49:00Z"/>
                <w:rFonts w:eastAsia="Times New Roman"/>
                <w:sz w:val="22"/>
                <w:szCs w:val="22"/>
                <w:bdr w:val="none" w:sz="0" w:space="0" w:color="auto"/>
                <w:lang w:val="es-CL" w:eastAsia="es-CL"/>
              </w:rPr>
            </w:pPr>
            <w:ins w:id="1456" w:author="Observatorio 02" w:date="2017-03-16T10:49:00Z">
              <w:r w:rsidRPr="00C2714A">
                <w:rPr>
                  <w:rFonts w:eastAsia="Times New Roman"/>
                  <w:sz w:val="22"/>
                  <w:szCs w:val="22"/>
                  <w:bdr w:val="none" w:sz="0" w:space="0" w:color="auto"/>
                  <w:lang w:val="es-CL" w:eastAsia="es-CL"/>
                </w:rPr>
                <w:t>Región del Biobío</w:t>
              </w:r>
            </w:ins>
          </w:p>
        </w:tc>
        <w:tc>
          <w:tcPr>
            <w:tcW w:w="1216" w:type="dxa"/>
            <w:tcBorders>
              <w:top w:val="nil"/>
              <w:left w:val="nil"/>
              <w:bottom w:val="nil"/>
              <w:right w:val="nil"/>
            </w:tcBorders>
            <w:shd w:val="clear" w:color="000000" w:fill="FFFFFF"/>
            <w:noWrap/>
            <w:vAlign w:val="bottom"/>
            <w:hideMark/>
          </w:tcPr>
          <w:p w14:paraId="488BD91F" w14:textId="77777777" w:rsidR="00C24216" w:rsidRPr="00C2714A" w:rsidRDefault="00C24216" w:rsidP="00C24216">
            <w:pPr>
              <w:spacing w:after="0" w:line="240" w:lineRule="auto"/>
              <w:jc w:val="right"/>
              <w:rPr>
                <w:ins w:id="1457" w:author="Observatorio 02" w:date="2017-03-16T10:49:00Z"/>
                <w:rFonts w:eastAsia="Times New Roman"/>
                <w:sz w:val="22"/>
                <w:szCs w:val="22"/>
                <w:bdr w:val="none" w:sz="0" w:space="0" w:color="auto"/>
                <w:lang w:val="es-CL" w:eastAsia="es-CL"/>
              </w:rPr>
            </w:pPr>
            <w:ins w:id="1458" w:author="Observatorio 02" w:date="2017-03-16T10:49:00Z">
              <w:r w:rsidRPr="00C2714A">
                <w:rPr>
                  <w:rFonts w:eastAsia="Times New Roman"/>
                  <w:sz w:val="22"/>
                  <w:szCs w:val="22"/>
                  <w:bdr w:val="none" w:sz="0" w:space="0" w:color="auto"/>
                  <w:lang w:val="es-CL" w:eastAsia="es-CL"/>
                </w:rPr>
                <w:t>22,8</w:t>
              </w:r>
            </w:ins>
          </w:p>
        </w:tc>
        <w:tc>
          <w:tcPr>
            <w:tcW w:w="954" w:type="dxa"/>
            <w:tcBorders>
              <w:top w:val="nil"/>
              <w:left w:val="nil"/>
              <w:bottom w:val="nil"/>
              <w:right w:val="nil"/>
            </w:tcBorders>
            <w:shd w:val="clear" w:color="000000" w:fill="FFFFFF"/>
            <w:noWrap/>
            <w:vAlign w:val="bottom"/>
            <w:hideMark/>
          </w:tcPr>
          <w:p w14:paraId="38154AA9" w14:textId="77777777" w:rsidR="00C24216" w:rsidRPr="00C2714A" w:rsidRDefault="00C24216" w:rsidP="00C24216">
            <w:pPr>
              <w:spacing w:after="0" w:line="240" w:lineRule="auto"/>
              <w:jc w:val="right"/>
              <w:rPr>
                <w:ins w:id="1459" w:author="Observatorio 02" w:date="2017-03-16T10:49:00Z"/>
                <w:rFonts w:eastAsia="Times New Roman"/>
                <w:sz w:val="22"/>
                <w:szCs w:val="22"/>
                <w:bdr w:val="none" w:sz="0" w:space="0" w:color="auto"/>
                <w:lang w:val="es-CL" w:eastAsia="es-CL"/>
              </w:rPr>
            </w:pPr>
            <w:ins w:id="1460" w:author="Observatorio 02" w:date="2017-03-16T10:49:00Z">
              <w:r w:rsidRPr="00C2714A">
                <w:rPr>
                  <w:rFonts w:eastAsia="Times New Roman"/>
                  <w:sz w:val="22"/>
                  <w:szCs w:val="22"/>
                  <w:bdr w:val="none" w:sz="0" w:space="0" w:color="auto"/>
                  <w:lang w:val="es-CL" w:eastAsia="es-CL"/>
                </w:rPr>
                <w:t>22,3</w:t>
              </w:r>
            </w:ins>
          </w:p>
        </w:tc>
        <w:tc>
          <w:tcPr>
            <w:tcW w:w="954" w:type="dxa"/>
            <w:tcBorders>
              <w:top w:val="nil"/>
              <w:left w:val="nil"/>
              <w:bottom w:val="nil"/>
              <w:right w:val="nil"/>
            </w:tcBorders>
            <w:shd w:val="clear" w:color="000000" w:fill="FFFFFF"/>
            <w:noWrap/>
            <w:vAlign w:val="bottom"/>
            <w:hideMark/>
          </w:tcPr>
          <w:p w14:paraId="23DE0B6A" w14:textId="77777777" w:rsidR="00C24216" w:rsidRPr="00C2714A" w:rsidRDefault="00C24216" w:rsidP="00C24216">
            <w:pPr>
              <w:spacing w:after="0" w:line="240" w:lineRule="auto"/>
              <w:jc w:val="right"/>
              <w:rPr>
                <w:ins w:id="1461" w:author="Observatorio 02" w:date="2017-03-16T10:49:00Z"/>
                <w:rFonts w:eastAsia="Times New Roman"/>
                <w:sz w:val="22"/>
                <w:szCs w:val="22"/>
                <w:bdr w:val="none" w:sz="0" w:space="0" w:color="auto"/>
                <w:lang w:val="es-CL" w:eastAsia="es-CL"/>
              </w:rPr>
            </w:pPr>
            <w:ins w:id="1462" w:author="Observatorio 02" w:date="2017-03-16T10:49:00Z">
              <w:r w:rsidRPr="00C2714A">
                <w:rPr>
                  <w:rFonts w:eastAsia="Times New Roman"/>
                  <w:sz w:val="22"/>
                  <w:szCs w:val="22"/>
                  <w:bdr w:val="none" w:sz="0" w:space="0" w:color="auto"/>
                  <w:lang w:val="es-CL" w:eastAsia="es-CL"/>
                </w:rPr>
                <w:t>21,1</w:t>
              </w:r>
            </w:ins>
          </w:p>
        </w:tc>
        <w:tc>
          <w:tcPr>
            <w:tcW w:w="954" w:type="dxa"/>
            <w:tcBorders>
              <w:top w:val="nil"/>
              <w:left w:val="nil"/>
              <w:bottom w:val="nil"/>
              <w:right w:val="nil"/>
            </w:tcBorders>
            <w:shd w:val="clear" w:color="000000" w:fill="FFFFFF"/>
            <w:noWrap/>
            <w:vAlign w:val="bottom"/>
            <w:hideMark/>
          </w:tcPr>
          <w:p w14:paraId="1868A911" w14:textId="77777777" w:rsidR="00C24216" w:rsidRPr="00C2714A" w:rsidRDefault="00C24216" w:rsidP="00C24216">
            <w:pPr>
              <w:spacing w:after="0" w:line="240" w:lineRule="auto"/>
              <w:jc w:val="right"/>
              <w:rPr>
                <w:ins w:id="1463" w:author="Observatorio 02" w:date="2017-03-16T10:49:00Z"/>
                <w:rFonts w:eastAsia="Times New Roman"/>
                <w:sz w:val="22"/>
                <w:szCs w:val="22"/>
                <w:bdr w:val="none" w:sz="0" w:space="0" w:color="auto"/>
                <w:lang w:val="es-CL" w:eastAsia="es-CL"/>
              </w:rPr>
            </w:pPr>
            <w:ins w:id="1464" w:author="Observatorio 02" w:date="2017-03-16T10:49:00Z">
              <w:r w:rsidRPr="00C2714A">
                <w:rPr>
                  <w:rFonts w:eastAsia="Times New Roman"/>
                  <w:sz w:val="22"/>
                  <w:szCs w:val="22"/>
                  <w:bdr w:val="none" w:sz="0" w:space="0" w:color="auto"/>
                  <w:lang w:val="es-CL" w:eastAsia="es-CL"/>
                </w:rPr>
                <w:t>21,7</w:t>
              </w:r>
            </w:ins>
          </w:p>
        </w:tc>
        <w:tc>
          <w:tcPr>
            <w:tcW w:w="954" w:type="dxa"/>
            <w:tcBorders>
              <w:top w:val="nil"/>
              <w:left w:val="nil"/>
              <w:bottom w:val="nil"/>
              <w:right w:val="nil"/>
            </w:tcBorders>
            <w:shd w:val="clear" w:color="000000" w:fill="FFFFFF"/>
            <w:noWrap/>
            <w:vAlign w:val="bottom"/>
            <w:hideMark/>
          </w:tcPr>
          <w:p w14:paraId="022AB690" w14:textId="77777777" w:rsidR="00C24216" w:rsidRPr="00C2714A" w:rsidRDefault="00C24216" w:rsidP="00C24216">
            <w:pPr>
              <w:spacing w:after="0" w:line="240" w:lineRule="auto"/>
              <w:jc w:val="right"/>
              <w:rPr>
                <w:ins w:id="1465" w:author="Observatorio 02" w:date="2017-03-16T10:49:00Z"/>
                <w:rFonts w:eastAsia="Times New Roman"/>
                <w:sz w:val="22"/>
                <w:szCs w:val="22"/>
                <w:bdr w:val="none" w:sz="0" w:space="0" w:color="auto"/>
                <w:lang w:val="es-CL" w:eastAsia="es-CL"/>
              </w:rPr>
            </w:pPr>
            <w:ins w:id="1466" w:author="Observatorio 02" w:date="2017-03-16T10:49:00Z">
              <w:r w:rsidRPr="00C2714A">
                <w:rPr>
                  <w:rFonts w:eastAsia="Times New Roman"/>
                  <w:sz w:val="22"/>
                  <w:szCs w:val="22"/>
                  <w:bdr w:val="none" w:sz="0" w:space="0" w:color="auto"/>
                  <w:lang w:val="es-CL" w:eastAsia="es-CL"/>
                </w:rPr>
                <w:t>12,1</w:t>
              </w:r>
            </w:ins>
          </w:p>
        </w:tc>
        <w:tc>
          <w:tcPr>
            <w:tcW w:w="878" w:type="dxa"/>
            <w:tcBorders>
              <w:top w:val="nil"/>
              <w:left w:val="nil"/>
              <w:bottom w:val="nil"/>
              <w:right w:val="nil"/>
            </w:tcBorders>
            <w:shd w:val="clear" w:color="000000" w:fill="FFFFFF"/>
            <w:noWrap/>
            <w:vAlign w:val="bottom"/>
            <w:hideMark/>
          </w:tcPr>
          <w:p w14:paraId="3BAA6D6E" w14:textId="77777777" w:rsidR="00C24216" w:rsidRPr="00C2714A" w:rsidRDefault="00C24216" w:rsidP="00C24216">
            <w:pPr>
              <w:spacing w:after="0" w:line="240" w:lineRule="auto"/>
              <w:jc w:val="right"/>
              <w:rPr>
                <w:ins w:id="1467" w:author="Observatorio 02" w:date="2017-03-16T10:49:00Z"/>
                <w:rFonts w:eastAsia="Times New Roman"/>
                <w:sz w:val="22"/>
                <w:szCs w:val="22"/>
                <w:bdr w:val="none" w:sz="0" w:space="0" w:color="auto"/>
                <w:lang w:val="es-CL" w:eastAsia="es-CL"/>
              </w:rPr>
            </w:pPr>
            <w:ins w:id="1468" w:author="Observatorio 02" w:date="2017-03-16T10:49:00Z">
              <w:r w:rsidRPr="00C2714A">
                <w:rPr>
                  <w:rFonts w:eastAsia="Times New Roman"/>
                  <w:sz w:val="22"/>
                  <w:szCs w:val="22"/>
                  <w:bdr w:val="none" w:sz="0" w:space="0" w:color="auto"/>
                  <w:lang w:val="es-CL" w:eastAsia="es-CL"/>
                </w:rPr>
                <w:t>100,0</w:t>
              </w:r>
            </w:ins>
          </w:p>
        </w:tc>
      </w:tr>
      <w:tr w:rsidR="00C24216" w:rsidRPr="00C2714A" w14:paraId="7B4FD031" w14:textId="77777777" w:rsidTr="00265596">
        <w:trPr>
          <w:trHeight w:val="220"/>
          <w:ins w:id="1469" w:author="Observatorio 02" w:date="2017-03-16T10:49:00Z"/>
        </w:trPr>
        <w:tc>
          <w:tcPr>
            <w:tcW w:w="2997" w:type="dxa"/>
            <w:tcBorders>
              <w:top w:val="nil"/>
              <w:left w:val="nil"/>
              <w:bottom w:val="nil"/>
              <w:right w:val="nil"/>
            </w:tcBorders>
            <w:shd w:val="clear" w:color="000000" w:fill="FFFFFF"/>
            <w:noWrap/>
            <w:vAlign w:val="bottom"/>
            <w:hideMark/>
          </w:tcPr>
          <w:p w14:paraId="4F88E253" w14:textId="77777777" w:rsidR="00C24216" w:rsidRPr="00C2714A" w:rsidRDefault="00C24216" w:rsidP="00C24216">
            <w:pPr>
              <w:spacing w:after="0" w:line="240" w:lineRule="auto"/>
              <w:rPr>
                <w:ins w:id="1470" w:author="Observatorio 02" w:date="2017-03-16T10:49:00Z"/>
                <w:rFonts w:eastAsia="Times New Roman"/>
                <w:sz w:val="22"/>
                <w:szCs w:val="22"/>
                <w:bdr w:val="none" w:sz="0" w:space="0" w:color="auto"/>
                <w:lang w:val="es-CL" w:eastAsia="es-CL"/>
              </w:rPr>
            </w:pPr>
            <w:ins w:id="1471" w:author="Observatorio 02" w:date="2017-03-16T10:49:00Z">
              <w:r w:rsidRPr="00C2714A">
                <w:rPr>
                  <w:rFonts w:eastAsia="Times New Roman"/>
                  <w:sz w:val="22"/>
                  <w:szCs w:val="22"/>
                  <w:bdr w:val="none" w:sz="0" w:space="0" w:color="auto"/>
                  <w:lang w:val="es-CL" w:eastAsia="es-CL"/>
                </w:rPr>
                <w:t>Región de La Araucanía</w:t>
              </w:r>
            </w:ins>
          </w:p>
        </w:tc>
        <w:tc>
          <w:tcPr>
            <w:tcW w:w="1216" w:type="dxa"/>
            <w:tcBorders>
              <w:top w:val="nil"/>
              <w:left w:val="nil"/>
              <w:bottom w:val="nil"/>
              <w:right w:val="nil"/>
            </w:tcBorders>
            <w:shd w:val="clear" w:color="000000" w:fill="FFFFFF"/>
            <w:noWrap/>
            <w:vAlign w:val="bottom"/>
            <w:hideMark/>
          </w:tcPr>
          <w:p w14:paraId="515F7586" w14:textId="77777777" w:rsidR="00C24216" w:rsidRPr="00C2714A" w:rsidRDefault="00C24216" w:rsidP="00C24216">
            <w:pPr>
              <w:spacing w:after="0" w:line="240" w:lineRule="auto"/>
              <w:jc w:val="right"/>
              <w:rPr>
                <w:ins w:id="1472" w:author="Observatorio 02" w:date="2017-03-16T10:49:00Z"/>
                <w:rFonts w:eastAsia="Times New Roman"/>
                <w:sz w:val="22"/>
                <w:szCs w:val="22"/>
                <w:bdr w:val="none" w:sz="0" w:space="0" w:color="auto"/>
                <w:lang w:val="es-CL" w:eastAsia="es-CL"/>
              </w:rPr>
            </w:pPr>
            <w:ins w:id="1473" w:author="Observatorio 02" w:date="2017-03-16T10:49:00Z">
              <w:r w:rsidRPr="00C2714A">
                <w:rPr>
                  <w:rFonts w:eastAsia="Times New Roman"/>
                  <w:sz w:val="22"/>
                  <w:szCs w:val="22"/>
                  <w:bdr w:val="none" w:sz="0" w:space="0" w:color="auto"/>
                  <w:lang w:val="es-CL" w:eastAsia="es-CL"/>
                </w:rPr>
                <w:t>20,9</w:t>
              </w:r>
            </w:ins>
          </w:p>
        </w:tc>
        <w:tc>
          <w:tcPr>
            <w:tcW w:w="954" w:type="dxa"/>
            <w:tcBorders>
              <w:top w:val="nil"/>
              <w:left w:val="nil"/>
              <w:bottom w:val="nil"/>
              <w:right w:val="nil"/>
            </w:tcBorders>
            <w:shd w:val="clear" w:color="000000" w:fill="FFFFFF"/>
            <w:noWrap/>
            <w:vAlign w:val="bottom"/>
            <w:hideMark/>
          </w:tcPr>
          <w:p w14:paraId="562C7AAF" w14:textId="77777777" w:rsidR="00C24216" w:rsidRPr="00C2714A" w:rsidRDefault="00C24216" w:rsidP="00C24216">
            <w:pPr>
              <w:spacing w:after="0" w:line="240" w:lineRule="auto"/>
              <w:jc w:val="right"/>
              <w:rPr>
                <w:ins w:id="1474" w:author="Observatorio 02" w:date="2017-03-16T10:49:00Z"/>
                <w:rFonts w:eastAsia="Times New Roman"/>
                <w:sz w:val="22"/>
                <w:szCs w:val="22"/>
                <w:bdr w:val="none" w:sz="0" w:space="0" w:color="auto"/>
                <w:lang w:val="es-CL" w:eastAsia="es-CL"/>
              </w:rPr>
            </w:pPr>
            <w:ins w:id="1475" w:author="Observatorio 02" w:date="2017-03-16T10:49:00Z">
              <w:r w:rsidRPr="00C2714A">
                <w:rPr>
                  <w:rFonts w:eastAsia="Times New Roman"/>
                  <w:sz w:val="22"/>
                  <w:szCs w:val="22"/>
                  <w:bdr w:val="none" w:sz="0" w:space="0" w:color="auto"/>
                  <w:lang w:val="es-CL" w:eastAsia="es-CL"/>
                </w:rPr>
                <w:t>26,1</w:t>
              </w:r>
            </w:ins>
          </w:p>
        </w:tc>
        <w:tc>
          <w:tcPr>
            <w:tcW w:w="954" w:type="dxa"/>
            <w:tcBorders>
              <w:top w:val="nil"/>
              <w:left w:val="nil"/>
              <w:bottom w:val="nil"/>
              <w:right w:val="nil"/>
            </w:tcBorders>
            <w:shd w:val="clear" w:color="000000" w:fill="FFFFFF"/>
            <w:noWrap/>
            <w:vAlign w:val="bottom"/>
            <w:hideMark/>
          </w:tcPr>
          <w:p w14:paraId="036B5FB9" w14:textId="77777777" w:rsidR="00C24216" w:rsidRPr="00C2714A" w:rsidRDefault="00C24216" w:rsidP="00C24216">
            <w:pPr>
              <w:spacing w:after="0" w:line="240" w:lineRule="auto"/>
              <w:jc w:val="right"/>
              <w:rPr>
                <w:ins w:id="1476" w:author="Observatorio 02" w:date="2017-03-16T10:49:00Z"/>
                <w:rFonts w:eastAsia="Times New Roman"/>
                <w:sz w:val="22"/>
                <w:szCs w:val="22"/>
                <w:bdr w:val="none" w:sz="0" w:space="0" w:color="auto"/>
                <w:lang w:val="es-CL" w:eastAsia="es-CL"/>
              </w:rPr>
            </w:pPr>
            <w:ins w:id="1477" w:author="Observatorio 02" w:date="2017-03-16T10:49:00Z">
              <w:r w:rsidRPr="00C2714A">
                <w:rPr>
                  <w:rFonts w:eastAsia="Times New Roman"/>
                  <w:sz w:val="22"/>
                  <w:szCs w:val="22"/>
                  <w:bdr w:val="none" w:sz="0" w:space="0" w:color="auto"/>
                  <w:lang w:val="es-CL" w:eastAsia="es-CL"/>
                </w:rPr>
                <w:t>17,9</w:t>
              </w:r>
            </w:ins>
          </w:p>
        </w:tc>
        <w:tc>
          <w:tcPr>
            <w:tcW w:w="954" w:type="dxa"/>
            <w:tcBorders>
              <w:top w:val="nil"/>
              <w:left w:val="nil"/>
              <w:bottom w:val="nil"/>
              <w:right w:val="nil"/>
            </w:tcBorders>
            <w:shd w:val="clear" w:color="000000" w:fill="FFFFFF"/>
            <w:noWrap/>
            <w:vAlign w:val="bottom"/>
            <w:hideMark/>
          </w:tcPr>
          <w:p w14:paraId="4943EF02" w14:textId="77777777" w:rsidR="00C24216" w:rsidRPr="00C2714A" w:rsidRDefault="00C24216" w:rsidP="00C24216">
            <w:pPr>
              <w:spacing w:after="0" w:line="240" w:lineRule="auto"/>
              <w:jc w:val="right"/>
              <w:rPr>
                <w:ins w:id="1478" w:author="Observatorio 02" w:date="2017-03-16T10:49:00Z"/>
                <w:rFonts w:eastAsia="Times New Roman"/>
                <w:sz w:val="22"/>
                <w:szCs w:val="22"/>
                <w:bdr w:val="none" w:sz="0" w:space="0" w:color="auto"/>
                <w:lang w:val="es-CL" w:eastAsia="es-CL"/>
              </w:rPr>
            </w:pPr>
            <w:ins w:id="1479" w:author="Observatorio 02" w:date="2017-03-16T10:49:00Z">
              <w:r w:rsidRPr="00C2714A">
                <w:rPr>
                  <w:rFonts w:eastAsia="Times New Roman"/>
                  <w:sz w:val="22"/>
                  <w:szCs w:val="22"/>
                  <w:bdr w:val="none" w:sz="0" w:space="0" w:color="auto"/>
                  <w:lang w:val="es-CL" w:eastAsia="es-CL"/>
                </w:rPr>
                <w:t>17,2</w:t>
              </w:r>
            </w:ins>
          </w:p>
        </w:tc>
        <w:tc>
          <w:tcPr>
            <w:tcW w:w="954" w:type="dxa"/>
            <w:tcBorders>
              <w:top w:val="nil"/>
              <w:left w:val="nil"/>
              <w:bottom w:val="nil"/>
              <w:right w:val="nil"/>
            </w:tcBorders>
            <w:shd w:val="clear" w:color="000000" w:fill="FFFFFF"/>
            <w:noWrap/>
            <w:vAlign w:val="bottom"/>
            <w:hideMark/>
          </w:tcPr>
          <w:p w14:paraId="4E34FF69" w14:textId="77777777" w:rsidR="00C24216" w:rsidRPr="00C2714A" w:rsidRDefault="00C24216" w:rsidP="00C24216">
            <w:pPr>
              <w:spacing w:after="0" w:line="240" w:lineRule="auto"/>
              <w:jc w:val="right"/>
              <w:rPr>
                <w:ins w:id="1480" w:author="Observatorio 02" w:date="2017-03-16T10:49:00Z"/>
                <w:rFonts w:eastAsia="Times New Roman"/>
                <w:sz w:val="22"/>
                <w:szCs w:val="22"/>
                <w:bdr w:val="none" w:sz="0" w:space="0" w:color="auto"/>
                <w:lang w:val="es-CL" w:eastAsia="es-CL"/>
              </w:rPr>
            </w:pPr>
            <w:ins w:id="1481" w:author="Observatorio 02" w:date="2017-03-16T10:49:00Z">
              <w:r w:rsidRPr="00C2714A">
                <w:rPr>
                  <w:rFonts w:eastAsia="Times New Roman"/>
                  <w:sz w:val="22"/>
                  <w:szCs w:val="22"/>
                  <w:bdr w:val="none" w:sz="0" w:space="0" w:color="auto"/>
                  <w:lang w:val="es-CL" w:eastAsia="es-CL"/>
                </w:rPr>
                <w:t>17,9</w:t>
              </w:r>
            </w:ins>
          </w:p>
        </w:tc>
        <w:tc>
          <w:tcPr>
            <w:tcW w:w="878" w:type="dxa"/>
            <w:tcBorders>
              <w:top w:val="nil"/>
              <w:left w:val="nil"/>
              <w:bottom w:val="nil"/>
              <w:right w:val="nil"/>
            </w:tcBorders>
            <w:shd w:val="clear" w:color="000000" w:fill="FFFFFF"/>
            <w:noWrap/>
            <w:vAlign w:val="bottom"/>
            <w:hideMark/>
          </w:tcPr>
          <w:p w14:paraId="62373742" w14:textId="77777777" w:rsidR="00C24216" w:rsidRPr="00C2714A" w:rsidRDefault="00C24216" w:rsidP="00C24216">
            <w:pPr>
              <w:spacing w:after="0" w:line="240" w:lineRule="auto"/>
              <w:jc w:val="right"/>
              <w:rPr>
                <w:ins w:id="1482" w:author="Observatorio 02" w:date="2017-03-16T10:49:00Z"/>
                <w:rFonts w:eastAsia="Times New Roman"/>
                <w:sz w:val="22"/>
                <w:szCs w:val="22"/>
                <w:bdr w:val="none" w:sz="0" w:space="0" w:color="auto"/>
                <w:lang w:val="es-CL" w:eastAsia="es-CL"/>
              </w:rPr>
            </w:pPr>
            <w:ins w:id="1483" w:author="Observatorio 02" w:date="2017-03-16T10:49:00Z">
              <w:r w:rsidRPr="00C2714A">
                <w:rPr>
                  <w:rFonts w:eastAsia="Times New Roman"/>
                  <w:sz w:val="22"/>
                  <w:szCs w:val="22"/>
                  <w:bdr w:val="none" w:sz="0" w:space="0" w:color="auto"/>
                  <w:lang w:val="es-CL" w:eastAsia="es-CL"/>
                </w:rPr>
                <w:t>100,0</w:t>
              </w:r>
            </w:ins>
          </w:p>
        </w:tc>
      </w:tr>
      <w:tr w:rsidR="00C24216" w:rsidRPr="00C2714A" w14:paraId="7628E918" w14:textId="77777777" w:rsidTr="00265596">
        <w:trPr>
          <w:trHeight w:val="220"/>
          <w:ins w:id="1484" w:author="Observatorio 02" w:date="2017-03-16T10:49:00Z"/>
        </w:trPr>
        <w:tc>
          <w:tcPr>
            <w:tcW w:w="2997" w:type="dxa"/>
            <w:tcBorders>
              <w:top w:val="nil"/>
              <w:left w:val="nil"/>
              <w:bottom w:val="nil"/>
              <w:right w:val="nil"/>
            </w:tcBorders>
            <w:shd w:val="clear" w:color="000000" w:fill="FFFFFF"/>
            <w:noWrap/>
            <w:vAlign w:val="bottom"/>
            <w:hideMark/>
          </w:tcPr>
          <w:p w14:paraId="3FF2D340" w14:textId="77777777" w:rsidR="00C24216" w:rsidRPr="00C2714A" w:rsidRDefault="00C24216" w:rsidP="00C24216">
            <w:pPr>
              <w:spacing w:after="0" w:line="240" w:lineRule="auto"/>
              <w:rPr>
                <w:ins w:id="1485" w:author="Observatorio 02" w:date="2017-03-16T10:49:00Z"/>
                <w:rFonts w:eastAsia="Times New Roman"/>
                <w:sz w:val="22"/>
                <w:szCs w:val="22"/>
                <w:bdr w:val="none" w:sz="0" w:space="0" w:color="auto"/>
                <w:lang w:val="es-CL" w:eastAsia="es-CL"/>
              </w:rPr>
            </w:pPr>
            <w:ins w:id="1486" w:author="Observatorio 02" w:date="2017-03-16T10:49:00Z">
              <w:r w:rsidRPr="00C2714A">
                <w:rPr>
                  <w:rFonts w:eastAsia="Times New Roman"/>
                  <w:sz w:val="22"/>
                  <w:szCs w:val="22"/>
                  <w:bdr w:val="none" w:sz="0" w:space="0" w:color="auto"/>
                  <w:lang w:val="es-CL" w:eastAsia="es-CL"/>
                </w:rPr>
                <w:t>Región de Los Ríos</w:t>
              </w:r>
            </w:ins>
          </w:p>
        </w:tc>
        <w:tc>
          <w:tcPr>
            <w:tcW w:w="1216" w:type="dxa"/>
            <w:tcBorders>
              <w:top w:val="nil"/>
              <w:left w:val="nil"/>
              <w:bottom w:val="nil"/>
              <w:right w:val="nil"/>
            </w:tcBorders>
            <w:shd w:val="clear" w:color="000000" w:fill="FFFFFF"/>
            <w:noWrap/>
            <w:vAlign w:val="bottom"/>
            <w:hideMark/>
          </w:tcPr>
          <w:p w14:paraId="619F0402" w14:textId="77777777" w:rsidR="00C24216" w:rsidRPr="00C2714A" w:rsidRDefault="00C24216" w:rsidP="00C24216">
            <w:pPr>
              <w:spacing w:after="0" w:line="240" w:lineRule="auto"/>
              <w:jc w:val="right"/>
              <w:rPr>
                <w:ins w:id="1487" w:author="Observatorio 02" w:date="2017-03-16T10:49:00Z"/>
                <w:rFonts w:eastAsia="Times New Roman"/>
                <w:sz w:val="22"/>
                <w:szCs w:val="22"/>
                <w:bdr w:val="none" w:sz="0" w:space="0" w:color="auto"/>
                <w:lang w:val="es-CL" w:eastAsia="es-CL"/>
              </w:rPr>
            </w:pPr>
            <w:ins w:id="1488" w:author="Observatorio 02" w:date="2017-03-16T10:49:00Z">
              <w:r w:rsidRPr="00C2714A">
                <w:rPr>
                  <w:rFonts w:eastAsia="Times New Roman"/>
                  <w:sz w:val="22"/>
                  <w:szCs w:val="22"/>
                  <w:bdr w:val="none" w:sz="0" w:space="0" w:color="auto"/>
                  <w:lang w:val="es-CL" w:eastAsia="es-CL"/>
                </w:rPr>
                <w:t>22,4</w:t>
              </w:r>
            </w:ins>
          </w:p>
        </w:tc>
        <w:tc>
          <w:tcPr>
            <w:tcW w:w="954" w:type="dxa"/>
            <w:tcBorders>
              <w:top w:val="nil"/>
              <w:left w:val="nil"/>
              <w:bottom w:val="nil"/>
              <w:right w:val="nil"/>
            </w:tcBorders>
            <w:shd w:val="clear" w:color="000000" w:fill="FFFFFF"/>
            <w:noWrap/>
            <w:vAlign w:val="bottom"/>
            <w:hideMark/>
          </w:tcPr>
          <w:p w14:paraId="2C699EB0" w14:textId="77777777" w:rsidR="00C24216" w:rsidRPr="00C2714A" w:rsidRDefault="00C24216" w:rsidP="00C24216">
            <w:pPr>
              <w:spacing w:after="0" w:line="240" w:lineRule="auto"/>
              <w:jc w:val="right"/>
              <w:rPr>
                <w:ins w:id="1489" w:author="Observatorio 02" w:date="2017-03-16T10:49:00Z"/>
                <w:rFonts w:eastAsia="Times New Roman"/>
                <w:sz w:val="22"/>
                <w:szCs w:val="22"/>
                <w:bdr w:val="none" w:sz="0" w:space="0" w:color="auto"/>
                <w:lang w:val="es-CL" w:eastAsia="es-CL"/>
              </w:rPr>
            </w:pPr>
            <w:ins w:id="1490" w:author="Observatorio 02" w:date="2017-03-16T10:49:00Z">
              <w:r w:rsidRPr="00C2714A">
                <w:rPr>
                  <w:rFonts w:eastAsia="Times New Roman"/>
                  <w:sz w:val="22"/>
                  <w:szCs w:val="22"/>
                  <w:bdr w:val="none" w:sz="0" w:space="0" w:color="auto"/>
                  <w:lang w:val="es-CL" w:eastAsia="es-CL"/>
                </w:rPr>
                <w:t>34,7</w:t>
              </w:r>
            </w:ins>
          </w:p>
        </w:tc>
        <w:tc>
          <w:tcPr>
            <w:tcW w:w="954" w:type="dxa"/>
            <w:tcBorders>
              <w:top w:val="nil"/>
              <w:left w:val="nil"/>
              <w:bottom w:val="nil"/>
              <w:right w:val="nil"/>
            </w:tcBorders>
            <w:shd w:val="clear" w:color="000000" w:fill="FFFFFF"/>
            <w:noWrap/>
            <w:vAlign w:val="bottom"/>
            <w:hideMark/>
          </w:tcPr>
          <w:p w14:paraId="6AF9973B" w14:textId="77777777" w:rsidR="00C24216" w:rsidRPr="00C2714A" w:rsidRDefault="00C24216" w:rsidP="00C24216">
            <w:pPr>
              <w:spacing w:after="0" w:line="240" w:lineRule="auto"/>
              <w:jc w:val="right"/>
              <w:rPr>
                <w:ins w:id="1491" w:author="Observatorio 02" w:date="2017-03-16T10:49:00Z"/>
                <w:rFonts w:eastAsia="Times New Roman"/>
                <w:sz w:val="22"/>
                <w:szCs w:val="22"/>
                <w:bdr w:val="none" w:sz="0" w:space="0" w:color="auto"/>
                <w:lang w:val="es-CL" w:eastAsia="es-CL"/>
              </w:rPr>
            </w:pPr>
            <w:ins w:id="1492" w:author="Observatorio 02" w:date="2017-03-16T10:49:00Z">
              <w:r w:rsidRPr="00C2714A">
                <w:rPr>
                  <w:rFonts w:eastAsia="Times New Roman"/>
                  <w:sz w:val="22"/>
                  <w:szCs w:val="22"/>
                  <w:bdr w:val="none" w:sz="0" w:space="0" w:color="auto"/>
                  <w:lang w:val="es-CL" w:eastAsia="es-CL"/>
                </w:rPr>
                <w:t>19,6</w:t>
              </w:r>
            </w:ins>
          </w:p>
        </w:tc>
        <w:tc>
          <w:tcPr>
            <w:tcW w:w="954" w:type="dxa"/>
            <w:tcBorders>
              <w:top w:val="nil"/>
              <w:left w:val="nil"/>
              <w:bottom w:val="nil"/>
              <w:right w:val="nil"/>
            </w:tcBorders>
            <w:shd w:val="clear" w:color="000000" w:fill="FFFFFF"/>
            <w:noWrap/>
            <w:vAlign w:val="bottom"/>
            <w:hideMark/>
          </w:tcPr>
          <w:p w14:paraId="042BB5B6" w14:textId="77777777" w:rsidR="00C24216" w:rsidRPr="00C2714A" w:rsidRDefault="00C24216" w:rsidP="00C24216">
            <w:pPr>
              <w:spacing w:after="0" w:line="240" w:lineRule="auto"/>
              <w:jc w:val="right"/>
              <w:rPr>
                <w:ins w:id="1493" w:author="Observatorio 02" w:date="2017-03-16T10:49:00Z"/>
                <w:rFonts w:eastAsia="Times New Roman"/>
                <w:sz w:val="22"/>
                <w:szCs w:val="22"/>
                <w:bdr w:val="none" w:sz="0" w:space="0" w:color="auto"/>
                <w:lang w:val="es-CL" w:eastAsia="es-CL"/>
              </w:rPr>
            </w:pPr>
            <w:ins w:id="1494" w:author="Observatorio 02" w:date="2017-03-16T10:49:00Z">
              <w:r w:rsidRPr="00C2714A">
                <w:rPr>
                  <w:rFonts w:eastAsia="Times New Roman"/>
                  <w:sz w:val="22"/>
                  <w:szCs w:val="22"/>
                  <w:bdr w:val="none" w:sz="0" w:space="0" w:color="auto"/>
                  <w:lang w:val="es-CL" w:eastAsia="es-CL"/>
                </w:rPr>
                <w:t>12,8</w:t>
              </w:r>
            </w:ins>
          </w:p>
        </w:tc>
        <w:tc>
          <w:tcPr>
            <w:tcW w:w="954" w:type="dxa"/>
            <w:tcBorders>
              <w:top w:val="nil"/>
              <w:left w:val="nil"/>
              <w:bottom w:val="nil"/>
              <w:right w:val="nil"/>
            </w:tcBorders>
            <w:shd w:val="clear" w:color="000000" w:fill="FFFFFF"/>
            <w:noWrap/>
            <w:vAlign w:val="bottom"/>
            <w:hideMark/>
          </w:tcPr>
          <w:p w14:paraId="1BE6C396" w14:textId="77777777" w:rsidR="00C24216" w:rsidRPr="00C2714A" w:rsidRDefault="00C24216" w:rsidP="00C24216">
            <w:pPr>
              <w:spacing w:after="0" w:line="240" w:lineRule="auto"/>
              <w:jc w:val="right"/>
              <w:rPr>
                <w:ins w:id="1495" w:author="Observatorio 02" w:date="2017-03-16T10:49:00Z"/>
                <w:rFonts w:eastAsia="Times New Roman"/>
                <w:sz w:val="22"/>
                <w:szCs w:val="22"/>
                <w:bdr w:val="none" w:sz="0" w:space="0" w:color="auto"/>
                <w:lang w:val="es-CL" w:eastAsia="es-CL"/>
              </w:rPr>
            </w:pPr>
            <w:ins w:id="1496" w:author="Observatorio 02" w:date="2017-03-16T10:49:00Z">
              <w:r w:rsidRPr="00C2714A">
                <w:rPr>
                  <w:rFonts w:eastAsia="Times New Roman"/>
                  <w:sz w:val="22"/>
                  <w:szCs w:val="22"/>
                  <w:bdr w:val="none" w:sz="0" w:space="0" w:color="auto"/>
                  <w:lang w:val="es-CL" w:eastAsia="es-CL"/>
                </w:rPr>
                <w:t>10,5</w:t>
              </w:r>
            </w:ins>
          </w:p>
        </w:tc>
        <w:tc>
          <w:tcPr>
            <w:tcW w:w="878" w:type="dxa"/>
            <w:tcBorders>
              <w:top w:val="nil"/>
              <w:left w:val="nil"/>
              <w:bottom w:val="nil"/>
              <w:right w:val="nil"/>
            </w:tcBorders>
            <w:shd w:val="clear" w:color="000000" w:fill="FFFFFF"/>
            <w:noWrap/>
            <w:vAlign w:val="bottom"/>
            <w:hideMark/>
          </w:tcPr>
          <w:p w14:paraId="7EEA1B5E" w14:textId="77777777" w:rsidR="00C24216" w:rsidRPr="00C2714A" w:rsidRDefault="00C24216" w:rsidP="00C24216">
            <w:pPr>
              <w:spacing w:after="0" w:line="240" w:lineRule="auto"/>
              <w:jc w:val="right"/>
              <w:rPr>
                <w:ins w:id="1497" w:author="Observatorio 02" w:date="2017-03-16T10:49:00Z"/>
                <w:rFonts w:eastAsia="Times New Roman"/>
                <w:sz w:val="22"/>
                <w:szCs w:val="22"/>
                <w:bdr w:val="none" w:sz="0" w:space="0" w:color="auto"/>
                <w:lang w:val="es-CL" w:eastAsia="es-CL"/>
              </w:rPr>
            </w:pPr>
            <w:ins w:id="1498" w:author="Observatorio 02" w:date="2017-03-16T10:49:00Z">
              <w:r w:rsidRPr="00C2714A">
                <w:rPr>
                  <w:rFonts w:eastAsia="Times New Roman"/>
                  <w:sz w:val="22"/>
                  <w:szCs w:val="22"/>
                  <w:bdr w:val="none" w:sz="0" w:space="0" w:color="auto"/>
                  <w:lang w:val="es-CL" w:eastAsia="es-CL"/>
                </w:rPr>
                <w:t>100,0</w:t>
              </w:r>
            </w:ins>
          </w:p>
        </w:tc>
      </w:tr>
      <w:tr w:rsidR="00C24216" w:rsidRPr="00C2714A" w14:paraId="6D269132" w14:textId="77777777" w:rsidTr="00265596">
        <w:trPr>
          <w:trHeight w:val="220"/>
          <w:ins w:id="1499" w:author="Observatorio 02" w:date="2017-03-16T10:49:00Z"/>
        </w:trPr>
        <w:tc>
          <w:tcPr>
            <w:tcW w:w="2997" w:type="dxa"/>
            <w:tcBorders>
              <w:top w:val="nil"/>
              <w:left w:val="nil"/>
              <w:bottom w:val="nil"/>
              <w:right w:val="nil"/>
            </w:tcBorders>
            <w:shd w:val="clear" w:color="000000" w:fill="FFFFFF"/>
            <w:noWrap/>
            <w:vAlign w:val="bottom"/>
            <w:hideMark/>
          </w:tcPr>
          <w:p w14:paraId="1A8338FA" w14:textId="77777777" w:rsidR="00C24216" w:rsidRPr="00C2714A" w:rsidRDefault="00C24216" w:rsidP="00C24216">
            <w:pPr>
              <w:spacing w:after="0" w:line="240" w:lineRule="auto"/>
              <w:rPr>
                <w:ins w:id="1500" w:author="Observatorio 02" w:date="2017-03-16T10:49:00Z"/>
                <w:rFonts w:eastAsia="Times New Roman"/>
                <w:sz w:val="22"/>
                <w:szCs w:val="22"/>
                <w:bdr w:val="none" w:sz="0" w:space="0" w:color="auto"/>
                <w:lang w:val="es-CL" w:eastAsia="es-CL"/>
              </w:rPr>
            </w:pPr>
            <w:ins w:id="1501" w:author="Observatorio 02" w:date="2017-03-16T10:49:00Z">
              <w:r w:rsidRPr="00C2714A">
                <w:rPr>
                  <w:rFonts w:eastAsia="Times New Roman"/>
                  <w:sz w:val="22"/>
                  <w:szCs w:val="22"/>
                  <w:bdr w:val="none" w:sz="0" w:space="0" w:color="auto"/>
                  <w:lang w:val="es-CL" w:eastAsia="es-CL"/>
                </w:rPr>
                <w:t>Región de Los Lagos</w:t>
              </w:r>
            </w:ins>
          </w:p>
        </w:tc>
        <w:tc>
          <w:tcPr>
            <w:tcW w:w="1216" w:type="dxa"/>
            <w:tcBorders>
              <w:top w:val="nil"/>
              <w:left w:val="nil"/>
              <w:bottom w:val="nil"/>
              <w:right w:val="nil"/>
            </w:tcBorders>
            <w:shd w:val="clear" w:color="000000" w:fill="FFFFFF"/>
            <w:noWrap/>
            <w:vAlign w:val="bottom"/>
            <w:hideMark/>
          </w:tcPr>
          <w:p w14:paraId="372DA104" w14:textId="77777777" w:rsidR="00C24216" w:rsidRPr="00C2714A" w:rsidRDefault="00C24216" w:rsidP="00C24216">
            <w:pPr>
              <w:spacing w:after="0" w:line="240" w:lineRule="auto"/>
              <w:jc w:val="right"/>
              <w:rPr>
                <w:ins w:id="1502" w:author="Observatorio 02" w:date="2017-03-16T10:49:00Z"/>
                <w:rFonts w:eastAsia="Times New Roman"/>
                <w:sz w:val="22"/>
                <w:szCs w:val="22"/>
                <w:bdr w:val="none" w:sz="0" w:space="0" w:color="auto"/>
                <w:lang w:val="es-CL" w:eastAsia="es-CL"/>
              </w:rPr>
            </w:pPr>
            <w:ins w:id="1503" w:author="Observatorio 02" w:date="2017-03-16T10:49:00Z">
              <w:r w:rsidRPr="00C2714A">
                <w:rPr>
                  <w:rFonts w:eastAsia="Times New Roman"/>
                  <w:sz w:val="22"/>
                  <w:szCs w:val="22"/>
                  <w:bdr w:val="none" w:sz="0" w:space="0" w:color="auto"/>
                  <w:lang w:val="es-CL" w:eastAsia="es-CL"/>
                </w:rPr>
                <w:t>35,0</w:t>
              </w:r>
            </w:ins>
          </w:p>
        </w:tc>
        <w:tc>
          <w:tcPr>
            <w:tcW w:w="954" w:type="dxa"/>
            <w:tcBorders>
              <w:top w:val="nil"/>
              <w:left w:val="nil"/>
              <w:bottom w:val="nil"/>
              <w:right w:val="nil"/>
            </w:tcBorders>
            <w:shd w:val="clear" w:color="000000" w:fill="FFFFFF"/>
            <w:noWrap/>
            <w:vAlign w:val="bottom"/>
            <w:hideMark/>
          </w:tcPr>
          <w:p w14:paraId="6C86FA41" w14:textId="77777777" w:rsidR="00C24216" w:rsidRPr="00C2714A" w:rsidRDefault="00C24216" w:rsidP="00C24216">
            <w:pPr>
              <w:spacing w:after="0" w:line="240" w:lineRule="auto"/>
              <w:jc w:val="right"/>
              <w:rPr>
                <w:ins w:id="1504" w:author="Observatorio 02" w:date="2017-03-16T10:49:00Z"/>
                <w:rFonts w:eastAsia="Times New Roman"/>
                <w:sz w:val="22"/>
                <w:szCs w:val="22"/>
                <w:bdr w:val="none" w:sz="0" w:space="0" w:color="auto"/>
                <w:lang w:val="es-CL" w:eastAsia="es-CL"/>
              </w:rPr>
            </w:pPr>
            <w:ins w:id="1505" w:author="Observatorio 02" w:date="2017-03-16T10:49:00Z">
              <w:r w:rsidRPr="00C2714A">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113B8DB9" w14:textId="77777777" w:rsidR="00C24216" w:rsidRPr="00C2714A" w:rsidRDefault="00C24216" w:rsidP="00C24216">
            <w:pPr>
              <w:spacing w:after="0" w:line="240" w:lineRule="auto"/>
              <w:jc w:val="right"/>
              <w:rPr>
                <w:ins w:id="1506" w:author="Observatorio 02" w:date="2017-03-16T10:49:00Z"/>
                <w:rFonts w:eastAsia="Times New Roman"/>
                <w:sz w:val="22"/>
                <w:szCs w:val="22"/>
                <w:bdr w:val="none" w:sz="0" w:space="0" w:color="auto"/>
                <w:lang w:val="es-CL" w:eastAsia="es-CL"/>
              </w:rPr>
            </w:pPr>
            <w:ins w:id="1507" w:author="Observatorio 02" w:date="2017-03-16T10:49:00Z">
              <w:r w:rsidRPr="00C2714A">
                <w:rPr>
                  <w:rFonts w:eastAsia="Times New Roman"/>
                  <w:sz w:val="22"/>
                  <w:szCs w:val="22"/>
                  <w:bdr w:val="none" w:sz="0" w:space="0" w:color="auto"/>
                  <w:lang w:val="es-CL" w:eastAsia="es-CL"/>
                </w:rPr>
                <w:t>20,8</w:t>
              </w:r>
            </w:ins>
          </w:p>
        </w:tc>
        <w:tc>
          <w:tcPr>
            <w:tcW w:w="954" w:type="dxa"/>
            <w:tcBorders>
              <w:top w:val="nil"/>
              <w:left w:val="nil"/>
              <w:bottom w:val="nil"/>
              <w:right w:val="nil"/>
            </w:tcBorders>
            <w:shd w:val="clear" w:color="000000" w:fill="FFFFFF"/>
            <w:noWrap/>
            <w:vAlign w:val="bottom"/>
            <w:hideMark/>
          </w:tcPr>
          <w:p w14:paraId="34B89A4B" w14:textId="77777777" w:rsidR="00C24216" w:rsidRPr="00C2714A" w:rsidRDefault="00C24216" w:rsidP="00C24216">
            <w:pPr>
              <w:spacing w:after="0" w:line="240" w:lineRule="auto"/>
              <w:jc w:val="right"/>
              <w:rPr>
                <w:ins w:id="1508" w:author="Observatorio 02" w:date="2017-03-16T10:49:00Z"/>
                <w:rFonts w:eastAsia="Times New Roman"/>
                <w:sz w:val="22"/>
                <w:szCs w:val="22"/>
                <w:bdr w:val="none" w:sz="0" w:space="0" w:color="auto"/>
                <w:lang w:val="es-CL" w:eastAsia="es-CL"/>
              </w:rPr>
            </w:pPr>
            <w:ins w:id="1509" w:author="Observatorio 02" w:date="2017-03-16T10:49:00Z">
              <w:r w:rsidRPr="00C2714A">
                <w:rPr>
                  <w:rFonts w:eastAsia="Times New Roman"/>
                  <w:sz w:val="22"/>
                  <w:szCs w:val="22"/>
                  <w:bdr w:val="none" w:sz="0" w:space="0" w:color="auto"/>
                  <w:lang w:val="es-CL" w:eastAsia="es-CL"/>
                </w:rPr>
                <w:t>14,8</w:t>
              </w:r>
            </w:ins>
          </w:p>
        </w:tc>
        <w:tc>
          <w:tcPr>
            <w:tcW w:w="954" w:type="dxa"/>
            <w:tcBorders>
              <w:top w:val="nil"/>
              <w:left w:val="nil"/>
              <w:bottom w:val="nil"/>
              <w:right w:val="nil"/>
            </w:tcBorders>
            <w:shd w:val="clear" w:color="000000" w:fill="FFFFFF"/>
            <w:noWrap/>
            <w:vAlign w:val="bottom"/>
            <w:hideMark/>
          </w:tcPr>
          <w:p w14:paraId="29040FE8" w14:textId="77777777" w:rsidR="00C24216" w:rsidRPr="00C2714A" w:rsidRDefault="00C24216" w:rsidP="00C24216">
            <w:pPr>
              <w:spacing w:after="0" w:line="240" w:lineRule="auto"/>
              <w:jc w:val="right"/>
              <w:rPr>
                <w:ins w:id="1510" w:author="Observatorio 02" w:date="2017-03-16T10:49:00Z"/>
                <w:rFonts w:eastAsia="Times New Roman"/>
                <w:sz w:val="22"/>
                <w:szCs w:val="22"/>
                <w:bdr w:val="none" w:sz="0" w:space="0" w:color="auto"/>
                <w:lang w:val="es-CL" w:eastAsia="es-CL"/>
              </w:rPr>
            </w:pPr>
            <w:ins w:id="1511" w:author="Observatorio 02" w:date="2017-03-16T10:49:00Z">
              <w:r w:rsidRPr="00C2714A">
                <w:rPr>
                  <w:rFonts w:eastAsia="Times New Roman"/>
                  <w:sz w:val="22"/>
                  <w:szCs w:val="22"/>
                  <w:bdr w:val="none" w:sz="0" w:space="0" w:color="auto"/>
                  <w:lang w:val="es-CL" w:eastAsia="es-CL"/>
                </w:rPr>
                <w:t>8,6</w:t>
              </w:r>
            </w:ins>
          </w:p>
        </w:tc>
        <w:tc>
          <w:tcPr>
            <w:tcW w:w="878" w:type="dxa"/>
            <w:tcBorders>
              <w:top w:val="nil"/>
              <w:left w:val="nil"/>
              <w:bottom w:val="nil"/>
              <w:right w:val="nil"/>
            </w:tcBorders>
            <w:shd w:val="clear" w:color="000000" w:fill="FFFFFF"/>
            <w:noWrap/>
            <w:vAlign w:val="bottom"/>
            <w:hideMark/>
          </w:tcPr>
          <w:p w14:paraId="1BE2F6E6" w14:textId="77777777" w:rsidR="00C24216" w:rsidRPr="00C2714A" w:rsidRDefault="00C24216" w:rsidP="00C24216">
            <w:pPr>
              <w:spacing w:after="0" w:line="240" w:lineRule="auto"/>
              <w:jc w:val="right"/>
              <w:rPr>
                <w:ins w:id="1512" w:author="Observatorio 02" w:date="2017-03-16T10:49:00Z"/>
                <w:rFonts w:eastAsia="Times New Roman"/>
                <w:sz w:val="22"/>
                <w:szCs w:val="22"/>
                <w:bdr w:val="none" w:sz="0" w:space="0" w:color="auto"/>
                <w:lang w:val="es-CL" w:eastAsia="es-CL"/>
              </w:rPr>
            </w:pPr>
            <w:ins w:id="1513" w:author="Observatorio 02" w:date="2017-03-16T10:49:00Z">
              <w:r w:rsidRPr="00C2714A">
                <w:rPr>
                  <w:rFonts w:eastAsia="Times New Roman"/>
                  <w:sz w:val="22"/>
                  <w:szCs w:val="22"/>
                  <w:bdr w:val="none" w:sz="0" w:space="0" w:color="auto"/>
                  <w:lang w:val="es-CL" w:eastAsia="es-CL"/>
                </w:rPr>
                <w:t>100,0</w:t>
              </w:r>
            </w:ins>
          </w:p>
        </w:tc>
      </w:tr>
      <w:tr w:rsidR="00C24216" w:rsidRPr="00C2714A" w14:paraId="55B68D7B" w14:textId="77777777" w:rsidTr="00265596">
        <w:trPr>
          <w:trHeight w:val="440"/>
          <w:ins w:id="1514" w:author="Observatorio 02" w:date="2017-03-16T10:49:00Z"/>
        </w:trPr>
        <w:tc>
          <w:tcPr>
            <w:tcW w:w="2997" w:type="dxa"/>
            <w:tcBorders>
              <w:top w:val="nil"/>
              <w:left w:val="nil"/>
              <w:bottom w:val="nil"/>
              <w:right w:val="nil"/>
            </w:tcBorders>
            <w:shd w:val="clear" w:color="000000" w:fill="FFFFFF"/>
            <w:vAlign w:val="bottom"/>
            <w:hideMark/>
          </w:tcPr>
          <w:p w14:paraId="7B9D1B7A" w14:textId="77777777" w:rsidR="00C24216" w:rsidRPr="00C2714A" w:rsidRDefault="00C24216" w:rsidP="00C24216">
            <w:pPr>
              <w:spacing w:after="0" w:line="240" w:lineRule="auto"/>
              <w:rPr>
                <w:ins w:id="1515" w:author="Observatorio 02" w:date="2017-03-16T10:49:00Z"/>
                <w:rFonts w:eastAsia="Times New Roman"/>
                <w:sz w:val="22"/>
                <w:szCs w:val="22"/>
                <w:bdr w:val="none" w:sz="0" w:space="0" w:color="auto"/>
                <w:lang w:val="es-CL" w:eastAsia="es-CL"/>
              </w:rPr>
            </w:pPr>
            <w:ins w:id="1516" w:author="Observatorio 02" w:date="2017-03-16T10:49:00Z">
              <w:r w:rsidRPr="00C2714A">
                <w:rPr>
                  <w:rFonts w:eastAsia="Times New Roman"/>
                  <w:sz w:val="22"/>
                  <w:szCs w:val="22"/>
                  <w:bdr w:val="none" w:sz="0" w:space="0" w:color="auto"/>
                  <w:lang w:val="es-CL" w:eastAsia="es-CL"/>
                </w:rPr>
                <w:t>Región de Aysén del General Carlos Ibáñez del Campo</w:t>
              </w:r>
            </w:ins>
          </w:p>
        </w:tc>
        <w:tc>
          <w:tcPr>
            <w:tcW w:w="1216" w:type="dxa"/>
            <w:tcBorders>
              <w:top w:val="nil"/>
              <w:left w:val="nil"/>
              <w:bottom w:val="nil"/>
              <w:right w:val="nil"/>
            </w:tcBorders>
            <w:shd w:val="clear" w:color="000000" w:fill="FFFFFF"/>
            <w:noWrap/>
            <w:vAlign w:val="bottom"/>
            <w:hideMark/>
          </w:tcPr>
          <w:p w14:paraId="55342250" w14:textId="77777777" w:rsidR="00C24216" w:rsidRPr="00C2714A" w:rsidRDefault="00C24216" w:rsidP="00C24216">
            <w:pPr>
              <w:spacing w:after="0" w:line="240" w:lineRule="auto"/>
              <w:jc w:val="right"/>
              <w:rPr>
                <w:ins w:id="1517" w:author="Observatorio 02" w:date="2017-03-16T10:49:00Z"/>
                <w:rFonts w:eastAsia="Times New Roman"/>
                <w:sz w:val="22"/>
                <w:szCs w:val="22"/>
                <w:bdr w:val="none" w:sz="0" w:space="0" w:color="auto"/>
                <w:lang w:val="es-CL" w:eastAsia="es-CL"/>
              </w:rPr>
            </w:pPr>
            <w:ins w:id="1518" w:author="Observatorio 02" w:date="2017-03-16T10:49:00Z">
              <w:r w:rsidRPr="00C2714A">
                <w:rPr>
                  <w:rFonts w:eastAsia="Times New Roman"/>
                  <w:sz w:val="22"/>
                  <w:szCs w:val="22"/>
                  <w:bdr w:val="none" w:sz="0" w:space="0" w:color="auto"/>
                  <w:lang w:val="es-CL" w:eastAsia="es-CL"/>
                </w:rPr>
                <w:t>26,3</w:t>
              </w:r>
            </w:ins>
          </w:p>
        </w:tc>
        <w:tc>
          <w:tcPr>
            <w:tcW w:w="954" w:type="dxa"/>
            <w:tcBorders>
              <w:top w:val="nil"/>
              <w:left w:val="nil"/>
              <w:bottom w:val="nil"/>
              <w:right w:val="nil"/>
            </w:tcBorders>
            <w:shd w:val="clear" w:color="000000" w:fill="FFFFFF"/>
            <w:noWrap/>
            <w:vAlign w:val="bottom"/>
            <w:hideMark/>
          </w:tcPr>
          <w:p w14:paraId="4C152ECE" w14:textId="77777777" w:rsidR="00C24216" w:rsidRPr="00C2714A" w:rsidRDefault="00C24216" w:rsidP="00C24216">
            <w:pPr>
              <w:spacing w:after="0" w:line="240" w:lineRule="auto"/>
              <w:jc w:val="right"/>
              <w:rPr>
                <w:ins w:id="1519" w:author="Observatorio 02" w:date="2017-03-16T10:49:00Z"/>
                <w:rFonts w:eastAsia="Times New Roman"/>
                <w:sz w:val="22"/>
                <w:szCs w:val="22"/>
                <w:bdr w:val="none" w:sz="0" w:space="0" w:color="auto"/>
                <w:lang w:val="es-CL" w:eastAsia="es-CL"/>
              </w:rPr>
            </w:pPr>
            <w:ins w:id="1520" w:author="Observatorio 02" w:date="2017-03-16T10:49:00Z">
              <w:r w:rsidRPr="00C2714A">
                <w:rPr>
                  <w:rFonts w:eastAsia="Times New Roman"/>
                  <w:sz w:val="22"/>
                  <w:szCs w:val="22"/>
                  <w:bdr w:val="none" w:sz="0" w:space="0" w:color="auto"/>
                  <w:lang w:val="es-CL" w:eastAsia="es-CL"/>
                </w:rPr>
                <w:t>35,5</w:t>
              </w:r>
            </w:ins>
          </w:p>
        </w:tc>
        <w:tc>
          <w:tcPr>
            <w:tcW w:w="954" w:type="dxa"/>
            <w:tcBorders>
              <w:top w:val="nil"/>
              <w:left w:val="nil"/>
              <w:bottom w:val="nil"/>
              <w:right w:val="nil"/>
            </w:tcBorders>
            <w:shd w:val="clear" w:color="000000" w:fill="FFFFFF"/>
            <w:noWrap/>
            <w:vAlign w:val="bottom"/>
            <w:hideMark/>
          </w:tcPr>
          <w:p w14:paraId="63B16336" w14:textId="77777777" w:rsidR="00C24216" w:rsidRPr="00C2714A" w:rsidRDefault="00C24216" w:rsidP="00C24216">
            <w:pPr>
              <w:spacing w:after="0" w:line="240" w:lineRule="auto"/>
              <w:jc w:val="right"/>
              <w:rPr>
                <w:ins w:id="1521" w:author="Observatorio 02" w:date="2017-03-16T10:49:00Z"/>
                <w:rFonts w:eastAsia="Times New Roman"/>
                <w:sz w:val="22"/>
                <w:szCs w:val="22"/>
                <w:bdr w:val="none" w:sz="0" w:space="0" w:color="auto"/>
                <w:lang w:val="es-CL" w:eastAsia="es-CL"/>
              </w:rPr>
            </w:pPr>
            <w:ins w:id="1522" w:author="Observatorio 02" w:date="2017-03-16T10:49:00Z">
              <w:r w:rsidRPr="00C2714A">
                <w:rPr>
                  <w:rFonts w:eastAsia="Times New Roman"/>
                  <w:sz w:val="22"/>
                  <w:szCs w:val="22"/>
                  <w:bdr w:val="none" w:sz="0" w:space="0" w:color="auto"/>
                  <w:lang w:val="es-CL" w:eastAsia="es-CL"/>
                </w:rPr>
                <w:t>14,4</w:t>
              </w:r>
            </w:ins>
          </w:p>
        </w:tc>
        <w:tc>
          <w:tcPr>
            <w:tcW w:w="954" w:type="dxa"/>
            <w:tcBorders>
              <w:top w:val="nil"/>
              <w:left w:val="nil"/>
              <w:bottom w:val="nil"/>
              <w:right w:val="nil"/>
            </w:tcBorders>
            <w:shd w:val="clear" w:color="000000" w:fill="FFFFFF"/>
            <w:noWrap/>
            <w:vAlign w:val="bottom"/>
            <w:hideMark/>
          </w:tcPr>
          <w:p w14:paraId="2737E84F" w14:textId="77777777" w:rsidR="00C24216" w:rsidRPr="00C2714A" w:rsidRDefault="00C24216" w:rsidP="00C24216">
            <w:pPr>
              <w:spacing w:after="0" w:line="240" w:lineRule="auto"/>
              <w:jc w:val="right"/>
              <w:rPr>
                <w:ins w:id="1523" w:author="Observatorio 02" w:date="2017-03-16T10:49:00Z"/>
                <w:rFonts w:eastAsia="Times New Roman"/>
                <w:sz w:val="22"/>
                <w:szCs w:val="22"/>
                <w:bdr w:val="none" w:sz="0" w:space="0" w:color="auto"/>
                <w:lang w:val="es-CL" w:eastAsia="es-CL"/>
              </w:rPr>
            </w:pPr>
            <w:ins w:id="1524" w:author="Observatorio 02" w:date="2017-03-16T10:49:00Z">
              <w:r w:rsidRPr="00C2714A">
                <w:rPr>
                  <w:rFonts w:eastAsia="Times New Roman"/>
                  <w:sz w:val="22"/>
                  <w:szCs w:val="22"/>
                  <w:bdr w:val="none" w:sz="0" w:space="0" w:color="auto"/>
                  <w:lang w:val="es-CL" w:eastAsia="es-CL"/>
                </w:rPr>
                <w:t>9,8</w:t>
              </w:r>
            </w:ins>
          </w:p>
        </w:tc>
        <w:tc>
          <w:tcPr>
            <w:tcW w:w="954" w:type="dxa"/>
            <w:tcBorders>
              <w:top w:val="nil"/>
              <w:left w:val="nil"/>
              <w:bottom w:val="nil"/>
              <w:right w:val="nil"/>
            </w:tcBorders>
            <w:shd w:val="clear" w:color="000000" w:fill="FFFFFF"/>
            <w:noWrap/>
            <w:vAlign w:val="bottom"/>
            <w:hideMark/>
          </w:tcPr>
          <w:p w14:paraId="26D7E270" w14:textId="77777777" w:rsidR="00C24216" w:rsidRPr="00C2714A" w:rsidRDefault="00C24216" w:rsidP="00C24216">
            <w:pPr>
              <w:spacing w:after="0" w:line="240" w:lineRule="auto"/>
              <w:jc w:val="right"/>
              <w:rPr>
                <w:ins w:id="1525" w:author="Observatorio 02" w:date="2017-03-16T10:49:00Z"/>
                <w:rFonts w:eastAsia="Times New Roman"/>
                <w:sz w:val="22"/>
                <w:szCs w:val="22"/>
                <w:bdr w:val="none" w:sz="0" w:space="0" w:color="auto"/>
                <w:lang w:val="es-CL" w:eastAsia="es-CL"/>
              </w:rPr>
            </w:pPr>
            <w:ins w:id="1526" w:author="Observatorio 02" w:date="2017-03-16T10:49:00Z">
              <w:r w:rsidRPr="00C2714A">
                <w:rPr>
                  <w:rFonts w:eastAsia="Times New Roman"/>
                  <w:sz w:val="22"/>
                  <w:szCs w:val="22"/>
                  <w:bdr w:val="none" w:sz="0" w:space="0" w:color="auto"/>
                  <w:lang w:val="es-CL" w:eastAsia="es-CL"/>
                </w:rPr>
                <w:t>14,0</w:t>
              </w:r>
            </w:ins>
          </w:p>
        </w:tc>
        <w:tc>
          <w:tcPr>
            <w:tcW w:w="878" w:type="dxa"/>
            <w:tcBorders>
              <w:top w:val="nil"/>
              <w:left w:val="nil"/>
              <w:bottom w:val="nil"/>
              <w:right w:val="nil"/>
            </w:tcBorders>
            <w:shd w:val="clear" w:color="000000" w:fill="FFFFFF"/>
            <w:noWrap/>
            <w:vAlign w:val="bottom"/>
            <w:hideMark/>
          </w:tcPr>
          <w:p w14:paraId="43169DF5" w14:textId="77777777" w:rsidR="00C24216" w:rsidRPr="00C2714A" w:rsidRDefault="00C24216" w:rsidP="00C24216">
            <w:pPr>
              <w:spacing w:after="0" w:line="240" w:lineRule="auto"/>
              <w:jc w:val="right"/>
              <w:rPr>
                <w:ins w:id="1527" w:author="Observatorio 02" w:date="2017-03-16T10:49:00Z"/>
                <w:rFonts w:eastAsia="Times New Roman"/>
                <w:sz w:val="22"/>
                <w:szCs w:val="22"/>
                <w:bdr w:val="none" w:sz="0" w:space="0" w:color="auto"/>
                <w:lang w:val="es-CL" w:eastAsia="es-CL"/>
              </w:rPr>
            </w:pPr>
            <w:ins w:id="1528" w:author="Observatorio 02" w:date="2017-03-16T10:49:00Z">
              <w:r w:rsidRPr="00C2714A">
                <w:rPr>
                  <w:rFonts w:eastAsia="Times New Roman"/>
                  <w:sz w:val="22"/>
                  <w:szCs w:val="22"/>
                  <w:bdr w:val="none" w:sz="0" w:space="0" w:color="auto"/>
                  <w:lang w:val="es-CL" w:eastAsia="es-CL"/>
                </w:rPr>
                <w:t>100,0</w:t>
              </w:r>
            </w:ins>
          </w:p>
        </w:tc>
      </w:tr>
      <w:tr w:rsidR="00C24216" w:rsidRPr="00C2714A" w14:paraId="5E804908" w14:textId="77777777" w:rsidTr="00265596">
        <w:trPr>
          <w:trHeight w:val="440"/>
          <w:ins w:id="1529" w:author="Observatorio 02" w:date="2017-03-16T10:49:00Z"/>
        </w:trPr>
        <w:tc>
          <w:tcPr>
            <w:tcW w:w="2997" w:type="dxa"/>
            <w:tcBorders>
              <w:top w:val="nil"/>
              <w:left w:val="nil"/>
              <w:bottom w:val="single" w:sz="4" w:space="0" w:color="000000"/>
              <w:right w:val="nil"/>
            </w:tcBorders>
            <w:shd w:val="clear" w:color="000000" w:fill="FFFFFF"/>
            <w:vAlign w:val="bottom"/>
            <w:hideMark/>
          </w:tcPr>
          <w:p w14:paraId="575E7A7A" w14:textId="77777777" w:rsidR="00C24216" w:rsidRPr="00C2714A" w:rsidRDefault="00C24216" w:rsidP="00C24216">
            <w:pPr>
              <w:spacing w:after="0" w:line="240" w:lineRule="auto"/>
              <w:rPr>
                <w:ins w:id="1530" w:author="Observatorio 02" w:date="2017-03-16T10:49:00Z"/>
                <w:rFonts w:eastAsia="Times New Roman"/>
                <w:sz w:val="22"/>
                <w:szCs w:val="22"/>
                <w:bdr w:val="none" w:sz="0" w:space="0" w:color="auto"/>
                <w:lang w:val="es-CL" w:eastAsia="es-CL"/>
              </w:rPr>
            </w:pPr>
            <w:ins w:id="1531" w:author="Observatorio 02" w:date="2017-03-16T10:49:00Z">
              <w:r w:rsidRPr="00C2714A">
                <w:rPr>
                  <w:rFonts w:eastAsia="Times New Roman"/>
                  <w:sz w:val="22"/>
                  <w:szCs w:val="22"/>
                  <w:bdr w:val="none" w:sz="0" w:space="0" w:color="auto"/>
                  <w:lang w:val="es-CL" w:eastAsia="es-CL"/>
                </w:rPr>
                <w:t>Región de Magallanes y de la Antártica Chilena</w:t>
              </w:r>
            </w:ins>
          </w:p>
        </w:tc>
        <w:tc>
          <w:tcPr>
            <w:tcW w:w="1216" w:type="dxa"/>
            <w:tcBorders>
              <w:top w:val="nil"/>
              <w:left w:val="nil"/>
              <w:bottom w:val="single" w:sz="4" w:space="0" w:color="000000"/>
              <w:right w:val="nil"/>
            </w:tcBorders>
            <w:shd w:val="clear" w:color="000000" w:fill="FFFFFF"/>
            <w:noWrap/>
            <w:vAlign w:val="bottom"/>
            <w:hideMark/>
          </w:tcPr>
          <w:p w14:paraId="5E8D8F82" w14:textId="77777777" w:rsidR="00C24216" w:rsidRPr="00C2714A" w:rsidRDefault="00C24216" w:rsidP="00C24216">
            <w:pPr>
              <w:spacing w:after="0" w:line="240" w:lineRule="auto"/>
              <w:jc w:val="right"/>
              <w:rPr>
                <w:ins w:id="1532" w:author="Observatorio 02" w:date="2017-03-16T10:49:00Z"/>
                <w:rFonts w:eastAsia="Times New Roman"/>
                <w:sz w:val="22"/>
                <w:szCs w:val="22"/>
                <w:bdr w:val="none" w:sz="0" w:space="0" w:color="auto"/>
                <w:lang w:val="es-CL" w:eastAsia="es-CL"/>
              </w:rPr>
            </w:pPr>
            <w:ins w:id="1533" w:author="Observatorio 02" w:date="2017-03-16T10:49:00Z">
              <w:r w:rsidRPr="00C2714A">
                <w:rPr>
                  <w:rFonts w:eastAsia="Times New Roman"/>
                  <w:sz w:val="22"/>
                  <w:szCs w:val="22"/>
                  <w:bdr w:val="none" w:sz="0" w:space="0" w:color="auto"/>
                  <w:lang w:val="es-CL" w:eastAsia="es-CL"/>
                </w:rPr>
                <w:t>16,3</w:t>
              </w:r>
            </w:ins>
          </w:p>
        </w:tc>
        <w:tc>
          <w:tcPr>
            <w:tcW w:w="954" w:type="dxa"/>
            <w:tcBorders>
              <w:top w:val="nil"/>
              <w:left w:val="nil"/>
              <w:bottom w:val="single" w:sz="4" w:space="0" w:color="000000"/>
              <w:right w:val="nil"/>
            </w:tcBorders>
            <w:shd w:val="clear" w:color="000000" w:fill="FFFFFF"/>
            <w:noWrap/>
            <w:vAlign w:val="bottom"/>
            <w:hideMark/>
          </w:tcPr>
          <w:p w14:paraId="77C74B5C" w14:textId="77777777" w:rsidR="00C24216" w:rsidRPr="00C2714A" w:rsidRDefault="00C24216" w:rsidP="00C24216">
            <w:pPr>
              <w:spacing w:after="0" w:line="240" w:lineRule="auto"/>
              <w:jc w:val="right"/>
              <w:rPr>
                <w:ins w:id="1534" w:author="Observatorio 02" w:date="2017-03-16T10:49:00Z"/>
                <w:rFonts w:eastAsia="Times New Roman"/>
                <w:sz w:val="22"/>
                <w:szCs w:val="22"/>
                <w:bdr w:val="none" w:sz="0" w:space="0" w:color="auto"/>
                <w:lang w:val="es-CL" w:eastAsia="es-CL"/>
              </w:rPr>
            </w:pPr>
            <w:ins w:id="1535" w:author="Observatorio 02" w:date="2017-03-16T10:49:00Z">
              <w:r w:rsidRPr="00C2714A">
                <w:rPr>
                  <w:rFonts w:eastAsia="Times New Roman"/>
                  <w:sz w:val="22"/>
                  <w:szCs w:val="22"/>
                  <w:bdr w:val="none" w:sz="0" w:space="0" w:color="auto"/>
                  <w:lang w:val="es-CL" w:eastAsia="es-CL"/>
                </w:rPr>
                <w:t>16,9</w:t>
              </w:r>
            </w:ins>
          </w:p>
        </w:tc>
        <w:tc>
          <w:tcPr>
            <w:tcW w:w="954" w:type="dxa"/>
            <w:tcBorders>
              <w:top w:val="nil"/>
              <w:left w:val="nil"/>
              <w:bottom w:val="single" w:sz="4" w:space="0" w:color="000000"/>
              <w:right w:val="nil"/>
            </w:tcBorders>
            <w:shd w:val="clear" w:color="000000" w:fill="FFFFFF"/>
            <w:noWrap/>
            <w:vAlign w:val="bottom"/>
            <w:hideMark/>
          </w:tcPr>
          <w:p w14:paraId="33A30029" w14:textId="77777777" w:rsidR="00C24216" w:rsidRPr="00C2714A" w:rsidRDefault="00C24216" w:rsidP="00C24216">
            <w:pPr>
              <w:spacing w:after="0" w:line="240" w:lineRule="auto"/>
              <w:jc w:val="right"/>
              <w:rPr>
                <w:ins w:id="1536" w:author="Observatorio 02" w:date="2017-03-16T10:49:00Z"/>
                <w:rFonts w:eastAsia="Times New Roman"/>
                <w:sz w:val="22"/>
                <w:szCs w:val="22"/>
                <w:bdr w:val="none" w:sz="0" w:space="0" w:color="auto"/>
                <w:lang w:val="es-CL" w:eastAsia="es-CL"/>
              </w:rPr>
            </w:pPr>
            <w:ins w:id="1537" w:author="Observatorio 02" w:date="2017-03-16T10:49:00Z">
              <w:r w:rsidRPr="00C2714A">
                <w:rPr>
                  <w:rFonts w:eastAsia="Times New Roman"/>
                  <w:sz w:val="22"/>
                  <w:szCs w:val="22"/>
                  <w:bdr w:val="none" w:sz="0" w:space="0" w:color="auto"/>
                  <w:lang w:val="es-CL" w:eastAsia="es-CL"/>
                </w:rPr>
                <w:t>16,2</w:t>
              </w:r>
            </w:ins>
          </w:p>
        </w:tc>
        <w:tc>
          <w:tcPr>
            <w:tcW w:w="954" w:type="dxa"/>
            <w:tcBorders>
              <w:top w:val="nil"/>
              <w:left w:val="nil"/>
              <w:bottom w:val="single" w:sz="4" w:space="0" w:color="000000"/>
              <w:right w:val="nil"/>
            </w:tcBorders>
            <w:shd w:val="clear" w:color="000000" w:fill="FFFFFF"/>
            <w:noWrap/>
            <w:vAlign w:val="bottom"/>
            <w:hideMark/>
          </w:tcPr>
          <w:p w14:paraId="0F49E290" w14:textId="77777777" w:rsidR="00C24216" w:rsidRPr="00C2714A" w:rsidRDefault="00C24216" w:rsidP="00C24216">
            <w:pPr>
              <w:spacing w:after="0" w:line="240" w:lineRule="auto"/>
              <w:jc w:val="right"/>
              <w:rPr>
                <w:ins w:id="1538" w:author="Observatorio 02" w:date="2017-03-16T10:49:00Z"/>
                <w:rFonts w:eastAsia="Times New Roman"/>
                <w:sz w:val="22"/>
                <w:szCs w:val="22"/>
                <w:bdr w:val="none" w:sz="0" w:space="0" w:color="auto"/>
                <w:lang w:val="es-CL" w:eastAsia="es-CL"/>
              </w:rPr>
            </w:pPr>
            <w:ins w:id="1539" w:author="Observatorio 02" w:date="2017-03-16T10:49:00Z">
              <w:r w:rsidRPr="00C2714A">
                <w:rPr>
                  <w:rFonts w:eastAsia="Times New Roman"/>
                  <w:sz w:val="22"/>
                  <w:szCs w:val="22"/>
                  <w:bdr w:val="none" w:sz="0" w:space="0" w:color="auto"/>
                  <w:lang w:val="es-CL" w:eastAsia="es-CL"/>
                </w:rPr>
                <w:t>12,9</w:t>
              </w:r>
            </w:ins>
          </w:p>
        </w:tc>
        <w:tc>
          <w:tcPr>
            <w:tcW w:w="954" w:type="dxa"/>
            <w:tcBorders>
              <w:top w:val="nil"/>
              <w:left w:val="nil"/>
              <w:bottom w:val="single" w:sz="4" w:space="0" w:color="000000"/>
              <w:right w:val="nil"/>
            </w:tcBorders>
            <w:shd w:val="clear" w:color="000000" w:fill="FFFFFF"/>
            <w:noWrap/>
            <w:vAlign w:val="bottom"/>
            <w:hideMark/>
          </w:tcPr>
          <w:p w14:paraId="20857499" w14:textId="77777777" w:rsidR="00C24216" w:rsidRPr="00C2714A" w:rsidRDefault="00C24216" w:rsidP="00C24216">
            <w:pPr>
              <w:spacing w:after="0" w:line="240" w:lineRule="auto"/>
              <w:jc w:val="right"/>
              <w:rPr>
                <w:ins w:id="1540" w:author="Observatorio 02" w:date="2017-03-16T10:49:00Z"/>
                <w:rFonts w:eastAsia="Times New Roman"/>
                <w:sz w:val="22"/>
                <w:szCs w:val="22"/>
                <w:bdr w:val="none" w:sz="0" w:space="0" w:color="auto"/>
                <w:lang w:val="es-CL" w:eastAsia="es-CL"/>
              </w:rPr>
            </w:pPr>
            <w:ins w:id="1541" w:author="Observatorio 02" w:date="2017-03-16T10:49:00Z">
              <w:r w:rsidRPr="00C2714A">
                <w:rPr>
                  <w:rFonts w:eastAsia="Times New Roman"/>
                  <w:sz w:val="22"/>
                  <w:szCs w:val="22"/>
                  <w:bdr w:val="none" w:sz="0" w:space="0" w:color="auto"/>
                  <w:lang w:val="es-CL" w:eastAsia="es-CL"/>
                </w:rPr>
                <w:t>37,7</w:t>
              </w:r>
            </w:ins>
          </w:p>
        </w:tc>
        <w:tc>
          <w:tcPr>
            <w:tcW w:w="878" w:type="dxa"/>
            <w:tcBorders>
              <w:top w:val="nil"/>
              <w:left w:val="nil"/>
              <w:bottom w:val="single" w:sz="4" w:space="0" w:color="000000"/>
              <w:right w:val="nil"/>
            </w:tcBorders>
            <w:shd w:val="clear" w:color="000000" w:fill="FFFFFF"/>
            <w:noWrap/>
            <w:vAlign w:val="bottom"/>
            <w:hideMark/>
          </w:tcPr>
          <w:p w14:paraId="3AD6D398" w14:textId="77777777" w:rsidR="00C24216" w:rsidRPr="00C2714A" w:rsidRDefault="00C24216" w:rsidP="00C24216">
            <w:pPr>
              <w:spacing w:after="0" w:line="240" w:lineRule="auto"/>
              <w:jc w:val="right"/>
              <w:rPr>
                <w:ins w:id="1542" w:author="Observatorio 02" w:date="2017-03-16T10:49:00Z"/>
                <w:rFonts w:eastAsia="Times New Roman"/>
                <w:sz w:val="22"/>
                <w:szCs w:val="22"/>
                <w:bdr w:val="none" w:sz="0" w:space="0" w:color="auto"/>
                <w:lang w:val="es-CL" w:eastAsia="es-CL"/>
              </w:rPr>
            </w:pPr>
            <w:ins w:id="1543" w:author="Observatorio 02" w:date="2017-03-16T10:49:00Z">
              <w:r w:rsidRPr="00C2714A">
                <w:rPr>
                  <w:rFonts w:eastAsia="Times New Roman"/>
                  <w:sz w:val="22"/>
                  <w:szCs w:val="22"/>
                  <w:bdr w:val="none" w:sz="0" w:space="0" w:color="auto"/>
                  <w:lang w:val="es-CL" w:eastAsia="es-CL"/>
                </w:rPr>
                <w:t>100,0</w:t>
              </w:r>
            </w:ins>
          </w:p>
        </w:tc>
      </w:tr>
      <w:tr w:rsidR="00C24216" w:rsidRPr="00C2714A" w14:paraId="453FEF0B" w14:textId="77777777" w:rsidTr="00265596">
        <w:trPr>
          <w:trHeight w:val="220"/>
          <w:ins w:id="1544" w:author="Observatorio 02" w:date="2017-03-16T10:49:00Z"/>
        </w:trPr>
        <w:tc>
          <w:tcPr>
            <w:tcW w:w="2997" w:type="dxa"/>
            <w:tcBorders>
              <w:top w:val="nil"/>
              <w:left w:val="nil"/>
              <w:bottom w:val="single" w:sz="8" w:space="0" w:color="000000"/>
              <w:right w:val="nil"/>
            </w:tcBorders>
            <w:shd w:val="clear" w:color="000000" w:fill="FFFFFF"/>
            <w:noWrap/>
            <w:vAlign w:val="bottom"/>
            <w:hideMark/>
          </w:tcPr>
          <w:p w14:paraId="7A7E9770" w14:textId="07C6A88F" w:rsidR="00C24216" w:rsidRPr="00C2714A" w:rsidRDefault="0052346F" w:rsidP="00C24216">
            <w:pPr>
              <w:spacing w:after="0" w:line="240" w:lineRule="auto"/>
              <w:rPr>
                <w:ins w:id="1545" w:author="Observatorio 02" w:date="2017-03-16T10:49:00Z"/>
                <w:rFonts w:eastAsia="Times New Roman"/>
                <w:sz w:val="22"/>
                <w:szCs w:val="22"/>
                <w:bdr w:val="none" w:sz="0" w:space="0" w:color="auto"/>
                <w:lang w:val="es-CL" w:eastAsia="es-CL"/>
              </w:rPr>
            </w:pPr>
            <w:ins w:id="1546" w:author="Observatorio 02" w:date="2017-03-16T11:59:00Z">
              <w:r w:rsidRPr="00C2714A">
                <w:rPr>
                  <w:rFonts w:eastAsia="Times New Roman"/>
                  <w:sz w:val="22"/>
                  <w:szCs w:val="22"/>
                  <w:bdr w:val="none" w:sz="0" w:space="0" w:color="auto"/>
                  <w:lang w:val="es-CL" w:eastAsia="es-CL"/>
                </w:rPr>
                <w:t>Sector</w:t>
              </w:r>
            </w:ins>
          </w:p>
        </w:tc>
        <w:tc>
          <w:tcPr>
            <w:tcW w:w="1216" w:type="dxa"/>
            <w:tcBorders>
              <w:top w:val="nil"/>
              <w:left w:val="nil"/>
              <w:bottom w:val="single" w:sz="8" w:space="0" w:color="000000"/>
              <w:right w:val="nil"/>
            </w:tcBorders>
            <w:shd w:val="clear" w:color="000000" w:fill="FFFFFF"/>
            <w:noWrap/>
            <w:vAlign w:val="bottom"/>
            <w:hideMark/>
          </w:tcPr>
          <w:p w14:paraId="6584943A" w14:textId="77777777" w:rsidR="00C24216" w:rsidRPr="00C2714A" w:rsidRDefault="00C24216" w:rsidP="00C24216">
            <w:pPr>
              <w:spacing w:after="0" w:line="240" w:lineRule="auto"/>
              <w:jc w:val="right"/>
              <w:rPr>
                <w:ins w:id="1547" w:author="Observatorio 02" w:date="2017-03-16T10:49:00Z"/>
                <w:rFonts w:eastAsia="Times New Roman"/>
                <w:sz w:val="22"/>
                <w:szCs w:val="22"/>
                <w:bdr w:val="none" w:sz="0" w:space="0" w:color="auto"/>
                <w:lang w:val="es-CL" w:eastAsia="es-CL"/>
              </w:rPr>
            </w:pPr>
            <w:ins w:id="1548" w:author="Observatorio 02" w:date="2017-03-16T10:49:00Z">
              <w:r w:rsidRPr="00C2714A">
                <w:rPr>
                  <w:rFonts w:eastAsia="Times New Roman"/>
                  <w:sz w:val="22"/>
                  <w:szCs w:val="22"/>
                  <w:bdr w:val="none" w:sz="0" w:space="0" w:color="auto"/>
                  <w:lang w:val="es-CL" w:eastAsia="es-CL"/>
                </w:rPr>
                <w:t>23,1</w:t>
              </w:r>
            </w:ins>
          </w:p>
        </w:tc>
        <w:tc>
          <w:tcPr>
            <w:tcW w:w="954" w:type="dxa"/>
            <w:tcBorders>
              <w:top w:val="nil"/>
              <w:left w:val="nil"/>
              <w:bottom w:val="single" w:sz="8" w:space="0" w:color="000000"/>
              <w:right w:val="nil"/>
            </w:tcBorders>
            <w:shd w:val="clear" w:color="000000" w:fill="FFFFFF"/>
            <w:noWrap/>
            <w:vAlign w:val="bottom"/>
            <w:hideMark/>
          </w:tcPr>
          <w:p w14:paraId="2A376EAE" w14:textId="77777777" w:rsidR="00C24216" w:rsidRPr="00C2714A" w:rsidRDefault="00C24216" w:rsidP="00C24216">
            <w:pPr>
              <w:spacing w:after="0" w:line="240" w:lineRule="auto"/>
              <w:jc w:val="right"/>
              <w:rPr>
                <w:ins w:id="1549" w:author="Observatorio 02" w:date="2017-03-16T10:49:00Z"/>
                <w:rFonts w:eastAsia="Times New Roman"/>
                <w:sz w:val="22"/>
                <w:szCs w:val="22"/>
                <w:bdr w:val="none" w:sz="0" w:space="0" w:color="auto"/>
                <w:lang w:val="es-CL" w:eastAsia="es-CL"/>
              </w:rPr>
            </w:pPr>
            <w:ins w:id="1550" w:author="Observatorio 02" w:date="2017-03-16T10:49:00Z">
              <w:r w:rsidRPr="00C2714A">
                <w:rPr>
                  <w:rFonts w:eastAsia="Times New Roman"/>
                  <w:sz w:val="22"/>
                  <w:szCs w:val="22"/>
                  <w:bdr w:val="none" w:sz="0" w:space="0" w:color="auto"/>
                  <w:lang w:val="es-CL" w:eastAsia="es-CL"/>
                </w:rPr>
                <w:t>22,9</w:t>
              </w:r>
            </w:ins>
          </w:p>
        </w:tc>
        <w:tc>
          <w:tcPr>
            <w:tcW w:w="954" w:type="dxa"/>
            <w:tcBorders>
              <w:top w:val="nil"/>
              <w:left w:val="nil"/>
              <w:bottom w:val="single" w:sz="8" w:space="0" w:color="000000"/>
              <w:right w:val="nil"/>
            </w:tcBorders>
            <w:shd w:val="clear" w:color="000000" w:fill="FFFFFF"/>
            <w:noWrap/>
            <w:vAlign w:val="bottom"/>
            <w:hideMark/>
          </w:tcPr>
          <w:p w14:paraId="2B9DDB7C" w14:textId="77777777" w:rsidR="00C24216" w:rsidRPr="00C2714A" w:rsidRDefault="00C24216" w:rsidP="00C24216">
            <w:pPr>
              <w:spacing w:after="0" w:line="240" w:lineRule="auto"/>
              <w:jc w:val="right"/>
              <w:rPr>
                <w:ins w:id="1551" w:author="Observatorio 02" w:date="2017-03-16T10:49:00Z"/>
                <w:rFonts w:eastAsia="Times New Roman"/>
                <w:sz w:val="22"/>
                <w:szCs w:val="22"/>
                <w:bdr w:val="none" w:sz="0" w:space="0" w:color="auto"/>
                <w:lang w:val="es-CL" w:eastAsia="es-CL"/>
              </w:rPr>
            </w:pPr>
            <w:ins w:id="1552" w:author="Observatorio 02" w:date="2017-03-16T10:49:00Z">
              <w:r w:rsidRPr="00C2714A">
                <w:rPr>
                  <w:rFonts w:eastAsia="Times New Roman"/>
                  <w:sz w:val="22"/>
                  <w:szCs w:val="22"/>
                  <w:bdr w:val="none" w:sz="0" w:space="0" w:color="auto"/>
                  <w:lang w:val="es-CL" w:eastAsia="es-CL"/>
                </w:rPr>
                <w:t>17,7</w:t>
              </w:r>
            </w:ins>
          </w:p>
        </w:tc>
        <w:tc>
          <w:tcPr>
            <w:tcW w:w="954" w:type="dxa"/>
            <w:tcBorders>
              <w:top w:val="nil"/>
              <w:left w:val="nil"/>
              <w:bottom w:val="single" w:sz="8" w:space="0" w:color="000000"/>
              <w:right w:val="nil"/>
            </w:tcBorders>
            <w:shd w:val="clear" w:color="000000" w:fill="FFFFFF"/>
            <w:noWrap/>
            <w:vAlign w:val="bottom"/>
            <w:hideMark/>
          </w:tcPr>
          <w:p w14:paraId="61F9E874" w14:textId="77777777" w:rsidR="00C24216" w:rsidRPr="00C2714A" w:rsidRDefault="00C24216" w:rsidP="00C24216">
            <w:pPr>
              <w:spacing w:after="0" w:line="240" w:lineRule="auto"/>
              <w:jc w:val="right"/>
              <w:rPr>
                <w:ins w:id="1553" w:author="Observatorio 02" w:date="2017-03-16T10:49:00Z"/>
                <w:rFonts w:eastAsia="Times New Roman"/>
                <w:sz w:val="22"/>
                <w:szCs w:val="22"/>
                <w:bdr w:val="none" w:sz="0" w:space="0" w:color="auto"/>
                <w:lang w:val="es-CL" w:eastAsia="es-CL"/>
              </w:rPr>
            </w:pPr>
            <w:ins w:id="1554" w:author="Observatorio 02" w:date="2017-03-16T10:49:00Z">
              <w:r w:rsidRPr="00C2714A">
                <w:rPr>
                  <w:rFonts w:eastAsia="Times New Roman"/>
                  <w:sz w:val="22"/>
                  <w:szCs w:val="22"/>
                  <w:bdr w:val="none" w:sz="0" w:space="0" w:color="auto"/>
                  <w:lang w:val="es-CL" w:eastAsia="es-CL"/>
                </w:rPr>
                <w:t>18,9</w:t>
              </w:r>
            </w:ins>
          </w:p>
        </w:tc>
        <w:tc>
          <w:tcPr>
            <w:tcW w:w="954" w:type="dxa"/>
            <w:tcBorders>
              <w:top w:val="nil"/>
              <w:left w:val="nil"/>
              <w:bottom w:val="single" w:sz="8" w:space="0" w:color="000000"/>
              <w:right w:val="nil"/>
            </w:tcBorders>
            <w:shd w:val="clear" w:color="000000" w:fill="FFFFFF"/>
            <w:noWrap/>
            <w:vAlign w:val="bottom"/>
            <w:hideMark/>
          </w:tcPr>
          <w:p w14:paraId="4B57A420" w14:textId="77777777" w:rsidR="00C24216" w:rsidRPr="00C2714A" w:rsidRDefault="00C24216" w:rsidP="00C24216">
            <w:pPr>
              <w:spacing w:after="0" w:line="240" w:lineRule="auto"/>
              <w:jc w:val="right"/>
              <w:rPr>
                <w:ins w:id="1555" w:author="Observatorio 02" w:date="2017-03-16T10:49:00Z"/>
                <w:rFonts w:eastAsia="Times New Roman"/>
                <w:sz w:val="22"/>
                <w:szCs w:val="22"/>
                <w:bdr w:val="none" w:sz="0" w:space="0" w:color="auto"/>
                <w:lang w:val="es-CL" w:eastAsia="es-CL"/>
              </w:rPr>
            </w:pPr>
            <w:ins w:id="1556" w:author="Observatorio 02" w:date="2017-03-16T10:49:00Z">
              <w:r w:rsidRPr="00C2714A">
                <w:rPr>
                  <w:rFonts w:eastAsia="Times New Roman"/>
                  <w:sz w:val="22"/>
                  <w:szCs w:val="22"/>
                  <w:bdr w:val="none" w:sz="0" w:space="0" w:color="auto"/>
                  <w:lang w:val="es-CL" w:eastAsia="es-CL"/>
                </w:rPr>
                <w:t>17,5</w:t>
              </w:r>
            </w:ins>
          </w:p>
        </w:tc>
        <w:tc>
          <w:tcPr>
            <w:tcW w:w="878" w:type="dxa"/>
            <w:tcBorders>
              <w:top w:val="nil"/>
              <w:left w:val="nil"/>
              <w:bottom w:val="single" w:sz="8" w:space="0" w:color="000000"/>
              <w:right w:val="nil"/>
            </w:tcBorders>
            <w:shd w:val="clear" w:color="000000" w:fill="FFFFFF"/>
            <w:noWrap/>
            <w:vAlign w:val="bottom"/>
            <w:hideMark/>
          </w:tcPr>
          <w:p w14:paraId="7C402E5F" w14:textId="77777777" w:rsidR="00C24216" w:rsidRPr="00C2714A" w:rsidRDefault="00C24216" w:rsidP="00C24216">
            <w:pPr>
              <w:spacing w:after="0" w:line="240" w:lineRule="auto"/>
              <w:jc w:val="right"/>
              <w:rPr>
                <w:ins w:id="1557" w:author="Observatorio 02" w:date="2017-03-16T10:49:00Z"/>
                <w:rFonts w:eastAsia="Times New Roman"/>
                <w:sz w:val="22"/>
                <w:szCs w:val="22"/>
                <w:bdr w:val="none" w:sz="0" w:space="0" w:color="auto"/>
                <w:lang w:val="es-CL" w:eastAsia="es-CL"/>
              </w:rPr>
            </w:pPr>
            <w:ins w:id="1558" w:author="Observatorio 02" w:date="2017-03-16T10:49:00Z">
              <w:r w:rsidRPr="00C2714A">
                <w:rPr>
                  <w:rFonts w:eastAsia="Times New Roman"/>
                  <w:sz w:val="22"/>
                  <w:szCs w:val="22"/>
                  <w:bdr w:val="none" w:sz="0" w:space="0" w:color="auto"/>
                  <w:lang w:val="es-CL" w:eastAsia="es-CL"/>
                </w:rPr>
                <w:t>100,0</w:t>
              </w:r>
            </w:ins>
          </w:p>
        </w:tc>
      </w:tr>
    </w:tbl>
    <w:p w14:paraId="70F1C2EB" w14:textId="731CDFEA" w:rsidR="00265596" w:rsidRPr="00C2714A" w:rsidRDefault="00265596" w:rsidP="00265596">
      <w:pPr>
        <w:spacing w:after="0" w:line="276" w:lineRule="auto"/>
        <w:jc w:val="both"/>
        <w:rPr>
          <w:ins w:id="1559" w:author="Observatorio 02" w:date="2017-03-16T10:51:00Z"/>
          <w:rFonts w:eastAsia="Times New Roman"/>
          <w:color w:val="323E4F" w:themeColor="text2" w:themeShade="BF"/>
          <w:sz w:val="20"/>
          <w:lang w:val="es-CL"/>
          <w:rPrChange w:id="1560" w:author="Observatorio 02" w:date="2017-03-23T14:31:00Z">
            <w:rPr>
              <w:ins w:id="1561" w:author="Observatorio 02" w:date="2017-03-16T10:51:00Z"/>
              <w:rFonts w:eastAsia="Times New Roman"/>
              <w:lang w:val="es-CL"/>
            </w:rPr>
          </w:rPrChange>
        </w:rPr>
      </w:pPr>
      <w:ins w:id="1562" w:author="Observatorio 02" w:date="2017-03-16T10:51:00Z">
        <w:r w:rsidRPr="00C2714A">
          <w:rPr>
            <w:rFonts w:eastAsia="Times New Roman"/>
            <w:color w:val="323E4F" w:themeColor="text2" w:themeShade="BF"/>
            <w:sz w:val="20"/>
            <w:lang w:val="es-CL"/>
            <w:rPrChange w:id="1563"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w:t>
        </w:r>
        <w:r w:rsidRPr="00C2714A">
          <w:rPr>
            <w:rFonts w:eastAsia="Times New Roman"/>
            <w:color w:val="323E4F" w:themeColor="text2" w:themeShade="BF"/>
            <w:sz w:val="20"/>
            <w:lang w:val="es-CL"/>
            <w:rPrChange w:id="1564" w:author="Observatorio 02" w:date="2017-03-23T14:31:00Z">
              <w:rPr>
                <w:rFonts w:eastAsia="Times New Roman"/>
                <w:color w:val="1F3864" w:themeColor="accent5" w:themeShade="80"/>
                <w:sz w:val="20"/>
                <w:lang w:val="es-CL"/>
              </w:rPr>
            </w:rPrChange>
          </w:rPr>
          <w:t>rande, más de 200 trabajadores.</w:t>
        </w:r>
      </w:ins>
    </w:p>
    <w:p w14:paraId="43A40B2C" w14:textId="77777777" w:rsidR="00B8703C" w:rsidRPr="009A4B23" w:rsidRDefault="00B8703C" w:rsidP="00B8703C">
      <w:pPr>
        <w:spacing w:after="0" w:line="276" w:lineRule="auto"/>
        <w:jc w:val="both"/>
        <w:rPr>
          <w:ins w:id="1565" w:author="Observatorio 02" w:date="2017-04-17T12:01:00Z"/>
          <w:rFonts w:eastAsia="Times New Roman"/>
          <w:color w:val="323E4F" w:themeColor="text2" w:themeShade="BF"/>
          <w:lang w:val="es-CL"/>
        </w:rPr>
      </w:pPr>
      <w:ins w:id="1566" w:author="Observatorio 02" w:date="2017-04-17T12:01:00Z">
        <w:r w:rsidRPr="009A4B23">
          <w:rPr>
            <w:rFonts w:eastAsia="Times New Roman"/>
            <w:color w:val="323E4F" w:themeColor="text2" w:themeShade="BF"/>
            <w:sz w:val="20"/>
            <w:lang w:val="es-CL"/>
          </w:rPr>
          <w:t>Fuente: Elaboración propia conforme a ENE.</w:t>
        </w:r>
      </w:ins>
    </w:p>
    <w:p w14:paraId="19FADE6C" w14:textId="372C4338" w:rsidR="00C24216" w:rsidRPr="00C2714A" w:rsidRDefault="00C24216" w:rsidP="00737596">
      <w:pPr>
        <w:spacing w:after="0" w:line="276" w:lineRule="auto"/>
        <w:jc w:val="both"/>
        <w:rPr>
          <w:ins w:id="1567" w:author="Observatorio 02" w:date="2017-03-16T10:45:00Z"/>
          <w:rFonts w:eastAsia="Times New Roman"/>
          <w:lang w:val="es-CL"/>
        </w:rPr>
      </w:pPr>
    </w:p>
    <w:p w14:paraId="0DCD05FC" w14:textId="42957B58" w:rsidR="00E75693" w:rsidRPr="00C2714A" w:rsidRDefault="00B25F14" w:rsidP="00737596">
      <w:pPr>
        <w:spacing w:after="0" w:line="276" w:lineRule="auto"/>
        <w:jc w:val="both"/>
        <w:rPr>
          <w:ins w:id="1568" w:author="Observatorio 02" w:date="2017-03-16T12:41:00Z"/>
          <w:rFonts w:eastAsia="Times New Roman"/>
          <w:lang w:val="es-CL"/>
        </w:rPr>
      </w:pPr>
      <w:ins w:id="1569" w:author="Observatorio 02" w:date="2017-03-16T12:05:00Z">
        <w:r w:rsidRPr="00C2714A">
          <w:rPr>
            <w:rFonts w:eastAsia="Times New Roman"/>
            <w:lang w:val="es-CL"/>
          </w:rPr>
          <w:t>El Cuadro 5 muestra la distribución de ocupados según nivel educacional, para cada tamaño de empresa</w:t>
        </w:r>
      </w:ins>
      <w:ins w:id="1570" w:author="Observatorio 02" w:date="2017-03-16T12:06:00Z">
        <w:r w:rsidR="00027EE3" w:rsidRPr="00C2714A">
          <w:rPr>
            <w:rFonts w:eastAsia="Times New Roman"/>
            <w:lang w:val="es-CL"/>
          </w:rPr>
          <w:t>,</w:t>
        </w:r>
        <w:r w:rsidRPr="00C2714A">
          <w:rPr>
            <w:rFonts w:eastAsia="Times New Roman"/>
            <w:lang w:val="es-CL"/>
          </w:rPr>
          <w:t xml:space="preserve"> </w:t>
        </w:r>
        <w:r w:rsidR="00027EE3" w:rsidRPr="00C2714A">
          <w:rPr>
            <w:rFonts w:eastAsia="Times New Roman"/>
            <w:lang w:val="es-CL"/>
          </w:rPr>
          <w:t>usando datos d</w:t>
        </w:r>
      </w:ins>
      <w:ins w:id="1571" w:author="Observatorio 02" w:date="2017-03-16T12:05:00Z">
        <w:r w:rsidRPr="00C2714A">
          <w:rPr>
            <w:rFonts w:eastAsia="Times New Roman"/>
            <w:lang w:val="es-CL"/>
          </w:rPr>
          <w:t>el año 2016</w:t>
        </w:r>
      </w:ins>
      <w:ins w:id="1572" w:author="Observatorio 02" w:date="2017-03-16T12:06:00Z">
        <w:r w:rsidRPr="00C2714A">
          <w:rPr>
            <w:rFonts w:eastAsia="Times New Roman"/>
            <w:lang w:val="es-CL"/>
          </w:rPr>
          <w:t>.</w:t>
        </w:r>
      </w:ins>
      <w:ins w:id="1573" w:author="Observatorio 02" w:date="2017-03-16T12:12:00Z">
        <w:r w:rsidR="00FB4160" w:rsidRPr="00C2714A">
          <w:rPr>
            <w:rFonts w:eastAsia="Times New Roman"/>
            <w:lang w:val="es-CL"/>
          </w:rPr>
          <w:t xml:space="preserve"> Como se puede apreciar, </w:t>
        </w:r>
      </w:ins>
      <w:ins w:id="1574" w:author="Observatorio 02" w:date="2017-03-16T12:13:00Z">
        <w:r w:rsidR="00FB4160" w:rsidRPr="00C2714A">
          <w:rPr>
            <w:rFonts w:eastAsia="Times New Roman"/>
            <w:lang w:val="es-CL"/>
          </w:rPr>
          <w:t xml:space="preserve">la distribución varía mucho con el tamaño de empresa. </w:t>
        </w:r>
      </w:ins>
      <w:ins w:id="1575" w:author="Observatorio 02" w:date="2017-03-16T12:15:00Z">
        <w:r w:rsidR="00FB4160" w:rsidRPr="00C2714A">
          <w:rPr>
            <w:rFonts w:eastAsia="Times New Roman"/>
            <w:lang w:val="es-CL"/>
          </w:rPr>
          <w:t xml:space="preserve">Por ejemplo, </w:t>
        </w:r>
      </w:ins>
      <w:ins w:id="1576" w:author="Observatorio 02" w:date="2017-03-16T12:17:00Z">
        <w:r w:rsidR="00650AD5" w:rsidRPr="00C2714A">
          <w:rPr>
            <w:rFonts w:eastAsia="Times New Roman"/>
            <w:lang w:val="es-CL"/>
          </w:rPr>
          <w:t xml:space="preserve">mientras </w:t>
        </w:r>
      </w:ins>
      <w:ins w:id="1577" w:author="Observatorio 02" w:date="2017-03-16T12:13:00Z">
        <w:r w:rsidR="00FB4160" w:rsidRPr="00C2714A">
          <w:rPr>
            <w:rFonts w:eastAsia="Times New Roman"/>
            <w:lang w:val="es-CL"/>
          </w:rPr>
          <w:t>los ocupados con educaci</w:t>
        </w:r>
      </w:ins>
      <w:ins w:id="1578" w:author="Observatorio 02" w:date="2017-03-16T12:14:00Z">
        <w:r w:rsidR="00FB4160" w:rsidRPr="00C2714A">
          <w:rPr>
            <w:rFonts w:eastAsia="Times New Roman"/>
            <w:lang w:val="es-CL"/>
          </w:rPr>
          <w:t xml:space="preserve">ón básica </w:t>
        </w:r>
      </w:ins>
      <w:ins w:id="1579" w:author="Observatorio 02" w:date="2017-03-16T12:15:00Z">
        <w:r w:rsidR="00FB4160" w:rsidRPr="00C2714A">
          <w:rPr>
            <w:rFonts w:eastAsia="Times New Roman"/>
            <w:lang w:val="es-CL"/>
          </w:rPr>
          <w:t xml:space="preserve">representan el 33,5% a nivel nacional, </w:t>
        </w:r>
      </w:ins>
      <w:ins w:id="1580" w:author="Observatorio 02" w:date="2017-03-16T12:16:00Z">
        <w:r w:rsidR="00FB4160" w:rsidRPr="00C2714A">
          <w:rPr>
            <w:rFonts w:eastAsia="Times New Roman"/>
            <w:lang w:val="es-CL"/>
          </w:rPr>
          <w:t xml:space="preserve">entre los trabajadores por cuenta propia unipersonales, </w:t>
        </w:r>
      </w:ins>
      <w:ins w:id="1581" w:author="Observatorio 02" w:date="2017-03-16T12:17:00Z">
        <w:r w:rsidR="00650AD5" w:rsidRPr="00C2714A">
          <w:rPr>
            <w:rFonts w:eastAsia="Times New Roman"/>
            <w:lang w:val="es-CL"/>
          </w:rPr>
          <w:t xml:space="preserve">esta participación se eleva al 42,4%. Asimismo, mientras los ocupados profesionales representan el 7,3% a nivel nacional, entre los trabajadores por cuenta propia unipersonales, esta participación se </w:t>
        </w:r>
      </w:ins>
      <w:ins w:id="1582" w:author="Observatorio 02" w:date="2017-03-16T12:18:00Z">
        <w:r w:rsidR="00650AD5" w:rsidRPr="00C2714A">
          <w:rPr>
            <w:rFonts w:eastAsia="Times New Roman"/>
            <w:lang w:val="es-CL"/>
          </w:rPr>
          <w:t>reduce</w:t>
        </w:r>
      </w:ins>
      <w:ins w:id="1583" w:author="Observatorio 02" w:date="2017-03-16T12:17:00Z">
        <w:r w:rsidR="00650AD5" w:rsidRPr="00C2714A">
          <w:rPr>
            <w:rFonts w:eastAsia="Times New Roman"/>
            <w:lang w:val="es-CL"/>
          </w:rPr>
          <w:t xml:space="preserve"> al </w:t>
        </w:r>
      </w:ins>
      <w:ins w:id="1584" w:author="Observatorio 02" w:date="2017-03-16T12:18:00Z">
        <w:r w:rsidR="00650AD5" w:rsidRPr="00C2714A">
          <w:rPr>
            <w:rFonts w:eastAsia="Times New Roman"/>
            <w:lang w:val="es-CL"/>
          </w:rPr>
          <w:t>1</w:t>
        </w:r>
      </w:ins>
      <w:ins w:id="1585" w:author="Observatorio 02" w:date="2017-03-16T12:17:00Z">
        <w:r w:rsidR="00650AD5" w:rsidRPr="00C2714A">
          <w:rPr>
            <w:rFonts w:eastAsia="Times New Roman"/>
            <w:lang w:val="es-CL"/>
          </w:rPr>
          <w:t>,</w:t>
        </w:r>
      </w:ins>
      <w:ins w:id="1586" w:author="Observatorio 02" w:date="2017-03-16T12:18:00Z">
        <w:r w:rsidR="00650AD5" w:rsidRPr="00C2714A">
          <w:rPr>
            <w:rFonts w:eastAsia="Times New Roman"/>
            <w:lang w:val="es-CL"/>
          </w:rPr>
          <w:t>3</w:t>
        </w:r>
      </w:ins>
      <w:ins w:id="1587" w:author="Observatorio 02" w:date="2017-03-16T12:17:00Z">
        <w:r w:rsidR="00650AD5" w:rsidRPr="00C2714A">
          <w:rPr>
            <w:rFonts w:eastAsia="Times New Roman"/>
            <w:lang w:val="es-CL"/>
          </w:rPr>
          <w:t xml:space="preserve">%. </w:t>
        </w:r>
      </w:ins>
      <w:ins w:id="1588" w:author="Observatorio 02" w:date="2017-03-16T12:18:00Z">
        <w:r w:rsidR="00650AD5" w:rsidRPr="00C2714A">
          <w:rPr>
            <w:rFonts w:eastAsia="Times New Roman"/>
            <w:lang w:val="es-CL"/>
          </w:rPr>
          <w:t>Ambos fenómenos son naturales, dado que el empleo en empresa unipersonales tiende a ser relativamente precario.</w:t>
        </w:r>
      </w:ins>
    </w:p>
    <w:p w14:paraId="3A464325" w14:textId="087A5E40" w:rsidR="00E75693" w:rsidRPr="00C2714A" w:rsidRDefault="00E75693" w:rsidP="00737596">
      <w:pPr>
        <w:spacing w:after="0" w:line="276" w:lineRule="auto"/>
        <w:jc w:val="both"/>
        <w:rPr>
          <w:ins w:id="1589" w:author="Observatorio 02" w:date="2017-03-16T10:52:00Z"/>
          <w:rFonts w:eastAsia="Times New Roman"/>
          <w:lang w:val="es-CL"/>
        </w:rPr>
      </w:pPr>
    </w:p>
    <w:p w14:paraId="0C1E5AC5" w14:textId="56CEB8E3" w:rsidR="00F76DD6" w:rsidRPr="00C2714A" w:rsidRDefault="00B25F14">
      <w:pPr>
        <w:spacing w:after="0" w:line="240" w:lineRule="auto"/>
        <w:jc w:val="both"/>
        <w:rPr>
          <w:ins w:id="1590" w:author="Observatorio 02" w:date="2017-03-16T10:52:00Z"/>
          <w:rFonts w:eastAsia="Times New Roman"/>
          <w:b/>
          <w:bCs/>
          <w:color w:val="323E4F" w:themeColor="text2" w:themeShade="BF"/>
          <w:bdr w:val="none" w:sz="0" w:space="0" w:color="auto"/>
          <w:lang w:val="es-CL" w:eastAsia="es-CL"/>
          <w:rPrChange w:id="1591" w:author="Observatorio 02" w:date="2017-03-23T14:31:00Z">
            <w:rPr>
              <w:ins w:id="1592" w:author="Observatorio 02" w:date="2017-03-16T10:52:00Z"/>
              <w:rFonts w:eastAsia="Times New Roman"/>
              <w:lang w:val="es-CL"/>
            </w:rPr>
          </w:rPrChange>
        </w:rPr>
        <w:pPrChange w:id="1593" w:author="Observatorio 02" w:date="2017-03-16T10:59:00Z">
          <w:pPr>
            <w:spacing w:after="0" w:line="276" w:lineRule="auto"/>
            <w:jc w:val="both"/>
          </w:pPr>
        </w:pPrChange>
      </w:pPr>
      <w:ins w:id="1594" w:author="Observatorio 02" w:date="2017-03-16T12:04:00Z">
        <w:r w:rsidRPr="00C2714A">
          <w:rPr>
            <w:rFonts w:eastAsia="Times New Roman"/>
            <w:b/>
            <w:bCs/>
            <w:color w:val="323E4F" w:themeColor="text2" w:themeShade="BF"/>
            <w:bdr w:val="none" w:sz="0" w:space="0" w:color="auto"/>
            <w:lang w:val="es-CL" w:eastAsia="es-CL"/>
            <w:rPrChange w:id="1595"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1596" w:author="Observatorio 02" w:date="2017-03-16T10:59:00Z">
        <w:r w:rsidR="002466CD" w:rsidRPr="00C2714A">
          <w:rPr>
            <w:rFonts w:eastAsia="Times New Roman"/>
            <w:b/>
            <w:bCs/>
            <w:color w:val="323E4F" w:themeColor="text2" w:themeShade="BF"/>
            <w:bdr w:val="none" w:sz="0" w:space="0" w:color="auto"/>
            <w:lang w:val="es-CL" w:eastAsia="es-CL"/>
            <w:rPrChange w:id="1597" w:author="Observatorio 02" w:date="2017-03-23T14:31:00Z">
              <w:rPr>
                <w:rFonts w:eastAsia="Times New Roman"/>
                <w:b/>
                <w:bCs/>
                <w:sz w:val="22"/>
                <w:szCs w:val="22"/>
                <w:bdr w:val="none" w:sz="0" w:space="0" w:color="auto"/>
                <w:lang w:val="es-CL" w:eastAsia="es-CL"/>
              </w:rPr>
            </w:rPrChange>
          </w:rPr>
          <w:t>5. Distribución de ocupados</w:t>
        </w:r>
      </w:ins>
      <w:ins w:id="1598" w:author="Observatorio 02" w:date="2017-03-16T12:23:00Z">
        <w:r w:rsidR="00F275AA" w:rsidRPr="00C2714A">
          <w:rPr>
            <w:rFonts w:eastAsia="Times New Roman"/>
            <w:b/>
            <w:bCs/>
            <w:color w:val="323E4F" w:themeColor="text2" w:themeShade="BF"/>
            <w:bdr w:val="none" w:sz="0" w:space="0" w:color="auto"/>
            <w:lang w:val="es-CL" w:eastAsia="es-CL"/>
            <w:rPrChange w:id="1599" w:author="Observatorio 02" w:date="2017-03-23T14:31:00Z">
              <w:rPr>
                <w:rFonts w:eastAsia="Times New Roman"/>
                <w:b/>
                <w:bCs/>
                <w:color w:val="1F3864" w:themeColor="accent5" w:themeShade="80"/>
                <w:szCs w:val="22"/>
                <w:bdr w:val="none" w:sz="0" w:space="0" w:color="auto"/>
                <w:lang w:val="es-CL" w:eastAsia="es-CL"/>
              </w:rPr>
            </w:rPrChange>
          </w:rPr>
          <w:t xml:space="preserve"> del sector</w:t>
        </w:r>
      </w:ins>
      <w:ins w:id="1600" w:author="Observatorio 02" w:date="2017-03-16T10:59:00Z">
        <w:r w:rsidR="002466CD" w:rsidRPr="00C2714A">
          <w:rPr>
            <w:rFonts w:eastAsia="Times New Roman"/>
            <w:b/>
            <w:bCs/>
            <w:color w:val="323E4F" w:themeColor="text2" w:themeShade="BF"/>
            <w:bdr w:val="none" w:sz="0" w:space="0" w:color="auto"/>
            <w:lang w:val="es-CL" w:eastAsia="es-CL"/>
            <w:rPrChange w:id="1601" w:author="Observatorio 02" w:date="2017-03-23T14:31:00Z">
              <w:rPr>
                <w:rFonts w:eastAsia="Times New Roman"/>
                <w:b/>
                <w:bCs/>
                <w:sz w:val="22"/>
                <w:szCs w:val="22"/>
                <w:bdr w:val="none" w:sz="0" w:space="0" w:color="auto"/>
                <w:lang w:val="es-CL" w:eastAsia="es-CL"/>
              </w:rPr>
            </w:rPrChange>
          </w:rPr>
          <w:t xml:space="preserve"> </w:t>
        </w:r>
      </w:ins>
      <w:ins w:id="1602" w:author="Observatorio 02" w:date="2017-03-16T12:05:00Z">
        <w:r w:rsidRPr="00C2714A">
          <w:rPr>
            <w:rFonts w:eastAsia="Times New Roman"/>
            <w:b/>
            <w:bCs/>
            <w:color w:val="323E4F" w:themeColor="text2" w:themeShade="BF"/>
            <w:bdr w:val="none" w:sz="0" w:space="0" w:color="auto"/>
            <w:lang w:val="es-CL" w:eastAsia="es-CL"/>
            <w:rPrChange w:id="1603" w:author="Observatorio 02" w:date="2017-03-23T14:31:00Z">
              <w:rPr>
                <w:rFonts w:eastAsia="Times New Roman"/>
                <w:b/>
                <w:bCs/>
                <w:color w:val="1F3864" w:themeColor="accent5" w:themeShade="80"/>
                <w:szCs w:val="22"/>
                <w:bdr w:val="none" w:sz="0" w:space="0" w:color="auto"/>
                <w:lang w:val="es-CL" w:eastAsia="es-CL"/>
              </w:rPr>
            </w:rPrChange>
          </w:rPr>
          <w:t>por</w:t>
        </w:r>
      </w:ins>
      <w:ins w:id="1604" w:author="Observatorio 02" w:date="2017-03-16T10:59:00Z">
        <w:r w:rsidR="002466CD" w:rsidRPr="00C2714A">
          <w:rPr>
            <w:rFonts w:eastAsia="Times New Roman"/>
            <w:b/>
            <w:bCs/>
            <w:color w:val="323E4F" w:themeColor="text2" w:themeShade="BF"/>
            <w:bdr w:val="none" w:sz="0" w:space="0" w:color="auto"/>
            <w:lang w:val="es-CL" w:eastAsia="es-CL"/>
            <w:rPrChange w:id="1605" w:author="Observatorio 02" w:date="2017-03-23T14:31:00Z">
              <w:rPr>
                <w:rFonts w:eastAsia="Times New Roman"/>
                <w:b/>
                <w:bCs/>
                <w:sz w:val="22"/>
                <w:szCs w:val="22"/>
                <w:bdr w:val="none" w:sz="0" w:space="0" w:color="auto"/>
                <w:lang w:val="es-CL" w:eastAsia="es-CL"/>
              </w:rPr>
            </w:rPrChange>
          </w:rPr>
          <w:t xml:space="preserve"> tamaño de empresa según nivel educacional (%), 2016</w:t>
        </w:r>
      </w:ins>
    </w:p>
    <w:tbl>
      <w:tblPr>
        <w:tblW w:w="8239" w:type="dxa"/>
        <w:tblInd w:w="-70" w:type="dxa"/>
        <w:tblCellMar>
          <w:left w:w="70" w:type="dxa"/>
          <w:right w:w="70" w:type="dxa"/>
        </w:tblCellMar>
        <w:tblLook w:val="04A0" w:firstRow="1" w:lastRow="0" w:firstColumn="1" w:lastColumn="0" w:noHBand="0" w:noVBand="1"/>
        <w:tblPrChange w:id="1606" w:author="Observatorio 02" w:date="2017-04-17T12:16:00Z">
          <w:tblPr>
            <w:tblW w:w="5107" w:type="dxa"/>
            <w:tblCellMar>
              <w:left w:w="70" w:type="dxa"/>
              <w:right w:w="70" w:type="dxa"/>
            </w:tblCellMar>
            <w:tblLook w:val="04A0" w:firstRow="1" w:lastRow="0" w:firstColumn="1" w:lastColumn="0" w:noHBand="0" w:noVBand="1"/>
          </w:tblPr>
        </w:tblPrChange>
      </w:tblPr>
      <w:tblGrid>
        <w:gridCol w:w="70"/>
        <w:gridCol w:w="1366"/>
        <w:gridCol w:w="70"/>
        <w:gridCol w:w="1048"/>
        <w:gridCol w:w="70"/>
        <w:gridCol w:w="657"/>
        <w:gridCol w:w="70"/>
        <w:gridCol w:w="633"/>
        <w:gridCol w:w="70"/>
        <w:gridCol w:w="767"/>
        <w:gridCol w:w="70"/>
        <w:gridCol w:w="1073"/>
        <w:gridCol w:w="70"/>
        <w:gridCol w:w="950"/>
        <w:gridCol w:w="70"/>
        <w:gridCol w:w="510"/>
        <w:gridCol w:w="70"/>
        <w:gridCol w:w="535"/>
        <w:gridCol w:w="70"/>
        <w:tblGridChange w:id="1607">
          <w:tblGrid>
            <w:gridCol w:w="1436"/>
            <w:gridCol w:w="1118"/>
            <w:gridCol w:w="727"/>
            <w:gridCol w:w="703"/>
            <w:gridCol w:w="837"/>
            <w:gridCol w:w="1143"/>
            <w:gridCol w:w="1020"/>
            <w:gridCol w:w="580"/>
            <w:gridCol w:w="605"/>
          </w:tblGrid>
        </w:tblGridChange>
      </w:tblGrid>
      <w:tr w:rsidR="00015CE4" w:rsidRPr="00015CE4" w14:paraId="4E0603C8" w14:textId="77777777" w:rsidTr="00015CE4">
        <w:trPr>
          <w:gridBefore w:val="1"/>
          <w:wBefore w:w="70" w:type="dxa"/>
          <w:trHeight w:val="219"/>
          <w:ins w:id="1608" w:author="Observatorio 02" w:date="2017-04-17T12:15:00Z"/>
          <w:trPrChange w:id="1609" w:author="Observatorio 02" w:date="2017-04-17T12:16:00Z">
            <w:trPr>
              <w:trHeight w:val="219"/>
            </w:trPr>
          </w:trPrChange>
        </w:trPr>
        <w:tc>
          <w:tcPr>
            <w:tcW w:w="1436" w:type="dxa"/>
            <w:gridSpan w:val="2"/>
            <w:tcBorders>
              <w:top w:val="single" w:sz="8" w:space="0" w:color="000000"/>
              <w:left w:val="nil"/>
              <w:bottom w:val="single" w:sz="4" w:space="0" w:color="000000"/>
              <w:right w:val="nil"/>
            </w:tcBorders>
            <w:shd w:val="clear" w:color="000000" w:fill="FFFFFF"/>
            <w:noWrap/>
            <w:vAlign w:val="bottom"/>
            <w:hideMark/>
            <w:tcPrChange w:id="1610" w:author="Observatorio 02" w:date="2017-04-17T12:16:00Z">
              <w:tcPr>
                <w:tcW w:w="989" w:type="dxa"/>
                <w:tcBorders>
                  <w:top w:val="single" w:sz="8" w:space="0" w:color="000000"/>
                  <w:left w:val="nil"/>
                  <w:bottom w:val="single" w:sz="4" w:space="0" w:color="000000"/>
                  <w:right w:val="nil"/>
                </w:tcBorders>
                <w:shd w:val="clear" w:color="000000" w:fill="FFFFFF"/>
                <w:noWrap/>
                <w:vAlign w:val="bottom"/>
                <w:hideMark/>
              </w:tcPr>
            </w:tcPrChange>
          </w:tcPr>
          <w:p w14:paraId="13C5404B" w14:textId="77777777" w:rsidR="00015CE4" w:rsidRPr="00015CE4" w:rsidRDefault="00015CE4" w:rsidP="00015CE4">
            <w:pPr>
              <w:spacing w:after="0" w:line="240" w:lineRule="auto"/>
              <w:rPr>
                <w:ins w:id="1611" w:author="Observatorio 02" w:date="2017-04-17T12:15:00Z"/>
                <w:rFonts w:eastAsia="Times New Roman"/>
                <w:sz w:val="22"/>
                <w:szCs w:val="22"/>
                <w:bdr w:val="none" w:sz="0" w:space="0" w:color="auto"/>
                <w:lang w:val="es-CL" w:eastAsia="es-CL"/>
              </w:rPr>
            </w:pPr>
            <w:ins w:id="1612" w:author="Observatorio 02" w:date="2017-04-17T12:15:00Z">
              <w:r w:rsidRPr="00015CE4">
                <w:rPr>
                  <w:rFonts w:eastAsia="Times New Roman"/>
                  <w:sz w:val="22"/>
                  <w:szCs w:val="22"/>
                  <w:bdr w:val="none" w:sz="0" w:space="0" w:color="auto"/>
                  <w:lang w:val="es-CL" w:eastAsia="es-CL"/>
                </w:rPr>
                <w:lastRenderedPageBreak/>
                <w:t>Tamaño de empresa</w:t>
              </w:r>
            </w:ins>
          </w:p>
        </w:tc>
        <w:tc>
          <w:tcPr>
            <w:tcW w:w="1118" w:type="dxa"/>
            <w:gridSpan w:val="2"/>
            <w:tcBorders>
              <w:top w:val="single" w:sz="8" w:space="0" w:color="000000"/>
              <w:left w:val="nil"/>
              <w:bottom w:val="single" w:sz="4" w:space="0" w:color="000000"/>
              <w:right w:val="nil"/>
            </w:tcBorders>
            <w:shd w:val="clear" w:color="000000" w:fill="FFFFFF"/>
            <w:noWrap/>
            <w:vAlign w:val="bottom"/>
            <w:hideMark/>
            <w:tcPrChange w:id="1613" w:author="Observatorio 02" w:date="2017-04-17T12:16:00Z">
              <w:tcPr>
                <w:tcW w:w="570" w:type="dxa"/>
                <w:tcBorders>
                  <w:top w:val="single" w:sz="8" w:space="0" w:color="000000"/>
                  <w:left w:val="nil"/>
                  <w:bottom w:val="single" w:sz="4" w:space="0" w:color="000000"/>
                  <w:right w:val="nil"/>
                </w:tcBorders>
                <w:shd w:val="clear" w:color="000000" w:fill="FFFFFF"/>
                <w:noWrap/>
                <w:vAlign w:val="bottom"/>
                <w:hideMark/>
              </w:tcPr>
            </w:tcPrChange>
          </w:tcPr>
          <w:p w14:paraId="1140305A" w14:textId="77777777" w:rsidR="00015CE4" w:rsidRPr="00015CE4" w:rsidRDefault="00015CE4" w:rsidP="00015CE4">
            <w:pPr>
              <w:spacing w:after="0" w:line="240" w:lineRule="auto"/>
              <w:jc w:val="center"/>
              <w:rPr>
                <w:ins w:id="1614" w:author="Observatorio 02" w:date="2017-04-17T12:15:00Z"/>
                <w:rFonts w:eastAsia="Times New Roman"/>
                <w:sz w:val="22"/>
                <w:szCs w:val="22"/>
                <w:bdr w:val="none" w:sz="0" w:space="0" w:color="auto"/>
                <w:lang w:val="es-CL" w:eastAsia="es-CL"/>
              </w:rPr>
            </w:pPr>
            <w:ins w:id="1615" w:author="Observatorio 02" w:date="2017-04-17T12:15:00Z">
              <w:r w:rsidRPr="00015CE4">
                <w:rPr>
                  <w:rFonts w:eastAsia="Times New Roman"/>
                  <w:sz w:val="22"/>
                  <w:szCs w:val="22"/>
                  <w:bdr w:val="none" w:sz="0" w:space="0" w:color="auto"/>
                  <w:lang w:val="es-CL" w:eastAsia="es-CL"/>
                </w:rPr>
                <w:t>Básica incompleta o menos</w:t>
              </w:r>
            </w:ins>
          </w:p>
        </w:tc>
        <w:tc>
          <w:tcPr>
            <w:tcW w:w="727" w:type="dxa"/>
            <w:gridSpan w:val="2"/>
            <w:tcBorders>
              <w:top w:val="single" w:sz="8" w:space="0" w:color="000000"/>
              <w:left w:val="nil"/>
              <w:bottom w:val="single" w:sz="4" w:space="0" w:color="000000"/>
              <w:right w:val="nil"/>
            </w:tcBorders>
            <w:shd w:val="clear" w:color="000000" w:fill="FFFFFF"/>
            <w:noWrap/>
            <w:vAlign w:val="bottom"/>
            <w:hideMark/>
            <w:tcPrChange w:id="1616" w:author="Observatorio 02" w:date="2017-04-17T12:16:00Z">
              <w:tcPr>
                <w:tcW w:w="489" w:type="dxa"/>
                <w:tcBorders>
                  <w:top w:val="single" w:sz="8" w:space="0" w:color="000000"/>
                  <w:left w:val="nil"/>
                  <w:bottom w:val="single" w:sz="4" w:space="0" w:color="000000"/>
                  <w:right w:val="nil"/>
                </w:tcBorders>
                <w:shd w:val="clear" w:color="000000" w:fill="FFFFFF"/>
                <w:noWrap/>
                <w:vAlign w:val="bottom"/>
                <w:hideMark/>
              </w:tcPr>
            </w:tcPrChange>
          </w:tcPr>
          <w:p w14:paraId="668B9B86" w14:textId="77777777" w:rsidR="00015CE4" w:rsidRPr="00015CE4" w:rsidRDefault="00015CE4" w:rsidP="00015CE4">
            <w:pPr>
              <w:spacing w:after="0" w:line="240" w:lineRule="auto"/>
              <w:jc w:val="center"/>
              <w:rPr>
                <w:ins w:id="1617" w:author="Observatorio 02" w:date="2017-04-17T12:15:00Z"/>
                <w:rFonts w:eastAsia="Times New Roman"/>
                <w:sz w:val="22"/>
                <w:szCs w:val="22"/>
                <w:bdr w:val="none" w:sz="0" w:space="0" w:color="auto"/>
                <w:lang w:val="es-CL" w:eastAsia="es-CL"/>
              </w:rPr>
            </w:pPr>
            <w:ins w:id="1618" w:author="Observatorio 02" w:date="2017-04-17T12:15:00Z">
              <w:r w:rsidRPr="00015CE4">
                <w:rPr>
                  <w:rFonts w:eastAsia="Times New Roman"/>
                  <w:sz w:val="22"/>
                  <w:szCs w:val="22"/>
                  <w:bdr w:val="none" w:sz="0" w:space="0" w:color="auto"/>
                  <w:lang w:val="es-CL" w:eastAsia="es-CL"/>
                </w:rPr>
                <w:t>Básica</w:t>
              </w:r>
            </w:ins>
          </w:p>
        </w:tc>
        <w:tc>
          <w:tcPr>
            <w:tcW w:w="703" w:type="dxa"/>
            <w:gridSpan w:val="2"/>
            <w:tcBorders>
              <w:top w:val="single" w:sz="8" w:space="0" w:color="000000"/>
              <w:left w:val="nil"/>
              <w:bottom w:val="single" w:sz="4" w:space="0" w:color="000000"/>
              <w:right w:val="nil"/>
            </w:tcBorders>
            <w:shd w:val="clear" w:color="000000" w:fill="FFFFFF"/>
            <w:noWrap/>
            <w:vAlign w:val="bottom"/>
            <w:hideMark/>
            <w:tcPrChange w:id="1619" w:author="Observatorio 02" w:date="2017-04-17T12:16:00Z">
              <w:tcPr>
                <w:tcW w:w="489" w:type="dxa"/>
                <w:tcBorders>
                  <w:top w:val="single" w:sz="8" w:space="0" w:color="000000"/>
                  <w:left w:val="nil"/>
                  <w:bottom w:val="single" w:sz="4" w:space="0" w:color="000000"/>
                  <w:right w:val="nil"/>
                </w:tcBorders>
                <w:shd w:val="clear" w:color="000000" w:fill="FFFFFF"/>
                <w:noWrap/>
                <w:vAlign w:val="bottom"/>
                <w:hideMark/>
              </w:tcPr>
            </w:tcPrChange>
          </w:tcPr>
          <w:p w14:paraId="14DA51AD" w14:textId="77777777" w:rsidR="00015CE4" w:rsidRPr="00015CE4" w:rsidRDefault="00015CE4" w:rsidP="00015CE4">
            <w:pPr>
              <w:spacing w:after="0" w:line="240" w:lineRule="auto"/>
              <w:jc w:val="center"/>
              <w:rPr>
                <w:ins w:id="1620" w:author="Observatorio 02" w:date="2017-04-17T12:15:00Z"/>
                <w:rFonts w:eastAsia="Times New Roman"/>
                <w:sz w:val="22"/>
                <w:szCs w:val="22"/>
                <w:bdr w:val="none" w:sz="0" w:space="0" w:color="auto"/>
                <w:lang w:val="es-CL" w:eastAsia="es-CL"/>
              </w:rPr>
            </w:pPr>
            <w:ins w:id="1621" w:author="Observatorio 02" w:date="2017-04-17T12:15:00Z">
              <w:r w:rsidRPr="00015CE4">
                <w:rPr>
                  <w:rFonts w:eastAsia="Times New Roman"/>
                  <w:sz w:val="22"/>
                  <w:szCs w:val="22"/>
                  <w:bdr w:val="none" w:sz="0" w:space="0" w:color="auto"/>
                  <w:lang w:val="es-CL" w:eastAsia="es-CL"/>
                </w:rPr>
                <w:t>Media</w:t>
              </w:r>
            </w:ins>
          </w:p>
        </w:tc>
        <w:tc>
          <w:tcPr>
            <w:tcW w:w="837" w:type="dxa"/>
            <w:gridSpan w:val="2"/>
            <w:tcBorders>
              <w:top w:val="single" w:sz="8" w:space="0" w:color="000000"/>
              <w:left w:val="nil"/>
              <w:bottom w:val="single" w:sz="4" w:space="0" w:color="000000"/>
              <w:right w:val="nil"/>
            </w:tcBorders>
            <w:shd w:val="clear" w:color="000000" w:fill="FFFFFF"/>
            <w:noWrap/>
            <w:vAlign w:val="bottom"/>
            <w:hideMark/>
            <w:tcPrChange w:id="1622" w:author="Observatorio 02" w:date="2017-04-17T12:16:00Z">
              <w:tcPr>
                <w:tcW w:w="489" w:type="dxa"/>
                <w:tcBorders>
                  <w:top w:val="single" w:sz="8" w:space="0" w:color="000000"/>
                  <w:left w:val="nil"/>
                  <w:bottom w:val="single" w:sz="4" w:space="0" w:color="000000"/>
                  <w:right w:val="nil"/>
                </w:tcBorders>
                <w:shd w:val="clear" w:color="000000" w:fill="FFFFFF"/>
                <w:noWrap/>
                <w:vAlign w:val="bottom"/>
                <w:hideMark/>
              </w:tcPr>
            </w:tcPrChange>
          </w:tcPr>
          <w:p w14:paraId="167C2634" w14:textId="77777777" w:rsidR="00015CE4" w:rsidRPr="00015CE4" w:rsidRDefault="00015CE4" w:rsidP="00015CE4">
            <w:pPr>
              <w:spacing w:after="0" w:line="240" w:lineRule="auto"/>
              <w:jc w:val="center"/>
              <w:rPr>
                <w:ins w:id="1623" w:author="Observatorio 02" w:date="2017-04-17T12:15:00Z"/>
                <w:rFonts w:eastAsia="Times New Roman"/>
                <w:sz w:val="22"/>
                <w:szCs w:val="22"/>
                <w:bdr w:val="none" w:sz="0" w:space="0" w:color="auto"/>
                <w:lang w:val="es-CL" w:eastAsia="es-CL"/>
              </w:rPr>
            </w:pPr>
            <w:ins w:id="1624" w:author="Observatorio 02" w:date="2017-04-17T12:15:00Z">
              <w:r w:rsidRPr="00015CE4">
                <w:rPr>
                  <w:rFonts w:eastAsia="Times New Roman"/>
                  <w:sz w:val="22"/>
                  <w:szCs w:val="22"/>
                  <w:bdr w:val="none" w:sz="0" w:space="0" w:color="auto"/>
                  <w:lang w:val="es-CL" w:eastAsia="es-CL"/>
                </w:rPr>
                <w:t>Técnica</w:t>
              </w:r>
            </w:ins>
          </w:p>
        </w:tc>
        <w:tc>
          <w:tcPr>
            <w:tcW w:w="1143" w:type="dxa"/>
            <w:gridSpan w:val="2"/>
            <w:tcBorders>
              <w:top w:val="single" w:sz="8" w:space="0" w:color="000000"/>
              <w:left w:val="nil"/>
              <w:bottom w:val="single" w:sz="4" w:space="0" w:color="000000"/>
              <w:right w:val="nil"/>
            </w:tcBorders>
            <w:shd w:val="clear" w:color="000000" w:fill="FFFFFF"/>
            <w:noWrap/>
            <w:vAlign w:val="bottom"/>
            <w:hideMark/>
            <w:tcPrChange w:id="1625" w:author="Observatorio 02" w:date="2017-04-17T12:16:00Z">
              <w:tcPr>
                <w:tcW w:w="583" w:type="dxa"/>
                <w:tcBorders>
                  <w:top w:val="single" w:sz="8" w:space="0" w:color="000000"/>
                  <w:left w:val="nil"/>
                  <w:bottom w:val="single" w:sz="4" w:space="0" w:color="000000"/>
                  <w:right w:val="nil"/>
                </w:tcBorders>
                <w:shd w:val="clear" w:color="000000" w:fill="FFFFFF"/>
                <w:noWrap/>
                <w:vAlign w:val="bottom"/>
                <w:hideMark/>
              </w:tcPr>
            </w:tcPrChange>
          </w:tcPr>
          <w:p w14:paraId="33D24FE4" w14:textId="77777777" w:rsidR="00015CE4" w:rsidRPr="00015CE4" w:rsidRDefault="00015CE4" w:rsidP="00015CE4">
            <w:pPr>
              <w:spacing w:after="0" w:line="240" w:lineRule="auto"/>
              <w:jc w:val="center"/>
              <w:rPr>
                <w:ins w:id="1626" w:author="Observatorio 02" w:date="2017-04-17T12:15:00Z"/>
                <w:rFonts w:eastAsia="Times New Roman"/>
                <w:sz w:val="22"/>
                <w:szCs w:val="22"/>
                <w:bdr w:val="none" w:sz="0" w:space="0" w:color="auto"/>
                <w:lang w:val="es-CL" w:eastAsia="es-CL"/>
              </w:rPr>
            </w:pPr>
            <w:ins w:id="1627" w:author="Observatorio 02" w:date="2017-04-17T12:15:00Z">
              <w:r w:rsidRPr="00015CE4">
                <w:rPr>
                  <w:rFonts w:eastAsia="Times New Roman"/>
                  <w:sz w:val="22"/>
                  <w:szCs w:val="22"/>
                  <w:bdr w:val="none" w:sz="0" w:space="0" w:color="auto"/>
                  <w:lang w:val="es-CL" w:eastAsia="es-CL"/>
                </w:rPr>
                <w:t>Profesional</w:t>
              </w:r>
            </w:ins>
          </w:p>
        </w:tc>
        <w:tc>
          <w:tcPr>
            <w:tcW w:w="1020" w:type="dxa"/>
            <w:gridSpan w:val="2"/>
            <w:tcBorders>
              <w:top w:val="single" w:sz="8" w:space="0" w:color="000000"/>
              <w:left w:val="nil"/>
              <w:bottom w:val="single" w:sz="4" w:space="0" w:color="000000"/>
              <w:right w:val="nil"/>
            </w:tcBorders>
            <w:shd w:val="clear" w:color="000000" w:fill="FFFFFF"/>
            <w:noWrap/>
            <w:vAlign w:val="bottom"/>
            <w:hideMark/>
            <w:tcPrChange w:id="1628" w:author="Observatorio 02" w:date="2017-04-17T12:16:00Z">
              <w:tcPr>
                <w:tcW w:w="520" w:type="dxa"/>
                <w:tcBorders>
                  <w:top w:val="single" w:sz="8" w:space="0" w:color="000000"/>
                  <w:left w:val="nil"/>
                  <w:bottom w:val="single" w:sz="4" w:space="0" w:color="000000"/>
                  <w:right w:val="nil"/>
                </w:tcBorders>
                <w:shd w:val="clear" w:color="000000" w:fill="FFFFFF"/>
                <w:noWrap/>
                <w:vAlign w:val="bottom"/>
                <w:hideMark/>
              </w:tcPr>
            </w:tcPrChange>
          </w:tcPr>
          <w:p w14:paraId="264F9DBE" w14:textId="77777777" w:rsidR="00015CE4" w:rsidRPr="00015CE4" w:rsidRDefault="00015CE4" w:rsidP="00015CE4">
            <w:pPr>
              <w:spacing w:after="0" w:line="240" w:lineRule="auto"/>
              <w:jc w:val="center"/>
              <w:rPr>
                <w:ins w:id="1629" w:author="Observatorio 02" w:date="2017-04-17T12:15:00Z"/>
                <w:rFonts w:eastAsia="Times New Roman"/>
                <w:sz w:val="22"/>
                <w:szCs w:val="22"/>
                <w:bdr w:val="none" w:sz="0" w:space="0" w:color="auto"/>
                <w:lang w:val="es-CL" w:eastAsia="es-CL"/>
              </w:rPr>
            </w:pPr>
            <w:ins w:id="1630" w:author="Observatorio 02" w:date="2017-04-17T12:15:00Z">
              <w:r w:rsidRPr="00015CE4">
                <w:rPr>
                  <w:rFonts w:eastAsia="Times New Roman"/>
                  <w:sz w:val="22"/>
                  <w:szCs w:val="22"/>
                  <w:bdr w:val="none" w:sz="0" w:space="0" w:color="auto"/>
                  <w:lang w:val="es-CL" w:eastAsia="es-CL"/>
                </w:rPr>
                <w:t>Postgrado</w:t>
              </w:r>
            </w:ins>
          </w:p>
        </w:tc>
        <w:tc>
          <w:tcPr>
            <w:tcW w:w="580" w:type="dxa"/>
            <w:gridSpan w:val="2"/>
            <w:tcBorders>
              <w:top w:val="single" w:sz="8" w:space="0" w:color="000000"/>
              <w:left w:val="nil"/>
              <w:bottom w:val="single" w:sz="4" w:space="0" w:color="000000"/>
              <w:right w:val="nil"/>
            </w:tcBorders>
            <w:shd w:val="clear" w:color="000000" w:fill="FFFFFF"/>
            <w:noWrap/>
            <w:vAlign w:val="bottom"/>
            <w:hideMark/>
            <w:tcPrChange w:id="1631" w:author="Observatorio 02" w:date="2017-04-17T12:16:00Z">
              <w:tcPr>
                <w:tcW w:w="489" w:type="dxa"/>
                <w:tcBorders>
                  <w:top w:val="single" w:sz="8" w:space="0" w:color="000000"/>
                  <w:left w:val="nil"/>
                  <w:bottom w:val="single" w:sz="4" w:space="0" w:color="000000"/>
                  <w:right w:val="nil"/>
                </w:tcBorders>
                <w:shd w:val="clear" w:color="000000" w:fill="FFFFFF"/>
                <w:noWrap/>
                <w:vAlign w:val="bottom"/>
                <w:hideMark/>
              </w:tcPr>
            </w:tcPrChange>
          </w:tcPr>
          <w:p w14:paraId="5763598A" w14:textId="77777777" w:rsidR="00015CE4" w:rsidRPr="00015CE4" w:rsidRDefault="00015CE4" w:rsidP="00015CE4">
            <w:pPr>
              <w:spacing w:after="0" w:line="240" w:lineRule="auto"/>
              <w:jc w:val="center"/>
              <w:rPr>
                <w:ins w:id="1632" w:author="Observatorio 02" w:date="2017-04-17T12:15:00Z"/>
                <w:rFonts w:eastAsia="Times New Roman"/>
                <w:sz w:val="22"/>
                <w:szCs w:val="22"/>
                <w:bdr w:val="none" w:sz="0" w:space="0" w:color="auto"/>
                <w:lang w:val="es-CL" w:eastAsia="es-CL"/>
              </w:rPr>
            </w:pPr>
            <w:ins w:id="1633" w:author="Observatorio 02" w:date="2017-04-17T12:15:00Z">
              <w:r w:rsidRPr="00015CE4">
                <w:rPr>
                  <w:rFonts w:eastAsia="Times New Roman"/>
                  <w:sz w:val="22"/>
                  <w:szCs w:val="22"/>
                  <w:bdr w:val="none" w:sz="0" w:space="0" w:color="auto"/>
                  <w:lang w:val="es-CL" w:eastAsia="es-CL"/>
                </w:rPr>
                <w:t>ns/nr</w:t>
              </w:r>
            </w:ins>
          </w:p>
        </w:tc>
        <w:tc>
          <w:tcPr>
            <w:tcW w:w="605" w:type="dxa"/>
            <w:gridSpan w:val="2"/>
            <w:tcBorders>
              <w:top w:val="single" w:sz="8" w:space="0" w:color="000000"/>
              <w:left w:val="nil"/>
              <w:bottom w:val="single" w:sz="4" w:space="0" w:color="000000"/>
              <w:right w:val="nil"/>
            </w:tcBorders>
            <w:shd w:val="clear" w:color="000000" w:fill="FFFFFF"/>
            <w:noWrap/>
            <w:vAlign w:val="bottom"/>
            <w:hideMark/>
            <w:tcPrChange w:id="1634" w:author="Observatorio 02" w:date="2017-04-17T12:16:00Z">
              <w:tcPr>
                <w:tcW w:w="489" w:type="dxa"/>
                <w:tcBorders>
                  <w:top w:val="single" w:sz="8" w:space="0" w:color="000000"/>
                  <w:left w:val="nil"/>
                  <w:bottom w:val="single" w:sz="4" w:space="0" w:color="000000"/>
                  <w:right w:val="nil"/>
                </w:tcBorders>
                <w:shd w:val="clear" w:color="000000" w:fill="FFFFFF"/>
                <w:noWrap/>
                <w:vAlign w:val="bottom"/>
                <w:hideMark/>
              </w:tcPr>
            </w:tcPrChange>
          </w:tcPr>
          <w:p w14:paraId="196EE2F8" w14:textId="77777777" w:rsidR="00015CE4" w:rsidRPr="00015CE4" w:rsidRDefault="00015CE4" w:rsidP="00015CE4">
            <w:pPr>
              <w:spacing w:after="0" w:line="240" w:lineRule="auto"/>
              <w:jc w:val="center"/>
              <w:rPr>
                <w:ins w:id="1635" w:author="Observatorio 02" w:date="2017-04-17T12:15:00Z"/>
                <w:rFonts w:eastAsia="Times New Roman"/>
                <w:sz w:val="22"/>
                <w:szCs w:val="22"/>
                <w:bdr w:val="none" w:sz="0" w:space="0" w:color="auto"/>
                <w:lang w:val="es-CL" w:eastAsia="es-CL"/>
              </w:rPr>
            </w:pPr>
            <w:ins w:id="1636" w:author="Observatorio 02" w:date="2017-04-17T12:15:00Z">
              <w:r w:rsidRPr="00015CE4">
                <w:rPr>
                  <w:rFonts w:eastAsia="Times New Roman"/>
                  <w:sz w:val="22"/>
                  <w:szCs w:val="22"/>
                  <w:bdr w:val="none" w:sz="0" w:space="0" w:color="auto"/>
                  <w:lang w:val="es-CL" w:eastAsia="es-CL"/>
                </w:rPr>
                <w:t>Total</w:t>
              </w:r>
            </w:ins>
          </w:p>
        </w:tc>
      </w:tr>
      <w:tr w:rsidR="00015CE4" w:rsidRPr="00015CE4" w14:paraId="47BD819C" w14:textId="77777777" w:rsidTr="00015CE4">
        <w:trPr>
          <w:gridAfter w:val="1"/>
          <w:wAfter w:w="70" w:type="dxa"/>
          <w:trHeight w:val="219"/>
          <w:ins w:id="1637" w:author="Observatorio 02" w:date="2017-04-17T12:15:00Z"/>
          <w:trPrChange w:id="1638" w:author="Observatorio 02" w:date="2017-04-17T12:16:00Z">
            <w:trPr>
              <w:trHeight w:val="219"/>
            </w:trPr>
          </w:trPrChange>
        </w:trPr>
        <w:tc>
          <w:tcPr>
            <w:tcW w:w="1436" w:type="dxa"/>
            <w:gridSpan w:val="2"/>
            <w:tcBorders>
              <w:top w:val="nil"/>
              <w:left w:val="nil"/>
              <w:bottom w:val="nil"/>
              <w:right w:val="nil"/>
            </w:tcBorders>
            <w:shd w:val="clear" w:color="000000" w:fill="FFFFFF"/>
            <w:noWrap/>
            <w:vAlign w:val="bottom"/>
            <w:hideMark/>
            <w:tcPrChange w:id="1639" w:author="Observatorio 02" w:date="2017-04-17T12:16:00Z">
              <w:tcPr>
                <w:tcW w:w="989" w:type="dxa"/>
                <w:tcBorders>
                  <w:top w:val="nil"/>
                  <w:left w:val="nil"/>
                  <w:bottom w:val="nil"/>
                  <w:right w:val="nil"/>
                </w:tcBorders>
                <w:shd w:val="clear" w:color="000000" w:fill="FFFFFF"/>
                <w:noWrap/>
                <w:vAlign w:val="bottom"/>
                <w:hideMark/>
              </w:tcPr>
            </w:tcPrChange>
          </w:tcPr>
          <w:p w14:paraId="57CBF8A1" w14:textId="77777777" w:rsidR="00015CE4" w:rsidRPr="00015CE4" w:rsidRDefault="00015CE4" w:rsidP="00015CE4">
            <w:pPr>
              <w:spacing w:after="0" w:line="240" w:lineRule="auto"/>
              <w:ind w:firstLineChars="100" w:firstLine="220"/>
              <w:rPr>
                <w:ins w:id="1640" w:author="Observatorio 02" w:date="2017-04-17T12:15:00Z"/>
                <w:rFonts w:eastAsia="Times New Roman"/>
                <w:sz w:val="22"/>
                <w:szCs w:val="22"/>
                <w:bdr w:val="none" w:sz="0" w:space="0" w:color="auto"/>
                <w:lang w:val="es-CL" w:eastAsia="es-CL"/>
              </w:rPr>
            </w:pPr>
            <w:ins w:id="1641" w:author="Observatorio 02" w:date="2017-04-17T12:15:00Z">
              <w:r w:rsidRPr="00015CE4">
                <w:rPr>
                  <w:rFonts w:eastAsia="Times New Roman"/>
                  <w:sz w:val="22"/>
                  <w:szCs w:val="22"/>
                  <w:bdr w:val="none" w:sz="0" w:space="0" w:color="auto"/>
                  <w:lang w:val="es-CL" w:eastAsia="es-CL"/>
                </w:rPr>
                <w:t>Unipersonal</w:t>
              </w:r>
            </w:ins>
          </w:p>
        </w:tc>
        <w:tc>
          <w:tcPr>
            <w:tcW w:w="1118" w:type="dxa"/>
            <w:gridSpan w:val="2"/>
            <w:tcBorders>
              <w:top w:val="nil"/>
              <w:left w:val="nil"/>
              <w:bottom w:val="nil"/>
              <w:right w:val="nil"/>
            </w:tcBorders>
            <w:shd w:val="clear" w:color="000000" w:fill="FFFFFF"/>
            <w:noWrap/>
            <w:vAlign w:val="bottom"/>
            <w:hideMark/>
            <w:tcPrChange w:id="1642" w:author="Observatorio 02" w:date="2017-04-17T12:16:00Z">
              <w:tcPr>
                <w:tcW w:w="570" w:type="dxa"/>
                <w:tcBorders>
                  <w:top w:val="nil"/>
                  <w:left w:val="nil"/>
                  <w:bottom w:val="nil"/>
                  <w:right w:val="nil"/>
                </w:tcBorders>
                <w:shd w:val="clear" w:color="000000" w:fill="FFFFFF"/>
                <w:noWrap/>
                <w:vAlign w:val="bottom"/>
                <w:hideMark/>
              </w:tcPr>
            </w:tcPrChange>
          </w:tcPr>
          <w:p w14:paraId="470E24AF" w14:textId="77777777" w:rsidR="00015CE4" w:rsidRPr="00015CE4" w:rsidRDefault="00015CE4" w:rsidP="00015CE4">
            <w:pPr>
              <w:spacing w:after="0" w:line="240" w:lineRule="auto"/>
              <w:jc w:val="right"/>
              <w:rPr>
                <w:ins w:id="1643" w:author="Observatorio 02" w:date="2017-04-17T12:15:00Z"/>
                <w:rFonts w:eastAsia="Times New Roman"/>
                <w:sz w:val="22"/>
                <w:szCs w:val="22"/>
                <w:bdr w:val="none" w:sz="0" w:space="0" w:color="auto"/>
                <w:lang w:val="es-CL" w:eastAsia="es-CL"/>
              </w:rPr>
            </w:pPr>
            <w:ins w:id="1644" w:author="Observatorio 02" w:date="2017-04-17T12:15:00Z">
              <w:r w:rsidRPr="00015CE4">
                <w:rPr>
                  <w:rFonts w:eastAsia="Times New Roman"/>
                  <w:sz w:val="22"/>
                  <w:szCs w:val="22"/>
                  <w:bdr w:val="none" w:sz="0" w:space="0" w:color="auto"/>
                  <w:lang w:val="es-CL" w:eastAsia="es-CL"/>
                </w:rPr>
                <w:t>19</w:t>
              </w:r>
            </w:ins>
          </w:p>
        </w:tc>
        <w:tc>
          <w:tcPr>
            <w:tcW w:w="727" w:type="dxa"/>
            <w:gridSpan w:val="2"/>
            <w:tcBorders>
              <w:top w:val="nil"/>
              <w:left w:val="nil"/>
              <w:bottom w:val="nil"/>
              <w:right w:val="nil"/>
            </w:tcBorders>
            <w:shd w:val="clear" w:color="000000" w:fill="FFFFFF"/>
            <w:noWrap/>
            <w:vAlign w:val="bottom"/>
            <w:hideMark/>
            <w:tcPrChange w:id="1645" w:author="Observatorio 02" w:date="2017-04-17T12:16:00Z">
              <w:tcPr>
                <w:tcW w:w="489" w:type="dxa"/>
                <w:tcBorders>
                  <w:top w:val="nil"/>
                  <w:left w:val="nil"/>
                  <w:bottom w:val="nil"/>
                  <w:right w:val="nil"/>
                </w:tcBorders>
                <w:shd w:val="clear" w:color="000000" w:fill="FFFFFF"/>
                <w:noWrap/>
                <w:vAlign w:val="bottom"/>
                <w:hideMark/>
              </w:tcPr>
            </w:tcPrChange>
          </w:tcPr>
          <w:p w14:paraId="04A23282" w14:textId="77777777" w:rsidR="00015CE4" w:rsidRPr="00015CE4" w:rsidRDefault="00015CE4" w:rsidP="00015CE4">
            <w:pPr>
              <w:spacing w:after="0" w:line="240" w:lineRule="auto"/>
              <w:jc w:val="right"/>
              <w:rPr>
                <w:ins w:id="1646" w:author="Observatorio 02" w:date="2017-04-17T12:15:00Z"/>
                <w:rFonts w:eastAsia="Times New Roman"/>
                <w:sz w:val="22"/>
                <w:szCs w:val="22"/>
                <w:bdr w:val="none" w:sz="0" w:space="0" w:color="auto"/>
                <w:lang w:val="es-CL" w:eastAsia="es-CL"/>
              </w:rPr>
            </w:pPr>
            <w:ins w:id="1647" w:author="Observatorio 02" w:date="2017-04-17T12:15:00Z">
              <w:r w:rsidRPr="00015CE4">
                <w:rPr>
                  <w:rFonts w:eastAsia="Times New Roman"/>
                  <w:sz w:val="22"/>
                  <w:szCs w:val="22"/>
                  <w:bdr w:val="none" w:sz="0" w:space="0" w:color="auto"/>
                  <w:lang w:val="es-CL" w:eastAsia="es-CL"/>
                </w:rPr>
                <w:t>42,4</w:t>
              </w:r>
            </w:ins>
          </w:p>
        </w:tc>
        <w:tc>
          <w:tcPr>
            <w:tcW w:w="703" w:type="dxa"/>
            <w:gridSpan w:val="2"/>
            <w:tcBorders>
              <w:top w:val="nil"/>
              <w:left w:val="nil"/>
              <w:bottom w:val="nil"/>
              <w:right w:val="nil"/>
            </w:tcBorders>
            <w:shd w:val="clear" w:color="000000" w:fill="FFFFFF"/>
            <w:noWrap/>
            <w:vAlign w:val="bottom"/>
            <w:hideMark/>
            <w:tcPrChange w:id="1648" w:author="Observatorio 02" w:date="2017-04-17T12:16:00Z">
              <w:tcPr>
                <w:tcW w:w="489" w:type="dxa"/>
                <w:tcBorders>
                  <w:top w:val="nil"/>
                  <w:left w:val="nil"/>
                  <w:bottom w:val="nil"/>
                  <w:right w:val="nil"/>
                </w:tcBorders>
                <w:shd w:val="clear" w:color="000000" w:fill="FFFFFF"/>
                <w:noWrap/>
                <w:vAlign w:val="bottom"/>
                <w:hideMark/>
              </w:tcPr>
            </w:tcPrChange>
          </w:tcPr>
          <w:p w14:paraId="5D784C0A" w14:textId="77777777" w:rsidR="00015CE4" w:rsidRPr="00015CE4" w:rsidRDefault="00015CE4" w:rsidP="00015CE4">
            <w:pPr>
              <w:spacing w:after="0" w:line="240" w:lineRule="auto"/>
              <w:jc w:val="right"/>
              <w:rPr>
                <w:ins w:id="1649" w:author="Observatorio 02" w:date="2017-04-17T12:15:00Z"/>
                <w:rFonts w:eastAsia="Times New Roman"/>
                <w:sz w:val="22"/>
                <w:szCs w:val="22"/>
                <w:bdr w:val="none" w:sz="0" w:space="0" w:color="auto"/>
                <w:lang w:val="es-CL" w:eastAsia="es-CL"/>
              </w:rPr>
            </w:pPr>
            <w:ins w:id="1650" w:author="Observatorio 02" w:date="2017-04-17T12:15:00Z">
              <w:r w:rsidRPr="00015CE4">
                <w:rPr>
                  <w:rFonts w:eastAsia="Times New Roman"/>
                  <w:sz w:val="22"/>
                  <w:szCs w:val="22"/>
                  <w:bdr w:val="none" w:sz="0" w:space="0" w:color="auto"/>
                  <w:lang w:val="es-CL" w:eastAsia="es-CL"/>
                </w:rPr>
                <w:t>31,8</w:t>
              </w:r>
            </w:ins>
          </w:p>
        </w:tc>
        <w:tc>
          <w:tcPr>
            <w:tcW w:w="837" w:type="dxa"/>
            <w:gridSpan w:val="2"/>
            <w:tcBorders>
              <w:top w:val="nil"/>
              <w:left w:val="nil"/>
              <w:bottom w:val="nil"/>
              <w:right w:val="nil"/>
            </w:tcBorders>
            <w:shd w:val="clear" w:color="000000" w:fill="FFFFFF"/>
            <w:noWrap/>
            <w:vAlign w:val="bottom"/>
            <w:hideMark/>
            <w:tcPrChange w:id="1651" w:author="Observatorio 02" w:date="2017-04-17T12:16:00Z">
              <w:tcPr>
                <w:tcW w:w="489" w:type="dxa"/>
                <w:tcBorders>
                  <w:top w:val="nil"/>
                  <w:left w:val="nil"/>
                  <w:bottom w:val="nil"/>
                  <w:right w:val="nil"/>
                </w:tcBorders>
                <w:shd w:val="clear" w:color="000000" w:fill="FFFFFF"/>
                <w:noWrap/>
                <w:vAlign w:val="bottom"/>
                <w:hideMark/>
              </w:tcPr>
            </w:tcPrChange>
          </w:tcPr>
          <w:p w14:paraId="6B09F8EB" w14:textId="77777777" w:rsidR="00015CE4" w:rsidRPr="00015CE4" w:rsidRDefault="00015CE4" w:rsidP="00015CE4">
            <w:pPr>
              <w:spacing w:after="0" w:line="240" w:lineRule="auto"/>
              <w:jc w:val="right"/>
              <w:rPr>
                <w:ins w:id="1652" w:author="Observatorio 02" w:date="2017-04-17T12:15:00Z"/>
                <w:rFonts w:eastAsia="Times New Roman"/>
                <w:sz w:val="22"/>
                <w:szCs w:val="22"/>
                <w:bdr w:val="none" w:sz="0" w:space="0" w:color="auto"/>
                <w:lang w:val="es-CL" w:eastAsia="es-CL"/>
              </w:rPr>
            </w:pPr>
            <w:ins w:id="1653" w:author="Observatorio 02" w:date="2017-04-17T12:15:00Z">
              <w:r w:rsidRPr="00015CE4">
                <w:rPr>
                  <w:rFonts w:eastAsia="Times New Roman"/>
                  <w:sz w:val="22"/>
                  <w:szCs w:val="22"/>
                  <w:bdr w:val="none" w:sz="0" w:space="0" w:color="auto"/>
                  <w:lang w:val="es-CL" w:eastAsia="es-CL"/>
                </w:rPr>
                <w:t>5,3</w:t>
              </w:r>
            </w:ins>
          </w:p>
        </w:tc>
        <w:tc>
          <w:tcPr>
            <w:tcW w:w="1143" w:type="dxa"/>
            <w:gridSpan w:val="2"/>
            <w:tcBorders>
              <w:top w:val="nil"/>
              <w:left w:val="nil"/>
              <w:bottom w:val="nil"/>
              <w:right w:val="nil"/>
            </w:tcBorders>
            <w:shd w:val="clear" w:color="000000" w:fill="FFFFFF"/>
            <w:noWrap/>
            <w:vAlign w:val="bottom"/>
            <w:hideMark/>
            <w:tcPrChange w:id="1654" w:author="Observatorio 02" w:date="2017-04-17T12:16:00Z">
              <w:tcPr>
                <w:tcW w:w="583" w:type="dxa"/>
                <w:tcBorders>
                  <w:top w:val="nil"/>
                  <w:left w:val="nil"/>
                  <w:bottom w:val="nil"/>
                  <w:right w:val="nil"/>
                </w:tcBorders>
                <w:shd w:val="clear" w:color="000000" w:fill="FFFFFF"/>
                <w:noWrap/>
                <w:vAlign w:val="bottom"/>
                <w:hideMark/>
              </w:tcPr>
            </w:tcPrChange>
          </w:tcPr>
          <w:p w14:paraId="789F2EAD" w14:textId="77777777" w:rsidR="00015CE4" w:rsidRPr="00015CE4" w:rsidRDefault="00015CE4" w:rsidP="00015CE4">
            <w:pPr>
              <w:spacing w:after="0" w:line="240" w:lineRule="auto"/>
              <w:jc w:val="right"/>
              <w:rPr>
                <w:ins w:id="1655" w:author="Observatorio 02" w:date="2017-04-17T12:15:00Z"/>
                <w:rFonts w:eastAsia="Times New Roman"/>
                <w:sz w:val="22"/>
                <w:szCs w:val="22"/>
                <w:bdr w:val="none" w:sz="0" w:space="0" w:color="auto"/>
                <w:lang w:val="es-CL" w:eastAsia="es-CL"/>
              </w:rPr>
            </w:pPr>
            <w:ins w:id="1656" w:author="Observatorio 02" w:date="2017-04-17T12:15:00Z">
              <w:r w:rsidRPr="00015CE4">
                <w:rPr>
                  <w:rFonts w:eastAsia="Times New Roman"/>
                  <w:sz w:val="22"/>
                  <w:szCs w:val="22"/>
                  <w:bdr w:val="none" w:sz="0" w:space="0" w:color="auto"/>
                  <w:lang w:val="es-CL" w:eastAsia="es-CL"/>
                </w:rPr>
                <w:t>1,3</w:t>
              </w:r>
            </w:ins>
          </w:p>
        </w:tc>
        <w:tc>
          <w:tcPr>
            <w:tcW w:w="1020" w:type="dxa"/>
            <w:gridSpan w:val="2"/>
            <w:tcBorders>
              <w:top w:val="nil"/>
              <w:left w:val="nil"/>
              <w:bottom w:val="nil"/>
              <w:right w:val="nil"/>
            </w:tcBorders>
            <w:shd w:val="clear" w:color="000000" w:fill="FFFFFF"/>
            <w:noWrap/>
            <w:vAlign w:val="bottom"/>
            <w:hideMark/>
            <w:tcPrChange w:id="1657" w:author="Observatorio 02" w:date="2017-04-17T12:16:00Z">
              <w:tcPr>
                <w:tcW w:w="520" w:type="dxa"/>
                <w:tcBorders>
                  <w:top w:val="nil"/>
                  <w:left w:val="nil"/>
                  <w:bottom w:val="nil"/>
                  <w:right w:val="nil"/>
                </w:tcBorders>
                <w:shd w:val="clear" w:color="000000" w:fill="FFFFFF"/>
                <w:noWrap/>
                <w:vAlign w:val="bottom"/>
                <w:hideMark/>
              </w:tcPr>
            </w:tcPrChange>
          </w:tcPr>
          <w:p w14:paraId="0DCEA4DA" w14:textId="77777777" w:rsidR="00015CE4" w:rsidRPr="00015CE4" w:rsidRDefault="00015CE4" w:rsidP="00015CE4">
            <w:pPr>
              <w:spacing w:after="0" w:line="240" w:lineRule="auto"/>
              <w:jc w:val="right"/>
              <w:rPr>
                <w:ins w:id="1658" w:author="Observatorio 02" w:date="2017-04-17T12:15:00Z"/>
                <w:rFonts w:eastAsia="Times New Roman"/>
                <w:sz w:val="22"/>
                <w:szCs w:val="22"/>
                <w:bdr w:val="none" w:sz="0" w:space="0" w:color="auto"/>
                <w:lang w:val="es-CL" w:eastAsia="es-CL"/>
              </w:rPr>
            </w:pPr>
            <w:ins w:id="1659" w:author="Observatorio 02" w:date="2017-04-17T12:15:00Z">
              <w:r w:rsidRPr="00015CE4">
                <w:rPr>
                  <w:rFonts w:eastAsia="Times New Roman"/>
                  <w:sz w:val="22"/>
                  <w:szCs w:val="22"/>
                  <w:bdr w:val="none" w:sz="0" w:space="0" w:color="auto"/>
                  <w:lang w:val="es-CL" w:eastAsia="es-CL"/>
                </w:rPr>
                <w:t>0</w:t>
              </w:r>
            </w:ins>
          </w:p>
        </w:tc>
        <w:tc>
          <w:tcPr>
            <w:tcW w:w="580" w:type="dxa"/>
            <w:gridSpan w:val="2"/>
            <w:tcBorders>
              <w:top w:val="nil"/>
              <w:left w:val="nil"/>
              <w:bottom w:val="nil"/>
              <w:right w:val="nil"/>
            </w:tcBorders>
            <w:shd w:val="clear" w:color="000000" w:fill="FFFFFF"/>
            <w:noWrap/>
            <w:vAlign w:val="bottom"/>
            <w:hideMark/>
            <w:tcPrChange w:id="1660" w:author="Observatorio 02" w:date="2017-04-17T12:16:00Z">
              <w:tcPr>
                <w:tcW w:w="489" w:type="dxa"/>
                <w:tcBorders>
                  <w:top w:val="nil"/>
                  <w:left w:val="nil"/>
                  <w:bottom w:val="nil"/>
                  <w:right w:val="nil"/>
                </w:tcBorders>
                <w:shd w:val="clear" w:color="000000" w:fill="FFFFFF"/>
                <w:noWrap/>
                <w:vAlign w:val="bottom"/>
                <w:hideMark/>
              </w:tcPr>
            </w:tcPrChange>
          </w:tcPr>
          <w:p w14:paraId="4B96F85D" w14:textId="77777777" w:rsidR="00015CE4" w:rsidRPr="00015CE4" w:rsidRDefault="00015CE4" w:rsidP="00015CE4">
            <w:pPr>
              <w:spacing w:after="0" w:line="240" w:lineRule="auto"/>
              <w:jc w:val="right"/>
              <w:rPr>
                <w:ins w:id="1661" w:author="Observatorio 02" w:date="2017-04-17T12:15:00Z"/>
                <w:rFonts w:eastAsia="Times New Roman"/>
                <w:sz w:val="22"/>
                <w:szCs w:val="22"/>
                <w:bdr w:val="none" w:sz="0" w:space="0" w:color="auto"/>
                <w:lang w:val="es-CL" w:eastAsia="es-CL"/>
              </w:rPr>
            </w:pPr>
            <w:ins w:id="1662" w:author="Observatorio 02" w:date="2017-04-17T12:15:00Z">
              <w:r w:rsidRPr="00015CE4">
                <w:rPr>
                  <w:rFonts w:eastAsia="Times New Roman"/>
                  <w:sz w:val="22"/>
                  <w:szCs w:val="22"/>
                  <w:bdr w:val="none" w:sz="0" w:space="0" w:color="auto"/>
                  <w:lang w:val="es-CL" w:eastAsia="es-CL"/>
                </w:rPr>
                <w:t>0,2</w:t>
              </w:r>
            </w:ins>
          </w:p>
        </w:tc>
        <w:tc>
          <w:tcPr>
            <w:tcW w:w="605" w:type="dxa"/>
            <w:gridSpan w:val="2"/>
            <w:tcBorders>
              <w:top w:val="nil"/>
              <w:left w:val="nil"/>
              <w:bottom w:val="nil"/>
              <w:right w:val="nil"/>
            </w:tcBorders>
            <w:shd w:val="clear" w:color="000000" w:fill="FFFFFF"/>
            <w:noWrap/>
            <w:vAlign w:val="bottom"/>
            <w:hideMark/>
            <w:tcPrChange w:id="1663" w:author="Observatorio 02" w:date="2017-04-17T12:16:00Z">
              <w:tcPr>
                <w:tcW w:w="489" w:type="dxa"/>
                <w:tcBorders>
                  <w:top w:val="nil"/>
                  <w:left w:val="nil"/>
                  <w:bottom w:val="nil"/>
                  <w:right w:val="nil"/>
                </w:tcBorders>
                <w:shd w:val="clear" w:color="000000" w:fill="FFFFFF"/>
                <w:noWrap/>
                <w:vAlign w:val="bottom"/>
                <w:hideMark/>
              </w:tcPr>
            </w:tcPrChange>
          </w:tcPr>
          <w:p w14:paraId="79C2F853" w14:textId="77777777" w:rsidR="00015CE4" w:rsidRPr="00015CE4" w:rsidRDefault="00015CE4" w:rsidP="00015CE4">
            <w:pPr>
              <w:spacing w:after="0" w:line="240" w:lineRule="auto"/>
              <w:jc w:val="right"/>
              <w:rPr>
                <w:ins w:id="1664" w:author="Observatorio 02" w:date="2017-04-17T12:15:00Z"/>
                <w:rFonts w:eastAsia="Times New Roman"/>
                <w:sz w:val="22"/>
                <w:szCs w:val="22"/>
                <w:bdr w:val="none" w:sz="0" w:space="0" w:color="auto"/>
                <w:lang w:val="es-CL" w:eastAsia="es-CL"/>
              </w:rPr>
            </w:pPr>
            <w:ins w:id="1665" w:author="Observatorio 02" w:date="2017-04-17T12:15:00Z">
              <w:r w:rsidRPr="00015CE4">
                <w:rPr>
                  <w:rFonts w:eastAsia="Times New Roman"/>
                  <w:sz w:val="22"/>
                  <w:szCs w:val="22"/>
                  <w:bdr w:val="none" w:sz="0" w:space="0" w:color="auto"/>
                  <w:lang w:val="es-CL" w:eastAsia="es-CL"/>
                </w:rPr>
                <w:t>100</w:t>
              </w:r>
            </w:ins>
          </w:p>
        </w:tc>
      </w:tr>
      <w:tr w:rsidR="00015CE4" w:rsidRPr="00015CE4" w14:paraId="10A51B16" w14:textId="77777777" w:rsidTr="00015CE4">
        <w:trPr>
          <w:gridAfter w:val="1"/>
          <w:wAfter w:w="70" w:type="dxa"/>
          <w:trHeight w:val="219"/>
          <w:ins w:id="1666" w:author="Observatorio 02" w:date="2017-04-17T12:15:00Z"/>
          <w:trPrChange w:id="1667" w:author="Observatorio 02" w:date="2017-04-17T12:16:00Z">
            <w:trPr>
              <w:trHeight w:val="219"/>
            </w:trPr>
          </w:trPrChange>
        </w:trPr>
        <w:tc>
          <w:tcPr>
            <w:tcW w:w="1436" w:type="dxa"/>
            <w:gridSpan w:val="2"/>
            <w:tcBorders>
              <w:top w:val="nil"/>
              <w:left w:val="nil"/>
              <w:bottom w:val="nil"/>
              <w:right w:val="nil"/>
            </w:tcBorders>
            <w:shd w:val="clear" w:color="000000" w:fill="FFFFFF"/>
            <w:noWrap/>
            <w:vAlign w:val="bottom"/>
            <w:hideMark/>
            <w:tcPrChange w:id="1668" w:author="Observatorio 02" w:date="2017-04-17T12:16:00Z">
              <w:tcPr>
                <w:tcW w:w="989" w:type="dxa"/>
                <w:tcBorders>
                  <w:top w:val="nil"/>
                  <w:left w:val="nil"/>
                  <w:bottom w:val="nil"/>
                  <w:right w:val="nil"/>
                </w:tcBorders>
                <w:shd w:val="clear" w:color="000000" w:fill="FFFFFF"/>
                <w:noWrap/>
                <w:vAlign w:val="bottom"/>
                <w:hideMark/>
              </w:tcPr>
            </w:tcPrChange>
          </w:tcPr>
          <w:p w14:paraId="4C222872" w14:textId="77777777" w:rsidR="00015CE4" w:rsidRPr="00015CE4" w:rsidRDefault="00015CE4" w:rsidP="00015CE4">
            <w:pPr>
              <w:spacing w:after="0" w:line="240" w:lineRule="auto"/>
              <w:ind w:firstLineChars="100" w:firstLine="220"/>
              <w:rPr>
                <w:ins w:id="1669" w:author="Observatorio 02" w:date="2017-04-17T12:15:00Z"/>
                <w:rFonts w:eastAsia="Times New Roman"/>
                <w:sz w:val="22"/>
                <w:szCs w:val="22"/>
                <w:bdr w:val="none" w:sz="0" w:space="0" w:color="auto"/>
                <w:lang w:val="es-CL" w:eastAsia="es-CL"/>
              </w:rPr>
            </w:pPr>
            <w:ins w:id="1670" w:author="Observatorio 02" w:date="2017-04-17T12:15:00Z">
              <w:r w:rsidRPr="00015CE4">
                <w:rPr>
                  <w:rFonts w:eastAsia="Times New Roman"/>
                  <w:sz w:val="22"/>
                  <w:szCs w:val="22"/>
                  <w:bdr w:val="none" w:sz="0" w:space="0" w:color="auto"/>
                  <w:lang w:val="es-CL" w:eastAsia="es-CL"/>
                </w:rPr>
                <w:t>Micro</w:t>
              </w:r>
            </w:ins>
          </w:p>
        </w:tc>
        <w:tc>
          <w:tcPr>
            <w:tcW w:w="1118" w:type="dxa"/>
            <w:gridSpan w:val="2"/>
            <w:tcBorders>
              <w:top w:val="nil"/>
              <w:left w:val="nil"/>
              <w:bottom w:val="nil"/>
              <w:right w:val="nil"/>
            </w:tcBorders>
            <w:shd w:val="clear" w:color="000000" w:fill="FFFFFF"/>
            <w:noWrap/>
            <w:vAlign w:val="bottom"/>
            <w:hideMark/>
            <w:tcPrChange w:id="1671" w:author="Observatorio 02" w:date="2017-04-17T12:16:00Z">
              <w:tcPr>
                <w:tcW w:w="570" w:type="dxa"/>
                <w:tcBorders>
                  <w:top w:val="nil"/>
                  <w:left w:val="nil"/>
                  <w:bottom w:val="nil"/>
                  <w:right w:val="nil"/>
                </w:tcBorders>
                <w:shd w:val="clear" w:color="000000" w:fill="FFFFFF"/>
                <w:noWrap/>
                <w:vAlign w:val="bottom"/>
                <w:hideMark/>
              </w:tcPr>
            </w:tcPrChange>
          </w:tcPr>
          <w:p w14:paraId="55767108" w14:textId="77777777" w:rsidR="00015CE4" w:rsidRPr="00015CE4" w:rsidRDefault="00015CE4" w:rsidP="00015CE4">
            <w:pPr>
              <w:spacing w:after="0" w:line="240" w:lineRule="auto"/>
              <w:jc w:val="right"/>
              <w:rPr>
                <w:ins w:id="1672" w:author="Observatorio 02" w:date="2017-04-17T12:15:00Z"/>
                <w:rFonts w:eastAsia="Times New Roman"/>
                <w:sz w:val="22"/>
                <w:szCs w:val="22"/>
                <w:bdr w:val="none" w:sz="0" w:space="0" w:color="auto"/>
                <w:lang w:val="es-CL" w:eastAsia="es-CL"/>
              </w:rPr>
            </w:pPr>
            <w:ins w:id="1673" w:author="Observatorio 02" w:date="2017-04-17T12:15:00Z">
              <w:r w:rsidRPr="00015CE4">
                <w:rPr>
                  <w:rFonts w:eastAsia="Times New Roman"/>
                  <w:sz w:val="22"/>
                  <w:szCs w:val="22"/>
                  <w:bdr w:val="none" w:sz="0" w:space="0" w:color="auto"/>
                  <w:lang w:val="es-CL" w:eastAsia="es-CL"/>
                </w:rPr>
                <w:t>12,8</w:t>
              </w:r>
            </w:ins>
          </w:p>
        </w:tc>
        <w:tc>
          <w:tcPr>
            <w:tcW w:w="727" w:type="dxa"/>
            <w:gridSpan w:val="2"/>
            <w:tcBorders>
              <w:top w:val="nil"/>
              <w:left w:val="nil"/>
              <w:bottom w:val="nil"/>
              <w:right w:val="nil"/>
            </w:tcBorders>
            <w:shd w:val="clear" w:color="000000" w:fill="FFFFFF"/>
            <w:noWrap/>
            <w:vAlign w:val="bottom"/>
            <w:hideMark/>
            <w:tcPrChange w:id="1674" w:author="Observatorio 02" w:date="2017-04-17T12:16:00Z">
              <w:tcPr>
                <w:tcW w:w="489" w:type="dxa"/>
                <w:tcBorders>
                  <w:top w:val="nil"/>
                  <w:left w:val="nil"/>
                  <w:bottom w:val="nil"/>
                  <w:right w:val="nil"/>
                </w:tcBorders>
                <w:shd w:val="clear" w:color="000000" w:fill="FFFFFF"/>
                <w:noWrap/>
                <w:vAlign w:val="bottom"/>
                <w:hideMark/>
              </w:tcPr>
            </w:tcPrChange>
          </w:tcPr>
          <w:p w14:paraId="3BDB3505" w14:textId="77777777" w:rsidR="00015CE4" w:rsidRPr="00015CE4" w:rsidRDefault="00015CE4" w:rsidP="00015CE4">
            <w:pPr>
              <w:spacing w:after="0" w:line="240" w:lineRule="auto"/>
              <w:jc w:val="right"/>
              <w:rPr>
                <w:ins w:id="1675" w:author="Observatorio 02" w:date="2017-04-17T12:15:00Z"/>
                <w:rFonts w:eastAsia="Times New Roman"/>
                <w:sz w:val="22"/>
                <w:szCs w:val="22"/>
                <w:bdr w:val="none" w:sz="0" w:space="0" w:color="auto"/>
                <w:lang w:val="es-CL" w:eastAsia="es-CL"/>
              </w:rPr>
            </w:pPr>
            <w:ins w:id="1676" w:author="Observatorio 02" w:date="2017-04-17T12:15:00Z">
              <w:r w:rsidRPr="00015CE4">
                <w:rPr>
                  <w:rFonts w:eastAsia="Times New Roman"/>
                  <w:sz w:val="22"/>
                  <w:szCs w:val="22"/>
                  <w:bdr w:val="none" w:sz="0" w:space="0" w:color="auto"/>
                  <w:lang w:val="es-CL" w:eastAsia="es-CL"/>
                </w:rPr>
                <w:t>35,6</w:t>
              </w:r>
            </w:ins>
          </w:p>
        </w:tc>
        <w:tc>
          <w:tcPr>
            <w:tcW w:w="703" w:type="dxa"/>
            <w:gridSpan w:val="2"/>
            <w:tcBorders>
              <w:top w:val="nil"/>
              <w:left w:val="nil"/>
              <w:bottom w:val="nil"/>
              <w:right w:val="nil"/>
            </w:tcBorders>
            <w:shd w:val="clear" w:color="000000" w:fill="FFFFFF"/>
            <w:noWrap/>
            <w:vAlign w:val="bottom"/>
            <w:hideMark/>
            <w:tcPrChange w:id="1677" w:author="Observatorio 02" w:date="2017-04-17T12:16:00Z">
              <w:tcPr>
                <w:tcW w:w="489" w:type="dxa"/>
                <w:tcBorders>
                  <w:top w:val="nil"/>
                  <w:left w:val="nil"/>
                  <w:bottom w:val="nil"/>
                  <w:right w:val="nil"/>
                </w:tcBorders>
                <w:shd w:val="clear" w:color="000000" w:fill="FFFFFF"/>
                <w:noWrap/>
                <w:vAlign w:val="bottom"/>
                <w:hideMark/>
              </w:tcPr>
            </w:tcPrChange>
          </w:tcPr>
          <w:p w14:paraId="638DD6FB" w14:textId="77777777" w:rsidR="00015CE4" w:rsidRPr="00015CE4" w:rsidRDefault="00015CE4" w:rsidP="00015CE4">
            <w:pPr>
              <w:spacing w:after="0" w:line="240" w:lineRule="auto"/>
              <w:jc w:val="right"/>
              <w:rPr>
                <w:ins w:id="1678" w:author="Observatorio 02" w:date="2017-04-17T12:15:00Z"/>
                <w:rFonts w:eastAsia="Times New Roman"/>
                <w:sz w:val="22"/>
                <w:szCs w:val="22"/>
                <w:bdr w:val="none" w:sz="0" w:space="0" w:color="auto"/>
                <w:lang w:val="es-CL" w:eastAsia="es-CL"/>
              </w:rPr>
            </w:pPr>
            <w:ins w:id="1679" w:author="Observatorio 02" w:date="2017-04-17T12:15:00Z">
              <w:r w:rsidRPr="00015CE4">
                <w:rPr>
                  <w:rFonts w:eastAsia="Times New Roman"/>
                  <w:sz w:val="22"/>
                  <w:szCs w:val="22"/>
                  <w:bdr w:val="none" w:sz="0" w:space="0" w:color="auto"/>
                  <w:lang w:val="es-CL" w:eastAsia="es-CL"/>
                </w:rPr>
                <w:t>38,3</w:t>
              </w:r>
            </w:ins>
          </w:p>
        </w:tc>
        <w:tc>
          <w:tcPr>
            <w:tcW w:w="837" w:type="dxa"/>
            <w:gridSpan w:val="2"/>
            <w:tcBorders>
              <w:top w:val="nil"/>
              <w:left w:val="nil"/>
              <w:bottom w:val="nil"/>
              <w:right w:val="nil"/>
            </w:tcBorders>
            <w:shd w:val="clear" w:color="000000" w:fill="FFFFFF"/>
            <w:noWrap/>
            <w:vAlign w:val="bottom"/>
            <w:hideMark/>
            <w:tcPrChange w:id="1680" w:author="Observatorio 02" w:date="2017-04-17T12:16:00Z">
              <w:tcPr>
                <w:tcW w:w="489" w:type="dxa"/>
                <w:tcBorders>
                  <w:top w:val="nil"/>
                  <w:left w:val="nil"/>
                  <w:bottom w:val="nil"/>
                  <w:right w:val="nil"/>
                </w:tcBorders>
                <w:shd w:val="clear" w:color="000000" w:fill="FFFFFF"/>
                <w:noWrap/>
                <w:vAlign w:val="bottom"/>
                <w:hideMark/>
              </w:tcPr>
            </w:tcPrChange>
          </w:tcPr>
          <w:p w14:paraId="537D570A" w14:textId="77777777" w:rsidR="00015CE4" w:rsidRPr="00015CE4" w:rsidRDefault="00015CE4" w:rsidP="00015CE4">
            <w:pPr>
              <w:spacing w:after="0" w:line="240" w:lineRule="auto"/>
              <w:jc w:val="right"/>
              <w:rPr>
                <w:ins w:id="1681" w:author="Observatorio 02" w:date="2017-04-17T12:15:00Z"/>
                <w:rFonts w:eastAsia="Times New Roman"/>
                <w:sz w:val="22"/>
                <w:szCs w:val="22"/>
                <w:bdr w:val="none" w:sz="0" w:space="0" w:color="auto"/>
                <w:lang w:val="es-CL" w:eastAsia="es-CL"/>
              </w:rPr>
            </w:pPr>
            <w:ins w:id="1682" w:author="Observatorio 02" w:date="2017-04-17T12:15:00Z">
              <w:r w:rsidRPr="00015CE4">
                <w:rPr>
                  <w:rFonts w:eastAsia="Times New Roman"/>
                  <w:sz w:val="22"/>
                  <w:szCs w:val="22"/>
                  <w:bdr w:val="none" w:sz="0" w:space="0" w:color="auto"/>
                  <w:lang w:val="es-CL" w:eastAsia="es-CL"/>
                </w:rPr>
                <w:t>5,3</w:t>
              </w:r>
            </w:ins>
          </w:p>
        </w:tc>
        <w:tc>
          <w:tcPr>
            <w:tcW w:w="1143" w:type="dxa"/>
            <w:gridSpan w:val="2"/>
            <w:tcBorders>
              <w:top w:val="nil"/>
              <w:left w:val="nil"/>
              <w:bottom w:val="nil"/>
              <w:right w:val="nil"/>
            </w:tcBorders>
            <w:shd w:val="clear" w:color="000000" w:fill="FFFFFF"/>
            <w:noWrap/>
            <w:vAlign w:val="bottom"/>
            <w:hideMark/>
            <w:tcPrChange w:id="1683" w:author="Observatorio 02" w:date="2017-04-17T12:16:00Z">
              <w:tcPr>
                <w:tcW w:w="583" w:type="dxa"/>
                <w:tcBorders>
                  <w:top w:val="nil"/>
                  <w:left w:val="nil"/>
                  <w:bottom w:val="nil"/>
                  <w:right w:val="nil"/>
                </w:tcBorders>
                <w:shd w:val="clear" w:color="000000" w:fill="FFFFFF"/>
                <w:noWrap/>
                <w:vAlign w:val="bottom"/>
                <w:hideMark/>
              </w:tcPr>
            </w:tcPrChange>
          </w:tcPr>
          <w:p w14:paraId="0A80FE24" w14:textId="77777777" w:rsidR="00015CE4" w:rsidRPr="00015CE4" w:rsidRDefault="00015CE4" w:rsidP="00015CE4">
            <w:pPr>
              <w:spacing w:after="0" w:line="240" w:lineRule="auto"/>
              <w:jc w:val="right"/>
              <w:rPr>
                <w:ins w:id="1684" w:author="Observatorio 02" w:date="2017-04-17T12:15:00Z"/>
                <w:rFonts w:eastAsia="Times New Roman"/>
                <w:sz w:val="22"/>
                <w:szCs w:val="22"/>
                <w:bdr w:val="none" w:sz="0" w:space="0" w:color="auto"/>
                <w:lang w:val="es-CL" w:eastAsia="es-CL"/>
              </w:rPr>
            </w:pPr>
            <w:ins w:id="1685" w:author="Observatorio 02" w:date="2017-04-17T12:15:00Z">
              <w:r w:rsidRPr="00015CE4">
                <w:rPr>
                  <w:rFonts w:eastAsia="Times New Roman"/>
                  <w:sz w:val="22"/>
                  <w:szCs w:val="22"/>
                  <w:bdr w:val="none" w:sz="0" w:space="0" w:color="auto"/>
                  <w:lang w:val="es-CL" w:eastAsia="es-CL"/>
                </w:rPr>
                <w:t>7,7</w:t>
              </w:r>
            </w:ins>
          </w:p>
        </w:tc>
        <w:tc>
          <w:tcPr>
            <w:tcW w:w="1020" w:type="dxa"/>
            <w:gridSpan w:val="2"/>
            <w:tcBorders>
              <w:top w:val="nil"/>
              <w:left w:val="nil"/>
              <w:bottom w:val="nil"/>
              <w:right w:val="nil"/>
            </w:tcBorders>
            <w:shd w:val="clear" w:color="000000" w:fill="FFFFFF"/>
            <w:noWrap/>
            <w:vAlign w:val="bottom"/>
            <w:hideMark/>
            <w:tcPrChange w:id="1686" w:author="Observatorio 02" w:date="2017-04-17T12:16:00Z">
              <w:tcPr>
                <w:tcW w:w="520" w:type="dxa"/>
                <w:tcBorders>
                  <w:top w:val="nil"/>
                  <w:left w:val="nil"/>
                  <w:bottom w:val="nil"/>
                  <w:right w:val="nil"/>
                </w:tcBorders>
                <w:shd w:val="clear" w:color="000000" w:fill="FFFFFF"/>
                <w:noWrap/>
                <w:vAlign w:val="bottom"/>
                <w:hideMark/>
              </w:tcPr>
            </w:tcPrChange>
          </w:tcPr>
          <w:p w14:paraId="11A266F3" w14:textId="77777777" w:rsidR="00015CE4" w:rsidRPr="00015CE4" w:rsidRDefault="00015CE4" w:rsidP="00015CE4">
            <w:pPr>
              <w:spacing w:after="0" w:line="240" w:lineRule="auto"/>
              <w:jc w:val="right"/>
              <w:rPr>
                <w:ins w:id="1687" w:author="Observatorio 02" w:date="2017-04-17T12:15:00Z"/>
                <w:rFonts w:eastAsia="Times New Roman"/>
                <w:sz w:val="22"/>
                <w:szCs w:val="22"/>
                <w:bdr w:val="none" w:sz="0" w:space="0" w:color="auto"/>
                <w:lang w:val="es-CL" w:eastAsia="es-CL"/>
              </w:rPr>
            </w:pPr>
            <w:ins w:id="1688" w:author="Observatorio 02" w:date="2017-04-17T12:15:00Z">
              <w:r w:rsidRPr="00015CE4">
                <w:rPr>
                  <w:rFonts w:eastAsia="Times New Roman"/>
                  <w:sz w:val="22"/>
                  <w:szCs w:val="22"/>
                  <w:bdr w:val="none" w:sz="0" w:space="0" w:color="auto"/>
                  <w:lang w:val="es-CL" w:eastAsia="es-CL"/>
                </w:rPr>
                <w:t>0,2</w:t>
              </w:r>
            </w:ins>
          </w:p>
        </w:tc>
        <w:tc>
          <w:tcPr>
            <w:tcW w:w="580" w:type="dxa"/>
            <w:gridSpan w:val="2"/>
            <w:tcBorders>
              <w:top w:val="nil"/>
              <w:left w:val="nil"/>
              <w:bottom w:val="nil"/>
              <w:right w:val="nil"/>
            </w:tcBorders>
            <w:shd w:val="clear" w:color="000000" w:fill="FFFFFF"/>
            <w:noWrap/>
            <w:vAlign w:val="bottom"/>
            <w:hideMark/>
            <w:tcPrChange w:id="1689" w:author="Observatorio 02" w:date="2017-04-17T12:16:00Z">
              <w:tcPr>
                <w:tcW w:w="489" w:type="dxa"/>
                <w:tcBorders>
                  <w:top w:val="nil"/>
                  <w:left w:val="nil"/>
                  <w:bottom w:val="nil"/>
                  <w:right w:val="nil"/>
                </w:tcBorders>
                <w:shd w:val="clear" w:color="000000" w:fill="FFFFFF"/>
                <w:noWrap/>
                <w:vAlign w:val="bottom"/>
                <w:hideMark/>
              </w:tcPr>
            </w:tcPrChange>
          </w:tcPr>
          <w:p w14:paraId="1E5430C7" w14:textId="77777777" w:rsidR="00015CE4" w:rsidRPr="00015CE4" w:rsidRDefault="00015CE4" w:rsidP="00015CE4">
            <w:pPr>
              <w:spacing w:after="0" w:line="240" w:lineRule="auto"/>
              <w:jc w:val="right"/>
              <w:rPr>
                <w:ins w:id="1690" w:author="Observatorio 02" w:date="2017-04-17T12:15:00Z"/>
                <w:rFonts w:eastAsia="Times New Roman"/>
                <w:sz w:val="22"/>
                <w:szCs w:val="22"/>
                <w:bdr w:val="none" w:sz="0" w:space="0" w:color="auto"/>
                <w:lang w:val="es-CL" w:eastAsia="es-CL"/>
              </w:rPr>
            </w:pPr>
            <w:ins w:id="1691" w:author="Observatorio 02" w:date="2017-04-17T12:15:00Z">
              <w:r w:rsidRPr="00015CE4">
                <w:rPr>
                  <w:rFonts w:eastAsia="Times New Roman"/>
                  <w:sz w:val="22"/>
                  <w:szCs w:val="22"/>
                  <w:bdr w:val="none" w:sz="0" w:space="0" w:color="auto"/>
                  <w:lang w:val="es-CL" w:eastAsia="es-CL"/>
                </w:rPr>
                <w:t>0,1</w:t>
              </w:r>
            </w:ins>
          </w:p>
        </w:tc>
        <w:tc>
          <w:tcPr>
            <w:tcW w:w="605" w:type="dxa"/>
            <w:gridSpan w:val="2"/>
            <w:tcBorders>
              <w:top w:val="nil"/>
              <w:left w:val="nil"/>
              <w:bottom w:val="nil"/>
              <w:right w:val="nil"/>
            </w:tcBorders>
            <w:shd w:val="clear" w:color="000000" w:fill="FFFFFF"/>
            <w:noWrap/>
            <w:vAlign w:val="bottom"/>
            <w:hideMark/>
            <w:tcPrChange w:id="1692" w:author="Observatorio 02" w:date="2017-04-17T12:16:00Z">
              <w:tcPr>
                <w:tcW w:w="489" w:type="dxa"/>
                <w:tcBorders>
                  <w:top w:val="nil"/>
                  <w:left w:val="nil"/>
                  <w:bottom w:val="nil"/>
                  <w:right w:val="nil"/>
                </w:tcBorders>
                <w:shd w:val="clear" w:color="000000" w:fill="FFFFFF"/>
                <w:noWrap/>
                <w:vAlign w:val="bottom"/>
                <w:hideMark/>
              </w:tcPr>
            </w:tcPrChange>
          </w:tcPr>
          <w:p w14:paraId="1EDFF41F" w14:textId="77777777" w:rsidR="00015CE4" w:rsidRPr="00015CE4" w:rsidRDefault="00015CE4" w:rsidP="00015CE4">
            <w:pPr>
              <w:spacing w:after="0" w:line="240" w:lineRule="auto"/>
              <w:jc w:val="right"/>
              <w:rPr>
                <w:ins w:id="1693" w:author="Observatorio 02" w:date="2017-04-17T12:15:00Z"/>
                <w:rFonts w:eastAsia="Times New Roman"/>
                <w:sz w:val="22"/>
                <w:szCs w:val="22"/>
                <w:bdr w:val="none" w:sz="0" w:space="0" w:color="auto"/>
                <w:lang w:val="es-CL" w:eastAsia="es-CL"/>
              </w:rPr>
            </w:pPr>
            <w:ins w:id="1694" w:author="Observatorio 02" w:date="2017-04-17T12:15:00Z">
              <w:r w:rsidRPr="00015CE4">
                <w:rPr>
                  <w:rFonts w:eastAsia="Times New Roman"/>
                  <w:sz w:val="22"/>
                  <w:szCs w:val="22"/>
                  <w:bdr w:val="none" w:sz="0" w:space="0" w:color="auto"/>
                  <w:lang w:val="es-CL" w:eastAsia="es-CL"/>
                </w:rPr>
                <w:t>100</w:t>
              </w:r>
            </w:ins>
          </w:p>
        </w:tc>
      </w:tr>
      <w:tr w:rsidR="00015CE4" w:rsidRPr="00015CE4" w14:paraId="3F2AEDB9" w14:textId="77777777" w:rsidTr="00015CE4">
        <w:trPr>
          <w:gridAfter w:val="1"/>
          <w:wAfter w:w="70" w:type="dxa"/>
          <w:trHeight w:val="219"/>
          <w:ins w:id="1695" w:author="Observatorio 02" w:date="2017-04-17T12:15:00Z"/>
          <w:trPrChange w:id="1696" w:author="Observatorio 02" w:date="2017-04-17T12:16:00Z">
            <w:trPr>
              <w:trHeight w:val="219"/>
            </w:trPr>
          </w:trPrChange>
        </w:trPr>
        <w:tc>
          <w:tcPr>
            <w:tcW w:w="1436" w:type="dxa"/>
            <w:gridSpan w:val="2"/>
            <w:tcBorders>
              <w:top w:val="nil"/>
              <w:left w:val="nil"/>
              <w:bottom w:val="nil"/>
              <w:right w:val="nil"/>
            </w:tcBorders>
            <w:shd w:val="clear" w:color="000000" w:fill="FFFFFF"/>
            <w:noWrap/>
            <w:vAlign w:val="bottom"/>
            <w:hideMark/>
            <w:tcPrChange w:id="1697" w:author="Observatorio 02" w:date="2017-04-17T12:16:00Z">
              <w:tcPr>
                <w:tcW w:w="989" w:type="dxa"/>
                <w:tcBorders>
                  <w:top w:val="nil"/>
                  <w:left w:val="nil"/>
                  <w:bottom w:val="nil"/>
                  <w:right w:val="nil"/>
                </w:tcBorders>
                <w:shd w:val="clear" w:color="000000" w:fill="FFFFFF"/>
                <w:noWrap/>
                <w:vAlign w:val="bottom"/>
                <w:hideMark/>
              </w:tcPr>
            </w:tcPrChange>
          </w:tcPr>
          <w:p w14:paraId="290CDBF5" w14:textId="77777777" w:rsidR="00015CE4" w:rsidRPr="00015CE4" w:rsidRDefault="00015CE4" w:rsidP="00015CE4">
            <w:pPr>
              <w:spacing w:after="0" w:line="240" w:lineRule="auto"/>
              <w:ind w:firstLineChars="100" w:firstLine="220"/>
              <w:rPr>
                <w:ins w:id="1698" w:author="Observatorio 02" w:date="2017-04-17T12:15:00Z"/>
                <w:rFonts w:eastAsia="Times New Roman"/>
                <w:sz w:val="22"/>
                <w:szCs w:val="22"/>
                <w:bdr w:val="none" w:sz="0" w:space="0" w:color="auto"/>
                <w:lang w:val="es-CL" w:eastAsia="es-CL"/>
              </w:rPr>
            </w:pPr>
            <w:ins w:id="1699" w:author="Observatorio 02" w:date="2017-04-17T12:15:00Z">
              <w:r w:rsidRPr="00015CE4">
                <w:rPr>
                  <w:rFonts w:eastAsia="Times New Roman"/>
                  <w:sz w:val="22"/>
                  <w:szCs w:val="22"/>
                  <w:bdr w:val="none" w:sz="0" w:space="0" w:color="auto"/>
                  <w:lang w:val="es-CL" w:eastAsia="es-CL"/>
                </w:rPr>
                <w:t>Pequeña</w:t>
              </w:r>
            </w:ins>
          </w:p>
        </w:tc>
        <w:tc>
          <w:tcPr>
            <w:tcW w:w="1118" w:type="dxa"/>
            <w:gridSpan w:val="2"/>
            <w:tcBorders>
              <w:top w:val="nil"/>
              <w:left w:val="nil"/>
              <w:bottom w:val="nil"/>
              <w:right w:val="nil"/>
            </w:tcBorders>
            <w:shd w:val="clear" w:color="000000" w:fill="FFFFFF"/>
            <w:noWrap/>
            <w:vAlign w:val="bottom"/>
            <w:hideMark/>
            <w:tcPrChange w:id="1700" w:author="Observatorio 02" w:date="2017-04-17T12:16:00Z">
              <w:tcPr>
                <w:tcW w:w="570" w:type="dxa"/>
                <w:tcBorders>
                  <w:top w:val="nil"/>
                  <w:left w:val="nil"/>
                  <w:bottom w:val="nil"/>
                  <w:right w:val="nil"/>
                </w:tcBorders>
                <w:shd w:val="clear" w:color="000000" w:fill="FFFFFF"/>
                <w:noWrap/>
                <w:vAlign w:val="bottom"/>
                <w:hideMark/>
              </w:tcPr>
            </w:tcPrChange>
          </w:tcPr>
          <w:p w14:paraId="6D5F0BFC" w14:textId="77777777" w:rsidR="00015CE4" w:rsidRPr="00015CE4" w:rsidRDefault="00015CE4" w:rsidP="00015CE4">
            <w:pPr>
              <w:spacing w:after="0" w:line="240" w:lineRule="auto"/>
              <w:jc w:val="right"/>
              <w:rPr>
                <w:ins w:id="1701" w:author="Observatorio 02" w:date="2017-04-17T12:15:00Z"/>
                <w:rFonts w:eastAsia="Times New Roman"/>
                <w:sz w:val="22"/>
                <w:szCs w:val="22"/>
                <w:bdr w:val="none" w:sz="0" w:space="0" w:color="auto"/>
                <w:lang w:val="es-CL" w:eastAsia="es-CL"/>
              </w:rPr>
            </w:pPr>
            <w:ins w:id="1702" w:author="Observatorio 02" w:date="2017-04-17T12:15:00Z">
              <w:r w:rsidRPr="00015CE4">
                <w:rPr>
                  <w:rFonts w:eastAsia="Times New Roman"/>
                  <w:sz w:val="22"/>
                  <w:szCs w:val="22"/>
                  <w:bdr w:val="none" w:sz="0" w:space="0" w:color="auto"/>
                  <w:lang w:val="es-CL" w:eastAsia="es-CL"/>
                </w:rPr>
                <w:t>12,2</w:t>
              </w:r>
            </w:ins>
          </w:p>
        </w:tc>
        <w:tc>
          <w:tcPr>
            <w:tcW w:w="727" w:type="dxa"/>
            <w:gridSpan w:val="2"/>
            <w:tcBorders>
              <w:top w:val="nil"/>
              <w:left w:val="nil"/>
              <w:bottom w:val="nil"/>
              <w:right w:val="nil"/>
            </w:tcBorders>
            <w:shd w:val="clear" w:color="000000" w:fill="FFFFFF"/>
            <w:noWrap/>
            <w:vAlign w:val="bottom"/>
            <w:hideMark/>
            <w:tcPrChange w:id="1703" w:author="Observatorio 02" w:date="2017-04-17T12:16:00Z">
              <w:tcPr>
                <w:tcW w:w="489" w:type="dxa"/>
                <w:tcBorders>
                  <w:top w:val="nil"/>
                  <w:left w:val="nil"/>
                  <w:bottom w:val="nil"/>
                  <w:right w:val="nil"/>
                </w:tcBorders>
                <w:shd w:val="clear" w:color="000000" w:fill="FFFFFF"/>
                <w:noWrap/>
                <w:vAlign w:val="bottom"/>
                <w:hideMark/>
              </w:tcPr>
            </w:tcPrChange>
          </w:tcPr>
          <w:p w14:paraId="725BB569" w14:textId="77777777" w:rsidR="00015CE4" w:rsidRPr="00015CE4" w:rsidRDefault="00015CE4" w:rsidP="00015CE4">
            <w:pPr>
              <w:spacing w:after="0" w:line="240" w:lineRule="auto"/>
              <w:jc w:val="right"/>
              <w:rPr>
                <w:ins w:id="1704" w:author="Observatorio 02" w:date="2017-04-17T12:15:00Z"/>
                <w:rFonts w:eastAsia="Times New Roman"/>
                <w:sz w:val="22"/>
                <w:szCs w:val="22"/>
                <w:bdr w:val="none" w:sz="0" w:space="0" w:color="auto"/>
                <w:lang w:val="es-CL" w:eastAsia="es-CL"/>
              </w:rPr>
            </w:pPr>
            <w:ins w:id="1705" w:author="Observatorio 02" w:date="2017-04-17T12:15:00Z">
              <w:r w:rsidRPr="00015CE4">
                <w:rPr>
                  <w:rFonts w:eastAsia="Times New Roman"/>
                  <w:sz w:val="22"/>
                  <w:szCs w:val="22"/>
                  <w:bdr w:val="none" w:sz="0" w:space="0" w:color="auto"/>
                  <w:lang w:val="es-CL" w:eastAsia="es-CL"/>
                </w:rPr>
                <w:t>30</w:t>
              </w:r>
            </w:ins>
          </w:p>
        </w:tc>
        <w:tc>
          <w:tcPr>
            <w:tcW w:w="703" w:type="dxa"/>
            <w:gridSpan w:val="2"/>
            <w:tcBorders>
              <w:top w:val="nil"/>
              <w:left w:val="nil"/>
              <w:bottom w:val="nil"/>
              <w:right w:val="nil"/>
            </w:tcBorders>
            <w:shd w:val="clear" w:color="000000" w:fill="FFFFFF"/>
            <w:noWrap/>
            <w:vAlign w:val="bottom"/>
            <w:hideMark/>
            <w:tcPrChange w:id="1706" w:author="Observatorio 02" w:date="2017-04-17T12:16:00Z">
              <w:tcPr>
                <w:tcW w:w="489" w:type="dxa"/>
                <w:tcBorders>
                  <w:top w:val="nil"/>
                  <w:left w:val="nil"/>
                  <w:bottom w:val="nil"/>
                  <w:right w:val="nil"/>
                </w:tcBorders>
                <w:shd w:val="clear" w:color="000000" w:fill="FFFFFF"/>
                <w:noWrap/>
                <w:vAlign w:val="bottom"/>
                <w:hideMark/>
              </w:tcPr>
            </w:tcPrChange>
          </w:tcPr>
          <w:p w14:paraId="434B6884" w14:textId="77777777" w:rsidR="00015CE4" w:rsidRPr="00015CE4" w:rsidRDefault="00015CE4" w:rsidP="00015CE4">
            <w:pPr>
              <w:spacing w:after="0" w:line="240" w:lineRule="auto"/>
              <w:jc w:val="right"/>
              <w:rPr>
                <w:ins w:id="1707" w:author="Observatorio 02" w:date="2017-04-17T12:15:00Z"/>
                <w:rFonts w:eastAsia="Times New Roman"/>
                <w:sz w:val="22"/>
                <w:szCs w:val="22"/>
                <w:bdr w:val="none" w:sz="0" w:space="0" w:color="auto"/>
                <w:lang w:val="es-CL" w:eastAsia="es-CL"/>
              </w:rPr>
            </w:pPr>
            <w:ins w:id="1708" w:author="Observatorio 02" w:date="2017-04-17T12:15:00Z">
              <w:r w:rsidRPr="00015CE4">
                <w:rPr>
                  <w:rFonts w:eastAsia="Times New Roman"/>
                  <w:sz w:val="22"/>
                  <w:szCs w:val="22"/>
                  <w:bdr w:val="none" w:sz="0" w:space="0" w:color="auto"/>
                  <w:lang w:val="es-CL" w:eastAsia="es-CL"/>
                </w:rPr>
                <w:t>40,4</w:t>
              </w:r>
            </w:ins>
          </w:p>
        </w:tc>
        <w:tc>
          <w:tcPr>
            <w:tcW w:w="837" w:type="dxa"/>
            <w:gridSpan w:val="2"/>
            <w:tcBorders>
              <w:top w:val="nil"/>
              <w:left w:val="nil"/>
              <w:bottom w:val="nil"/>
              <w:right w:val="nil"/>
            </w:tcBorders>
            <w:shd w:val="clear" w:color="000000" w:fill="FFFFFF"/>
            <w:noWrap/>
            <w:vAlign w:val="bottom"/>
            <w:hideMark/>
            <w:tcPrChange w:id="1709" w:author="Observatorio 02" w:date="2017-04-17T12:16:00Z">
              <w:tcPr>
                <w:tcW w:w="489" w:type="dxa"/>
                <w:tcBorders>
                  <w:top w:val="nil"/>
                  <w:left w:val="nil"/>
                  <w:bottom w:val="nil"/>
                  <w:right w:val="nil"/>
                </w:tcBorders>
                <w:shd w:val="clear" w:color="000000" w:fill="FFFFFF"/>
                <w:noWrap/>
                <w:vAlign w:val="bottom"/>
                <w:hideMark/>
              </w:tcPr>
            </w:tcPrChange>
          </w:tcPr>
          <w:p w14:paraId="3EF57508" w14:textId="77777777" w:rsidR="00015CE4" w:rsidRPr="00015CE4" w:rsidRDefault="00015CE4" w:rsidP="00015CE4">
            <w:pPr>
              <w:spacing w:after="0" w:line="240" w:lineRule="auto"/>
              <w:jc w:val="right"/>
              <w:rPr>
                <w:ins w:id="1710" w:author="Observatorio 02" w:date="2017-04-17T12:15:00Z"/>
                <w:rFonts w:eastAsia="Times New Roman"/>
                <w:sz w:val="22"/>
                <w:szCs w:val="22"/>
                <w:bdr w:val="none" w:sz="0" w:space="0" w:color="auto"/>
                <w:lang w:val="es-CL" w:eastAsia="es-CL"/>
              </w:rPr>
            </w:pPr>
            <w:ins w:id="1711" w:author="Observatorio 02" w:date="2017-04-17T12:15:00Z">
              <w:r w:rsidRPr="00015CE4">
                <w:rPr>
                  <w:rFonts w:eastAsia="Times New Roman"/>
                  <w:sz w:val="22"/>
                  <w:szCs w:val="22"/>
                  <w:bdr w:val="none" w:sz="0" w:space="0" w:color="auto"/>
                  <w:lang w:val="es-CL" w:eastAsia="es-CL"/>
                </w:rPr>
                <w:t>6,4</w:t>
              </w:r>
            </w:ins>
          </w:p>
        </w:tc>
        <w:tc>
          <w:tcPr>
            <w:tcW w:w="1143" w:type="dxa"/>
            <w:gridSpan w:val="2"/>
            <w:tcBorders>
              <w:top w:val="nil"/>
              <w:left w:val="nil"/>
              <w:bottom w:val="nil"/>
              <w:right w:val="nil"/>
            </w:tcBorders>
            <w:shd w:val="clear" w:color="000000" w:fill="FFFFFF"/>
            <w:noWrap/>
            <w:vAlign w:val="bottom"/>
            <w:hideMark/>
            <w:tcPrChange w:id="1712" w:author="Observatorio 02" w:date="2017-04-17T12:16:00Z">
              <w:tcPr>
                <w:tcW w:w="583" w:type="dxa"/>
                <w:tcBorders>
                  <w:top w:val="nil"/>
                  <w:left w:val="nil"/>
                  <w:bottom w:val="nil"/>
                  <w:right w:val="nil"/>
                </w:tcBorders>
                <w:shd w:val="clear" w:color="000000" w:fill="FFFFFF"/>
                <w:noWrap/>
                <w:vAlign w:val="bottom"/>
                <w:hideMark/>
              </w:tcPr>
            </w:tcPrChange>
          </w:tcPr>
          <w:p w14:paraId="69978F04" w14:textId="77777777" w:rsidR="00015CE4" w:rsidRPr="00015CE4" w:rsidRDefault="00015CE4" w:rsidP="00015CE4">
            <w:pPr>
              <w:spacing w:after="0" w:line="240" w:lineRule="auto"/>
              <w:jc w:val="right"/>
              <w:rPr>
                <w:ins w:id="1713" w:author="Observatorio 02" w:date="2017-04-17T12:15:00Z"/>
                <w:rFonts w:eastAsia="Times New Roman"/>
                <w:sz w:val="22"/>
                <w:szCs w:val="22"/>
                <w:bdr w:val="none" w:sz="0" w:space="0" w:color="auto"/>
                <w:lang w:val="es-CL" w:eastAsia="es-CL"/>
              </w:rPr>
            </w:pPr>
            <w:ins w:id="1714" w:author="Observatorio 02" w:date="2017-04-17T12:15:00Z">
              <w:r w:rsidRPr="00015CE4">
                <w:rPr>
                  <w:rFonts w:eastAsia="Times New Roman"/>
                  <w:sz w:val="22"/>
                  <w:szCs w:val="22"/>
                  <w:bdr w:val="none" w:sz="0" w:space="0" w:color="auto"/>
                  <w:lang w:val="es-CL" w:eastAsia="es-CL"/>
                </w:rPr>
                <w:t>10,5</w:t>
              </w:r>
            </w:ins>
          </w:p>
        </w:tc>
        <w:tc>
          <w:tcPr>
            <w:tcW w:w="1020" w:type="dxa"/>
            <w:gridSpan w:val="2"/>
            <w:tcBorders>
              <w:top w:val="nil"/>
              <w:left w:val="nil"/>
              <w:bottom w:val="nil"/>
              <w:right w:val="nil"/>
            </w:tcBorders>
            <w:shd w:val="clear" w:color="000000" w:fill="FFFFFF"/>
            <w:noWrap/>
            <w:vAlign w:val="bottom"/>
            <w:hideMark/>
            <w:tcPrChange w:id="1715" w:author="Observatorio 02" w:date="2017-04-17T12:16:00Z">
              <w:tcPr>
                <w:tcW w:w="520" w:type="dxa"/>
                <w:tcBorders>
                  <w:top w:val="nil"/>
                  <w:left w:val="nil"/>
                  <w:bottom w:val="nil"/>
                  <w:right w:val="nil"/>
                </w:tcBorders>
                <w:shd w:val="clear" w:color="000000" w:fill="FFFFFF"/>
                <w:noWrap/>
                <w:vAlign w:val="bottom"/>
                <w:hideMark/>
              </w:tcPr>
            </w:tcPrChange>
          </w:tcPr>
          <w:p w14:paraId="765687DB" w14:textId="77777777" w:rsidR="00015CE4" w:rsidRPr="00015CE4" w:rsidRDefault="00015CE4" w:rsidP="00015CE4">
            <w:pPr>
              <w:spacing w:after="0" w:line="240" w:lineRule="auto"/>
              <w:jc w:val="right"/>
              <w:rPr>
                <w:ins w:id="1716" w:author="Observatorio 02" w:date="2017-04-17T12:15:00Z"/>
                <w:rFonts w:eastAsia="Times New Roman"/>
                <w:sz w:val="22"/>
                <w:szCs w:val="22"/>
                <w:bdr w:val="none" w:sz="0" w:space="0" w:color="auto"/>
                <w:lang w:val="es-CL" w:eastAsia="es-CL"/>
              </w:rPr>
            </w:pPr>
            <w:ins w:id="1717" w:author="Observatorio 02" w:date="2017-04-17T12:15:00Z">
              <w:r w:rsidRPr="00015CE4">
                <w:rPr>
                  <w:rFonts w:eastAsia="Times New Roman"/>
                  <w:sz w:val="22"/>
                  <w:szCs w:val="22"/>
                  <w:bdr w:val="none" w:sz="0" w:space="0" w:color="auto"/>
                  <w:lang w:val="es-CL" w:eastAsia="es-CL"/>
                </w:rPr>
                <w:t>0,4</w:t>
              </w:r>
            </w:ins>
          </w:p>
        </w:tc>
        <w:tc>
          <w:tcPr>
            <w:tcW w:w="580" w:type="dxa"/>
            <w:gridSpan w:val="2"/>
            <w:tcBorders>
              <w:top w:val="nil"/>
              <w:left w:val="nil"/>
              <w:bottom w:val="nil"/>
              <w:right w:val="nil"/>
            </w:tcBorders>
            <w:shd w:val="clear" w:color="000000" w:fill="FFFFFF"/>
            <w:noWrap/>
            <w:vAlign w:val="bottom"/>
            <w:hideMark/>
            <w:tcPrChange w:id="1718" w:author="Observatorio 02" w:date="2017-04-17T12:16:00Z">
              <w:tcPr>
                <w:tcW w:w="489" w:type="dxa"/>
                <w:tcBorders>
                  <w:top w:val="nil"/>
                  <w:left w:val="nil"/>
                  <w:bottom w:val="nil"/>
                  <w:right w:val="nil"/>
                </w:tcBorders>
                <w:shd w:val="clear" w:color="000000" w:fill="FFFFFF"/>
                <w:noWrap/>
                <w:vAlign w:val="bottom"/>
                <w:hideMark/>
              </w:tcPr>
            </w:tcPrChange>
          </w:tcPr>
          <w:p w14:paraId="70A6E2FA" w14:textId="77777777" w:rsidR="00015CE4" w:rsidRPr="00015CE4" w:rsidRDefault="00015CE4" w:rsidP="00015CE4">
            <w:pPr>
              <w:spacing w:after="0" w:line="240" w:lineRule="auto"/>
              <w:jc w:val="right"/>
              <w:rPr>
                <w:ins w:id="1719" w:author="Observatorio 02" w:date="2017-04-17T12:15:00Z"/>
                <w:rFonts w:eastAsia="Times New Roman"/>
                <w:sz w:val="22"/>
                <w:szCs w:val="22"/>
                <w:bdr w:val="none" w:sz="0" w:space="0" w:color="auto"/>
                <w:lang w:val="es-CL" w:eastAsia="es-CL"/>
              </w:rPr>
            </w:pPr>
            <w:ins w:id="1720" w:author="Observatorio 02" w:date="2017-04-17T12:15:00Z">
              <w:r w:rsidRPr="00015CE4">
                <w:rPr>
                  <w:rFonts w:eastAsia="Times New Roman"/>
                  <w:sz w:val="22"/>
                  <w:szCs w:val="22"/>
                  <w:bdr w:val="none" w:sz="0" w:space="0" w:color="auto"/>
                  <w:lang w:val="es-CL" w:eastAsia="es-CL"/>
                </w:rPr>
                <w:t>0</w:t>
              </w:r>
            </w:ins>
          </w:p>
        </w:tc>
        <w:tc>
          <w:tcPr>
            <w:tcW w:w="605" w:type="dxa"/>
            <w:gridSpan w:val="2"/>
            <w:tcBorders>
              <w:top w:val="nil"/>
              <w:left w:val="nil"/>
              <w:bottom w:val="nil"/>
              <w:right w:val="nil"/>
            </w:tcBorders>
            <w:shd w:val="clear" w:color="000000" w:fill="FFFFFF"/>
            <w:noWrap/>
            <w:vAlign w:val="bottom"/>
            <w:hideMark/>
            <w:tcPrChange w:id="1721" w:author="Observatorio 02" w:date="2017-04-17T12:16:00Z">
              <w:tcPr>
                <w:tcW w:w="489" w:type="dxa"/>
                <w:tcBorders>
                  <w:top w:val="nil"/>
                  <w:left w:val="nil"/>
                  <w:bottom w:val="nil"/>
                  <w:right w:val="nil"/>
                </w:tcBorders>
                <w:shd w:val="clear" w:color="000000" w:fill="FFFFFF"/>
                <w:noWrap/>
                <w:vAlign w:val="bottom"/>
                <w:hideMark/>
              </w:tcPr>
            </w:tcPrChange>
          </w:tcPr>
          <w:p w14:paraId="4D5E8BED" w14:textId="77777777" w:rsidR="00015CE4" w:rsidRPr="00015CE4" w:rsidRDefault="00015CE4" w:rsidP="00015CE4">
            <w:pPr>
              <w:spacing w:after="0" w:line="240" w:lineRule="auto"/>
              <w:jc w:val="right"/>
              <w:rPr>
                <w:ins w:id="1722" w:author="Observatorio 02" w:date="2017-04-17T12:15:00Z"/>
                <w:rFonts w:eastAsia="Times New Roman"/>
                <w:sz w:val="22"/>
                <w:szCs w:val="22"/>
                <w:bdr w:val="none" w:sz="0" w:space="0" w:color="auto"/>
                <w:lang w:val="es-CL" w:eastAsia="es-CL"/>
              </w:rPr>
            </w:pPr>
            <w:ins w:id="1723" w:author="Observatorio 02" w:date="2017-04-17T12:15:00Z">
              <w:r w:rsidRPr="00015CE4">
                <w:rPr>
                  <w:rFonts w:eastAsia="Times New Roman"/>
                  <w:sz w:val="22"/>
                  <w:szCs w:val="22"/>
                  <w:bdr w:val="none" w:sz="0" w:space="0" w:color="auto"/>
                  <w:lang w:val="es-CL" w:eastAsia="es-CL"/>
                </w:rPr>
                <w:t>100</w:t>
              </w:r>
            </w:ins>
          </w:p>
        </w:tc>
      </w:tr>
      <w:tr w:rsidR="00015CE4" w:rsidRPr="00015CE4" w14:paraId="4B6D4793" w14:textId="77777777" w:rsidTr="00015CE4">
        <w:trPr>
          <w:gridAfter w:val="1"/>
          <w:wAfter w:w="70" w:type="dxa"/>
          <w:trHeight w:val="219"/>
          <w:ins w:id="1724" w:author="Observatorio 02" w:date="2017-04-17T12:15:00Z"/>
          <w:trPrChange w:id="1725" w:author="Observatorio 02" w:date="2017-04-17T12:16:00Z">
            <w:trPr>
              <w:trHeight w:val="219"/>
            </w:trPr>
          </w:trPrChange>
        </w:trPr>
        <w:tc>
          <w:tcPr>
            <w:tcW w:w="1436" w:type="dxa"/>
            <w:gridSpan w:val="2"/>
            <w:tcBorders>
              <w:top w:val="nil"/>
              <w:left w:val="nil"/>
              <w:bottom w:val="nil"/>
              <w:right w:val="nil"/>
            </w:tcBorders>
            <w:shd w:val="clear" w:color="000000" w:fill="FFFFFF"/>
            <w:noWrap/>
            <w:vAlign w:val="bottom"/>
            <w:hideMark/>
            <w:tcPrChange w:id="1726" w:author="Observatorio 02" w:date="2017-04-17T12:16:00Z">
              <w:tcPr>
                <w:tcW w:w="989" w:type="dxa"/>
                <w:tcBorders>
                  <w:top w:val="nil"/>
                  <w:left w:val="nil"/>
                  <w:bottom w:val="nil"/>
                  <w:right w:val="nil"/>
                </w:tcBorders>
                <w:shd w:val="clear" w:color="000000" w:fill="FFFFFF"/>
                <w:noWrap/>
                <w:vAlign w:val="bottom"/>
                <w:hideMark/>
              </w:tcPr>
            </w:tcPrChange>
          </w:tcPr>
          <w:p w14:paraId="6CEE97E3" w14:textId="77777777" w:rsidR="00015CE4" w:rsidRPr="00015CE4" w:rsidRDefault="00015CE4" w:rsidP="00015CE4">
            <w:pPr>
              <w:spacing w:after="0" w:line="240" w:lineRule="auto"/>
              <w:ind w:firstLineChars="100" w:firstLine="220"/>
              <w:rPr>
                <w:ins w:id="1727" w:author="Observatorio 02" w:date="2017-04-17T12:15:00Z"/>
                <w:rFonts w:eastAsia="Times New Roman"/>
                <w:sz w:val="22"/>
                <w:szCs w:val="22"/>
                <w:bdr w:val="none" w:sz="0" w:space="0" w:color="auto"/>
                <w:lang w:val="es-CL" w:eastAsia="es-CL"/>
              </w:rPr>
            </w:pPr>
            <w:ins w:id="1728" w:author="Observatorio 02" w:date="2017-04-17T12:15:00Z">
              <w:r w:rsidRPr="00015CE4">
                <w:rPr>
                  <w:rFonts w:eastAsia="Times New Roman"/>
                  <w:sz w:val="22"/>
                  <w:szCs w:val="22"/>
                  <w:bdr w:val="none" w:sz="0" w:space="0" w:color="auto"/>
                  <w:lang w:val="es-CL" w:eastAsia="es-CL"/>
                </w:rPr>
                <w:t>Mediana</w:t>
              </w:r>
            </w:ins>
          </w:p>
        </w:tc>
        <w:tc>
          <w:tcPr>
            <w:tcW w:w="1118" w:type="dxa"/>
            <w:gridSpan w:val="2"/>
            <w:tcBorders>
              <w:top w:val="nil"/>
              <w:left w:val="nil"/>
              <w:bottom w:val="nil"/>
              <w:right w:val="nil"/>
            </w:tcBorders>
            <w:shd w:val="clear" w:color="000000" w:fill="FFFFFF"/>
            <w:noWrap/>
            <w:vAlign w:val="bottom"/>
            <w:hideMark/>
            <w:tcPrChange w:id="1729" w:author="Observatorio 02" w:date="2017-04-17T12:16:00Z">
              <w:tcPr>
                <w:tcW w:w="570" w:type="dxa"/>
                <w:tcBorders>
                  <w:top w:val="nil"/>
                  <w:left w:val="nil"/>
                  <w:bottom w:val="nil"/>
                  <w:right w:val="nil"/>
                </w:tcBorders>
                <w:shd w:val="clear" w:color="000000" w:fill="FFFFFF"/>
                <w:noWrap/>
                <w:vAlign w:val="bottom"/>
                <w:hideMark/>
              </w:tcPr>
            </w:tcPrChange>
          </w:tcPr>
          <w:p w14:paraId="1845DCD3" w14:textId="77777777" w:rsidR="00015CE4" w:rsidRPr="00015CE4" w:rsidRDefault="00015CE4" w:rsidP="00015CE4">
            <w:pPr>
              <w:spacing w:after="0" w:line="240" w:lineRule="auto"/>
              <w:jc w:val="right"/>
              <w:rPr>
                <w:ins w:id="1730" w:author="Observatorio 02" w:date="2017-04-17T12:15:00Z"/>
                <w:rFonts w:eastAsia="Times New Roman"/>
                <w:sz w:val="22"/>
                <w:szCs w:val="22"/>
                <w:bdr w:val="none" w:sz="0" w:space="0" w:color="auto"/>
                <w:lang w:val="es-CL" w:eastAsia="es-CL"/>
              </w:rPr>
            </w:pPr>
            <w:ins w:id="1731" w:author="Observatorio 02" w:date="2017-04-17T12:15:00Z">
              <w:r w:rsidRPr="00015CE4">
                <w:rPr>
                  <w:rFonts w:eastAsia="Times New Roman"/>
                  <w:sz w:val="22"/>
                  <w:szCs w:val="22"/>
                  <w:bdr w:val="none" w:sz="0" w:space="0" w:color="auto"/>
                  <w:lang w:val="es-CL" w:eastAsia="es-CL"/>
                </w:rPr>
                <w:t>14,9</w:t>
              </w:r>
            </w:ins>
          </w:p>
        </w:tc>
        <w:tc>
          <w:tcPr>
            <w:tcW w:w="727" w:type="dxa"/>
            <w:gridSpan w:val="2"/>
            <w:tcBorders>
              <w:top w:val="nil"/>
              <w:left w:val="nil"/>
              <w:bottom w:val="nil"/>
              <w:right w:val="nil"/>
            </w:tcBorders>
            <w:shd w:val="clear" w:color="000000" w:fill="FFFFFF"/>
            <w:noWrap/>
            <w:vAlign w:val="bottom"/>
            <w:hideMark/>
            <w:tcPrChange w:id="1732" w:author="Observatorio 02" w:date="2017-04-17T12:16:00Z">
              <w:tcPr>
                <w:tcW w:w="489" w:type="dxa"/>
                <w:tcBorders>
                  <w:top w:val="nil"/>
                  <w:left w:val="nil"/>
                  <w:bottom w:val="nil"/>
                  <w:right w:val="nil"/>
                </w:tcBorders>
                <w:shd w:val="clear" w:color="000000" w:fill="FFFFFF"/>
                <w:noWrap/>
                <w:vAlign w:val="bottom"/>
                <w:hideMark/>
              </w:tcPr>
            </w:tcPrChange>
          </w:tcPr>
          <w:p w14:paraId="4B3539C8" w14:textId="77777777" w:rsidR="00015CE4" w:rsidRPr="00015CE4" w:rsidRDefault="00015CE4" w:rsidP="00015CE4">
            <w:pPr>
              <w:spacing w:after="0" w:line="240" w:lineRule="auto"/>
              <w:jc w:val="right"/>
              <w:rPr>
                <w:ins w:id="1733" w:author="Observatorio 02" w:date="2017-04-17T12:15:00Z"/>
                <w:rFonts w:eastAsia="Times New Roman"/>
                <w:sz w:val="22"/>
                <w:szCs w:val="22"/>
                <w:bdr w:val="none" w:sz="0" w:space="0" w:color="auto"/>
                <w:lang w:val="es-CL" w:eastAsia="es-CL"/>
              </w:rPr>
            </w:pPr>
            <w:ins w:id="1734" w:author="Observatorio 02" w:date="2017-04-17T12:15:00Z">
              <w:r w:rsidRPr="00015CE4">
                <w:rPr>
                  <w:rFonts w:eastAsia="Times New Roman"/>
                  <w:sz w:val="22"/>
                  <w:szCs w:val="22"/>
                  <w:bdr w:val="none" w:sz="0" w:space="0" w:color="auto"/>
                  <w:lang w:val="es-CL" w:eastAsia="es-CL"/>
                </w:rPr>
                <w:t>28,7</w:t>
              </w:r>
            </w:ins>
          </w:p>
        </w:tc>
        <w:tc>
          <w:tcPr>
            <w:tcW w:w="703" w:type="dxa"/>
            <w:gridSpan w:val="2"/>
            <w:tcBorders>
              <w:top w:val="nil"/>
              <w:left w:val="nil"/>
              <w:bottom w:val="nil"/>
              <w:right w:val="nil"/>
            </w:tcBorders>
            <w:shd w:val="clear" w:color="000000" w:fill="FFFFFF"/>
            <w:noWrap/>
            <w:vAlign w:val="bottom"/>
            <w:hideMark/>
            <w:tcPrChange w:id="1735" w:author="Observatorio 02" w:date="2017-04-17T12:16:00Z">
              <w:tcPr>
                <w:tcW w:w="489" w:type="dxa"/>
                <w:tcBorders>
                  <w:top w:val="nil"/>
                  <w:left w:val="nil"/>
                  <w:bottom w:val="nil"/>
                  <w:right w:val="nil"/>
                </w:tcBorders>
                <w:shd w:val="clear" w:color="000000" w:fill="FFFFFF"/>
                <w:noWrap/>
                <w:vAlign w:val="bottom"/>
                <w:hideMark/>
              </w:tcPr>
            </w:tcPrChange>
          </w:tcPr>
          <w:p w14:paraId="53F69129" w14:textId="77777777" w:rsidR="00015CE4" w:rsidRPr="00015CE4" w:rsidRDefault="00015CE4" w:rsidP="00015CE4">
            <w:pPr>
              <w:spacing w:after="0" w:line="240" w:lineRule="auto"/>
              <w:jc w:val="right"/>
              <w:rPr>
                <w:ins w:id="1736" w:author="Observatorio 02" w:date="2017-04-17T12:15:00Z"/>
                <w:rFonts w:eastAsia="Times New Roman"/>
                <w:sz w:val="22"/>
                <w:szCs w:val="22"/>
                <w:bdr w:val="none" w:sz="0" w:space="0" w:color="auto"/>
                <w:lang w:val="es-CL" w:eastAsia="es-CL"/>
              </w:rPr>
            </w:pPr>
            <w:ins w:id="1737" w:author="Observatorio 02" w:date="2017-04-17T12:15:00Z">
              <w:r w:rsidRPr="00015CE4">
                <w:rPr>
                  <w:rFonts w:eastAsia="Times New Roman"/>
                  <w:sz w:val="22"/>
                  <w:szCs w:val="22"/>
                  <w:bdr w:val="none" w:sz="0" w:space="0" w:color="auto"/>
                  <w:lang w:val="es-CL" w:eastAsia="es-CL"/>
                </w:rPr>
                <w:t>41,8</w:t>
              </w:r>
            </w:ins>
          </w:p>
        </w:tc>
        <w:tc>
          <w:tcPr>
            <w:tcW w:w="837" w:type="dxa"/>
            <w:gridSpan w:val="2"/>
            <w:tcBorders>
              <w:top w:val="nil"/>
              <w:left w:val="nil"/>
              <w:bottom w:val="nil"/>
              <w:right w:val="nil"/>
            </w:tcBorders>
            <w:shd w:val="clear" w:color="000000" w:fill="FFFFFF"/>
            <w:noWrap/>
            <w:vAlign w:val="bottom"/>
            <w:hideMark/>
            <w:tcPrChange w:id="1738" w:author="Observatorio 02" w:date="2017-04-17T12:16:00Z">
              <w:tcPr>
                <w:tcW w:w="489" w:type="dxa"/>
                <w:tcBorders>
                  <w:top w:val="nil"/>
                  <w:left w:val="nil"/>
                  <w:bottom w:val="nil"/>
                  <w:right w:val="nil"/>
                </w:tcBorders>
                <w:shd w:val="clear" w:color="000000" w:fill="FFFFFF"/>
                <w:noWrap/>
                <w:vAlign w:val="bottom"/>
                <w:hideMark/>
              </w:tcPr>
            </w:tcPrChange>
          </w:tcPr>
          <w:p w14:paraId="352BB420" w14:textId="77777777" w:rsidR="00015CE4" w:rsidRPr="00015CE4" w:rsidRDefault="00015CE4" w:rsidP="00015CE4">
            <w:pPr>
              <w:spacing w:after="0" w:line="240" w:lineRule="auto"/>
              <w:jc w:val="right"/>
              <w:rPr>
                <w:ins w:id="1739" w:author="Observatorio 02" w:date="2017-04-17T12:15:00Z"/>
                <w:rFonts w:eastAsia="Times New Roman"/>
                <w:sz w:val="22"/>
                <w:szCs w:val="22"/>
                <w:bdr w:val="none" w:sz="0" w:space="0" w:color="auto"/>
                <w:lang w:val="es-CL" w:eastAsia="es-CL"/>
              </w:rPr>
            </w:pPr>
            <w:ins w:id="1740" w:author="Observatorio 02" w:date="2017-04-17T12:15:00Z">
              <w:r w:rsidRPr="00015CE4">
                <w:rPr>
                  <w:rFonts w:eastAsia="Times New Roman"/>
                  <w:sz w:val="22"/>
                  <w:szCs w:val="22"/>
                  <w:bdr w:val="none" w:sz="0" w:space="0" w:color="auto"/>
                  <w:lang w:val="es-CL" w:eastAsia="es-CL"/>
                </w:rPr>
                <w:t>6,3</w:t>
              </w:r>
            </w:ins>
          </w:p>
        </w:tc>
        <w:tc>
          <w:tcPr>
            <w:tcW w:w="1143" w:type="dxa"/>
            <w:gridSpan w:val="2"/>
            <w:tcBorders>
              <w:top w:val="nil"/>
              <w:left w:val="nil"/>
              <w:bottom w:val="nil"/>
              <w:right w:val="nil"/>
            </w:tcBorders>
            <w:shd w:val="clear" w:color="000000" w:fill="FFFFFF"/>
            <w:noWrap/>
            <w:vAlign w:val="bottom"/>
            <w:hideMark/>
            <w:tcPrChange w:id="1741" w:author="Observatorio 02" w:date="2017-04-17T12:16:00Z">
              <w:tcPr>
                <w:tcW w:w="583" w:type="dxa"/>
                <w:tcBorders>
                  <w:top w:val="nil"/>
                  <w:left w:val="nil"/>
                  <w:bottom w:val="nil"/>
                  <w:right w:val="nil"/>
                </w:tcBorders>
                <w:shd w:val="clear" w:color="000000" w:fill="FFFFFF"/>
                <w:noWrap/>
                <w:vAlign w:val="bottom"/>
                <w:hideMark/>
              </w:tcPr>
            </w:tcPrChange>
          </w:tcPr>
          <w:p w14:paraId="68AA0E7B" w14:textId="77777777" w:rsidR="00015CE4" w:rsidRPr="00015CE4" w:rsidRDefault="00015CE4" w:rsidP="00015CE4">
            <w:pPr>
              <w:spacing w:after="0" w:line="240" w:lineRule="auto"/>
              <w:jc w:val="right"/>
              <w:rPr>
                <w:ins w:id="1742" w:author="Observatorio 02" w:date="2017-04-17T12:15:00Z"/>
                <w:rFonts w:eastAsia="Times New Roman"/>
                <w:sz w:val="22"/>
                <w:szCs w:val="22"/>
                <w:bdr w:val="none" w:sz="0" w:space="0" w:color="auto"/>
                <w:lang w:val="es-CL" w:eastAsia="es-CL"/>
              </w:rPr>
            </w:pPr>
            <w:ins w:id="1743" w:author="Observatorio 02" w:date="2017-04-17T12:15:00Z">
              <w:r w:rsidRPr="00015CE4">
                <w:rPr>
                  <w:rFonts w:eastAsia="Times New Roman"/>
                  <w:sz w:val="22"/>
                  <w:szCs w:val="22"/>
                  <w:bdr w:val="none" w:sz="0" w:space="0" w:color="auto"/>
                  <w:lang w:val="es-CL" w:eastAsia="es-CL"/>
                </w:rPr>
                <w:t>8</w:t>
              </w:r>
            </w:ins>
          </w:p>
        </w:tc>
        <w:tc>
          <w:tcPr>
            <w:tcW w:w="1020" w:type="dxa"/>
            <w:gridSpan w:val="2"/>
            <w:tcBorders>
              <w:top w:val="nil"/>
              <w:left w:val="nil"/>
              <w:bottom w:val="nil"/>
              <w:right w:val="nil"/>
            </w:tcBorders>
            <w:shd w:val="clear" w:color="000000" w:fill="FFFFFF"/>
            <w:noWrap/>
            <w:vAlign w:val="bottom"/>
            <w:hideMark/>
            <w:tcPrChange w:id="1744" w:author="Observatorio 02" w:date="2017-04-17T12:16:00Z">
              <w:tcPr>
                <w:tcW w:w="520" w:type="dxa"/>
                <w:tcBorders>
                  <w:top w:val="nil"/>
                  <w:left w:val="nil"/>
                  <w:bottom w:val="nil"/>
                  <w:right w:val="nil"/>
                </w:tcBorders>
                <w:shd w:val="clear" w:color="000000" w:fill="FFFFFF"/>
                <w:noWrap/>
                <w:vAlign w:val="bottom"/>
                <w:hideMark/>
              </w:tcPr>
            </w:tcPrChange>
          </w:tcPr>
          <w:p w14:paraId="5EFA833C" w14:textId="77777777" w:rsidR="00015CE4" w:rsidRPr="00015CE4" w:rsidRDefault="00015CE4" w:rsidP="00015CE4">
            <w:pPr>
              <w:spacing w:after="0" w:line="240" w:lineRule="auto"/>
              <w:jc w:val="right"/>
              <w:rPr>
                <w:ins w:id="1745" w:author="Observatorio 02" w:date="2017-04-17T12:15:00Z"/>
                <w:rFonts w:eastAsia="Times New Roman"/>
                <w:sz w:val="22"/>
                <w:szCs w:val="22"/>
                <w:bdr w:val="none" w:sz="0" w:space="0" w:color="auto"/>
                <w:lang w:val="es-CL" w:eastAsia="es-CL"/>
              </w:rPr>
            </w:pPr>
            <w:ins w:id="1746" w:author="Observatorio 02" w:date="2017-04-17T12:15:00Z">
              <w:r w:rsidRPr="00015CE4">
                <w:rPr>
                  <w:rFonts w:eastAsia="Times New Roman"/>
                  <w:sz w:val="22"/>
                  <w:szCs w:val="22"/>
                  <w:bdr w:val="none" w:sz="0" w:space="0" w:color="auto"/>
                  <w:lang w:val="es-CL" w:eastAsia="es-CL"/>
                </w:rPr>
                <w:t>0,2</w:t>
              </w:r>
            </w:ins>
          </w:p>
        </w:tc>
        <w:tc>
          <w:tcPr>
            <w:tcW w:w="580" w:type="dxa"/>
            <w:gridSpan w:val="2"/>
            <w:tcBorders>
              <w:top w:val="nil"/>
              <w:left w:val="nil"/>
              <w:bottom w:val="nil"/>
              <w:right w:val="nil"/>
            </w:tcBorders>
            <w:shd w:val="clear" w:color="000000" w:fill="FFFFFF"/>
            <w:noWrap/>
            <w:vAlign w:val="bottom"/>
            <w:hideMark/>
            <w:tcPrChange w:id="1747" w:author="Observatorio 02" w:date="2017-04-17T12:16:00Z">
              <w:tcPr>
                <w:tcW w:w="489" w:type="dxa"/>
                <w:tcBorders>
                  <w:top w:val="nil"/>
                  <w:left w:val="nil"/>
                  <w:bottom w:val="nil"/>
                  <w:right w:val="nil"/>
                </w:tcBorders>
                <w:shd w:val="clear" w:color="000000" w:fill="FFFFFF"/>
                <w:noWrap/>
                <w:vAlign w:val="bottom"/>
                <w:hideMark/>
              </w:tcPr>
            </w:tcPrChange>
          </w:tcPr>
          <w:p w14:paraId="4B898CFB" w14:textId="77777777" w:rsidR="00015CE4" w:rsidRPr="00015CE4" w:rsidRDefault="00015CE4" w:rsidP="00015CE4">
            <w:pPr>
              <w:spacing w:after="0" w:line="240" w:lineRule="auto"/>
              <w:jc w:val="right"/>
              <w:rPr>
                <w:ins w:id="1748" w:author="Observatorio 02" w:date="2017-04-17T12:15:00Z"/>
                <w:rFonts w:eastAsia="Times New Roman"/>
                <w:sz w:val="22"/>
                <w:szCs w:val="22"/>
                <w:bdr w:val="none" w:sz="0" w:space="0" w:color="auto"/>
                <w:lang w:val="es-CL" w:eastAsia="es-CL"/>
              </w:rPr>
            </w:pPr>
            <w:ins w:id="1749" w:author="Observatorio 02" w:date="2017-04-17T12:15:00Z">
              <w:r w:rsidRPr="00015CE4">
                <w:rPr>
                  <w:rFonts w:eastAsia="Times New Roman"/>
                  <w:sz w:val="22"/>
                  <w:szCs w:val="22"/>
                  <w:bdr w:val="none" w:sz="0" w:space="0" w:color="auto"/>
                  <w:lang w:val="es-CL" w:eastAsia="es-CL"/>
                </w:rPr>
                <w:t>0,1</w:t>
              </w:r>
            </w:ins>
          </w:p>
        </w:tc>
        <w:tc>
          <w:tcPr>
            <w:tcW w:w="605" w:type="dxa"/>
            <w:gridSpan w:val="2"/>
            <w:tcBorders>
              <w:top w:val="nil"/>
              <w:left w:val="nil"/>
              <w:bottom w:val="nil"/>
              <w:right w:val="nil"/>
            </w:tcBorders>
            <w:shd w:val="clear" w:color="000000" w:fill="FFFFFF"/>
            <w:noWrap/>
            <w:vAlign w:val="bottom"/>
            <w:hideMark/>
            <w:tcPrChange w:id="1750" w:author="Observatorio 02" w:date="2017-04-17T12:16:00Z">
              <w:tcPr>
                <w:tcW w:w="489" w:type="dxa"/>
                <w:tcBorders>
                  <w:top w:val="nil"/>
                  <w:left w:val="nil"/>
                  <w:bottom w:val="nil"/>
                  <w:right w:val="nil"/>
                </w:tcBorders>
                <w:shd w:val="clear" w:color="000000" w:fill="FFFFFF"/>
                <w:noWrap/>
                <w:vAlign w:val="bottom"/>
                <w:hideMark/>
              </w:tcPr>
            </w:tcPrChange>
          </w:tcPr>
          <w:p w14:paraId="76F26082" w14:textId="77777777" w:rsidR="00015CE4" w:rsidRPr="00015CE4" w:rsidRDefault="00015CE4" w:rsidP="00015CE4">
            <w:pPr>
              <w:spacing w:after="0" w:line="240" w:lineRule="auto"/>
              <w:jc w:val="right"/>
              <w:rPr>
                <w:ins w:id="1751" w:author="Observatorio 02" w:date="2017-04-17T12:15:00Z"/>
                <w:rFonts w:eastAsia="Times New Roman"/>
                <w:sz w:val="22"/>
                <w:szCs w:val="22"/>
                <w:bdr w:val="none" w:sz="0" w:space="0" w:color="auto"/>
                <w:lang w:val="es-CL" w:eastAsia="es-CL"/>
              </w:rPr>
            </w:pPr>
            <w:ins w:id="1752" w:author="Observatorio 02" w:date="2017-04-17T12:15:00Z">
              <w:r w:rsidRPr="00015CE4">
                <w:rPr>
                  <w:rFonts w:eastAsia="Times New Roman"/>
                  <w:sz w:val="22"/>
                  <w:szCs w:val="22"/>
                  <w:bdr w:val="none" w:sz="0" w:space="0" w:color="auto"/>
                  <w:lang w:val="es-CL" w:eastAsia="es-CL"/>
                </w:rPr>
                <w:t>100</w:t>
              </w:r>
            </w:ins>
          </w:p>
        </w:tc>
      </w:tr>
      <w:tr w:rsidR="00015CE4" w:rsidRPr="00015CE4" w14:paraId="25C94378" w14:textId="77777777" w:rsidTr="00015CE4">
        <w:trPr>
          <w:gridAfter w:val="1"/>
          <w:wAfter w:w="70" w:type="dxa"/>
          <w:trHeight w:val="219"/>
          <w:ins w:id="1753" w:author="Observatorio 02" w:date="2017-04-17T12:15:00Z"/>
          <w:trPrChange w:id="1754" w:author="Observatorio 02" w:date="2017-04-17T12:16:00Z">
            <w:trPr>
              <w:trHeight w:val="219"/>
            </w:trPr>
          </w:trPrChange>
        </w:trPr>
        <w:tc>
          <w:tcPr>
            <w:tcW w:w="1436" w:type="dxa"/>
            <w:gridSpan w:val="2"/>
            <w:tcBorders>
              <w:top w:val="nil"/>
              <w:left w:val="nil"/>
              <w:bottom w:val="single" w:sz="4" w:space="0" w:color="auto"/>
              <w:right w:val="nil"/>
            </w:tcBorders>
            <w:shd w:val="clear" w:color="000000" w:fill="FFFFFF"/>
            <w:noWrap/>
            <w:vAlign w:val="bottom"/>
            <w:hideMark/>
            <w:tcPrChange w:id="1755" w:author="Observatorio 02" w:date="2017-04-17T12:16:00Z">
              <w:tcPr>
                <w:tcW w:w="989" w:type="dxa"/>
                <w:tcBorders>
                  <w:top w:val="nil"/>
                  <w:left w:val="nil"/>
                  <w:bottom w:val="single" w:sz="4" w:space="0" w:color="auto"/>
                  <w:right w:val="nil"/>
                </w:tcBorders>
                <w:shd w:val="clear" w:color="000000" w:fill="FFFFFF"/>
                <w:noWrap/>
                <w:vAlign w:val="bottom"/>
                <w:hideMark/>
              </w:tcPr>
            </w:tcPrChange>
          </w:tcPr>
          <w:p w14:paraId="3A5F9F0E" w14:textId="77777777" w:rsidR="00015CE4" w:rsidRPr="00015CE4" w:rsidRDefault="00015CE4" w:rsidP="00015CE4">
            <w:pPr>
              <w:spacing w:after="0" w:line="240" w:lineRule="auto"/>
              <w:ind w:firstLineChars="100" w:firstLine="220"/>
              <w:rPr>
                <w:ins w:id="1756" w:author="Observatorio 02" w:date="2017-04-17T12:15:00Z"/>
                <w:rFonts w:eastAsia="Times New Roman"/>
                <w:sz w:val="22"/>
                <w:szCs w:val="22"/>
                <w:bdr w:val="none" w:sz="0" w:space="0" w:color="auto"/>
                <w:lang w:val="es-CL" w:eastAsia="es-CL"/>
              </w:rPr>
            </w:pPr>
            <w:ins w:id="1757" w:author="Observatorio 02" w:date="2017-04-17T12:15:00Z">
              <w:r w:rsidRPr="00015CE4">
                <w:rPr>
                  <w:rFonts w:eastAsia="Times New Roman"/>
                  <w:sz w:val="22"/>
                  <w:szCs w:val="22"/>
                  <w:bdr w:val="none" w:sz="0" w:space="0" w:color="auto"/>
                  <w:lang w:val="es-CL" w:eastAsia="es-CL"/>
                </w:rPr>
                <w:t>Grande</w:t>
              </w:r>
            </w:ins>
          </w:p>
        </w:tc>
        <w:tc>
          <w:tcPr>
            <w:tcW w:w="1118" w:type="dxa"/>
            <w:gridSpan w:val="2"/>
            <w:tcBorders>
              <w:top w:val="nil"/>
              <w:left w:val="nil"/>
              <w:bottom w:val="single" w:sz="4" w:space="0" w:color="auto"/>
              <w:right w:val="nil"/>
            </w:tcBorders>
            <w:shd w:val="clear" w:color="000000" w:fill="FFFFFF"/>
            <w:noWrap/>
            <w:vAlign w:val="bottom"/>
            <w:hideMark/>
            <w:tcPrChange w:id="1758" w:author="Observatorio 02" w:date="2017-04-17T12:16:00Z">
              <w:tcPr>
                <w:tcW w:w="570" w:type="dxa"/>
                <w:tcBorders>
                  <w:top w:val="nil"/>
                  <w:left w:val="nil"/>
                  <w:bottom w:val="single" w:sz="4" w:space="0" w:color="auto"/>
                  <w:right w:val="nil"/>
                </w:tcBorders>
                <w:shd w:val="clear" w:color="000000" w:fill="FFFFFF"/>
                <w:noWrap/>
                <w:vAlign w:val="bottom"/>
                <w:hideMark/>
              </w:tcPr>
            </w:tcPrChange>
          </w:tcPr>
          <w:p w14:paraId="0165AEF6" w14:textId="77777777" w:rsidR="00015CE4" w:rsidRPr="00015CE4" w:rsidRDefault="00015CE4" w:rsidP="00015CE4">
            <w:pPr>
              <w:spacing w:after="0" w:line="240" w:lineRule="auto"/>
              <w:jc w:val="right"/>
              <w:rPr>
                <w:ins w:id="1759" w:author="Observatorio 02" w:date="2017-04-17T12:15:00Z"/>
                <w:rFonts w:eastAsia="Times New Roman"/>
                <w:sz w:val="22"/>
                <w:szCs w:val="22"/>
                <w:bdr w:val="none" w:sz="0" w:space="0" w:color="auto"/>
                <w:lang w:val="es-CL" w:eastAsia="es-CL"/>
              </w:rPr>
            </w:pPr>
            <w:ins w:id="1760" w:author="Observatorio 02" w:date="2017-04-17T12:15:00Z">
              <w:r w:rsidRPr="00015CE4">
                <w:rPr>
                  <w:rFonts w:eastAsia="Times New Roman"/>
                  <w:sz w:val="22"/>
                  <w:szCs w:val="22"/>
                  <w:bdr w:val="none" w:sz="0" w:space="0" w:color="auto"/>
                  <w:lang w:val="es-CL" w:eastAsia="es-CL"/>
                </w:rPr>
                <w:t>12,3</w:t>
              </w:r>
            </w:ins>
          </w:p>
        </w:tc>
        <w:tc>
          <w:tcPr>
            <w:tcW w:w="727" w:type="dxa"/>
            <w:gridSpan w:val="2"/>
            <w:tcBorders>
              <w:top w:val="nil"/>
              <w:left w:val="nil"/>
              <w:bottom w:val="single" w:sz="4" w:space="0" w:color="auto"/>
              <w:right w:val="nil"/>
            </w:tcBorders>
            <w:shd w:val="clear" w:color="000000" w:fill="FFFFFF"/>
            <w:noWrap/>
            <w:vAlign w:val="bottom"/>
            <w:hideMark/>
            <w:tcPrChange w:id="1761" w:author="Observatorio 02" w:date="2017-04-17T12:16:00Z">
              <w:tcPr>
                <w:tcW w:w="489" w:type="dxa"/>
                <w:tcBorders>
                  <w:top w:val="nil"/>
                  <w:left w:val="nil"/>
                  <w:bottom w:val="single" w:sz="4" w:space="0" w:color="auto"/>
                  <w:right w:val="nil"/>
                </w:tcBorders>
                <w:shd w:val="clear" w:color="000000" w:fill="FFFFFF"/>
                <w:noWrap/>
                <w:vAlign w:val="bottom"/>
                <w:hideMark/>
              </w:tcPr>
            </w:tcPrChange>
          </w:tcPr>
          <w:p w14:paraId="34F5C2CC" w14:textId="77777777" w:rsidR="00015CE4" w:rsidRPr="00015CE4" w:rsidRDefault="00015CE4" w:rsidP="00015CE4">
            <w:pPr>
              <w:spacing w:after="0" w:line="240" w:lineRule="auto"/>
              <w:jc w:val="right"/>
              <w:rPr>
                <w:ins w:id="1762" w:author="Observatorio 02" w:date="2017-04-17T12:15:00Z"/>
                <w:rFonts w:eastAsia="Times New Roman"/>
                <w:sz w:val="22"/>
                <w:szCs w:val="22"/>
                <w:bdr w:val="none" w:sz="0" w:space="0" w:color="auto"/>
                <w:lang w:val="es-CL" w:eastAsia="es-CL"/>
              </w:rPr>
            </w:pPr>
            <w:ins w:id="1763" w:author="Observatorio 02" w:date="2017-04-17T12:15:00Z">
              <w:r w:rsidRPr="00015CE4">
                <w:rPr>
                  <w:rFonts w:eastAsia="Times New Roman"/>
                  <w:sz w:val="22"/>
                  <w:szCs w:val="22"/>
                  <w:bdr w:val="none" w:sz="0" w:space="0" w:color="auto"/>
                  <w:lang w:val="es-CL" w:eastAsia="es-CL"/>
                </w:rPr>
                <w:t>27,8</w:t>
              </w:r>
            </w:ins>
          </w:p>
        </w:tc>
        <w:tc>
          <w:tcPr>
            <w:tcW w:w="703" w:type="dxa"/>
            <w:gridSpan w:val="2"/>
            <w:tcBorders>
              <w:top w:val="nil"/>
              <w:left w:val="nil"/>
              <w:bottom w:val="single" w:sz="4" w:space="0" w:color="auto"/>
              <w:right w:val="nil"/>
            </w:tcBorders>
            <w:shd w:val="clear" w:color="000000" w:fill="FFFFFF"/>
            <w:noWrap/>
            <w:vAlign w:val="bottom"/>
            <w:hideMark/>
            <w:tcPrChange w:id="1764" w:author="Observatorio 02" w:date="2017-04-17T12:16:00Z">
              <w:tcPr>
                <w:tcW w:w="489" w:type="dxa"/>
                <w:tcBorders>
                  <w:top w:val="nil"/>
                  <w:left w:val="nil"/>
                  <w:bottom w:val="single" w:sz="4" w:space="0" w:color="auto"/>
                  <w:right w:val="nil"/>
                </w:tcBorders>
                <w:shd w:val="clear" w:color="000000" w:fill="FFFFFF"/>
                <w:noWrap/>
                <w:vAlign w:val="bottom"/>
                <w:hideMark/>
              </w:tcPr>
            </w:tcPrChange>
          </w:tcPr>
          <w:p w14:paraId="533EE520" w14:textId="77777777" w:rsidR="00015CE4" w:rsidRPr="00015CE4" w:rsidRDefault="00015CE4" w:rsidP="00015CE4">
            <w:pPr>
              <w:spacing w:after="0" w:line="240" w:lineRule="auto"/>
              <w:jc w:val="right"/>
              <w:rPr>
                <w:ins w:id="1765" w:author="Observatorio 02" w:date="2017-04-17T12:15:00Z"/>
                <w:rFonts w:eastAsia="Times New Roman"/>
                <w:sz w:val="22"/>
                <w:szCs w:val="22"/>
                <w:bdr w:val="none" w:sz="0" w:space="0" w:color="auto"/>
                <w:lang w:val="es-CL" w:eastAsia="es-CL"/>
              </w:rPr>
            </w:pPr>
            <w:ins w:id="1766" w:author="Observatorio 02" w:date="2017-04-17T12:15:00Z">
              <w:r w:rsidRPr="00015CE4">
                <w:rPr>
                  <w:rFonts w:eastAsia="Times New Roman"/>
                  <w:sz w:val="22"/>
                  <w:szCs w:val="22"/>
                  <w:bdr w:val="none" w:sz="0" w:space="0" w:color="auto"/>
                  <w:lang w:val="es-CL" w:eastAsia="es-CL"/>
                </w:rPr>
                <w:t>41,7</w:t>
              </w:r>
            </w:ins>
          </w:p>
        </w:tc>
        <w:tc>
          <w:tcPr>
            <w:tcW w:w="837" w:type="dxa"/>
            <w:gridSpan w:val="2"/>
            <w:tcBorders>
              <w:top w:val="nil"/>
              <w:left w:val="nil"/>
              <w:bottom w:val="single" w:sz="4" w:space="0" w:color="auto"/>
              <w:right w:val="nil"/>
            </w:tcBorders>
            <w:shd w:val="clear" w:color="000000" w:fill="FFFFFF"/>
            <w:noWrap/>
            <w:vAlign w:val="bottom"/>
            <w:hideMark/>
            <w:tcPrChange w:id="1767" w:author="Observatorio 02" w:date="2017-04-17T12:16:00Z">
              <w:tcPr>
                <w:tcW w:w="489" w:type="dxa"/>
                <w:tcBorders>
                  <w:top w:val="nil"/>
                  <w:left w:val="nil"/>
                  <w:bottom w:val="single" w:sz="4" w:space="0" w:color="auto"/>
                  <w:right w:val="nil"/>
                </w:tcBorders>
                <w:shd w:val="clear" w:color="000000" w:fill="FFFFFF"/>
                <w:noWrap/>
                <w:vAlign w:val="bottom"/>
                <w:hideMark/>
              </w:tcPr>
            </w:tcPrChange>
          </w:tcPr>
          <w:p w14:paraId="2EE8D9E0" w14:textId="77777777" w:rsidR="00015CE4" w:rsidRPr="00015CE4" w:rsidRDefault="00015CE4" w:rsidP="00015CE4">
            <w:pPr>
              <w:spacing w:after="0" w:line="240" w:lineRule="auto"/>
              <w:jc w:val="right"/>
              <w:rPr>
                <w:ins w:id="1768" w:author="Observatorio 02" w:date="2017-04-17T12:15:00Z"/>
                <w:rFonts w:eastAsia="Times New Roman"/>
                <w:sz w:val="22"/>
                <w:szCs w:val="22"/>
                <w:bdr w:val="none" w:sz="0" w:space="0" w:color="auto"/>
                <w:lang w:val="es-CL" w:eastAsia="es-CL"/>
              </w:rPr>
            </w:pPr>
            <w:ins w:id="1769" w:author="Observatorio 02" w:date="2017-04-17T12:15:00Z">
              <w:r w:rsidRPr="00015CE4">
                <w:rPr>
                  <w:rFonts w:eastAsia="Times New Roman"/>
                  <w:sz w:val="22"/>
                  <w:szCs w:val="22"/>
                  <w:bdr w:val="none" w:sz="0" w:space="0" w:color="auto"/>
                  <w:lang w:val="es-CL" w:eastAsia="es-CL"/>
                </w:rPr>
                <w:t>7</w:t>
              </w:r>
            </w:ins>
          </w:p>
        </w:tc>
        <w:tc>
          <w:tcPr>
            <w:tcW w:w="1143" w:type="dxa"/>
            <w:gridSpan w:val="2"/>
            <w:tcBorders>
              <w:top w:val="nil"/>
              <w:left w:val="nil"/>
              <w:bottom w:val="single" w:sz="4" w:space="0" w:color="auto"/>
              <w:right w:val="nil"/>
            </w:tcBorders>
            <w:shd w:val="clear" w:color="000000" w:fill="FFFFFF"/>
            <w:noWrap/>
            <w:vAlign w:val="bottom"/>
            <w:hideMark/>
            <w:tcPrChange w:id="1770" w:author="Observatorio 02" w:date="2017-04-17T12:16:00Z">
              <w:tcPr>
                <w:tcW w:w="583" w:type="dxa"/>
                <w:tcBorders>
                  <w:top w:val="nil"/>
                  <w:left w:val="nil"/>
                  <w:bottom w:val="single" w:sz="4" w:space="0" w:color="auto"/>
                  <w:right w:val="nil"/>
                </w:tcBorders>
                <w:shd w:val="clear" w:color="000000" w:fill="FFFFFF"/>
                <w:noWrap/>
                <w:vAlign w:val="bottom"/>
                <w:hideMark/>
              </w:tcPr>
            </w:tcPrChange>
          </w:tcPr>
          <w:p w14:paraId="35FB2F0E" w14:textId="77777777" w:rsidR="00015CE4" w:rsidRPr="00015CE4" w:rsidRDefault="00015CE4" w:rsidP="00015CE4">
            <w:pPr>
              <w:spacing w:after="0" w:line="240" w:lineRule="auto"/>
              <w:jc w:val="right"/>
              <w:rPr>
                <w:ins w:id="1771" w:author="Observatorio 02" w:date="2017-04-17T12:15:00Z"/>
                <w:rFonts w:eastAsia="Times New Roman"/>
                <w:sz w:val="22"/>
                <w:szCs w:val="22"/>
                <w:bdr w:val="none" w:sz="0" w:space="0" w:color="auto"/>
                <w:lang w:val="es-CL" w:eastAsia="es-CL"/>
              </w:rPr>
            </w:pPr>
            <w:ins w:id="1772" w:author="Observatorio 02" w:date="2017-04-17T12:15:00Z">
              <w:r w:rsidRPr="00015CE4">
                <w:rPr>
                  <w:rFonts w:eastAsia="Times New Roman"/>
                  <w:sz w:val="22"/>
                  <w:szCs w:val="22"/>
                  <w:bdr w:val="none" w:sz="0" w:space="0" w:color="auto"/>
                  <w:lang w:val="es-CL" w:eastAsia="es-CL"/>
                </w:rPr>
                <w:t>10,9</w:t>
              </w:r>
            </w:ins>
          </w:p>
        </w:tc>
        <w:tc>
          <w:tcPr>
            <w:tcW w:w="1020" w:type="dxa"/>
            <w:gridSpan w:val="2"/>
            <w:tcBorders>
              <w:top w:val="nil"/>
              <w:left w:val="nil"/>
              <w:bottom w:val="single" w:sz="4" w:space="0" w:color="auto"/>
              <w:right w:val="nil"/>
            </w:tcBorders>
            <w:shd w:val="clear" w:color="000000" w:fill="FFFFFF"/>
            <w:noWrap/>
            <w:vAlign w:val="bottom"/>
            <w:hideMark/>
            <w:tcPrChange w:id="1773" w:author="Observatorio 02" w:date="2017-04-17T12:16:00Z">
              <w:tcPr>
                <w:tcW w:w="520" w:type="dxa"/>
                <w:tcBorders>
                  <w:top w:val="nil"/>
                  <w:left w:val="nil"/>
                  <w:bottom w:val="single" w:sz="4" w:space="0" w:color="auto"/>
                  <w:right w:val="nil"/>
                </w:tcBorders>
                <w:shd w:val="clear" w:color="000000" w:fill="FFFFFF"/>
                <w:noWrap/>
                <w:vAlign w:val="bottom"/>
                <w:hideMark/>
              </w:tcPr>
            </w:tcPrChange>
          </w:tcPr>
          <w:p w14:paraId="00490D46" w14:textId="77777777" w:rsidR="00015CE4" w:rsidRPr="00015CE4" w:rsidRDefault="00015CE4" w:rsidP="00015CE4">
            <w:pPr>
              <w:spacing w:after="0" w:line="240" w:lineRule="auto"/>
              <w:jc w:val="right"/>
              <w:rPr>
                <w:ins w:id="1774" w:author="Observatorio 02" w:date="2017-04-17T12:15:00Z"/>
                <w:rFonts w:eastAsia="Times New Roman"/>
                <w:sz w:val="22"/>
                <w:szCs w:val="22"/>
                <w:bdr w:val="none" w:sz="0" w:space="0" w:color="auto"/>
                <w:lang w:val="es-CL" w:eastAsia="es-CL"/>
              </w:rPr>
            </w:pPr>
            <w:ins w:id="1775" w:author="Observatorio 02" w:date="2017-04-17T12:15:00Z">
              <w:r w:rsidRPr="00015CE4">
                <w:rPr>
                  <w:rFonts w:eastAsia="Times New Roman"/>
                  <w:sz w:val="22"/>
                  <w:szCs w:val="22"/>
                  <w:bdr w:val="none" w:sz="0" w:space="0" w:color="auto"/>
                  <w:lang w:val="es-CL" w:eastAsia="es-CL"/>
                </w:rPr>
                <w:t>0,2</w:t>
              </w:r>
            </w:ins>
          </w:p>
        </w:tc>
        <w:tc>
          <w:tcPr>
            <w:tcW w:w="580" w:type="dxa"/>
            <w:gridSpan w:val="2"/>
            <w:tcBorders>
              <w:top w:val="nil"/>
              <w:left w:val="nil"/>
              <w:bottom w:val="single" w:sz="4" w:space="0" w:color="auto"/>
              <w:right w:val="nil"/>
            </w:tcBorders>
            <w:shd w:val="clear" w:color="000000" w:fill="FFFFFF"/>
            <w:noWrap/>
            <w:vAlign w:val="bottom"/>
            <w:hideMark/>
            <w:tcPrChange w:id="1776" w:author="Observatorio 02" w:date="2017-04-17T12:16:00Z">
              <w:tcPr>
                <w:tcW w:w="489" w:type="dxa"/>
                <w:tcBorders>
                  <w:top w:val="nil"/>
                  <w:left w:val="nil"/>
                  <w:bottom w:val="single" w:sz="4" w:space="0" w:color="auto"/>
                  <w:right w:val="nil"/>
                </w:tcBorders>
                <w:shd w:val="clear" w:color="000000" w:fill="FFFFFF"/>
                <w:noWrap/>
                <w:vAlign w:val="bottom"/>
                <w:hideMark/>
              </w:tcPr>
            </w:tcPrChange>
          </w:tcPr>
          <w:p w14:paraId="0D8EDA19" w14:textId="77777777" w:rsidR="00015CE4" w:rsidRPr="00015CE4" w:rsidRDefault="00015CE4" w:rsidP="00015CE4">
            <w:pPr>
              <w:spacing w:after="0" w:line="240" w:lineRule="auto"/>
              <w:jc w:val="right"/>
              <w:rPr>
                <w:ins w:id="1777" w:author="Observatorio 02" w:date="2017-04-17T12:15:00Z"/>
                <w:rFonts w:eastAsia="Times New Roman"/>
                <w:sz w:val="22"/>
                <w:szCs w:val="22"/>
                <w:bdr w:val="none" w:sz="0" w:space="0" w:color="auto"/>
                <w:lang w:val="es-CL" w:eastAsia="es-CL"/>
              </w:rPr>
            </w:pPr>
            <w:ins w:id="1778" w:author="Observatorio 02" w:date="2017-04-17T12:15:00Z">
              <w:r w:rsidRPr="00015CE4">
                <w:rPr>
                  <w:rFonts w:eastAsia="Times New Roman"/>
                  <w:sz w:val="22"/>
                  <w:szCs w:val="22"/>
                  <w:bdr w:val="none" w:sz="0" w:space="0" w:color="auto"/>
                  <w:lang w:val="es-CL" w:eastAsia="es-CL"/>
                </w:rPr>
                <w:t>0,1</w:t>
              </w:r>
            </w:ins>
          </w:p>
        </w:tc>
        <w:tc>
          <w:tcPr>
            <w:tcW w:w="605" w:type="dxa"/>
            <w:gridSpan w:val="2"/>
            <w:tcBorders>
              <w:top w:val="nil"/>
              <w:left w:val="nil"/>
              <w:bottom w:val="single" w:sz="4" w:space="0" w:color="auto"/>
              <w:right w:val="nil"/>
            </w:tcBorders>
            <w:shd w:val="clear" w:color="000000" w:fill="FFFFFF"/>
            <w:noWrap/>
            <w:vAlign w:val="bottom"/>
            <w:hideMark/>
            <w:tcPrChange w:id="1779" w:author="Observatorio 02" w:date="2017-04-17T12:16:00Z">
              <w:tcPr>
                <w:tcW w:w="489" w:type="dxa"/>
                <w:tcBorders>
                  <w:top w:val="nil"/>
                  <w:left w:val="nil"/>
                  <w:bottom w:val="single" w:sz="4" w:space="0" w:color="auto"/>
                  <w:right w:val="nil"/>
                </w:tcBorders>
                <w:shd w:val="clear" w:color="000000" w:fill="FFFFFF"/>
                <w:noWrap/>
                <w:vAlign w:val="bottom"/>
                <w:hideMark/>
              </w:tcPr>
            </w:tcPrChange>
          </w:tcPr>
          <w:p w14:paraId="3C51B63E" w14:textId="77777777" w:rsidR="00015CE4" w:rsidRPr="00015CE4" w:rsidRDefault="00015CE4" w:rsidP="00015CE4">
            <w:pPr>
              <w:spacing w:after="0" w:line="240" w:lineRule="auto"/>
              <w:jc w:val="right"/>
              <w:rPr>
                <w:ins w:id="1780" w:author="Observatorio 02" w:date="2017-04-17T12:15:00Z"/>
                <w:rFonts w:eastAsia="Times New Roman"/>
                <w:sz w:val="22"/>
                <w:szCs w:val="22"/>
                <w:bdr w:val="none" w:sz="0" w:space="0" w:color="auto"/>
                <w:lang w:val="es-CL" w:eastAsia="es-CL"/>
              </w:rPr>
            </w:pPr>
            <w:ins w:id="1781" w:author="Observatorio 02" w:date="2017-04-17T12:15:00Z">
              <w:r w:rsidRPr="00015CE4">
                <w:rPr>
                  <w:rFonts w:eastAsia="Times New Roman"/>
                  <w:sz w:val="22"/>
                  <w:szCs w:val="22"/>
                  <w:bdr w:val="none" w:sz="0" w:space="0" w:color="auto"/>
                  <w:lang w:val="es-CL" w:eastAsia="es-CL"/>
                </w:rPr>
                <w:t>100</w:t>
              </w:r>
            </w:ins>
          </w:p>
        </w:tc>
      </w:tr>
      <w:tr w:rsidR="00015CE4" w:rsidRPr="00015CE4" w14:paraId="33921E17" w14:textId="77777777" w:rsidTr="00015CE4">
        <w:trPr>
          <w:gridAfter w:val="1"/>
          <w:wAfter w:w="70" w:type="dxa"/>
          <w:trHeight w:val="219"/>
          <w:ins w:id="1782" w:author="Observatorio 02" w:date="2017-04-17T12:15:00Z"/>
          <w:trPrChange w:id="1783" w:author="Observatorio 02" w:date="2017-04-17T12:16:00Z">
            <w:trPr>
              <w:trHeight w:val="219"/>
            </w:trPr>
          </w:trPrChange>
        </w:trPr>
        <w:tc>
          <w:tcPr>
            <w:tcW w:w="1436" w:type="dxa"/>
            <w:gridSpan w:val="2"/>
            <w:tcBorders>
              <w:top w:val="nil"/>
              <w:left w:val="nil"/>
              <w:bottom w:val="single" w:sz="4" w:space="0" w:color="000000"/>
              <w:right w:val="nil"/>
            </w:tcBorders>
            <w:shd w:val="clear" w:color="000000" w:fill="FFFFFF"/>
            <w:noWrap/>
            <w:vAlign w:val="bottom"/>
            <w:hideMark/>
            <w:tcPrChange w:id="1784" w:author="Observatorio 02" w:date="2017-04-17T12:16:00Z">
              <w:tcPr>
                <w:tcW w:w="989" w:type="dxa"/>
                <w:tcBorders>
                  <w:top w:val="nil"/>
                  <w:left w:val="nil"/>
                  <w:bottom w:val="single" w:sz="4" w:space="0" w:color="000000"/>
                  <w:right w:val="nil"/>
                </w:tcBorders>
                <w:shd w:val="clear" w:color="000000" w:fill="FFFFFF"/>
                <w:noWrap/>
                <w:vAlign w:val="bottom"/>
                <w:hideMark/>
              </w:tcPr>
            </w:tcPrChange>
          </w:tcPr>
          <w:p w14:paraId="352E2192" w14:textId="63A1A93B" w:rsidR="00015CE4" w:rsidRPr="00015CE4" w:rsidRDefault="00015CE4" w:rsidP="00015CE4">
            <w:pPr>
              <w:spacing w:after="0" w:line="240" w:lineRule="auto"/>
              <w:ind w:firstLineChars="100" w:firstLine="220"/>
              <w:rPr>
                <w:ins w:id="1785" w:author="Observatorio 02" w:date="2017-04-17T12:15:00Z"/>
                <w:rFonts w:eastAsia="Times New Roman"/>
                <w:sz w:val="22"/>
                <w:szCs w:val="22"/>
                <w:bdr w:val="none" w:sz="0" w:space="0" w:color="auto"/>
                <w:lang w:val="es-CL" w:eastAsia="es-CL"/>
              </w:rPr>
            </w:pPr>
            <w:ins w:id="1786" w:author="Observatorio 02" w:date="2017-04-17T12:16:00Z">
              <w:r>
                <w:rPr>
                  <w:rFonts w:eastAsia="Times New Roman"/>
                  <w:sz w:val="22"/>
                  <w:szCs w:val="22"/>
                  <w:bdr w:val="none" w:sz="0" w:space="0" w:color="auto"/>
                  <w:lang w:val="es-CL" w:eastAsia="es-CL"/>
                </w:rPr>
                <w:t>Sector</w:t>
              </w:r>
            </w:ins>
          </w:p>
        </w:tc>
        <w:tc>
          <w:tcPr>
            <w:tcW w:w="1118" w:type="dxa"/>
            <w:gridSpan w:val="2"/>
            <w:tcBorders>
              <w:top w:val="nil"/>
              <w:left w:val="nil"/>
              <w:bottom w:val="single" w:sz="4" w:space="0" w:color="000000"/>
              <w:right w:val="nil"/>
            </w:tcBorders>
            <w:shd w:val="clear" w:color="000000" w:fill="FFFFFF"/>
            <w:noWrap/>
            <w:vAlign w:val="bottom"/>
            <w:hideMark/>
            <w:tcPrChange w:id="1787" w:author="Observatorio 02" w:date="2017-04-17T12:16:00Z">
              <w:tcPr>
                <w:tcW w:w="570" w:type="dxa"/>
                <w:tcBorders>
                  <w:top w:val="nil"/>
                  <w:left w:val="nil"/>
                  <w:bottom w:val="single" w:sz="4" w:space="0" w:color="000000"/>
                  <w:right w:val="nil"/>
                </w:tcBorders>
                <w:shd w:val="clear" w:color="000000" w:fill="FFFFFF"/>
                <w:noWrap/>
                <w:vAlign w:val="bottom"/>
                <w:hideMark/>
              </w:tcPr>
            </w:tcPrChange>
          </w:tcPr>
          <w:p w14:paraId="45CAA2C0" w14:textId="77777777" w:rsidR="00015CE4" w:rsidRPr="00015CE4" w:rsidRDefault="00015CE4" w:rsidP="00015CE4">
            <w:pPr>
              <w:spacing w:after="0" w:line="240" w:lineRule="auto"/>
              <w:jc w:val="right"/>
              <w:rPr>
                <w:ins w:id="1788" w:author="Observatorio 02" w:date="2017-04-17T12:15:00Z"/>
                <w:rFonts w:eastAsia="Times New Roman"/>
                <w:sz w:val="22"/>
                <w:szCs w:val="22"/>
                <w:bdr w:val="none" w:sz="0" w:space="0" w:color="auto"/>
                <w:lang w:val="es-CL" w:eastAsia="es-CL"/>
              </w:rPr>
            </w:pPr>
            <w:ins w:id="1789" w:author="Observatorio 02" w:date="2017-04-17T12:15:00Z">
              <w:r w:rsidRPr="00015CE4">
                <w:rPr>
                  <w:rFonts w:eastAsia="Times New Roman"/>
                  <w:sz w:val="22"/>
                  <w:szCs w:val="22"/>
                  <w:bdr w:val="none" w:sz="0" w:space="0" w:color="auto"/>
                  <w:lang w:val="es-CL" w:eastAsia="es-CL"/>
                </w:rPr>
                <w:t>14,4</w:t>
              </w:r>
            </w:ins>
          </w:p>
        </w:tc>
        <w:tc>
          <w:tcPr>
            <w:tcW w:w="727" w:type="dxa"/>
            <w:gridSpan w:val="2"/>
            <w:tcBorders>
              <w:top w:val="nil"/>
              <w:left w:val="nil"/>
              <w:bottom w:val="single" w:sz="4" w:space="0" w:color="000000"/>
              <w:right w:val="nil"/>
            </w:tcBorders>
            <w:shd w:val="clear" w:color="000000" w:fill="FFFFFF"/>
            <w:noWrap/>
            <w:vAlign w:val="bottom"/>
            <w:hideMark/>
            <w:tcPrChange w:id="1790" w:author="Observatorio 02" w:date="2017-04-17T12:16:00Z">
              <w:tcPr>
                <w:tcW w:w="489" w:type="dxa"/>
                <w:tcBorders>
                  <w:top w:val="nil"/>
                  <w:left w:val="nil"/>
                  <w:bottom w:val="single" w:sz="4" w:space="0" w:color="000000"/>
                  <w:right w:val="nil"/>
                </w:tcBorders>
                <w:shd w:val="clear" w:color="000000" w:fill="FFFFFF"/>
                <w:noWrap/>
                <w:vAlign w:val="bottom"/>
                <w:hideMark/>
              </w:tcPr>
            </w:tcPrChange>
          </w:tcPr>
          <w:p w14:paraId="09D268E2" w14:textId="77777777" w:rsidR="00015CE4" w:rsidRPr="00015CE4" w:rsidRDefault="00015CE4" w:rsidP="00015CE4">
            <w:pPr>
              <w:spacing w:after="0" w:line="240" w:lineRule="auto"/>
              <w:jc w:val="right"/>
              <w:rPr>
                <w:ins w:id="1791" w:author="Observatorio 02" w:date="2017-04-17T12:15:00Z"/>
                <w:rFonts w:eastAsia="Times New Roman"/>
                <w:sz w:val="22"/>
                <w:szCs w:val="22"/>
                <w:bdr w:val="none" w:sz="0" w:space="0" w:color="auto"/>
                <w:lang w:val="es-CL" w:eastAsia="es-CL"/>
              </w:rPr>
            </w:pPr>
            <w:ins w:id="1792" w:author="Observatorio 02" w:date="2017-04-17T12:15:00Z">
              <w:r w:rsidRPr="00015CE4">
                <w:rPr>
                  <w:rFonts w:eastAsia="Times New Roman"/>
                  <w:sz w:val="22"/>
                  <w:szCs w:val="22"/>
                  <w:bdr w:val="none" w:sz="0" w:space="0" w:color="auto"/>
                  <w:lang w:val="es-CL" w:eastAsia="es-CL"/>
                </w:rPr>
                <w:t>33,5</w:t>
              </w:r>
            </w:ins>
          </w:p>
        </w:tc>
        <w:tc>
          <w:tcPr>
            <w:tcW w:w="703" w:type="dxa"/>
            <w:gridSpan w:val="2"/>
            <w:tcBorders>
              <w:top w:val="nil"/>
              <w:left w:val="nil"/>
              <w:bottom w:val="single" w:sz="4" w:space="0" w:color="000000"/>
              <w:right w:val="nil"/>
            </w:tcBorders>
            <w:shd w:val="clear" w:color="000000" w:fill="FFFFFF"/>
            <w:noWrap/>
            <w:vAlign w:val="bottom"/>
            <w:hideMark/>
            <w:tcPrChange w:id="1793" w:author="Observatorio 02" w:date="2017-04-17T12:16:00Z">
              <w:tcPr>
                <w:tcW w:w="489" w:type="dxa"/>
                <w:tcBorders>
                  <w:top w:val="nil"/>
                  <w:left w:val="nil"/>
                  <w:bottom w:val="single" w:sz="4" w:space="0" w:color="000000"/>
                  <w:right w:val="nil"/>
                </w:tcBorders>
                <w:shd w:val="clear" w:color="000000" w:fill="FFFFFF"/>
                <w:noWrap/>
                <w:vAlign w:val="bottom"/>
                <w:hideMark/>
              </w:tcPr>
            </w:tcPrChange>
          </w:tcPr>
          <w:p w14:paraId="680E645D" w14:textId="77777777" w:rsidR="00015CE4" w:rsidRPr="00015CE4" w:rsidRDefault="00015CE4" w:rsidP="00015CE4">
            <w:pPr>
              <w:spacing w:after="0" w:line="240" w:lineRule="auto"/>
              <w:jc w:val="right"/>
              <w:rPr>
                <w:ins w:id="1794" w:author="Observatorio 02" w:date="2017-04-17T12:15:00Z"/>
                <w:rFonts w:eastAsia="Times New Roman"/>
                <w:sz w:val="22"/>
                <w:szCs w:val="22"/>
                <w:bdr w:val="none" w:sz="0" w:space="0" w:color="auto"/>
                <w:lang w:val="es-CL" w:eastAsia="es-CL"/>
              </w:rPr>
            </w:pPr>
            <w:ins w:id="1795" w:author="Observatorio 02" w:date="2017-04-17T12:15:00Z">
              <w:r w:rsidRPr="00015CE4">
                <w:rPr>
                  <w:rFonts w:eastAsia="Times New Roman"/>
                  <w:sz w:val="22"/>
                  <w:szCs w:val="22"/>
                  <w:bdr w:val="none" w:sz="0" w:space="0" w:color="auto"/>
                  <w:lang w:val="es-CL" w:eastAsia="es-CL"/>
                </w:rPr>
                <w:t>38,4</w:t>
              </w:r>
            </w:ins>
          </w:p>
        </w:tc>
        <w:tc>
          <w:tcPr>
            <w:tcW w:w="837" w:type="dxa"/>
            <w:gridSpan w:val="2"/>
            <w:tcBorders>
              <w:top w:val="nil"/>
              <w:left w:val="nil"/>
              <w:bottom w:val="single" w:sz="4" w:space="0" w:color="000000"/>
              <w:right w:val="nil"/>
            </w:tcBorders>
            <w:shd w:val="clear" w:color="000000" w:fill="FFFFFF"/>
            <w:noWrap/>
            <w:vAlign w:val="bottom"/>
            <w:hideMark/>
            <w:tcPrChange w:id="1796" w:author="Observatorio 02" w:date="2017-04-17T12:16:00Z">
              <w:tcPr>
                <w:tcW w:w="489" w:type="dxa"/>
                <w:tcBorders>
                  <w:top w:val="nil"/>
                  <w:left w:val="nil"/>
                  <w:bottom w:val="single" w:sz="4" w:space="0" w:color="000000"/>
                  <w:right w:val="nil"/>
                </w:tcBorders>
                <w:shd w:val="clear" w:color="000000" w:fill="FFFFFF"/>
                <w:noWrap/>
                <w:vAlign w:val="bottom"/>
                <w:hideMark/>
              </w:tcPr>
            </w:tcPrChange>
          </w:tcPr>
          <w:p w14:paraId="0B2D41D1" w14:textId="77777777" w:rsidR="00015CE4" w:rsidRPr="00015CE4" w:rsidRDefault="00015CE4" w:rsidP="00015CE4">
            <w:pPr>
              <w:spacing w:after="0" w:line="240" w:lineRule="auto"/>
              <w:jc w:val="right"/>
              <w:rPr>
                <w:ins w:id="1797" w:author="Observatorio 02" w:date="2017-04-17T12:15:00Z"/>
                <w:rFonts w:eastAsia="Times New Roman"/>
                <w:sz w:val="22"/>
                <w:szCs w:val="22"/>
                <w:bdr w:val="none" w:sz="0" w:space="0" w:color="auto"/>
                <w:lang w:val="es-CL" w:eastAsia="es-CL"/>
              </w:rPr>
            </w:pPr>
            <w:ins w:id="1798" w:author="Observatorio 02" w:date="2017-04-17T12:15:00Z">
              <w:r w:rsidRPr="00015CE4">
                <w:rPr>
                  <w:rFonts w:eastAsia="Times New Roman"/>
                  <w:sz w:val="22"/>
                  <w:szCs w:val="22"/>
                  <w:bdr w:val="none" w:sz="0" w:space="0" w:color="auto"/>
                  <w:lang w:val="es-CL" w:eastAsia="es-CL"/>
                </w:rPr>
                <w:t>6</w:t>
              </w:r>
            </w:ins>
          </w:p>
        </w:tc>
        <w:tc>
          <w:tcPr>
            <w:tcW w:w="1143" w:type="dxa"/>
            <w:gridSpan w:val="2"/>
            <w:tcBorders>
              <w:top w:val="nil"/>
              <w:left w:val="nil"/>
              <w:bottom w:val="single" w:sz="4" w:space="0" w:color="000000"/>
              <w:right w:val="nil"/>
            </w:tcBorders>
            <w:shd w:val="clear" w:color="000000" w:fill="FFFFFF"/>
            <w:noWrap/>
            <w:vAlign w:val="bottom"/>
            <w:hideMark/>
            <w:tcPrChange w:id="1799" w:author="Observatorio 02" w:date="2017-04-17T12:16:00Z">
              <w:tcPr>
                <w:tcW w:w="583" w:type="dxa"/>
                <w:tcBorders>
                  <w:top w:val="nil"/>
                  <w:left w:val="nil"/>
                  <w:bottom w:val="single" w:sz="4" w:space="0" w:color="000000"/>
                  <w:right w:val="nil"/>
                </w:tcBorders>
                <w:shd w:val="clear" w:color="000000" w:fill="FFFFFF"/>
                <w:noWrap/>
                <w:vAlign w:val="bottom"/>
                <w:hideMark/>
              </w:tcPr>
            </w:tcPrChange>
          </w:tcPr>
          <w:p w14:paraId="6242B655" w14:textId="77777777" w:rsidR="00015CE4" w:rsidRPr="00015CE4" w:rsidRDefault="00015CE4" w:rsidP="00015CE4">
            <w:pPr>
              <w:spacing w:after="0" w:line="240" w:lineRule="auto"/>
              <w:jc w:val="right"/>
              <w:rPr>
                <w:ins w:id="1800" w:author="Observatorio 02" w:date="2017-04-17T12:15:00Z"/>
                <w:rFonts w:eastAsia="Times New Roman"/>
                <w:sz w:val="22"/>
                <w:szCs w:val="22"/>
                <w:bdr w:val="none" w:sz="0" w:space="0" w:color="auto"/>
                <w:lang w:val="es-CL" w:eastAsia="es-CL"/>
              </w:rPr>
            </w:pPr>
            <w:ins w:id="1801" w:author="Observatorio 02" w:date="2017-04-17T12:15:00Z">
              <w:r w:rsidRPr="00015CE4">
                <w:rPr>
                  <w:rFonts w:eastAsia="Times New Roman"/>
                  <w:sz w:val="22"/>
                  <w:szCs w:val="22"/>
                  <w:bdr w:val="none" w:sz="0" w:space="0" w:color="auto"/>
                  <w:lang w:val="es-CL" w:eastAsia="es-CL"/>
                </w:rPr>
                <w:t>7,3</w:t>
              </w:r>
            </w:ins>
          </w:p>
        </w:tc>
        <w:tc>
          <w:tcPr>
            <w:tcW w:w="1020" w:type="dxa"/>
            <w:gridSpan w:val="2"/>
            <w:tcBorders>
              <w:top w:val="nil"/>
              <w:left w:val="nil"/>
              <w:bottom w:val="single" w:sz="4" w:space="0" w:color="000000"/>
              <w:right w:val="nil"/>
            </w:tcBorders>
            <w:shd w:val="clear" w:color="000000" w:fill="FFFFFF"/>
            <w:noWrap/>
            <w:vAlign w:val="bottom"/>
            <w:hideMark/>
            <w:tcPrChange w:id="1802" w:author="Observatorio 02" w:date="2017-04-17T12:16:00Z">
              <w:tcPr>
                <w:tcW w:w="520" w:type="dxa"/>
                <w:tcBorders>
                  <w:top w:val="nil"/>
                  <w:left w:val="nil"/>
                  <w:bottom w:val="single" w:sz="4" w:space="0" w:color="000000"/>
                  <w:right w:val="nil"/>
                </w:tcBorders>
                <w:shd w:val="clear" w:color="000000" w:fill="FFFFFF"/>
                <w:noWrap/>
                <w:vAlign w:val="bottom"/>
                <w:hideMark/>
              </w:tcPr>
            </w:tcPrChange>
          </w:tcPr>
          <w:p w14:paraId="3459B8B1" w14:textId="77777777" w:rsidR="00015CE4" w:rsidRPr="00015CE4" w:rsidRDefault="00015CE4" w:rsidP="00015CE4">
            <w:pPr>
              <w:spacing w:after="0" w:line="240" w:lineRule="auto"/>
              <w:jc w:val="right"/>
              <w:rPr>
                <w:ins w:id="1803" w:author="Observatorio 02" w:date="2017-04-17T12:15:00Z"/>
                <w:rFonts w:eastAsia="Times New Roman"/>
                <w:sz w:val="22"/>
                <w:szCs w:val="22"/>
                <w:bdr w:val="none" w:sz="0" w:space="0" w:color="auto"/>
                <w:lang w:val="es-CL" w:eastAsia="es-CL"/>
              </w:rPr>
            </w:pPr>
            <w:ins w:id="1804" w:author="Observatorio 02" w:date="2017-04-17T12:15:00Z">
              <w:r w:rsidRPr="00015CE4">
                <w:rPr>
                  <w:rFonts w:eastAsia="Times New Roman"/>
                  <w:sz w:val="22"/>
                  <w:szCs w:val="22"/>
                  <w:bdr w:val="none" w:sz="0" w:space="0" w:color="auto"/>
                  <w:lang w:val="es-CL" w:eastAsia="es-CL"/>
                </w:rPr>
                <w:t>0,2</w:t>
              </w:r>
            </w:ins>
          </w:p>
        </w:tc>
        <w:tc>
          <w:tcPr>
            <w:tcW w:w="580" w:type="dxa"/>
            <w:gridSpan w:val="2"/>
            <w:tcBorders>
              <w:top w:val="nil"/>
              <w:left w:val="nil"/>
              <w:bottom w:val="single" w:sz="4" w:space="0" w:color="000000"/>
              <w:right w:val="nil"/>
            </w:tcBorders>
            <w:shd w:val="clear" w:color="000000" w:fill="FFFFFF"/>
            <w:noWrap/>
            <w:vAlign w:val="bottom"/>
            <w:hideMark/>
            <w:tcPrChange w:id="1805" w:author="Observatorio 02" w:date="2017-04-17T12:16:00Z">
              <w:tcPr>
                <w:tcW w:w="489" w:type="dxa"/>
                <w:tcBorders>
                  <w:top w:val="nil"/>
                  <w:left w:val="nil"/>
                  <w:bottom w:val="single" w:sz="4" w:space="0" w:color="000000"/>
                  <w:right w:val="nil"/>
                </w:tcBorders>
                <w:shd w:val="clear" w:color="000000" w:fill="FFFFFF"/>
                <w:noWrap/>
                <w:vAlign w:val="bottom"/>
                <w:hideMark/>
              </w:tcPr>
            </w:tcPrChange>
          </w:tcPr>
          <w:p w14:paraId="710F21A9" w14:textId="77777777" w:rsidR="00015CE4" w:rsidRPr="00015CE4" w:rsidRDefault="00015CE4" w:rsidP="00015CE4">
            <w:pPr>
              <w:spacing w:after="0" w:line="240" w:lineRule="auto"/>
              <w:jc w:val="right"/>
              <w:rPr>
                <w:ins w:id="1806" w:author="Observatorio 02" w:date="2017-04-17T12:15:00Z"/>
                <w:rFonts w:eastAsia="Times New Roman"/>
                <w:sz w:val="22"/>
                <w:szCs w:val="22"/>
                <w:bdr w:val="none" w:sz="0" w:space="0" w:color="auto"/>
                <w:lang w:val="es-CL" w:eastAsia="es-CL"/>
              </w:rPr>
            </w:pPr>
            <w:ins w:id="1807" w:author="Observatorio 02" w:date="2017-04-17T12:15:00Z">
              <w:r w:rsidRPr="00015CE4">
                <w:rPr>
                  <w:rFonts w:eastAsia="Times New Roman"/>
                  <w:sz w:val="22"/>
                  <w:szCs w:val="22"/>
                  <w:bdr w:val="none" w:sz="0" w:space="0" w:color="auto"/>
                  <w:lang w:val="es-CL" w:eastAsia="es-CL"/>
                </w:rPr>
                <w:t>0,1</w:t>
              </w:r>
            </w:ins>
          </w:p>
        </w:tc>
        <w:tc>
          <w:tcPr>
            <w:tcW w:w="605" w:type="dxa"/>
            <w:gridSpan w:val="2"/>
            <w:tcBorders>
              <w:top w:val="nil"/>
              <w:left w:val="nil"/>
              <w:bottom w:val="single" w:sz="4" w:space="0" w:color="000000"/>
              <w:right w:val="nil"/>
            </w:tcBorders>
            <w:shd w:val="clear" w:color="000000" w:fill="FFFFFF"/>
            <w:noWrap/>
            <w:vAlign w:val="bottom"/>
            <w:hideMark/>
            <w:tcPrChange w:id="1808" w:author="Observatorio 02" w:date="2017-04-17T12:16:00Z">
              <w:tcPr>
                <w:tcW w:w="489" w:type="dxa"/>
                <w:tcBorders>
                  <w:top w:val="nil"/>
                  <w:left w:val="nil"/>
                  <w:bottom w:val="single" w:sz="4" w:space="0" w:color="000000"/>
                  <w:right w:val="nil"/>
                </w:tcBorders>
                <w:shd w:val="clear" w:color="000000" w:fill="FFFFFF"/>
                <w:noWrap/>
                <w:vAlign w:val="bottom"/>
                <w:hideMark/>
              </w:tcPr>
            </w:tcPrChange>
          </w:tcPr>
          <w:p w14:paraId="6C8B358C" w14:textId="77777777" w:rsidR="00015CE4" w:rsidRPr="00015CE4" w:rsidRDefault="00015CE4" w:rsidP="00015CE4">
            <w:pPr>
              <w:spacing w:after="0" w:line="240" w:lineRule="auto"/>
              <w:jc w:val="right"/>
              <w:rPr>
                <w:ins w:id="1809" w:author="Observatorio 02" w:date="2017-04-17T12:15:00Z"/>
                <w:rFonts w:eastAsia="Times New Roman"/>
                <w:sz w:val="22"/>
                <w:szCs w:val="22"/>
                <w:bdr w:val="none" w:sz="0" w:space="0" w:color="auto"/>
                <w:lang w:val="es-CL" w:eastAsia="es-CL"/>
              </w:rPr>
            </w:pPr>
            <w:ins w:id="1810" w:author="Observatorio 02" w:date="2017-04-17T12:15:00Z">
              <w:r w:rsidRPr="00015CE4">
                <w:rPr>
                  <w:rFonts w:eastAsia="Times New Roman"/>
                  <w:sz w:val="22"/>
                  <w:szCs w:val="22"/>
                  <w:bdr w:val="none" w:sz="0" w:space="0" w:color="auto"/>
                  <w:lang w:val="es-CL" w:eastAsia="es-CL"/>
                </w:rPr>
                <w:t>100</w:t>
              </w:r>
            </w:ins>
          </w:p>
        </w:tc>
      </w:tr>
      <w:tr w:rsidR="00015CE4" w:rsidRPr="00015CE4" w14:paraId="3E084EF2" w14:textId="77777777" w:rsidTr="00015CE4">
        <w:trPr>
          <w:gridAfter w:val="1"/>
          <w:wAfter w:w="70" w:type="dxa"/>
          <w:trHeight w:val="219"/>
          <w:ins w:id="1811" w:author="Observatorio 02" w:date="2017-04-17T12:15:00Z"/>
          <w:trPrChange w:id="1812" w:author="Observatorio 02" w:date="2017-04-17T12:16:00Z">
            <w:trPr>
              <w:trHeight w:val="219"/>
            </w:trPr>
          </w:trPrChange>
        </w:trPr>
        <w:tc>
          <w:tcPr>
            <w:tcW w:w="1436" w:type="dxa"/>
            <w:gridSpan w:val="2"/>
            <w:tcBorders>
              <w:top w:val="nil"/>
              <w:left w:val="nil"/>
              <w:bottom w:val="single" w:sz="8" w:space="0" w:color="000000"/>
              <w:right w:val="nil"/>
            </w:tcBorders>
            <w:shd w:val="clear" w:color="000000" w:fill="FFFFFF"/>
            <w:noWrap/>
            <w:vAlign w:val="bottom"/>
            <w:hideMark/>
            <w:tcPrChange w:id="1813" w:author="Observatorio 02" w:date="2017-04-17T12:16:00Z">
              <w:tcPr>
                <w:tcW w:w="989" w:type="dxa"/>
                <w:tcBorders>
                  <w:top w:val="nil"/>
                  <w:left w:val="nil"/>
                  <w:bottom w:val="single" w:sz="8" w:space="0" w:color="000000"/>
                  <w:right w:val="nil"/>
                </w:tcBorders>
                <w:shd w:val="clear" w:color="000000" w:fill="FFFFFF"/>
                <w:noWrap/>
                <w:vAlign w:val="bottom"/>
                <w:hideMark/>
              </w:tcPr>
            </w:tcPrChange>
          </w:tcPr>
          <w:p w14:paraId="0799374B" w14:textId="4DD3AE3C" w:rsidR="00015CE4" w:rsidRPr="00015CE4" w:rsidRDefault="00015CE4" w:rsidP="00015CE4">
            <w:pPr>
              <w:spacing w:after="0" w:line="240" w:lineRule="auto"/>
              <w:ind w:firstLineChars="100" w:firstLine="220"/>
              <w:rPr>
                <w:ins w:id="1814" w:author="Observatorio 02" w:date="2017-04-17T12:15:00Z"/>
                <w:rFonts w:eastAsia="Times New Roman"/>
                <w:sz w:val="22"/>
                <w:szCs w:val="22"/>
                <w:bdr w:val="none" w:sz="0" w:space="0" w:color="auto"/>
                <w:lang w:val="es-CL" w:eastAsia="es-CL"/>
              </w:rPr>
            </w:pPr>
            <w:ins w:id="1815" w:author="Observatorio 02" w:date="2017-04-17T12:16:00Z">
              <w:r>
                <w:rPr>
                  <w:rFonts w:eastAsia="Times New Roman"/>
                  <w:sz w:val="22"/>
                  <w:szCs w:val="22"/>
                  <w:bdr w:val="none" w:sz="0" w:space="0" w:color="auto"/>
                  <w:lang w:val="es-CL" w:eastAsia="es-CL"/>
                </w:rPr>
                <w:t>Nacional</w:t>
              </w:r>
            </w:ins>
          </w:p>
        </w:tc>
        <w:tc>
          <w:tcPr>
            <w:tcW w:w="1118" w:type="dxa"/>
            <w:gridSpan w:val="2"/>
            <w:tcBorders>
              <w:top w:val="nil"/>
              <w:left w:val="nil"/>
              <w:bottom w:val="single" w:sz="8" w:space="0" w:color="000000"/>
              <w:right w:val="nil"/>
            </w:tcBorders>
            <w:shd w:val="clear" w:color="000000" w:fill="FFFFFF"/>
            <w:noWrap/>
            <w:vAlign w:val="bottom"/>
            <w:hideMark/>
            <w:tcPrChange w:id="1816" w:author="Observatorio 02" w:date="2017-04-17T12:16:00Z">
              <w:tcPr>
                <w:tcW w:w="570" w:type="dxa"/>
                <w:tcBorders>
                  <w:top w:val="nil"/>
                  <w:left w:val="nil"/>
                  <w:bottom w:val="single" w:sz="8" w:space="0" w:color="000000"/>
                  <w:right w:val="nil"/>
                </w:tcBorders>
                <w:shd w:val="clear" w:color="000000" w:fill="FFFFFF"/>
                <w:noWrap/>
                <w:vAlign w:val="bottom"/>
                <w:hideMark/>
              </w:tcPr>
            </w:tcPrChange>
          </w:tcPr>
          <w:p w14:paraId="1BEAF10B" w14:textId="77777777" w:rsidR="00015CE4" w:rsidRPr="00015CE4" w:rsidRDefault="00015CE4" w:rsidP="00015CE4">
            <w:pPr>
              <w:spacing w:after="0" w:line="240" w:lineRule="auto"/>
              <w:jc w:val="right"/>
              <w:rPr>
                <w:ins w:id="1817" w:author="Observatorio 02" w:date="2017-04-17T12:15:00Z"/>
                <w:rFonts w:eastAsia="Times New Roman"/>
                <w:sz w:val="22"/>
                <w:szCs w:val="22"/>
                <w:bdr w:val="none" w:sz="0" w:space="0" w:color="auto"/>
                <w:lang w:val="es-CL" w:eastAsia="es-CL"/>
              </w:rPr>
            </w:pPr>
            <w:ins w:id="1818" w:author="Observatorio 02" w:date="2017-04-17T12:15:00Z">
              <w:r w:rsidRPr="00015CE4">
                <w:rPr>
                  <w:rFonts w:eastAsia="Times New Roman"/>
                  <w:sz w:val="22"/>
                  <w:szCs w:val="22"/>
                  <w:bdr w:val="none" w:sz="0" w:space="0" w:color="auto"/>
                  <w:lang w:val="es-CL" w:eastAsia="es-CL"/>
                </w:rPr>
                <w:t>11</w:t>
              </w:r>
            </w:ins>
          </w:p>
        </w:tc>
        <w:tc>
          <w:tcPr>
            <w:tcW w:w="727" w:type="dxa"/>
            <w:gridSpan w:val="2"/>
            <w:tcBorders>
              <w:top w:val="nil"/>
              <w:left w:val="nil"/>
              <w:bottom w:val="single" w:sz="8" w:space="0" w:color="000000"/>
              <w:right w:val="nil"/>
            </w:tcBorders>
            <w:shd w:val="clear" w:color="000000" w:fill="FFFFFF"/>
            <w:noWrap/>
            <w:vAlign w:val="bottom"/>
            <w:hideMark/>
            <w:tcPrChange w:id="1819" w:author="Observatorio 02" w:date="2017-04-17T12:16:00Z">
              <w:tcPr>
                <w:tcW w:w="489" w:type="dxa"/>
                <w:tcBorders>
                  <w:top w:val="nil"/>
                  <w:left w:val="nil"/>
                  <w:bottom w:val="single" w:sz="8" w:space="0" w:color="000000"/>
                  <w:right w:val="nil"/>
                </w:tcBorders>
                <w:shd w:val="clear" w:color="000000" w:fill="FFFFFF"/>
                <w:noWrap/>
                <w:vAlign w:val="bottom"/>
                <w:hideMark/>
              </w:tcPr>
            </w:tcPrChange>
          </w:tcPr>
          <w:p w14:paraId="1F2E00B3" w14:textId="77777777" w:rsidR="00015CE4" w:rsidRPr="00015CE4" w:rsidRDefault="00015CE4" w:rsidP="00015CE4">
            <w:pPr>
              <w:spacing w:after="0" w:line="240" w:lineRule="auto"/>
              <w:jc w:val="right"/>
              <w:rPr>
                <w:ins w:id="1820" w:author="Observatorio 02" w:date="2017-04-17T12:15:00Z"/>
                <w:rFonts w:eastAsia="Times New Roman"/>
                <w:sz w:val="22"/>
                <w:szCs w:val="22"/>
                <w:bdr w:val="none" w:sz="0" w:space="0" w:color="auto"/>
                <w:lang w:val="es-CL" w:eastAsia="es-CL"/>
              </w:rPr>
            </w:pPr>
            <w:ins w:id="1821" w:author="Observatorio 02" w:date="2017-04-17T12:15:00Z">
              <w:r w:rsidRPr="00015CE4">
                <w:rPr>
                  <w:rFonts w:eastAsia="Times New Roman"/>
                  <w:sz w:val="22"/>
                  <w:szCs w:val="22"/>
                  <w:bdr w:val="none" w:sz="0" w:space="0" w:color="auto"/>
                  <w:lang w:val="es-CL" w:eastAsia="es-CL"/>
                </w:rPr>
                <w:t>21</w:t>
              </w:r>
            </w:ins>
          </w:p>
        </w:tc>
        <w:tc>
          <w:tcPr>
            <w:tcW w:w="703" w:type="dxa"/>
            <w:gridSpan w:val="2"/>
            <w:tcBorders>
              <w:top w:val="nil"/>
              <w:left w:val="nil"/>
              <w:bottom w:val="single" w:sz="8" w:space="0" w:color="000000"/>
              <w:right w:val="nil"/>
            </w:tcBorders>
            <w:shd w:val="clear" w:color="000000" w:fill="FFFFFF"/>
            <w:noWrap/>
            <w:vAlign w:val="bottom"/>
            <w:hideMark/>
            <w:tcPrChange w:id="1822" w:author="Observatorio 02" w:date="2017-04-17T12:16:00Z">
              <w:tcPr>
                <w:tcW w:w="489" w:type="dxa"/>
                <w:tcBorders>
                  <w:top w:val="nil"/>
                  <w:left w:val="nil"/>
                  <w:bottom w:val="single" w:sz="8" w:space="0" w:color="000000"/>
                  <w:right w:val="nil"/>
                </w:tcBorders>
                <w:shd w:val="clear" w:color="000000" w:fill="FFFFFF"/>
                <w:noWrap/>
                <w:vAlign w:val="bottom"/>
                <w:hideMark/>
              </w:tcPr>
            </w:tcPrChange>
          </w:tcPr>
          <w:p w14:paraId="42DD945D" w14:textId="77777777" w:rsidR="00015CE4" w:rsidRPr="00015CE4" w:rsidRDefault="00015CE4" w:rsidP="00015CE4">
            <w:pPr>
              <w:spacing w:after="0" w:line="240" w:lineRule="auto"/>
              <w:jc w:val="right"/>
              <w:rPr>
                <w:ins w:id="1823" w:author="Observatorio 02" w:date="2017-04-17T12:15:00Z"/>
                <w:rFonts w:eastAsia="Times New Roman"/>
                <w:sz w:val="22"/>
                <w:szCs w:val="22"/>
                <w:bdr w:val="none" w:sz="0" w:space="0" w:color="auto"/>
                <w:lang w:val="es-CL" w:eastAsia="es-CL"/>
              </w:rPr>
            </w:pPr>
            <w:ins w:id="1824" w:author="Observatorio 02" w:date="2017-04-17T12:15:00Z">
              <w:r w:rsidRPr="00015CE4">
                <w:rPr>
                  <w:rFonts w:eastAsia="Times New Roman"/>
                  <w:sz w:val="22"/>
                  <w:szCs w:val="22"/>
                  <w:bdr w:val="none" w:sz="0" w:space="0" w:color="auto"/>
                  <w:lang w:val="es-CL" w:eastAsia="es-CL"/>
                </w:rPr>
                <w:t>41,9</w:t>
              </w:r>
            </w:ins>
          </w:p>
        </w:tc>
        <w:tc>
          <w:tcPr>
            <w:tcW w:w="837" w:type="dxa"/>
            <w:gridSpan w:val="2"/>
            <w:tcBorders>
              <w:top w:val="nil"/>
              <w:left w:val="nil"/>
              <w:bottom w:val="single" w:sz="8" w:space="0" w:color="000000"/>
              <w:right w:val="nil"/>
            </w:tcBorders>
            <w:shd w:val="clear" w:color="000000" w:fill="FFFFFF"/>
            <w:noWrap/>
            <w:vAlign w:val="bottom"/>
            <w:hideMark/>
            <w:tcPrChange w:id="1825" w:author="Observatorio 02" w:date="2017-04-17T12:16:00Z">
              <w:tcPr>
                <w:tcW w:w="489" w:type="dxa"/>
                <w:tcBorders>
                  <w:top w:val="nil"/>
                  <w:left w:val="nil"/>
                  <w:bottom w:val="single" w:sz="8" w:space="0" w:color="000000"/>
                  <w:right w:val="nil"/>
                </w:tcBorders>
                <w:shd w:val="clear" w:color="000000" w:fill="FFFFFF"/>
                <w:noWrap/>
                <w:vAlign w:val="bottom"/>
                <w:hideMark/>
              </w:tcPr>
            </w:tcPrChange>
          </w:tcPr>
          <w:p w14:paraId="49919C9C" w14:textId="77777777" w:rsidR="00015CE4" w:rsidRPr="00015CE4" w:rsidRDefault="00015CE4" w:rsidP="00015CE4">
            <w:pPr>
              <w:spacing w:after="0" w:line="240" w:lineRule="auto"/>
              <w:jc w:val="right"/>
              <w:rPr>
                <w:ins w:id="1826" w:author="Observatorio 02" w:date="2017-04-17T12:15:00Z"/>
                <w:rFonts w:eastAsia="Times New Roman"/>
                <w:sz w:val="22"/>
                <w:szCs w:val="22"/>
                <w:bdr w:val="none" w:sz="0" w:space="0" w:color="auto"/>
                <w:lang w:val="es-CL" w:eastAsia="es-CL"/>
              </w:rPr>
            </w:pPr>
            <w:ins w:id="1827" w:author="Observatorio 02" w:date="2017-04-17T12:15:00Z">
              <w:r w:rsidRPr="00015CE4">
                <w:rPr>
                  <w:rFonts w:eastAsia="Times New Roman"/>
                  <w:sz w:val="22"/>
                  <w:szCs w:val="22"/>
                  <w:bdr w:val="none" w:sz="0" w:space="0" w:color="auto"/>
                  <w:lang w:val="es-CL" w:eastAsia="es-CL"/>
                </w:rPr>
                <w:t>9,6</w:t>
              </w:r>
            </w:ins>
          </w:p>
        </w:tc>
        <w:tc>
          <w:tcPr>
            <w:tcW w:w="1143" w:type="dxa"/>
            <w:gridSpan w:val="2"/>
            <w:tcBorders>
              <w:top w:val="nil"/>
              <w:left w:val="nil"/>
              <w:bottom w:val="single" w:sz="8" w:space="0" w:color="000000"/>
              <w:right w:val="nil"/>
            </w:tcBorders>
            <w:shd w:val="clear" w:color="000000" w:fill="FFFFFF"/>
            <w:noWrap/>
            <w:vAlign w:val="bottom"/>
            <w:hideMark/>
            <w:tcPrChange w:id="1828" w:author="Observatorio 02" w:date="2017-04-17T12:16:00Z">
              <w:tcPr>
                <w:tcW w:w="583" w:type="dxa"/>
                <w:tcBorders>
                  <w:top w:val="nil"/>
                  <w:left w:val="nil"/>
                  <w:bottom w:val="single" w:sz="8" w:space="0" w:color="000000"/>
                  <w:right w:val="nil"/>
                </w:tcBorders>
                <w:shd w:val="clear" w:color="000000" w:fill="FFFFFF"/>
                <w:noWrap/>
                <w:vAlign w:val="bottom"/>
                <w:hideMark/>
              </w:tcPr>
            </w:tcPrChange>
          </w:tcPr>
          <w:p w14:paraId="7231EAEE" w14:textId="77777777" w:rsidR="00015CE4" w:rsidRPr="00015CE4" w:rsidRDefault="00015CE4" w:rsidP="00015CE4">
            <w:pPr>
              <w:spacing w:after="0" w:line="240" w:lineRule="auto"/>
              <w:jc w:val="right"/>
              <w:rPr>
                <w:ins w:id="1829" w:author="Observatorio 02" w:date="2017-04-17T12:15:00Z"/>
                <w:rFonts w:eastAsia="Times New Roman"/>
                <w:sz w:val="22"/>
                <w:szCs w:val="22"/>
                <w:bdr w:val="none" w:sz="0" w:space="0" w:color="auto"/>
                <w:lang w:val="es-CL" w:eastAsia="es-CL"/>
              </w:rPr>
            </w:pPr>
            <w:ins w:id="1830" w:author="Observatorio 02" w:date="2017-04-17T12:15:00Z">
              <w:r w:rsidRPr="00015CE4">
                <w:rPr>
                  <w:rFonts w:eastAsia="Times New Roman"/>
                  <w:sz w:val="22"/>
                  <w:szCs w:val="22"/>
                  <w:bdr w:val="none" w:sz="0" w:space="0" w:color="auto"/>
                  <w:lang w:val="es-CL" w:eastAsia="es-CL"/>
                </w:rPr>
                <w:t>14,7</w:t>
              </w:r>
            </w:ins>
          </w:p>
        </w:tc>
        <w:tc>
          <w:tcPr>
            <w:tcW w:w="1020" w:type="dxa"/>
            <w:gridSpan w:val="2"/>
            <w:tcBorders>
              <w:top w:val="nil"/>
              <w:left w:val="nil"/>
              <w:bottom w:val="single" w:sz="8" w:space="0" w:color="000000"/>
              <w:right w:val="nil"/>
            </w:tcBorders>
            <w:shd w:val="clear" w:color="000000" w:fill="FFFFFF"/>
            <w:noWrap/>
            <w:vAlign w:val="bottom"/>
            <w:hideMark/>
            <w:tcPrChange w:id="1831" w:author="Observatorio 02" w:date="2017-04-17T12:16:00Z">
              <w:tcPr>
                <w:tcW w:w="520" w:type="dxa"/>
                <w:tcBorders>
                  <w:top w:val="nil"/>
                  <w:left w:val="nil"/>
                  <w:bottom w:val="single" w:sz="8" w:space="0" w:color="000000"/>
                  <w:right w:val="nil"/>
                </w:tcBorders>
                <w:shd w:val="clear" w:color="000000" w:fill="FFFFFF"/>
                <w:noWrap/>
                <w:vAlign w:val="bottom"/>
                <w:hideMark/>
              </w:tcPr>
            </w:tcPrChange>
          </w:tcPr>
          <w:p w14:paraId="000E99A3" w14:textId="77777777" w:rsidR="00015CE4" w:rsidRPr="00015CE4" w:rsidRDefault="00015CE4" w:rsidP="00015CE4">
            <w:pPr>
              <w:spacing w:after="0" w:line="240" w:lineRule="auto"/>
              <w:jc w:val="right"/>
              <w:rPr>
                <w:ins w:id="1832" w:author="Observatorio 02" w:date="2017-04-17T12:15:00Z"/>
                <w:rFonts w:eastAsia="Times New Roman"/>
                <w:sz w:val="22"/>
                <w:szCs w:val="22"/>
                <w:bdr w:val="none" w:sz="0" w:space="0" w:color="auto"/>
                <w:lang w:val="es-CL" w:eastAsia="es-CL"/>
              </w:rPr>
            </w:pPr>
            <w:ins w:id="1833" w:author="Observatorio 02" w:date="2017-04-17T12:15:00Z">
              <w:r w:rsidRPr="00015CE4">
                <w:rPr>
                  <w:rFonts w:eastAsia="Times New Roman"/>
                  <w:sz w:val="22"/>
                  <w:szCs w:val="22"/>
                  <w:bdr w:val="none" w:sz="0" w:space="0" w:color="auto"/>
                  <w:lang w:val="es-CL" w:eastAsia="es-CL"/>
                </w:rPr>
                <w:t>1,6</w:t>
              </w:r>
            </w:ins>
          </w:p>
        </w:tc>
        <w:tc>
          <w:tcPr>
            <w:tcW w:w="580" w:type="dxa"/>
            <w:gridSpan w:val="2"/>
            <w:tcBorders>
              <w:top w:val="nil"/>
              <w:left w:val="nil"/>
              <w:bottom w:val="single" w:sz="8" w:space="0" w:color="000000"/>
              <w:right w:val="nil"/>
            </w:tcBorders>
            <w:shd w:val="clear" w:color="000000" w:fill="FFFFFF"/>
            <w:noWrap/>
            <w:vAlign w:val="bottom"/>
            <w:hideMark/>
            <w:tcPrChange w:id="1834" w:author="Observatorio 02" w:date="2017-04-17T12:16:00Z">
              <w:tcPr>
                <w:tcW w:w="489" w:type="dxa"/>
                <w:tcBorders>
                  <w:top w:val="nil"/>
                  <w:left w:val="nil"/>
                  <w:bottom w:val="single" w:sz="8" w:space="0" w:color="000000"/>
                  <w:right w:val="nil"/>
                </w:tcBorders>
                <w:shd w:val="clear" w:color="000000" w:fill="FFFFFF"/>
                <w:noWrap/>
                <w:vAlign w:val="bottom"/>
                <w:hideMark/>
              </w:tcPr>
            </w:tcPrChange>
          </w:tcPr>
          <w:p w14:paraId="4B28A85A" w14:textId="77777777" w:rsidR="00015CE4" w:rsidRPr="00015CE4" w:rsidRDefault="00015CE4" w:rsidP="00015CE4">
            <w:pPr>
              <w:spacing w:after="0" w:line="240" w:lineRule="auto"/>
              <w:jc w:val="right"/>
              <w:rPr>
                <w:ins w:id="1835" w:author="Observatorio 02" w:date="2017-04-17T12:15:00Z"/>
                <w:rFonts w:eastAsia="Times New Roman"/>
                <w:sz w:val="22"/>
                <w:szCs w:val="22"/>
                <w:bdr w:val="none" w:sz="0" w:space="0" w:color="auto"/>
                <w:lang w:val="es-CL" w:eastAsia="es-CL"/>
              </w:rPr>
            </w:pPr>
            <w:ins w:id="1836" w:author="Observatorio 02" w:date="2017-04-17T12:15:00Z">
              <w:r w:rsidRPr="00015CE4">
                <w:rPr>
                  <w:rFonts w:eastAsia="Times New Roman"/>
                  <w:sz w:val="22"/>
                  <w:szCs w:val="22"/>
                  <w:bdr w:val="none" w:sz="0" w:space="0" w:color="auto"/>
                  <w:lang w:val="es-CL" w:eastAsia="es-CL"/>
                </w:rPr>
                <w:t>0,1</w:t>
              </w:r>
            </w:ins>
          </w:p>
        </w:tc>
        <w:tc>
          <w:tcPr>
            <w:tcW w:w="605" w:type="dxa"/>
            <w:gridSpan w:val="2"/>
            <w:tcBorders>
              <w:top w:val="nil"/>
              <w:left w:val="nil"/>
              <w:bottom w:val="single" w:sz="8" w:space="0" w:color="000000"/>
              <w:right w:val="nil"/>
            </w:tcBorders>
            <w:shd w:val="clear" w:color="000000" w:fill="FFFFFF"/>
            <w:noWrap/>
            <w:vAlign w:val="bottom"/>
            <w:hideMark/>
            <w:tcPrChange w:id="1837" w:author="Observatorio 02" w:date="2017-04-17T12:16:00Z">
              <w:tcPr>
                <w:tcW w:w="489" w:type="dxa"/>
                <w:tcBorders>
                  <w:top w:val="nil"/>
                  <w:left w:val="nil"/>
                  <w:bottom w:val="single" w:sz="8" w:space="0" w:color="000000"/>
                  <w:right w:val="nil"/>
                </w:tcBorders>
                <w:shd w:val="clear" w:color="000000" w:fill="FFFFFF"/>
                <w:noWrap/>
                <w:vAlign w:val="bottom"/>
                <w:hideMark/>
              </w:tcPr>
            </w:tcPrChange>
          </w:tcPr>
          <w:p w14:paraId="71CF6FFE" w14:textId="77777777" w:rsidR="00015CE4" w:rsidRPr="00015CE4" w:rsidRDefault="00015CE4" w:rsidP="00015CE4">
            <w:pPr>
              <w:spacing w:after="0" w:line="240" w:lineRule="auto"/>
              <w:jc w:val="right"/>
              <w:rPr>
                <w:ins w:id="1838" w:author="Observatorio 02" w:date="2017-04-17T12:15:00Z"/>
                <w:rFonts w:eastAsia="Times New Roman"/>
                <w:sz w:val="22"/>
                <w:szCs w:val="22"/>
                <w:bdr w:val="none" w:sz="0" w:space="0" w:color="auto"/>
                <w:lang w:val="es-CL" w:eastAsia="es-CL"/>
              </w:rPr>
            </w:pPr>
            <w:ins w:id="1839" w:author="Observatorio 02" w:date="2017-04-17T12:15:00Z">
              <w:r w:rsidRPr="00015CE4">
                <w:rPr>
                  <w:rFonts w:eastAsia="Times New Roman"/>
                  <w:sz w:val="22"/>
                  <w:szCs w:val="22"/>
                  <w:bdr w:val="none" w:sz="0" w:space="0" w:color="auto"/>
                  <w:lang w:val="es-CL" w:eastAsia="es-CL"/>
                </w:rPr>
                <w:t>100</w:t>
              </w:r>
            </w:ins>
          </w:p>
        </w:tc>
      </w:tr>
    </w:tbl>
    <w:p w14:paraId="6ECFEFE3" w14:textId="578F38E6" w:rsidR="002466CD" w:rsidRPr="00C2714A" w:rsidRDefault="002466CD" w:rsidP="002466CD">
      <w:pPr>
        <w:spacing w:after="0" w:line="276" w:lineRule="auto"/>
        <w:jc w:val="both"/>
        <w:rPr>
          <w:ins w:id="1840" w:author="Observatorio 02" w:date="2017-03-16T11:00:00Z"/>
          <w:rFonts w:eastAsia="Times New Roman"/>
          <w:color w:val="323E4F" w:themeColor="text2" w:themeShade="BF"/>
          <w:sz w:val="20"/>
          <w:lang w:val="es-CL"/>
          <w:rPrChange w:id="1841" w:author="Observatorio 02" w:date="2017-03-23T14:31:00Z">
            <w:rPr>
              <w:ins w:id="1842" w:author="Observatorio 02" w:date="2017-03-16T11:00:00Z"/>
              <w:rFonts w:eastAsia="Times New Roman"/>
              <w:lang w:val="es-CL"/>
            </w:rPr>
          </w:rPrChange>
        </w:rPr>
      </w:pPr>
      <w:ins w:id="1843" w:author="Observatorio 02" w:date="2017-03-16T11:00:00Z">
        <w:r w:rsidRPr="00C2714A">
          <w:rPr>
            <w:rFonts w:eastAsia="Times New Roman"/>
            <w:color w:val="323E4F" w:themeColor="text2" w:themeShade="BF"/>
            <w:sz w:val="20"/>
            <w:lang w:val="es-CL"/>
            <w:rPrChange w:id="1844" w:author="Observatorio 02" w:date="2017-03-23T14:31:00Z">
              <w:rPr>
                <w:rFonts w:eastAsia="Times New Roman"/>
                <w:lang w:val="es-CL"/>
              </w:rPr>
            </w:rPrChange>
          </w:rPr>
          <w:t>Nota 1: El nivel educacional corresponde al último ciclo completado. Es decir, "Básica" incluye a las personas con media incompleta y "Media" incluye a las personas con educ</w:t>
        </w:r>
        <w:r w:rsidRPr="00C2714A">
          <w:rPr>
            <w:rFonts w:eastAsia="Times New Roman"/>
            <w:color w:val="323E4F" w:themeColor="text2" w:themeShade="BF"/>
            <w:sz w:val="20"/>
            <w:lang w:val="es-CL"/>
            <w:rPrChange w:id="1845" w:author="Observatorio 02" w:date="2017-03-23T14:31:00Z">
              <w:rPr>
                <w:rFonts w:eastAsia="Times New Roman"/>
                <w:color w:val="1F3864" w:themeColor="accent5" w:themeShade="80"/>
                <w:sz w:val="20"/>
                <w:lang w:val="es-CL"/>
              </w:rPr>
            </w:rPrChange>
          </w:rPr>
          <w:t>ación superior incompleta.</w:t>
        </w:r>
        <w:r w:rsidRPr="00C2714A">
          <w:rPr>
            <w:rFonts w:eastAsia="Times New Roman"/>
            <w:color w:val="323E4F" w:themeColor="text2" w:themeShade="BF"/>
            <w:sz w:val="20"/>
            <w:lang w:val="es-CL"/>
            <w:rPrChange w:id="1846" w:author="Observatorio 02" w:date="2017-03-23T14:31:00Z">
              <w:rPr>
                <w:rFonts w:eastAsia="Times New Roman"/>
                <w:lang w:val="es-CL"/>
              </w:rPr>
            </w:rPrChange>
          </w:rPr>
          <w:tab/>
        </w:r>
      </w:ins>
    </w:p>
    <w:p w14:paraId="4974C4DE" w14:textId="1BE18123" w:rsidR="002466CD" w:rsidRPr="00C2714A" w:rsidRDefault="002466CD" w:rsidP="002466CD">
      <w:pPr>
        <w:spacing w:after="0" w:line="276" w:lineRule="auto"/>
        <w:jc w:val="both"/>
        <w:rPr>
          <w:ins w:id="1847" w:author="Observatorio 02" w:date="2017-03-16T11:00:00Z"/>
          <w:rFonts w:eastAsia="Times New Roman"/>
          <w:color w:val="323E4F" w:themeColor="text2" w:themeShade="BF"/>
          <w:sz w:val="20"/>
          <w:lang w:val="es-CL"/>
          <w:rPrChange w:id="1848" w:author="Observatorio 02" w:date="2017-03-23T14:31:00Z">
            <w:rPr>
              <w:ins w:id="1849" w:author="Observatorio 02" w:date="2017-03-16T11:00:00Z"/>
              <w:rFonts w:eastAsia="Times New Roman"/>
              <w:lang w:val="es-CL"/>
            </w:rPr>
          </w:rPrChange>
        </w:rPr>
      </w:pPr>
      <w:ins w:id="1850" w:author="Observatorio 02" w:date="2017-03-16T11:00:00Z">
        <w:r w:rsidRPr="00C2714A">
          <w:rPr>
            <w:rFonts w:eastAsia="Times New Roman"/>
            <w:color w:val="323E4F" w:themeColor="text2" w:themeShade="BF"/>
            <w:sz w:val="20"/>
            <w:lang w:val="es-CL"/>
            <w:rPrChange w:id="1851" w:author="Observatorio 02" w:date="2017-03-23T14:31:00Z">
              <w:rPr>
                <w:rFonts w:eastAsia="Times New Roman"/>
                <w:lang w:val="es-CL"/>
              </w:rPr>
            </w:rPrChange>
          </w:rPr>
          <w:t xml:space="preserve">Nota </w:t>
        </w:r>
      </w:ins>
      <w:ins w:id="1852" w:author="Observatorio 02" w:date="2017-04-17T12:00:00Z">
        <w:r w:rsidR="00B8703C">
          <w:rPr>
            <w:rFonts w:eastAsia="Times New Roman"/>
            <w:color w:val="323E4F" w:themeColor="text2" w:themeShade="BF"/>
            <w:sz w:val="20"/>
            <w:lang w:val="es-CL"/>
          </w:rPr>
          <w:t>2</w:t>
        </w:r>
      </w:ins>
      <w:ins w:id="1853" w:author="Observatorio 02" w:date="2017-03-16T11:00:00Z">
        <w:r w:rsidRPr="00C2714A">
          <w:rPr>
            <w:rFonts w:eastAsia="Times New Roman"/>
            <w:color w:val="323E4F" w:themeColor="text2" w:themeShade="BF"/>
            <w:sz w:val="20"/>
            <w:lang w:val="es-CL"/>
            <w:rPrChange w:id="1854" w:author="Observatorio 02" w:date="2017-03-23T14:31:00Z">
              <w:rPr>
                <w:rFonts w:eastAsia="Times New Roman"/>
                <w:lang w:val="es-CL"/>
              </w:rPr>
            </w:rPrChange>
          </w:rPr>
          <w:t>: El tamaño de empresas se define a partir del número de trabajadores. Microempresas, entre 1 y 9 trabajadores; Pequeña, entre 10 y 49 trabajadores; Mediana, entre 50 y 199 trabajadores; G</w:t>
        </w:r>
        <w:r w:rsidRPr="00C2714A">
          <w:rPr>
            <w:rFonts w:eastAsia="Times New Roman"/>
            <w:color w:val="323E4F" w:themeColor="text2" w:themeShade="BF"/>
            <w:sz w:val="20"/>
            <w:lang w:val="es-CL"/>
            <w:rPrChange w:id="1855" w:author="Observatorio 02" w:date="2017-03-23T14:31:00Z">
              <w:rPr>
                <w:rFonts w:eastAsia="Times New Roman"/>
                <w:color w:val="1F3864" w:themeColor="accent5" w:themeShade="80"/>
                <w:sz w:val="20"/>
                <w:lang w:val="es-CL"/>
              </w:rPr>
            </w:rPrChange>
          </w:rPr>
          <w:t>rande, más de 200 trabajadores.</w:t>
        </w:r>
      </w:ins>
    </w:p>
    <w:p w14:paraId="083995A9" w14:textId="77777777" w:rsidR="00B8703C" w:rsidRPr="009A4B23" w:rsidRDefault="00B8703C" w:rsidP="00B8703C">
      <w:pPr>
        <w:spacing w:after="0" w:line="276" w:lineRule="auto"/>
        <w:jc w:val="both"/>
        <w:rPr>
          <w:ins w:id="1856" w:author="Observatorio 02" w:date="2017-04-17T12:01:00Z"/>
          <w:rFonts w:eastAsia="Times New Roman"/>
          <w:color w:val="323E4F" w:themeColor="text2" w:themeShade="BF"/>
          <w:lang w:val="es-CL"/>
        </w:rPr>
      </w:pPr>
      <w:ins w:id="1857" w:author="Observatorio 02" w:date="2017-04-17T12:01:00Z">
        <w:r w:rsidRPr="009A4B23">
          <w:rPr>
            <w:rFonts w:eastAsia="Times New Roman"/>
            <w:color w:val="323E4F" w:themeColor="text2" w:themeShade="BF"/>
            <w:sz w:val="20"/>
            <w:lang w:val="es-CL"/>
          </w:rPr>
          <w:t>Fuente: Elaboración propia conforme a ENE.</w:t>
        </w:r>
      </w:ins>
    </w:p>
    <w:p w14:paraId="282C8D5F" w14:textId="2C77C8CD" w:rsidR="00C24216" w:rsidRPr="00C2714A" w:rsidRDefault="00C24216" w:rsidP="00737596">
      <w:pPr>
        <w:spacing w:after="0" w:line="276" w:lineRule="auto"/>
        <w:jc w:val="both"/>
        <w:rPr>
          <w:ins w:id="1858" w:author="Observatorio 02" w:date="2017-03-16T12:23:00Z"/>
          <w:rFonts w:eastAsia="Times New Roman"/>
          <w:lang w:val="es-CL"/>
        </w:rPr>
      </w:pPr>
    </w:p>
    <w:p w14:paraId="0A5F1A79" w14:textId="330F2D1D" w:rsidR="0096382F" w:rsidRPr="00C2714A" w:rsidRDefault="0096382F" w:rsidP="00737596">
      <w:pPr>
        <w:spacing w:after="0" w:line="276" w:lineRule="auto"/>
        <w:jc w:val="both"/>
        <w:rPr>
          <w:ins w:id="1859" w:author="Observatorio 02" w:date="2017-03-16T12:23:00Z"/>
          <w:rFonts w:eastAsia="Times New Roman"/>
          <w:lang w:val="es-CL"/>
        </w:rPr>
      </w:pPr>
      <w:ins w:id="1860" w:author="Observatorio 02" w:date="2017-03-16T12:23:00Z">
        <w:r w:rsidRPr="00C2714A">
          <w:rPr>
            <w:rFonts w:eastAsia="Times New Roman"/>
            <w:lang w:val="es-CL"/>
          </w:rPr>
          <w:t xml:space="preserve">El Cuadro </w:t>
        </w:r>
      </w:ins>
      <w:ins w:id="1861" w:author="Observatorio 02" w:date="2017-03-16T12:24:00Z">
        <w:r w:rsidR="002F4FE0" w:rsidRPr="00C2714A">
          <w:rPr>
            <w:rFonts w:eastAsia="Times New Roman"/>
            <w:lang w:val="es-CL"/>
          </w:rPr>
          <w:t>6</w:t>
        </w:r>
      </w:ins>
      <w:ins w:id="1862" w:author="Observatorio 02" w:date="2017-03-16T12:23:00Z">
        <w:r w:rsidRPr="00C2714A">
          <w:rPr>
            <w:rFonts w:eastAsia="Times New Roman"/>
            <w:lang w:val="es-CL"/>
          </w:rPr>
          <w:t xml:space="preserve"> muestra la dist</w:t>
        </w:r>
        <w:r w:rsidR="002F4FE0" w:rsidRPr="00C2714A">
          <w:rPr>
            <w:rFonts w:eastAsia="Times New Roman"/>
            <w:lang w:val="es-CL"/>
          </w:rPr>
          <w:t>ribución de ocupados según categor</w:t>
        </w:r>
      </w:ins>
      <w:ins w:id="1863" w:author="Observatorio 02" w:date="2017-03-16T12:24:00Z">
        <w:r w:rsidR="002F4FE0" w:rsidRPr="00C2714A">
          <w:rPr>
            <w:rFonts w:eastAsia="Times New Roman"/>
            <w:lang w:val="es-CL"/>
          </w:rPr>
          <w:t>ía ocupacional</w:t>
        </w:r>
      </w:ins>
      <w:ins w:id="1864" w:author="Observatorio 02" w:date="2017-03-16T12:23:00Z">
        <w:r w:rsidRPr="00C2714A">
          <w:rPr>
            <w:rFonts w:eastAsia="Times New Roman"/>
            <w:lang w:val="es-CL"/>
          </w:rPr>
          <w:t xml:space="preserve">, para cada tamaño de empresa, usando datos del año 2016. Como se puede apreciar, </w:t>
        </w:r>
      </w:ins>
      <w:ins w:id="1865" w:author="Observatorio 02" w:date="2017-03-16T12:28:00Z">
        <w:r w:rsidR="00CD499D" w:rsidRPr="00C2714A">
          <w:rPr>
            <w:rFonts w:eastAsia="Times New Roman"/>
            <w:lang w:val="es-CL"/>
          </w:rPr>
          <w:t>la participación de los asalariados con contrato (sea este definido o indefinido) aumenta sistem</w:t>
        </w:r>
      </w:ins>
      <w:ins w:id="1866" w:author="Observatorio 02" w:date="2017-03-16T12:29:00Z">
        <w:r w:rsidR="00CD499D" w:rsidRPr="00C2714A">
          <w:rPr>
            <w:rFonts w:eastAsia="Times New Roman"/>
            <w:lang w:val="es-CL"/>
          </w:rPr>
          <w:t xml:space="preserve">áticamente con el tamaño de empresa, mientras que la participación de empleadores, trabajadores por cuenta propia y asalariados sin contrato </w:t>
        </w:r>
      </w:ins>
      <w:ins w:id="1867" w:author="Observatorio 02" w:date="2017-03-16T12:30:00Z">
        <w:r w:rsidR="00CD499D" w:rsidRPr="00C2714A">
          <w:rPr>
            <w:rFonts w:eastAsia="Times New Roman"/>
            <w:lang w:val="es-CL"/>
          </w:rPr>
          <w:t xml:space="preserve">se comporta de modo inverso (la diferencia es particularmente notoria si se compara a los </w:t>
        </w:r>
      </w:ins>
      <w:ins w:id="1868" w:author="Observatorio 02" w:date="2017-03-16T12:31:00Z">
        <w:r w:rsidR="00CD499D" w:rsidRPr="00C2714A">
          <w:rPr>
            <w:rFonts w:eastAsia="Times New Roman"/>
            <w:lang w:val="es-CL"/>
          </w:rPr>
          <w:t>ocupados en microempresas con los ocupados en pequeñas empresas</w:t>
        </w:r>
      </w:ins>
      <w:ins w:id="1869" w:author="Observatorio 02" w:date="2017-03-16T12:30:00Z">
        <w:r w:rsidR="00CD499D" w:rsidRPr="00C2714A">
          <w:rPr>
            <w:rFonts w:eastAsia="Times New Roman"/>
            <w:lang w:val="es-CL"/>
          </w:rPr>
          <w:t>)</w:t>
        </w:r>
      </w:ins>
      <w:ins w:id="1870" w:author="Observatorio 02" w:date="2017-03-16T12:31:00Z">
        <w:r w:rsidR="00CD499D" w:rsidRPr="00C2714A">
          <w:rPr>
            <w:rFonts w:eastAsia="Times New Roman"/>
            <w:lang w:val="es-CL"/>
          </w:rPr>
          <w:t>.</w:t>
        </w:r>
      </w:ins>
      <w:ins w:id="1871" w:author="Observatorio 02" w:date="2017-03-16T12:32:00Z">
        <w:r w:rsidR="00CD499D" w:rsidRPr="00C2714A">
          <w:rPr>
            <w:rFonts w:eastAsia="Times New Roman"/>
            <w:lang w:val="es-CL"/>
          </w:rPr>
          <w:t xml:space="preserve"> Cabe también destacar la amplitud de la heterogeneidad (superior a la observada en cuadros anteriores). Por ejemplo, </w:t>
        </w:r>
      </w:ins>
      <w:ins w:id="1872" w:author="Observatorio 02" w:date="2017-03-16T12:33:00Z">
        <w:r w:rsidR="00CD499D" w:rsidRPr="00C2714A">
          <w:rPr>
            <w:rFonts w:eastAsia="Times New Roman"/>
            <w:lang w:val="es-CL"/>
          </w:rPr>
          <w:t xml:space="preserve">mientras los asalariados con contrato definido representan el 32,4% a nivel nacional, entre los ocupados en medianas empresas, esta participación se eleva al </w:t>
        </w:r>
      </w:ins>
      <w:ins w:id="1873" w:author="Observatorio 02" w:date="2017-03-16T12:34:00Z">
        <w:r w:rsidR="00CD499D" w:rsidRPr="00C2714A">
          <w:rPr>
            <w:rFonts w:eastAsia="Times New Roman"/>
            <w:lang w:val="es-CL"/>
          </w:rPr>
          <w:t>63</w:t>
        </w:r>
      </w:ins>
      <w:ins w:id="1874" w:author="Observatorio 02" w:date="2017-03-16T12:33:00Z">
        <w:r w:rsidR="00CD499D" w:rsidRPr="00C2714A">
          <w:rPr>
            <w:rFonts w:eastAsia="Times New Roman"/>
            <w:lang w:val="es-CL"/>
          </w:rPr>
          <w:t>,</w:t>
        </w:r>
      </w:ins>
      <w:ins w:id="1875" w:author="Observatorio 02" w:date="2017-03-16T12:34:00Z">
        <w:r w:rsidR="00CD499D" w:rsidRPr="00C2714A">
          <w:rPr>
            <w:rFonts w:eastAsia="Times New Roman"/>
            <w:lang w:val="es-CL"/>
          </w:rPr>
          <w:t>1</w:t>
        </w:r>
      </w:ins>
      <w:ins w:id="1876" w:author="Observatorio 02" w:date="2017-03-16T12:33:00Z">
        <w:r w:rsidR="00CD499D" w:rsidRPr="00C2714A">
          <w:rPr>
            <w:rFonts w:eastAsia="Times New Roman"/>
            <w:lang w:val="es-CL"/>
          </w:rPr>
          <w:t>%.</w:t>
        </w:r>
      </w:ins>
    </w:p>
    <w:p w14:paraId="3A667EA0" w14:textId="77777777" w:rsidR="0096382F" w:rsidRPr="00C2714A" w:rsidRDefault="0096382F" w:rsidP="00737596">
      <w:pPr>
        <w:spacing w:after="0" w:line="276" w:lineRule="auto"/>
        <w:jc w:val="both"/>
        <w:rPr>
          <w:ins w:id="1877" w:author="Observatorio 02" w:date="2017-03-14T11:43:00Z"/>
          <w:rFonts w:eastAsia="Times New Roman"/>
          <w:lang w:val="es-CL"/>
        </w:rPr>
      </w:pPr>
    </w:p>
    <w:p w14:paraId="4C3181A4" w14:textId="7C35754C" w:rsidR="00E94114" w:rsidRPr="00C2714A" w:rsidRDefault="001D707D">
      <w:pPr>
        <w:spacing w:after="0" w:line="240" w:lineRule="auto"/>
        <w:jc w:val="both"/>
        <w:rPr>
          <w:ins w:id="1878" w:author="Observatorio 02" w:date="2017-03-16T11:00:00Z"/>
          <w:rFonts w:eastAsia="Times New Roman"/>
          <w:b/>
          <w:bCs/>
          <w:color w:val="323E4F" w:themeColor="text2" w:themeShade="BF"/>
          <w:bdr w:val="none" w:sz="0" w:space="0" w:color="auto"/>
          <w:lang w:val="es-CL" w:eastAsia="es-CL"/>
          <w:rPrChange w:id="1879" w:author="Observatorio 02" w:date="2017-03-23T14:31:00Z">
            <w:rPr>
              <w:ins w:id="1880" w:author="Observatorio 02" w:date="2017-03-16T11:00:00Z"/>
              <w:rFonts w:eastAsia="Times New Roman"/>
              <w:lang w:val="es-CL"/>
            </w:rPr>
          </w:rPrChange>
        </w:rPr>
        <w:pPrChange w:id="1881" w:author="Observatorio 02" w:date="2017-03-16T11:03:00Z">
          <w:pPr>
            <w:spacing w:after="0" w:line="276" w:lineRule="auto"/>
            <w:jc w:val="both"/>
          </w:pPr>
        </w:pPrChange>
      </w:pPr>
      <w:ins w:id="1882" w:author="Observatorio 02" w:date="2017-03-16T12:22:00Z">
        <w:r w:rsidRPr="00C2714A">
          <w:rPr>
            <w:rFonts w:eastAsia="Times New Roman"/>
            <w:b/>
            <w:bCs/>
            <w:color w:val="323E4F" w:themeColor="text2" w:themeShade="BF"/>
            <w:bdr w:val="none" w:sz="0" w:space="0" w:color="auto"/>
            <w:lang w:val="es-CL" w:eastAsia="es-CL"/>
            <w:rPrChange w:id="1883"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1884" w:author="Observatorio 02" w:date="2017-03-16T11:03:00Z">
        <w:r w:rsidR="005E0D38" w:rsidRPr="00C2714A">
          <w:rPr>
            <w:rFonts w:eastAsia="Times New Roman"/>
            <w:b/>
            <w:bCs/>
            <w:color w:val="323E4F" w:themeColor="text2" w:themeShade="BF"/>
            <w:bdr w:val="none" w:sz="0" w:space="0" w:color="auto"/>
            <w:lang w:val="es-CL" w:eastAsia="es-CL"/>
            <w:rPrChange w:id="1885" w:author="Observatorio 02" w:date="2017-03-23T14:31:00Z">
              <w:rPr>
                <w:rFonts w:eastAsia="Times New Roman"/>
                <w:b/>
                <w:bCs/>
                <w:sz w:val="22"/>
                <w:szCs w:val="22"/>
                <w:bdr w:val="none" w:sz="0" w:space="0" w:color="auto"/>
                <w:lang w:val="es-CL" w:eastAsia="es-CL"/>
              </w:rPr>
            </w:rPrChange>
          </w:rPr>
          <w:t>6. Distribución de ocupados</w:t>
        </w:r>
      </w:ins>
      <w:ins w:id="1886" w:author="Observatorio 02" w:date="2017-03-16T12:23:00Z">
        <w:r w:rsidR="00F275AA" w:rsidRPr="00C2714A">
          <w:rPr>
            <w:rFonts w:eastAsia="Times New Roman"/>
            <w:b/>
            <w:bCs/>
            <w:color w:val="323E4F" w:themeColor="text2" w:themeShade="BF"/>
            <w:bdr w:val="none" w:sz="0" w:space="0" w:color="auto"/>
            <w:lang w:val="es-CL" w:eastAsia="es-CL"/>
            <w:rPrChange w:id="1887" w:author="Observatorio 02" w:date="2017-03-23T14:31:00Z">
              <w:rPr>
                <w:rFonts w:eastAsia="Times New Roman"/>
                <w:b/>
                <w:bCs/>
                <w:color w:val="1F3864" w:themeColor="accent5" w:themeShade="80"/>
                <w:szCs w:val="22"/>
                <w:bdr w:val="none" w:sz="0" w:space="0" w:color="auto"/>
                <w:lang w:val="es-CL" w:eastAsia="es-CL"/>
              </w:rPr>
            </w:rPrChange>
          </w:rPr>
          <w:t xml:space="preserve"> del sector</w:t>
        </w:r>
      </w:ins>
      <w:ins w:id="1888" w:author="Observatorio 02" w:date="2017-03-16T11:03:00Z">
        <w:r w:rsidR="005E0D38" w:rsidRPr="00C2714A">
          <w:rPr>
            <w:rFonts w:eastAsia="Times New Roman"/>
            <w:b/>
            <w:bCs/>
            <w:color w:val="323E4F" w:themeColor="text2" w:themeShade="BF"/>
            <w:bdr w:val="none" w:sz="0" w:space="0" w:color="auto"/>
            <w:lang w:val="es-CL" w:eastAsia="es-CL"/>
            <w:rPrChange w:id="1889" w:author="Observatorio 02" w:date="2017-03-23T14:31:00Z">
              <w:rPr>
                <w:rFonts w:eastAsia="Times New Roman"/>
                <w:b/>
                <w:bCs/>
                <w:sz w:val="22"/>
                <w:szCs w:val="22"/>
                <w:bdr w:val="none" w:sz="0" w:space="0" w:color="auto"/>
                <w:lang w:val="es-CL" w:eastAsia="es-CL"/>
              </w:rPr>
            </w:rPrChange>
          </w:rPr>
          <w:t xml:space="preserve"> por tamaño de empresa según categoría ocupacional, 2016</w:t>
        </w:r>
      </w:ins>
    </w:p>
    <w:tbl>
      <w:tblPr>
        <w:tblW w:w="8974" w:type="dxa"/>
        <w:tblCellMar>
          <w:left w:w="70" w:type="dxa"/>
          <w:right w:w="70" w:type="dxa"/>
        </w:tblCellMar>
        <w:tblLook w:val="04A0" w:firstRow="1" w:lastRow="0" w:firstColumn="1" w:lastColumn="0" w:noHBand="0" w:noVBand="1"/>
        <w:tblPrChange w:id="1890" w:author="Observatorio 02" w:date="2017-03-16T11:02:00Z">
          <w:tblPr>
            <w:tblW w:w="8850" w:type="dxa"/>
            <w:tblCellMar>
              <w:left w:w="70" w:type="dxa"/>
              <w:right w:w="70" w:type="dxa"/>
            </w:tblCellMar>
            <w:tblLook w:val="04A0" w:firstRow="1" w:lastRow="0" w:firstColumn="1" w:lastColumn="0" w:noHBand="0" w:noVBand="1"/>
          </w:tblPr>
        </w:tblPrChange>
      </w:tblPr>
      <w:tblGrid>
        <w:gridCol w:w="1216"/>
        <w:gridCol w:w="1249"/>
        <w:gridCol w:w="764"/>
        <w:gridCol w:w="1093"/>
        <w:gridCol w:w="1354"/>
        <w:gridCol w:w="1472"/>
        <w:gridCol w:w="1191"/>
        <w:gridCol w:w="635"/>
        <w:tblGridChange w:id="1891">
          <w:tblGrid>
            <w:gridCol w:w="1216"/>
            <w:gridCol w:w="1260"/>
            <w:gridCol w:w="715"/>
            <w:gridCol w:w="1093"/>
            <w:gridCol w:w="1366"/>
            <w:gridCol w:w="1485"/>
            <w:gridCol w:w="1153"/>
            <w:gridCol w:w="635"/>
          </w:tblGrid>
        </w:tblGridChange>
      </w:tblGrid>
      <w:tr w:rsidR="005B6844" w:rsidRPr="00C2714A" w14:paraId="7C81C095" w14:textId="77777777" w:rsidTr="005E0D38">
        <w:trPr>
          <w:trHeight w:val="251"/>
          <w:ins w:id="1892" w:author="Observatorio 02" w:date="2017-03-16T11:01:00Z"/>
          <w:trPrChange w:id="1893" w:author="Observatorio 02" w:date="2017-03-16T11:02:00Z">
            <w:trPr>
              <w:trHeight w:val="275"/>
            </w:trPr>
          </w:trPrChange>
        </w:trPr>
        <w:tc>
          <w:tcPr>
            <w:tcW w:w="1216" w:type="dxa"/>
            <w:tcBorders>
              <w:top w:val="single" w:sz="8" w:space="0" w:color="000000"/>
              <w:left w:val="nil"/>
              <w:bottom w:val="single" w:sz="4" w:space="0" w:color="000000"/>
              <w:right w:val="nil"/>
            </w:tcBorders>
            <w:shd w:val="clear" w:color="000000" w:fill="FFFFFF"/>
            <w:vAlign w:val="bottom"/>
            <w:hideMark/>
            <w:tcPrChange w:id="1894" w:author="Observatorio 02" w:date="2017-03-16T11:02:00Z">
              <w:tcPr>
                <w:tcW w:w="1189" w:type="dxa"/>
                <w:tcBorders>
                  <w:top w:val="single" w:sz="8" w:space="0" w:color="000000"/>
                  <w:left w:val="nil"/>
                  <w:bottom w:val="single" w:sz="4" w:space="0" w:color="000000"/>
                  <w:right w:val="nil"/>
                </w:tcBorders>
                <w:shd w:val="clear" w:color="000000" w:fill="FFFFFF"/>
                <w:vAlign w:val="bottom"/>
                <w:hideMark/>
              </w:tcPr>
            </w:tcPrChange>
          </w:tcPr>
          <w:p w14:paraId="78ADA1DD" w14:textId="77777777" w:rsidR="005B6844" w:rsidRPr="00C2714A" w:rsidRDefault="005B6844" w:rsidP="005B6844">
            <w:pPr>
              <w:spacing w:after="0" w:line="240" w:lineRule="auto"/>
              <w:rPr>
                <w:ins w:id="1895" w:author="Observatorio 02" w:date="2017-03-16T11:01:00Z"/>
                <w:rFonts w:eastAsia="Times New Roman"/>
                <w:sz w:val="22"/>
                <w:szCs w:val="22"/>
                <w:bdr w:val="none" w:sz="0" w:space="0" w:color="auto"/>
                <w:lang w:val="es-CL" w:eastAsia="es-CL"/>
              </w:rPr>
            </w:pPr>
            <w:ins w:id="1896" w:author="Observatorio 02" w:date="2017-03-16T11:01:00Z">
              <w:r w:rsidRPr="00C2714A">
                <w:rPr>
                  <w:rFonts w:eastAsia="Times New Roman"/>
                  <w:sz w:val="22"/>
                  <w:szCs w:val="22"/>
                  <w:bdr w:val="none" w:sz="0" w:space="0" w:color="auto"/>
                  <w:lang w:val="es-CL" w:eastAsia="es-CL"/>
                </w:rPr>
                <w:t>Tamaño de empresa</w:t>
              </w:r>
            </w:ins>
          </w:p>
        </w:tc>
        <w:tc>
          <w:tcPr>
            <w:tcW w:w="1249" w:type="dxa"/>
            <w:tcBorders>
              <w:top w:val="single" w:sz="8" w:space="0" w:color="000000"/>
              <w:left w:val="nil"/>
              <w:bottom w:val="single" w:sz="4" w:space="0" w:color="000000"/>
              <w:right w:val="nil"/>
            </w:tcBorders>
            <w:shd w:val="clear" w:color="000000" w:fill="FFFFFF"/>
            <w:vAlign w:val="bottom"/>
            <w:hideMark/>
            <w:tcPrChange w:id="1897" w:author="Observatorio 02" w:date="2017-03-16T11:02:00Z">
              <w:tcPr>
                <w:tcW w:w="1260" w:type="dxa"/>
                <w:tcBorders>
                  <w:top w:val="single" w:sz="8" w:space="0" w:color="000000"/>
                  <w:left w:val="nil"/>
                  <w:bottom w:val="single" w:sz="4" w:space="0" w:color="000000"/>
                  <w:right w:val="nil"/>
                </w:tcBorders>
                <w:shd w:val="clear" w:color="000000" w:fill="FFFFFF"/>
                <w:vAlign w:val="bottom"/>
                <w:hideMark/>
              </w:tcPr>
            </w:tcPrChange>
          </w:tcPr>
          <w:p w14:paraId="3827A288" w14:textId="7459C2E9" w:rsidR="005B6844" w:rsidRPr="00C2714A" w:rsidRDefault="005B6844" w:rsidP="005B6844">
            <w:pPr>
              <w:spacing w:after="0" w:line="240" w:lineRule="auto"/>
              <w:jc w:val="center"/>
              <w:rPr>
                <w:ins w:id="1898" w:author="Observatorio 02" w:date="2017-03-16T11:01:00Z"/>
                <w:rFonts w:eastAsia="Times New Roman"/>
                <w:sz w:val="22"/>
                <w:szCs w:val="22"/>
                <w:bdr w:val="none" w:sz="0" w:space="0" w:color="auto"/>
                <w:lang w:val="es-CL" w:eastAsia="es-CL"/>
              </w:rPr>
            </w:pPr>
            <w:ins w:id="1899" w:author="Observatorio 02" w:date="2017-03-16T11:01:00Z">
              <w:r w:rsidRPr="00C2714A">
                <w:rPr>
                  <w:rFonts w:eastAsia="Times New Roman"/>
                  <w:sz w:val="22"/>
                  <w:szCs w:val="22"/>
                  <w:bdr w:val="none" w:sz="0" w:space="0" w:color="auto"/>
                  <w:lang w:val="es-CL" w:eastAsia="es-CL"/>
                </w:rPr>
                <w:t>Empleador</w:t>
              </w:r>
            </w:ins>
          </w:p>
        </w:tc>
        <w:tc>
          <w:tcPr>
            <w:tcW w:w="764" w:type="dxa"/>
            <w:tcBorders>
              <w:top w:val="single" w:sz="8" w:space="0" w:color="000000"/>
              <w:left w:val="nil"/>
              <w:bottom w:val="single" w:sz="4" w:space="0" w:color="000000"/>
              <w:right w:val="nil"/>
            </w:tcBorders>
            <w:shd w:val="clear" w:color="000000" w:fill="FFFFFF"/>
            <w:vAlign w:val="bottom"/>
            <w:hideMark/>
            <w:tcPrChange w:id="1900" w:author="Observatorio 02" w:date="2017-03-16T11:02:00Z">
              <w:tcPr>
                <w:tcW w:w="705" w:type="dxa"/>
                <w:tcBorders>
                  <w:top w:val="single" w:sz="8" w:space="0" w:color="000000"/>
                  <w:left w:val="nil"/>
                  <w:bottom w:val="single" w:sz="4" w:space="0" w:color="000000"/>
                  <w:right w:val="nil"/>
                </w:tcBorders>
                <w:shd w:val="clear" w:color="000000" w:fill="FFFFFF"/>
                <w:vAlign w:val="bottom"/>
                <w:hideMark/>
              </w:tcPr>
            </w:tcPrChange>
          </w:tcPr>
          <w:p w14:paraId="63931000" w14:textId="631B8597" w:rsidR="005B6844" w:rsidRPr="00C2714A" w:rsidRDefault="005B6844" w:rsidP="005B6844">
            <w:pPr>
              <w:spacing w:after="0" w:line="240" w:lineRule="auto"/>
              <w:jc w:val="center"/>
              <w:rPr>
                <w:ins w:id="1901" w:author="Observatorio 02" w:date="2017-03-16T11:01:00Z"/>
                <w:rFonts w:eastAsia="Times New Roman"/>
                <w:sz w:val="22"/>
                <w:szCs w:val="22"/>
                <w:bdr w:val="none" w:sz="0" w:space="0" w:color="auto"/>
                <w:lang w:val="es-CL" w:eastAsia="es-CL"/>
              </w:rPr>
            </w:pPr>
            <w:ins w:id="1902" w:author="Observatorio 02" w:date="2017-03-16T11:03:00Z">
              <w:r w:rsidRPr="00C2714A">
                <w:rPr>
                  <w:rFonts w:eastAsia="Times New Roman"/>
                  <w:sz w:val="22"/>
                  <w:szCs w:val="22"/>
                  <w:bdr w:val="none" w:sz="0" w:space="0" w:color="auto"/>
                  <w:lang w:val="es-CL" w:eastAsia="es-CL"/>
                </w:rPr>
                <w:t>Cuenta</w:t>
              </w:r>
              <w:r w:rsidR="005E0D38" w:rsidRPr="00C2714A">
                <w:rPr>
                  <w:rFonts w:eastAsia="Times New Roman"/>
                  <w:sz w:val="22"/>
                  <w:szCs w:val="22"/>
                  <w:bdr w:val="none" w:sz="0" w:space="0" w:color="auto"/>
                  <w:lang w:val="es-CL" w:eastAsia="es-CL"/>
                </w:rPr>
                <w:t xml:space="preserve"> </w:t>
              </w:r>
            </w:ins>
            <w:ins w:id="1903" w:author="Observatorio 02" w:date="2017-03-16T11:01:00Z">
              <w:r w:rsidRPr="00C2714A">
                <w:rPr>
                  <w:rFonts w:eastAsia="Times New Roman"/>
                  <w:sz w:val="22"/>
                  <w:szCs w:val="22"/>
                  <w:bdr w:val="none" w:sz="0" w:space="0" w:color="auto"/>
                  <w:lang w:val="es-CL" w:eastAsia="es-CL"/>
                </w:rPr>
                <w:t>Propia</w:t>
              </w:r>
            </w:ins>
          </w:p>
        </w:tc>
        <w:tc>
          <w:tcPr>
            <w:tcW w:w="1093" w:type="dxa"/>
            <w:tcBorders>
              <w:top w:val="single" w:sz="8" w:space="0" w:color="000000"/>
              <w:left w:val="nil"/>
              <w:bottom w:val="single" w:sz="4" w:space="0" w:color="000000"/>
              <w:right w:val="nil"/>
            </w:tcBorders>
            <w:shd w:val="clear" w:color="000000" w:fill="FFFFFF"/>
            <w:vAlign w:val="bottom"/>
            <w:hideMark/>
            <w:tcPrChange w:id="1904" w:author="Observatorio 02" w:date="2017-03-16T11:02:00Z">
              <w:tcPr>
                <w:tcW w:w="1069" w:type="dxa"/>
                <w:tcBorders>
                  <w:top w:val="single" w:sz="8" w:space="0" w:color="000000"/>
                  <w:left w:val="nil"/>
                  <w:bottom w:val="single" w:sz="4" w:space="0" w:color="000000"/>
                  <w:right w:val="nil"/>
                </w:tcBorders>
                <w:shd w:val="clear" w:color="000000" w:fill="FFFFFF"/>
                <w:vAlign w:val="bottom"/>
                <w:hideMark/>
              </w:tcPr>
            </w:tcPrChange>
          </w:tcPr>
          <w:p w14:paraId="1BD9AC9D" w14:textId="77777777" w:rsidR="005B6844" w:rsidRPr="00C2714A" w:rsidRDefault="005B6844" w:rsidP="005B6844">
            <w:pPr>
              <w:spacing w:after="0" w:line="240" w:lineRule="auto"/>
              <w:jc w:val="center"/>
              <w:rPr>
                <w:ins w:id="1905" w:author="Observatorio 02" w:date="2017-03-16T11:01:00Z"/>
                <w:rFonts w:eastAsia="Times New Roman"/>
                <w:sz w:val="22"/>
                <w:szCs w:val="22"/>
                <w:bdr w:val="none" w:sz="0" w:space="0" w:color="auto"/>
                <w:lang w:val="es-CL" w:eastAsia="es-CL"/>
              </w:rPr>
            </w:pPr>
            <w:ins w:id="1906" w:author="Observatorio 02" w:date="2017-03-16T11:01:00Z">
              <w:r w:rsidRPr="00C2714A">
                <w:rPr>
                  <w:rFonts w:eastAsia="Times New Roman"/>
                  <w:sz w:val="22"/>
                  <w:szCs w:val="22"/>
                  <w:bdr w:val="none" w:sz="0" w:space="0" w:color="auto"/>
                  <w:lang w:val="es-CL" w:eastAsia="es-CL"/>
                </w:rPr>
                <w:t>Asalariado sin contrato</w:t>
              </w:r>
            </w:ins>
          </w:p>
        </w:tc>
        <w:tc>
          <w:tcPr>
            <w:tcW w:w="1354" w:type="dxa"/>
            <w:tcBorders>
              <w:top w:val="single" w:sz="8" w:space="0" w:color="000000"/>
              <w:left w:val="nil"/>
              <w:bottom w:val="single" w:sz="4" w:space="0" w:color="000000"/>
              <w:right w:val="nil"/>
            </w:tcBorders>
            <w:shd w:val="clear" w:color="000000" w:fill="FFFFFF"/>
            <w:vAlign w:val="bottom"/>
            <w:hideMark/>
            <w:tcPrChange w:id="1907" w:author="Observatorio 02" w:date="2017-03-16T11:02:00Z">
              <w:tcPr>
                <w:tcW w:w="1366" w:type="dxa"/>
                <w:tcBorders>
                  <w:top w:val="single" w:sz="8" w:space="0" w:color="000000"/>
                  <w:left w:val="nil"/>
                  <w:bottom w:val="single" w:sz="4" w:space="0" w:color="000000"/>
                  <w:right w:val="nil"/>
                </w:tcBorders>
                <w:shd w:val="clear" w:color="000000" w:fill="FFFFFF"/>
                <w:vAlign w:val="bottom"/>
                <w:hideMark/>
              </w:tcPr>
            </w:tcPrChange>
          </w:tcPr>
          <w:p w14:paraId="08BFC9FF" w14:textId="77777777" w:rsidR="005B6844" w:rsidRPr="00C2714A" w:rsidRDefault="005B6844" w:rsidP="005B6844">
            <w:pPr>
              <w:spacing w:after="0" w:line="240" w:lineRule="auto"/>
              <w:jc w:val="center"/>
              <w:rPr>
                <w:ins w:id="1908" w:author="Observatorio 02" w:date="2017-03-16T11:01:00Z"/>
                <w:rFonts w:eastAsia="Times New Roman"/>
                <w:sz w:val="22"/>
                <w:szCs w:val="22"/>
                <w:bdr w:val="none" w:sz="0" w:space="0" w:color="auto"/>
                <w:lang w:val="es-CL" w:eastAsia="es-CL"/>
              </w:rPr>
            </w:pPr>
            <w:ins w:id="1909" w:author="Observatorio 02" w:date="2017-03-16T11:01:00Z">
              <w:r w:rsidRPr="00C2714A">
                <w:rPr>
                  <w:rFonts w:eastAsia="Times New Roman"/>
                  <w:sz w:val="22"/>
                  <w:szCs w:val="22"/>
                  <w:bdr w:val="none" w:sz="0" w:space="0" w:color="auto"/>
                  <w:lang w:val="es-CL" w:eastAsia="es-CL"/>
                </w:rPr>
                <w:t>Asalariado con contrato definido</w:t>
              </w:r>
            </w:ins>
          </w:p>
        </w:tc>
        <w:tc>
          <w:tcPr>
            <w:tcW w:w="1472" w:type="dxa"/>
            <w:tcBorders>
              <w:top w:val="single" w:sz="8" w:space="0" w:color="000000"/>
              <w:left w:val="nil"/>
              <w:bottom w:val="single" w:sz="4" w:space="0" w:color="000000"/>
              <w:right w:val="nil"/>
            </w:tcBorders>
            <w:shd w:val="clear" w:color="000000" w:fill="FFFFFF"/>
            <w:vAlign w:val="bottom"/>
            <w:hideMark/>
            <w:tcPrChange w:id="1910" w:author="Observatorio 02" w:date="2017-03-16T11:02:00Z">
              <w:tcPr>
                <w:tcW w:w="1485" w:type="dxa"/>
                <w:tcBorders>
                  <w:top w:val="single" w:sz="8" w:space="0" w:color="000000"/>
                  <w:left w:val="nil"/>
                  <w:bottom w:val="single" w:sz="4" w:space="0" w:color="000000"/>
                  <w:right w:val="nil"/>
                </w:tcBorders>
                <w:shd w:val="clear" w:color="000000" w:fill="FFFFFF"/>
                <w:vAlign w:val="bottom"/>
                <w:hideMark/>
              </w:tcPr>
            </w:tcPrChange>
          </w:tcPr>
          <w:p w14:paraId="40B4EFA3" w14:textId="77777777" w:rsidR="005B6844" w:rsidRPr="00C2714A" w:rsidRDefault="005B6844" w:rsidP="005B6844">
            <w:pPr>
              <w:spacing w:after="0" w:line="240" w:lineRule="auto"/>
              <w:jc w:val="center"/>
              <w:rPr>
                <w:ins w:id="1911" w:author="Observatorio 02" w:date="2017-03-16T11:01:00Z"/>
                <w:rFonts w:eastAsia="Times New Roman"/>
                <w:sz w:val="22"/>
                <w:szCs w:val="22"/>
                <w:bdr w:val="none" w:sz="0" w:space="0" w:color="auto"/>
                <w:lang w:val="es-CL" w:eastAsia="es-CL"/>
              </w:rPr>
            </w:pPr>
            <w:ins w:id="1912" w:author="Observatorio 02" w:date="2017-03-16T11:01:00Z">
              <w:r w:rsidRPr="00C2714A">
                <w:rPr>
                  <w:rFonts w:eastAsia="Times New Roman"/>
                  <w:sz w:val="22"/>
                  <w:szCs w:val="22"/>
                  <w:bdr w:val="none" w:sz="0" w:space="0" w:color="auto"/>
                  <w:lang w:val="es-CL" w:eastAsia="es-CL"/>
                </w:rPr>
                <w:t>Asalariado con contrato indefinido</w:t>
              </w:r>
            </w:ins>
          </w:p>
        </w:tc>
        <w:tc>
          <w:tcPr>
            <w:tcW w:w="1191" w:type="dxa"/>
            <w:tcBorders>
              <w:top w:val="single" w:sz="8" w:space="0" w:color="000000"/>
              <w:left w:val="nil"/>
              <w:bottom w:val="single" w:sz="4" w:space="0" w:color="000000"/>
              <w:right w:val="nil"/>
            </w:tcBorders>
            <w:shd w:val="clear" w:color="000000" w:fill="FFFFFF"/>
            <w:vAlign w:val="bottom"/>
            <w:hideMark/>
            <w:tcPrChange w:id="1913" w:author="Observatorio 02" w:date="2017-03-16T11:02:00Z">
              <w:tcPr>
                <w:tcW w:w="1153" w:type="dxa"/>
                <w:tcBorders>
                  <w:top w:val="single" w:sz="8" w:space="0" w:color="000000"/>
                  <w:left w:val="nil"/>
                  <w:bottom w:val="single" w:sz="4" w:space="0" w:color="000000"/>
                  <w:right w:val="nil"/>
                </w:tcBorders>
                <w:shd w:val="clear" w:color="000000" w:fill="FFFFFF"/>
                <w:vAlign w:val="bottom"/>
                <w:hideMark/>
              </w:tcPr>
            </w:tcPrChange>
          </w:tcPr>
          <w:p w14:paraId="785A1C4C" w14:textId="3E3945C6" w:rsidR="005B6844" w:rsidRPr="00C2714A" w:rsidRDefault="005B6844" w:rsidP="005B6844">
            <w:pPr>
              <w:spacing w:after="0" w:line="240" w:lineRule="auto"/>
              <w:jc w:val="center"/>
              <w:rPr>
                <w:ins w:id="1914" w:author="Observatorio 02" w:date="2017-03-16T11:01:00Z"/>
                <w:rFonts w:eastAsia="Times New Roman"/>
                <w:sz w:val="22"/>
                <w:szCs w:val="22"/>
                <w:bdr w:val="none" w:sz="0" w:space="0" w:color="auto"/>
                <w:lang w:val="es-CL" w:eastAsia="es-CL"/>
              </w:rPr>
            </w:pPr>
            <w:ins w:id="1915" w:author="Observatorio 02" w:date="2017-03-16T11:02:00Z">
              <w:r w:rsidRPr="00C2714A">
                <w:rPr>
                  <w:rFonts w:eastAsia="Times New Roman"/>
                  <w:sz w:val="22"/>
                  <w:szCs w:val="22"/>
                  <w:bdr w:val="none" w:sz="0" w:space="0" w:color="auto"/>
                  <w:lang w:val="es-CL" w:eastAsia="es-CL"/>
                </w:rPr>
                <w:t>Fam</w:t>
              </w:r>
            </w:ins>
            <w:ins w:id="1916" w:author="Observatorio 02" w:date="2017-03-16T11:03:00Z">
              <w:r w:rsidRPr="00C2714A">
                <w:rPr>
                  <w:rFonts w:eastAsia="Times New Roman"/>
                  <w:sz w:val="22"/>
                  <w:szCs w:val="22"/>
                  <w:bdr w:val="none" w:sz="0" w:space="0" w:color="auto"/>
                  <w:lang w:val="es-CL" w:eastAsia="es-CL"/>
                </w:rPr>
                <w:t>iliar no remunerado</w:t>
              </w:r>
            </w:ins>
          </w:p>
        </w:tc>
        <w:tc>
          <w:tcPr>
            <w:tcW w:w="635" w:type="dxa"/>
            <w:tcBorders>
              <w:top w:val="single" w:sz="8" w:space="0" w:color="000000"/>
              <w:left w:val="nil"/>
              <w:bottom w:val="single" w:sz="4" w:space="0" w:color="000000"/>
              <w:right w:val="nil"/>
            </w:tcBorders>
            <w:shd w:val="clear" w:color="000000" w:fill="FFFFFF"/>
            <w:vAlign w:val="bottom"/>
            <w:hideMark/>
            <w:tcPrChange w:id="1917" w:author="Observatorio 02" w:date="2017-03-16T11:02:00Z">
              <w:tcPr>
                <w:tcW w:w="623" w:type="dxa"/>
                <w:tcBorders>
                  <w:top w:val="single" w:sz="8" w:space="0" w:color="000000"/>
                  <w:left w:val="nil"/>
                  <w:bottom w:val="single" w:sz="4" w:space="0" w:color="000000"/>
                  <w:right w:val="nil"/>
                </w:tcBorders>
                <w:shd w:val="clear" w:color="000000" w:fill="FFFFFF"/>
                <w:vAlign w:val="bottom"/>
                <w:hideMark/>
              </w:tcPr>
            </w:tcPrChange>
          </w:tcPr>
          <w:p w14:paraId="33FC98E1" w14:textId="77777777" w:rsidR="005B6844" w:rsidRPr="00C2714A" w:rsidRDefault="005B6844" w:rsidP="005B6844">
            <w:pPr>
              <w:spacing w:after="0" w:line="240" w:lineRule="auto"/>
              <w:jc w:val="center"/>
              <w:rPr>
                <w:ins w:id="1918" w:author="Observatorio 02" w:date="2017-03-16T11:01:00Z"/>
                <w:rFonts w:eastAsia="Times New Roman"/>
                <w:sz w:val="22"/>
                <w:szCs w:val="22"/>
                <w:bdr w:val="none" w:sz="0" w:space="0" w:color="auto"/>
                <w:lang w:val="es-CL" w:eastAsia="es-CL"/>
              </w:rPr>
            </w:pPr>
            <w:ins w:id="1919" w:author="Observatorio 02" w:date="2017-03-16T11:01:00Z">
              <w:r w:rsidRPr="00C2714A">
                <w:rPr>
                  <w:rFonts w:eastAsia="Times New Roman"/>
                  <w:sz w:val="22"/>
                  <w:szCs w:val="22"/>
                  <w:bdr w:val="none" w:sz="0" w:space="0" w:color="auto"/>
                  <w:lang w:val="es-CL" w:eastAsia="es-CL"/>
                </w:rPr>
                <w:t>Total</w:t>
              </w:r>
            </w:ins>
          </w:p>
        </w:tc>
      </w:tr>
      <w:tr w:rsidR="005B6844" w:rsidRPr="00C2714A" w14:paraId="0F836906" w14:textId="77777777" w:rsidTr="005E0D38">
        <w:trPr>
          <w:trHeight w:val="125"/>
          <w:ins w:id="1920" w:author="Observatorio 02" w:date="2017-03-16T11:01:00Z"/>
          <w:trPrChange w:id="1921"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922" w:author="Observatorio 02" w:date="2017-03-16T11:02:00Z">
              <w:tcPr>
                <w:tcW w:w="1189" w:type="dxa"/>
                <w:tcBorders>
                  <w:top w:val="nil"/>
                  <w:left w:val="nil"/>
                  <w:bottom w:val="nil"/>
                  <w:right w:val="nil"/>
                </w:tcBorders>
                <w:shd w:val="clear" w:color="000000" w:fill="FFFFFF"/>
                <w:noWrap/>
                <w:vAlign w:val="bottom"/>
                <w:hideMark/>
              </w:tcPr>
            </w:tcPrChange>
          </w:tcPr>
          <w:p w14:paraId="18C613F6" w14:textId="77777777" w:rsidR="005B6844" w:rsidRPr="00C2714A" w:rsidRDefault="005B6844" w:rsidP="005B6844">
            <w:pPr>
              <w:spacing w:after="0" w:line="240" w:lineRule="auto"/>
              <w:rPr>
                <w:ins w:id="1923" w:author="Observatorio 02" w:date="2017-03-16T11:01:00Z"/>
                <w:rFonts w:eastAsia="Times New Roman"/>
                <w:sz w:val="22"/>
                <w:szCs w:val="22"/>
                <w:bdr w:val="none" w:sz="0" w:space="0" w:color="auto"/>
                <w:lang w:val="es-CL" w:eastAsia="es-CL"/>
              </w:rPr>
            </w:pPr>
            <w:ins w:id="1924" w:author="Observatorio 02" w:date="2017-03-16T11:01:00Z">
              <w:r w:rsidRPr="00C2714A">
                <w:rPr>
                  <w:rFonts w:eastAsia="Times New Roman"/>
                  <w:sz w:val="22"/>
                  <w:szCs w:val="22"/>
                  <w:bdr w:val="none" w:sz="0" w:space="0" w:color="auto"/>
                  <w:lang w:val="es-CL" w:eastAsia="es-CL"/>
                </w:rPr>
                <w:t>Unipersonal</w:t>
              </w:r>
            </w:ins>
          </w:p>
        </w:tc>
        <w:tc>
          <w:tcPr>
            <w:tcW w:w="1249" w:type="dxa"/>
            <w:tcBorders>
              <w:top w:val="nil"/>
              <w:left w:val="nil"/>
              <w:bottom w:val="nil"/>
              <w:right w:val="nil"/>
            </w:tcBorders>
            <w:shd w:val="clear" w:color="000000" w:fill="FFFFFF"/>
            <w:noWrap/>
            <w:vAlign w:val="bottom"/>
            <w:hideMark/>
            <w:tcPrChange w:id="1925" w:author="Observatorio 02" w:date="2017-03-16T11:02:00Z">
              <w:tcPr>
                <w:tcW w:w="1260" w:type="dxa"/>
                <w:tcBorders>
                  <w:top w:val="nil"/>
                  <w:left w:val="nil"/>
                  <w:bottom w:val="nil"/>
                  <w:right w:val="nil"/>
                </w:tcBorders>
                <w:shd w:val="clear" w:color="000000" w:fill="FFFFFF"/>
                <w:noWrap/>
                <w:vAlign w:val="bottom"/>
                <w:hideMark/>
              </w:tcPr>
            </w:tcPrChange>
          </w:tcPr>
          <w:p w14:paraId="01F8735A" w14:textId="77777777" w:rsidR="005B6844" w:rsidRPr="00C2714A" w:rsidRDefault="005B6844" w:rsidP="005B6844">
            <w:pPr>
              <w:spacing w:after="0" w:line="240" w:lineRule="auto"/>
              <w:jc w:val="right"/>
              <w:rPr>
                <w:ins w:id="1926" w:author="Observatorio 02" w:date="2017-03-16T11:01:00Z"/>
                <w:rFonts w:eastAsia="Times New Roman"/>
                <w:sz w:val="22"/>
                <w:szCs w:val="22"/>
                <w:bdr w:val="none" w:sz="0" w:space="0" w:color="auto"/>
                <w:lang w:val="es-CL" w:eastAsia="es-CL"/>
              </w:rPr>
            </w:pPr>
            <w:ins w:id="1927" w:author="Observatorio 02" w:date="2017-03-16T11:01:00Z">
              <w:r w:rsidRPr="00C2714A">
                <w:rPr>
                  <w:rFonts w:eastAsia="Times New Roman"/>
                  <w:sz w:val="22"/>
                  <w:szCs w:val="22"/>
                  <w:bdr w:val="none" w:sz="0" w:space="0" w:color="auto"/>
                  <w:lang w:val="es-CL" w:eastAsia="es-CL"/>
                </w:rPr>
                <w:t>0,0</w:t>
              </w:r>
            </w:ins>
          </w:p>
        </w:tc>
        <w:tc>
          <w:tcPr>
            <w:tcW w:w="764" w:type="dxa"/>
            <w:tcBorders>
              <w:top w:val="nil"/>
              <w:left w:val="nil"/>
              <w:bottom w:val="nil"/>
              <w:right w:val="nil"/>
            </w:tcBorders>
            <w:shd w:val="clear" w:color="000000" w:fill="FFFFFF"/>
            <w:noWrap/>
            <w:vAlign w:val="bottom"/>
            <w:hideMark/>
            <w:tcPrChange w:id="1928" w:author="Observatorio 02" w:date="2017-03-16T11:02:00Z">
              <w:tcPr>
                <w:tcW w:w="705" w:type="dxa"/>
                <w:tcBorders>
                  <w:top w:val="nil"/>
                  <w:left w:val="nil"/>
                  <w:bottom w:val="nil"/>
                  <w:right w:val="nil"/>
                </w:tcBorders>
                <w:shd w:val="clear" w:color="000000" w:fill="FFFFFF"/>
                <w:noWrap/>
                <w:vAlign w:val="bottom"/>
                <w:hideMark/>
              </w:tcPr>
            </w:tcPrChange>
          </w:tcPr>
          <w:p w14:paraId="336DF2E7" w14:textId="77777777" w:rsidR="005B6844" w:rsidRPr="00C2714A" w:rsidRDefault="005B6844" w:rsidP="005B6844">
            <w:pPr>
              <w:spacing w:after="0" w:line="240" w:lineRule="auto"/>
              <w:jc w:val="right"/>
              <w:rPr>
                <w:ins w:id="1929" w:author="Observatorio 02" w:date="2017-03-16T11:01:00Z"/>
                <w:rFonts w:eastAsia="Times New Roman"/>
                <w:sz w:val="22"/>
                <w:szCs w:val="22"/>
                <w:bdr w:val="none" w:sz="0" w:space="0" w:color="auto"/>
                <w:lang w:val="es-CL" w:eastAsia="es-CL"/>
              </w:rPr>
            </w:pPr>
            <w:ins w:id="1930" w:author="Observatorio 02" w:date="2017-03-16T11:01:00Z">
              <w:r w:rsidRPr="00C2714A">
                <w:rPr>
                  <w:rFonts w:eastAsia="Times New Roman"/>
                  <w:sz w:val="22"/>
                  <w:szCs w:val="22"/>
                  <w:bdr w:val="none" w:sz="0" w:space="0" w:color="auto"/>
                  <w:lang w:val="es-CL" w:eastAsia="es-CL"/>
                </w:rPr>
                <w:t>100,0</w:t>
              </w:r>
            </w:ins>
          </w:p>
        </w:tc>
        <w:tc>
          <w:tcPr>
            <w:tcW w:w="1093" w:type="dxa"/>
            <w:tcBorders>
              <w:top w:val="nil"/>
              <w:left w:val="nil"/>
              <w:bottom w:val="nil"/>
              <w:right w:val="nil"/>
            </w:tcBorders>
            <w:shd w:val="clear" w:color="000000" w:fill="FFFFFF"/>
            <w:noWrap/>
            <w:vAlign w:val="bottom"/>
            <w:hideMark/>
            <w:tcPrChange w:id="1931" w:author="Observatorio 02" w:date="2017-03-16T11:02:00Z">
              <w:tcPr>
                <w:tcW w:w="1069" w:type="dxa"/>
                <w:tcBorders>
                  <w:top w:val="nil"/>
                  <w:left w:val="nil"/>
                  <w:bottom w:val="nil"/>
                  <w:right w:val="nil"/>
                </w:tcBorders>
                <w:shd w:val="clear" w:color="000000" w:fill="FFFFFF"/>
                <w:noWrap/>
                <w:vAlign w:val="bottom"/>
                <w:hideMark/>
              </w:tcPr>
            </w:tcPrChange>
          </w:tcPr>
          <w:p w14:paraId="1C0C4C08" w14:textId="77777777" w:rsidR="005B6844" w:rsidRPr="00C2714A" w:rsidRDefault="005B6844" w:rsidP="005B6844">
            <w:pPr>
              <w:spacing w:after="0" w:line="240" w:lineRule="auto"/>
              <w:jc w:val="right"/>
              <w:rPr>
                <w:ins w:id="1932" w:author="Observatorio 02" w:date="2017-03-16T11:01:00Z"/>
                <w:rFonts w:eastAsia="Times New Roman"/>
                <w:sz w:val="22"/>
                <w:szCs w:val="22"/>
                <w:bdr w:val="none" w:sz="0" w:space="0" w:color="auto"/>
                <w:lang w:val="es-CL" w:eastAsia="es-CL"/>
              </w:rPr>
            </w:pPr>
            <w:ins w:id="1933" w:author="Observatorio 02" w:date="2017-03-16T11:01:00Z">
              <w:r w:rsidRPr="00C2714A">
                <w:rPr>
                  <w:rFonts w:eastAsia="Times New Roman"/>
                  <w:sz w:val="22"/>
                  <w:szCs w:val="22"/>
                  <w:bdr w:val="none" w:sz="0" w:space="0" w:color="auto"/>
                  <w:lang w:val="es-CL" w:eastAsia="es-CL"/>
                </w:rPr>
                <w:t>0,0</w:t>
              </w:r>
            </w:ins>
          </w:p>
        </w:tc>
        <w:tc>
          <w:tcPr>
            <w:tcW w:w="1354" w:type="dxa"/>
            <w:tcBorders>
              <w:top w:val="nil"/>
              <w:left w:val="nil"/>
              <w:bottom w:val="nil"/>
              <w:right w:val="nil"/>
            </w:tcBorders>
            <w:shd w:val="clear" w:color="000000" w:fill="FFFFFF"/>
            <w:noWrap/>
            <w:vAlign w:val="bottom"/>
            <w:hideMark/>
            <w:tcPrChange w:id="1934" w:author="Observatorio 02" w:date="2017-03-16T11:02:00Z">
              <w:tcPr>
                <w:tcW w:w="1366" w:type="dxa"/>
                <w:tcBorders>
                  <w:top w:val="nil"/>
                  <w:left w:val="nil"/>
                  <w:bottom w:val="nil"/>
                  <w:right w:val="nil"/>
                </w:tcBorders>
                <w:shd w:val="clear" w:color="000000" w:fill="FFFFFF"/>
                <w:noWrap/>
                <w:vAlign w:val="bottom"/>
                <w:hideMark/>
              </w:tcPr>
            </w:tcPrChange>
          </w:tcPr>
          <w:p w14:paraId="1ECD9DA9" w14:textId="77777777" w:rsidR="005B6844" w:rsidRPr="00C2714A" w:rsidRDefault="005B6844" w:rsidP="005B6844">
            <w:pPr>
              <w:spacing w:after="0" w:line="240" w:lineRule="auto"/>
              <w:jc w:val="right"/>
              <w:rPr>
                <w:ins w:id="1935" w:author="Observatorio 02" w:date="2017-03-16T11:01:00Z"/>
                <w:rFonts w:eastAsia="Times New Roman"/>
                <w:sz w:val="22"/>
                <w:szCs w:val="22"/>
                <w:bdr w:val="none" w:sz="0" w:space="0" w:color="auto"/>
                <w:lang w:val="es-CL" w:eastAsia="es-CL"/>
              </w:rPr>
            </w:pPr>
            <w:ins w:id="1936" w:author="Observatorio 02" w:date="2017-03-16T11:01:00Z">
              <w:r w:rsidRPr="00C2714A">
                <w:rPr>
                  <w:rFonts w:eastAsia="Times New Roman"/>
                  <w:sz w:val="22"/>
                  <w:szCs w:val="22"/>
                  <w:bdr w:val="none" w:sz="0" w:space="0" w:color="auto"/>
                  <w:lang w:val="es-CL" w:eastAsia="es-CL"/>
                </w:rPr>
                <w:t>0,0</w:t>
              </w:r>
            </w:ins>
          </w:p>
        </w:tc>
        <w:tc>
          <w:tcPr>
            <w:tcW w:w="1472" w:type="dxa"/>
            <w:tcBorders>
              <w:top w:val="nil"/>
              <w:left w:val="nil"/>
              <w:bottom w:val="nil"/>
              <w:right w:val="nil"/>
            </w:tcBorders>
            <w:shd w:val="clear" w:color="000000" w:fill="FFFFFF"/>
            <w:noWrap/>
            <w:vAlign w:val="bottom"/>
            <w:hideMark/>
            <w:tcPrChange w:id="1937" w:author="Observatorio 02" w:date="2017-03-16T11:02:00Z">
              <w:tcPr>
                <w:tcW w:w="1485" w:type="dxa"/>
                <w:tcBorders>
                  <w:top w:val="nil"/>
                  <w:left w:val="nil"/>
                  <w:bottom w:val="nil"/>
                  <w:right w:val="nil"/>
                </w:tcBorders>
                <w:shd w:val="clear" w:color="000000" w:fill="FFFFFF"/>
                <w:noWrap/>
                <w:vAlign w:val="bottom"/>
                <w:hideMark/>
              </w:tcPr>
            </w:tcPrChange>
          </w:tcPr>
          <w:p w14:paraId="51260C33" w14:textId="77777777" w:rsidR="005B6844" w:rsidRPr="00C2714A" w:rsidRDefault="005B6844" w:rsidP="005B6844">
            <w:pPr>
              <w:spacing w:after="0" w:line="240" w:lineRule="auto"/>
              <w:jc w:val="right"/>
              <w:rPr>
                <w:ins w:id="1938" w:author="Observatorio 02" w:date="2017-03-16T11:01:00Z"/>
                <w:rFonts w:eastAsia="Times New Roman"/>
                <w:sz w:val="22"/>
                <w:szCs w:val="22"/>
                <w:bdr w:val="none" w:sz="0" w:space="0" w:color="auto"/>
                <w:lang w:val="es-CL" w:eastAsia="es-CL"/>
              </w:rPr>
            </w:pPr>
            <w:ins w:id="1939" w:author="Observatorio 02" w:date="2017-03-16T11:01:00Z">
              <w:r w:rsidRPr="00C2714A">
                <w:rPr>
                  <w:rFonts w:eastAsia="Times New Roman"/>
                  <w:sz w:val="22"/>
                  <w:szCs w:val="22"/>
                  <w:bdr w:val="none" w:sz="0" w:space="0" w:color="auto"/>
                  <w:lang w:val="es-CL" w:eastAsia="es-CL"/>
                </w:rPr>
                <w:t>0,0</w:t>
              </w:r>
            </w:ins>
          </w:p>
        </w:tc>
        <w:tc>
          <w:tcPr>
            <w:tcW w:w="1191" w:type="dxa"/>
            <w:tcBorders>
              <w:top w:val="nil"/>
              <w:left w:val="nil"/>
              <w:bottom w:val="nil"/>
              <w:right w:val="nil"/>
            </w:tcBorders>
            <w:shd w:val="clear" w:color="000000" w:fill="FFFFFF"/>
            <w:noWrap/>
            <w:vAlign w:val="bottom"/>
            <w:hideMark/>
            <w:tcPrChange w:id="1940" w:author="Observatorio 02" w:date="2017-03-16T11:02:00Z">
              <w:tcPr>
                <w:tcW w:w="1153" w:type="dxa"/>
                <w:tcBorders>
                  <w:top w:val="nil"/>
                  <w:left w:val="nil"/>
                  <w:bottom w:val="nil"/>
                  <w:right w:val="nil"/>
                </w:tcBorders>
                <w:shd w:val="clear" w:color="000000" w:fill="FFFFFF"/>
                <w:noWrap/>
                <w:vAlign w:val="bottom"/>
                <w:hideMark/>
              </w:tcPr>
            </w:tcPrChange>
          </w:tcPr>
          <w:p w14:paraId="3BAED605" w14:textId="77777777" w:rsidR="005B6844" w:rsidRPr="00C2714A" w:rsidRDefault="005B6844" w:rsidP="005B6844">
            <w:pPr>
              <w:spacing w:after="0" w:line="240" w:lineRule="auto"/>
              <w:jc w:val="right"/>
              <w:rPr>
                <w:ins w:id="1941" w:author="Observatorio 02" w:date="2017-03-16T11:01:00Z"/>
                <w:rFonts w:eastAsia="Times New Roman"/>
                <w:sz w:val="22"/>
                <w:szCs w:val="22"/>
                <w:bdr w:val="none" w:sz="0" w:space="0" w:color="auto"/>
                <w:lang w:val="es-CL" w:eastAsia="es-CL"/>
              </w:rPr>
            </w:pPr>
            <w:ins w:id="1942"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943" w:author="Observatorio 02" w:date="2017-03-16T11:02:00Z">
              <w:tcPr>
                <w:tcW w:w="623" w:type="dxa"/>
                <w:tcBorders>
                  <w:top w:val="nil"/>
                  <w:left w:val="nil"/>
                  <w:bottom w:val="nil"/>
                  <w:right w:val="nil"/>
                </w:tcBorders>
                <w:shd w:val="clear" w:color="000000" w:fill="FFFFFF"/>
                <w:noWrap/>
                <w:vAlign w:val="bottom"/>
                <w:hideMark/>
              </w:tcPr>
            </w:tcPrChange>
          </w:tcPr>
          <w:p w14:paraId="3D556152" w14:textId="77777777" w:rsidR="005B6844" w:rsidRPr="00C2714A" w:rsidRDefault="005B6844" w:rsidP="005B6844">
            <w:pPr>
              <w:spacing w:after="0" w:line="240" w:lineRule="auto"/>
              <w:jc w:val="right"/>
              <w:rPr>
                <w:ins w:id="1944" w:author="Observatorio 02" w:date="2017-03-16T11:01:00Z"/>
                <w:rFonts w:eastAsia="Times New Roman"/>
                <w:sz w:val="22"/>
                <w:szCs w:val="22"/>
                <w:bdr w:val="none" w:sz="0" w:space="0" w:color="auto"/>
                <w:lang w:val="es-CL" w:eastAsia="es-CL"/>
              </w:rPr>
            </w:pPr>
            <w:ins w:id="1945" w:author="Observatorio 02" w:date="2017-03-16T11:01:00Z">
              <w:r w:rsidRPr="00C2714A">
                <w:rPr>
                  <w:rFonts w:eastAsia="Times New Roman"/>
                  <w:sz w:val="22"/>
                  <w:szCs w:val="22"/>
                  <w:bdr w:val="none" w:sz="0" w:space="0" w:color="auto"/>
                  <w:lang w:val="es-CL" w:eastAsia="es-CL"/>
                </w:rPr>
                <w:t>100,0</w:t>
              </w:r>
            </w:ins>
          </w:p>
        </w:tc>
      </w:tr>
      <w:tr w:rsidR="005B6844" w:rsidRPr="00C2714A" w14:paraId="59BEFA6D" w14:textId="77777777" w:rsidTr="005E0D38">
        <w:trPr>
          <w:trHeight w:val="125"/>
          <w:ins w:id="1946" w:author="Observatorio 02" w:date="2017-03-16T11:01:00Z"/>
          <w:trPrChange w:id="1947"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948" w:author="Observatorio 02" w:date="2017-03-16T11:02:00Z">
              <w:tcPr>
                <w:tcW w:w="1189" w:type="dxa"/>
                <w:tcBorders>
                  <w:top w:val="nil"/>
                  <w:left w:val="nil"/>
                  <w:bottom w:val="nil"/>
                  <w:right w:val="nil"/>
                </w:tcBorders>
                <w:shd w:val="clear" w:color="000000" w:fill="FFFFFF"/>
                <w:noWrap/>
                <w:vAlign w:val="bottom"/>
                <w:hideMark/>
              </w:tcPr>
            </w:tcPrChange>
          </w:tcPr>
          <w:p w14:paraId="3F60C3AD" w14:textId="77777777" w:rsidR="005B6844" w:rsidRPr="00C2714A" w:rsidRDefault="005B6844" w:rsidP="005B6844">
            <w:pPr>
              <w:spacing w:after="0" w:line="240" w:lineRule="auto"/>
              <w:rPr>
                <w:ins w:id="1949" w:author="Observatorio 02" w:date="2017-03-16T11:01:00Z"/>
                <w:rFonts w:eastAsia="Times New Roman"/>
                <w:sz w:val="22"/>
                <w:szCs w:val="22"/>
                <w:bdr w:val="none" w:sz="0" w:space="0" w:color="auto"/>
                <w:lang w:val="es-CL" w:eastAsia="es-CL"/>
              </w:rPr>
            </w:pPr>
            <w:ins w:id="1950" w:author="Observatorio 02" w:date="2017-03-16T11:01:00Z">
              <w:r w:rsidRPr="00C2714A">
                <w:rPr>
                  <w:rFonts w:eastAsia="Times New Roman"/>
                  <w:sz w:val="22"/>
                  <w:szCs w:val="22"/>
                  <w:bdr w:val="none" w:sz="0" w:space="0" w:color="auto"/>
                  <w:lang w:val="es-CL" w:eastAsia="es-CL"/>
                </w:rPr>
                <w:t>Micro</w:t>
              </w:r>
            </w:ins>
          </w:p>
        </w:tc>
        <w:tc>
          <w:tcPr>
            <w:tcW w:w="1249" w:type="dxa"/>
            <w:tcBorders>
              <w:top w:val="nil"/>
              <w:left w:val="nil"/>
              <w:bottom w:val="nil"/>
              <w:right w:val="nil"/>
            </w:tcBorders>
            <w:shd w:val="clear" w:color="000000" w:fill="FFFFFF"/>
            <w:noWrap/>
            <w:vAlign w:val="bottom"/>
            <w:hideMark/>
            <w:tcPrChange w:id="1951" w:author="Observatorio 02" w:date="2017-03-16T11:02:00Z">
              <w:tcPr>
                <w:tcW w:w="1260" w:type="dxa"/>
                <w:tcBorders>
                  <w:top w:val="nil"/>
                  <w:left w:val="nil"/>
                  <w:bottom w:val="nil"/>
                  <w:right w:val="nil"/>
                </w:tcBorders>
                <w:shd w:val="clear" w:color="000000" w:fill="FFFFFF"/>
                <w:noWrap/>
                <w:vAlign w:val="bottom"/>
                <w:hideMark/>
              </w:tcPr>
            </w:tcPrChange>
          </w:tcPr>
          <w:p w14:paraId="7E3F9C09" w14:textId="77777777" w:rsidR="005B6844" w:rsidRPr="00C2714A" w:rsidRDefault="005B6844" w:rsidP="005B6844">
            <w:pPr>
              <w:spacing w:after="0" w:line="240" w:lineRule="auto"/>
              <w:jc w:val="right"/>
              <w:rPr>
                <w:ins w:id="1952" w:author="Observatorio 02" w:date="2017-03-16T11:01:00Z"/>
                <w:rFonts w:eastAsia="Times New Roman"/>
                <w:sz w:val="22"/>
                <w:szCs w:val="22"/>
                <w:bdr w:val="none" w:sz="0" w:space="0" w:color="auto"/>
                <w:lang w:val="es-CL" w:eastAsia="es-CL"/>
              </w:rPr>
            </w:pPr>
            <w:ins w:id="1953" w:author="Observatorio 02" w:date="2017-03-16T11:01:00Z">
              <w:r w:rsidRPr="00C2714A">
                <w:rPr>
                  <w:rFonts w:eastAsia="Times New Roman"/>
                  <w:sz w:val="22"/>
                  <w:szCs w:val="22"/>
                  <w:bdr w:val="none" w:sz="0" w:space="0" w:color="auto"/>
                  <w:lang w:val="es-CL" w:eastAsia="es-CL"/>
                </w:rPr>
                <w:t>23,5</w:t>
              </w:r>
            </w:ins>
          </w:p>
        </w:tc>
        <w:tc>
          <w:tcPr>
            <w:tcW w:w="764" w:type="dxa"/>
            <w:tcBorders>
              <w:top w:val="nil"/>
              <w:left w:val="nil"/>
              <w:bottom w:val="nil"/>
              <w:right w:val="nil"/>
            </w:tcBorders>
            <w:shd w:val="clear" w:color="000000" w:fill="FFFFFF"/>
            <w:noWrap/>
            <w:vAlign w:val="bottom"/>
            <w:hideMark/>
            <w:tcPrChange w:id="1954" w:author="Observatorio 02" w:date="2017-03-16T11:02:00Z">
              <w:tcPr>
                <w:tcW w:w="705" w:type="dxa"/>
                <w:tcBorders>
                  <w:top w:val="nil"/>
                  <w:left w:val="nil"/>
                  <w:bottom w:val="nil"/>
                  <w:right w:val="nil"/>
                </w:tcBorders>
                <w:shd w:val="clear" w:color="000000" w:fill="FFFFFF"/>
                <w:noWrap/>
                <w:vAlign w:val="bottom"/>
                <w:hideMark/>
              </w:tcPr>
            </w:tcPrChange>
          </w:tcPr>
          <w:p w14:paraId="6951FD74" w14:textId="77777777" w:rsidR="005B6844" w:rsidRPr="00C2714A" w:rsidRDefault="005B6844" w:rsidP="005B6844">
            <w:pPr>
              <w:spacing w:after="0" w:line="240" w:lineRule="auto"/>
              <w:jc w:val="right"/>
              <w:rPr>
                <w:ins w:id="1955" w:author="Observatorio 02" w:date="2017-03-16T11:01:00Z"/>
                <w:rFonts w:eastAsia="Times New Roman"/>
                <w:sz w:val="22"/>
                <w:szCs w:val="22"/>
                <w:bdr w:val="none" w:sz="0" w:space="0" w:color="auto"/>
                <w:lang w:val="es-CL" w:eastAsia="es-CL"/>
              </w:rPr>
            </w:pPr>
            <w:ins w:id="1956" w:author="Observatorio 02" w:date="2017-03-16T11:01:00Z">
              <w:r w:rsidRPr="00C2714A">
                <w:rPr>
                  <w:rFonts w:eastAsia="Times New Roman"/>
                  <w:sz w:val="22"/>
                  <w:szCs w:val="22"/>
                  <w:bdr w:val="none" w:sz="0" w:space="0" w:color="auto"/>
                  <w:lang w:val="es-CL" w:eastAsia="es-CL"/>
                </w:rPr>
                <w:t>11,4</w:t>
              </w:r>
            </w:ins>
          </w:p>
        </w:tc>
        <w:tc>
          <w:tcPr>
            <w:tcW w:w="1093" w:type="dxa"/>
            <w:tcBorders>
              <w:top w:val="nil"/>
              <w:left w:val="nil"/>
              <w:bottom w:val="nil"/>
              <w:right w:val="nil"/>
            </w:tcBorders>
            <w:shd w:val="clear" w:color="000000" w:fill="FFFFFF"/>
            <w:noWrap/>
            <w:vAlign w:val="bottom"/>
            <w:hideMark/>
            <w:tcPrChange w:id="1957" w:author="Observatorio 02" w:date="2017-03-16T11:02:00Z">
              <w:tcPr>
                <w:tcW w:w="1069" w:type="dxa"/>
                <w:tcBorders>
                  <w:top w:val="nil"/>
                  <w:left w:val="nil"/>
                  <w:bottom w:val="nil"/>
                  <w:right w:val="nil"/>
                </w:tcBorders>
                <w:shd w:val="clear" w:color="000000" w:fill="FFFFFF"/>
                <w:noWrap/>
                <w:vAlign w:val="bottom"/>
                <w:hideMark/>
              </w:tcPr>
            </w:tcPrChange>
          </w:tcPr>
          <w:p w14:paraId="09753278" w14:textId="77777777" w:rsidR="005B6844" w:rsidRPr="00C2714A" w:rsidRDefault="005B6844" w:rsidP="005B6844">
            <w:pPr>
              <w:spacing w:after="0" w:line="240" w:lineRule="auto"/>
              <w:jc w:val="right"/>
              <w:rPr>
                <w:ins w:id="1958" w:author="Observatorio 02" w:date="2017-03-16T11:01:00Z"/>
                <w:rFonts w:eastAsia="Times New Roman"/>
                <w:sz w:val="22"/>
                <w:szCs w:val="22"/>
                <w:bdr w:val="none" w:sz="0" w:space="0" w:color="auto"/>
                <w:lang w:val="es-CL" w:eastAsia="es-CL"/>
              </w:rPr>
            </w:pPr>
            <w:ins w:id="1959" w:author="Observatorio 02" w:date="2017-03-16T11:01:00Z">
              <w:r w:rsidRPr="00C2714A">
                <w:rPr>
                  <w:rFonts w:eastAsia="Times New Roman"/>
                  <w:sz w:val="22"/>
                  <w:szCs w:val="22"/>
                  <w:bdr w:val="none" w:sz="0" w:space="0" w:color="auto"/>
                  <w:lang w:val="es-CL" w:eastAsia="es-CL"/>
                </w:rPr>
                <w:t>39,8</w:t>
              </w:r>
            </w:ins>
          </w:p>
        </w:tc>
        <w:tc>
          <w:tcPr>
            <w:tcW w:w="1354" w:type="dxa"/>
            <w:tcBorders>
              <w:top w:val="nil"/>
              <w:left w:val="nil"/>
              <w:bottom w:val="nil"/>
              <w:right w:val="nil"/>
            </w:tcBorders>
            <w:shd w:val="clear" w:color="000000" w:fill="FFFFFF"/>
            <w:noWrap/>
            <w:vAlign w:val="bottom"/>
            <w:hideMark/>
            <w:tcPrChange w:id="1960" w:author="Observatorio 02" w:date="2017-03-16T11:02:00Z">
              <w:tcPr>
                <w:tcW w:w="1366" w:type="dxa"/>
                <w:tcBorders>
                  <w:top w:val="nil"/>
                  <w:left w:val="nil"/>
                  <w:bottom w:val="nil"/>
                  <w:right w:val="nil"/>
                </w:tcBorders>
                <w:shd w:val="clear" w:color="000000" w:fill="FFFFFF"/>
                <w:noWrap/>
                <w:vAlign w:val="bottom"/>
                <w:hideMark/>
              </w:tcPr>
            </w:tcPrChange>
          </w:tcPr>
          <w:p w14:paraId="701DEB93" w14:textId="77777777" w:rsidR="005B6844" w:rsidRPr="00C2714A" w:rsidRDefault="005B6844" w:rsidP="005B6844">
            <w:pPr>
              <w:spacing w:after="0" w:line="240" w:lineRule="auto"/>
              <w:jc w:val="right"/>
              <w:rPr>
                <w:ins w:id="1961" w:author="Observatorio 02" w:date="2017-03-16T11:01:00Z"/>
                <w:rFonts w:eastAsia="Times New Roman"/>
                <w:sz w:val="22"/>
                <w:szCs w:val="22"/>
                <w:bdr w:val="none" w:sz="0" w:space="0" w:color="auto"/>
                <w:lang w:val="es-CL" w:eastAsia="es-CL"/>
              </w:rPr>
            </w:pPr>
            <w:ins w:id="1962" w:author="Observatorio 02" w:date="2017-03-16T11:01:00Z">
              <w:r w:rsidRPr="00C2714A">
                <w:rPr>
                  <w:rFonts w:eastAsia="Times New Roman"/>
                  <w:sz w:val="22"/>
                  <w:szCs w:val="22"/>
                  <w:bdr w:val="none" w:sz="0" w:space="0" w:color="auto"/>
                  <w:lang w:val="es-CL" w:eastAsia="es-CL"/>
                </w:rPr>
                <w:t>12,1</w:t>
              </w:r>
            </w:ins>
          </w:p>
        </w:tc>
        <w:tc>
          <w:tcPr>
            <w:tcW w:w="1472" w:type="dxa"/>
            <w:tcBorders>
              <w:top w:val="nil"/>
              <w:left w:val="nil"/>
              <w:bottom w:val="nil"/>
              <w:right w:val="nil"/>
            </w:tcBorders>
            <w:shd w:val="clear" w:color="000000" w:fill="FFFFFF"/>
            <w:noWrap/>
            <w:vAlign w:val="bottom"/>
            <w:hideMark/>
            <w:tcPrChange w:id="1963" w:author="Observatorio 02" w:date="2017-03-16T11:02:00Z">
              <w:tcPr>
                <w:tcW w:w="1485" w:type="dxa"/>
                <w:tcBorders>
                  <w:top w:val="nil"/>
                  <w:left w:val="nil"/>
                  <w:bottom w:val="nil"/>
                  <w:right w:val="nil"/>
                </w:tcBorders>
                <w:shd w:val="clear" w:color="000000" w:fill="FFFFFF"/>
                <w:noWrap/>
                <w:vAlign w:val="bottom"/>
                <w:hideMark/>
              </w:tcPr>
            </w:tcPrChange>
          </w:tcPr>
          <w:p w14:paraId="46E35944" w14:textId="77777777" w:rsidR="005B6844" w:rsidRPr="00C2714A" w:rsidRDefault="005B6844" w:rsidP="005B6844">
            <w:pPr>
              <w:spacing w:after="0" w:line="240" w:lineRule="auto"/>
              <w:jc w:val="right"/>
              <w:rPr>
                <w:ins w:id="1964" w:author="Observatorio 02" w:date="2017-03-16T11:01:00Z"/>
                <w:rFonts w:eastAsia="Times New Roman"/>
                <w:sz w:val="22"/>
                <w:szCs w:val="22"/>
                <w:bdr w:val="none" w:sz="0" w:space="0" w:color="auto"/>
                <w:lang w:val="es-CL" w:eastAsia="es-CL"/>
              </w:rPr>
            </w:pPr>
            <w:ins w:id="1965" w:author="Observatorio 02" w:date="2017-03-16T11:01:00Z">
              <w:r w:rsidRPr="00C2714A">
                <w:rPr>
                  <w:rFonts w:eastAsia="Times New Roman"/>
                  <w:sz w:val="22"/>
                  <w:szCs w:val="22"/>
                  <w:bdr w:val="none" w:sz="0" w:space="0" w:color="auto"/>
                  <w:lang w:val="es-CL" w:eastAsia="es-CL"/>
                </w:rPr>
                <w:t>12,3</w:t>
              </w:r>
            </w:ins>
          </w:p>
        </w:tc>
        <w:tc>
          <w:tcPr>
            <w:tcW w:w="1191" w:type="dxa"/>
            <w:tcBorders>
              <w:top w:val="nil"/>
              <w:left w:val="nil"/>
              <w:bottom w:val="nil"/>
              <w:right w:val="nil"/>
            </w:tcBorders>
            <w:shd w:val="clear" w:color="000000" w:fill="FFFFFF"/>
            <w:noWrap/>
            <w:vAlign w:val="bottom"/>
            <w:hideMark/>
            <w:tcPrChange w:id="1966" w:author="Observatorio 02" w:date="2017-03-16T11:02:00Z">
              <w:tcPr>
                <w:tcW w:w="1153" w:type="dxa"/>
                <w:tcBorders>
                  <w:top w:val="nil"/>
                  <w:left w:val="nil"/>
                  <w:bottom w:val="nil"/>
                  <w:right w:val="nil"/>
                </w:tcBorders>
                <w:shd w:val="clear" w:color="000000" w:fill="FFFFFF"/>
                <w:noWrap/>
                <w:vAlign w:val="bottom"/>
                <w:hideMark/>
              </w:tcPr>
            </w:tcPrChange>
          </w:tcPr>
          <w:p w14:paraId="1AE47114" w14:textId="77777777" w:rsidR="005B6844" w:rsidRPr="00C2714A" w:rsidRDefault="005B6844" w:rsidP="005B6844">
            <w:pPr>
              <w:spacing w:after="0" w:line="240" w:lineRule="auto"/>
              <w:jc w:val="right"/>
              <w:rPr>
                <w:ins w:id="1967" w:author="Observatorio 02" w:date="2017-03-16T11:01:00Z"/>
                <w:rFonts w:eastAsia="Times New Roman"/>
                <w:sz w:val="22"/>
                <w:szCs w:val="22"/>
                <w:bdr w:val="none" w:sz="0" w:space="0" w:color="auto"/>
                <w:lang w:val="es-CL" w:eastAsia="es-CL"/>
              </w:rPr>
            </w:pPr>
            <w:ins w:id="1968" w:author="Observatorio 02" w:date="2017-03-16T11:01:00Z">
              <w:r w:rsidRPr="00C2714A">
                <w:rPr>
                  <w:rFonts w:eastAsia="Times New Roman"/>
                  <w:sz w:val="22"/>
                  <w:szCs w:val="22"/>
                  <w:bdr w:val="none" w:sz="0" w:space="0" w:color="auto"/>
                  <w:lang w:val="es-CL" w:eastAsia="es-CL"/>
                </w:rPr>
                <w:t>0,8</w:t>
              </w:r>
            </w:ins>
          </w:p>
        </w:tc>
        <w:tc>
          <w:tcPr>
            <w:tcW w:w="635" w:type="dxa"/>
            <w:tcBorders>
              <w:top w:val="nil"/>
              <w:left w:val="nil"/>
              <w:bottom w:val="nil"/>
              <w:right w:val="nil"/>
            </w:tcBorders>
            <w:shd w:val="clear" w:color="000000" w:fill="FFFFFF"/>
            <w:noWrap/>
            <w:vAlign w:val="bottom"/>
            <w:hideMark/>
            <w:tcPrChange w:id="1969" w:author="Observatorio 02" w:date="2017-03-16T11:02:00Z">
              <w:tcPr>
                <w:tcW w:w="623" w:type="dxa"/>
                <w:tcBorders>
                  <w:top w:val="nil"/>
                  <w:left w:val="nil"/>
                  <w:bottom w:val="nil"/>
                  <w:right w:val="nil"/>
                </w:tcBorders>
                <w:shd w:val="clear" w:color="000000" w:fill="FFFFFF"/>
                <w:noWrap/>
                <w:vAlign w:val="bottom"/>
                <w:hideMark/>
              </w:tcPr>
            </w:tcPrChange>
          </w:tcPr>
          <w:p w14:paraId="48D2CAE8" w14:textId="77777777" w:rsidR="005B6844" w:rsidRPr="00C2714A" w:rsidRDefault="005B6844" w:rsidP="005B6844">
            <w:pPr>
              <w:spacing w:after="0" w:line="240" w:lineRule="auto"/>
              <w:jc w:val="right"/>
              <w:rPr>
                <w:ins w:id="1970" w:author="Observatorio 02" w:date="2017-03-16T11:01:00Z"/>
                <w:rFonts w:eastAsia="Times New Roman"/>
                <w:sz w:val="22"/>
                <w:szCs w:val="22"/>
                <w:bdr w:val="none" w:sz="0" w:space="0" w:color="auto"/>
                <w:lang w:val="es-CL" w:eastAsia="es-CL"/>
              </w:rPr>
            </w:pPr>
            <w:ins w:id="1971" w:author="Observatorio 02" w:date="2017-03-16T11:01:00Z">
              <w:r w:rsidRPr="00C2714A">
                <w:rPr>
                  <w:rFonts w:eastAsia="Times New Roman"/>
                  <w:sz w:val="22"/>
                  <w:szCs w:val="22"/>
                  <w:bdr w:val="none" w:sz="0" w:space="0" w:color="auto"/>
                  <w:lang w:val="es-CL" w:eastAsia="es-CL"/>
                </w:rPr>
                <w:t>100,0</w:t>
              </w:r>
            </w:ins>
          </w:p>
        </w:tc>
      </w:tr>
      <w:tr w:rsidR="005B6844" w:rsidRPr="00C2714A" w14:paraId="42C817AE" w14:textId="77777777" w:rsidTr="005E0D38">
        <w:trPr>
          <w:trHeight w:val="125"/>
          <w:ins w:id="1972" w:author="Observatorio 02" w:date="2017-03-16T11:01:00Z"/>
          <w:trPrChange w:id="1973"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1974" w:author="Observatorio 02" w:date="2017-03-16T11:02:00Z">
              <w:tcPr>
                <w:tcW w:w="1189" w:type="dxa"/>
                <w:tcBorders>
                  <w:top w:val="nil"/>
                  <w:left w:val="nil"/>
                  <w:bottom w:val="nil"/>
                  <w:right w:val="nil"/>
                </w:tcBorders>
                <w:shd w:val="clear" w:color="000000" w:fill="FFFFFF"/>
                <w:noWrap/>
                <w:vAlign w:val="bottom"/>
                <w:hideMark/>
              </w:tcPr>
            </w:tcPrChange>
          </w:tcPr>
          <w:p w14:paraId="0E9A00C4" w14:textId="77777777" w:rsidR="005B6844" w:rsidRPr="00C2714A" w:rsidRDefault="005B6844" w:rsidP="005B6844">
            <w:pPr>
              <w:spacing w:after="0" w:line="240" w:lineRule="auto"/>
              <w:rPr>
                <w:ins w:id="1975" w:author="Observatorio 02" w:date="2017-03-16T11:01:00Z"/>
                <w:rFonts w:eastAsia="Times New Roman"/>
                <w:sz w:val="22"/>
                <w:szCs w:val="22"/>
                <w:bdr w:val="none" w:sz="0" w:space="0" w:color="auto"/>
                <w:lang w:val="es-CL" w:eastAsia="es-CL"/>
              </w:rPr>
            </w:pPr>
            <w:ins w:id="1976" w:author="Observatorio 02" w:date="2017-03-16T11:01:00Z">
              <w:r w:rsidRPr="00C2714A">
                <w:rPr>
                  <w:rFonts w:eastAsia="Times New Roman"/>
                  <w:sz w:val="22"/>
                  <w:szCs w:val="22"/>
                  <w:bdr w:val="none" w:sz="0" w:space="0" w:color="auto"/>
                  <w:lang w:val="es-CL" w:eastAsia="es-CL"/>
                </w:rPr>
                <w:t>Pequeña</w:t>
              </w:r>
            </w:ins>
          </w:p>
        </w:tc>
        <w:tc>
          <w:tcPr>
            <w:tcW w:w="1249" w:type="dxa"/>
            <w:tcBorders>
              <w:top w:val="nil"/>
              <w:left w:val="nil"/>
              <w:bottom w:val="nil"/>
              <w:right w:val="nil"/>
            </w:tcBorders>
            <w:shd w:val="clear" w:color="000000" w:fill="FFFFFF"/>
            <w:noWrap/>
            <w:vAlign w:val="bottom"/>
            <w:hideMark/>
            <w:tcPrChange w:id="1977" w:author="Observatorio 02" w:date="2017-03-16T11:02:00Z">
              <w:tcPr>
                <w:tcW w:w="1260" w:type="dxa"/>
                <w:tcBorders>
                  <w:top w:val="nil"/>
                  <w:left w:val="nil"/>
                  <w:bottom w:val="nil"/>
                  <w:right w:val="nil"/>
                </w:tcBorders>
                <w:shd w:val="clear" w:color="000000" w:fill="FFFFFF"/>
                <w:noWrap/>
                <w:vAlign w:val="bottom"/>
                <w:hideMark/>
              </w:tcPr>
            </w:tcPrChange>
          </w:tcPr>
          <w:p w14:paraId="451C1886" w14:textId="77777777" w:rsidR="005B6844" w:rsidRPr="00C2714A" w:rsidRDefault="005B6844" w:rsidP="005B6844">
            <w:pPr>
              <w:spacing w:after="0" w:line="240" w:lineRule="auto"/>
              <w:jc w:val="right"/>
              <w:rPr>
                <w:ins w:id="1978" w:author="Observatorio 02" w:date="2017-03-16T11:01:00Z"/>
                <w:rFonts w:eastAsia="Times New Roman"/>
                <w:sz w:val="22"/>
                <w:szCs w:val="22"/>
                <w:bdr w:val="none" w:sz="0" w:space="0" w:color="auto"/>
                <w:lang w:val="es-CL" w:eastAsia="es-CL"/>
              </w:rPr>
            </w:pPr>
            <w:ins w:id="1979" w:author="Observatorio 02" w:date="2017-03-16T11:01:00Z">
              <w:r w:rsidRPr="00C2714A">
                <w:rPr>
                  <w:rFonts w:eastAsia="Times New Roman"/>
                  <w:sz w:val="22"/>
                  <w:szCs w:val="22"/>
                  <w:bdr w:val="none" w:sz="0" w:space="0" w:color="auto"/>
                  <w:lang w:val="es-CL" w:eastAsia="es-CL"/>
                </w:rPr>
                <w:t>7,0</w:t>
              </w:r>
            </w:ins>
          </w:p>
        </w:tc>
        <w:tc>
          <w:tcPr>
            <w:tcW w:w="764" w:type="dxa"/>
            <w:tcBorders>
              <w:top w:val="nil"/>
              <w:left w:val="nil"/>
              <w:bottom w:val="nil"/>
              <w:right w:val="nil"/>
            </w:tcBorders>
            <w:shd w:val="clear" w:color="000000" w:fill="FFFFFF"/>
            <w:noWrap/>
            <w:vAlign w:val="bottom"/>
            <w:hideMark/>
            <w:tcPrChange w:id="1980" w:author="Observatorio 02" w:date="2017-03-16T11:02:00Z">
              <w:tcPr>
                <w:tcW w:w="705" w:type="dxa"/>
                <w:tcBorders>
                  <w:top w:val="nil"/>
                  <w:left w:val="nil"/>
                  <w:bottom w:val="nil"/>
                  <w:right w:val="nil"/>
                </w:tcBorders>
                <w:shd w:val="clear" w:color="000000" w:fill="FFFFFF"/>
                <w:noWrap/>
                <w:vAlign w:val="bottom"/>
                <w:hideMark/>
              </w:tcPr>
            </w:tcPrChange>
          </w:tcPr>
          <w:p w14:paraId="61E5A4CB" w14:textId="77777777" w:rsidR="005B6844" w:rsidRPr="00C2714A" w:rsidRDefault="005B6844" w:rsidP="005B6844">
            <w:pPr>
              <w:spacing w:after="0" w:line="240" w:lineRule="auto"/>
              <w:jc w:val="right"/>
              <w:rPr>
                <w:ins w:id="1981" w:author="Observatorio 02" w:date="2017-03-16T11:01:00Z"/>
                <w:rFonts w:eastAsia="Times New Roman"/>
                <w:sz w:val="22"/>
                <w:szCs w:val="22"/>
                <w:bdr w:val="none" w:sz="0" w:space="0" w:color="auto"/>
                <w:lang w:val="es-CL" w:eastAsia="es-CL"/>
              </w:rPr>
            </w:pPr>
            <w:ins w:id="1982" w:author="Observatorio 02" w:date="2017-03-16T11:01:00Z">
              <w:r w:rsidRPr="00C2714A">
                <w:rPr>
                  <w:rFonts w:eastAsia="Times New Roman"/>
                  <w:sz w:val="22"/>
                  <w:szCs w:val="22"/>
                  <w:bdr w:val="none" w:sz="0" w:space="0" w:color="auto"/>
                  <w:lang w:val="es-CL" w:eastAsia="es-CL"/>
                </w:rPr>
                <w:t>0,3</w:t>
              </w:r>
            </w:ins>
          </w:p>
        </w:tc>
        <w:tc>
          <w:tcPr>
            <w:tcW w:w="1093" w:type="dxa"/>
            <w:tcBorders>
              <w:top w:val="nil"/>
              <w:left w:val="nil"/>
              <w:bottom w:val="nil"/>
              <w:right w:val="nil"/>
            </w:tcBorders>
            <w:shd w:val="clear" w:color="000000" w:fill="FFFFFF"/>
            <w:noWrap/>
            <w:vAlign w:val="bottom"/>
            <w:hideMark/>
            <w:tcPrChange w:id="1983" w:author="Observatorio 02" w:date="2017-03-16T11:02:00Z">
              <w:tcPr>
                <w:tcW w:w="1069" w:type="dxa"/>
                <w:tcBorders>
                  <w:top w:val="nil"/>
                  <w:left w:val="nil"/>
                  <w:bottom w:val="nil"/>
                  <w:right w:val="nil"/>
                </w:tcBorders>
                <w:shd w:val="clear" w:color="000000" w:fill="FFFFFF"/>
                <w:noWrap/>
                <w:vAlign w:val="bottom"/>
                <w:hideMark/>
              </w:tcPr>
            </w:tcPrChange>
          </w:tcPr>
          <w:p w14:paraId="41EFF0F7" w14:textId="77777777" w:rsidR="005B6844" w:rsidRPr="00C2714A" w:rsidRDefault="005B6844" w:rsidP="005B6844">
            <w:pPr>
              <w:spacing w:after="0" w:line="240" w:lineRule="auto"/>
              <w:jc w:val="right"/>
              <w:rPr>
                <w:ins w:id="1984" w:author="Observatorio 02" w:date="2017-03-16T11:01:00Z"/>
                <w:rFonts w:eastAsia="Times New Roman"/>
                <w:sz w:val="22"/>
                <w:szCs w:val="22"/>
                <w:bdr w:val="none" w:sz="0" w:space="0" w:color="auto"/>
                <w:lang w:val="es-CL" w:eastAsia="es-CL"/>
              </w:rPr>
            </w:pPr>
            <w:ins w:id="1985" w:author="Observatorio 02" w:date="2017-03-16T11:01:00Z">
              <w:r w:rsidRPr="00C2714A">
                <w:rPr>
                  <w:rFonts w:eastAsia="Times New Roman"/>
                  <w:sz w:val="22"/>
                  <w:szCs w:val="22"/>
                  <w:bdr w:val="none" w:sz="0" w:space="0" w:color="auto"/>
                  <w:lang w:val="es-CL" w:eastAsia="es-CL"/>
                </w:rPr>
                <w:t>13,2</w:t>
              </w:r>
            </w:ins>
          </w:p>
        </w:tc>
        <w:tc>
          <w:tcPr>
            <w:tcW w:w="1354" w:type="dxa"/>
            <w:tcBorders>
              <w:top w:val="nil"/>
              <w:left w:val="nil"/>
              <w:bottom w:val="nil"/>
              <w:right w:val="nil"/>
            </w:tcBorders>
            <w:shd w:val="clear" w:color="000000" w:fill="FFFFFF"/>
            <w:noWrap/>
            <w:vAlign w:val="bottom"/>
            <w:hideMark/>
            <w:tcPrChange w:id="1986" w:author="Observatorio 02" w:date="2017-03-16T11:02:00Z">
              <w:tcPr>
                <w:tcW w:w="1366" w:type="dxa"/>
                <w:tcBorders>
                  <w:top w:val="nil"/>
                  <w:left w:val="nil"/>
                  <w:bottom w:val="nil"/>
                  <w:right w:val="nil"/>
                </w:tcBorders>
                <w:shd w:val="clear" w:color="000000" w:fill="FFFFFF"/>
                <w:noWrap/>
                <w:vAlign w:val="bottom"/>
                <w:hideMark/>
              </w:tcPr>
            </w:tcPrChange>
          </w:tcPr>
          <w:p w14:paraId="2CFBF8D1" w14:textId="77777777" w:rsidR="005B6844" w:rsidRPr="00C2714A" w:rsidRDefault="005B6844" w:rsidP="005B6844">
            <w:pPr>
              <w:spacing w:after="0" w:line="240" w:lineRule="auto"/>
              <w:jc w:val="right"/>
              <w:rPr>
                <w:ins w:id="1987" w:author="Observatorio 02" w:date="2017-03-16T11:01:00Z"/>
                <w:rFonts w:eastAsia="Times New Roman"/>
                <w:sz w:val="22"/>
                <w:szCs w:val="22"/>
                <w:bdr w:val="none" w:sz="0" w:space="0" w:color="auto"/>
                <w:lang w:val="es-CL" w:eastAsia="es-CL"/>
              </w:rPr>
            </w:pPr>
            <w:ins w:id="1988" w:author="Observatorio 02" w:date="2017-03-16T11:01:00Z">
              <w:r w:rsidRPr="00C2714A">
                <w:rPr>
                  <w:rFonts w:eastAsia="Times New Roman"/>
                  <w:sz w:val="22"/>
                  <w:szCs w:val="22"/>
                  <w:bdr w:val="none" w:sz="0" w:space="0" w:color="auto"/>
                  <w:lang w:val="es-CL" w:eastAsia="es-CL"/>
                </w:rPr>
                <w:t>44,9</w:t>
              </w:r>
            </w:ins>
          </w:p>
        </w:tc>
        <w:tc>
          <w:tcPr>
            <w:tcW w:w="1472" w:type="dxa"/>
            <w:tcBorders>
              <w:top w:val="nil"/>
              <w:left w:val="nil"/>
              <w:bottom w:val="nil"/>
              <w:right w:val="nil"/>
            </w:tcBorders>
            <w:shd w:val="clear" w:color="000000" w:fill="FFFFFF"/>
            <w:noWrap/>
            <w:vAlign w:val="bottom"/>
            <w:hideMark/>
            <w:tcPrChange w:id="1989" w:author="Observatorio 02" w:date="2017-03-16T11:02:00Z">
              <w:tcPr>
                <w:tcW w:w="1485" w:type="dxa"/>
                <w:tcBorders>
                  <w:top w:val="nil"/>
                  <w:left w:val="nil"/>
                  <w:bottom w:val="nil"/>
                  <w:right w:val="nil"/>
                </w:tcBorders>
                <w:shd w:val="clear" w:color="000000" w:fill="FFFFFF"/>
                <w:noWrap/>
                <w:vAlign w:val="bottom"/>
                <w:hideMark/>
              </w:tcPr>
            </w:tcPrChange>
          </w:tcPr>
          <w:p w14:paraId="59852F88" w14:textId="77777777" w:rsidR="005B6844" w:rsidRPr="00C2714A" w:rsidRDefault="005B6844" w:rsidP="005B6844">
            <w:pPr>
              <w:spacing w:after="0" w:line="240" w:lineRule="auto"/>
              <w:jc w:val="right"/>
              <w:rPr>
                <w:ins w:id="1990" w:author="Observatorio 02" w:date="2017-03-16T11:01:00Z"/>
                <w:rFonts w:eastAsia="Times New Roman"/>
                <w:sz w:val="22"/>
                <w:szCs w:val="22"/>
                <w:bdr w:val="none" w:sz="0" w:space="0" w:color="auto"/>
                <w:lang w:val="es-CL" w:eastAsia="es-CL"/>
              </w:rPr>
            </w:pPr>
            <w:ins w:id="1991" w:author="Observatorio 02" w:date="2017-03-16T11:01:00Z">
              <w:r w:rsidRPr="00C2714A">
                <w:rPr>
                  <w:rFonts w:eastAsia="Times New Roman"/>
                  <w:sz w:val="22"/>
                  <w:szCs w:val="22"/>
                  <w:bdr w:val="none" w:sz="0" w:space="0" w:color="auto"/>
                  <w:lang w:val="es-CL" w:eastAsia="es-CL"/>
                </w:rPr>
                <w:t>34,6</w:t>
              </w:r>
            </w:ins>
          </w:p>
        </w:tc>
        <w:tc>
          <w:tcPr>
            <w:tcW w:w="1191" w:type="dxa"/>
            <w:tcBorders>
              <w:top w:val="nil"/>
              <w:left w:val="nil"/>
              <w:bottom w:val="nil"/>
              <w:right w:val="nil"/>
            </w:tcBorders>
            <w:shd w:val="clear" w:color="000000" w:fill="FFFFFF"/>
            <w:noWrap/>
            <w:vAlign w:val="bottom"/>
            <w:hideMark/>
            <w:tcPrChange w:id="1992" w:author="Observatorio 02" w:date="2017-03-16T11:02:00Z">
              <w:tcPr>
                <w:tcW w:w="1153" w:type="dxa"/>
                <w:tcBorders>
                  <w:top w:val="nil"/>
                  <w:left w:val="nil"/>
                  <w:bottom w:val="nil"/>
                  <w:right w:val="nil"/>
                </w:tcBorders>
                <w:shd w:val="clear" w:color="000000" w:fill="FFFFFF"/>
                <w:noWrap/>
                <w:vAlign w:val="bottom"/>
                <w:hideMark/>
              </w:tcPr>
            </w:tcPrChange>
          </w:tcPr>
          <w:p w14:paraId="657D6ACA" w14:textId="77777777" w:rsidR="005B6844" w:rsidRPr="00C2714A" w:rsidRDefault="005B6844" w:rsidP="005B6844">
            <w:pPr>
              <w:spacing w:after="0" w:line="240" w:lineRule="auto"/>
              <w:jc w:val="right"/>
              <w:rPr>
                <w:ins w:id="1993" w:author="Observatorio 02" w:date="2017-03-16T11:01:00Z"/>
                <w:rFonts w:eastAsia="Times New Roman"/>
                <w:sz w:val="22"/>
                <w:szCs w:val="22"/>
                <w:bdr w:val="none" w:sz="0" w:space="0" w:color="auto"/>
                <w:lang w:val="es-CL" w:eastAsia="es-CL"/>
              </w:rPr>
            </w:pPr>
            <w:ins w:id="1994"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1995" w:author="Observatorio 02" w:date="2017-03-16T11:02:00Z">
              <w:tcPr>
                <w:tcW w:w="623" w:type="dxa"/>
                <w:tcBorders>
                  <w:top w:val="nil"/>
                  <w:left w:val="nil"/>
                  <w:bottom w:val="nil"/>
                  <w:right w:val="nil"/>
                </w:tcBorders>
                <w:shd w:val="clear" w:color="000000" w:fill="FFFFFF"/>
                <w:noWrap/>
                <w:vAlign w:val="bottom"/>
                <w:hideMark/>
              </w:tcPr>
            </w:tcPrChange>
          </w:tcPr>
          <w:p w14:paraId="1776C74A" w14:textId="77777777" w:rsidR="005B6844" w:rsidRPr="00C2714A" w:rsidRDefault="005B6844" w:rsidP="005B6844">
            <w:pPr>
              <w:spacing w:after="0" w:line="240" w:lineRule="auto"/>
              <w:jc w:val="right"/>
              <w:rPr>
                <w:ins w:id="1996" w:author="Observatorio 02" w:date="2017-03-16T11:01:00Z"/>
                <w:rFonts w:eastAsia="Times New Roman"/>
                <w:sz w:val="22"/>
                <w:szCs w:val="22"/>
                <w:bdr w:val="none" w:sz="0" w:space="0" w:color="auto"/>
                <w:lang w:val="es-CL" w:eastAsia="es-CL"/>
              </w:rPr>
            </w:pPr>
            <w:ins w:id="1997" w:author="Observatorio 02" w:date="2017-03-16T11:01:00Z">
              <w:r w:rsidRPr="00C2714A">
                <w:rPr>
                  <w:rFonts w:eastAsia="Times New Roman"/>
                  <w:sz w:val="22"/>
                  <w:szCs w:val="22"/>
                  <w:bdr w:val="none" w:sz="0" w:space="0" w:color="auto"/>
                  <w:lang w:val="es-CL" w:eastAsia="es-CL"/>
                </w:rPr>
                <w:t>100,0</w:t>
              </w:r>
            </w:ins>
          </w:p>
        </w:tc>
      </w:tr>
      <w:tr w:rsidR="005B6844" w:rsidRPr="00C2714A" w14:paraId="5D5D7589" w14:textId="77777777" w:rsidTr="005E0D38">
        <w:trPr>
          <w:trHeight w:val="125"/>
          <w:ins w:id="1998" w:author="Observatorio 02" w:date="2017-03-16T11:01:00Z"/>
          <w:trPrChange w:id="1999" w:author="Observatorio 02" w:date="2017-03-16T11:02:00Z">
            <w:trPr>
              <w:trHeight w:val="137"/>
            </w:trPr>
          </w:trPrChange>
        </w:trPr>
        <w:tc>
          <w:tcPr>
            <w:tcW w:w="1216" w:type="dxa"/>
            <w:tcBorders>
              <w:top w:val="nil"/>
              <w:left w:val="nil"/>
              <w:bottom w:val="nil"/>
              <w:right w:val="nil"/>
            </w:tcBorders>
            <w:shd w:val="clear" w:color="000000" w:fill="FFFFFF"/>
            <w:noWrap/>
            <w:vAlign w:val="bottom"/>
            <w:hideMark/>
            <w:tcPrChange w:id="2000" w:author="Observatorio 02" w:date="2017-03-16T11:02:00Z">
              <w:tcPr>
                <w:tcW w:w="1189" w:type="dxa"/>
                <w:tcBorders>
                  <w:top w:val="nil"/>
                  <w:left w:val="nil"/>
                  <w:bottom w:val="nil"/>
                  <w:right w:val="nil"/>
                </w:tcBorders>
                <w:shd w:val="clear" w:color="000000" w:fill="FFFFFF"/>
                <w:noWrap/>
                <w:vAlign w:val="bottom"/>
                <w:hideMark/>
              </w:tcPr>
            </w:tcPrChange>
          </w:tcPr>
          <w:p w14:paraId="11415816" w14:textId="77777777" w:rsidR="005B6844" w:rsidRPr="00C2714A" w:rsidRDefault="005B6844" w:rsidP="005B6844">
            <w:pPr>
              <w:spacing w:after="0" w:line="240" w:lineRule="auto"/>
              <w:rPr>
                <w:ins w:id="2001" w:author="Observatorio 02" w:date="2017-03-16T11:01:00Z"/>
                <w:rFonts w:eastAsia="Times New Roman"/>
                <w:sz w:val="22"/>
                <w:szCs w:val="22"/>
                <w:bdr w:val="none" w:sz="0" w:space="0" w:color="auto"/>
                <w:lang w:val="es-CL" w:eastAsia="es-CL"/>
              </w:rPr>
            </w:pPr>
            <w:ins w:id="2002" w:author="Observatorio 02" w:date="2017-03-16T11:01:00Z">
              <w:r w:rsidRPr="00C2714A">
                <w:rPr>
                  <w:rFonts w:eastAsia="Times New Roman"/>
                  <w:sz w:val="22"/>
                  <w:szCs w:val="22"/>
                  <w:bdr w:val="none" w:sz="0" w:space="0" w:color="auto"/>
                  <w:lang w:val="es-CL" w:eastAsia="es-CL"/>
                </w:rPr>
                <w:t>Mediana</w:t>
              </w:r>
            </w:ins>
          </w:p>
        </w:tc>
        <w:tc>
          <w:tcPr>
            <w:tcW w:w="1249" w:type="dxa"/>
            <w:tcBorders>
              <w:top w:val="nil"/>
              <w:left w:val="nil"/>
              <w:bottom w:val="nil"/>
              <w:right w:val="nil"/>
            </w:tcBorders>
            <w:shd w:val="clear" w:color="000000" w:fill="FFFFFF"/>
            <w:noWrap/>
            <w:vAlign w:val="bottom"/>
            <w:hideMark/>
            <w:tcPrChange w:id="2003" w:author="Observatorio 02" w:date="2017-03-16T11:02:00Z">
              <w:tcPr>
                <w:tcW w:w="1260" w:type="dxa"/>
                <w:tcBorders>
                  <w:top w:val="nil"/>
                  <w:left w:val="nil"/>
                  <w:bottom w:val="nil"/>
                  <w:right w:val="nil"/>
                </w:tcBorders>
                <w:shd w:val="clear" w:color="000000" w:fill="FFFFFF"/>
                <w:noWrap/>
                <w:vAlign w:val="bottom"/>
                <w:hideMark/>
              </w:tcPr>
            </w:tcPrChange>
          </w:tcPr>
          <w:p w14:paraId="12DD10B9" w14:textId="77777777" w:rsidR="005B6844" w:rsidRPr="00C2714A" w:rsidRDefault="005B6844" w:rsidP="005B6844">
            <w:pPr>
              <w:spacing w:after="0" w:line="240" w:lineRule="auto"/>
              <w:jc w:val="right"/>
              <w:rPr>
                <w:ins w:id="2004" w:author="Observatorio 02" w:date="2017-03-16T11:01:00Z"/>
                <w:rFonts w:eastAsia="Times New Roman"/>
                <w:sz w:val="22"/>
                <w:szCs w:val="22"/>
                <w:bdr w:val="none" w:sz="0" w:space="0" w:color="auto"/>
                <w:lang w:val="es-CL" w:eastAsia="es-CL"/>
              </w:rPr>
            </w:pPr>
            <w:ins w:id="2005" w:author="Observatorio 02" w:date="2017-03-16T11:01:00Z">
              <w:r w:rsidRPr="00C2714A">
                <w:rPr>
                  <w:rFonts w:eastAsia="Times New Roman"/>
                  <w:sz w:val="22"/>
                  <w:szCs w:val="22"/>
                  <w:bdr w:val="none" w:sz="0" w:space="0" w:color="auto"/>
                  <w:lang w:val="es-CL" w:eastAsia="es-CL"/>
                </w:rPr>
                <w:t>0,2</w:t>
              </w:r>
            </w:ins>
          </w:p>
        </w:tc>
        <w:tc>
          <w:tcPr>
            <w:tcW w:w="764" w:type="dxa"/>
            <w:tcBorders>
              <w:top w:val="nil"/>
              <w:left w:val="nil"/>
              <w:bottom w:val="nil"/>
              <w:right w:val="nil"/>
            </w:tcBorders>
            <w:shd w:val="clear" w:color="000000" w:fill="FFFFFF"/>
            <w:noWrap/>
            <w:vAlign w:val="bottom"/>
            <w:hideMark/>
            <w:tcPrChange w:id="2006" w:author="Observatorio 02" w:date="2017-03-16T11:02:00Z">
              <w:tcPr>
                <w:tcW w:w="705" w:type="dxa"/>
                <w:tcBorders>
                  <w:top w:val="nil"/>
                  <w:left w:val="nil"/>
                  <w:bottom w:val="nil"/>
                  <w:right w:val="nil"/>
                </w:tcBorders>
                <w:shd w:val="clear" w:color="000000" w:fill="FFFFFF"/>
                <w:noWrap/>
                <w:vAlign w:val="bottom"/>
                <w:hideMark/>
              </w:tcPr>
            </w:tcPrChange>
          </w:tcPr>
          <w:p w14:paraId="45D73CAF" w14:textId="77777777" w:rsidR="005B6844" w:rsidRPr="00C2714A" w:rsidRDefault="005B6844" w:rsidP="005B6844">
            <w:pPr>
              <w:spacing w:after="0" w:line="240" w:lineRule="auto"/>
              <w:jc w:val="right"/>
              <w:rPr>
                <w:ins w:id="2007" w:author="Observatorio 02" w:date="2017-03-16T11:01:00Z"/>
                <w:rFonts w:eastAsia="Times New Roman"/>
                <w:sz w:val="22"/>
                <w:szCs w:val="22"/>
                <w:bdr w:val="none" w:sz="0" w:space="0" w:color="auto"/>
                <w:lang w:val="es-CL" w:eastAsia="es-CL"/>
              </w:rPr>
            </w:pPr>
            <w:ins w:id="2008" w:author="Observatorio 02" w:date="2017-03-16T11:01:00Z">
              <w:r w:rsidRPr="00C2714A">
                <w:rPr>
                  <w:rFonts w:eastAsia="Times New Roman"/>
                  <w:sz w:val="22"/>
                  <w:szCs w:val="22"/>
                  <w:bdr w:val="none" w:sz="0" w:space="0" w:color="auto"/>
                  <w:lang w:val="es-CL" w:eastAsia="es-CL"/>
                </w:rPr>
                <w:t>0,1</w:t>
              </w:r>
            </w:ins>
          </w:p>
        </w:tc>
        <w:tc>
          <w:tcPr>
            <w:tcW w:w="1093" w:type="dxa"/>
            <w:tcBorders>
              <w:top w:val="nil"/>
              <w:left w:val="nil"/>
              <w:bottom w:val="nil"/>
              <w:right w:val="nil"/>
            </w:tcBorders>
            <w:shd w:val="clear" w:color="000000" w:fill="FFFFFF"/>
            <w:noWrap/>
            <w:vAlign w:val="bottom"/>
            <w:hideMark/>
            <w:tcPrChange w:id="2009" w:author="Observatorio 02" w:date="2017-03-16T11:02:00Z">
              <w:tcPr>
                <w:tcW w:w="1069" w:type="dxa"/>
                <w:tcBorders>
                  <w:top w:val="nil"/>
                  <w:left w:val="nil"/>
                  <w:bottom w:val="nil"/>
                  <w:right w:val="nil"/>
                </w:tcBorders>
                <w:shd w:val="clear" w:color="000000" w:fill="FFFFFF"/>
                <w:noWrap/>
                <w:vAlign w:val="bottom"/>
                <w:hideMark/>
              </w:tcPr>
            </w:tcPrChange>
          </w:tcPr>
          <w:p w14:paraId="6D3FD73E" w14:textId="77777777" w:rsidR="005B6844" w:rsidRPr="00C2714A" w:rsidRDefault="005B6844" w:rsidP="005B6844">
            <w:pPr>
              <w:spacing w:after="0" w:line="240" w:lineRule="auto"/>
              <w:jc w:val="right"/>
              <w:rPr>
                <w:ins w:id="2010" w:author="Observatorio 02" w:date="2017-03-16T11:01:00Z"/>
                <w:rFonts w:eastAsia="Times New Roman"/>
                <w:sz w:val="22"/>
                <w:szCs w:val="22"/>
                <w:bdr w:val="none" w:sz="0" w:space="0" w:color="auto"/>
                <w:lang w:val="es-CL" w:eastAsia="es-CL"/>
              </w:rPr>
            </w:pPr>
            <w:ins w:id="2011" w:author="Observatorio 02" w:date="2017-03-16T11:01:00Z">
              <w:r w:rsidRPr="00C2714A">
                <w:rPr>
                  <w:rFonts w:eastAsia="Times New Roman"/>
                  <w:sz w:val="22"/>
                  <w:szCs w:val="22"/>
                  <w:bdr w:val="none" w:sz="0" w:space="0" w:color="auto"/>
                  <w:lang w:val="es-CL" w:eastAsia="es-CL"/>
                </w:rPr>
                <w:t>4,7</w:t>
              </w:r>
            </w:ins>
          </w:p>
        </w:tc>
        <w:tc>
          <w:tcPr>
            <w:tcW w:w="1354" w:type="dxa"/>
            <w:tcBorders>
              <w:top w:val="nil"/>
              <w:left w:val="nil"/>
              <w:bottom w:val="nil"/>
              <w:right w:val="nil"/>
            </w:tcBorders>
            <w:shd w:val="clear" w:color="000000" w:fill="FFFFFF"/>
            <w:noWrap/>
            <w:vAlign w:val="bottom"/>
            <w:hideMark/>
            <w:tcPrChange w:id="2012" w:author="Observatorio 02" w:date="2017-03-16T11:02:00Z">
              <w:tcPr>
                <w:tcW w:w="1366" w:type="dxa"/>
                <w:tcBorders>
                  <w:top w:val="nil"/>
                  <w:left w:val="nil"/>
                  <w:bottom w:val="nil"/>
                  <w:right w:val="nil"/>
                </w:tcBorders>
                <w:shd w:val="clear" w:color="000000" w:fill="FFFFFF"/>
                <w:noWrap/>
                <w:vAlign w:val="bottom"/>
                <w:hideMark/>
              </w:tcPr>
            </w:tcPrChange>
          </w:tcPr>
          <w:p w14:paraId="45316547" w14:textId="77777777" w:rsidR="005B6844" w:rsidRPr="00C2714A" w:rsidRDefault="005B6844" w:rsidP="005B6844">
            <w:pPr>
              <w:spacing w:after="0" w:line="240" w:lineRule="auto"/>
              <w:jc w:val="right"/>
              <w:rPr>
                <w:ins w:id="2013" w:author="Observatorio 02" w:date="2017-03-16T11:01:00Z"/>
                <w:rFonts w:eastAsia="Times New Roman"/>
                <w:sz w:val="22"/>
                <w:szCs w:val="22"/>
                <w:bdr w:val="none" w:sz="0" w:space="0" w:color="auto"/>
                <w:lang w:val="es-CL" w:eastAsia="es-CL"/>
              </w:rPr>
            </w:pPr>
            <w:ins w:id="2014" w:author="Observatorio 02" w:date="2017-03-16T11:01:00Z">
              <w:r w:rsidRPr="00C2714A">
                <w:rPr>
                  <w:rFonts w:eastAsia="Times New Roman"/>
                  <w:sz w:val="22"/>
                  <w:szCs w:val="22"/>
                  <w:bdr w:val="none" w:sz="0" w:space="0" w:color="auto"/>
                  <w:lang w:val="es-CL" w:eastAsia="es-CL"/>
                </w:rPr>
                <w:t>63,1</w:t>
              </w:r>
            </w:ins>
          </w:p>
        </w:tc>
        <w:tc>
          <w:tcPr>
            <w:tcW w:w="1472" w:type="dxa"/>
            <w:tcBorders>
              <w:top w:val="nil"/>
              <w:left w:val="nil"/>
              <w:bottom w:val="nil"/>
              <w:right w:val="nil"/>
            </w:tcBorders>
            <w:shd w:val="clear" w:color="000000" w:fill="FFFFFF"/>
            <w:noWrap/>
            <w:vAlign w:val="bottom"/>
            <w:hideMark/>
            <w:tcPrChange w:id="2015" w:author="Observatorio 02" w:date="2017-03-16T11:02:00Z">
              <w:tcPr>
                <w:tcW w:w="1485" w:type="dxa"/>
                <w:tcBorders>
                  <w:top w:val="nil"/>
                  <w:left w:val="nil"/>
                  <w:bottom w:val="nil"/>
                  <w:right w:val="nil"/>
                </w:tcBorders>
                <w:shd w:val="clear" w:color="000000" w:fill="FFFFFF"/>
                <w:noWrap/>
                <w:vAlign w:val="bottom"/>
                <w:hideMark/>
              </w:tcPr>
            </w:tcPrChange>
          </w:tcPr>
          <w:p w14:paraId="13072319" w14:textId="77777777" w:rsidR="005B6844" w:rsidRPr="00C2714A" w:rsidRDefault="005B6844" w:rsidP="005B6844">
            <w:pPr>
              <w:spacing w:after="0" w:line="240" w:lineRule="auto"/>
              <w:jc w:val="right"/>
              <w:rPr>
                <w:ins w:id="2016" w:author="Observatorio 02" w:date="2017-03-16T11:01:00Z"/>
                <w:rFonts w:eastAsia="Times New Roman"/>
                <w:sz w:val="22"/>
                <w:szCs w:val="22"/>
                <w:bdr w:val="none" w:sz="0" w:space="0" w:color="auto"/>
                <w:lang w:val="es-CL" w:eastAsia="es-CL"/>
              </w:rPr>
            </w:pPr>
            <w:ins w:id="2017" w:author="Observatorio 02" w:date="2017-03-16T11:01:00Z">
              <w:r w:rsidRPr="00C2714A">
                <w:rPr>
                  <w:rFonts w:eastAsia="Times New Roman"/>
                  <w:sz w:val="22"/>
                  <w:szCs w:val="22"/>
                  <w:bdr w:val="none" w:sz="0" w:space="0" w:color="auto"/>
                  <w:lang w:val="es-CL" w:eastAsia="es-CL"/>
                </w:rPr>
                <w:t>31,8</w:t>
              </w:r>
            </w:ins>
          </w:p>
        </w:tc>
        <w:tc>
          <w:tcPr>
            <w:tcW w:w="1191" w:type="dxa"/>
            <w:tcBorders>
              <w:top w:val="nil"/>
              <w:left w:val="nil"/>
              <w:bottom w:val="nil"/>
              <w:right w:val="nil"/>
            </w:tcBorders>
            <w:shd w:val="clear" w:color="000000" w:fill="FFFFFF"/>
            <w:noWrap/>
            <w:vAlign w:val="bottom"/>
            <w:hideMark/>
            <w:tcPrChange w:id="2018" w:author="Observatorio 02" w:date="2017-03-16T11:02:00Z">
              <w:tcPr>
                <w:tcW w:w="1153" w:type="dxa"/>
                <w:tcBorders>
                  <w:top w:val="nil"/>
                  <w:left w:val="nil"/>
                  <w:bottom w:val="nil"/>
                  <w:right w:val="nil"/>
                </w:tcBorders>
                <w:shd w:val="clear" w:color="000000" w:fill="FFFFFF"/>
                <w:noWrap/>
                <w:vAlign w:val="bottom"/>
                <w:hideMark/>
              </w:tcPr>
            </w:tcPrChange>
          </w:tcPr>
          <w:p w14:paraId="13DA2271" w14:textId="77777777" w:rsidR="005B6844" w:rsidRPr="00C2714A" w:rsidRDefault="005B6844" w:rsidP="005B6844">
            <w:pPr>
              <w:spacing w:after="0" w:line="240" w:lineRule="auto"/>
              <w:jc w:val="right"/>
              <w:rPr>
                <w:ins w:id="2019" w:author="Observatorio 02" w:date="2017-03-16T11:01:00Z"/>
                <w:rFonts w:eastAsia="Times New Roman"/>
                <w:sz w:val="22"/>
                <w:szCs w:val="22"/>
                <w:bdr w:val="none" w:sz="0" w:space="0" w:color="auto"/>
                <w:lang w:val="es-CL" w:eastAsia="es-CL"/>
              </w:rPr>
            </w:pPr>
            <w:ins w:id="2020"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nil"/>
              <w:right w:val="nil"/>
            </w:tcBorders>
            <w:shd w:val="clear" w:color="000000" w:fill="FFFFFF"/>
            <w:noWrap/>
            <w:vAlign w:val="bottom"/>
            <w:hideMark/>
            <w:tcPrChange w:id="2021" w:author="Observatorio 02" w:date="2017-03-16T11:02:00Z">
              <w:tcPr>
                <w:tcW w:w="623" w:type="dxa"/>
                <w:tcBorders>
                  <w:top w:val="nil"/>
                  <w:left w:val="nil"/>
                  <w:bottom w:val="nil"/>
                  <w:right w:val="nil"/>
                </w:tcBorders>
                <w:shd w:val="clear" w:color="000000" w:fill="FFFFFF"/>
                <w:noWrap/>
                <w:vAlign w:val="bottom"/>
                <w:hideMark/>
              </w:tcPr>
            </w:tcPrChange>
          </w:tcPr>
          <w:p w14:paraId="326810E8" w14:textId="77777777" w:rsidR="005B6844" w:rsidRPr="00C2714A" w:rsidRDefault="005B6844" w:rsidP="005B6844">
            <w:pPr>
              <w:spacing w:after="0" w:line="240" w:lineRule="auto"/>
              <w:jc w:val="right"/>
              <w:rPr>
                <w:ins w:id="2022" w:author="Observatorio 02" w:date="2017-03-16T11:01:00Z"/>
                <w:rFonts w:eastAsia="Times New Roman"/>
                <w:sz w:val="22"/>
                <w:szCs w:val="22"/>
                <w:bdr w:val="none" w:sz="0" w:space="0" w:color="auto"/>
                <w:lang w:val="es-CL" w:eastAsia="es-CL"/>
              </w:rPr>
            </w:pPr>
            <w:ins w:id="2023" w:author="Observatorio 02" w:date="2017-03-16T11:01:00Z">
              <w:r w:rsidRPr="00C2714A">
                <w:rPr>
                  <w:rFonts w:eastAsia="Times New Roman"/>
                  <w:sz w:val="22"/>
                  <w:szCs w:val="22"/>
                  <w:bdr w:val="none" w:sz="0" w:space="0" w:color="auto"/>
                  <w:lang w:val="es-CL" w:eastAsia="es-CL"/>
                </w:rPr>
                <w:t>100,0</w:t>
              </w:r>
            </w:ins>
          </w:p>
        </w:tc>
      </w:tr>
      <w:tr w:rsidR="005B6844" w:rsidRPr="00C2714A" w14:paraId="55B494E1" w14:textId="77777777" w:rsidTr="005E0D38">
        <w:trPr>
          <w:trHeight w:val="125"/>
          <w:ins w:id="2024" w:author="Observatorio 02" w:date="2017-03-16T11:01:00Z"/>
          <w:trPrChange w:id="2025" w:author="Observatorio 02" w:date="2017-03-16T11:02:00Z">
            <w:trPr>
              <w:trHeight w:val="137"/>
            </w:trPr>
          </w:trPrChange>
        </w:trPr>
        <w:tc>
          <w:tcPr>
            <w:tcW w:w="1216" w:type="dxa"/>
            <w:tcBorders>
              <w:top w:val="nil"/>
              <w:left w:val="nil"/>
              <w:bottom w:val="single" w:sz="4" w:space="0" w:color="000000"/>
              <w:right w:val="nil"/>
            </w:tcBorders>
            <w:shd w:val="clear" w:color="000000" w:fill="FFFFFF"/>
            <w:noWrap/>
            <w:vAlign w:val="bottom"/>
            <w:hideMark/>
            <w:tcPrChange w:id="2026" w:author="Observatorio 02" w:date="2017-03-16T11:02:00Z">
              <w:tcPr>
                <w:tcW w:w="1189" w:type="dxa"/>
                <w:tcBorders>
                  <w:top w:val="nil"/>
                  <w:left w:val="nil"/>
                  <w:bottom w:val="single" w:sz="4" w:space="0" w:color="000000"/>
                  <w:right w:val="nil"/>
                </w:tcBorders>
                <w:shd w:val="clear" w:color="000000" w:fill="FFFFFF"/>
                <w:noWrap/>
                <w:vAlign w:val="bottom"/>
                <w:hideMark/>
              </w:tcPr>
            </w:tcPrChange>
          </w:tcPr>
          <w:p w14:paraId="65730021" w14:textId="77777777" w:rsidR="005B6844" w:rsidRPr="00C2714A" w:rsidRDefault="005B6844" w:rsidP="005B6844">
            <w:pPr>
              <w:spacing w:after="0" w:line="240" w:lineRule="auto"/>
              <w:rPr>
                <w:ins w:id="2027" w:author="Observatorio 02" w:date="2017-03-16T11:01:00Z"/>
                <w:rFonts w:eastAsia="Times New Roman"/>
                <w:sz w:val="22"/>
                <w:szCs w:val="22"/>
                <w:bdr w:val="none" w:sz="0" w:space="0" w:color="auto"/>
                <w:lang w:val="es-CL" w:eastAsia="es-CL"/>
              </w:rPr>
            </w:pPr>
            <w:ins w:id="2028" w:author="Observatorio 02" w:date="2017-03-16T11:01:00Z">
              <w:r w:rsidRPr="00C2714A">
                <w:rPr>
                  <w:rFonts w:eastAsia="Times New Roman"/>
                  <w:sz w:val="22"/>
                  <w:szCs w:val="22"/>
                  <w:bdr w:val="none" w:sz="0" w:space="0" w:color="auto"/>
                  <w:lang w:val="es-CL" w:eastAsia="es-CL"/>
                </w:rPr>
                <w:t>Grande</w:t>
              </w:r>
            </w:ins>
          </w:p>
        </w:tc>
        <w:tc>
          <w:tcPr>
            <w:tcW w:w="1249" w:type="dxa"/>
            <w:tcBorders>
              <w:top w:val="nil"/>
              <w:left w:val="nil"/>
              <w:bottom w:val="single" w:sz="4" w:space="0" w:color="000000"/>
              <w:right w:val="nil"/>
            </w:tcBorders>
            <w:shd w:val="clear" w:color="000000" w:fill="FFFFFF"/>
            <w:noWrap/>
            <w:vAlign w:val="bottom"/>
            <w:hideMark/>
            <w:tcPrChange w:id="2029" w:author="Observatorio 02" w:date="2017-03-16T11:02:00Z">
              <w:tcPr>
                <w:tcW w:w="1260" w:type="dxa"/>
                <w:tcBorders>
                  <w:top w:val="nil"/>
                  <w:left w:val="nil"/>
                  <w:bottom w:val="single" w:sz="4" w:space="0" w:color="000000"/>
                  <w:right w:val="nil"/>
                </w:tcBorders>
                <w:shd w:val="clear" w:color="000000" w:fill="FFFFFF"/>
                <w:noWrap/>
                <w:vAlign w:val="bottom"/>
                <w:hideMark/>
              </w:tcPr>
            </w:tcPrChange>
          </w:tcPr>
          <w:p w14:paraId="07D8D965" w14:textId="77777777" w:rsidR="005B6844" w:rsidRPr="00C2714A" w:rsidRDefault="005B6844" w:rsidP="005B6844">
            <w:pPr>
              <w:spacing w:after="0" w:line="240" w:lineRule="auto"/>
              <w:jc w:val="right"/>
              <w:rPr>
                <w:ins w:id="2030" w:author="Observatorio 02" w:date="2017-03-16T11:01:00Z"/>
                <w:rFonts w:eastAsia="Times New Roman"/>
                <w:sz w:val="22"/>
                <w:szCs w:val="22"/>
                <w:bdr w:val="none" w:sz="0" w:space="0" w:color="auto"/>
                <w:lang w:val="es-CL" w:eastAsia="es-CL"/>
              </w:rPr>
            </w:pPr>
            <w:ins w:id="2031" w:author="Observatorio 02" w:date="2017-03-16T11:01:00Z">
              <w:r w:rsidRPr="00C2714A">
                <w:rPr>
                  <w:rFonts w:eastAsia="Times New Roman"/>
                  <w:sz w:val="22"/>
                  <w:szCs w:val="22"/>
                  <w:bdr w:val="none" w:sz="0" w:space="0" w:color="auto"/>
                  <w:lang w:val="es-CL" w:eastAsia="es-CL"/>
                </w:rPr>
                <w:t>0,2</w:t>
              </w:r>
            </w:ins>
          </w:p>
        </w:tc>
        <w:tc>
          <w:tcPr>
            <w:tcW w:w="764" w:type="dxa"/>
            <w:tcBorders>
              <w:top w:val="nil"/>
              <w:left w:val="nil"/>
              <w:bottom w:val="single" w:sz="4" w:space="0" w:color="000000"/>
              <w:right w:val="nil"/>
            </w:tcBorders>
            <w:shd w:val="clear" w:color="000000" w:fill="FFFFFF"/>
            <w:noWrap/>
            <w:vAlign w:val="bottom"/>
            <w:hideMark/>
            <w:tcPrChange w:id="2032" w:author="Observatorio 02" w:date="2017-03-16T11:02:00Z">
              <w:tcPr>
                <w:tcW w:w="705" w:type="dxa"/>
                <w:tcBorders>
                  <w:top w:val="nil"/>
                  <w:left w:val="nil"/>
                  <w:bottom w:val="single" w:sz="4" w:space="0" w:color="000000"/>
                  <w:right w:val="nil"/>
                </w:tcBorders>
                <w:shd w:val="clear" w:color="000000" w:fill="FFFFFF"/>
                <w:noWrap/>
                <w:vAlign w:val="bottom"/>
                <w:hideMark/>
              </w:tcPr>
            </w:tcPrChange>
          </w:tcPr>
          <w:p w14:paraId="25189E48" w14:textId="77777777" w:rsidR="005B6844" w:rsidRPr="00C2714A" w:rsidRDefault="005B6844" w:rsidP="005B6844">
            <w:pPr>
              <w:spacing w:after="0" w:line="240" w:lineRule="auto"/>
              <w:jc w:val="right"/>
              <w:rPr>
                <w:ins w:id="2033" w:author="Observatorio 02" w:date="2017-03-16T11:01:00Z"/>
                <w:rFonts w:eastAsia="Times New Roman"/>
                <w:sz w:val="22"/>
                <w:szCs w:val="22"/>
                <w:bdr w:val="none" w:sz="0" w:space="0" w:color="auto"/>
                <w:lang w:val="es-CL" w:eastAsia="es-CL"/>
              </w:rPr>
            </w:pPr>
            <w:ins w:id="2034" w:author="Observatorio 02" w:date="2017-03-16T11:01:00Z">
              <w:r w:rsidRPr="00C2714A">
                <w:rPr>
                  <w:rFonts w:eastAsia="Times New Roman"/>
                  <w:sz w:val="22"/>
                  <w:szCs w:val="22"/>
                  <w:bdr w:val="none" w:sz="0" w:space="0" w:color="auto"/>
                  <w:lang w:val="es-CL" w:eastAsia="es-CL"/>
                </w:rPr>
                <w:t>0,0</w:t>
              </w:r>
            </w:ins>
          </w:p>
        </w:tc>
        <w:tc>
          <w:tcPr>
            <w:tcW w:w="1093" w:type="dxa"/>
            <w:tcBorders>
              <w:top w:val="nil"/>
              <w:left w:val="nil"/>
              <w:bottom w:val="single" w:sz="4" w:space="0" w:color="000000"/>
              <w:right w:val="nil"/>
            </w:tcBorders>
            <w:shd w:val="clear" w:color="000000" w:fill="FFFFFF"/>
            <w:noWrap/>
            <w:vAlign w:val="bottom"/>
            <w:hideMark/>
            <w:tcPrChange w:id="2035" w:author="Observatorio 02" w:date="2017-03-16T11:02:00Z">
              <w:tcPr>
                <w:tcW w:w="1069" w:type="dxa"/>
                <w:tcBorders>
                  <w:top w:val="nil"/>
                  <w:left w:val="nil"/>
                  <w:bottom w:val="single" w:sz="4" w:space="0" w:color="000000"/>
                  <w:right w:val="nil"/>
                </w:tcBorders>
                <w:shd w:val="clear" w:color="000000" w:fill="FFFFFF"/>
                <w:noWrap/>
                <w:vAlign w:val="bottom"/>
                <w:hideMark/>
              </w:tcPr>
            </w:tcPrChange>
          </w:tcPr>
          <w:p w14:paraId="3C7CF88A" w14:textId="77777777" w:rsidR="005B6844" w:rsidRPr="00C2714A" w:rsidRDefault="005B6844" w:rsidP="005B6844">
            <w:pPr>
              <w:spacing w:after="0" w:line="240" w:lineRule="auto"/>
              <w:jc w:val="right"/>
              <w:rPr>
                <w:ins w:id="2036" w:author="Observatorio 02" w:date="2017-03-16T11:01:00Z"/>
                <w:rFonts w:eastAsia="Times New Roman"/>
                <w:sz w:val="22"/>
                <w:szCs w:val="22"/>
                <w:bdr w:val="none" w:sz="0" w:space="0" w:color="auto"/>
                <w:lang w:val="es-CL" w:eastAsia="es-CL"/>
              </w:rPr>
            </w:pPr>
            <w:ins w:id="2037" w:author="Observatorio 02" w:date="2017-03-16T11:01:00Z">
              <w:r w:rsidRPr="00C2714A">
                <w:rPr>
                  <w:rFonts w:eastAsia="Times New Roman"/>
                  <w:sz w:val="22"/>
                  <w:szCs w:val="22"/>
                  <w:bdr w:val="none" w:sz="0" w:space="0" w:color="auto"/>
                  <w:lang w:val="es-CL" w:eastAsia="es-CL"/>
                </w:rPr>
                <w:t>2,6</w:t>
              </w:r>
            </w:ins>
          </w:p>
        </w:tc>
        <w:tc>
          <w:tcPr>
            <w:tcW w:w="1354" w:type="dxa"/>
            <w:tcBorders>
              <w:top w:val="nil"/>
              <w:left w:val="nil"/>
              <w:bottom w:val="single" w:sz="4" w:space="0" w:color="000000"/>
              <w:right w:val="nil"/>
            </w:tcBorders>
            <w:shd w:val="clear" w:color="000000" w:fill="FFFFFF"/>
            <w:noWrap/>
            <w:vAlign w:val="bottom"/>
            <w:hideMark/>
            <w:tcPrChange w:id="2038" w:author="Observatorio 02" w:date="2017-03-16T11:02:00Z">
              <w:tcPr>
                <w:tcW w:w="1366" w:type="dxa"/>
                <w:tcBorders>
                  <w:top w:val="nil"/>
                  <w:left w:val="nil"/>
                  <w:bottom w:val="single" w:sz="4" w:space="0" w:color="000000"/>
                  <w:right w:val="nil"/>
                </w:tcBorders>
                <w:shd w:val="clear" w:color="000000" w:fill="FFFFFF"/>
                <w:noWrap/>
                <w:vAlign w:val="bottom"/>
                <w:hideMark/>
              </w:tcPr>
            </w:tcPrChange>
          </w:tcPr>
          <w:p w14:paraId="21578B72" w14:textId="77777777" w:rsidR="005B6844" w:rsidRPr="00C2714A" w:rsidRDefault="005B6844" w:rsidP="005B6844">
            <w:pPr>
              <w:spacing w:after="0" w:line="240" w:lineRule="auto"/>
              <w:jc w:val="right"/>
              <w:rPr>
                <w:ins w:id="2039" w:author="Observatorio 02" w:date="2017-03-16T11:01:00Z"/>
                <w:rFonts w:eastAsia="Times New Roman"/>
                <w:sz w:val="22"/>
                <w:szCs w:val="22"/>
                <w:bdr w:val="none" w:sz="0" w:space="0" w:color="auto"/>
                <w:lang w:val="es-CL" w:eastAsia="es-CL"/>
              </w:rPr>
            </w:pPr>
            <w:ins w:id="2040" w:author="Observatorio 02" w:date="2017-03-16T11:01:00Z">
              <w:r w:rsidRPr="00C2714A">
                <w:rPr>
                  <w:rFonts w:eastAsia="Times New Roman"/>
                  <w:sz w:val="22"/>
                  <w:szCs w:val="22"/>
                  <w:bdr w:val="none" w:sz="0" w:space="0" w:color="auto"/>
                  <w:lang w:val="es-CL" w:eastAsia="es-CL"/>
                </w:rPr>
                <w:t>56,1</w:t>
              </w:r>
            </w:ins>
          </w:p>
        </w:tc>
        <w:tc>
          <w:tcPr>
            <w:tcW w:w="1472" w:type="dxa"/>
            <w:tcBorders>
              <w:top w:val="nil"/>
              <w:left w:val="nil"/>
              <w:bottom w:val="single" w:sz="4" w:space="0" w:color="000000"/>
              <w:right w:val="nil"/>
            </w:tcBorders>
            <w:shd w:val="clear" w:color="000000" w:fill="FFFFFF"/>
            <w:noWrap/>
            <w:vAlign w:val="bottom"/>
            <w:hideMark/>
            <w:tcPrChange w:id="2041" w:author="Observatorio 02" w:date="2017-03-16T11:02:00Z">
              <w:tcPr>
                <w:tcW w:w="1485" w:type="dxa"/>
                <w:tcBorders>
                  <w:top w:val="nil"/>
                  <w:left w:val="nil"/>
                  <w:bottom w:val="single" w:sz="4" w:space="0" w:color="000000"/>
                  <w:right w:val="nil"/>
                </w:tcBorders>
                <w:shd w:val="clear" w:color="000000" w:fill="FFFFFF"/>
                <w:noWrap/>
                <w:vAlign w:val="bottom"/>
                <w:hideMark/>
              </w:tcPr>
            </w:tcPrChange>
          </w:tcPr>
          <w:p w14:paraId="368D4891" w14:textId="77777777" w:rsidR="005B6844" w:rsidRPr="00C2714A" w:rsidRDefault="005B6844" w:rsidP="005B6844">
            <w:pPr>
              <w:spacing w:after="0" w:line="240" w:lineRule="auto"/>
              <w:jc w:val="right"/>
              <w:rPr>
                <w:ins w:id="2042" w:author="Observatorio 02" w:date="2017-03-16T11:01:00Z"/>
                <w:rFonts w:eastAsia="Times New Roman"/>
                <w:sz w:val="22"/>
                <w:szCs w:val="22"/>
                <w:bdr w:val="none" w:sz="0" w:space="0" w:color="auto"/>
                <w:lang w:val="es-CL" w:eastAsia="es-CL"/>
              </w:rPr>
            </w:pPr>
            <w:ins w:id="2043" w:author="Observatorio 02" w:date="2017-03-16T11:01:00Z">
              <w:r w:rsidRPr="00C2714A">
                <w:rPr>
                  <w:rFonts w:eastAsia="Times New Roman"/>
                  <w:sz w:val="22"/>
                  <w:szCs w:val="22"/>
                  <w:bdr w:val="none" w:sz="0" w:space="0" w:color="auto"/>
                  <w:lang w:val="es-CL" w:eastAsia="es-CL"/>
                </w:rPr>
                <w:t>41,1</w:t>
              </w:r>
            </w:ins>
          </w:p>
        </w:tc>
        <w:tc>
          <w:tcPr>
            <w:tcW w:w="1191" w:type="dxa"/>
            <w:tcBorders>
              <w:top w:val="nil"/>
              <w:left w:val="nil"/>
              <w:bottom w:val="single" w:sz="4" w:space="0" w:color="000000"/>
              <w:right w:val="nil"/>
            </w:tcBorders>
            <w:shd w:val="clear" w:color="000000" w:fill="FFFFFF"/>
            <w:noWrap/>
            <w:vAlign w:val="bottom"/>
            <w:hideMark/>
            <w:tcPrChange w:id="2044" w:author="Observatorio 02" w:date="2017-03-16T11:02:00Z">
              <w:tcPr>
                <w:tcW w:w="1153" w:type="dxa"/>
                <w:tcBorders>
                  <w:top w:val="nil"/>
                  <w:left w:val="nil"/>
                  <w:bottom w:val="single" w:sz="4" w:space="0" w:color="000000"/>
                  <w:right w:val="nil"/>
                </w:tcBorders>
                <w:shd w:val="clear" w:color="000000" w:fill="FFFFFF"/>
                <w:noWrap/>
                <w:vAlign w:val="bottom"/>
                <w:hideMark/>
              </w:tcPr>
            </w:tcPrChange>
          </w:tcPr>
          <w:p w14:paraId="6525A656" w14:textId="77777777" w:rsidR="005B6844" w:rsidRPr="00C2714A" w:rsidRDefault="005B6844" w:rsidP="005B6844">
            <w:pPr>
              <w:spacing w:after="0" w:line="240" w:lineRule="auto"/>
              <w:jc w:val="right"/>
              <w:rPr>
                <w:ins w:id="2045" w:author="Observatorio 02" w:date="2017-03-16T11:01:00Z"/>
                <w:rFonts w:eastAsia="Times New Roman"/>
                <w:sz w:val="22"/>
                <w:szCs w:val="22"/>
                <w:bdr w:val="none" w:sz="0" w:space="0" w:color="auto"/>
                <w:lang w:val="es-CL" w:eastAsia="es-CL"/>
              </w:rPr>
            </w:pPr>
            <w:ins w:id="2046" w:author="Observatorio 02" w:date="2017-03-16T11:01:00Z">
              <w:r w:rsidRPr="00C2714A">
                <w:rPr>
                  <w:rFonts w:eastAsia="Times New Roman"/>
                  <w:sz w:val="22"/>
                  <w:szCs w:val="22"/>
                  <w:bdr w:val="none" w:sz="0" w:space="0" w:color="auto"/>
                  <w:lang w:val="es-CL" w:eastAsia="es-CL"/>
                </w:rPr>
                <w:t>0,0</w:t>
              </w:r>
            </w:ins>
          </w:p>
        </w:tc>
        <w:tc>
          <w:tcPr>
            <w:tcW w:w="635" w:type="dxa"/>
            <w:tcBorders>
              <w:top w:val="nil"/>
              <w:left w:val="nil"/>
              <w:bottom w:val="single" w:sz="4" w:space="0" w:color="000000"/>
              <w:right w:val="nil"/>
            </w:tcBorders>
            <w:shd w:val="clear" w:color="000000" w:fill="FFFFFF"/>
            <w:noWrap/>
            <w:vAlign w:val="bottom"/>
            <w:hideMark/>
            <w:tcPrChange w:id="2047" w:author="Observatorio 02" w:date="2017-03-16T11:02:00Z">
              <w:tcPr>
                <w:tcW w:w="623" w:type="dxa"/>
                <w:tcBorders>
                  <w:top w:val="nil"/>
                  <w:left w:val="nil"/>
                  <w:bottom w:val="single" w:sz="4" w:space="0" w:color="000000"/>
                  <w:right w:val="nil"/>
                </w:tcBorders>
                <w:shd w:val="clear" w:color="000000" w:fill="FFFFFF"/>
                <w:noWrap/>
                <w:vAlign w:val="bottom"/>
                <w:hideMark/>
              </w:tcPr>
            </w:tcPrChange>
          </w:tcPr>
          <w:p w14:paraId="706B0BE7" w14:textId="77777777" w:rsidR="005B6844" w:rsidRPr="00C2714A" w:rsidRDefault="005B6844" w:rsidP="005B6844">
            <w:pPr>
              <w:spacing w:after="0" w:line="240" w:lineRule="auto"/>
              <w:jc w:val="right"/>
              <w:rPr>
                <w:ins w:id="2048" w:author="Observatorio 02" w:date="2017-03-16T11:01:00Z"/>
                <w:rFonts w:eastAsia="Times New Roman"/>
                <w:sz w:val="22"/>
                <w:szCs w:val="22"/>
                <w:bdr w:val="none" w:sz="0" w:space="0" w:color="auto"/>
                <w:lang w:val="es-CL" w:eastAsia="es-CL"/>
              </w:rPr>
            </w:pPr>
            <w:ins w:id="2049" w:author="Observatorio 02" w:date="2017-03-16T11:01:00Z">
              <w:r w:rsidRPr="00C2714A">
                <w:rPr>
                  <w:rFonts w:eastAsia="Times New Roman"/>
                  <w:sz w:val="22"/>
                  <w:szCs w:val="22"/>
                  <w:bdr w:val="none" w:sz="0" w:space="0" w:color="auto"/>
                  <w:lang w:val="es-CL" w:eastAsia="es-CL"/>
                </w:rPr>
                <w:t>100,0</w:t>
              </w:r>
            </w:ins>
          </w:p>
        </w:tc>
      </w:tr>
      <w:tr w:rsidR="005B6844" w:rsidRPr="00C2714A" w14:paraId="29C90AFC" w14:textId="77777777" w:rsidTr="005E0D38">
        <w:trPr>
          <w:trHeight w:val="125"/>
          <w:ins w:id="2050" w:author="Observatorio 02" w:date="2017-03-16T11:01:00Z"/>
          <w:trPrChange w:id="2051" w:author="Observatorio 02" w:date="2017-03-16T11:02:00Z">
            <w:trPr>
              <w:trHeight w:val="137"/>
            </w:trPr>
          </w:trPrChange>
        </w:trPr>
        <w:tc>
          <w:tcPr>
            <w:tcW w:w="1216" w:type="dxa"/>
            <w:tcBorders>
              <w:top w:val="nil"/>
              <w:left w:val="nil"/>
              <w:bottom w:val="single" w:sz="8" w:space="0" w:color="000000"/>
              <w:right w:val="nil"/>
            </w:tcBorders>
            <w:shd w:val="clear" w:color="000000" w:fill="FFFFFF"/>
            <w:noWrap/>
            <w:vAlign w:val="bottom"/>
            <w:hideMark/>
            <w:tcPrChange w:id="2052" w:author="Observatorio 02" w:date="2017-03-16T11:02:00Z">
              <w:tcPr>
                <w:tcW w:w="1189" w:type="dxa"/>
                <w:tcBorders>
                  <w:top w:val="nil"/>
                  <w:left w:val="nil"/>
                  <w:bottom w:val="single" w:sz="8" w:space="0" w:color="000000"/>
                  <w:right w:val="nil"/>
                </w:tcBorders>
                <w:shd w:val="clear" w:color="000000" w:fill="FFFFFF"/>
                <w:noWrap/>
                <w:vAlign w:val="bottom"/>
                <w:hideMark/>
              </w:tcPr>
            </w:tcPrChange>
          </w:tcPr>
          <w:p w14:paraId="0BC04E3D" w14:textId="5D74114E" w:rsidR="005B6844" w:rsidRPr="00C2714A" w:rsidRDefault="005E0D38" w:rsidP="005B6844">
            <w:pPr>
              <w:spacing w:after="0" w:line="240" w:lineRule="auto"/>
              <w:rPr>
                <w:ins w:id="2053" w:author="Observatorio 02" w:date="2017-03-16T11:01:00Z"/>
                <w:rFonts w:eastAsia="Times New Roman"/>
                <w:sz w:val="22"/>
                <w:szCs w:val="22"/>
                <w:bdr w:val="none" w:sz="0" w:space="0" w:color="auto"/>
                <w:lang w:val="es-CL" w:eastAsia="es-CL"/>
              </w:rPr>
            </w:pPr>
            <w:ins w:id="2054" w:author="Observatorio 02" w:date="2017-03-16T11:05:00Z">
              <w:r w:rsidRPr="00C2714A">
                <w:rPr>
                  <w:rFonts w:eastAsia="Times New Roman"/>
                  <w:sz w:val="22"/>
                  <w:szCs w:val="22"/>
                  <w:bdr w:val="none" w:sz="0" w:space="0" w:color="auto"/>
                  <w:lang w:val="es-CL" w:eastAsia="es-CL"/>
                </w:rPr>
                <w:t>Sector</w:t>
              </w:r>
            </w:ins>
          </w:p>
        </w:tc>
        <w:tc>
          <w:tcPr>
            <w:tcW w:w="1249" w:type="dxa"/>
            <w:tcBorders>
              <w:top w:val="nil"/>
              <w:left w:val="nil"/>
              <w:bottom w:val="single" w:sz="8" w:space="0" w:color="000000"/>
              <w:right w:val="nil"/>
            </w:tcBorders>
            <w:shd w:val="clear" w:color="000000" w:fill="FFFFFF"/>
            <w:noWrap/>
            <w:vAlign w:val="bottom"/>
            <w:hideMark/>
            <w:tcPrChange w:id="2055" w:author="Observatorio 02" w:date="2017-03-16T11:02:00Z">
              <w:tcPr>
                <w:tcW w:w="1260" w:type="dxa"/>
                <w:tcBorders>
                  <w:top w:val="nil"/>
                  <w:left w:val="nil"/>
                  <w:bottom w:val="single" w:sz="8" w:space="0" w:color="000000"/>
                  <w:right w:val="nil"/>
                </w:tcBorders>
                <w:shd w:val="clear" w:color="000000" w:fill="FFFFFF"/>
                <w:noWrap/>
                <w:vAlign w:val="bottom"/>
                <w:hideMark/>
              </w:tcPr>
            </w:tcPrChange>
          </w:tcPr>
          <w:p w14:paraId="6B862D1C" w14:textId="77777777" w:rsidR="005B6844" w:rsidRPr="00C2714A" w:rsidRDefault="005B6844" w:rsidP="005B6844">
            <w:pPr>
              <w:spacing w:after="0" w:line="240" w:lineRule="auto"/>
              <w:jc w:val="right"/>
              <w:rPr>
                <w:ins w:id="2056" w:author="Observatorio 02" w:date="2017-03-16T11:01:00Z"/>
                <w:rFonts w:eastAsia="Times New Roman"/>
                <w:sz w:val="22"/>
                <w:szCs w:val="22"/>
                <w:bdr w:val="none" w:sz="0" w:space="0" w:color="auto"/>
                <w:lang w:val="es-CL" w:eastAsia="es-CL"/>
              </w:rPr>
            </w:pPr>
            <w:ins w:id="2057" w:author="Observatorio 02" w:date="2017-03-16T11:01:00Z">
              <w:r w:rsidRPr="00C2714A">
                <w:rPr>
                  <w:rFonts w:eastAsia="Times New Roman"/>
                  <w:sz w:val="22"/>
                  <w:szCs w:val="22"/>
                  <w:bdr w:val="none" w:sz="0" w:space="0" w:color="auto"/>
                  <w:lang w:val="es-CL" w:eastAsia="es-CL"/>
                </w:rPr>
                <w:t>6,7</w:t>
              </w:r>
            </w:ins>
          </w:p>
        </w:tc>
        <w:tc>
          <w:tcPr>
            <w:tcW w:w="764" w:type="dxa"/>
            <w:tcBorders>
              <w:top w:val="nil"/>
              <w:left w:val="nil"/>
              <w:bottom w:val="single" w:sz="8" w:space="0" w:color="000000"/>
              <w:right w:val="nil"/>
            </w:tcBorders>
            <w:shd w:val="clear" w:color="000000" w:fill="FFFFFF"/>
            <w:noWrap/>
            <w:vAlign w:val="bottom"/>
            <w:hideMark/>
            <w:tcPrChange w:id="2058" w:author="Observatorio 02" w:date="2017-03-16T11:02:00Z">
              <w:tcPr>
                <w:tcW w:w="705" w:type="dxa"/>
                <w:tcBorders>
                  <w:top w:val="nil"/>
                  <w:left w:val="nil"/>
                  <w:bottom w:val="single" w:sz="8" w:space="0" w:color="000000"/>
                  <w:right w:val="nil"/>
                </w:tcBorders>
                <w:shd w:val="clear" w:color="000000" w:fill="FFFFFF"/>
                <w:noWrap/>
                <w:vAlign w:val="bottom"/>
                <w:hideMark/>
              </w:tcPr>
            </w:tcPrChange>
          </w:tcPr>
          <w:p w14:paraId="157D78CB" w14:textId="77777777" w:rsidR="005B6844" w:rsidRPr="00C2714A" w:rsidRDefault="005B6844" w:rsidP="005B6844">
            <w:pPr>
              <w:spacing w:after="0" w:line="240" w:lineRule="auto"/>
              <w:jc w:val="right"/>
              <w:rPr>
                <w:ins w:id="2059" w:author="Observatorio 02" w:date="2017-03-16T11:01:00Z"/>
                <w:rFonts w:eastAsia="Times New Roman"/>
                <w:sz w:val="22"/>
                <w:szCs w:val="22"/>
                <w:bdr w:val="none" w:sz="0" w:space="0" w:color="auto"/>
                <w:lang w:val="es-CL" w:eastAsia="es-CL"/>
              </w:rPr>
            </w:pPr>
            <w:ins w:id="2060" w:author="Observatorio 02" w:date="2017-03-16T11:01:00Z">
              <w:r w:rsidRPr="00C2714A">
                <w:rPr>
                  <w:rFonts w:eastAsia="Times New Roman"/>
                  <w:sz w:val="22"/>
                  <w:szCs w:val="22"/>
                  <w:bdr w:val="none" w:sz="0" w:space="0" w:color="auto"/>
                  <w:lang w:val="es-CL" w:eastAsia="es-CL"/>
                </w:rPr>
                <w:t>25,8</w:t>
              </w:r>
            </w:ins>
          </w:p>
        </w:tc>
        <w:tc>
          <w:tcPr>
            <w:tcW w:w="1093" w:type="dxa"/>
            <w:tcBorders>
              <w:top w:val="nil"/>
              <w:left w:val="nil"/>
              <w:bottom w:val="single" w:sz="8" w:space="0" w:color="000000"/>
              <w:right w:val="nil"/>
            </w:tcBorders>
            <w:shd w:val="clear" w:color="000000" w:fill="FFFFFF"/>
            <w:noWrap/>
            <w:vAlign w:val="bottom"/>
            <w:hideMark/>
            <w:tcPrChange w:id="2061" w:author="Observatorio 02" w:date="2017-03-16T11:02:00Z">
              <w:tcPr>
                <w:tcW w:w="1069" w:type="dxa"/>
                <w:tcBorders>
                  <w:top w:val="nil"/>
                  <w:left w:val="nil"/>
                  <w:bottom w:val="single" w:sz="8" w:space="0" w:color="000000"/>
                  <w:right w:val="nil"/>
                </w:tcBorders>
                <w:shd w:val="clear" w:color="000000" w:fill="FFFFFF"/>
                <w:noWrap/>
                <w:vAlign w:val="bottom"/>
                <w:hideMark/>
              </w:tcPr>
            </w:tcPrChange>
          </w:tcPr>
          <w:p w14:paraId="098FD3B3" w14:textId="77777777" w:rsidR="005B6844" w:rsidRPr="00C2714A" w:rsidRDefault="005B6844" w:rsidP="005B6844">
            <w:pPr>
              <w:spacing w:after="0" w:line="240" w:lineRule="auto"/>
              <w:jc w:val="right"/>
              <w:rPr>
                <w:ins w:id="2062" w:author="Observatorio 02" w:date="2017-03-16T11:01:00Z"/>
                <w:rFonts w:eastAsia="Times New Roman"/>
                <w:sz w:val="22"/>
                <w:szCs w:val="22"/>
                <w:bdr w:val="none" w:sz="0" w:space="0" w:color="auto"/>
                <w:lang w:val="es-CL" w:eastAsia="es-CL"/>
              </w:rPr>
            </w:pPr>
            <w:ins w:id="2063" w:author="Observatorio 02" w:date="2017-03-16T11:01:00Z">
              <w:r w:rsidRPr="00C2714A">
                <w:rPr>
                  <w:rFonts w:eastAsia="Times New Roman"/>
                  <w:sz w:val="22"/>
                  <w:szCs w:val="22"/>
                  <w:bdr w:val="none" w:sz="0" w:space="0" w:color="auto"/>
                  <w:lang w:val="es-CL" w:eastAsia="es-CL"/>
                </w:rPr>
                <w:t>12,8</w:t>
              </w:r>
            </w:ins>
          </w:p>
        </w:tc>
        <w:tc>
          <w:tcPr>
            <w:tcW w:w="1354" w:type="dxa"/>
            <w:tcBorders>
              <w:top w:val="nil"/>
              <w:left w:val="nil"/>
              <w:bottom w:val="single" w:sz="8" w:space="0" w:color="000000"/>
              <w:right w:val="nil"/>
            </w:tcBorders>
            <w:shd w:val="clear" w:color="000000" w:fill="FFFFFF"/>
            <w:noWrap/>
            <w:vAlign w:val="bottom"/>
            <w:hideMark/>
            <w:tcPrChange w:id="2064" w:author="Observatorio 02" w:date="2017-03-16T11:02:00Z">
              <w:tcPr>
                <w:tcW w:w="1366" w:type="dxa"/>
                <w:tcBorders>
                  <w:top w:val="nil"/>
                  <w:left w:val="nil"/>
                  <w:bottom w:val="single" w:sz="8" w:space="0" w:color="000000"/>
                  <w:right w:val="nil"/>
                </w:tcBorders>
                <w:shd w:val="clear" w:color="000000" w:fill="FFFFFF"/>
                <w:noWrap/>
                <w:vAlign w:val="bottom"/>
                <w:hideMark/>
              </w:tcPr>
            </w:tcPrChange>
          </w:tcPr>
          <w:p w14:paraId="6DB9263C" w14:textId="77777777" w:rsidR="005B6844" w:rsidRPr="00C2714A" w:rsidRDefault="005B6844" w:rsidP="005B6844">
            <w:pPr>
              <w:spacing w:after="0" w:line="240" w:lineRule="auto"/>
              <w:jc w:val="right"/>
              <w:rPr>
                <w:ins w:id="2065" w:author="Observatorio 02" w:date="2017-03-16T11:01:00Z"/>
                <w:rFonts w:eastAsia="Times New Roman"/>
                <w:sz w:val="22"/>
                <w:szCs w:val="22"/>
                <w:bdr w:val="none" w:sz="0" w:space="0" w:color="auto"/>
                <w:lang w:val="es-CL" w:eastAsia="es-CL"/>
              </w:rPr>
            </w:pPr>
            <w:ins w:id="2066" w:author="Observatorio 02" w:date="2017-03-16T11:01:00Z">
              <w:r w:rsidRPr="00C2714A">
                <w:rPr>
                  <w:rFonts w:eastAsia="Times New Roman"/>
                  <w:sz w:val="22"/>
                  <w:szCs w:val="22"/>
                  <w:bdr w:val="none" w:sz="0" w:space="0" w:color="auto"/>
                  <w:lang w:val="es-CL" w:eastAsia="es-CL"/>
                </w:rPr>
                <w:t>32,4</w:t>
              </w:r>
            </w:ins>
          </w:p>
        </w:tc>
        <w:tc>
          <w:tcPr>
            <w:tcW w:w="1472" w:type="dxa"/>
            <w:tcBorders>
              <w:top w:val="nil"/>
              <w:left w:val="nil"/>
              <w:bottom w:val="single" w:sz="8" w:space="0" w:color="000000"/>
              <w:right w:val="nil"/>
            </w:tcBorders>
            <w:shd w:val="clear" w:color="000000" w:fill="FFFFFF"/>
            <w:noWrap/>
            <w:vAlign w:val="bottom"/>
            <w:hideMark/>
            <w:tcPrChange w:id="2067" w:author="Observatorio 02" w:date="2017-03-16T11:02:00Z">
              <w:tcPr>
                <w:tcW w:w="1485" w:type="dxa"/>
                <w:tcBorders>
                  <w:top w:val="nil"/>
                  <w:left w:val="nil"/>
                  <w:bottom w:val="single" w:sz="8" w:space="0" w:color="000000"/>
                  <w:right w:val="nil"/>
                </w:tcBorders>
                <w:shd w:val="clear" w:color="000000" w:fill="FFFFFF"/>
                <w:noWrap/>
                <w:vAlign w:val="bottom"/>
                <w:hideMark/>
              </w:tcPr>
            </w:tcPrChange>
          </w:tcPr>
          <w:p w14:paraId="72FCAC14" w14:textId="77777777" w:rsidR="005B6844" w:rsidRPr="00C2714A" w:rsidRDefault="005B6844" w:rsidP="005B6844">
            <w:pPr>
              <w:spacing w:after="0" w:line="240" w:lineRule="auto"/>
              <w:jc w:val="right"/>
              <w:rPr>
                <w:ins w:id="2068" w:author="Observatorio 02" w:date="2017-03-16T11:01:00Z"/>
                <w:rFonts w:eastAsia="Times New Roman"/>
                <w:sz w:val="22"/>
                <w:szCs w:val="22"/>
                <w:bdr w:val="none" w:sz="0" w:space="0" w:color="auto"/>
                <w:lang w:val="es-CL" w:eastAsia="es-CL"/>
              </w:rPr>
            </w:pPr>
            <w:ins w:id="2069" w:author="Observatorio 02" w:date="2017-03-16T11:01:00Z">
              <w:r w:rsidRPr="00C2714A">
                <w:rPr>
                  <w:rFonts w:eastAsia="Times New Roman"/>
                  <w:sz w:val="22"/>
                  <w:szCs w:val="22"/>
                  <w:bdr w:val="none" w:sz="0" w:space="0" w:color="auto"/>
                  <w:lang w:val="es-CL" w:eastAsia="es-CL"/>
                </w:rPr>
                <w:t>22,1</w:t>
              </w:r>
            </w:ins>
          </w:p>
        </w:tc>
        <w:tc>
          <w:tcPr>
            <w:tcW w:w="1191" w:type="dxa"/>
            <w:tcBorders>
              <w:top w:val="nil"/>
              <w:left w:val="nil"/>
              <w:bottom w:val="single" w:sz="8" w:space="0" w:color="000000"/>
              <w:right w:val="nil"/>
            </w:tcBorders>
            <w:shd w:val="clear" w:color="000000" w:fill="FFFFFF"/>
            <w:noWrap/>
            <w:vAlign w:val="bottom"/>
            <w:hideMark/>
            <w:tcPrChange w:id="2070" w:author="Observatorio 02" w:date="2017-03-16T11:02:00Z">
              <w:tcPr>
                <w:tcW w:w="1153" w:type="dxa"/>
                <w:tcBorders>
                  <w:top w:val="nil"/>
                  <w:left w:val="nil"/>
                  <w:bottom w:val="single" w:sz="8" w:space="0" w:color="000000"/>
                  <w:right w:val="nil"/>
                </w:tcBorders>
                <w:shd w:val="clear" w:color="000000" w:fill="FFFFFF"/>
                <w:noWrap/>
                <w:vAlign w:val="bottom"/>
                <w:hideMark/>
              </w:tcPr>
            </w:tcPrChange>
          </w:tcPr>
          <w:p w14:paraId="626264D6" w14:textId="77777777" w:rsidR="005B6844" w:rsidRPr="00C2714A" w:rsidRDefault="005B6844" w:rsidP="005B6844">
            <w:pPr>
              <w:spacing w:after="0" w:line="240" w:lineRule="auto"/>
              <w:jc w:val="right"/>
              <w:rPr>
                <w:ins w:id="2071" w:author="Observatorio 02" w:date="2017-03-16T11:01:00Z"/>
                <w:rFonts w:eastAsia="Times New Roman"/>
                <w:sz w:val="22"/>
                <w:szCs w:val="22"/>
                <w:bdr w:val="none" w:sz="0" w:space="0" w:color="auto"/>
                <w:lang w:val="es-CL" w:eastAsia="es-CL"/>
              </w:rPr>
            </w:pPr>
            <w:ins w:id="2072" w:author="Observatorio 02" w:date="2017-03-16T11:01:00Z">
              <w:r w:rsidRPr="00C2714A">
                <w:rPr>
                  <w:rFonts w:eastAsia="Times New Roman"/>
                  <w:sz w:val="22"/>
                  <w:szCs w:val="22"/>
                  <w:bdr w:val="none" w:sz="0" w:space="0" w:color="auto"/>
                  <w:lang w:val="es-CL" w:eastAsia="es-CL"/>
                </w:rPr>
                <w:t>0,2</w:t>
              </w:r>
            </w:ins>
          </w:p>
        </w:tc>
        <w:tc>
          <w:tcPr>
            <w:tcW w:w="635" w:type="dxa"/>
            <w:tcBorders>
              <w:top w:val="nil"/>
              <w:left w:val="nil"/>
              <w:bottom w:val="single" w:sz="8" w:space="0" w:color="000000"/>
              <w:right w:val="nil"/>
            </w:tcBorders>
            <w:shd w:val="clear" w:color="000000" w:fill="FFFFFF"/>
            <w:noWrap/>
            <w:vAlign w:val="bottom"/>
            <w:hideMark/>
            <w:tcPrChange w:id="2073" w:author="Observatorio 02" w:date="2017-03-16T11:02:00Z">
              <w:tcPr>
                <w:tcW w:w="623" w:type="dxa"/>
                <w:tcBorders>
                  <w:top w:val="nil"/>
                  <w:left w:val="nil"/>
                  <w:bottom w:val="single" w:sz="8" w:space="0" w:color="000000"/>
                  <w:right w:val="nil"/>
                </w:tcBorders>
                <w:shd w:val="clear" w:color="000000" w:fill="FFFFFF"/>
                <w:noWrap/>
                <w:vAlign w:val="bottom"/>
                <w:hideMark/>
              </w:tcPr>
            </w:tcPrChange>
          </w:tcPr>
          <w:p w14:paraId="73C36365" w14:textId="77777777" w:rsidR="005B6844" w:rsidRPr="00C2714A" w:rsidRDefault="005B6844" w:rsidP="005B6844">
            <w:pPr>
              <w:spacing w:after="0" w:line="240" w:lineRule="auto"/>
              <w:jc w:val="right"/>
              <w:rPr>
                <w:ins w:id="2074" w:author="Observatorio 02" w:date="2017-03-16T11:01:00Z"/>
                <w:rFonts w:eastAsia="Times New Roman"/>
                <w:sz w:val="22"/>
                <w:szCs w:val="22"/>
                <w:bdr w:val="none" w:sz="0" w:space="0" w:color="auto"/>
                <w:lang w:val="es-CL" w:eastAsia="es-CL"/>
              </w:rPr>
            </w:pPr>
            <w:ins w:id="2075" w:author="Observatorio 02" w:date="2017-03-16T11:01:00Z">
              <w:r w:rsidRPr="00C2714A">
                <w:rPr>
                  <w:rFonts w:eastAsia="Times New Roman"/>
                  <w:sz w:val="22"/>
                  <w:szCs w:val="22"/>
                  <w:bdr w:val="none" w:sz="0" w:space="0" w:color="auto"/>
                  <w:lang w:val="es-CL" w:eastAsia="es-CL"/>
                </w:rPr>
                <w:t>100,0</w:t>
              </w:r>
            </w:ins>
          </w:p>
        </w:tc>
      </w:tr>
    </w:tbl>
    <w:p w14:paraId="6102BF71" w14:textId="4164F4AA" w:rsidR="005E0D38" w:rsidRPr="00C2714A" w:rsidRDefault="005E0D38" w:rsidP="005E0D38">
      <w:pPr>
        <w:spacing w:after="0" w:line="276" w:lineRule="auto"/>
        <w:jc w:val="both"/>
        <w:rPr>
          <w:ins w:id="2076" w:author="Observatorio 02" w:date="2017-03-16T11:05:00Z"/>
          <w:rFonts w:eastAsia="Times New Roman"/>
          <w:color w:val="323E4F" w:themeColor="text2" w:themeShade="BF"/>
          <w:sz w:val="20"/>
          <w:lang w:val="es-CL"/>
          <w:rPrChange w:id="2077" w:author="Observatorio 02" w:date="2017-03-23T14:31:00Z">
            <w:rPr>
              <w:ins w:id="2078" w:author="Observatorio 02" w:date="2017-03-16T11:05:00Z"/>
              <w:rFonts w:eastAsia="Times New Roman"/>
              <w:lang w:val="es-CL"/>
            </w:rPr>
          </w:rPrChange>
        </w:rPr>
      </w:pPr>
      <w:ins w:id="2079" w:author="Observatorio 02" w:date="2017-03-16T11:05:00Z">
        <w:r w:rsidRPr="00C2714A">
          <w:rPr>
            <w:rFonts w:eastAsia="Times New Roman"/>
            <w:color w:val="323E4F" w:themeColor="text2" w:themeShade="BF"/>
            <w:sz w:val="20"/>
            <w:lang w:val="es-CL"/>
            <w:rPrChange w:id="2080"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ins w:id="2081" w:author="Observatorio 02" w:date="2017-03-16T11:06:00Z">
        <w:r w:rsidR="001C652F" w:rsidRPr="00C2714A">
          <w:rPr>
            <w:rFonts w:eastAsia="Times New Roman"/>
            <w:color w:val="323E4F" w:themeColor="text2" w:themeShade="BF"/>
            <w:sz w:val="20"/>
            <w:lang w:val="es-CL"/>
            <w:rPrChange w:id="2082" w:author="Observatorio 02" w:date="2017-03-23T14:31:00Z">
              <w:rPr>
                <w:rFonts w:eastAsia="Times New Roman"/>
                <w:color w:val="1F3864" w:themeColor="accent5" w:themeShade="80"/>
                <w:sz w:val="20"/>
                <w:lang w:val="es-CL"/>
              </w:rPr>
            </w:rPrChange>
          </w:rPr>
          <w:t>.</w:t>
        </w:r>
      </w:ins>
    </w:p>
    <w:p w14:paraId="51A92C64" w14:textId="77777777" w:rsidR="00B8703C" w:rsidRPr="009A4B23" w:rsidRDefault="00B8703C" w:rsidP="00B8703C">
      <w:pPr>
        <w:spacing w:after="0" w:line="276" w:lineRule="auto"/>
        <w:jc w:val="both"/>
        <w:rPr>
          <w:ins w:id="2083" w:author="Observatorio 02" w:date="2017-04-17T12:01:00Z"/>
          <w:rFonts w:eastAsia="Times New Roman"/>
          <w:color w:val="323E4F" w:themeColor="text2" w:themeShade="BF"/>
          <w:lang w:val="es-CL"/>
        </w:rPr>
      </w:pPr>
      <w:ins w:id="2084" w:author="Observatorio 02" w:date="2017-04-17T12:01:00Z">
        <w:r w:rsidRPr="009A4B23">
          <w:rPr>
            <w:rFonts w:eastAsia="Times New Roman"/>
            <w:color w:val="323E4F" w:themeColor="text2" w:themeShade="BF"/>
            <w:sz w:val="20"/>
            <w:lang w:val="es-CL"/>
          </w:rPr>
          <w:t>Fuente: Elaboración propia conforme a ENE.</w:t>
        </w:r>
      </w:ins>
    </w:p>
    <w:p w14:paraId="5E8023FD" w14:textId="6D5439D4" w:rsidR="005B6844" w:rsidRPr="00C2714A" w:rsidRDefault="005B6844" w:rsidP="00737596">
      <w:pPr>
        <w:spacing w:after="0" w:line="276" w:lineRule="auto"/>
        <w:jc w:val="both"/>
        <w:rPr>
          <w:ins w:id="2085" w:author="Observatorio 02" w:date="2017-03-16T12:34:00Z"/>
          <w:rFonts w:eastAsia="Times New Roman"/>
          <w:lang w:val="es-CL"/>
        </w:rPr>
      </w:pPr>
    </w:p>
    <w:p w14:paraId="022928AE" w14:textId="799ACF19" w:rsidR="00FD5124" w:rsidRPr="00C2714A" w:rsidRDefault="00FD5124" w:rsidP="00FD5124">
      <w:pPr>
        <w:spacing w:after="0" w:line="276" w:lineRule="auto"/>
        <w:jc w:val="both"/>
        <w:rPr>
          <w:ins w:id="2086" w:author="Observatorio 02" w:date="2017-03-16T12:42:00Z"/>
          <w:rFonts w:eastAsia="Times New Roman"/>
          <w:lang w:val="es-CL"/>
        </w:rPr>
      </w:pPr>
      <w:ins w:id="2087" w:author="Observatorio 02" w:date="2017-03-16T12:42:00Z">
        <w:r w:rsidRPr="00C2714A">
          <w:rPr>
            <w:rFonts w:eastAsia="Times New Roman"/>
            <w:lang w:val="es-CL"/>
          </w:rPr>
          <w:lastRenderedPageBreak/>
          <w:t xml:space="preserve">El Cuadro </w:t>
        </w:r>
      </w:ins>
      <w:ins w:id="2088" w:author="Observatorio 02" w:date="2017-03-16T12:43:00Z">
        <w:r w:rsidR="00A96D98" w:rsidRPr="00C2714A">
          <w:rPr>
            <w:rFonts w:eastAsia="Times New Roman"/>
            <w:lang w:val="es-CL"/>
          </w:rPr>
          <w:t>7</w:t>
        </w:r>
      </w:ins>
      <w:ins w:id="2089" w:author="Observatorio 02" w:date="2017-03-16T12:42:00Z">
        <w:r w:rsidRPr="00C2714A">
          <w:rPr>
            <w:rFonts w:eastAsia="Times New Roman"/>
            <w:lang w:val="es-CL"/>
          </w:rPr>
          <w:t xml:space="preserve"> muestra el ingreso promedio asociado a la ocupación principal, para cada tamaño de empresa y categoría ocupacional, usando datos d</w:t>
        </w:r>
        <w:r w:rsidR="0062356E" w:rsidRPr="00C2714A">
          <w:rPr>
            <w:rFonts w:eastAsia="Times New Roman"/>
            <w:lang w:val="es-CL"/>
          </w:rPr>
          <w:t>el año 2015</w:t>
        </w:r>
        <w:r w:rsidRPr="00C2714A">
          <w:rPr>
            <w:rFonts w:eastAsia="Times New Roman"/>
            <w:lang w:val="es-CL"/>
          </w:rPr>
          <w:t xml:space="preserve">. </w:t>
        </w:r>
      </w:ins>
      <w:ins w:id="2090" w:author="Observatorio 02" w:date="2017-03-16T12:46:00Z">
        <w:r w:rsidR="0062356E" w:rsidRPr="00C2714A">
          <w:rPr>
            <w:rFonts w:eastAsia="Times New Roman"/>
            <w:lang w:val="es-CL"/>
          </w:rPr>
          <w:t xml:space="preserve">Como </w:t>
        </w:r>
      </w:ins>
      <w:ins w:id="2091" w:author="Observatorio 02" w:date="2017-03-16T12:47:00Z">
        <w:r w:rsidR="0062356E" w:rsidRPr="00C2714A">
          <w:rPr>
            <w:rFonts w:eastAsia="Times New Roman"/>
            <w:lang w:val="es-CL"/>
          </w:rPr>
          <w:t>se puede apreciar</w:t>
        </w:r>
      </w:ins>
      <w:ins w:id="2092" w:author="Observatorio 02" w:date="2017-03-16T12:46:00Z">
        <w:r w:rsidR="0062356E" w:rsidRPr="00C2714A">
          <w:rPr>
            <w:rFonts w:eastAsia="Times New Roman"/>
            <w:lang w:val="es-CL"/>
          </w:rPr>
          <w:t xml:space="preserve">, el ingreso </w:t>
        </w:r>
      </w:ins>
      <w:ins w:id="2093" w:author="Observatorio 02" w:date="2017-03-16T12:47:00Z">
        <w:r w:rsidR="0062356E" w:rsidRPr="00C2714A">
          <w:rPr>
            <w:rFonts w:eastAsia="Times New Roman"/>
            <w:lang w:val="es-CL"/>
          </w:rPr>
          <w:t xml:space="preserve">de los asalariados </w:t>
        </w:r>
      </w:ins>
      <w:ins w:id="2094" w:author="Observatorio 02" w:date="2017-03-16T12:48:00Z">
        <w:r w:rsidR="0062356E" w:rsidRPr="00C2714A">
          <w:rPr>
            <w:rFonts w:eastAsia="Times New Roman"/>
            <w:lang w:val="es-CL"/>
          </w:rPr>
          <w:t xml:space="preserve">con contrato </w:t>
        </w:r>
      </w:ins>
      <w:ins w:id="2095" w:author="Observatorio 02" w:date="2017-03-16T12:47:00Z">
        <w:r w:rsidR="0062356E" w:rsidRPr="00C2714A">
          <w:rPr>
            <w:rFonts w:eastAsia="Times New Roman"/>
            <w:lang w:val="es-CL"/>
          </w:rPr>
          <w:t>es superior al de los trabajadores por cuenta propia</w:t>
        </w:r>
      </w:ins>
      <w:ins w:id="2096" w:author="Observatorio 02" w:date="2017-03-16T12:48:00Z">
        <w:r w:rsidR="0062356E" w:rsidRPr="00C2714A">
          <w:rPr>
            <w:rFonts w:eastAsia="Times New Roman"/>
            <w:lang w:val="es-CL"/>
          </w:rPr>
          <w:t xml:space="preserve">, </w:t>
        </w:r>
      </w:ins>
      <w:ins w:id="2097" w:author="Observatorio 02" w:date="2017-03-16T12:49:00Z">
        <w:r w:rsidR="0062356E" w:rsidRPr="00C2714A">
          <w:rPr>
            <w:rFonts w:eastAsia="Times New Roman"/>
            <w:lang w:val="es-CL"/>
          </w:rPr>
          <w:t xml:space="preserve">el cual a su vez es mayor que el de los asalariados sin contrato. </w:t>
        </w:r>
      </w:ins>
      <w:ins w:id="2098" w:author="Observatorio 02" w:date="2017-03-16T12:50:00Z">
        <w:r w:rsidR="0062356E" w:rsidRPr="00C2714A">
          <w:rPr>
            <w:rFonts w:eastAsia="Times New Roman"/>
            <w:lang w:val="es-CL"/>
          </w:rPr>
          <w:t>Como es de esperar, el ingreso crece con el tamaño de empresa sin importar del tipo de contrario, aunque no a la misma tasa</w:t>
        </w:r>
      </w:ins>
      <w:ins w:id="2099" w:author="Observatorio 02" w:date="2017-03-16T12:51:00Z">
        <w:r w:rsidR="0062356E" w:rsidRPr="00C2714A">
          <w:rPr>
            <w:rFonts w:eastAsia="Times New Roman"/>
            <w:lang w:val="es-CL"/>
          </w:rPr>
          <w:t>. Por ejemplo,</w:t>
        </w:r>
      </w:ins>
      <w:ins w:id="2100" w:author="Observatorio 02" w:date="2017-03-16T12:50:00Z">
        <w:r w:rsidR="0062356E" w:rsidRPr="00C2714A">
          <w:rPr>
            <w:rFonts w:eastAsia="Times New Roman"/>
            <w:lang w:val="es-CL"/>
          </w:rPr>
          <w:t xml:space="preserve"> </w:t>
        </w:r>
      </w:ins>
      <w:ins w:id="2101" w:author="Observatorio 02" w:date="2017-03-16T12:54:00Z">
        <w:r w:rsidR="00897470" w:rsidRPr="00C2714A">
          <w:rPr>
            <w:rFonts w:eastAsia="Times New Roman"/>
            <w:lang w:val="es-CL"/>
          </w:rPr>
          <w:t xml:space="preserve">mientras </w:t>
        </w:r>
      </w:ins>
      <w:ins w:id="2102" w:author="Observatorio 02" w:date="2017-03-16T12:52:00Z">
        <w:r w:rsidR="0062356E" w:rsidRPr="00C2714A">
          <w:rPr>
            <w:rFonts w:eastAsia="Times New Roman"/>
            <w:lang w:val="es-CL"/>
          </w:rPr>
          <w:t xml:space="preserve">el ingreso </w:t>
        </w:r>
      </w:ins>
      <w:ins w:id="2103" w:author="Observatorio 02" w:date="2017-03-16T12:56:00Z">
        <w:r w:rsidR="007278F2" w:rsidRPr="00C2714A">
          <w:rPr>
            <w:rFonts w:eastAsia="Times New Roman"/>
            <w:lang w:val="es-CL"/>
          </w:rPr>
          <w:t>entre</w:t>
        </w:r>
      </w:ins>
      <w:ins w:id="2104" w:author="Observatorio 02" w:date="2017-03-16T12:52:00Z">
        <w:r w:rsidR="0062356E" w:rsidRPr="00C2714A">
          <w:rPr>
            <w:rFonts w:eastAsia="Times New Roman"/>
            <w:lang w:val="es-CL"/>
          </w:rPr>
          <w:t xml:space="preserve"> los asalariados con contrato definido en empresas pequeñas y medianas es muy similar, </w:t>
        </w:r>
      </w:ins>
      <w:ins w:id="2105" w:author="Observatorio 02" w:date="2017-03-16T12:55:00Z">
        <w:r w:rsidR="00897470" w:rsidRPr="00C2714A">
          <w:rPr>
            <w:rFonts w:eastAsia="Times New Roman"/>
            <w:lang w:val="es-CL"/>
          </w:rPr>
          <w:t>entre</w:t>
        </w:r>
      </w:ins>
      <w:ins w:id="2106" w:author="Observatorio 02" w:date="2017-03-16T12:53:00Z">
        <w:r w:rsidR="0062356E" w:rsidRPr="00C2714A">
          <w:rPr>
            <w:rFonts w:eastAsia="Times New Roman"/>
            <w:lang w:val="es-CL"/>
          </w:rPr>
          <w:t xml:space="preserve"> los asalariados con contrato indefinido</w:t>
        </w:r>
      </w:ins>
      <w:ins w:id="2107" w:author="Observatorio 02" w:date="2017-03-16T12:56:00Z">
        <w:r w:rsidR="00060164" w:rsidRPr="00C2714A">
          <w:rPr>
            <w:rFonts w:eastAsia="Times New Roman"/>
            <w:lang w:val="es-CL"/>
          </w:rPr>
          <w:t>;</w:t>
        </w:r>
      </w:ins>
      <w:ins w:id="2108" w:author="Observatorio 02" w:date="2017-03-16T12:53:00Z">
        <w:r w:rsidR="0062356E" w:rsidRPr="00C2714A">
          <w:rPr>
            <w:rFonts w:eastAsia="Times New Roman"/>
            <w:lang w:val="es-CL"/>
          </w:rPr>
          <w:t xml:space="preserve"> </w:t>
        </w:r>
      </w:ins>
      <w:ins w:id="2109" w:author="Observatorio 02" w:date="2017-03-16T12:55:00Z">
        <w:r w:rsidR="00897470" w:rsidRPr="00C2714A">
          <w:rPr>
            <w:rFonts w:eastAsia="Times New Roman"/>
            <w:lang w:val="es-CL"/>
          </w:rPr>
          <w:t>la diferencia es sustancial.</w:t>
        </w:r>
      </w:ins>
    </w:p>
    <w:p w14:paraId="3DCC5007" w14:textId="635E8AE2" w:rsidR="002016C5" w:rsidRPr="00C2714A" w:rsidRDefault="002016C5" w:rsidP="00737596">
      <w:pPr>
        <w:spacing w:after="0" w:line="276" w:lineRule="auto"/>
        <w:jc w:val="both"/>
        <w:rPr>
          <w:ins w:id="2110" w:author="Observatorio 02" w:date="2017-03-16T11:00:00Z"/>
          <w:rFonts w:eastAsia="Times New Roman"/>
          <w:lang w:val="es-CL"/>
        </w:rPr>
      </w:pPr>
    </w:p>
    <w:p w14:paraId="68BD8108" w14:textId="5BA349FF" w:rsidR="005B6844" w:rsidRPr="00C2714A" w:rsidRDefault="00FD5124">
      <w:pPr>
        <w:spacing w:after="0" w:line="240" w:lineRule="auto"/>
        <w:jc w:val="both"/>
        <w:rPr>
          <w:ins w:id="2111" w:author="Observatorio 02" w:date="2017-03-16T11:11:00Z"/>
          <w:rFonts w:eastAsia="Times New Roman"/>
          <w:b/>
          <w:bCs/>
          <w:color w:val="323E4F" w:themeColor="text2" w:themeShade="BF"/>
          <w:szCs w:val="22"/>
          <w:bdr w:val="none" w:sz="0" w:space="0" w:color="auto"/>
          <w:lang w:val="es-CL" w:eastAsia="es-CL"/>
          <w:rPrChange w:id="2112" w:author="Observatorio 02" w:date="2017-03-23T14:31:00Z">
            <w:rPr>
              <w:ins w:id="2113" w:author="Observatorio 02" w:date="2017-03-16T11:11:00Z"/>
              <w:rFonts w:eastAsia="Times New Roman"/>
              <w:lang w:val="es-CL"/>
            </w:rPr>
          </w:rPrChange>
        </w:rPr>
        <w:pPrChange w:id="2114" w:author="Observatorio 02" w:date="2017-03-16T11:12:00Z">
          <w:pPr>
            <w:spacing w:after="0" w:line="276" w:lineRule="auto"/>
            <w:jc w:val="both"/>
          </w:pPr>
        </w:pPrChange>
      </w:pPr>
      <w:ins w:id="2115" w:author="Observatorio 02" w:date="2017-03-16T12:43:00Z">
        <w:r w:rsidRPr="00C2714A">
          <w:rPr>
            <w:rFonts w:eastAsia="Times New Roman"/>
            <w:b/>
            <w:bCs/>
            <w:color w:val="323E4F" w:themeColor="text2" w:themeShade="BF"/>
            <w:szCs w:val="22"/>
            <w:bdr w:val="none" w:sz="0" w:space="0" w:color="auto"/>
            <w:lang w:val="es-CL" w:eastAsia="es-CL"/>
            <w:rPrChange w:id="2116"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2117" w:author="Observatorio 02" w:date="2017-03-16T11:12:00Z">
        <w:r w:rsidR="00DD5C2F" w:rsidRPr="00C2714A">
          <w:rPr>
            <w:rFonts w:eastAsia="Times New Roman"/>
            <w:b/>
            <w:bCs/>
            <w:color w:val="323E4F" w:themeColor="text2" w:themeShade="BF"/>
            <w:szCs w:val="22"/>
            <w:bdr w:val="none" w:sz="0" w:space="0" w:color="auto"/>
            <w:lang w:val="es-CL" w:eastAsia="es-CL"/>
            <w:rPrChange w:id="2118" w:author="Observatorio 02" w:date="2017-03-23T14:31:00Z">
              <w:rPr>
                <w:rFonts w:eastAsia="Times New Roman"/>
                <w:b/>
                <w:bCs/>
                <w:sz w:val="22"/>
                <w:szCs w:val="22"/>
                <w:bdr w:val="none" w:sz="0" w:space="0" w:color="auto"/>
                <w:lang w:val="es-CL" w:eastAsia="es-CL"/>
              </w:rPr>
            </w:rPrChange>
          </w:rPr>
          <w:t>7</w:t>
        </w:r>
        <w:r w:rsidR="00A96D98" w:rsidRPr="00C2714A">
          <w:rPr>
            <w:rFonts w:eastAsia="Times New Roman"/>
            <w:b/>
            <w:bCs/>
            <w:color w:val="323E4F" w:themeColor="text2" w:themeShade="BF"/>
            <w:szCs w:val="22"/>
            <w:bdr w:val="none" w:sz="0" w:space="0" w:color="auto"/>
            <w:lang w:val="es-CL" w:eastAsia="es-CL"/>
            <w:rPrChange w:id="2119" w:author="Observatorio 02" w:date="2017-03-23T14:31:00Z">
              <w:rPr>
                <w:rFonts w:eastAsia="Times New Roman"/>
                <w:b/>
                <w:bCs/>
                <w:color w:val="1F3864" w:themeColor="accent5" w:themeShade="80"/>
                <w:szCs w:val="22"/>
                <w:bdr w:val="none" w:sz="0" w:space="0" w:color="auto"/>
                <w:lang w:val="es-CL" w:eastAsia="es-CL"/>
              </w:rPr>
            </w:rPrChange>
          </w:rPr>
          <w:t>. Ingreso promedio</w:t>
        </w:r>
        <w:r w:rsidR="00DD5C2F" w:rsidRPr="00C2714A">
          <w:rPr>
            <w:rFonts w:eastAsia="Times New Roman"/>
            <w:b/>
            <w:bCs/>
            <w:color w:val="323E4F" w:themeColor="text2" w:themeShade="BF"/>
            <w:szCs w:val="22"/>
            <w:bdr w:val="none" w:sz="0" w:space="0" w:color="auto"/>
            <w:lang w:val="es-CL" w:eastAsia="es-CL"/>
            <w:rPrChange w:id="2120" w:author="Observatorio 02" w:date="2017-03-23T14:31:00Z">
              <w:rPr>
                <w:rFonts w:eastAsia="Times New Roman"/>
                <w:b/>
                <w:bCs/>
                <w:sz w:val="22"/>
                <w:szCs w:val="22"/>
                <w:bdr w:val="none" w:sz="0" w:space="0" w:color="auto"/>
                <w:lang w:val="es-CL" w:eastAsia="es-CL"/>
              </w:rPr>
            </w:rPrChange>
          </w:rPr>
          <w:t xml:space="preserve"> de la ocupación principal del sector por categoría ocupacional y tamaño de empresa, 2015</w:t>
        </w:r>
      </w:ins>
    </w:p>
    <w:tbl>
      <w:tblPr>
        <w:tblW w:w="8467" w:type="dxa"/>
        <w:tblCellMar>
          <w:left w:w="70" w:type="dxa"/>
          <w:right w:w="70" w:type="dxa"/>
        </w:tblCellMar>
        <w:tblLook w:val="04A0" w:firstRow="1" w:lastRow="0" w:firstColumn="1" w:lastColumn="0" w:noHBand="0" w:noVBand="1"/>
        <w:tblPrChange w:id="2121" w:author="Observatorio 02" w:date="2017-03-16T11:12:00Z">
          <w:tblPr>
            <w:tblW w:w="8740" w:type="dxa"/>
            <w:tblCellMar>
              <w:left w:w="70" w:type="dxa"/>
              <w:right w:w="70" w:type="dxa"/>
            </w:tblCellMar>
            <w:tblLook w:val="04A0" w:firstRow="1" w:lastRow="0" w:firstColumn="1" w:lastColumn="0" w:noHBand="0" w:noVBand="1"/>
          </w:tblPr>
        </w:tblPrChange>
      </w:tblPr>
      <w:tblGrid>
        <w:gridCol w:w="1216"/>
        <w:gridCol w:w="1106"/>
        <w:gridCol w:w="916"/>
        <w:gridCol w:w="1266"/>
        <w:gridCol w:w="1489"/>
        <w:gridCol w:w="1619"/>
        <w:gridCol w:w="855"/>
        <w:tblGridChange w:id="2122">
          <w:tblGrid>
            <w:gridCol w:w="1216"/>
            <w:gridCol w:w="34"/>
            <w:gridCol w:w="1072"/>
            <w:gridCol w:w="33"/>
            <w:gridCol w:w="883"/>
            <w:gridCol w:w="90"/>
            <w:gridCol w:w="1176"/>
            <w:gridCol w:w="173"/>
            <w:gridCol w:w="1316"/>
            <w:gridCol w:w="271"/>
            <w:gridCol w:w="1348"/>
            <w:gridCol w:w="377"/>
            <w:gridCol w:w="478"/>
            <w:gridCol w:w="371"/>
          </w:tblGrid>
        </w:tblGridChange>
      </w:tblGrid>
      <w:tr w:rsidR="00DD5C2F" w:rsidRPr="00C2714A" w14:paraId="60CC6077" w14:textId="77777777" w:rsidTr="00DD5C2F">
        <w:trPr>
          <w:trHeight w:val="295"/>
          <w:ins w:id="2123" w:author="Observatorio 02" w:date="2017-03-16T11:11:00Z"/>
          <w:trPrChange w:id="2124" w:author="Observatorio 02" w:date="2017-03-16T11:12:00Z">
            <w:trPr>
              <w:trHeight w:val="600"/>
            </w:trPr>
          </w:trPrChange>
        </w:trPr>
        <w:tc>
          <w:tcPr>
            <w:tcW w:w="1216" w:type="dxa"/>
            <w:tcBorders>
              <w:top w:val="single" w:sz="8" w:space="0" w:color="000000"/>
              <w:left w:val="nil"/>
              <w:bottom w:val="single" w:sz="4" w:space="0" w:color="000000"/>
              <w:right w:val="nil"/>
            </w:tcBorders>
            <w:shd w:val="clear" w:color="000000" w:fill="FFFFFF"/>
            <w:vAlign w:val="bottom"/>
            <w:hideMark/>
            <w:tcPrChange w:id="2125" w:author="Observatorio 02" w:date="2017-03-16T11:12:00Z">
              <w:tcPr>
                <w:tcW w:w="1260" w:type="dxa"/>
                <w:gridSpan w:val="2"/>
                <w:tcBorders>
                  <w:top w:val="single" w:sz="8" w:space="0" w:color="000000"/>
                  <w:left w:val="nil"/>
                  <w:bottom w:val="single" w:sz="4" w:space="0" w:color="000000"/>
                  <w:right w:val="nil"/>
                </w:tcBorders>
                <w:shd w:val="clear" w:color="000000" w:fill="FFFFFF"/>
                <w:vAlign w:val="bottom"/>
                <w:hideMark/>
              </w:tcPr>
            </w:tcPrChange>
          </w:tcPr>
          <w:p w14:paraId="79D62258" w14:textId="77777777" w:rsidR="00DD5C2F" w:rsidRPr="00C2714A" w:rsidRDefault="00DD5C2F" w:rsidP="00DD5C2F">
            <w:pPr>
              <w:spacing w:after="0" w:line="240" w:lineRule="auto"/>
              <w:rPr>
                <w:ins w:id="2126" w:author="Observatorio 02" w:date="2017-03-16T11:11:00Z"/>
                <w:rFonts w:eastAsia="Times New Roman"/>
                <w:sz w:val="22"/>
                <w:szCs w:val="22"/>
                <w:bdr w:val="none" w:sz="0" w:space="0" w:color="auto"/>
                <w:lang w:val="es-CL" w:eastAsia="es-CL"/>
              </w:rPr>
            </w:pPr>
            <w:ins w:id="2127" w:author="Observatorio 02" w:date="2017-03-16T11:11:00Z">
              <w:r w:rsidRPr="00C2714A">
                <w:rPr>
                  <w:rFonts w:eastAsia="Times New Roman"/>
                  <w:sz w:val="22"/>
                  <w:szCs w:val="22"/>
                  <w:bdr w:val="none" w:sz="0" w:space="0" w:color="auto"/>
                  <w:lang w:val="es-CL" w:eastAsia="es-CL"/>
                </w:rPr>
                <w:t>Tamaño de empresa</w:t>
              </w:r>
            </w:ins>
          </w:p>
        </w:tc>
        <w:tc>
          <w:tcPr>
            <w:tcW w:w="1106" w:type="dxa"/>
            <w:tcBorders>
              <w:top w:val="single" w:sz="8" w:space="0" w:color="000000"/>
              <w:left w:val="nil"/>
              <w:bottom w:val="single" w:sz="4" w:space="0" w:color="000000"/>
              <w:right w:val="nil"/>
            </w:tcBorders>
            <w:shd w:val="clear" w:color="000000" w:fill="FFFFFF"/>
            <w:vAlign w:val="bottom"/>
            <w:hideMark/>
            <w:tcPrChange w:id="2128" w:author="Observatorio 02" w:date="2017-03-16T11:12:00Z">
              <w:tcPr>
                <w:tcW w:w="1003" w:type="dxa"/>
                <w:gridSpan w:val="2"/>
                <w:tcBorders>
                  <w:top w:val="single" w:sz="8" w:space="0" w:color="000000"/>
                  <w:left w:val="nil"/>
                  <w:bottom w:val="single" w:sz="4" w:space="0" w:color="000000"/>
                  <w:right w:val="nil"/>
                </w:tcBorders>
                <w:shd w:val="clear" w:color="000000" w:fill="FFFFFF"/>
                <w:vAlign w:val="bottom"/>
                <w:hideMark/>
              </w:tcPr>
            </w:tcPrChange>
          </w:tcPr>
          <w:p w14:paraId="26F0714C" w14:textId="77777777" w:rsidR="00DD5C2F" w:rsidRPr="00C2714A" w:rsidRDefault="00DD5C2F" w:rsidP="00DD5C2F">
            <w:pPr>
              <w:spacing w:after="0" w:line="240" w:lineRule="auto"/>
              <w:jc w:val="center"/>
              <w:rPr>
                <w:ins w:id="2129" w:author="Observatorio 02" w:date="2017-03-16T11:11:00Z"/>
                <w:rFonts w:eastAsia="Times New Roman"/>
                <w:sz w:val="22"/>
                <w:szCs w:val="22"/>
                <w:bdr w:val="none" w:sz="0" w:space="0" w:color="auto"/>
                <w:lang w:val="es-CL" w:eastAsia="es-CL"/>
                <w:rPrChange w:id="2130" w:author="Observatorio 02" w:date="2017-03-23T14:31:00Z">
                  <w:rPr>
                    <w:ins w:id="2131" w:author="Observatorio 02" w:date="2017-03-16T11:11:00Z"/>
                    <w:rFonts w:ascii="Calibri" w:eastAsia="Times New Roman" w:hAnsi="Calibri"/>
                    <w:sz w:val="22"/>
                    <w:szCs w:val="22"/>
                    <w:bdr w:val="none" w:sz="0" w:space="0" w:color="auto"/>
                    <w:lang w:val="es-CL" w:eastAsia="es-CL"/>
                  </w:rPr>
                </w:rPrChange>
              </w:rPr>
            </w:pPr>
            <w:ins w:id="2132" w:author="Observatorio 02" w:date="2017-03-16T11:11:00Z">
              <w:r w:rsidRPr="00C2714A">
                <w:rPr>
                  <w:rFonts w:eastAsia="Times New Roman"/>
                  <w:sz w:val="22"/>
                  <w:szCs w:val="22"/>
                  <w:bdr w:val="none" w:sz="0" w:space="0" w:color="auto"/>
                  <w:lang w:val="es-CL" w:eastAsia="es-CL"/>
                  <w:rPrChange w:id="2133" w:author="Observatorio 02" w:date="2017-03-23T14:31:00Z">
                    <w:rPr>
                      <w:rFonts w:ascii="Calibri" w:eastAsia="Times New Roman" w:hAnsi="Calibri"/>
                      <w:sz w:val="22"/>
                      <w:szCs w:val="22"/>
                      <w:bdr w:val="none" w:sz="0" w:space="0" w:color="auto"/>
                      <w:lang w:val="es-CL" w:eastAsia="es-CL"/>
                    </w:rPr>
                  </w:rPrChange>
                </w:rPr>
                <w:t>Empleador</w:t>
              </w:r>
            </w:ins>
          </w:p>
        </w:tc>
        <w:tc>
          <w:tcPr>
            <w:tcW w:w="916" w:type="dxa"/>
            <w:tcBorders>
              <w:top w:val="single" w:sz="8" w:space="0" w:color="000000"/>
              <w:left w:val="nil"/>
              <w:bottom w:val="single" w:sz="4" w:space="0" w:color="000000"/>
              <w:right w:val="nil"/>
            </w:tcBorders>
            <w:shd w:val="clear" w:color="000000" w:fill="FFFFFF"/>
            <w:vAlign w:val="bottom"/>
            <w:hideMark/>
            <w:tcPrChange w:id="2134" w:author="Observatorio 02" w:date="2017-03-16T11:12:00Z">
              <w:tcPr>
                <w:tcW w:w="980" w:type="dxa"/>
                <w:gridSpan w:val="2"/>
                <w:tcBorders>
                  <w:top w:val="single" w:sz="8" w:space="0" w:color="000000"/>
                  <w:left w:val="nil"/>
                  <w:bottom w:val="single" w:sz="4" w:space="0" w:color="000000"/>
                  <w:right w:val="nil"/>
                </w:tcBorders>
                <w:shd w:val="clear" w:color="000000" w:fill="FFFFFF"/>
                <w:vAlign w:val="bottom"/>
                <w:hideMark/>
              </w:tcPr>
            </w:tcPrChange>
          </w:tcPr>
          <w:p w14:paraId="713736AA" w14:textId="77777777" w:rsidR="00DD5C2F" w:rsidRPr="00C2714A" w:rsidRDefault="00DD5C2F" w:rsidP="00DD5C2F">
            <w:pPr>
              <w:spacing w:after="0" w:line="240" w:lineRule="auto"/>
              <w:jc w:val="center"/>
              <w:rPr>
                <w:ins w:id="2135" w:author="Observatorio 02" w:date="2017-03-16T11:11:00Z"/>
                <w:rFonts w:eastAsia="Times New Roman"/>
                <w:sz w:val="22"/>
                <w:szCs w:val="22"/>
                <w:bdr w:val="none" w:sz="0" w:space="0" w:color="auto"/>
                <w:lang w:val="es-CL" w:eastAsia="es-CL"/>
              </w:rPr>
            </w:pPr>
            <w:ins w:id="2136" w:author="Observatorio 02" w:date="2017-03-16T11:11:00Z">
              <w:r w:rsidRPr="00C2714A">
                <w:rPr>
                  <w:rFonts w:eastAsia="Times New Roman"/>
                  <w:sz w:val="22"/>
                  <w:szCs w:val="22"/>
                  <w:bdr w:val="none" w:sz="0" w:space="0" w:color="auto"/>
                  <w:lang w:val="es-CL" w:eastAsia="es-CL"/>
                </w:rPr>
                <w:t>Cuenta propia</w:t>
              </w:r>
            </w:ins>
          </w:p>
        </w:tc>
        <w:tc>
          <w:tcPr>
            <w:tcW w:w="1266" w:type="dxa"/>
            <w:tcBorders>
              <w:top w:val="single" w:sz="8" w:space="0" w:color="000000"/>
              <w:left w:val="nil"/>
              <w:bottom w:val="single" w:sz="4" w:space="0" w:color="000000"/>
              <w:right w:val="nil"/>
            </w:tcBorders>
            <w:shd w:val="clear" w:color="000000" w:fill="FFFFFF"/>
            <w:vAlign w:val="bottom"/>
            <w:hideMark/>
            <w:tcPrChange w:id="2137" w:author="Observatorio 02" w:date="2017-03-16T11:12:00Z">
              <w:tcPr>
                <w:tcW w:w="1359" w:type="dxa"/>
                <w:gridSpan w:val="2"/>
                <w:tcBorders>
                  <w:top w:val="single" w:sz="8" w:space="0" w:color="000000"/>
                  <w:left w:val="nil"/>
                  <w:bottom w:val="single" w:sz="4" w:space="0" w:color="000000"/>
                  <w:right w:val="nil"/>
                </w:tcBorders>
                <w:shd w:val="clear" w:color="000000" w:fill="FFFFFF"/>
                <w:vAlign w:val="bottom"/>
                <w:hideMark/>
              </w:tcPr>
            </w:tcPrChange>
          </w:tcPr>
          <w:p w14:paraId="6E391197" w14:textId="77777777" w:rsidR="00DD5C2F" w:rsidRPr="00C2714A" w:rsidRDefault="00DD5C2F" w:rsidP="00DD5C2F">
            <w:pPr>
              <w:spacing w:after="0" w:line="240" w:lineRule="auto"/>
              <w:jc w:val="center"/>
              <w:rPr>
                <w:ins w:id="2138" w:author="Observatorio 02" w:date="2017-03-16T11:11:00Z"/>
                <w:rFonts w:eastAsia="Times New Roman"/>
                <w:sz w:val="22"/>
                <w:szCs w:val="22"/>
                <w:bdr w:val="none" w:sz="0" w:space="0" w:color="auto"/>
                <w:lang w:val="es-CL" w:eastAsia="es-CL"/>
              </w:rPr>
            </w:pPr>
            <w:ins w:id="2139" w:author="Observatorio 02" w:date="2017-03-16T11:11:00Z">
              <w:r w:rsidRPr="00C2714A">
                <w:rPr>
                  <w:rFonts w:eastAsia="Times New Roman"/>
                  <w:sz w:val="22"/>
                  <w:szCs w:val="22"/>
                  <w:bdr w:val="none" w:sz="0" w:space="0" w:color="auto"/>
                  <w:lang w:val="es-CL" w:eastAsia="es-CL"/>
                </w:rPr>
                <w:t>Asalariado sin contrato</w:t>
              </w:r>
            </w:ins>
          </w:p>
        </w:tc>
        <w:tc>
          <w:tcPr>
            <w:tcW w:w="1489" w:type="dxa"/>
            <w:tcBorders>
              <w:top w:val="single" w:sz="8" w:space="0" w:color="000000"/>
              <w:left w:val="nil"/>
              <w:bottom w:val="single" w:sz="4" w:space="0" w:color="000000"/>
              <w:right w:val="nil"/>
            </w:tcBorders>
            <w:shd w:val="clear" w:color="000000" w:fill="FFFFFF"/>
            <w:vAlign w:val="bottom"/>
            <w:hideMark/>
            <w:tcPrChange w:id="2140" w:author="Observatorio 02" w:date="2017-03-16T11:12:00Z">
              <w:tcPr>
                <w:tcW w:w="1599" w:type="dxa"/>
                <w:gridSpan w:val="2"/>
                <w:tcBorders>
                  <w:top w:val="single" w:sz="8" w:space="0" w:color="000000"/>
                  <w:left w:val="nil"/>
                  <w:bottom w:val="single" w:sz="4" w:space="0" w:color="000000"/>
                  <w:right w:val="nil"/>
                </w:tcBorders>
                <w:shd w:val="clear" w:color="000000" w:fill="FFFFFF"/>
                <w:vAlign w:val="bottom"/>
                <w:hideMark/>
              </w:tcPr>
            </w:tcPrChange>
          </w:tcPr>
          <w:p w14:paraId="1E64B52F" w14:textId="77777777" w:rsidR="00DD5C2F" w:rsidRPr="00C2714A" w:rsidRDefault="00DD5C2F" w:rsidP="00DD5C2F">
            <w:pPr>
              <w:spacing w:after="0" w:line="240" w:lineRule="auto"/>
              <w:jc w:val="center"/>
              <w:rPr>
                <w:ins w:id="2141" w:author="Observatorio 02" w:date="2017-03-16T11:11:00Z"/>
                <w:rFonts w:eastAsia="Times New Roman"/>
                <w:sz w:val="22"/>
                <w:szCs w:val="22"/>
                <w:bdr w:val="none" w:sz="0" w:space="0" w:color="auto"/>
                <w:lang w:val="es-CL" w:eastAsia="es-CL"/>
              </w:rPr>
            </w:pPr>
            <w:ins w:id="2142" w:author="Observatorio 02" w:date="2017-03-16T11:11:00Z">
              <w:r w:rsidRPr="00C2714A">
                <w:rPr>
                  <w:rFonts w:eastAsia="Times New Roman"/>
                  <w:sz w:val="22"/>
                  <w:szCs w:val="22"/>
                  <w:bdr w:val="none" w:sz="0" w:space="0" w:color="auto"/>
                  <w:lang w:val="es-CL" w:eastAsia="es-CL"/>
                </w:rPr>
                <w:t>Asalariado con contrato definido</w:t>
              </w:r>
            </w:ins>
          </w:p>
        </w:tc>
        <w:tc>
          <w:tcPr>
            <w:tcW w:w="1619" w:type="dxa"/>
            <w:tcBorders>
              <w:top w:val="single" w:sz="8" w:space="0" w:color="000000"/>
              <w:left w:val="nil"/>
              <w:bottom w:val="single" w:sz="4" w:space="0" w:color="000000"/>
              <w:right w:val="nil"/>
            </w:tcBorders>
            <w:shd w:val="clear" w:color="000000" w:fill="FFFFFF"/>
            <w:vAlign w:val="bottom"/>
            <w:hideMark/>
            <w:tcPrChange w:id="2143" w:author="Observatorio 02" w:date="2017-03-16T11:12:00Z">
              <w:tcPr>
                <w:tcW w:w="1739" w:type="dxa"/>
                <w:gridSpan w:val="2"/>
                <w:tcBorders>
                  <w:top w:val="single" w:sz="8" w:space="0" w:color="000000"/>
                  <w:left w:val="nil"/>
                  <w:bottom w:val="single" w:sz="4" w:space="0" w:color="000000"/>
                  <w:right w:val="nil"/>
                </w:tcBorders>
                <w:shd w:val="clear" w:color="000000" w:fill="FFFFFF"/>
                <w:vAlign w:val="bottom"/>
                <w:hideMark/>
              </w:tcPr>
            </w:tcPrChange>
          </w:tcPr>
          <w:p w14:paraId="18879223" w14:textId="77777777" w:rsidR="00DD5C2F" w:rsidRPr="00C2714A" w:rsidRDefault="00DD5C2F" w:rsidP="00DD5C2F">
            <w:pPr>
              <w:spacing w:after="0" w:line="240" w:lineRule="auto"/>
              <w:jc w:val="center"/>
              <w:rPr>
                <w:ins w:id="2144" w:author="Observatorio 02" w:date="2017-03-16T11:11:00Z"/>
                <w:rFonts w:eastAsia="Times New Roman"/>
                <w:sz w:val="22"/>
                <w:szCs w:val="22"/>
                <w:bdr w:val="none" w:sz="0" w:space="0" w:color="auto"/>
                <w:lang w:val="es-CL" w:eastAsia="es-CL"/>
              </w:rPr>
            </w:pPr>
            <w:ins w:id="2145" w:author="Observatorio 02" w:date="2017-03-16T11:11:00Z">
              <w:r w:rsidRPr="00C2714A">
                <w:rPr>
                  <w:rFonts w:eastAsia="Times New Roman"/>
                  <w:sz w:val="22"/>
                  <w:szCs w:val="22"/>
                  <w:bdr w:val="none" w:sz="0" w:space="0" w:color="auto"/>
                  <w:lang w:val="es-CL" w:eastAsia="es-CL"/>
                </w:rPr>
                <w:t>Asalariado con contrato indefinido</w:t>
              </w:r>
            </w:ins>
          </w:p>
        </w:tc>
        <w:tc>
          <w:tcPr>
            <w:tcW w:w="855" w:type="dxa"/>
            <w:tcBorders>
              <w:top w:val="single" w:sz="8" w:space="0" w:color="000000"/>
              <w:left w:val="nil"/>
              <w:bottom w:val="single" w:sz="4" w:space="0" w:color="000000"/>
              <w:right w:val="nil"/>
            </w:tcBorders>
            <w:shd w:val="clear" w:color="000000" w:fill="FFFFFF"/>
            <w:vAlign w:val="bottom"/>
            <w:hideMark/>
            <w:tcPrChange w:id="2146" w:author="Observatorio 02" w:date="2017-03-16T11:12:00Z">
              <w:tcPr>
                <w:tcW w:w="800" w:type="dxa"/>
                <w:gridSpan w:val="2"/>
                <w:tcBorders>
                  <w:top w:val="single" w:sz="8" w:space="0" w:color="000000"/>
                  <w:left w:val="nil"/>
                  <w:bottom w:val="single" w:sz="4" w:space="0" w:color="000000"/>
                  <w:right w:val="nil"/>
                </w:tcBorders>
                <w:shd w:val="clear" w:color="000000" w:fill="FFFFFF"/>
                <w:vAlign w:val="bottom"/>
                <w:hideMark/>
              </w:tcPr>
            </w:tcPrChange>
          </w:tcPr>
          <w:p w14:paraId="23FDF5D3" w14:textId="77777777" w:rsidR="00DD5C2F" w:rsidRPr="00C2714A" w:rsidRDefault="00DD5C2F" w:rsidP="00DD5C2F">
            <w:pPr>
              <w:spacing w:after="0" w:line="240" w:lineRule="auto"/>
              <w:jc w:val="center"/>
              <w:rPr>
                <w:ins w:id="2147" w:author="Observatorio 02" w:date="2017-03-16T11:11:00Z"/>
                <w:rFonts w:eastAsia="Times New Roman"/>
                <w:sz w:val="22"/>
                <w:szCs w:val="22"/>
                <w:bdr w:val="none" w:sz="0" w:space="0" w:color="auto"/>
                <w:lang w:val="es-CL" w:eastAsia="es-CL"/>
              </w:rPr>
            </w:pPr>
            <w:ins w:id="2148" w:author="Observatorio 02" w:date="2017-03-16T11:11:00Z">
              <w:r w:rsidRPr="00C2714A">
                <w:rPr>
                  <w:rFonts w:eastAsia="Times New Roman"/>
                  <w:sz w:val="22"/>
                  <w:szCs w:val="22"/>
                  <w:bdr w:val="none" w:sz="0" w:space="0" w:color="auto"/>
                  <w:lang w:val="es-CL" w:eastAsia="es-CL"/>
                </w:rPr>
                <w:t>Total</w:t>
              </w:r>
            </w:ins>
          </w:p>
        </w:tc>
      </w:tr>
      <w:tr w:rsidR="00DD5C2F" w:rsidRPr="00C2714A" w14:paraId="0ABFAC32" w14:textId="77777777" w:rsidTr="00DD5C2F">
        <w:trPr>
          <w:trHeight w:val="147"/>
          <w:ins w:id="2149" w:author="Observatorio 02" w:date="2017-03-16T11:11:00Z"/>
        </w:trPr>
        <w:tc>
          <w:tcPr>
            <w:tcW w:w="1216" w:type="dxa"/>
            <w:tcBorders>
              <w:top w:val="nil"/>
              <w:left w:val="nil"/>
              <w:bottom w:val="nil"/>
              <w:right w:val="nil"/>
            </w:tcBorders>
            <w:shd w:val="clear" w:color="000000" w:fill="FFFFFF"/>
            <w:noWrap/>
            <w:vAlign w:val="bottom"/>
            <w:hideMark/>
          </w:tcPr>
          <w:p w14:paraId="1B9D93A5" w14:textId="77777777" w:rsidR="00DD5C2F" w:rsidRPr="00C2714A" w:rsidRDefault="00DD5C2F" w:rsidP="00DD5C2F">
            <w:pPr>
              <w:spacing w:after="0" w:line="240" w:lineRule="auto"/>
              <w:rPr>
                <w:ins w:id="2150" w:author="Observatorio 02" w:date="2017-03-16T11:11:00Z"/>
                <w:rFonts w:eastAsia="Times New Roman"/>
                <w:sz w:val="22"/>
                <w:szCs w:val="22"/>
                <w:bdr w:val="none" w:sz="0" w:space="0" w:color="auto"/>
                <w:lang w:val="es-CL" w:eastAsia="es-CL"/>
              </w:rPr>
            </w:pPr>
            <w:ins w:id="2151" w:author="Observatorio 02" w:date="2017-03-16T11:11:00Z">
              <w:r w:rsidRPr="00C2714A">
                <w:rPr>
                  <w:rFonts w:eastAsia="Times New Roman"/>
                  <w:sz w:val="22"/>
                  <w:szCs w:val="22"/>
                  <w:bdr w:val="none" w:sz="0" w:space="0" w:color="auto"/>
                  <w:lang w:val="es-CL" w:eastAsia="es-CL"/>
                </w:rPr>
                <w:t>Unipersonal</w:t>
              </w:r>
            </w:ins>
          </w:p>
        </w:tc>
        <w:tc>
          <w:tcPr>
            <w:tcW w:w="1106" w:type="dxa"/>
            <w:tcBorders>
              <w:top w:val="nil"/>
              <w:left w:val="nil"/>
              <w:bottom w:val="nil"/>
              <w:right w:val="nil"/>
            </w:tcBorders>
            <w:shd w:val="clear" w:color="000000" w:fill="FFFFFF"/>
            <w:noWrap/>
            <w:vAlign w:val="bottom"/>
            <w:hideMark/>
          </w:tcPr>
          <w:p w14:paraId="0735CF53" w14:textId="77777777" w:rsidR="00DD5C2F" w:rsidRPr="00C2714A" w:rsidRDefault="00DD5C2F" w:rsidP="00DD5C2F">
            <w:pPr>
              <w:spacing w:after="0" w:line="240" w:lineRule="auto"/>
              <w:jc w:val="right"/>
              <w:rPr>
                <w:ins w:id="2152" w:author="Observatorio 02" w:date="2017-03-16T11:11:00Z"/>
                <w:rFonts w:eastAsia="Times New Roman"/>
                <w:sz w:val="22"/>
                <w:szCs w:val="22"/>
                <w:bdr w:val="none" w:sz="0" w:space="0" w:color="auto"/>
                <w:lang w:val="es-CL" w:eastAsia="es-CL"/>
                <w:rPrChange w:id="2153" w:author="Observatorio 02" w:date="2017-03-23T14:31:00Z">
                  <w:rPr>
                    <w:ins w:id="2154" w:author="Observatorio 02" w:date="2017-03-16T11:11:00Z"/>
                    <w:rFonts w:ascii="Calibri" w:eastAsia="Times New Roman" w:hAnsi="Calibri"/>
                    <w:sz w:val="22"/>
                    <w:szCs w:val="22"/>
                    <w:bdr w:val="none" w:sz="0" w:space="0" w:color="auto"/>
                    <w:lang w:val="es-CL" w:eastAsia="es-CL"/>
                  </w:rPr>
                </w:rPrChange>
              </w:rPr>
            </w:pPr>
            <w:ins w:id="2155" w:author="Observatorio 02" w:date="2017-03-16T11:11:00Z">
              <w:r w:rsidRPr="00C2714A">
                <w:rPr>
                  <w:rFonts w:eastAsia="Times New Roman"/>
                  <w:sz w:val="22"/>
                  <w:szCs w:val="22"/>
                  <w:bdr w:val="none" w:sz="0" w:space="0" w:color="auto"/>
                  <w:lang w:val="es-CL" w:eastAsia="es-CL"/>
                  <w:rPrChange w:id="2156" w:author="Observatorio 02" w:date="2017-03-23T14:31:00Z">
                    <w:rPr>
                      <w:rFonts w:ascii="Calibri" w:eastAsia="Times New Roman" w:hAnsi="Calibri"/>
                      <w:sz w:val="22"/>
                      <w:szCs w:val="22"/>
                      <w:bdr w:val="none" w:sz="0" w:space="0" w:color="auto"/>
                      <w:lang w:val="es-CL" w:eastAsia="es-CL"/>
                    </w:rPr>
                  </w:rPrChange>
                </w:rPr>
                <w:t xml:space="preserve"> --</w:t>
              </w:r>
            </w:ins>
          </w:p>
        </w:tc>
        <w:tc>
          <w:tcPr>
            <w:tcW w:w="916" w:type="dxa"/>
            <w:tcBorders>
              <w:top w:val="nil"/>
              <w:left w:val="nil"/>
              <w:bottom w:val="nil"/>
              <w:right w:val="nil"/>
            </w:tcBorders>
            <w:shd w:val="clear" w:color="000000" w:fill="FFFFFF"/>
            <w:noWrap/>
            <w:vAlign w:val="bottom"/>
            <w:hideMark/>
          </w:tcPr>
          <w:p w14:paraId="365F6757" w14:textId="77777777" w:rsidR="00DD5C2F" w:rsidRPr="00C2714A" w:rsidRDefault="00DD5C2F" w:rsidP="00DD5C2F">
            <w:pPr>
              <w:spacing w:after="0" w:line="240" w:lineRule="auto"/>
              <w:jc w:val="right"/>
              <w:rPr>
                <w:ins w:id="2157" w:author="Observatorio 02" w:date="2017-03-16T11:11:00Z"/>
                <w:rFonts w:eastAsia="Times New Roman"/>
                <w:sz w:val="22"/>
                <w:szCs w:val="22"/>
                <w:bdr w:val="none" w:sz="0" w:space="0" w:color="auto"/>
                <w:lang w:val="es-CL" w:eastAsia="es-CL"/>
              </w:rPr>
            </w:pPr>
            <w:ins w:id="2158" w:author="Observatorio 02" w:date="2017-03-16T11:11:00Z">
              <w:r w:rsidRPr="00C2714A">
                <w:rPr>
                  <w:rFonts w:eastAsia="Times New Roman"/>
                  <w:sz w:val="22"/>
                  <w:szCs w:val="22"/>
                  <w:bdr w:val="none" w:sz="0" w:space="0" w:color="auto"/>
                  <w:lang w:val="es-CL" w:eastAsia="es-CL"/>
                </w:rPr>
                <w:t>290.514</w:t>
              </w:r>
            </w:ins>
          </w:p>
        </w:tc>
        <w:tc>
          <w:tcPr>
            <w:tcW w:w="1266" w:type="dxa"/>
            <w:tcBorders>
              <w:top w:val="nil"/>
              <w:left w:val="nil"/>
              <w:bottom w:val="nil"/>
              <w:right w:val="nil"/>
            </w:tcBorders>
            <w:shd w:val="clear" w:color="000000" w:fill="FFFFFF"/>
            <w:noWrap/>
            <w:vAlign w:val="bottom"/>
            <w:hideMark/>
          </w:tcPr>
          <w:p w14:paraId="050C3353" w14:textId="77777777" w:rsidR="00DD5C2F" w:rsidRPr="00C2714A" w:rsidRDefault="00DD5C2F" w:rsidP="00DD5C2F">
            <w:pPr>
              <w:spacing w:after="0" w:line="240" w:lineRule="auto"/>
              <w:jc w:val="right"/>
              <w:rPr>
                <w:ins w:id="2159" w:author="Observatorio 02" w:date="2017-03-16T11:11:00Z"/>
                <w:rFonts w:eastAsia="Times New Roman"/>
                <w:sz w:val="22"/>
                <w:szCs w:val="22"/>
                <w:bdr w:val="none" w:sz="0" w:space="0" w:color="auto"/>
                <w:lang w:val="es-CL" w:eastAsia="es-CL"/>
                <w:rPrChange w:id="2160" w:author="Observatorio 02" w:date="2017-03-23T14:31:00Z">
                  <w:rPr>
                    <w:ins w:id="2161" w:author="Observatorio 02" w:date="2017-03-16T11:11:00Z"/>
                    <w:rFonts w:ascii="Calibri" w:eastAsia="Times New Roman" w:hAnsi="Calibri"/>
                    <w:sz w:val="22"/>
                    <w:szCs w:val="22"/>
                    <w:bdr w:val="none" w:sz="0" w:space="0" w:color="auto"/>
                    <w:lang w:val="es-CL" w:eastAsia="es-CL"/>
                  </w:rPr>
                </w:rPrChange>
              </w:rPr>
            </w:pPr>
            <w:ins w:id="2162" w:author="Observatorio 02" w:date="2017-03-16T11:11:00Z">
              <w:r w:rsidRPr="00C2714A">
                <w:rPr>
                  <w:rFonts w:eastAsia="Times New Roman"/>
                  <w:sz w:val="22"/>
                  <w:szCs w:val="22"/>
                  <w:bdr w:val="none" w:sz="0" w:space="0" w:color="auto"/>
                  <w:lang w:val="es-CL" w:eastAsia="es-CL"/>
                  <w:rPrChange w:id="2163"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489" w:type="dxa"/>
            <w:tcBorders>
              <w:top w:val="nil"/>
              <w:left w:val="nil"/>
              <w:bottom w:val="nil"/>
              <w:right w:val="nil"/>
            </w:tcBorders>
            <w:shd w:val="clear" w:color="000000" w:fill="FFFFFF"/>
            <w:noWrap/>
            <w:vAlign w:val="bottom"/>
            <w:hideMark/>
          </w:tcPr>
          <w:p w14:paraId="4019ABE7" w14:textId="77777777" w:rsidR="00DD5C2F" w:rsidRPr="00C2714A" w:rsidRDefault="00DD5C2F" w:rsidP="00DD5C2F">
            <w:pPr>
              <w:spacing w:after="0" w:line="240" w:lineRule="auto"/>
              <w:jc w:val="right"/>
              <w:rPr>
                <w:ins w:id="2164" w:author="Observatorio 02" w:date="2017-03-16T11:11:00Z"/>
                <w:rFonts w:eastAsia="Times New Roman"/>
                <w:sz w:val="22"/>
                <w:szCs w:val="22"/>
                <w:bdr w:val="none" w:sz="0" w:space="0" w:color="auto"/>
                <w:lang w:val="es-CL" w:eastAsia="es-CL"/>
                <w:rPrChange w:id="2165" w:author="Observatorio 02" w:date="2017-03-23T14:31:00Z">
                  <w:rPr>
                    <w:ins w:id="2166" w:author="Observatorio 02" w:date="2017-03-16T11:11:00Z"/>
                    <w:rFonts w:ascii="Calibri" w:eastAsia="Times New Roman" w:hAnsi="Calibri"/>
                    <w:sz w:val="22"/>
                    <w:szCs w:val="22"/>
                    <w:bdr w:val="none" w:sz="0" w:space="0" w:color="auto"/>
                    <w:lang w:val="es-CL" w:eastAsia="es-CL"/>
                  </w:rPr>
                </w:rPrChange>
              </w:rPr>
            </w:pPr>
            <w:ins w:id="2167" w:author="Observatorio 02" w:date="2017-03-16T11:11:00Z">
              <w:r w:rsidRPr="00C2714A">
                <w:rPr>
                  <w:rFonts w:eastAsia="Times New Roman"/>
                  <w:sz w:val="22"/>
                  <w:szCs w:val="22"/>
                  <w:bdr w:val="none" w:sz="0" w:space="0" w:color="auto"/>
                  <w:lang w:val="es-CL" w:eastAsia="es-CL"/>
                  <w:rPrChange w:id="2168"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619" w:type="dxa"/>
            <w:tcBorders>
              <w:top w:val="nil"/>
              <w:left w:val="nil"/>
              <w:bottom w:val="nil"/>
              <w:right w:val="nil"/>
            </w:tcBorders>
            <w:shd w:val="clear" w:color="000000" w:fill="FFFFFF"/>
            <w:noWrap/>
            <w:vAlign w:val="bottom"/>
            <w:hideMark/>
          </w:tcPr>
          <w:p w14:paraId="33E491F6" w14:textId="77777777" w:rsidR="00DD5C2F" w:rsidRPr="00C2714A" w:rsidRDefault="00DD5C2F" w:rsidP="00DD5C2F">
            <w:pPr>
              <w:spacing w:after="0" w:line="240" w:lineRule="auto"/>
              <w:jc w:val="right"/>
              <w:rPr>
                <w:ins w:id="2169" w:author="Observatorio 02" w:date="2017-03-16T11:11:00Z"/>
                <w:rFonts w:eastAsia="Times New Roman"/>
                <w:sz w:val="22"/>
                <w:szCs w:val="22"/>
                <w:bdr w:val="none" w:sz="0" w:space="0" w:color="auto"/>
                <w:lang w:val="es-CL" w:eastAsia="es-CL"/>
                <w:rPrChange w:id="2170" w:author="Observatorio 02" w:date="2017-03-23T14:31:00Z">
                  <w:rPr>
                    <w:ins w:id="2171" w:author="Observatorio 02" w:date="2017-03-16T11:11:00Z"/>
                    <w:rFonts w:ascii="Calibri" w:eastAsia="Times New Roman" w:hAnsi="Calibri"/>
                    <w:sz w:val="22"/>
                    <w:szCs w:val="22"/>
                    <w:bdr w:val="none" w:sz="0" w:space="0" w:color="auto"/>
                    <w:lang w:val="es-CL" w:eastAsia="es-CL"/>
                  </w:rPr>
                </w:rPrChange>
              </w:rPr>
            </w:pPr>
            <w:ins w:id="2172" w:author="Observatorio 02" w:date="2017-03-16T11:11:00Z">
              <w:r w:rsidRPr="00C2714A">
                <w:rPr>
                  <w:rFonts w:eastAsia="Times New Roman"/>
                  <w:sz w:val="22"/>
                  <w:szCs w:val="22"/>
                  <w:bdr w:val="none" w:sz="0" w:space="0" w:color="auto"/>
                  <w:lang w:val="es-CL" w:eastAsia="es-CL"/>
                  <w:rPrChange w:id="2173" w:author="Observatorio 02" w:date="2017-03-23T14:31:00Z">
                    <w:rPr>
                      <w:rFonts w:ascii="Calibri" w:eastAsia="Times New Roman" w:hAnsi="Calibri"/>
                      <w:sz w:val="22"/>
                      <w:szCs w:val="22"/>
                      <w:bdr w:val="none" w:sz="0" w:space="0" w:color="auto"/>
                      <w:lang w:val="es-CL" w:eastAsia="es-CL"/>
                    </w:rPr>
                  </w:rPrChange>
                </w:rPr>
                <w:t xml:space="preserve"> --</w:t>
              </w:r>
            </w:ins>
          </w:p>
        </w:tc>
        <w:tc>
          <w:tcPr>
            <w:tcW w:w="855" w:type="dxa"/>
            <w:tcBorders>
              <w:top w:val="nil"/>
              <w:left w:val="nil"/>
              <w:bottom w:val="nil"/>
              <w:right w:val="nil"/>
            </w:tcBorders>
            <w:shd w:val="clear" w:color="000000" w:fill="FFFFFF"/>
            <w:noWrap/>
            <w:vAlign w:val="bottom"/>
            <w:hideMark/>
          </w:tcPr>
          <w:p w14:paraId="62C06A6C" w14:textId="77777777" w:rsidR="00DD5C2F" w:rsidRPr="00C2714A" w:rsidRDefault="00DD5C2F" w:rsidP="00DD5C2F">
            <w:pPr>
              <w:spacing w:after="0" w:line="240" w:lineRule="auto"/>
              <w:jc w:val="right"/>
              <w:rPr>
                <w:ins w:id="2174" w:author="Observatorio 02" w:date="2017-03-16T11:11:00Z"/>
                <w:rFonts w:eastAsia="Times New Roman"/>
                <w:sz w:val="22"/>
                <w:szCs w:val="22"/>
                <w:bdr w:val="none" w:sz="0" w:space="0" w:color="auto"/>
                <w:lang w:val="es-CL" w:eastAsia="es-CL"/>
              </w:rPr>
            </w:pPr>
            <w:ins w:id="2175" w:author="Observatorio 02" w:date="2017-03-16T11:11:00Z">
              <w:r w:rsidRPr="00C2714A">
                <w:rPr>
                  <w:rFonts w:eastAsia="Times New Roman"/>
                  <w:sz w:val="22"/>
                  <w:szCs w:val="22"/>
                  <w:bdr w:val="none" w:sz="0" w:space="0" w:color="auto"/>
                  <w:lang w:val="es-CL" w:eastAsia="es-CL"/>
                </w:rPr>
                <w:t>290.514</w:t>
              </w:r>
            </w:ins>
          </w:p>
        </w:tc>
      </w:tr>
      <w:tr w:rsidR="00DD5C2F" w:rsidRPr="00C2714A" w14:paraId="4D3F48EB" w14:textId="77777777" w:rsidTr="00DD5C2F">
        <w:trPr>
          <w:trHeight w:val="147"/>
          <w:ins w:id="2176" w:author="Observatorio 02" w:date="2017-03-16T11:11:00Z"/>
        </w:trPr>
        <w:tc>
          <w:tcPr>
            <w:tcW w:w="1216" w:type="dxa"/>
            <w:tcBorders>
              <w:top w:val="nil"/>
              <w:left w:val="nil"/>
              <w:bottom w:val="nil"/>
              <w:right w:val="nil"/>
            </w:tcBorders>
            <w:shd w:val="clear" w:color="000000" w:fill="FFFFFF"/>
            <w:noWrap/>
            <w:vAlign w:val="bottom"/>
            <w:hideMark/>
          </w:tcPr>
          <w:p w14:paraId="763DB069" w14:textId="77777777" w:rsidR="00DD5C2F" w:rsidRPr="00C2714A" w:rsidRDefault="00DD5C2F" w:rsidP="00DD5C2F">
            <w:pPr>
              <w:spacing w:after="0" w:line="240" w:lineRule="auto"/>
              <w:rPr>
                <w:ins w:id="2177" w:author="Observatorio 02" w:date="2017-03-16T11:11:00Z"/>
                <w:rFonts w:eastAsia="Times New Roman"/>
                <w:sz w:val="22"/>
                <w:szCs w:val="22"/>
                <w:bdr w:val="none" w:sz="0" w:space="0" w:color="auto"/>
                <w:lang w:val="es-CL" w:eastAsia="es-CL"/>
              </w:rPr>
            </w:pPr>
            <w:ins w:id="2178" w:author="Observatorio 02" w:date="2017-03-16T11:11:00Z">
              <w:r w:rsidRPr="00C2714A">
                <w:rPr>
                  <w:rFonts w:eastAsia="Times New Roman"/>
                  <w:sz w:val="22"/>
                  <w:szCs w:val="22"/>
                  <w:bdr w:val="none" w:sz="0" w:space="0" w:color="auto"/>
                  <w:lang w:val="es-CL" w:eastAsia="es-CL"/>
                </w:rPr>
                <w:t>Micro</w:t>
              </w:r>
            </w:ins>
          </w:p>
        </w:tc>
        <w:tc>
          <w:tcPr>
            <w:tcW w:w="1106" w:type="dxa"/>
            <w:tcBorders>
              <w:top w:val="nil"/>
              <w:left w:val="nil"/>
              <w:bottom w:val="nil"/>
              <w:right w:val="nil"/>
            </w:tcBorders>
            <w:shd w:val="clear" w:color="000000" w:fill="FFFFFF"/>
            <w:noWrap/>
            <w:vAlign w:val="bottom"/>
            <w:hideMark/>
          </w:tcPr>
          <w:p w14:paraId="37A59977" w14:textId="77777777" w:rsidR="00DD5C2F" w:rsidRPr="00C2714A" w:rsidRDefault="00DD5C2F" w:rsidP="00DD5C2F">
            <w:pPr>
              <w:spacing w:after="0" w:line="240" w:lineRule="auto"/>
              <w:jc w:val="right"/>
              <w:rPr>
                <w:ins w:id="2179" w:author="Observatorio 02" w:date="2017-03-16T11:11:00Z"/>
                <w:rFonts w:eastAsia="Times New Roman"/>
                <w:sz w:val="22"/>
                <w:szCs w:val="22"/>
                <w:bdr w:val="none" w:sz="0" w:space="0" w:color="auto"/>
                <w:lang w:val="es-CL" w:eastAsia="es-CL"/>
              </w:rPr>
            </w:pPr>
            <w:ins w:id="2180" w:author="Observatorio 02" w:date="2017-03-16T11:11:00Z">
              <w:r w:rsidRPr="00C2714A">
                <w:rPr>
                  <w:rFonts w:eastAsia="Times New Roman"/>
                  <w:sz w:val="22"/>
                  <w:szCs w:val="22"/>
                  <w:bdr w:val="none" w:sz="0" w:space="0" w:color="auto"/>
                  <w:lang w:val="es-CL" w:eastAsia="es-CL"/>
                </w:rPr>
                <w:t>789.496</w:t>
              </w:r>
            </w:ins>
          </w:p>
        </w:tc>
        <w:tc>
          <w:tcPr>
            <w:tcW w:w="916" w:type="dxa"/>
            <w:tcBorders>
              <w:top w:val="nil"/>
              <w:left w:val="nil"/>
              <w:bottom w:val="nil"/>
              <w:right w:val="nil"/>
            </w:tcBorders>
            <w:shd w:val="clear" w:color="000000" w:fill="FFFFFF"/>
            <w:noWrap/>
            <w:vAlign w:val="bottom"/>
            <w:hideMark/>
          </w:tcPr>
          <w:p w14:paraId="66FD44AB" w14:textId="77777777" w:rsidR="00DD5C2F" w:rsidRPr="00C2714A" w:rsidRDefault="00DD5C2F" w:rsidP="00DD5C2F">
            <w:pPr>
              <w:spacing w:after="0" w:line="240" w:lineRule="auto"/>
              <w:jc w:val="right"/>
              <w:rPr>
                <w:ins w:id="2181" w:author="Observatorio 02" w:date="2017-03-16T11:11:00Z"/>
                <w:rFonts w:eastAsia="Times New Roman"/>
                <w:sz w:val="22"/>
                <w:szCs w:val="22"/>
                <w:bdr w:val="none" w:sz="0" w:space="0" w:color="auto"/>
                <w:lang w:val="es-CL" w:eastAsia="es-CL"/>
              </w:rPr>
            </w:pPr>
            <w:ins w:id="2182" w:author="Observatorio 02" w:date="2017-03-16T11:11:00Z">
              <w:r w:rsidRPr="00C2714A">
                <w:rPr>
                  <w:rFonts w:eastAsia="Times New Roman"/>
                  <w:sz w:val="22"/>
                  <w:szCs w:val="22"/>
                  <w:bdr w:val="none" w:sz="0" w:space="0" w:color="auto"/>
                  <w:lang w:val="es-CL" w:eastAsia="es-CL"/>
                </w:rPr>
                <w:t>333.506</w:t>
              </w:r>
            </w:ins>
          </w:p>
        </w:tc>
        <w:tc>
          <w:tcPr>
            <w:tcW w:w="1266" w:type="dxa"/>
            <w:tcBorders>
              <w:top w:val="nil"/>
              <w:left w:val="nil"/>
              <w:bottom w:val="nil"/>
              <w:right w:val="nil"/>
            </w:tcBorders>
            <w:shd w:val="clear" w:color="000000" w:fill="FFFFFF"/>
            <w:noWrap/>
            <w:vAlign w:val="bottom"/>
            <w:hideMark/>
          </w:tcPr>
          <w:p w14:paraId="1D40372E" w14:textId="77777777" w:rsidR="00DD5C2F" w:rsidRPr="00C2714A" w:rsidRDefault="00DD5C2F" w:rsidP="00DD5C2F">
            <w:pPr>
              <w:spacing w:after="0" w:line="240" w:lineRule="auto"/>
              <w:jc w:val="right"/>
              <w:rPr>
                <w:ins w:id="2183" w:author="Observatorio 02" w:date="2017-03-16T11:11:00Z"/>
                <w:rFonts w:eastAsia="Times New Roman"/>
                <w:sz w:val="22"/>
                <w:szCs w:val="22"/>
                <w:bdr w:val="none" w:sz="0" w:space="0" w:color="auto"/>
                <w:lang w:val="es-CL" w:eastAsia="es-CL"/>
              </w:rPr>
            </w:pPr>
            <w:ins w:id="2184" w:author="Observatorio 02" w:date="2017-03-16T11:11:00Z">
              <w:r w:rsidRPr="00C2714A">
                <w:rPr>
                  <w:rFonts w:eastAsia="Times New Roman"/>
                  <w:sz w:val="22"/>
                  <w:szCs w:val="22"/>
                  <w:bdr w:val="none" w:sz="0" w:space="0" w:color="auto"/>
                  <w:lang w:val="es-CL" w:eastAsia="es-CL"/>
                </w:rPr>
                <w:t>250.340</w:t>
              </w:r>
            </w:ins>
          </w:p>
        </w:tc>
        <w:tc>
          <w:tcPr>
            <w:tcW w:w="1489" w:type="dxa"/>
            <w:tcBorders>
              <w:top w:val="nil"/>
              <w:left w:val="nil"/>
              <w:bottom w:val="nil"/>
              <w:right w:val="nil"/>
            </w:tcBorders>
            <w:shd w:val="clear" w:color="000000" w:fill="FFFFFF"/>
            <w:noWrap/>
            <w:vAlign w:val="bottom"/>
            <w:hideMark/>
          </w:tcPr>
          <w:p w14:paraId="43919822" w14:textId="77777777" w:rsidR="00DD5C2F" w:rsidRPr="00C2714A" w:rsidRDefault="00DD5C2F" w:rsidP="00DD5C2F">
            <w:pPr>
              <w:spacing w:after="0" w:line="240" w:lineRule="auto"/>
              <w:jc w:val="right"/>
              <w:rPr>
                <w:ins w:id="2185" w:author="Observatorio 02" w:date="2017-03-16T11:11:00Z"/>
                <w:rFonts w:eastAsia="Times New Roman"/>
                <w:sz w:val="22"/>
                <w:szCs w:val="22"/>
                <w:bdr w:val="none" w:sz="0" w:space="0" w:color="auto"/>
                <w:lang w:val="es-CL" w:eastAsia="es-CL"/>
              </w:rPr>
            </w:pPr>
            <w:ins w:id="2186" w:author="Observatorio 02" w:date="2017-03-16T11:11:00Z">
              <w:r w:rsidRPr="00C2714A">
                <w:rPr>
                  <w:rFonts w:eastAsia="Times New Roman"/>
                  <w:sz w:val="22"/>
                  <w:szCs w:val="22"/>
                  <w:bdr w:val="none" w:sz="0" w:space="0" w:color="auto"/>
                  <w:lang w:val="es-CL" w:eastAsia="es-CL"/>
                </w:rPr>
                <w:t>366.640</w:t>
              </w:r>
            </w:ins>
          </w:p>
        </w:tc>
        <w:tc>
          <w:tcPr>
            <w:tcW w:w="1619" w:type="dxa"/>
            <w:tcBorders>
              <w:top w:val="nil"/>
              <w:left w:val="nil"/>
              <w:bottom w:val="nil"/>
              <w:right w:val="nil"/>
            </w:tcBorders>
            <w:shd w:val="clear" w:color="000000" w:fill="FFFFFF"/>
            <w:noWrap/>
            <w:vAlign w:val="bottom"/>
            <w:hideMark/>
          </w:tcPr>
          <w:p w14:paraId="43862193" w14:textId="77777777" w:rsidR="00DD5C2F" w:rsidRPr="00C2714A" w:rsidRDefault="00DD5C2F" w:rsidP="00DD5C2F">
            <w:pPr>
              <w:spacing w:after="0" w:line="240" w:lineRule="auto"/>
              <w:jc w:val="right"/>
              <w:rPr>
                <w:ins w:id="2187" w:author="Observatorio 02" w:date="2017-03-16T11:11:00Z"/>
                <w:rFonts w:eastAsia="Times New Roman"/>
                <w:sz w:val="22"/>
                <w:szCs w:val="22"/>
                <w:bdr w:val="none" w:sz="0" w:space="0" w:color="auto"/>
                <w:lang w:val="es-CL" w:eastAsia="es-CL"/>
              </w:rPr>
            </w:pPr>
            <w:ins w:id="2188" w:author="Observatorio 02" w:date="2017-03-16T11:11:00Z">
              <w:r w:rsidRPr="00C2714A">
                <w:rPr>
                  <w:rFonts w:eastAsia="Times New Roman"/>
                  <w:sz w:val="22"/>
                  <w:szCs w:val="22"/>
                  <w:bdr w:val="none" w:sz="0" w:space="0" w:color="auto"/>
                  <w:lang w:val="es-CL" w:eastAsia="es-CL"/>
                </w:rPr>
                <w:t>504.731</w:t>
              </w:r>
            </w:ins>
          </w:p>
        </w:tc>
        <w:tc>
          <w:tcPr>
            <w:tcW w:w="855" w:type="dxa"/>
            <w:tcBorders>
              <w:top w:val="nil"/>
              <w:left w:val="nil"/>
              <w:bottom w:val="nil"/>
              <w:right w:val="nil"/>
            </w:tcBorders>
            <w:shd w:val="clear" w:color="000000" w:fill="FFFFFF"/>
            <w:noWrap/>
            <w:vAlign w:val="bottom"/>
            <w:hideMark/>
          </w:tcPr>
          <w:p w14:paraId="0BC2DA59" w14:textId="77777777" w:rsidR="00DD5C2F" w:rsidRPr="00C2714A" w:rsidRDefault="00DD5C2F" w:rsidP="00DD5C2F">
            <w:pPr>
              <w:spacing w:after="0" w:line="240" w:lineRule="auto"/>
              <w:jc w:val="right"/>
              <w:rPr>
                <w:ins w:id="2189" w:author="Observatorio 02" w:date="2017-03-16T11:11:00Z"/>
                <w:rFonts w:eastAsia="Times New Roman"/>
                <w:sz w:val="22"/>
                <w:szCs w:val="22"/>
                <w:bdr w:val="none" w:sz="0" w:space="0" w:color="auto"/>
                <w:lang w:val="es-CL" w:eastAsia="es-CL"/>
              </w:rPr>
            </w:pPr>
            <w:ins w:id="2190" w:author="Observatorio 02" w:date="2017-03-16T11:11:00Z">
              <w:r w:rsidRPr="00C2714A">
                <w:rPr>
                  <w:rFonts w:eastAsia="Times New Roman"/>
                  <w:sz w:val="22"/>
                  <w:szCs w:val="22"/>
                  <w:bdr w:val="none" w:sz="0" w:space="0" w:color="auto"/>
                  <w:lang w:val="es-CL" w:eastAsia="es-CL"/>
                </w:rPr>
                <w:t>461.587</w:t>
              </w:r>
            </w:ins>
          </w:p>
        </w:tc>
      </w:tr>
      <w:tr w:rsidR="00DD5C2F" w:rsidRPr="00C2714A" w14:paraId="559D2A86" w14:textId="77777777" w:rsidTr="00DD5C2F">
        <w:trPr>
          <w:trHeight w:val="147"/>
          <w:ins w:id="2191" w:author="Observatorio 02" w:date="2017-03-16T11:11:00Z"/>
        </w:trPr>
        <w:tc>
          <w:tcPr>
            <w:tcW w:w="1216" w:type="dxa"/>
            <w:tcBorders>
              <w:top w:val="nil"/>
              <w:left w:val="nil"/>
              <w:bottom w:val="nil"/>
              <w:right w:val="nil"/>
            </w:tcBorders>
            <w:shd w:val="clear" w:color="000000" w:fill="FFFFFF"/>
            <w:noWrap/>
            <w:vAlign w:val="bottom"/>
            <w:hideMark/>
          </w:tcPr>
          <w:p w14:paraId="0FDD4F3E" w14:textId="77777777" w:rsidR="00DD5C2F" w:rsidRPr="00C2714A" w:rsidRDefault="00DD5C2F" w:rsidP="00DD5C2F">
            <w:pPr>
              <w:spacing w:after="0" w:line="240" w:lineRule="auto"/>
              <w:rPr>
                <w:ins w:id="2192" w:author="Observatorio 02" w:date="2017-03-16T11:11:00Z"/>
                <w:rFonts w:eastAsia="Times New Roman"/>
                <w:sz w:val="22"/>
                <w:szCs w:val="22"/>
                <w:bdr w:val="none" w:sz="0" w:space="0" w:color="auto"/>
                <w:lang w:val="es-CL" w:eastAsia="es-CL"/>
              </w:rPr>
            </w:pPr>
            <w:ins w:id="2193" w:author="Observatorio 02" w:date="2017-03-16T11:11:00Z">
              <w:r w:rsidRPr="00C2714A">
                <w:rPr>
                  <w:rFonts w:eastAsia="Times New Roman"/>
                  <w:sz w:val="22"/>
                  <w:szCs w:val="22"/>
                  <w:bdr w:val="none" w:sz="0" w:space="0" w:color="auto"/>
                  <w:lang w:val="es-CL" w:eastAsia="es-CL"/>
                </w:rPr>
                <w:t>Pequeña</w:t>
              </w:r>
            </w:ins>
          </w:p>
        </w:tc>
        <w:tc>
          <w:tcPr>
            <w:tcW w:w="1106" w:type="dxa"/>
            <w:tcBorders>
              <w:top w:val="nil"/>
              <w:left w:val="nil"/>
              <w:bottom w:val="nil"/>
              <w:right w:val="nil"/>
            </w:tcBorders>
            <w:shd w:val="clear" w:color="000000" w:fill="FFFFFF"/>
            <w:noWrap/>
            <w:vAlign w:val="bottom"/>
            <w:hideMark/>
          </w:tcPr>
          <w:p w14:paraId="3835B845" w14:textId="77777777" w:rsidR="00DD5C2F" w:rsidRPr="00C2714A" w:rsidRDefault="00DD5C2F" w:rsidP="00DD5C2F">
            <w:pPr>
              <w:spacing w:after="0" w:line="240" w:lineRule="auto"/>
              <w:jc w:val="right"/>
              <w:rPr>
                <w:ins w:id="2194" w:author="Observatorio 02" w:date="2017-03-16T11:11:00Z"/>
                <w:rFonts w:eastAsia="Times New Roman"/>
                <w:sz w:val="22"/>
                <w:szCs w:val="22"/>
                <w:bdr w:val="none" w:sz="0" w:space="0" w:color="auto"/>
                <w:lang w:val="es-CL" w:eastAsia="es-CL"/>
              </w:rPr>
            </w:pPr>
            <w:ins w:id="2195" w:author="Observatorio 02" w:date="2017-03-16T11:11:00Z">
              <w:r w:rsidRPr="00C2714A">
                <w:rPr>
                  <w:rFonts w:eastAsia="Times New Roman"/>
                  <w:sz w:val="22"/>
                  <w:szCs w:val="22"/>
                  <w:bdr w:val="none" w:sz="0" w:space="0" w:color="auto"/>
                  <w:lang w:val="es-CL" w:eastAsia="es-CL"/>
                </w:rPr>
                <w:t>2.032.972ᵃ</w:t>
              </w:r>
            </w:ins>
          </w:p>
        </w:tc>
        <w:tc>
          <w:tcPr>
            <w:tcW w:w="916" w:type="dxa"/>
            <w:tcBorders>
              <w:top w:val="nil"/>
              <w:left w:val="nil"/>
              <w:bottom w:val="nil"/>
              <w:right w:val="nil"/>
            </w:tcBorders>
            <w:shd w:val="clear" w:color="000000" w:fill="FFFFFF"/>
            <w:noWrap/>
            <w:vAlign w:val="bottom"/>
            <w:hideMark/>
          </w:tcPr>
          <w:p w14:paraId="7FEAF220" w14:textId="77777777" w:rsidR="00DD5C2F" w:rsidRPr="00C2714A" w:rsidRDefault="00DD5C2F" w:rsidP="00DD5C2F">
            <w:pPr>
              <w:spacing w:after="0" w:line="240" w:lineRule="auto"/>
              <w:jc w:val="right"/>
              <w:rPr>
                <w:ins w:id="2196" w:author="Observatorio 02" w:date="2017-03-16T11:11:00Z"/>
                <w:rFonts w:eastAsia="Times New Roman"/>
                <w:sz w:val="22"/>
                <w:szCs w:val="22"/>
                <w:bdr w:val="none" w:sz="0" w:space="0" w:color="auto"/>
                <w:lang w:val="es-CL" w:eastAsia="es-CL"/>
              </w:rPr>
            </w:pPr>
            <w:ins w:id="2197" w:author="Observatorio 02" w:date="2017-03-16T11:11:00Z">
              <w:r w:rsidRPr="00C2714A">
                <w:rPr>
                  <w:rFonts w:eastAsia="Times New Roman"/>
                  <w:sz w:val="22"/>
                  <w:szCs w:val="22"/>
                  <w:bdr w:val="none" w:sz="0" w:space="0" w:color="auto"/>
                  <w:lang w:val="es-CL" w:eastAsia="es-CL"/>
                </w:rPr>
                <w:t>318.025ᵃ</w:t>
              </w:r>
            </w:ins>
          </w:p>
        </w:tc>
        <w:tc>
          <w:tcPr>
            <w:tcW w:w="1266" w:type="dxa"/>
            <w:tcBorders>
              <w:top w:val="nil"/>
              <w:left w:val="nil"/>
              <w:bottom w:val="nil"/>
              <w:right w:val="nil"/>
            </w:tcBorders>
            <w:shd w:val="clear" w:color="000000" w:fill="FFFFFF"/>
            <w:noWrap/>
            <w:vAlign w:val="bottom"/>
            <w:hideMark/>
          </w:tcPr>
          <w:p w14:paraId="7357A544" w14:textId="77777777" w:rsidR="00DD5C2F" w:rsidRPr="00C2714A" w:rsidRDefault="00DD5C2F" w:rsidP="00DD5C2F">
            <w:pPr>
              <w:spacing w:after="0" w:line="240" w:lineRule="auto"/>
              <w:jc w:val="right"/>
              <w:rPr>
                <w:ins w:id="2198" w:author="Observatorio 02" w:date="2017-03-16T11:11:00Z"/>
                <w:rFonts w:eastAsia="Times New Roman"/>
                <w:sz w:val="22"/>
                <w:szCs w:val="22"/>
                <w:bdr w:val="none" w:sz="0" w:space="0" w:color="auto"/>
                <w:lang w:val="es-CL" w:eastAsia="es-CL"/>
              </w:rPr>
            </w:pPr>
            <w:ins w:id="2199" w:author="Observatorio 02" w:date="2017-03-16T11:11:00Z">
              <w:r w:rsidRPr="00C2714A">
                <w:rPr>
                  <w:rFonts w:eastAsia="Times New Roman"/>
                  <w:sz w:val="22"/>
                  <w:szCs w:val="22"/>
                  <w:bdr w:val="none" w:sz="0" w:space="0" w:color="auto"/>
                  <w:lang w:val="es-CL" w:eastAsia="es-CL"/>
                </w:rPr>
                <w:t>364.645ᵃ</w:t>
              </w:r>
            </w:ins>
          </w:p>
        </w:tc>
        <w:tc>
          <w:tcPr>
            <w:tcW w:w="1489" w:type="dxa"/>
            <w:tcBorders>
              <w:top w:val="nil"/>
              <w:left w:val="nil"/>
              <w:bottom w:val="nil"/>
              <w:right w:val="nil"/>
            </w:tcBorders>
            <w:shd w:val="clear" w:color="000000" w:fill="FFFFFF"/>
            <w:noWrap/>
            <w:vAlign w:val="bottom"/>
            <w:hideMark/>
          </w:tcPr>
          <w:p w14:paraId="046C146C" w14:textId="77777777" w:rsidR="00DD5C2F" w:rsidRPr="00C2714A" w:rsidRDefault="00DD5C2F" w:rsidP="00DD5C2F">
            <w:pPr>
              <w:spacing w:after="0" w:line="240" w:lineRule="auto"/>
              <w:jc w:val="right"/>
              <w:rPr>
                <w:ins w:id="2200" w:author="Observatorio 02" w:date="2017-03-16T11:11:00Z"/>
                <w:rFonts w:eastAsia="Times New Roman"/>
                <w:sz w:val="22"/>
                <w:szCs w:val="22"/>
                <w:bdr w:val="none" w:sz="0" w:space="0" w:color="auto"/>
                <w:lang w:val="es-CL" w:eastAsia="es-CL"/>
              </w:rPr>
            </w:pPr>
            <w:ins w:id="2201" w:author="Observatorio 02" w:date="2017-03-16T11:11:00Z">
              <w:r w:rsidRPr="00C2714A">
                <w:rPr>
                  <w:rFonts w:eastAsia="Times New Roman"/>
                  <w:sz w:val="22"/>
                  <w:szCs w:val="22"/>
                  <w:bdr w:val="none" w:sz="0" w:space="0" w:color="auto"/>
                  <w:lang w:val="es-CL" w:eastAsia="es-CL"/>
                </w:rPr>
                <w:t>378.279</w:t>
              </w:r>
            </w:ins>
          </w:p>
        </w:tc>
        <w:tc>
          <w:tcPr>
            <w:tcW w:w="1619" w:type="dxa"/>
            <w:tcBorders>
              <w:top w:val="nil"/>
              <w:left w:val="nil"/>
              <w:bottom w:val="nil"/>
              <w:right w:val="nil"/>
            </w:tcBorders>
            <w:shd w:val="clear" w:color="000000" w:fill="FFFFFF"/>
            <w:noWrap/>
            <w:vAlign w:val="bottom"/>
            <w:hideMark/>
          </w:tcPr>
          <w:p w14:paraId="41582A4F" w14:textId="77777777" w:rsidR="00DD5C2F" w:rsidRPr="00C2714A" w:rsidRDefault="00DD5C2F" w:rsidP="00DD5C2F">
            <w:pPr>
              <w:spacing w:after="0" w:line="240" w:lineRule="auto"/>
              <w:jc w:val="right"/>
              <w:rPr>
                <w:ins w:id="2202" w:author="Observatorio 02" w:date="2017-03-16T11:11:00Z"/>
                <w:rFonts w:eastAsia="Times New Roman"/>
                <w:sz w:val="22"/>
                <w:szCs w:val="22"/>
                <w:bdr w:val="none" w:sz="0" w:space="0" w:color="auto"/>
                <w:lang w:val="es-CL" w:eastAsia="es-CL"/>
              </w:rPr>
            </w:pPr>
            <w:ins w:id="2203" w:author="Observatorio 02" w:date="2017-03-16T11:11:00Z">
              <w:r w:rsidRPr="00C2714A">
                <w:rPr>
                  <w:rFonts w:eastAsia="Times New Roman"/>
                  <w:sz w:val="22"/>
                  <w:szCs w:val="22"/>
                  <w:bdr w:val="none" w:sz="0" w:space="0" w:color="auto"/>
                  <w:lang w:val="es-CL" w:eastAsia="es-CL"/>
                </w:rPr>
                <w:t>588.941</w:t>
              </w:r>
            </w:ins>
          </w:p>
        </w:tc>
        <w:tc>
          <w:tcPr>
            <w:tcW w:w="855" w:type="dxa"/>
            <w:tcBorders>
              <w:top w:val="nil"/>
              <w:left w:val="nil"/>
              <w:bottom w:val="nil"/>
              <w:right w:val="nil"/>
            </w:tcBorders>
            <w:shd w:val="clear" w:color="000000" w:fill="FFFFFF"/>
            <w:noWrap/>
            <w:vAlign w:val="bottom"/>
            <w:hideMark/>
          </w:tcPr>
          <w:p w14:paraId="6E5BDF94" w14:textId="77777777" w:rsidR="00DD5C2F" w:rsidRPr="00C2714A" w:rsidRDefault="00DD5C2F" w:rsidP="00DD5C2F">
            <w:pPr>
              <w:spacing w:after="0" w:line="240" w:lineRule="auto"/>
              <w:jc w:val="right"/>
              <w:rPr>
                <w:ins w:id="2204" w:author="Observatorio 02" w:date="2017-03-16T11:11:00Z"/>
                <w:rFonts w:eastAsia="Times New Roman"/>
                <w:sz w:val="22"/>
                <w:szCs w:val="22"/>
                <w:bdr w:val="none" w:sz="0" w:space="0" w:color="auto"/>
                <w:lang w:val="es-CL" w:eastAsia="es-CL"/>
              </w:rPr>
            </w:pPr>
            <w:ins w:id="2205" w:author="Observatorio 02" w:date="2017-03-16T11:11:00Z">
              <w:r w:rsidRPr="00C2714A">
                <w:rPr>
                  <w:rFonts w:eastAsia="Times New Roman"/>
                  <w:sz w:val="22"/>
                  <w:szCs w:val="22"/>
                  <w:bdr w:val="none" w:sz="0" w:space="0" w:color="auto"/>
                  <w:lang w:val="es-CL" w:eastAsia="es-CL"/>
                </w:rPr>
                <w:t>592.252</w:t>
              </w:r>
            </w:ins>
          </w:p>
        </w:tc>
      </w:tr>
      <w:tr w:rsidR="00DD5C2F" w:rsidRPr="00C2714A" w14:paraId="17EB2213" w14:textId="77777777" w:rsidTr="00DD5C2F">
        <w:trPr>
          <w:trHeight w:val="147"/>
          <w:ins w:id="2206" w:author="Observatorio 02" w:date="2017-03-16T11:11:00Z"/>
        </w:trPr>
        <w:tc>
          <w:tcPr>
            <w:tcW w:w="1216" w:type="dxa"/>
            <w:tcBorders>
              <w:top w:val="nil"/>
              <w:left w:val="nil"/>
              <w:bottom w:val="nil"/>
              <w:right w:val="nil"/>
            </w:tcBorders>
            <w:shd w:val="clear" w:color="000000" w:fill="FFFFFF"/>
            <w:noWrap/>
            <w:vAlign w:val="bottom"/>
            <w:hideMark/>
          </w:tcPr>
          <w:p w14:paraId="097536F7" w14:textId="77777777" w:rsidR="00DD5C2F" w:rsidRPr="00C2714A" w:rsidRDefault="00DD5C2F" w:rsidP="00DD5C2F">
            <w:pPr>
              <w:spacing w:after="0" w:line="240" w:lineRule="auto"/>
              <w:rPr>
                <w:ins w:id="2207" w:author="Observatorio 02" w:date="2017-03-16T11:11:00Z"/>
                <w:rFonts w:eastAsia="Times New Roman"/>
                <w:sz w:val="22"/>
                <w:szCs w:val="22"/>
                <w:bdr w:val="none" w:sz="0" w:space="0" w:color="auto"/>
                <w:lang w:val="es-CL" w:eastAsia="es-CL"/>
              </w:rPr>
            </w:pPr>
            <w:ins w:id="2208" w:author="Observatorio 02" w:date="2017-03-16T11:11:00Z">
              <w:r w:rsidRPr="00C2714A">
                <w:rPr>
                  <w:rFonts w:eastAsia="Times New Roman"/>
                  <w:sz w:val="22"/>
                  <w:szCs w:val="22"/>
                  <w:bdr w:val="none" w:sz="0" w:space="0" w:color="auto"/>
                  <w:lang w:val="es-CL" w:eastAsia="es-CL"/>
                </w:rPr>
                <w:t>Mediana</w:t>
              </w:r>
            </w:ins>
          </w:p>
        </w:tc>
        <w:tc>
          <w:tcPr>
            <w:tcW w:w="1106" w:type="dxa"/>
            <w:tcBorders>
              <w:top w:val="nil"/>
              <w:left w:val="nil"/>
              <w:bottom w:val="nil"/>
              <w:right w:val="nil"/>
            </w:tcBorders>
            <w:shd w:val="clear" w:color="000000" w:fill="FFFFFF"/>
            <w:noWrap/>
            <w:vAlign w:val="bottom"/>
            <w:hideMark/>
          </w:tcPr>
          <w:p w14:paraId="70CA64DD" w14:textId="77777777" w:rsidR="00DD5C2F" w:rsidRPr="00C2714A" w:rsidRDefault="00DD5C2F" w:rsidP="00DD5C2F">
            <w:pPr>
              <w:spacing w:after="0" w:line="240" w:lineRule="auto"/>
              <w:jc w:val="right"/>
              <w:rPr>
                <w:ins w:id="2209" w:author="Observatorio 02" w:date="2017-03-16T11:11:00Z"/>
                <w:rFonts w:eastAsia="Times New Roman"/>
                <w:sz w:val="22"/>
                <w:szCs w:val="22"/>
                <w:bdr w:val="none" w:sz="0" w:space="0" w:color="auto"/>
                <w:lang w:val="es-CL" w:eastAsia="es-CL"/>
              </w:rPr>
            </w:pPr>
            <w:ins w:id="2210" w:author="Observatorio 02" w:date="2017-03-16T11:11:00Z">
              <w:r w:rsidRPr="00C2714A">
                <w:rPr>
                  <w:rFonts w:eastAsia="Times New Roman"/>
                  <w:sz w:val="22"/>
                  <w:szCs w:val="22"/>
                  <w:bdr w:val="none" w:sz="0" w:space="0" w:color="auto"/>
                  <w:lang w:val="es-CL" w:eastAsia="es-CL"/>
                </w:rPr>
                <w:t>2.823.764ᵃ</w:t>
              </w:r>
            </w:ins>
          </w:p>
        </w:tc>
        <w:tc>
          <w:tcPr>
            <w:tcW w:w="916" w:type="dxa"/>
            <w:tcBorders>
              <w:top w:val="nil"/>
              <w:left w:val="nil"/>
              <w:bottom w:val="nil"/>
              <w:right w:val="nil"/>
            </w:tcBorders>
            <w:shd w:val="clear" w:color="000000" w:fill="FFFFFF"/>
            <w:noWrap/>
            <w:vAlign w:val="bottom"/>
            <w:hideMark/>
          </w:tcPr>
          <w:p w14:paraId="1F8C68E6" w14:textId="77777777" w:rsidR="00DD5C2F" w:rsidRPr="00C2714A" w:rsidRDefault="00DD5C2F" w:rsidP="00DD5C2F">
            <w:pPr>
              <w:spacing w:after="0" w:line="240" w:lineRule="auto"/>
              <w:jc w:val="right"/>
              <w:rPr>
                <w:ins w:id="2211" w:author="Observatorio 02" w:date="2017-03-16T11:11:00Z"/>
                <w:rFonts w:eastAsia="Times New Roman"/>
                <w:sz w:val="22"/>
                <w:szCs w:val="22"/>
                <w:bdr w:val="none" w:sz="0" w:space="0" w:color="auto"/>
                <w:lang w:val="es-CL" w:eastAsia="es-CL"/>
                <w:rPrChange w:id="2212" w:author="Observatorio 02" w:date="2017-03-23T14:31:00Z">
                  <w:rPr>
                    <w:ins w:id="2213" w:author="Observatorio 02" w:date="2017-03-16T11:11:00Z"/>
                    <w:rFonts w:ascii="Calibri" w:eastAsia="Times New Roman" w:hAnsi="Calibri"/>
                    <w:sz w:val="22"/>
                    <w:szCs w:val="22"/>
                    <w:bdr w:val="none" w:sz="0" w:space="0" w:color="auto"/>
                    <w:lang w:val="es-CL" w:eastAsia="es-CL"/>
                  </w:rPr>
                </w:rPrChange>
              </w:rPr>
            </w:pPr>
            <w:ins w:id="2214" w:author="Observatorio 02" w:date="2017-03-16T11:11:00Z">
              <w:r w:rsidRPr="00C2714A">
                <w:rPr>
                  <w:rFonts w:eastAsia="Times New Roman"/>
                  <w:sz w:val="22"/>
                  <w:szCs w:val="22"/>
                  <w:bdr w:val="none" w:sz="0" w:space="0" w:color="auto"/>
                  <w:lang w:val="es-CL" w:eastAsia="es-CL"/>
                  <w:rPrChange w:id="2215"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nil"/>
              <w:right w:val="nil"/>
            </w:tcBorders>
            <w:shd w:val="clear" w:color="000000" w:fill="FFFFFF"/>
            <w:noWrap/>
            <w:vAlign w:val="bottom"/>
            <w:hideMark/>
          </w:tcPr>
          <w:p w14:paraId="68A107B5" w14:textId="77777777" w:rsidR="00DD5C2F" w:rsidRPr="00C2714A" w:rsidRDefault="00DD5C2F" w:rsidP="00DD5C2F">
            <w:pPr>
              <w:spacing w:after="0" w:line="240" w:lineRule="auto"/>
              <w:jc w:val="right"/>
              <w:rPr>
                <w:ins w:id="2216" w:author="Observatorio 02" w:date="2017-03-16T11:11:00Z"/>
                <w:rFonts w:eastAsia="Times New Roman"/>
                <w:sz w:val="22"/>
                <w:szCs w:val="22"/>
                <w:bdr w:val="none" w:sz="0" w:space="0" w:color="auto"/>
                <w:lang w:val="es-CL" w:eastAsia="es-CL"/>
              </w:rPr>
            </w:pPr>
            <w:ins w:id="2217" w:author="Observatorio 02" w:date="2017-03-16T11:11:00Z">
              <w:r w:rsidRPr="00C2714A">
                <w:rPr>
                  <w:rFonts w:eastAsia="Times New Roman"/>
                  <w:sz w:val="22"/>
                  <w:szCs w:val="22"/>
                  <w:bdr w:val="none" w:sz="0" w:space="0" w:color="auto"/>
                  <w:lang w:val="es-CL" w:eastAsia="es-CL"/>
                </w:rPr>
                <w:t>342.222ᵃ</w:t>
              </w:r>
            </w:ins>
          </w:p>
        </w:tc>
        <w:tc>
          <w:tcPr>
            <w:tcW w:w="1489" w:type="dxa"/>
            <w:tcBorders>
              <w:top w:val="nil"/>
              <w:left w:val="nil"/>
              <w:bottom w:val="nil"/>
              <w:right w:val="nil"/>
            </w:tcBorders>
            <w:shd w:val="clear" w:color="000000" w:fill="FFFFFF"/>
            <w:noWrap/>
            <w:vAlign w:val="bottom"/>
            <w:hideMark/>
          </w:tcPr>
          <w:p w14:paraId="04B1A7E3" w14:textId="77777777" w:rsidR="00DD5C2F" w:rsidRPr="00C2714A" w:rsidRDefault="00DD5C2F" w:rsidP="00DD5C2F">
            <w:pPr>
              <w:spacing w:after="0" w:line="240" w:lineRule="auto"/>
              <w:jc w:val="right"/>
              <w:rPr>
                <w:ins w:id="2218" w:author="Observatorio 02" w:date="2017-03-16T11:11:00Z"/>
                <w:rFonts w:eastAsia="Times New Roman"/>
                <w:sz w:val="22"/>
                <w:szCs w:val="22"/>
                <w:bdr w:val="none" w:sz="0" w:space="0" w:color="auto"/>
                <w:lang w:val="es-CL" w:eastAsia="es-CL"/>
              </w:rPr>
            </w:pPr>
            <w:ins w:id="2219" w:author="Observatorio 02" w:date="2017-03-16T11:11:00Z">
              <w:r w:rsidRPr="00C2714A">
                <w:rPr>
                  <w:rFonts w:eastAsia="Times New Roman"/>
                  <w:sz w:val="22"/>
                  <w:szCs w:val="22"/>
                  <w:bdr w:val="none" w:sz="0" w:space="0" w:color="auto"/>
                  <w:lang w:val="es-CL" w:eastAsia="es-CL"/>
                </w:rPr>
                <w:t>393.563</w:t>
              </w:r>
            </w:ins>
          </w:p>
        </w:tc>
        <w:tc>
          <w:tcPr>
            <w:tcW w:w="1619" w:type="dxa"/>
            <w:tcBorders>
              <w:top w:val="nil"/>
              <w:left w:val="nil"/>
              <w:bottom w:val="nil"/>
              <w:right w:val="nil"/>
            </w:tcBorders>
            <w:shd w:val="clear" w:color="000000" w:fill="FFFFFF"/>
            <w:noWrap/>
            <w:vAlign w:val="bottom"/>
            <w:hideMark/>
          </w:tcPr>
          <w:p w14:paraId="2E826FFB" w14:textId="77777777" w:rsidR="00DD5C2F" w:rsidRPr="00C2714A" w:rsidRDefault="00DD5C2F" w:rsidP="00DD5C2F">
            <w:pPr>
              <w:spacing w:after="0" w:line="240" w:lineRule="auto"/>
              <w:jc w:val="right"/>
              <w:rPr>
                <w:ins w:id="2220" w:author="Observatorio 02" w:date="2017-03-16T11:11:00Z"/>
                <w:rFonts w:eastAsia="Times New Roman"/>
                <w:sz w:val="22"/>
                <w:szCs w:val="22"/>
                <w:bdr w:val="none" w:sz="0" w:space="0" w:color="auto"/>
                <w:lang w:val="es-CL" w:eastAsia="es-CL"/>
              </w:rPr>
            </w:pPr>
            <w:ins w:id="2221" w:author="Observatorio 02" w:date="2017-03-16T11:11:00Z">
              <w:r w:rsidRPr="00C2714A">
                <w:rPr>
                  <w:rFonts w:eastAsia="Times New Roman"/>
                  <w:sz w:val="22"/>
                  <w:szCs w:val="22"/>
                  <w:bdr w:val="none" w:sz="0" w:space="0" w:color="auto"/>
                  <w:lang w:val="es-CL" w:eastAsia="es-CL"/>
                </w:rPr>
                <w:t>738.357</w:t>
              </w:r>
            </w:ins>
          </w:p>
        </w:tc>
        <w:tc>
          <w:tcPr>
            <w:tcW w:w="855" w:type="dxa"/>
            <w:tcBorders>
              <w:top w:val="nil"/>
              <w:left w:val="nil"/>
              <w:bottom w:val="nil"/>
              <w:right w:val="nil"/>
            </w:tcBorders>
            <w:shd w:val="clear" w:color="000000" w:fill="FFFFFF"/>
            <w:noWrap/>
            <w:vAlign w:val="bottom"/>
            <w:hideMark/>
          </w:tcPr>
          <w:p w14:paraId="5D0EB2B8" w14:textId="77777777" w:rsidR="00DD5C2F" w:rsidRPr="00C2714A" w:rsidRDefault="00DD5C2F" w:rsidP="00DD5C2F">
            <w:pPr>
              <w:spacing w:after="0" w:line="240" w:lineRule="auto"/>
              <w:jc w:val="right"/>
              <w:rPr>
                <w:ins w:id="2222" w:author="Observatorio 02" w:date="2017-03-16T11:11:00Z"/>
                <w:rFonts w:eastAsia="Times New Roman"/>
                <w:sz w:val="22"/>
                <w:szCs w:val="22"/>
                <w:bdr w:val="none" w:sz="0" w:space="0" w:color="auto"/>
                <w:lang w:val="es-CL" w:eastAsia="es-CL"/>
              </w:rPr>
            </w:pPr>
            <w:ins w:id="2223" w:author="Observatorio 02" w:date="2017-03-16T11:11:00Z">
              <w:r w:rsidRPr="00C2714A">
                <w:rPr>
                  <w:rFonts w:eastAsia="Times New Roman"/>
                  <w:sz w:val="22"/>
                  <w:szCs w:val="22"/>
                  <w:bdr w:val="none" w:sz="0" w:space="0" w:color="auto"/>
                  <w:lang w:val="es-CL" w:eastAsia="es-CL"/>
                </w:rPr>
                <w:t>557.726</w:t>
              </w:r>
            </w:ins>
          </w:p>
        </w:tc>
      </w:tr>
      <w:tr w:rsidR="00DD5C2F" w:rsidRPr="00C2714A" w14:paraId="5F0A019F" w14:textId="77777777" w:rsidTr="00DD5C2F">
        <w:trPr>
          <w:trHeight w:val="147"/>
          <w:ins w:id="2224" w:author="Observatorio 02" w:date="2017-03-16T11:11:00Z"/>
        </w:trPr>
        <w:tc>
          <w:tcPr>
            <w:tcW w:w="1216" w:type="dxa"/>
            <w:tcBorders>
              <w:top w:val="nil"/>
              <w:left w:val="nil"/>
              <w:bottom w:val="single" w:sz="4" w:space="0" w:color="000000"/>
              <w:right w:val="nil"/>
            </w:tcBorders>
            <w:shd w:val="clear" w:color="000000" w:fill="FFFFFF"/>
            <w:noWrap/>
            <w:vAlign w:val="bottom"/>
            <w:hideMark/>
          </w:tcPr>
          <w:p w14:paraId="3286F597" w14:textId="77777777" w:rsidR="00DD5C2F" w:rsidRPr="00C2714A" w:rsidRDefault="00DD5C2F" w:rsidP="00DD5C2F">
            <w:pPr>
              <w:spacing w:after="0" w:line="240" w:lineRule="auto"/>
              <w:rPr>
                <w:ins w:id="2225" w:author="Observatorio 02" w:date="2017-03-16T11:11:00Z"/>
                <w:rFonts w:eastAsia="Times New Roman"/>
                <w:sz w:val="22"/>
                <w:szCs w:val="22"/>
                <w:bdr w:val="none" w:sz="0" w:space="0" w:color="auto"/>
                <w:lang w:val="es-CL" w:eastAsia="es-CL"/>
              </w:rPr>
            </w:pPr>
            <w:ins w:id="2226" w:author="Observatorio 02" w:date="2017-03-16T11:11:00Z">
              <w:r w:rsidRPr="00C2714A">
                <w:rPr>
                  <w:rFonts w:eastAsia="Times New Roman"/>
                  <w:sz w:val="22"/>
                  <w:szCs w:val="22"/>
                  <w:bdr w:val="none" w:sz="0" w:space="0" w:color="auto"/>
                  <w:lang w:val="es-CL" w:eastAsia="es-CL"/>
                </w:rPr>
                <w:t>Grande</w:t>
              </w:r>
            </w:ins>
          </w:p>
        </w:tc>
        <w:tc>
          <w:tcPr>
            <w:tcW w:w="1106" w:type="dxa"/>
            <w:tcBorders>
              <w:top w:val="nil"/>
              <w:left w:val="nil"/>
              <w:bottom w:val="single" w:sz="4" w:space="0" w:color="000000"/>
              <w:right w:val="nil"/>
            </w:tcBorders>
            <w:shd w:val="clear" w:color="000000" w:fill="FFFFFF"/>
            <w:noWrap/>
            <w:vAlign w:val="bottom"/>
            <w:hideMark/>
          </w:tcPr>
          <w:p w14:paraId="7E886EA7" w14:textId="77777777" w:rsidR="00DD5C2F" w:rsidRPr="00C2714A" w:rsidRDefault="00DD5C2F" w:rsidP="00DD5C2F">
            <w:pPr>
              <w:spacing w:after="0" w:line="240" w:lineRule="auto"/>
              <w:jc w:val="right"/>
              <w:rPr>
                <w:ins w:id="2227" w:author="Observatorio 02" w:date="2017-03-16T11:11:00Z"/>
                <w:rFonts w:eastAsia="Times New Roman"/>
                <w:sz w:val="22"/>
                <w:szCs w:val="22"/>
                <w:bdr w:val="none" w:sz="0" w:space="0" w:color="auto"/>
                <w:lang w:val="es-CL" w:eastAsia="es-CL"/>
              </w:rPr>
            </w:pPr>
            <w:ins w:id="2228" w:author="Observatorio 02" w:date="2017-03-16T11:11:00Z">
              <w:r w:rsidRPr="00C2714A">
                <w:rPr>
                  <w:rFonts w:eastAsia="Times New Roman"/>
                  <w:sz w:val="22"/>
                  <w:szCs w:val="22"/>
                  <w:bdr w:val="none" w:sz="0" w:space="0" w:color="auto"/>
                  <w:lang w:val="es-CL" w:eastAsia="es-CL"/>
                </w:rPr>
                <w:t>4.097.109ᵃ</w:t>
              </w:r>
            </w:ins>
          </w:p>
        </w:tc>
        <w:tc>
          <w:tcPr>
            <w:tcW w:w="916" w:type="dxa"/>
            <w:tcBorders>
              <w:top w:val="nil"/>
              <w:left w:val="nil"/>
              <w:bottom w:val="single" w:sz="4" w:space="0" w:color="000000"/>
              <w:right w:val="nil"/>
            </w:tcBorders>
            <w:shd w:val="clear" w:color="000000" w:fill="FFFFFF"/>
            <w:noWrap/>
            <w:vAlign w:val="bottom"/>
            <w:hideMark/>
          </w:tcPr>
          <w:p w14:paraId="530A03D6" w14:textId="77777777" w:rsidR="00DD5C2F" w:rsidRPr="00C2714A" w:rsidRDefault="00DD5C2F" w:rsidP="00DD5C2F">
            <w:pPr>
              <w:spacing w:after="0" w:line="240" w:lineRule="auto"/>
              <w:jc w:val="right"/>
              <w:rPr>
                <w:ins w:id="2229" w:author="Observatorio 02" w:date="2017-03-16T11:11:00Z"/>
                <w:rFonts w:eastAsia="Times New Roman"/>
                <w:sz w:val="22"/>
                <w:szCs w:val="22"/>
                <w:bdr w:val="none" w:sz="0" w:space="0" w:color="auto"/>
                <w:lang w:val="es-CL" w:eastAsia="es-CL"/>
                <w:rPrChange w:id="2230" w:author="Observatorio 02" w:date="2017-03-23T14:31:00Z">
                  <w:rPr>
                    <w:ins w:id="2231" w:author="Observatorio 02" w:date="2017-03-16T11:11:00Z"/>
                    <w:rFonts w:ascii="Calibri" w:eastAsia="Times New Roman" w:hAnsi="Calibri"/>
                    <w:sz w:val="22"/>
                    <w:szCs w:val="22"/>
                    <w:bdr w:val="none" w:sz="0" w:space="0" w:color="auto"/>
                    <w:lang w:val="es-CL" w:eastAsia="es-CL"/>
                  </w:rPr>
                </w:rPrChange>
              </w:rPr>
            </w:pPr>
            <w:ins w:id="2232" w:author="Observatorio 02" w:date="2017-03-16T11:11:00Z">
              <w:r w:rsidRPr="00C2714A">
                <w:rPr>
                  <w:rFonts w:eastAsia="Times New Roman"/>
                  <w:sz w:val="22"/>
                  <w:szCs w:val="22"/>
                  <w:bdr w:val="none" w:sz="0" w:space="0" w:color="auto"/>
                  <w:lang w:val="es-CL" w:eastAsia="es-CL"/>
                  <w:rPrChange w:id="2233" w:author="Observatorio 02" w:date="2017-03-23T14:31:00Z">
                    <w:rPr>
                      <w:rFonts w:ascii="Calibri" w:eastAsia="Times New Roman" w:hAnsi="Calibri"/>
                      <w:sz w:val="22"/>
                      <w:szCs w:val="22"/>
                      <w:bdr w:val="none" w:sz="0" w:space="0" w:color="auto"/>
                      <w:lang w:val="es-CL" w:eastAsia="es-CL"/>
                    </w:rPr>
                  </w:rPrChange>
                </w:rPr>
                <w:t xml:space="preserve"> --</w:t>
              </w:r>
            </w:ins>
          </w:p>
        </w:tc>
        <w:tc>
          <w:tcPr>
            <w:tcW w:w="1266" w:type="dxa"/>
            <w:tcBorders>
              <w:top w:val="nil"/>
              <w:left w:val="nil"/>
              <w:bottom w:val="single" w:sz="4" w:space="0" w:color="000000"/>
              <w:right w:val="nil"/>
            </w:tcBorders>
            <w:shd w:val="clear" w:color="000000" w:fill="FFFFFF"/>
            <w:noWrap/>
            <w:vAlign w:val="bottom"/>
            <w:hideMark/>
          </w:tcPr>
          <w:p w14:paraId="42421CA8" w14:textId="77777777" w:rsidR="00DD5C2F" w:rsidRPr="00C2714A" w:rsidRDefault="00DD5C2F" w:rsidP="00DD5C2F">
            <w:pPr>
              <w:spacing w:after="0" w:line="240" w:lineRule="auto"/>
              <w:jc w:val="right"/>
              <w:rPr>
                <w:ins w:id="2234" w:author="Observatorio 02" w:date="2017-03-16T11:11:00Z"/>
                <w:rFonts w:eastAsia="Times New Roman"/>
                <w:sz w:val="22"/>
                <w:szCs w:val="22"/>
                <w:bdr w:val="none" w:sz="0" w:space="0" w:color="auto"/>
                <w:lang w:val="es-CL" w:eastAsia="es-CL"/>
              </w:rPr>
            </w:pPr>
            <w:ins w:id="2235" w:author="Observatorio 02" w:date="2017-03-16T11:11:00Z">
              <w:r w:rsidRPr="00C2714A">
                <w:rPr>
                  <w:rFonts w:eastAsia="Times New Roman"/>
                  <w:sz w:val="22"/>
                  <w:szCs w:val="22"/>
                  <w:bdr w:val="none" w:sz="0" w:space="0" w:color="auto"/>
                  <w:lang w:val="es-CL" w:eastAsia="es-CL"/>
                </w:rPr>
                <w:t>445.255ᵃ</w:t>
              </w:r>
            </w:ins>
          </w:p>
        </w:tc>
        <w:tc>
          <w:tcPr>
            <w:tcW w:w="1489" w:type="dxa"/>
            <w:tcBorders>
              <w:top w:val="nil"/>
              <w:left w:val="nil"/>
              <w:bottom w:val="single" w:sz="4" w:space="0" w:color="000000"/>
              <w:right w:val="nil"/>
            </w:tcBorders>
            <w:shd w:val="clear" w:color="000000" w:fill="FFFFFF"/>
            <w:noWrap/>
            <w:vAlign w:val="bottom"/>
            <w:hideMark/>
          </w:tcPr>
          <w:p w14:paraId="7D5232CB" w14:textId="77777777" w:rsidR="00DD5C2F" w:rsidRPr="00C2714A" w:rsidRDefault="00DD5C2F" w:rsidP="00DD5C2F">
            <w:pPr>
              <w:spacing w:after="0" w:line="240" w:lineRule="auto"/>
              <w:jc w:val="right"/>
              <w:rPr>
                <w:ins w:id="2236" w:author="Observatorio 02" w:date="2017-03-16T11:11:00Z"/>
                <w:rFonts w:eastAsia="Times New Roman"/>
                <w:sz w:val="22"/>
                <w:szCs w:val="22"/>
                <w:bdr w:val="none" w:sz="0" w:space="0" w:color="auto"/>
                <w:lang w:val="es-CL" w:eastAsia="es-CL"/>
              </w:rPr>
            </w:pPr>
            <w:ins w:id="2237" w:author="Observatorio 02" w:date="2017-03-16T11:11:00Z">
              <w:r w:rsidRPr="00C2714A">
                <w:rPr>
                  <w:rFonts w:eastAsia="Times New Roman"/>
                  <w:sz w:val="22"/>
                  <w:szCs w:val="22"/>
                  <w:bdr w:val="none" w:sz="0" w:space="0" w:color="auto"/>
                  <w:lang w:val="es-CL" w:eastAsia="es-CL"/>
                </w:rPr>
                <w:t>468.103</w:t>
              </w:r>
            </w:ins>
          </w:p>
        </w:tc>
        <w:tc>
          <w:tcPr>
            <w:tcW w:w="1619" w:type="dxa"/>
            <w:tcBorders>
              <w:top w:val="nil"/>
              <w:left w:val="nil"/>
              <w:bottom w:val="single" w:sz="4" w:space="0" w:color="000000"/>
              <w:right w:val="nil"/>
            </w:tcBorders>
            <w:shd w:val="clear" w:color="000000" w:fill="FFFFFF"/>
            <w:noWrap/>
            <w:vAlign w:val="bottom"/>
            <w:hideMark/>
          </w:tcPr>
          <w:p w14:paraId="557386D0" w14:textId="77777777" w:rsidR="00DD5C2F" w:rsidRPr="00C2714A" w:rsidRDefault="00DD5C2F" w:rsidP="00DD5C2F">
            <w:pPr>
              <w:spacing w:after="0" w:line="240" w:lineRule="auto"/>
              <w:jc w:val="right"/>
              <w:rPr>
                <w:ins w:id="2238" w:author="Observatorio 02" w:date="2017-03-16T11:11:00Z"/>
                <w:rFonts w:eastAsia="Times New Roman"/>
                <w:sz w:val="22"/>
                <w:szCs w:val="22"/>
                <w:bdr w:val="none" w:sz="0" w:space="0" w:color="auto"/>
                <w:lang w:val="es-CL" w:eastAsia="es-CL"/>
              </w:rPr>
            </w:pPr>
            <w:ins w:id="2239" w:author="Observatorio 02" w:date="2017-03-16T11:11:00Z">
              <w:r w:rsidRPr="00C2714A">
                <w:rPr>
                  <w:rFonts w:eastAsia="Times New Roman"/>
                  <w:sz w:val="22"/>
                  <w:szCs w:val="22"/>
                  <w:bdr w:val="none" w:sz="0" w:space="0" w:color="auto"/>
                  <w:lang w:val="es-CL" w:eastAsia="es-CL"/>
                </w:rPr>
                <w:t>811.250</w:t>
              </w:r>
            </w:ins>
          </w:p>
        </w:tc>
        <w:tc>
          <w:tcPr>
            <w:tcW w:w="855" w:type="dxa"/>
            <w:tcBorders>
              <w:top w:val="nil"/>
              <w:left w:val="nil"/>
              <w:bottom w:val="single" w:sz="4" w:space="0" w:color="000000"/>
              <w:right w:val="nil"/>
            </w:tcBorders>
            <w:shd w:val="clear" w:color="000000" w:fill="FFFFFF"/>
            <w:noWrap/>
            <w:vAlign w:val="bottom"/>
            <w:hideMark/>
          </w:tcPr>
          <w:p w14:paraId="4C07B726" w14:textId="77777777" w:rsidR="00DD5C2F" w:rsidRPr="00C2714A" w:rsidRDefault="00DD5C2F" w:rsidP="00DD5C2F">
            <w:pPr>
              <w:spacing w:after="0" w:line="240" w:lineRule="auto"/>
              <w:jc w:val="right"/>
              <w:rPr>
                <w:ins w:id="2240" w:author="Observatorio 02" w:date="2017-03-16T11:11:00Z"/>
                <w:rFonts w:eastAsia="Times New Roman"/>
                <w:sz w:val="22"/>
                <w:szCs w:val="22"/>
                <w:bdr w:val="none" w:sz="0" w:space="0" w:color="auto"/>
                <w:lang w:val="es-CL" w:eastAsia="es-CL"/>
              </w:rPr>
            </w:pPr>
            <w:ins w:id="2241" w:author="Observatorio 02" w:date="2017-03-16T11:11:00Z">
              <w:r w:rsidRPr="00C2714A">
                <w:rPr>
                  <w:rFonts w:eastAsia="Times New Roman"/>
                  <w:sz w:val="22"/>
                  <w:szCs w:val="22"/>
                  <w:bdr w:val="none" w:sz="0" w:space="0" w:color="auto"/>
                  <w:lang w:val="es-CL" w:eastAsia="es-CL"/>
                </w:rPr>
                <w:t>645.612</w:t>
              </w:r>
            </w:ins>
          </w:p>
        </w:tc>
      </w:tr>
      <w:tr w:rsidR="00DD5C2F" w:rsidRPr="00C2714A" w14:paraId="130105BE" w14:textId="77777777" w:rsidTr="00DD5C2F">
        <w:trPr>
          <w:trHeight w:val="147"/>
          <w:ins w:id="2242" w:author="Observatorio 02" w:date="2017-03-16T11:11:00Z"/>
        </w:trPr>
        <w:tc>
          <w:tcPr>
            <w:tcW w:w="1216" w:type="dxa"/>
            <w:tcBorders>
              <w:top w:val="nil"/>
              <w:left w:val="nil"/>
              <w:bottom w:val="single" w:sz="8" w:space="0" w:color="000000"/>
              <w:right w:val="nil"/>
            </w:tcBorders>
            <w:shd w:val="clear" w:color="000000" w:fill="FFFFFF"/>
            <w:noWrap/>
            <w:vAlign w:val="bottom"/>
            <w:hideMark/>
          </w:tcPr>
          <w:p w14:paraId="1DED2248" w14:textId="77777777" w:rsidR="00DD5C2F" w:rsidRPr="00C2714A" w:rsidRDefault="00DD5C2F" w:rsidP="00DD5C2F">
            <w:pPr>
              <w:spacing w:after="0" w:line="240" w:lineRule="auto"/>
              <w:rPr>
                <w:ins w:id="2243" w:author="Observatorio 02" w:date="2017-03-16T11:11:00Z"/>
                <w:rFonts w:eastAsia="Times New Roman"/>
                <w:sz w:val="22"/>
                <w:szCs w:val="22"/>
                <w:bdr w:val="none" w:sz="0" w:space="0" w:color="auto"/>
                <w:lang w:val="es-CL" w:eastAsia="es-CL"/>
              </w:rPr>
            </w:pPr>
            <w:ins w:id="2244" w:author="Observatorio 02" w:date="2017-03-16T11:11:00Z">
              <w:r w:rsidRPr="00C2714A">
                <w:rPr>
                  <w:rFonts w:eastAsia="Times New Roman"/>
                  <w:sz w:val="22"/>
                  <w:szCs w:val="22"/>
                  <w:bdr w:val="none" w:sz="0" w:space="0" w:color="auto"/>
                  <w:lang w:val="es-CL" w:eastAsia="es-CL"/>
                </w:rPr>
                <w:t>Total</w:t>
              </w:r>
            </w:ins>
          </w:p>
        </w:tc>
        <w:tc>
          <w:tcPr>
            <w:tcW w:w="1106" w:type="dxa"/>
            <w:tcBorders>
              <w:top w:val="nil"/>
              <w:left w:val="nil"/>
              <w:bottom w:val="single" w:sz="8" w:space="0" w:color="000000"/>
              <w:right w:val="nil"/>
            </w:tcBorders>
            <w:shd w:val="clear" w:color="000000" w:fill="FFFFFF"/>
            <w:noWrap/>
            <w:vAlign w:val="bottom"/>
            <w:hideMark/>
          </w:tcPr>
          <w:p w14:paraId="2D48DEC0" w14:textId="77777777" w:rsidR="00DD5C2F" w:rsidRPr="00C2714A" w:rsidRDefault="00DD5C2F" w:rsidP="00DD5C2F">
            <w:pPr>
              <w:spacing w:after="0" w:line="240" w:lineRule="auto"/>
              <w:jc w:val="right"/>
              <w:rPr>
                <w:ins w:id="2245" w:author="Observatorio 02" w:date="2017-03-16T11:11:00Z"/>
                <w:rFonts w:eastAsia="Times New Roman"/>
                <w:sz w:val="22"/>
                <w:szCs w:val="22"/>
                <w:bdr w:val="none" w:sz="0" w:space="0" w:color="auto"/>
                <w:lang w:val="es-CL" w:eastAsia="es-CL"/>
              </w:rPr>
            </w:pPr>
            <w:ins w:id="2246" w:author="Observatorio 02" w:date="2017-03-16T11:11:00Z">
              <w:r w:rsidRPr="00C2714A">
                <w:rPr>
                  <w:rFonts w:eastAsia="Times New Roman"/>
                  <w:sz w:val="22"/>
                  <w:szCs w:val="22"/>
                  <w:bdr w:val="none" w:sz="0" w:space="0" w:color="auto"/>
                  <w:lang w:val="es-CL" w:eastAsia="es-CL"/>
                </w:rPr>
                <w:t>1.142.780</w:t>
              </w:r>
            </w:ins>
          </w:p>
        </w:tc>
        <w:tc>
          <w:tcPr>
            <w:tcW w:w="916" w:type="dxa"/>
            <w:tcBorders>
              <w:top w:val="nil"/>
              <w:left w:val="nil"/>
              <w:bottom w:val="single" w:sz="8" w:space="0" w:color="000000"/>
              <w:right w:val="nil"/>
            </w:tcBorders>
            <w:shd w:val="clear" w:color="000000" w:fill="FFFFFF"/>
            <w:noWrap/>
            <w:vAlign w:val="bottom"/>
            <w:hideMark/>
          </w:tcPr>
          <w:p w14:paraId="5F96473C" w14:textId="77777777" w:rsidR="00DD5C2F" w:rsidRPr="00C2714A" w:rsidRDefault="00DD5C2F" w:rsidP="00DD5C2F">
            <w:pPr>
              <w:spacing w:after="0" w:line="240" w:lineRule="auto"/>
              <w:jc w:val="right"/>
              <w:rPr>
                <w:ins w:id="2247" w:author="Observatorio 02" w:date="2017-03-16T11:11:00Z"/>
                <w:rFonts w:eastAsia="Times New Roman"/>
                <w:sz w:val="22"/>
                <w:szCs w:val="22"/>
                <w:bdr w:val="none" w:sz="0" w:space="0" w:color="auto"/>
                <w:lang w:val="es-CL" w:eastAsia="es-CL"/>
              </w:rPr>
            </w:pPr>
            <w:ins w:id="2248" w:author="Observatorio 02" w:date="2017-03-16T11:11:00Z">
              <w:r w:rsidRPr="00C2714A">
                <w:rPr>
                  <w:rFonts w:eastAsia="Times New Roman"/>
                  <w:sz w:val="22"/>
                  <w:szCs w:val="22"/>
                  <w:bdr w:val="none" w:sz="0" w:space="0" w:color="auto"/>
                  <w:lang w:val="es-CL" w:eastAsia="es-CL"/>
                </w:rPr>
                <w:t>294.391</w:t>
              </w:r>
            </w:ins>
          </w:p>
        </w:tc>
        <w:tc>
          <w:tcPr>
            <w:tcW w:w="1266" w:type="dxa"/>
            <w:tcBorders>
              <w:top w:val="nil"/>
              <w:left w:val="nil"/>
              <w:bottom w:val="single" w:sz="8" w:space="0" w:color="000000"/>
              <w:right w:val="nil"/>
            </w:tcBorders>
            <w:shd w:val="clear" w:color="000000" w:fill="FFFFFF"/>
            <w:noWrap/>
            <w:vAlign w:val="bottom"/>
            <w:hideMark/>
          </w:tcPr>
          <w:p w14:paraId="2337C0AF" w14:textId="77777777" w:rsidR="00DD5C2F" w:rsidRPr="00C2714A" w:rsidRDefault="00DD5C2F" w:rsidP="00DD5C2F">
            <w:pPr>
              <w:spacing w:after="0" w:line="240" w:lineRule="auto"/>
              <w:jc w:val="right"/>
              <w:rPr>
                <w:ins w:id="2249" w:author="Observatorio 02" w:date="2017-03-16T11:11:00Z"/>
                <w:rFonts w:eastAsia="Times New Roman"/>
                <w:sz w:val="22"/>
                <w:szCs w:val="22"/>
                <w:bdr w:val="none" w:sz="0" w:space="0" w:color="auto"/>
                <w:lang w:val="es-CL" w:eastAsia="es-CL"/>
              </w:rPr>
            </w:pPr>
            <w:ins w:id="2250" w:author="Observatorio 02" w:date="2017-03-16T11:11:00Z">
              <w:r w:rsidRPr="00C2714A">
                <w:rPr>
                  <w:rFonts w:eastAsia="Times New Roman"/>
                  <w:sz w:val="22"/>
                  <w:szCs w:val="22"/>
                  <w:bdr w:val="none" w:sz="0" w:space="0" w:color="auto"/>
                  <w:lang w:val="es-CL" w:eastAsia="es-CL"/>
                </w:rPr>
                <w:t>282.489</w:t>
              </w:r>
            </w:ins>
          </w:p>
        </w:tc>
        <w:tc>
          <w:tcPr>
            <w:tcW w:w="1489" w:type="dxa"/>
            <w:tcBorders>
              <w:top w:val="nil"/>
              <w:left w:val="nil"/>
              <w:bottom w:val="single" w:sz="8" w:space="0" w:color="000000"/>
              <w:right w:val="nil"/>
            </w:tcBorders>
            <w:shd w:val="clear" w:color="000000" w:fill="FFFFFF"/>
            <w:noWrap/>
            <w:vAlign w:val="bottom"/>
            <w:hideMark/>
          </w:tcPr>
          <w:p w14:paraId="2CE7C507" w14:textId="77777777" w:rsidR="00DD5C2F" w:rsidRPr="00C2714A" w:rsidRDefault="00DD5C2F" w:rsidP="00DD5C2F">
            <w:pPr>
              <w:spacing w:after="0" w:line="240" w:lineRule="auto"/>
              <w:jc w:val="right"/>
              <w:rPr>
                <w:ins w:id="2251" w:author="Observatorio 02" w:date="2017-03-16T11:11:00Z"/>
                <w:rFonts w:eastAsia="Times New Roman"/>
                <w:sz w:val="22"/>
                <w:szCs w:val="22"/>
                <w:bdr w:val="none" w:sz="0" w:space="0" w:color="auto"/>
                <w:lang w:val="es-CL" w:eastAsia="es-CL"/>
              </w:rPr>
            </w:pPr>
            <w:ins w:id="2252" w:author="Observatorio 02" w:date="2017-03-16T11:11:00Z">
              <w:r w:rsidRPr="00C2714A">
                <w:rPr>
                  <w:rFonts w:eastAsia="Times New Roman"/>
                  <w:sz w:val="22"/>
                  <w:szCs w:val="22"/>
                  <w:bdr w:val="none" w:sz="0" w:space="0" w:color="auto"/>
                  <w:lang w:val="es-CL" w:eastAsia="es-CL"/>
                </w:rPr>
                <w:t>409.188</w:t>
              </w:r>
            </w:ins>
          </w:p>
        </w:tc>
        <w:tc>
          <w:tcPr>
            <w:tcW w:w="1619" w:type="dxa"/>
            <w:tcBorders>
              <w:top w:val="nil"/>
              <w:left w:val="nil"/>
              <w:bottom w:val="single" w:sz="8" w:space="0" w:color="000000"/>
              <w:right w:val="nil"/>
            </w:tcBorders>
            <w:shd w:val="clear" w:color="000000" w:fill="FFFFFF"/>
            <w:noWrap/>
            <w:vAlign w:val="bottom"/>
            <w:hideMark/>
          </w:tcPr>
          <w:p w14:paraId="527E7402" w14:textId="77777777" w:rsidR="00DD5C2F" w:rsidRPr="00C2714A" w:rsidRDefault="00DD5C2F" w:rsidP="00DD5C2F">
            <w:pPr>
              <w:spacing w:after="0" w:line="240" w:lineRule="auto"/>
              <w:jc w:val="right"/>
              <w:rPr>
                <w:ins w:id="2253" w:author="Observatorio 02" w:date="2017-03-16T11:11:00Z"/>
                <w:rFonts w:eastAsia="Times New Roman"/>
                <w:sz w:val="22"/>
                <w:szCs w:val="22"/>
                <w:bdr w:val="none" w:sz="0" w:space="0" w:color="auto"/>
                <w:lang w:val="es-CL" w:eastAsia="es-CL"/>
              </w:rPr>
            </w:pPr>
            <w:ins w:id="2254" w:author="Observatorio 02" w:date="2017-03-16T11:11:00Z">
              <w:r w:rsidRPr="00C2714A">
                <w:rPr>
                  <w:rFonts w:eastAsia="Times New Roman"/>
                  <w:sz w:val="22"/>
                  <w:szCs w:val="22"/>
                  <w:bdr w:val="none" w:sz="0" w:space="0" w:color="auto"/>
                  <w:lang w:val="es-CL" w:eastAsia="es-CL"/>
                </w:rPr>
                <w:t>696.238</w:t>
              </w:r>
            </w:ins>
          </w:p>
        </w:tc>
        <w:tc>
          <w:tcPr>
            <w:tcW w:w="855" w:type="dxa"/>
            <w:tcBorders>
              <w:top w:val="nil"/>
              <w:left w:val="nil"/>
              <w:bottom w:val="single" w:sz="8" w:space="0" w:color="000000"/>
              <w:right w:val="nil"/>
            </w:tcBorders>
            <w:shd w:val="clear" w:color="000000" w:fill="FFFFFF"/>
            <w:noWrap/>
            <w:vAlign w:val="bottom"/>
            <w:hideMark/>
          </w:tcPr>
          <w:p w14:paraId="58356218" w14:textId="77777777" w:rsidR="00DD5C2F" w:rsidRPr="00C2714A" w:rsidRDefault="00DD5C2F" w:rsidP="00DD5C2F">
            <w:pPr>
              <w:spacing w:after="0" w:line="240" w:lineRule="auto"/>
              <w:jc w:val="right"/>
              <w:rPr>
                <w:ins w:id="2255" w:author="Observatorio 02" w:date="2017-03-16T11:11:00Z"/>
                <w:rFonts w:eastAsia="Times New Roman"/>
                <w:sz w:val="22"/>
                <w:szCs w:val="22"/>
                <w:bdr w:val="none" w:sz="0" w:space="0" w:color="auto"/>
                <w:lang w:val="es-CL" w:eastAsia="es-CL"/>
              </w:rPr>
            </w:pPr>
            <w:ins w:id="2256" w:author="Observatorio 02" w:date="2017-03-16T11:11:00Z">
              <w:r w:rsidRPr="00C2714A">
                <w:rPr>
                  <w:rFonts w:eastAsia="Times New Roman"/>
                  <w:sz w:val="22"/>
                  <w:szCs w:val="22"/>
                  <w:bdr w:val="none" w:sz="0" w:space="0" w:color="auto"/>
                  <w:lang w:val="es-CL" w:eastAsia="es-CL"/>
                </w:rPr>
                <w:t>504.666</w:t>
              </w:r>
            </w:ins>
          </w:p>
        </w:tc>
      </w:tr>
    </w:tbl>
    <w:p w14:paraId="25EDD130" w14:textId="240B5FAF" w:rsidR="00DD5C2F" w:rsidRPr="00C2714A" w:rsidRDefault="00DD5C2F" w:rsidP="00DD5C2F">
      <w:pPr>
        <w:spacing w:after="0" w:line="276" w:lineRule="auto"/>
        <w:jc w:val="both"/>
        <w:rPr>
          <w:ins w:id="2257" w:author="Observatorio 02" w:date="2017-03-16T11:12:00Z"/>
          <w:rFonts w:eastAsia="Times New Roman"/>
          <w:color w:val="323E4F" w:themeColor="text2" w:themeShade="BF"/>
          <w:sz w:val="20"/>
          <w:lang w:val="es-CL"/>
          <w:rPrChange w:id="2258" w:author="Observatorio 02" w:date="2017-03-23T14:31:00Z">
            <w:rPr>
              <w:ins w:id="2259" w:author="Observatorio 02" w:date="2017-03-16T11:12:00Z"/>
              <w:rFonts w:eastAsia="Times New Roman"/>
              <w:lang w:val="es-CL"/>
            </w:rPr>
          </w:rPrChange>
        </w:rPr>
      </w:pPr>
      <w:ins w:id="2260" w:author="Observatorio 02" w:date="2017-03-16T11:12:00Z">
        <w:r w:rsidRPr="00C2714A">
          <w:rPr>
            <w:rFonts w:eastAsia="Times New Roman"/>
            <w:color w:val="323E4F" w:themeColor="text2" w:themeShade="BF"/>
            <w:sz w:val="20"/>
            <w:lang w:val="es-CL"/>
            <w:rPrChange w:id="2261"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04981A83" w14:textId="77777777" w:rsidR="00B8703C" w:rsidRPr="009A4B23" w:rsidRDefault="00B8703C" w:rsidP="00B8703C">
      <w:pPr>
        <w:spacing w:after="0" w:line="276" w:lineRule="auto"/>
        <w:jc w:val="both"/>
        <w:rPr>
          <w:ins w:id="2262" w:author="Observatorio 02" w:date="2017-04-17T12:01:00Z"/>
          <w:rFonts w:eastAsia="Times New Roman"/>
          <w:color w:val="323E4F" w:themeColor="text2" w:themeShade="BF"/>
          <w:sz w:val="20"/>
          <w:lang w:val="es-CL"/>
        </w:rPr>
      </w:pPr>
      <w:ins w:id="2263" w:author="Observatorio 02" w:date="2017-04-17T12:01:00Z">
        <w:r w:rsidRPr="009A4B23">
          <w:rPr>
            <w:rFonts w:eastAsia="Times New Roman"/>
            <w:color w:val="323E4F" w:themeColor="text2" w:themeShade="BF"/>
            <w:sz w:val="20"/>
            <w:lang w:val="es-CL"/>
          </w:rPr>
          <w:t>Fuente: Elaboración propia conforme a ESI.</w:t>
        </w:r>
      </w:ins>
    </w:p>
    <w:p w14:paraId="641B99B0" w14:textId="2A3524FA" w:rsidR="00DD5C2F" w:rsidRPr="00C2714A" w:rsidRDefault="00DD5C2F" w:rsidP="00737596">
      <w:pPr>
        <w:spacing w:after="0" w:line="276" w:lineRule="auto"/>
        <w:jc w:val="both"/>
        <w:rPr>
          <w:ins w:id="2264" w:author="Observatorio 02" w:date="2017-03-16T13:07:00Z"/>
          <w:rFonts w:eastAsia="Times New Roman"/>
          <w:lang w:val="es-CL"/>
        </w:rPr>
      </w:pPr>
    </w:p>
    <w:p w14:paraId="53D84770" w14:textId="6B16BDB2" w:rsidR="00C56C15" w:rsidRPr="00C2714A" w:rsidRDefault="00C56C15" w:rsidP="00737596">
      <w:pPr>
        <w:spacing w:after="0" w:line="276" w:lineRule="auto"/>
        <w:jc w:val="both"/>
        <w:rPr>
          <w:ins w:id="2265" w:author="Observatorio 02" w:date="2017-03-16T13:07:00Z"/>
          <w:rFonts w:eastAsia="Times New Roman"/>
          <w:lang w:val="es-CL"/>
        </w:rPr>
      </w:pPr>
      <w:ins w:id="2266" w:author="Observatorio 02" w:date="2017-03-16T13:07:00Z">
        <w:r w:rsidRPr="00C2714A">
          <w:rPr>
            <w:rFonts w:eastAsia="Times New Roman"/>
            <w:lang w:val="es-CL"/>
          </w:rPr>
          <w:t xml:space="preserve">El Cuadro </w:t>
        </w:r>
      </w:ins>
      <w:ins w:id="2267" w:author="Observatorio 02" w:date="2017-03-16T13:08:00Z">
        <w:r w:rsidR="00E85509" w:rsidRPr="00C2714A">
          <w:rPr>
            <w:rFonts w:eastAsia="Times New Roman"/>
            <w:lang w:val="es-CL"/>
          </w:rPr>
          <w:t>8</w:t>
        </w:r>
      </w:ins>
      <w:ins w:id="2268" w:author="Observatorio 02" w:date="2017-03-16T13:07:00Z">
        <w:r w:rsidRPr="00C2714A">
          <w:rPr>
            <w:rFonts w:eastAsia="Times New Roman"/>
            <w:lang w:val="es-CL"/>
          </w:rPr>
          <w:t xml:space="preserve"> muestra </w:t>
        </w:r>
      </w:ins>
      <w:ins w:id="2269" w:author="Observatorio 02" w:date="2017-03-16T13:09:00Z">
        <w:r w:rsidR="00E85509" w:rsidRPr="00C2714A">
          <w:rPr>
            <w:rFonts w:eastAsia="Times New Roman"/>
            <w:lang w:val="es-CL"/>
          </w:rPr>
          <w:t>una serie de indicadores de seguridad social, aplicados a los trabajadores dependientes del sector, para c</w:t>
        </w:r>
      </w:ins>
      <w:ins w:id="2270" w:author="Observatorio 02" w:date="2017-03-16T13:10:00Z">
        <w:r w:rsidR="00E85509" w:rsidRPr="00C2714A">
          <w:rPr>
            <w:rFonts w:eastAsia="Times New Roman"/>
            <w:lang w:val="es-CL"/>
          </w:rPr>
          <w:t>ada tamaño de empresa, usando datos</w:t>
        </w:r>
      </w:ins>
      <w:ins w:id="2271" w:author="Observatorio 02" w:date="2017-03-16T13:11:00Z">
        <w:r w:rsidR="00E85509" w:rsidRPr="00C2714A">
          <w:rPr>
            <w:rFonts w:eastAsia="Times New Roman"/>
            <w:lang w:val="es-CL"/>
          </w:rPr>
          <w:t xml:space="preserve"> del 2016</w:t>
        </w:r>
      </w:ins>
      <w:ins w:id="2272" w:author="Observatorio 02" w:date="2017-03-16T13:54:00Z">
        <w:r w:rsidR="00EE549A" w:rsidRPr="00C2714A">
          <w:rPr>
            <w:rFonts w:eastAsia="Times New Roman"/>
            <w:lang w:val="es-CL"/>
          </w:rPr>
          <w:t xml:space="preserve">. </w:t>
        </w:r>
      </w:ins>
      <w:ins w:id="2273" w:author="Observatorio 02" w:date="2017-03-16T13:55:00Z">
        <w:r w:rsidR="00EE549A" w:rsidRPr="00C2714A">
          <w:rPr>
            <w:rFonts w:eastAsia="Times New Roman"/>
            <w:lang w:val="es-CL"/>
          </w:rPr>
          <w:t>Salvo pocas excepciones</w:t>
        </w:r>
      </w:ins>
      <w:ins w:id="2274" w:author="Observatorio 02" w:date="2017-03-16T13:54:00Z">
        <w:r w:rsidR="00EE549A" w:rsidRPr="00C2714A">
          <w:rPr>
            <w:rFonts w:eastAsia="Times New Roman"/>
            <w:lang w:val="es-CL"/>
          </w:rPr>
          <w:t>, todos los indicadores mejoran al aumentar el tamaño de empresa</w:t>
        </w:r>
      </w:ins>
      <w:ins w:id="2275" w:author="Observatorio 02" w:date="2017-03-16T13:55:00Z">
        <w:r w:rsidR="00EE549A" w:rsidRPr="00C2714A">
          <w:rPr>
            <w:rFonts w:eastAsia="Times New Roman"/>
            <w:lang w:val="es-CL"/>
          </w:rPr>
          <w:t>. Cabe destacar que, sin importar el indicador, la única categoría que registra valores por debajo del promedio sectorial es la microempresa.</w:t>
        </w:r>
      </w:ins>
    </w:p>
    <w:p w14:paraId="3A49D4C1" w14:textId="0576A2A5" w:rsidR="00C56C15" w:rsidRPr="00C2714A" w:rsidRDefault="00C56C15" w:rsidP="00737596">
      <w:pPr>
        <w:spacing w:after="0" w:line="276" w:lineRule="auto"/>
        <w:jc w:val="both"/>
        <w:rPr>
          <w:ins w:id="2276" w:author="Observatorio 02" w:date="2017-03-16T13:56:00Z"/>
          <w:rFonts w:eastAsia="Times New Roman"/>
          <w:lang w:val="es-CL"/>
        </w:rPr>
      </w:pPr>
    </w:p>
    <w:p w14:paraId="7A321D5F" w14:textId="7531F731" w:rsidR="00DD5C2F" w:rsidRPr="00C2714A" w:rsidRDefault="003F2BF4">
      <w:pPr>
        <w:spacing w:after="0" w:line="240" w:lineRule="auto"/>
        <w:jc w:val="both"/>
        <w:rPr>
          <w:ins w:id="2277" w:author="Observatorio 02" w:date="2017-03-16T11:13:00Z"/>
          <w:rFonts w:eastAsia="Times New Roman"/>
          <w:b/>
          <w:bCs/>
          <w:color w:val="323E4F" w:themeColor="text2" w:themeShade="BF"/>
          <w:szCs w:val="22"/>
          <w:bdr w:val="none" w:sz="0" w:space="0" w:color="auto"/>
          <w:lang w:val="es-CL" w:eastAsia="es-CL"/>
          <w:rPrChange w:id="2278" w:author="Observatorio 02" w:date="2017-03-23T14:31:00Z">
            <w:rPr>
              <w:ins w:id="2279" w:author="Observatorio 02" w:date="2017-03-16T11:13:00Z"/>
              <w:rFonts w:eastAsia="Times New Roman"/>
              <w:lang w:val="es-CL"/>
            </w:rPr>
          </w:rPrChange>
        </w:rPr>
        <w:pPrChange w:id="2280" w:author="Observatorio 02" w:date="2017-03-16T11:20:00Z">
          <w:pPr>
            <w:spacing w:after="0" w:line="276" w:lineRule="auto"/>
            <w:jc w:val="both"/>
          </w:pPr>
        </w:pPrChange>
      </w:pPr>
      <w:ins w:id="2281" w:author="Observatorio 02" w:date="2017-03-16T13:07:00Z">
        <w:r w:rsidRPr="00C2714A">
          <w:rPr>
            <w:rFonts w:eastAsia="Times New Roman"/>
            <w:b/>
            <w:bCs/>
            <w:color w:val="323E4F" w:themeColor="text2" w:themeShade="BF"/>
            <w:szCs w:val="22"/>
            <w:bdr w:val="none" w:sz="0" w:space="0" w:color="auto"/>
            <w:lang w:val="es-CL" w:eastAsia="es-CL"/>
            <w:rPrChange w:id="2282"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2283" w:author="Observatorio 02" w:date="2017-03-16T11:20:00Z">
        <w:r w:rsidR="00E2114D" w:rsidRPr="00C2714A">
          <w:rPr>
            <w:rFonts w:eastAsia="Times New Roman"/>
            <w:b/>
            <w:bCs/>
            <w:color w:val="323E4F" w:themeColor="text2" w:themeShade="BF"/>
            <w:szCs w:val="22"/>
            <w:bdr w:val="none" w:sz="0" w:space="0" w:color="auto"/>
            <w:lang w:val="es-CL" w:eastAsia="es-CL"/>
            <w:rPrChange w:id="2284" w:author="Observatorio 02" w:date="2017-03-23T14:31:00Z">
              <w:rPr>
                <w:rFonts w:eastAsia="Times New Roman"/>
                <w:b/>
                <w:bCs/>
                <w:sz w:val="22"/>
                <w:szCs w:val="22"/>
                <w:bdr w:val="none" w:sz="0" w:space="0" w:color="auto"/>
                <w:lang w:val="es-CL" w:eastAsia="es-CL"/>
              </w:rPr>
            </w:rPrChange>
          </w:rPr>
          <w:t>8. Indicadores de seguridad social de trabajadores dependientes del sector Construcción</w:t>
        </w:r>
      </w:ins>
      <w:ins w:id="2285" w:author="Observatorio 02" w:date="2017-03-16T13:09:00Z">
        <w:r w:rsidR="00E85509" w:rsidRPr="00C2714A">
          <w:rPr>
            <w:rFonts w:eastAsia="Times New Roman"/>
            <w:b/>
            <w:bCs/>
            <w:color w:val="323E4F" w:themeColor="text2" w:themeShade="BF"/>
            <w:szCs w:val="22"/>
            <w:bdr w:val="none" w:sz="0" w:space="0" w:color="auto"/>
            <w:lang w:val="es-CL" w:eastAsia="es-CL"/>
            <w:rPrChange w:id="2286" w:author="Observatorio 02" w:date="2017-03-23T14:31:00Z">
              <w:rPr>
                <w:rFonts w:eastAsia="Times New Roman"/>
                <w:b/>
                <w:bCs/>
                <w:color w:val="1F3864" w:themeColor="accent5" w:themeShade="80"/>
                <w:szCs w:val="22"/>
                <w:bdr w:val="none" w:sz="0" w:space="0" w:color="auto"/>
                <w:lang w:val="es-CL" w:eastAsia="es-CL"/>
              </w:rPr>
            </w:rPrChange>
          </w:rPr>
          <w:t xml:space="preserve"> según tamaño de empresa</w:t>
        </w:r>
      </w:ins>
      <w:ins w:id="2287" w:author="Observatorio 02" w:date="2017-03-16T11:20:00Z">
        <w:r w:rsidR="00E85509" w:rsidRPr="00C2714A">
          <w:rPr>
            <w:rFonts w:eastAsia="Times New Roman"/>
            <w:b/>
            <w:bCs/>
            <w:color w:val="323E4F" w:themeColor="text2" w:themeShade="BF"/>
            <w:szCs w:val="22"/>
            <w:bdr w:val="none" w:sz="0" w:space="0" w:color="auto"/>
            <w:lang w:val="es-CL" w:eastAsia="es-CL"/>
            <w:rPrChange w:id="2288" w:author="Observatorio 02" w:date="2017-03-23T14:31:00Z">
              <w:rPr>
                <w:rFonts w:eastAsia="Times New Roman"/>
                <w:b/>
                <w:bCs/>
                <w:color w:val="1F3864" w:themeColor="accent5" w:themeShade="80"/>
                <w:szCs w:val="22"/>
                <w:bdr w:val="none" w:sz="0" w:space="0" w:color="auto"/>
                <w:lang w:val="es-CL" w:eastAsia="es-CL"/>
              </w:rPr>
            </w:rPrChange>
          </w:rPr>
          <w:t xml:space="preserve">, </w:t>
        </w:r>
        <w:r w:rsidR="00E2114D" w:rsidRPr="00C2714A">
          <w:rPr>
            <w:rFonts w:eastAsia="Times New Roman"/>
            <w:b/>
            <w:bCs/>
            <w:color w:val="323E4F" w:themeColor="text2" w:themeShade="BF"/>
            <w:szCs w:val="22"/>
            <w:bdr w:val="none" w:sz="0" w:space="0" w:color="auto"/>
            <w:lang w:val="es-CL" w:eastAsia="es-CL"/>
            <w:rPrChange w:id="2289" w:author="Observatorio 02" w:date="2017-03-23T14:31:00Z">
              <w:rPr>
                <w:rFonts w:eastAsia="Times New Roman"/>
                <w:b/>
                <w:bCs/>
                <w:sz w:val="22"/>
                <w:szCs w:val="22"/>
                <w:bdr w:val="none" w:sz="0" w:space="0" w:color="auto"/>
                <w:lang w:val="es-CL" w:eastAsia="es-CL"/>
              </w:rPr>
            </w:rPrChange>
          </w:rPr>
          <w:t>2016</w:t>
        </w:r>
      </w:ins>
    </w:p>
    <w:tbl>
      <w:tblPr>
        <w:tblW w:w="9080" w:type="dxa"/>
        <w:tblCellMar>
          <w:left w:w="70" w:type="dxa"/>
          <w:right w:w="70" w:type="dxa"/>
        </w:tblCellMar>
        <w:tblLook w:val="04A0" w:firstRow="1" w:lastRow="0" w:firstColumn="1" w:lastColumn="0" w:noHBand="0" w:noVBand="1"/>
        <w:tblPrChange w:id="2290" w:author="Observatorio 02" w:date="2017-03-23T14:35:00Z">
          <w:tblPr>
            <w:tblW w:w="9246" w:type="dxa"/>
            <w:tblCellMar>
              <w:left w:w="70" w:type="dxa"/>
              <w:right w:w="70" w:type="dxa"/>
            </w:tblCellMar>
            <w:tblLook w:val="04A0" w:firstRow="1" w:lastRow="0" w:firstColumn="1" w:lastColumn="0" w:noHBand="0" w:noVBand="1"/>
          </w:tblPr>
        </w:tblPrChange>
      </w:tblPr>
      <w:tblGrid>
        <w:gridCol w:w="5115"/>
        <w:gridCol w:w="678"/>
        <w:gridCol w:w="886"/>
        <w:gridCol w:w="910"/>
        <w:gridCol w:w="788"/>
        <w:gridCol w:w="703"/>
        <w:tblGridChange w:id="2291">
          <w:tblGrid>
            <w:gridCol w:w="5366"/>
            <w:gridCol w:w="678"/>
            <w:gridCol w:w="886"/>
            <w:gridCol w:w="910"/>
            <w:gridCol w:w="788"/>
            <w:gridCol w:w="703"/>
          </w:tblGrid>
        </w:tblGridChange>
      </w:tblGrid>
      <w:tr w:rsidR="00C2714A" w:rsidRPr="00C2714A" w14:paraId="29F8E56A" w14:textId="77777777" w:rsidTr="00B8703C">
        <w:trPr>
          <w:trHeight w:val="272"/>
          <w:ins w:id="2292" w:author="Observatorio 02" w:date="2017-03-23T14:34:00Z"/>
          <w:trPrChange w:id="2293" w:author="Observatorio 02" w:date="2017-03-23T14:35:00Z">
            <w:trPr>
              <w:trHeight w:val="272"/>
            </w:trPr>
          </w:trPrChange>
        </w:trPr>
        <w:tc>
          <w:tcPr>
            <w:tcW w:w="5115" w:type="dxa"/>
            <w:tcBorders>
              <w:top w:val="single" w:sz="8" w:space="0" w:color="000000"/>
              <w:left w:val="nil"/>
              <w:bottom w:val="single" w:sz="4" w:space="0" w:color="000000"/>
              <w:right w:val="nil"/>
            </w:tcBorders>
            <w:shd w:val="clear" w:color="000000" w:fill="FFFFFF"/>
            <w:noWrap/>
            <w:vAlign w:val="bottom"/>
            <w:hideMark/>
            <w:tcPrChange w:id="2294" w:author="Observatorio 02" w:date="2017-03-23T14:35:00Z">
              <w:tcPr>
                <w:tcW w:w="5366" w:type="dxa"/>
                <w:tcBorders>
                  <w:top w:val="single" w:sz="8" w:space="0" w:color="000000"/>
                  <w:left w:val="nil"/>
                  <w:bottom w:val="single" w:sz="4" w:space="0" w:color="000000"/>
                  <w:right w:val="nil"/>
                </w:tcBorders>
                <w:shd w:val="clear" w:color="000000" w:fill="FFFFFF"/>
                <w:noWrap/>
                <w:vAlign w:val="bottom"/>
                <w:hideMark/>
              </w:tcPr>
            </w:tcPrChange>
          </w:tcPr>
          <w:p w14:paraId="5364BC2D" w14:textId="51E11CB9" w:rsidR="00C2714A" w:rsidRPr="00C2714A" w:rsidRDefault="00C2714A" w:rsidP="00C2714A">
            <w:pPr>
              <w:spacing w:after="0" w:line="240" w:lineRule="auto"/>
              <w:rPr>
                <w:ins w:id="2295" w:author="Observatorio 02" w:date="2017-03-23T14:34:00Z"/>
                <w:rFonts w:eastAsia="Times New Roman"/>
                <w:sz w:val="22"/>
                <w:szCs w:val="22"/>
                <w:bdr w:val="none" w:sz="0" w:space="0" w:color="auto"/>
                <w:lang w:val="es-CL" w:eastAsia="es-CL"/>
              </w:rPr>
            </w:pPr>
            <w:ins w:id="2296" w:author="Observatorio 02" w:date="2017-03-23T14:35:00Z">
              <w:r>
                <w:rPr>
                  <w:rFonts w:eastAsia="Times New Roman"/>
                  <w:sz w:val="22"/>
                  <w:szCs w:val="22"/>
                  <w:bdr w:val="none" w:sz="0" w:space="0" w:color="auto"/>
                  <w:lang w:val="es-CL" w:eastAsia="es-CL"/>
                </w:rPr>
                <w:t>Indicador</w:t>
              </w:r>
            </w:ins>
          </w:p>
        </w:tc>
        <w:tc>
          <w:tcPr>
            <w:tcW w:w="678" w:type="dxa"/>
            <w:tcBorders>
              <w:top w:val="single" w:sz="8" w:space="0" w:color="000000"/>
              <w:left w:val="nil"/>
              <w:bottom w:val="single" w:sz="4" w:space="0" w:color="000000"/>
              <w:right w:val="nil"/>
            </w:tcBorders>
            <w:shd w:val="clear" w:color="000000" w:fill="FFFFFF"/>
            <w:noWrap/>
            <w:vAlign w:val="bottom"/>
            <w:hideMark/>
            <w:tcPrChange w:id="2297" w:author="Observatorio 02" w:date="2017-03-23T14:35:00Z">
              <w:tcPr>
                <w:tcW w:w="663" w:type="dxa"/>
                <w:tcBorders>
                  <w:top w:val="single" w:sz="8" w:space="0" w:color="000000"/>
                  <w:left w:val="nil"/>
                  <w:bottom w:val="single" w:sz="4" w:space="0" w:color="000000"/>
                  <w:right w:val="nil"/>
                </w:tcBorders>
                <w:shd w:val="clear" w:color="000000" w:fill="FFFFFF"/>
                <w:noWrap/>
                <w:vAlign w:val="bottom"/>
                <w:hideMark/>
              </w:tcPr>
            </w:tcPrChange>
          </w:tcPr>
          <w:p w14:paraId="5A93E10A" w14:textId="77777777" w:rsidR="00C2714A" w:rsidRPr="00C2714A" w:rsidRDefault="00C2714A" w:rsidP="00C2714A">
            <w:pPr>
              <w:spacing w:after="0" w:line="240" w:lineRule="auto"/>
              <w:jc w:val="center"/>
              <w:rPr>
                <w:ins w:id="2298" w:author="Observatorio 02" w:date="2017-03-23T14:34:00Z"/>
                <w:rFonts w:eastAsia="Times New Roman"/>
                <w:sz w:val="22"/>
                <w:szCs w:val="22"/>
                <w:bdr w:val="none" w:sz="0" w:space="0" w:color="auto"/>
                <w:lang w:val="es-CL" w:eastAsia="es-CL"/>
              </w:rPr>
            </w:pPr>
            <w:ins w:id="2299" w:author="Observatorio 02" w:date="2017-03-23T14:34:00Z">
              <w:r w:rsidRPr="00C2714A">
                <w:rPr>
                  <w:rFonts w:eastAsia="Times New Roman"/>
                  <w:sz w:val="22"/>
                  <w:szCs w:val="22"/>
                  <w:bdr w:val="none" w:sz="0" w:space="0" w:color="auto"/>
                  <w:lang w:val="es-CL" w:eastAsia="es-CL"/>
                </w:rPr>
                <w:t>Micro</w:t>
              </w:r>
            </w:ins>
          </w:p>
        </w:tc>
        <w:tc>
          <w:tcPr>
            <w:tcW w:w="886" w:type="dxa"/>
            <w:tcBorders>
              <w:top w:val="single" w:sz="8" w:space="0" w:color="000000"/>
              <w:left w:val="nil"/>
              <w:bottom w:val="single" w:sz="4" w:space="0" w:color="000000"/>
              <w:right w:val="nil"/>
            </w:tcBorders>
            <w:shd w:val="clear" w:color="000000" w:fill="FFFFFF"/>
            <w:noWrap/>
            <w:vAlign w:val="bottom"/>
            <w:hideMark/>
            <w:tcPrChange w:id="2300" w:author="Observatorio 02" w:date="2017-03-23T14:35:00Z">
              <w:tcPr>
                <w:tcW w:w="867" w:type="dxa"/>
                <w:tcBorders>
                  <w:top w:val="single" w:sz="8" w:space="0" w:color="000000"/>
                  <w:left w:val="nil"/>
                  <w:bottom w:val="single" w:sz="4" w:space="0" w:color="000000"/>
                  <w:right w:val="nil"/>
                </w:tcBorders>
                <w:shd w:val="clear" w:color="000000" w:fill="FFFFFF"/>
                <w:noWrap/>
                <w:vAlign w:val="bottom"/>
                <w:hideMark/>
              </w:tcPr>
            </w:tcPrChange>
          </w:tcPr>
          <w:p w14:paraId="762D1C8A" w14:textId="77777777" w:rsidR="00C2714A" w:rsidRPr="00C2714A" w:rsidRDefault="00C2714A" w:rsidP="00C2714A">
            <w:pPr>
              <w:spacing w:after="0" w:line="240" w:lineRule="auto"/>
              <w:jc w:val="center"/>
              <w:rPr>
                <w:ins w:id="2301" w:author="Observatorio 02" w:date="2017-03-23T14:34:00Z"/>
                <w:rFonts w:eastAsia="Times New Roman"/>
                <w:sz w:val="22"/>
                <w:szCs w:val="22"/>
                <w:bdr w:val="none" w:sz="0" w:space="0" w:color="auto"/>
                <w:lang w:val="es-CL" w:eastAsia="es-CL"/>
              </w:rPr>
            </w:pPr>
            <w:ins w:id="2302" w:author="Observatorio 02" w:date="2017-03-23T14:34:00Z">
              <w:r w:rsidRPr="00C2714A">
                <w:rPr>
                  <w:rFonts w:eastAsia="Times New Roman"/>
                  <w:sz w:val="22"/>
                  <w:szCs w:val="22"/>
                  <w:bdr w:val="none" w:sz="0" w:space="0" w:color="auto"/>
                  <w:lang w:val="es-CL" w:eastAsia="es-CL"/>
                </w:rPr>
                <w:t>Pequeña</w:t>
              </w:r>
            </w:ins>
          </w:p>
        </w:tc>
        <w:tc>
          <w:tcPr>
            <w:tcW w:w="910" w:type="dxa"/>
            <w:tcBorders>
              <w:top w:val="single" w:sz="8" w:space="0" w:color="000000"/>
              <w:left w:val="nil"/>
              <w:bottom w:val="single" w:sz="4" w:space="0" w:color="000000"/>
              <w:right w:val="nil"/>
            </w:tcBorders>
            <w:shd w:val="clear" w:color="000000" w:fill="FFFFFF"/>
            <w:noWrap/>
            <w:vAlign w:val="bottom"/>
            <w:hideMark/>
            <w:tcPrChange w:id="2303" w:author="Observatorio 02" w:date="2017-03-23T14:35:00Z">
              <w:tcPr>
                <w:tcW w:w="891" w:type="dxa"/>
                <w:tcBorders>
                  <w:top w:val="single" w:sz="8" w:space="0" w:color="000000"/>
                  <w:left w:val="nil"/>
                  <w:bottom w:val="single" w:sz="4" w:space="0" w:color="000000"/>
                  <w:right w:val="nil"/>
                </w:tcBorders>
                <w:shd w:val="clear" w:color="000000" w:fill="FFFFFF"/>
                <w:noWrap/>
                <w:vAlign w:val="bottom"/>
                <w:hideMark/>
              </w:tcPr>
            </w:tcPrChange>
          </w:tcPr>
          <w:p w14:paraId="3BACC727" w14:textId="77777777" w:rsidR="00C2714A" w:rsidRPr="00C2714A" w:rsidRDefault="00C2714A" w:rsidP="00C2714A">
            <w:pPr>
              <w:spacing w:after="0" w:line="240" w:lineRule="auto"/>
              <w:jc w:val="center"/>
              <w:rPr>
                <w:ins w:id="2304" w:author="Observatorio 02" w:date="2017-03-23T14:34:00Z"/>
                <w:rFonts w:eastAsia="Times New Roman"/>
                <w:sz w:val="22"/>
                <w:szCs w:val="22"/>
                <w:bdr w:val="none" w:sz="0" w:space="0" w:color="auto"/>
                <w:lang w:val="es-CL" w:eastAsia="es-CL"/>
              </w:rPr>
            </w:pPr>
            <w:ins w:id="2305" w:author="Observatorio 02" w:date="2017-03-23T14:34:00Z">
              <w:r w:rsidRPr="00C2714A">
                <w:rPr>
                  <w:rFonts w:eastAsia="Times New Roman"/>
                  <w:sz w:val="22"/>
                  <w:szCs w:val="22"/>
                  <w:bdr w:val="none" w:sz="0" w:space="0" w:color="auto"/>
                  <w:lang w:val="es-CL" w:eastAsia="es-CL"/>
                </w:rPr>
                <w:t>Mediana</w:t>
              </w:r>
            </w:ins>
          </w:p>
        </w:tc>
        <w:tc>
          <w:tcPr>
            <w:tcW w:w="788" w:type="dxa"/>
            <w:tcBorders>
              <w:top w:val="single" w:sz="8" w:space="0" w:color="000000"/>
              <w:left w:val="nil"/>
              <w:bottom w:val="single" w:sz="4" w:space="0" w:color="000000"/>
              <w:right w:val="nil"/>
            </w:tcBorders>
            <w:shd w:val="clear" w:color="000000" w:fill="FFFFFF"/>
            <w:noWrap/>
            <w:vAlign w:val="bottom"/>
            <w:hideMark/>
            <w:tcPrChange w:id="2306" w:author="Observatorio 02" w:date="2017-03-23T14:35:00Z">
              <w:tcPr>
                <w:tcW w:w="771" w:type="dxa"/>
                <w:tcBorders>
                  <w:top w:val="single" w:sz="8" w:space="0" w:color="000000"/>
                  <w:left w:val="nil"/>
                  <w:bottom w:val="single" w:sz="4" w:space="0" w:color="000000"/>
                  <w:right w:val="nil"/>
                </w:tcBorders>
                <w:shd w:val="clear" w:color="000000" w:fill="FFFFFF"/>
                <w:noWrap/>
                <w:vAlign w:val="bottom"/>
                <w:hideMark/>
              </w:tcPr>
            </w:tcPrChange>
          </w:tcPr>
          <w:p w14:paraId="6E610818" w14:textId="77777777" w:rsidR="00C2714A" w:rsidRPr="00C2714A" w:rsidRDefault="00C2714A" w:rsidP="00C2714A">
            <w:pPr>
              <w:spacing w:after="0" w:line="240" w:lineRule="auto"/>
              <w:jc w:val="center"/>
              <w:rPr>
                <w:ins w:id="2307" w:author="Observatorio 02" w:date="2017-03-23T14:34:00Z"/>
                <w:rFonts w:eastAsia="Times New Roman"/>
                <w:sz w:val="22"/>
                <w:szCs w:val="22"/>
                <w:bdr w:val="none" w:sz="0" w:space="0" w:color="auto"/>
                <w:lang w:val="es-CL" w:eastAsia="es-CL"/>
              </w:rPr>
            </w:pPr>
            <w:ins w:id="2308" w:author="Observatorio 02" w:date="2017-03-23T14:34:00Z">
              <w:r w:rsidRPr="00C2714A">
                <w:rPr>
                  <w:rFonts w:eastAsia="Times New Roman"/>
                  <w:sz w:val="22"/>
                  <w:szCs w:val="22"/>
                  <w:bdr w:val="none" w:sz="0" w:space="0" w:color="auto"/>
                  <w:lang w:val="es-CL" w:eastAsia="es-CL"/>
                </w:rPr>
                <w:t>Grande</w:t>
              </w:r>
            </w:ins>
          </w:p>
        </w:tc>
        <w:tc>
          <w:tcPr>
            <w:tcW w:w="703" w:type="dxa"/>
            <w:tcBorders>
              <w:top w:val="single" w:sz="8" w:space="0" w:color="000000"/>
              <w:left w:val="nil"/>
              <w:bottom w:val="single" w:sz="4" w:space="0" w:color="000000"/>
              <w:right w:val="nil"/>
            </w:tcBorders>
            <w:shd w:val="clear" w:color="000000" w:fill="FFFFFF"/>
            <w:noWrap/>
            <w:vAlign w:val="bottom"/>
            <w:hideMark/>
            <w:tcPrChange w:id="2309" w:author="Observatorio 02" w:date="2017-03-23T14:35:00Z">
              <w:tcPr>
                <w:tcW w:w="688" w:type="dxa"/>
                <w:tcBorders>
                  <w:top w:val="single" w:sz="8" w:space="0" w:color="000000"/>
                  <w:left w:val="nil"/>
                  <w:bottom w:val="single" w:sz="4" w:space="0" w:color="000000"/>
                  <w:right w:val="nil"/>
                </w:tcBorders>
                <w:shd w:val="clear" w:color="000000" w:fill="FFFFFF"/>
                <w:noWrap/>
                <w:vAlign w:val="bottom"/>
                <w:hideMark/>
              </w:tcPr>
            </w:tcPrChange>
          </w:tcPr>
          <w:p w14:paraId="1B807443" w14:textId="77777777" w:rsidR="00C2714A" w:rsidRPr="00C2714A" w:rsidRDefault="00C2714A" w:rsidP="00C2714A">
            <w:pPr>
              <w:spacing w:after="0" w:line="240" w:lineRule="auto"/>
              <w:jc w:val="center"/>
              <w:rPr>
                <w:ins w:id="2310" w:author="Observatorio 02" w:date="2017-03-23T14:34:00Z"/>
                <w:rFonts w:eastAsia="Times New Roman"/>
                <w:sz w:val="22"/>
                <w:szCs w:val="22"/>
                <w:bdr w:val="none" w:sz="0" w:space="0" w:color="auto"/>
                <w:lang w:val="es-CL" w:eastAsia="es-CL"/>
              </w:rPr>
            </w:pPr>
            <w:ins w:id="2311" w:author="Observatorio 02" w:date="2017-03-23T14:34:00Z">
              <w:r w:rsidRPr="00C2714A">
                <w:rPr>
                  <w:rFonts w:eastAsia="Times New Roman"/>
                  <w:sz w:val="22"/>
                  <w:szCs w:val="22"/>
                  <w:bdr w:val="none" w:sz="0" w:space="0" w:color="auto"/>
                  <w:lang w:val="es-CL" w:eastAsia="es-CL"/>
                </w:rPr>
                <w:t>Sector</w:t>
              </w:r>
            </w:ins>
          </w:p>
        </w:tc>
      </w:tr>
      <w:tr w:rsidR="00C2714A" w:rsidRPr="00C2714A" w14:paraId="0D7AAD40" w14:textId="77777777" w:rsidTr="00B8703C">
        <w:trPr>
          <w:trHeight w:val="272"/>
          <w:ins w:id="2312" w:author="Observatorio 02" w:date="2017-03-23T14:34:00Z"/>
          <w:trPrChange w:id="2313"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14" w:author="Observatorio 02" w:date="2017-03-23T14:35:00Z">
              <w:tcPr>
                <w:tcW w:w="5366" w:type="dxa"/>
                <w:tcBorders>
                  <w:top w:val="nil"/>
                  <w:left w:val="nil"/>
                  <w:bottom w:val="nil"/>
                  <w:right w:val="nil"/>
                </w:tcBorders>
                <w:shd w:val="clear" w:color="000000" w:fill="FFFFFF"/>
                <w:noWrap/>
                <w:vAlign w:val="bottom"/>
                <w:hideMark/>
              </w:tcPr>
            </w:tcPrChange>
          </w:tcPr>
          <w:p w14:paraId="4C85DA64" w14:textId="68730712" w:rsidR="00C2714A" w:rsidRPr="00C2714A" w:rsidRDefault="00C2714A" w:rsidP="00C2714A">
            <w:pPr>
              <w:spacing w:after="0" w:line="240" w:lineRule="auto"/>
              <w:rPr>
                <w:ins w:id="2315" w:author="Observatorio 02" w:date="2017-03-23T14:34:00Z"/>
                <w:rFonts w:eastAsia="Times New Roman"/>
                <w:sz w:val="22"/>
                <w:szCs w:val="22"/>
                <w:bdr w:val="none" w:sz="0" w:space="0" w:color="auto"/>
                <w:lang w:val="es-CL" w:eastAsia="es-CL"/>
              </w:rPr>
            </w:pPr>
            <w:ins w:id="2316"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vacaciones pagadas</w:t>
              </w:r>
            </w:ins>
          </w:p>
        </w:tc>
        <w:tc>
          <w:tcPr>
            <w:tcW w:w="678" w:type="dxa"/>
            <w:tcBorders>
              <w:top w:val="nil"/>
              <w:left w:val="nil"/>
              <w:bottom w:val="nil"/>
              <w:right w:val="nil"/>
            </w:tcBorders>
            <w:shd w:val="clear" w:color="000000" w:fill="FFFFFF"/>
            <w:noWrap/>
            <w:vAlign w:val="bottom"/>
            <w:hideMark/>
            <w:tcPrChange w:id="2317" w:author="Observatorio 02" w:date="2017-03-23T14:35:00Z">
              <w:tcPr>
                <w:tcW w:w="663" w:type="dxa"/>
                <w:tcBorders>
                  <w:top w:val="nil"/>
                  <w:left w:val="nil"/>
                  <w:bottom w:val="nil"/>
                  <w:right w:val="nil"/>
                </w:tcBorders>
                <w:shd w:val="clear" w:color="000000" w:fill="FFFFFF"/>
                <w:noWrap/>
                <w:vAlign w:val="bottom"/>
                <w:hideMark/>
              </w:tcPr>
            </w:tcPrChange>
          </w:tcPr>
          <w:p w14:paraId="461801B9" w14:textId="77777777" w:rsidR="00C2714A" w:rsidRPr="00C2714A" w:rsidRDefault="00C2714A" w:rsidP="00C2714A">
            <w:pPr>
              <w:spacing w:after="0" w:line="240" w:lineRule="auto"/>
              <w:jc w:val="right"/>
              <w:rPr>
                <w:ins w:id="2318" w:author="Observatorio 02" w:date="2017-03-23T14:34:00Z"/>
                <w:rFonts w:eastAsia="Times New Roman"/>
                <w:sz w:val="22"/>
                <w:szCs w:val="22"/>
                <w:bdr w:val="none" w:sz="0" w:space="0" w:color="auto"/>
                <w:lang w:val="es-CL" w:eastAsia="es-CL"/>
              </w:rPr>
            </w:pPr>
            <w:ins w:id="2319" w:author="Observatorio 02" w:date="2017-03-23T14:34:00Z">
              <w:r w:rsidRPr="00C2714A">
                <w:rPr>
                  <w:rFonts w:eastAsia="Times New Roman"/>
                  <w:sz w:val="22"/>
                  <w:szCs w:val="22"/>
                  <w:bdr w:val="none" w:sz="0" w:space="0" w:color="auto"/>
                  <w:lang w:val="es-CL" w:eastAsia="es-CL"/>
                </w:rPr>
                <w:t>25,1</w:t>
              </w:r>
            </w:ins>
          </w:p>
        </w:tc>
        <w:tc>
          <w:tcPr>
            <w:tcW w:w="886" w:type="dxa"/>
            <w:tcBorders>
              <w:top w:val="nil"/>
              <w:left w:val="nil"/>
              <w:bottom w:val="nil"/>
              <w:right w:val="nil"/>
            </w:tcBorders>
            <w:shd w:val="clear" w:color="000000" w:fill="FFFFFF"/>
            <w:noWrap/>
            <w:vAlign w:val="bottom"/>
            <w:hideMark/>
            <w:tcPrChange w:id="2320" w:author="Observatorio 02" w:date="2017-03-23T14:35:00Z">
              <w:tcPr>
                <w:tcW w:w="867" w:type="dxa"/>
                <w:tcBorders>
                  <w:top w:val="nil"/>
                  <w:left w:val="nil"/>
                  <w:bottom w:val="nil"/>
                  <w:right w:val="nil"/>
                </w:tcBorders>
                <w:shd w:val="clear" w:color="000000" w:fill="FFFFFF"/>
                <w:noWrap/>
                <w:vAlign w:val="bottom"/>
                <w:hideMark/>
              </w:tcPr>
            </w:tcPrChange>
          </w:tcPr>
          <w:p w14:paraId="2206F66B" w14:textId="77777777" w:rsidR="00C2714A" w:rsidRPr="00C2714A" w:rsidRDefault="00C2714A" w:rsidP="00C2714A">
            <w:pPr>
              <w:spacing w:after="0" w:line="240" w:lineRule="auto"/>
              <w:jc w:val="right"/>
              <w:rPr>
                <w:ins w:id="2321" w:author="Observatorio 02" w:date="2017-03-23T14:34:00Z"/>
                <w:rFonts w:eastAsia="Times New Roman"/>
                <w:sz w:val="22"/>
                <w:szCs w:val="22"/>
                <w:bdr w:val="none" w:sz="0" w:space="0" w:color="auto"/>
                <w:lang w:val="es-CL" w:eastAsia="es-CL"/>
              </w:rPr>
            </w:pPr>
            <w:ins w:id="2322" w:author="Observatorio 02" w:date="2017-03-23T14:34:00Z">
              <w:r w:rsidRPr="00C2714A">
                <w:rPr>
                  <w:rFonts w:eastAsia="Times New Roman"/>
                  <w:sz w:val="22"/>
                  <w:szCs w:val="22"/>
                  <w:bdr w:val="none" w:sz="0" w:space="0" w:color="auto"/>
                  <w:lang w:val="es-CL" w:eastAsia="es-CL"/>
                </w:rPr>
                <w:t>49,5</w:t>
              </w:r>
            </w:ins>
          </w:p>
        </w:tc>
        <w:tc>
          <w:tcPr>
            <w:tcW w:w="910" w:type="dxa"/>
            <w:tcBorders>
              <w:top w:val="nil"/>
              <w:left w:val="nil"/>
              <w:bottom w:val="nil"/>
              <w:right w:val="nil"/>
            </w:tcBorders>
            <w:shd w:val="clear" w:color="000000" w:fill="FFFFFF"/>
            <w:noWrap/>
            <w:vAlign w:val="bottom"/>
            <w:hideMark/>
            <w:tcPrChange w:id="2323" w:author="Observatorio 02" w:date="2017-03-23T14:35:00Z">
              <w:tcPr>
                <w:tcW w:w="891" w:type="dxa"/>
                <w:tcBorders>
                  <w:top w:val="nil"/>
                  <w:left w:val="nil"/>
                  <w:bottom w:val="nil"/>
                  <w:right w:val="nil"/>
                </w:tcBorders>
                <w:shd w:val="clear" w:color="000000" w:fill="FFFFFF"/>
                <w:noWrap/>
                <w:vAlign w:val="bottom"/>
                <w:hideMark/>
              </w:tcPr>
            </w:tcPrChange>
          </w:tcPr>
          <w:p w14:paraId="0028230B" w14:textId="77777777" w:rsidR="00C2714A" w:rsidRPr="00C2714A" w:rsidRDefault="00C2714A" w:rsidP="00C2714A">
            <w:pPr>
              <w:spacing w:after="0" w:line="240" w:lineRule="auto"/>
              <w:jc w:val="right"/>
              <w:rPr>
                <w:ins w:id="2324" w:author="Observatorio 02" w:date="2017-03-23T14:34:00Z"/>
                <w:rFonts w:eastAsia="Times New Roman"/>
                <w:sz w:val="22"/>
                <w:szCs w:val="22"/>
                <w:bdr w:val="none" w:sz="0" w:space="0" w:color="auto"/>
                <w:lang w:val="es-CL" w:eastAsia="es-CL"/>
              </w:rPr>
            </w:pPr>
            <w:ins w:id="2325" w:author="Observatorio 02" w:date="2017-03-23T14:34:00Z">
              <w:r w:rsidRPr="00C2714A">
                <w:rPr>
                  <w:rFonts w:eastAsia="Times New Roman"/>
                  <w:sz w:val="22"/>
                  <w:szCs w:val="22"/>
                  <w:bdr w:val="none" w:sz="0" w:space="0" w:color="auto"/>
                  <w:lang w:val="es-CL" w:eastAsia="es-CL"/>
                </w:rPr>
                <w:t>47,8</w:t>
              </w:r>
            </w:ins>
          </w:p>
        </w:tc>
        <w:tc>
          <w:tcPr>
            <w:tcW w:w="788" w:type="dxa"/>
            <w:tcBorders>
              <w:top w:val="nil"/>
              <w:left w:val="nil"/>
              <w:bottom w:val="nil"/>
              <w:right w:val="nil"/>
            </w:tcBorders>
            <w:shd w:val="clear" w:color="000000" w:fill="FFFFFF"/>
            <w:noWrap/>
            <w:vAlign w:val="bottom"/>
            <w:hideMark/>
            <w:tcPrChange w:id="2326" w:author="Observatorio 02" w:date="2017-03-23T14:35:00Z">
              <w:tcPr>
                <w:tcW w:w="771" w:type="dxa"/>
                <w:tcBorders>
                  <w:top w:val="nil"/>
                  <w:left w:val="nil"/>
                  <w:bottom w:val="nil"/>
                  <w:right w:val="nil"/>
                </w:tcBorders>
                <w:shd w:val="clear" w:color="000000" w:fill="FFFFFF"/>
                <w:noWrap/>
                <w:vAlign w:val="bottom"/>
                <w:hideMark/>
              </w:tcPr>
            </w:tcPrChange>
          </w:tcPr>
          <w:p w14:paraId="1ED50B01" w14:textId="77777777" w:rsidR="00C2714A" w:rsidRPr="00C2714A" w:rsidRDefault="00C2714A" w:rsidP="00C2714A">
            <w:pPr>
              <w:spacing w:after="0" w:line="240" w:lineRule="auto"/>
              <w:jc w:val="right"/>
              <w:rPr>
                <w:ins w:id="2327" w:author="Observatorio 02" w:date="2017-03-23T14:34:00Z"/>
                <w:rFonts w:eastAsia="Times New Roman"/>
                <w:sz w:val="22"/>
                <w:szCs w:val="22"/>
                <w:bdr w:val="none" w:sz="0" w:space="0" w:color="auto"/>
                <w:lang w:val="es-CL" w:eastAsia="es-CL"/>
              </w:rPr>
            </w:pPr>
            <w:ins w:id="2328" w:author="Observatorio 02" w:date="2017-03-23T14:34:00Z">
              <w:r w:rsidRPr="00C2714A">
                <w:rPr>
                  <w:rFonts w:eastAsia="Times New Roman"/>
                  <w:sz w:val="22"/>
                  <w:szCs w:val="22"/>
                  <w:bdr w:val="none" w:sz="0" w:space="0" w:color="auto"/>
                  <w:lang w:val="es-CL" w:eastAsia="es-CL"/>
                </w:rPr>
                <w:t>61,0</w:t>
              </w:r>
            </w:ins>
          </w:p>
        </w:tc>
        <w:tc>
          <w:tcPr>
            <w:tcW w:w="703" w:type="dxa"/>
            <w:tcBorders>
              <w:top w:val="nil"/>
              <w:left w:val="nil"/>
              <w:bottom w:val="nil"/>
              <w:right w:val="nil"/>
            </w:tcBorders>
            <w:shd w:val="clear" w:color="000000" w:fill="FFFFFF"/>
            <w:noWrap/>
            <w:vAlign w:val="bottom"/>
            <w:hideMark/>
            <w:tcPrChange w:id="2329" w:author="Observatorio 02" w:date="2017-03-23T14:35:00Z">
              <w:tcPr>
                <w:tcW w:w="688" w:type="dxa"/>
                <w:tcBorders>
                  <w:top w:val="nil"/>
                  <w:left w:val="nil"/>
                  <w:bottom w:val="nil"/>
                  <w:right w:val="nil"/>
                </w:tcBorders>
                <w:shd w:val="clear" w:color="000000" w:fill="FFFFFF"/>
                <w:noWrap/>
                <w:vAlign w:val="bottom"/>
                <w:hideMark/>
              </w:tcPr>
            </w:tcPrChange>
          </w:tcPr>
          <w:p w14:paraId="6E13ED12" w14:textId="77777777" w:rsidR="00C2714A" w:rsidRPr="00C2714A" w:rsidRDefault="00C2714A" w:rsidP="00C2714A">
            <w:pPr>
              <w:spacing w:after="0" w:line="240" w:lineRule="auto"/>
              <w:jc w:val="right"/>
              <w:rPr>
                <w:ins w:id="2330" w:author="Observatorio 02" w:date="2017-03-23T14:34:00Z"/>
                <w:rFonts w:eastAsia="Times New Roman"/>
                <w:sz w:val="22"/>
                <w:szCs w:val="22"/>
                <w:bdr w:val="none" w:sz="0" w:space="0" w:color="auto"/>
                <w:lang w:val="es-CL" w:eastAsia="es-CL"/>
              </w:rPr>
            </w:pPr>
            <w:ins w:id="2331" w:author="Observatorio 02" w:date="2017-03-23T14:34:00Z">
              <w:r w:rsidRPr="00C2714A">
                <w:rPr>
                  <w:rFonts w:eastAsia="Times New Roman"/>
                  <w:sz w:val="22"/>
                  <w:szCs w:val="22"/>
                  <w:bdr w:val="none" w:sz="0" w:space="0" w:color="auto"/>
                  <w:lang w:val="es-CL" w:eastAsia="es-CL"/>
                </w:rPr>
                <w:t>46,7</w:t>
              </w:r>
            </w:ins>
          </w:p>
        </w:tc>
      </w:tr>
      <w:tr w:rsidR="00C2714A" w:rsidRPr="00C2714A" w14:paraId="5442EA7E" w14:textId="77777777" w:rsidTr="00B8703C">
        <w:trPr>
          <w:trHeight w:val="272"/>
          <w:ins w:id="2332" w:author="Observatorio 02" w:date="2017-03-23T14:34:00Z"/>
          <w:trPrChange w:id="2333"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34" w:author="Observatorio 02" w:date="2017-03-23T14:35:00Z">
              <w:tcPr>
                <w:tcW w:w="5366" w:type="dxa"/>
                <w:tcBorders>
                  <w:top w:val="nil"/>
                  <w:left w:val="nil"/>
                  <w:bottom w:val="nil"/>
                  <w:right w:val="nil"/>
                </w:tcBorders>
                <w:shd w:val="clear" w:color="000000" w:fill="FFFFFF"/>
                <w:noWrap/>
                <w:vAlign w:val="bottom"/>
                <w:hideMark/>
              </w:tcPr>
            </w:tcPrChange>
          </w:tcPr>
          <w:p w14:paraId="36551E55" w14:textId="3D2A0AE5" w:rsidR="00C2714A" w:rsidRPr="00C2714A" w:rsidRDefault="00C2714A" w:rsidP="00C2714A">
            <w:pPr>
              <w:spacing w:after="0" w:line="240" w:lineRule="auto"/>
              <w:rPr>
                <w:ins w:id="2335" w:author="Observatorio 02" w:date="2017-03-23T14:34:00Z"/>
                <w:rFonts w:eastAsia="Times New Roman"/>
                <w:sz w:val="22"/>
                <w:szCs w:val="22"/>
                <w:bdr w:val="none" w:sz="0" w:space="0" w:color="auto"/>
                <w:lang w:val="es-CL" w:eastAsia="es-CL"/>
              </w:rPr>
            </w:pPr>
            <w:ins w:id="2336"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días pagados por enfermedad</w:t>
              </w:r>
            </w:ins>
          </w:p>
        </w:tc>
        <w:tc>
          <w:tcPr>
            <w:tcW w:w="678" w:type="dxa"/>
            <w:tcBorders>
              <w:top w:val="nil"/>
              <w:left w:val="nil"/>
              <w:bottom w:val="nil"/>
              <w:right w:val="nil"/>
            </w:tcBorders>
            <w:shd w:val="clear" w:color="000000" w:fill="FFFFFF"/>
            <w:noWrap/>
            <w:vAlign w:val="bottom"/>
            <w:hideMark/>
            <w:tcPrChange w:id="2337" w:author="Observatorio 02" w:date="2017-03-23T14:35:00Z">
              <w:tcPr>
                <w:tcW w:w="663" w:type="dxa"/>
                <w:tcBorders>
                  <w:top w:val="nil"/>
                  <w:left w:val="nil"/>
                  <w:bottom w:val="nil"/>
                  <w:right w:val="nil"/>
                </w:tcBorders>
                <w:shd w:val="clear" w:color="000000" w:fill="FFFFFF"/>
                <w:noWrap/>
                <w:vAlign w:val="bottom"/>
                <w:hideMark/>
              </w:tcPr>
            </w:tcPrChange>
          </w:tcPr>
          <w:p w14:paraId="7A79718D" w14:textId="77777777" w:rsidR="00C2714A" w:rsidRPr="00C2714A" w:rsidRDefault="00C2714A" w:rsidP="00C2714A">
            <w:pPr>
              <w:spacing w:after="0" w:line="240" w:lineRule="auto"/>
              <w:jc w:val="right"/>
              <w:rPr>
                <w:ins w:id="2338" w:author="Observatorio 02" w:date="2017-03-23T14:34:00Z"/>
                <w:rFonts w:eastAsia="Times New Roman"/>
                <w:sz w:val="22"/>
                <w:szCs w:val="22"/>
                <w:bdr w:val="none" w:sz="0" w:space="0" w:color="auto"/>
                <w:lang w:val="es-CL" w:eastAsia="es-CL"/>
              </w:rPr>
            </w:pPr>
            <w:ins w:id="2339" w:author="Observatorio 02" w:date="2017-03-23T14:34:00Z">
              <w:r w:rsidRPr="00C2714A">
                <w:rPr>
                  <w:rFonts w:eastAsia="Times New Roman"/>
                  <w:sz w:val="22"/>
                  <w:szCs w:val="22"/>
                  <w:bdr w:val="none" w:sz="0" w:space="0" w:color="auto"/>
                  <w:lang w:val="es-CL" w:eastAsia="es-CL"/>
                </w:rPr>
                <w:t>30,6</w:t>
              </w:r>
            </w:ins>
          </w:p>
        </w:tc>
        <w:tc>
          <w:tcPr>
            <w:tcW w:w="886" w:type="dxa"/>
            <w:tcBorders>
              <w:top w:val="nil"/>
              <w:left w:val="nil"/>
              <w:bottom w:val="nil"/>
              <w:right w:val="nil"/>
            </w:tcBorders>
            <w:shd w:val="clear" w:color="000000" w:fill="FFFFFF"/>
            <w:noWrap/>
            <w:vAlign w:val="bottom"/>
            <w:hideMark/>
            <w:tcPrChange w:id="2340" w:author="Observatorio 02" w:date="2017-03-23T14:35:00Z">
              <w:tcPr>
                <w:tcW w:w="867" w:type="dxa"/>
                <w:tcBorders>
                  <w:top w:val="nil"/>
                  <w:left w:val="nil"/>
                  <w:bottom w:val="nil"/>
                  <w:right w:val="nil"/>
                </w:tcBorders>
                <w:shd w:val="clear" w:color="000000" w:fill="FFFFFF"/>
                <w:noWrap/>
                <w:vAlign w:val="bottom"/>
                <w:hideMark/>
              </w:tcPr>
            </w:tcPrChange>
          </w:tcPr>
          <w:p w14:paraId="200623CA" w14:textId="77777777" w:rsidR="00C2714A" w:rsidRPr="00C2714A" w:rsidRDefault="00C2714A" w:rsidP="00C2714A">
            <w:pPr>
              <w:spacing w:after="0" w:line="240" w:lineRule="auto"/>
              <w:jc w:val="right"/>
              <w:rPr>
                <w:ins w:id="2341" w:author="Observatorio 02" w:date="2017-03-23T14:34:00Z"/>
                <w:rFonts w:eastAsia="Times New Roman"/>
                <w:sz w:val="22"/>
                <w:szCs w:val="22"/>
                <w:bdr w:val="none" w:sz="0" w:space="0" w:color="auto"/>
                <w:lang w:val="es-CL" w:eastAsia="es-CL"/>
              </w:rPr>
            </w:pPr>
            <w:ins w:id="2342" w:author="Observatorio 02" w:date="2017-03-23T14:34:00Z">
              <w:r w:rsidRPr="00C2714A">
                <w:rPr>
                  <w:rFonts w:eastAsia="Times New Roman"/>
                  <w:sz w:val="22"/>
                  <w:szCs w:val="22"/>
                  <w:bdr w:val="none" w:sz="0" w:space="0" w:color="auto"/>
                  <w:lang w:val="es-CL" w:eastAsia="es-CL"/>
                </w:rPr>
                <w:t>78,0</w:t>
              </w:r>
            </w:ins>
          </w:p>
        </w:tc>
        <w:tc>
          <w:tcPr>
            <w:tcW w:w="910" w:type="dxa"/>
            <w:tcBorders>
              <w:top w:val="nil"/>
              <w:left w:val="nil"/>
              <w:bottom w:val="nil"/>
              <w:right w:val="nil"/>
            </w:tcBorders>
            <w:shd w:val="clear" w:color="000000" w:fill="FFFFFF"/>
            <w:noWrap/>
            <w:vAlign w:val="bottom"/>
            <w:hideMark/>
            <w:tcPrChange w:id="2343" w:author="Observatorio 02" w:date="2017-03-23T14:35:00Z">
              <w:tcPr>
                <w:tcW w:w="891" w:type="dxa"/>
                <w:tcBorders>
                  <w:top w:val="nil"/>
                  <w:left w:val="nil"/>
                  <w:bottom w:val="nil"/>
                  <w:right w:val="nil"/>
                </w:tcBorders>
                <w:shd w:val="clear" w:color="000000" w:fill="FFFFFF"/>
                <w:noWrap/>
                <w:vAlign w:val="bottom"/>
                <w:hideMark/>
              </w:tcPr>
            </w:tcPrChange>
          </w:tcPr>
          <w:p w14:paraId="2697AFB6" w14:textId="77777777" w:rsidR="00C2714A" w:rsidRPr="00C2714A" w:rsidRDefault="00C2714A" w:rsidP="00C2714A">
            <w:pPr>
              <w:spacing w:after="0" w:line="240" w:lineRule="auto"/>
              <w:jc w:val="right"/>
              <w:rPr>
                <w:ins w:id="2344" w:author="Observatorio 02" w:date="2017-03-23T14:34:00Z"/>
                <w:rFonts w:eastAsia="Times New Roman"/>
                <w:sz w:val="22"/>
                <w:szCs w:val="22"/>
                <w:bdr w:val="none" w:sz="0" w:space="0" w:color="auto"/>
                <w:lang w:val="es-CL" w:eastAsia="es-CL"/>
              </w:rPr>
            </w:pPr>
            <w:ins w:id="2345" w:author="Observatorio 02" w:date="2017-03-23T14:34:00Z">
              <w:r w:rsidRPr="00C2714A">
                <w:rPr>
                  <w:rFonts w:eastAsia="Times New Roman"/>
                  <w:sz w:val="22"/>
                  <w:szCs w:val="22"/>
                  <w:bdr w:val="none" w:sz="0" w:space="0" w:color="auto"/>
                  <w:lang w:val="es-CL" w:eastAsia="es-CL"/>
                </w:rPr>
                <w:t>86,8</w:t>
              </w:r>
            </w:ins>
          </w:p>
        </w:tc>
        <w:tc>
          <w:tcPr>
            <w:tcW w:w="788" w:type="dxa"/>
            <w:tcBorders>
              <w:top w:val="nil"/>
              <w:left w:val="nil"/>
              <w:bottom w:val="nil"/>
              <w:right w:val="nil"/>
            </w:tcBorders>
            <w:shd w:val="clear" w:color="000000" w:fill="FFFFFF"/>
            <w:noWrap/>
            <w:vAlign w:val="bottom"/>
            <w:hideMark/>
            <w:tcPrChange w:id="2346" w:author="Observatorio 02" w:date="2017-03-23T14:35:00Z">
              <w:tcPr>
                <w:tcW w:w="771" w:type="dxa"/>
                <w:tcBorders>
                  <w:top w:val="nil"/>
                  <w:left w:val="nil"/>
                  <w:bottom w:val="nil"/>
                  <w:right w:val="nil"/>
                </w:tcBorders>
                <w:shd w:val="clear" w:color="000000" w:fill="FFFFFF"/>
                <w:noWrap/>
                <w:vAlign w:val="bottom"/>
                <w:hideMark/>
              </w:tcPr>
            </w:tcPrChange>
          </w:tcPr>
          <w:p w14:paraId="243C9CDB" w14:textId="77777777" w:rsidR="00C2714A" w:rsidRPr="00C2714A" w:rsidRDefault="00C2714A" w:rsidP="00C2714A">
            <w:pPr>
              <w:spacing w:after="0" w:line="240" w:lineRule="auto"/>
              <w:jc w:val="right"/>
              <w:rPr>
                <w:ins w:id="2347" w:author="Observatorio 02" w:date="2017-03-23T14:34:00Z"/>
                <w:rFonts w:eastAsia="Times New Roman"/>
                <w:sz w:val="22"/>
                <w:szCs w:val="22"/>
                <w:bdr w:val="none" w:sz="0" w:space="0" w:color="auto"/>
                <w:lang w:val="es-CL" w:eastAsia="es-CL"/>
              </w:rPr>
            </w:pPr>
            <w:ins w:id="2348" w:author="Observatorio 02" w:date="2017-03-23T14:34:00Z">
              <w:r w:rsidRPr="00C2714A">
                <w:rPr>
                  <w:rFonts w:eastAsia="Times New Roman"/>
                  <w:sz w:val="22"/>
                  <w:szCs w:val="22"/>
                  <w:bdr w:val="none" w:sz="0" w:space="0" w:color="auto"/>
                  <w:lang w:val="es-CL" w:eastAsia="es-CL"/>
                </w:rPr>
                <w:t>89,8</w:t>
              </w:r>
            </w:ins>
          </w:p>
        </w:tc>
        <w:tc>
          <w:tcPr>
            <w:tcW w:w="703" w:type="dxa"/>
            <w:tcBorders>
              <w:top w:val="nil"/>
              <w:left w:val="nil"/>
              <w:bottom w:val="nil"/>
              <w:right w:val="nil"/>
            </w:tcBorders>
            <w:shd w:val="clear" w:color="000000" w:fill="FFFFFF"/>
            <w:noWrap/>
            <w:vAlign w:val="bottom"/>
            <w:hideMark/>
            <w:tcPrChange w:id="2349" w:author="Observatorio 02" w:date="2017-03-23T14:35:00Z">
              <w:tcPr>
                <w:tcW w:w="688" w:type="dxa"/>
                <w:tcBorders>
                  <w:top w:val="nil"/>
                  <w:left w:val="nil"/>
                  <w:bottom w:val="nil"/>
                  <w:right w:val="nil"/>
                </w:tcBorders>
                <w:shd w:val="clear" w:color="000000" w:fill="FFFFFF"/>
                <w:noWrap/>
                <w:vAlign w:val="bottom"/>
                <w:hideMark/>
              </w:tcPr>
            </w:tcPrChange>
          </w:tcPr>
          <w:p w14:paraId="445A38D4" w14:textId="77777777" w:rsidR="00C2714A" w:rsidRPr="00C2714A" w:rsidRDefault="00C2714A" w:rsidP="00C2714A">
            <w:pPr>
              <w:spacing w:after="0" w:line="240" w:lineRule="auto"/>
              <w:jc w:val="right"/>
              <w:rPr>
                <w:ins w:id="2350" w:author="Observatorio 02" w:date="2017-03-23T14:34:00Z"/>
                <w:rFonts w:eastAsia="Times New Roman"/>
                <w:sz w:val="22"/>
                <w:szCs w:val="22"/>
                <w:bdr w:val="none" w:sz="0" w:space="0" w:color="auto"/>
                <w:lang w:val="es-CL" w:eastAsia="es-CL"/>
              </w:rPr>
            </w:pPr>
            <w:ins w:id="2351" w:author="Observatorio 02" w:date="2017-03-23T14:34:00Z">
              <w:r w:rsidRPr="00C2714A">
                <w:rPr>
                  <w:rFonts w:eastAsia="Times New Roman"/>
                  <w:sz w:val="22"/>
                  <w:szCs w:val="22"/>
                  <w:bdr w:val="none" w:sz="0" w:space="0" w:color="auto"/>
                  <w:lang w:val="es-CL" w:eastAsia="es-CL"/>
                </w:rPr>
                <w:t>73,2</w:t>
              </w:r>
            </w:ins>
          </w:p>
        </w:tc>
      </w:tr>
      <w:tr w:rsidR="00C2714A" w:rsidRPr="00C2714A" w14:paraId="0D018E10" w14:textId="77777777" w:rsidTr="00B8703C">
        <w:trPr>
          <w:trHeight w:val="272"/>
          <w:ins w:id="2352" w:author="Observatorio 02" w:date="2017-03-23T14:34:00Z"/>
          <w:trPrChange w:id="2353"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54" w:author="Observatorio 02" w:date="2017-03-23T14:35:00Z">
              <w:tcPr>
                <w:tcW w:w="5366" w:type="dxa"/>
                <w:tcBorders>
                  <w:top w:val="nil"/>
                  <w:left w:val="nil"/>
                  <w:bottom w:val="nil"/>
                  <w:right w:val="nil"/>
                </w:tcBorders>
                <w:shd w:val="clear" w:color="000000" w:fill="FFFFFF"/>
                <w:noWrap/>
                <w:vAlign w:val="bottom"/>
                <w:hideMark/>
              </w:tcPr>
            </w:tcPrChange>
          </w:tcPr>
          <w:p w14:paraId="262AB692" w14:textId="0DDCC3F8" w:rsidR="00C2714A" w:rsidRPr="00C2714A" w:rsidRDefault="00C2714A" w:rsidP="00C2714A">
            <w:pPr>
              <w:spacing w:after="0" w:line="240" w:lineRule="auto"/>
              <w:rPr>
                <w:ins w:id="2355" w:author="Observatorio 02" w:date="2017-03-23T14:34:00Z"/>
                <w:rFonts w:eastAsia="Times New Roman"/>
                <w:sz w:val="22"/>
                <w:szCs w:val="22"/>
                <w:bdr w:val="none" w:sz="0" w:space="0" w:color="auto"/>
                <w:lang w:val="es-CL" w:eastAsia="es-CL"/>
              </w:rPr>
            </w:pPr>
            <w:ins w:id="2356"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cotización previsional o de pensión</w:t>
              </w:r>
            </w:ins>
          </w:p>
        </w:tc>
        <w:tc>
          <w:tcPr>
            <w:tcW w:w="678" w:type="dxa"/>
            <w:tcBorders>
              <w:top w:val="nil"/>
              <w:left w:val="nil"/>
              <w:bottom w:val="nil"/>
              <w:right w:val="nil"/>
            </w:tcBorders>
            <w:shd w:val="clear" w:color="000000" w:fill="FFFFFF"/>
            <w:noWrap/>
            <w:vAlign w:val="bottom"/>
            <w:hideMark/>
            <w:tcPrChange w:id="2357" w:author="Observatorio 02" w:date="2017-03-23T14:35:00Z">
              <w:tcPr>
                <w:tcW w:w="663" w:type="dxa"/>
                <w:tcBorders>
                  <w:top w:val="nil"/>
                  <w:left w:val="nil"/>
                  <w:bottom w:val="nil"/>
                  <w:right w:val="nil"/>
                </w:tcBorders>
                <w:shd w:val="clear" w:color="000000" w:fill="FFFFFF"/>
                <w:noWrap/>
                <w:vAlign w:val="bottom"/>
                <w:hideMark/>
              </w:tcPr>
            </w:tcPrChange>
          </w:tcPr>
          <w:p w14:paraId="4FAACDDD" w14:textId="77777777" w:rsidR="00C2714A" w:rsidRPr="00C2714A" w:rsidRDefault="00C2714A" w:rsidP="00C2714A">
            <w:pPr>
              <w:spacing w:after="0" w:line="240" w:lineRule="auto"/>
              <w:jc w:val="right"/>
              <w:rPr>
                <w:ins w:id="2358" w:author="Observatorio 02" w:date="2017-03-23T14:34:00Z"/>
                <w:rFonts w:eastAsia="Times New Roman"/>
                <w:sz w:val="22"/>
                <w:szCs w:val="22"/>
                <w:bdr w:val="none" w:sz="0" w:space="0" w:color="auto"/>
                <w:lang w:val="es-CL" w:eastAsia="es-CL"/>
              </w:rPr>
            </w:pPr>
            <w:ins w:id="2359" w:author="Observatorio 02" w:date="2017-03-23T14:34:00Z">
              <w:r w:rsidRPr="00C2714A">
                <w:rPr>
                  <w:rFonts w:eastAsia="Times New Roman"/>
                  <w:sz w:val="22"/>
                  <w:szCs w:val="22"/>
                  <w:bdr w:val="none" w:sz="0" w:space="0" w:color="auto"/>
                  <w:lang w:val="es-CL" w:eastAsia="es-CL"/>
                </w:rPr>
                <w:t>34,8</w:t>
              </w:r>
            </w:ins>
          </w:p>
        </w:tc>
        <w:tc>
          <w:tcPr>
            <w:tcW w:w="886" w:type="dxa"/>
            <w:tcBorders>
              <w:top w:val="nil"/>
              <w:left w:val="nil"/>
              <w:bottom w:val="nil"/>
              <w:right w:val="nil"/>
            </w:tcBorders>
            <w:shd w:val="clear" w:color="000000" w:fill="FFFFFF"/>
            <w:noWrap/>
            <w:vAlign w:val="bottom"/>
            <w:hideMark/>
            <w:tcPrChange w:id="2360" w:author="Observatorio 02" w:date="2017-03-23T14:35:00Z">
              <w:tcPr>
                <w:tcW w:w="867" w:type="dxa"/>
                <w:tcBorders>
                  <w:top w:val="nil"/>
                  <w:left w:val="nil"/>
                  <w:bottom w:val="nil"/>
                  <w:right w:val="nil"/>
                </w:tcBorders>
                <w:shd w:val="clear" w:color="000000" w:fill="FFFFFF"/>
                <w:noWrap/>
                <w:vAlign w:val="bottom"/>
                <w:hideMark/>
              </w:tcPr>
            </w:tcPrChange>
          </w:tcPr>
          <w:p w14:paraId="66A8746B" w14:textId="77777777" w:rsidR="00C2714A" w:rsidRPr="00C2714A" w:rsidRDefault="00C2714A" w:rsidP="00C2714A">
            <w:pPr>
              <w:spacing w:after="0" w:line="240" w:lineRule="auto"/>
              <w:jc w:val="right"/>
              <w:rPr>
                <w:ins w:id="2361" w:author="Observatorio 02" w:date="2017-03-23T14:34:00Z"/>
                <w:rFonts w:eastAsia="Times New Roman"/>
                <w:sz w:val="22"/>
                <w:szCs w:val="22"/>
                <w:bdr w:val="none" w:sz="0" w:space="0" w:color="auto"/>
                <w:lang w:val="es-CL" w:eastAsia="es-CL"/>
              </w:rPr>
            </w:pPr>
            <w:ins w:id="2362" w:author="Observatorio 02" w:date="2017-03-23T14:34:00Z">
              <w:r w:rsidRPr="00C2714A">
                <w:rPr>
                  <w:rFonts w:eastAsia="Times New Roman"/>
                  <w:sz w:val="22"/>
                  <w:szCs w:val="22"/>
                  <w:bdr w:val="none" w:sz="0" w:space="0" w:color="auto"/>
                  <w:lang w:val="es-CL" w:eastAsia="es-CL"/>
                </w:rPr>
                <w:t>83,7</w:t>
              </w:r>
            </w:ins>
          </w:p>
        </w:tc>
        <w:tc>
          <w:tcPr>
            <w:tcW w:w="910" w:type="dxa"/>
            <w:tcBorders>
              <w:top w:val="nil"/>
              <w:left w:val="nil"/>
              <w:bottom w:val="nil"/>
              <w:right w:val="nil"/>
            </w:tcBorders>
            <w:shd w:val="clear" w:color="000000" w:fill="FFFFFF"/>
            <w:noWrap/>
            <w:vAlign w:val="bottom"/>
            <w:hideMark/>
            <w:tcPrChange w:id="2363" w:author="Observatorio 02" w:date="2017-03-23T14:35:00Z">
              <w:tcPr>
                <w:tcW w:w="891" w:type="dxa"/>
                <w:tcBorders>
                  <w:top w:val="nil"/>
                  <w:left w:val="nil"/>
                  <w:bottom w:val="nil"/>
                  <w:right w:val="nil"/>
                </w:tcBorders>
                <w:shd w:val="clear" w:color="000000" w:fill="FFFFFF"/>
                <w:noWrap/>
                <w:vAlign w:val="bottom"/>
                <w:hideMark/>
              </w:tcPr>
            </w:tcPrChange>
          </w:tcPr>
          <w:p w14:paraId="6787249B" w14:textId="77777777" w:rsidR="00C2714A" w:rsidRPr="00C2714A" w:rsidRDefault="00C2714A" w:rsidP="00C2714A">
            <w:pPr>
              <w:spacing w:after="0" w:line="240" w:lineRule="auto"/>
              <w:jc w:val="right"/>
              <w:rPr>
                <w:ins w:id="2364" w:author="Observatorio 02" w:date="2017-03-23T14:34:00Z"/>
                <w:rFonts w:eastAsia="Times New Roman"/>
                <w:sz w:val="22"/>
                <w:szCs w:val="22"/>
                <w:bdr w:val="none" w:sz="0" w:space="0" w:color="auto"/>
                <w:lang w:val="es-CL" w:eastAsia="es-CL"/>
              </w:rPr>
            </w:pPr>
            <w:ins w:id="2365" w:author="Observatorio 02" w:date="2017-03-23T14:34:00Z">
              <w:r w:rsidRPr="00C2714A">
                <w:rPr>
                  <w:rFonts w:eastAsia="Times New Roman"/>
                  <w:sz w:val="22"/>
                  <w:szCs w:val="22"/>
                  <w:bdr w:val="none" w:sz="0" w:space="0" w:color="auto"/>
                  <w:lang w:val="es-CL" w:eastAsia="es-CL"/>
                </w:rPr>
                <w:t>92,2</w:t>
              </w:r>
            </w:ins>
          </w:p>
        </w:tc>
        <w:tc>
          <w:tcPr>
            <w:tcW w:w="788" w:type="dxa"/>
            <w:tcBorders>
              <w:top w:val="nil"/>
              <w:left w:val="nil"/>
              <w:bottom w:val="nil"/>
              <w:right w:val="nil"/>
            </w:tcBorders>
            <w:shd w:val="clear" w:color="000000" w:fill="FFFFFF"/>
            <w:noWrap/>
            <w:vAlign w:val="bottom"/>
            <w:hideMark/>
            <w:tcPrChange w:id="2366" w:author="Observatorio 02" w:date="2017-03-23T14:35:00Z">
              <w:tcPr>
                <w:tcW w:w="771" w:type="dxa"/>
                <w:tcBorders>
                  <w:top w:val="nil"/>
                  <w:left w:val="nil"/>
                  <w:bottom w:val="nil"/>
                  <w:right w:val="nil"/>
                </w:tcBorders>
                <w:shd w:val="clear" w:color="000000" w:fill="FFFFFF"/>
                <w:noWrap/>
                <w:vAlign w:val="bottom"/>
                <w:hideMark/>
              </w:tcPr>
            </w:tcPrChange>
          </w:tcPr>
          <w:p w14:paraId="46943230" w14:textId="77777777" w:rsidR="00C2714A" w:rsidRPr="00C2714A" w:rsidRDefault="00C2714A" w:rsidP="00C2714A">
            <w:pPr>
              <w:spacing w:after="0" w:line="240" w:lineRule="auto"/>
              <w:jc w:val="right"/>
              <w:rPr>
                <w:ins w:id="2367" w:author="Observatorio 02" w:date="2017-03-23T14:34:00Z"/>
                <w:rFonts w:eastAsia="Times New Roman"/>
                <w:sz w:val="22"/>
                <w:szCs w:val="22"/>
                <w:bdr w:val="none" w:sz="0" w:space="0" w:color="auto"/>
                <w:lang w:val="es-CL" w:eastAsia="es-CL"/>
              </w:rPr>
            </w:pPr>
            <w:ins w:id="2368" w:author="Observatorio 02" w:date="2017-03-23T14:34:00Z">
              <w:r w:rsidRPr="00C2714A">
                <w:rPr>
                  <w:rFonts w:eastAsia="Times New Roman"/>
                  <w:sz w:val="22"/>
                  <w:szCs w:val="22"/>
                  <w:bdr w:val="none" w:sz="0" w:space="0" w:color="auto"/>
                  <w:lang w:val="es-CL" w:eastAsia="es-CL"/>
                </w:rPr>
                <w:t>94,6</w:t>
              </w:r>
            </w:ins>
          </w:p>
        </w:tc>
        <w:tc>
          <w:tcPr>
            <w:tcW w:w="703" w:type="dxa"/>
            <w:tcBorders>
              <w:top w:val="nil"/>
              <w:left w:val="nil"/>
              <w:bottom w:val="nil"/>
              <w:right w:val="nil"/>
            </w:tcBorders>
            <w:shd w:val="clear" w:color="000000" w:fill="FFFFFF"/>
            <w:noWrap/>
            <w:vAlign w:val="bottom"/>
            <w:hideMark/>
            <w:tcPrChange w:id="2369" w:author="Observatorio 02" w:date="2017-03-23T14:35:00Z">
              <w:tcPr>
                <w:tcW w:w="688" w:type="dxa"/>
                <w:tcBorders>
                  <w:top w:val="nil"/>
                  <w:left w:val="nil"/>
                  <w:bottom w:val="nil"/>
                  <w:right w:val="nil"/>
                </w:tcBorders>
                <w:shd w:val="clear" w:color="000000" w:fill="FFFFFF"/>
                <w:noWrap/>
                <w:vAlign w:val="bottom"/>
                <w:hideMark/>
              </w:tcPr>
            </w:tcPrChange>
          </w:tcPr>
          <w:p w14:paraId="3E563A26" w14:textId="77777777" w:rsidR="00C2714A" w:rsidRPr="00C2714A" w:rsidRDefault="00C2714A" w:rsidP="00C2714A">
            <w:pPr>
              <w:spacing w:after="0" w:line="240" w:lineRule="auto"/>
              <w:jc w:val="right"/>
              <w:rPr>
                <w:ins w:id="2370" w:author="Observatorio 02" w:date="2017-03-23T14:34:00Z"/>
                <w:rFonts w:eastAsia="Times New Roman"/>
                <w:sz w:val="22"/>
                <w:szCs w:val="22"/>
                <w:bdr w:val="none" w:sz="0" w:space="0" w:color="auto"/>
                <w:lang w:val="es-CL" w:eastAsia="es-CL"/>
              </w:rPr>
            </w:pPr>
            <w:ins w:id="2371" w:author="Observatorio 02" w:date="2017-03-23T14:34:00Z">
              <w:r w:rsidRPr="00C2714A">
                <w:rPr>
                  <w:rFonts w:eastAsia="Times New Roman"/>
                  <w:sz w:val="22"/>
                  <w:szCs w:val="22"/>
                  <w:bdr w:val="none" w:sz="0" w:space="0" w:color="auto"/>
                  <w:lang w:val="es-CL" w:eastAsia="es-CL"/>
                </w:rPr>
                <w:t>78,2</w:t>
              </w:r>
            </w:ins>
          </w:p>
        </w:tc>
      </w:tr>
      <w:tr w:rsidR="00C2714A" w:rsidRPr="00C2714A" w14:paraId="2D7B9267" w14:textId="77777777" w:rsidTr="00B8703C">
        <w:trPr>
          <w:trHeight w:val="272"/>
          <w:ins w:id="2372" w:author="Observatorio 02" w:date="2017-03-23T14:34:00Z"/>
          <w:trPrChange w:id="2373"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74" w:author="Observatorio 02" w:date="2017-03-23T14:35:00Z">
              <w:tcPr>
                <w:tcW w:w="5366" w:type="dxa"/>
                <w:tcBorders>
                  <w:top w:val="nil"/>
                  <w:left w:val="nil"/>
                  <w:bottom w:val="nil"/>
                  <w:right w:val="nil"/>
                </w:tcBorders>
                <w:shd w:val="clear" w:color="000000" w:fill="FFFFFF"/>
                <w:noWrap/>
                <w:vAlign w:val="bottom"/>
                <w:hideMark/>
              </w:tcPr>
            </w:tcPrChange>
          </w:tcPr>
          <w:p w14:paraId="0FB3AF84" w14:textId="4BAB1F52" w:rsidR="00C2714A" w:rsidRPr="00C2714A" w:rsidRDefault="00C2714A" w:rsidP="00C2714A">
            <w:pPr>
              <w:spacing w:after="0" w:line="240" w:lineRule="auto"/>
              <w:rPr>
                <w:ins w:id="2375" w:author="Observatorio 02" w:date="2017-03-23T14:34:00Z"/>
                <w:rFonts w:eastAsia="Times New Roman"/>
                <w:sz w:val="22"/>
                <w:szCs w:val="22"/>
                <w:bdr w:val="none" w:sz="0" w:space="0" w:color="auto"/>
                <w:lang w:val="es-CL" w:eastAsia="es-CL"/>
              </w:rPr>
            </w:pPr>
            <w:ins w:id="2376"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cotización por previsión de salud</w:t>
              </w:r>
            </w:ins>
          </w:p>
        </w:tc>
        <w:tc>
          <w:tcPr>
            <w:tcW w:w="678" w:type="dxa"/>
            <w:tcBorders>
              <w:top w:val="nil"/>
              <w:left w:val="nil"/>
              <w:bottom w:val="nil"/>
              <w:right w:val="nil"/>
            </w:tcBorders>
            <w:shd w:val="clear" w:color="000000" w:fill="FFFFFF"/>
            <w:noWrap/>
            <w:vAlign w:val="bottom"/>
            <w:hideMark/>
            <w:tcPrChange w:id="2377" w:author="Observatorio 02" w:date="2017-03-23T14:35:00Z">
              <w:tcPr>
                <w:tcW w:w="663" w:type="dxa"/>
                <w:tcBorders>
                  <w:top w:val="nil"/>
                  <w:left w:val="nil"/>
                  <w:bottom w:val="nil"/>
                  <w:right w:val="nil"/>
                </w:tcBorders>
                <w:shd w:val="clear" w:color="000000" w:fill="FFFFFF"/>
                <w:noWrap/>
                <w:vAlign w:val="bottom"/>
                <w:hideMark/>
              </w:tcPr>
            </w:tcPrChange>
          </w:tcPr>
          <w:p w14:paraId="7B611B2A" w14:textId="77777777" w:rsidR="00C2714A" w:rsidRPr="00C2714A" w:rsidRDefault="00C2714A" w:rsidP="00C2714A">
            <w:pPr>
              <w:spacing w:after="0" w:line="240" w:lineRule="auto"/>
              <w:jc w:val="right"/>
              <w:rPr>
                <w:ins w:id="2378" w:author="Observatorio 02" w:date="2017-03-23T14:34:00Z"/>
                <w:rFonts w:eastAsia="Times New Roman"/>
                <w:sz w:val="22"/>
                <w:szCs w:val="22"/>
                <w:bdr w:val="none" w:sz="0" w:space="0" w:color="auto"/>
                <w:lang w:val="es-CL" w:eastAsia="es-CL"/>
              </w:rPr>
            </w:pPr>
            <w:ins w:id="2379" w:author="Observatorio 02" w:date="2017-03-23T14:34:00Z">
              <w:r w:rsidRPr="00C2714A">
                <w:rPr>
                  <w:rFonts w:eastAsia="Times New Roman"/>
                  <w:sz w:val="22"/>
                  <w:szCs w:val="22"/>
                  <w:bdr w:val="none" w:sz="0" w:space="0" w:color="auto"/>
                  <w:lang w:val="es-CL" w:eastAsia="es-CL"/>
                </w:rPr>
                <w:t>34,9</w:t>
              </w:r>
            </w:ins>
          </w:p>
        </w:tc>
        <w:tc>
          <w:tcPr>
            <w:tcW w:w="886" w:type="dxa"/>
            <w:tcBorders>
              <w:top w:val="nil"/>
              <w:left w:val="nil"/>
              <w:bottom w:val="nil"/>
              <w:right w:val="nil"/>
            </w:tcBorders>
            <w:shd w:val="clear" w:color="000000" w:fill="FFFFFF"/>
            <w:noWrap/>
            <w:vAlign w:val="bottom"/>
            <w:hideMark/>
            <w:tcPrChange w:id="2380" w:author="Observatorio 02" w:date="2017-03-23T14:35:00Z">
              <w:tcPr>
                <w:tcW w:w="867" w:type="dxa"/>
                <w:tcBorders>
                  <w:top w:val="nil"/>
                  <w:left w:val="nil"/>
                  <w:bottom w:val="nil"/>
                  <w:right w:val="nil"/>
                </w:tcBorders>
                <w:shd w:val="clear" w:color="000000" w:fill="FFFFFF"/>
                <w:noWrap/>
                <w:vAlign w:val="bottom"/>
                <w:hideMark/>
              </w:tcPr>
            </w:tcPrChange>
          </w:tcPr>
          <w:p w14:paraId="575C0DA5" w14:textId="77777777" w:rsidR="00C2714A" w:rsidRPr="00C2714A" w:rsidRDefault="00C2714A" w:rsidP="00C2714A">
            <w:pPr>
              <w:spacing w:after="0" w:line="240" w:lineRule="auto"/>
              <w:jc w:val="right"/>
              <w:rPr>
                <w:ins w:id="2381" w:author="Observatorio 02" w:date="2017-03-23T14:34:00Z"/>
                <w:rFonts w:eastAsia="Times New Roman"/>
                <w:sz w:val="22"/>
                <w:szCs w:val="22"/>
                <w:bdr w:val="none" w:sz="0" w:space="0" w:color="auto"/>
                <w:lang w:val="es-CL" w:eastAsia="es-CL"/>
              </w:rPr>
            </w:pPr>
            <w:ins w:id="2382" w:author="Observatorio 02" w:date="2017-03-23T14:34:00Z">
              <w:r w:rsidRPr="00C2714A">
                <w:rPr>
                  <w:rFonts w:eastAsia="Times New Roman"/>
                  <w:sz w:val="22"/>
                  <w:szCs w:val="22"/>
                  <w:bdr w:val="none" w:sz="0" w:space="0" w:color="auto"/>
                  <w:lang w:val="es-CL" w:eastAsia="es-CL"/>
                </w:rPr>
                <w:t>84,4</w:t>
              </w:r>
            </w:ins>
          </w:p>
        </w:tc>
        <w:tc>
          <w:tcPr>
            <w:tcW w:w="910" w:type="dxa"/>
            <w:tcBorders>
              <w:top w:val="nil"/>
              <w:left w:val="nil"/>
              <w:bottom w:val="nil"/>
              <w:right w:val="nil"/>
            </w:tcBorders>
            <w:shd w:val="clear" w:color="000000" w:fill="FFFFFF"/>
            <w:noWrap/>
            <w:vAlign w:val="bottom"/>
            <w:hideMark/>
            <w:tcPrChange w:id="2383" w:author="Observatorio 02" w:date="2017-03-23T14:35:00Z">
              <w:tcPr>
                <w:tcW w:w="891" w:type="dxa"/>
                <w:tcBorders>
                  <w:top w:val="nil"/>
                  <w:left w:val="nil"/>
                  <w:bottom w:val="nil"/>
                  <w:right w:val="nil"/>
                </w:tcBorders>
                <w:shd w:val="clear" w:color="000000" w:fill="FFFFFF"/>
                <w:noWrap/>
                <w:vAlign w:val="bottom"/>
                <w:hideMark/>
              </w:tcPr>
            </w:tcPrChange>
          </w:tcPr>
          <w:p w14:paraId="018468A8" w14:textId="77777777" w:rsidR="00C2714A" w:rsidRPr="00C2714A" w:rsidRDefault="00C2714A" w:rsidP="00C2714A">
            <w:pPr>
              <w:spacing w:after="0" w:line="240" w:lineRule="auto"/>
              <w:jc w:val="right"/>
              <w:rPr>
                <w:ins w:id="2384" w:author="Observatorio 02" w:date="2017-03-23T14:34:00Z"/>
                <w:rFonts w:eastAsia="Times New Roman"/>
                <w:sz w:val="22"/>
                <w:szCs w:val="22"/>
                <w:bdr w:val="none" w:sz="0" w:space="0" w:color="auto"/>
                <w:lang w:val="es-CL" w:eastAsia="es-CL"/>
              </w:rPr>
            </w:pPr>
            <w:ins w:id="2385" w:author="Observatorio 02" w:date="2017-03-23T14:34:00Z">
              <w:r w:rsidRPr="00C2714A">
                <w:rPr>
                  <w:rFonts w:eastAsia="Times New Roman"/>
                  <w:sz w:val="22"/>
                  <w:szCs w:val="22"/>
                  <w:bdr w:val="none" w:sz="0" w:space="0" w:color="auto"/>
                  <w:lang w:val="es-CL" w:eastAsia="es-CL"/>
                </w:rPr>
                <w:t>92,9</w:t>
              </w:r>
            </w:ins>
          </w:p>
        </w:tc>
        <w:tc>
          <w:tcPr>
            <w:tcW w:w="788" w:type="dxa"/>
            <w:tcBorders>
              <w:top w:val="nil"/>
              <w:left w:val="nil"/>
              <w:bottom w:val="nil"/>
              <w:right w:val="nil"/>
            </w:tcBorders>
            <w:shd w:val="clear" w:color="000000" w:fill="FFFFFF"/>
            <w:noWrap/>
            <w:vAlign w:val="bottom"/>
            <w:hideMark/>
            <w:tcPrChange w:id="2386" w:author="Observatorio 02" w:date="2017-03-23T14:35:00Z">
              <w:tcPr>
                <w:tcW w:w="771" w:type="dxa"/>
                <w:tcBorders>
                  <w:top w:val="nil"/>
                  <w:left w:val="nil"/>
                  <w:bottom w:val="nil"/>
                  <w:right w:val="nil"/>
                </w:tcBorders>
                <w:shd w:val="clear" w:color="000000" w:fill="FFFFFF"/>
                <w:noWrap/>
                <w:vAlign w:val="bottom"/>
                <w:hideMark/>
              </w:tcPr>
            </w:tcPrChange>
          </w:tcPr>
          <w:p w14:paraId="4FAFB638" w14:textId="77777777" w:rsidR="00C2714A" w:rsidRPr="00C2714A" w:rsidRDefault="00C2714A" w:rsidP="00C2714A">
            <w:pPr>
              <w:spacing w:after="0" w:line="240" w:lineRule="auto"/>
              <w:jc w:val="right"/>
              <w:rPr>
                <w:ins w:id="2387" w:author="Observatorio 02" w:date="2017-03-23T14:34:00Z"/>
                <w:rFonts w:eastAsia="Times New Roman"/>
                <w:sz w:val="22"/>
                <w:szCs w:val="22"/>
                <w:bdr w:val="none" w:sz="0" w:space="0" w:color="auto"/>
                <w:lang w:val="es-CL" w:eastAsia="es-CL"/>
              </w:rPr>
            </w:pPr>
            <w:ins w:id="2388" w:author="Observatorio 02" w:date="2017-03-23T14:34:00Z">
              <w:r w:rsidRPr="00C2714A">
                <w:rPr>
                  <w:rFonts w:eastAsia="Times New Roman"/>
                  <w:sz w:val="22"/>
                  <w:szCs w:val="22"/>
                  <w:bdr w:val="none" w:sz="0" w:space="0" w:color="auto"/>
                  <w:lang w:val="es-CL" w:eastAsia="es-CL"/>
                </w:rPr>
                <w:t>95,3</w:t>
              </w:r>
            </w:ins>
          </w:p>
        </w:tc>
        <w:tc>
          <w:tcPr>
            <w:tcW w:w="703" w:type="dxa"/>
            <w:tcBorders>
              <w:top w:val="nil"/>
              <w:left w:val="nil"/>
              <w:bottom w:val="nil"/>
              <w:right w:val="nil"/>
            </w:tcBorders>
            <w:shd w:val="clear" w:color="000000" w:fill="FFFFFF"/>
            <w:noWrap/>
            <w:vAlign w:val="bottom"/>
            <w:hideMark/>
            <w:tcPrChange w:id="2389" w:author="Observatorio 02" w:date="2017-03-23T14:35:00Z">
              <w:tcPr>
                <w:tcW w:w="688" w:type="dxa"/>
                <w:tcBorders>
                  <w:top w:val="nil"/>
                  <w:left w:val="nil"/>
                  <w:bottom w:val="nil"/>
                  <w:right w:val="nil"/>
                </w:tcBorders>
                <w:shd w:val="clear" w:color="000000" w:fill="FFFFFF"/>
                <w:noWrap/>
                <w:vAlign w:val="bottom"/>
                <w:hideMark/>
              </w:tcPr>
            </w:tcPrChange>
          </w:tcPr>
          <w:p w14:paraId="22EE5D3C" w14:textId="77777777" w:rsidR="00C2714A" w:rsidRPr="00C2714A" w:rsidRDefault="00C2714A" w:rsidP="00C2714A">
            <w:pPr>
              <w:spacing w:after="0" w:line="240" w:lineRule="auto"/>
              <w:jc w:val="right"/>
              <w:rPr>
                <w:ins w:id="2390" w:author="Observatorio 02" w:date="2017-03-23T14:34:00Z"/>
                <w:rFonts w:eastAsia="Times New Roman"/>
                <w:sz w:val="22"/>
                <w:szCs w:val="22"/>
                <w:bdr w:val="none" w:sz="0" w:space="0" w:color="auto"/>
                <w:lang w:val="es-CL" w:eastAsia="es-CL"/>
              </w:rPr>
            </w:pPr>
            <w:ins w:id="2391" w:author="Observatorio 02" w:date="2017-03-23T14:34:00Z">
              <w:r w:rsidRPr="00C2714A">
                <w:rPr>
                  <w:rFonts w:eastAsia="Times New Roman"/>
                  <w:sz w:val="22"/>
                  <w:szCs w:val="22"/>
                  <w:bdr w:val="none" w:sz="0" w:space="0" w:color="auto"/>
                  <w:lang w:val="es-CL" w:eastAsia="es-CL"/>
                </w:rPr>
                <w:t>78,8</w:t>
              </w:r>
            </w:ins>
          </w:p>
        </w:tc>
      </w:tr>
      <w:tr w:rsidR="00C2714A" w:rsidRPr="00C2714A" w14:paraId="37962431" w14:textId="77777777" w:rsidTr="00B8703C">
        <w:trPr>
          <w:trHeight w:val="272"/>
          <w:ins w:id="2392" w:author="Observatorio 02" w:date="2017-03-23T14:34:00Z"/>
          <w:trPrChange w:id="2393"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394" w:author="Observatorio 02" w:date="2017-03-23T14:35:00Z">
              <w:tcPr>
                <w:tcW w:w="5366" w:type="dxa"/>
                <w:tcBorders>
                  <w:top w:val="nil"/>
                  <w:left w:val="nil"/>
                  <w:bottom w:val="nil"/>
                  <w:right w:val="nil"/>
                </w:tcBorders>
                <w:shd w:val="clear" w:color="000000" w:fill="FFFFFF"/>
                <w:noWrap/>
                <w:vAlign w:val="bottom"/>
                <w:hideMark/>
              </w:tcPr>
            </w:tcPrChange>
          </w:tcPr>
          <w:p w14:paraId="78AC3775" w14:textId="2615A491" w:rsidR="00C2714A" w:rsidRPr="00C2714A" w:rsidRDefault="00C2714A" w:rsidP="00C2714A">
            <w:pPr>
              <w:spacing w:after="0" w:line="240" w:lineRule="auto"/>
              <w:rPr>
                <w:ins w:id="2395" w:author="Observatorio 02" w:date="2017-03-23T14:34:00Z"/>
                <w:rFonts w:eastAsia="Times New Roman"/>
                <w:sz w:val="22"/>
                <w:szCs w:val="22"/>
                <w:bdr w:val="none" w:sz="0" w:space="0" w:color="auto"/>
                <w:lang w:val="es-CL" w:eastAsia="es-CL"/>
              </w:rPr>
            </w:pPr>
            <w:ins w:id="2396"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cotización por seguro de desempleo</w:t>
              </w:r>
            </w:ins>
          </w:p>
        </w:tc>
        <w:tc>
          <w:tcPr>
            <w:tcW w:w="678" w:type="dxa"/>
            <w:tcBorders>
              <w:top w:val="nil"/>
              <w:left w:val="nil"/>
              <w:bottom w:val="nil"/>
              <w:right w:val="nil"/>
            </w:tcBorders>
            <w:shd w:val="clear" w:color="000000" w:fill="FFFFFF"/>
            <w:noWrap/>
            <w:vAlign w:val="bottom"/>
            <w:hideMark/>
            <w:tcPrChange w:id="2397" w:author="Observatorio 02" w:date="2017-03-23T14:35:00Z">
              <w:tcPr>
                <w:tcW w:w="663" w:type="dxa"/>
                <w:tcBorders>
                  <w:top w:val="nil"/>
                  <w:left w:val="nil"/>
                  <w:bottom w:val="nil"/>
                  <w:right w:val="nil"/>
                </w:tcBorders>
                <w:shd w:val="clear" w:color="000000" w:fill="FFFFFF"/>
                <w:noWrap/>
                <w:vAlign w:val="bottom"/>
                <w:hideMark/>
              </w:tcPr>
            </w:tcPrChange>
          </w:tcPr>
          <w:p w14:paraId="01D86CA2" w14:textId="77777777" w:rsidR="00C2714A" w:rsidRPr="00C2714A" w:rsidRDefault="00C2714A" w:rsidP="00C2714A">
            <w:pPr>
              <w:spacing w:after="0" w:line="240" w:lineRule="auto"/>
              <w:jc w:val="right"/>
              <w:rPr>
                <w:ins w:id="2398" w:author="Observatorio 02" w:date="2017-03-23T14:34:00Z"/>
                <w:rFonts w:eastAsia="Times New Roman"/>
                <w:sz w:val="22"/>
                <w:szCs w:val="22"/>
                <w:bdr w:val="none" w:sz="0" w:space="0" w:color="auto"/>
                <w:lang w:val="es-CL" w:eastAsia="es-CL"/>
              </w:rPr>
            </w:pPr>
            <w:ins w:id="2399" w:author="Observatorio 02" w:date="2017-03-23T14:34:00Z">
              <w:r w:rsidRPr="00C2714A">
                <w:rPr>
                  <w:rFonts w:eastAsia="Times New Roman"/>
                  <w:sz w:val="22"/>
                  <w:szCs w:val="22"/>
                  <w:bdr w:val="none" w:sz="0" w:space="0" w:color="auto"/>
                  <w:lang w:val="es-CL" w:eastAsia="es-CL"/>
                </w:rPr>
                <w:t>33,6</w:t>
              </w:r>
            </w:ins>
          </w:p>
        </w:tc>
        <w:tc>
          <w:tcPr>
            <w:tcW w:w="886" w:type="dxa"/>
            <w:tcBorders>
              <w:top w:val="nil"/>
              <w:left w:val="nil"/>
              <w:bottom w:val="nil"/>
              <w:right w:val="nil"/>
            </w:tcBorders>
            <w:shd w:val="clear" w:color="000000" w:fill="FFFFFF"/>
            <w:noWrap/>
            <w:vAlign w:val="bottom"/>
            <w:hideMark/>
            <w:tcPrChange w:id="2400" w:author="Observatorio 02" w:date="2017-03-23T14:35:00Z">
              <w:tcPr>
                <w:tcW w:w="867" w:type="dxa"/>
                <w:tcBorders>
                  <w:top w:val="nil"/>
                  <w:left w:val="nil"/>
                  <w:bottom w:val="nil"/>
                  <w:right w:val="nil"/>
                </w:tcBorders>
                <w:shd w:val="clear" w:color="000000" w:fill="FFFFFF"/>
                <w:noWrap/>
                <w:vAlign w:val="bottom"/>
                <w:hideMark/>
              </w:tcPr>
            </w:tcPrChange>
          </w:tcPr>
          <w:p w14:paraId="66CC3055" w14:textId="77777777" w:rsidR="00C2714A" w:rsidRPr="00C2714A" w:rsidRDefault="00C2714A" w:rsidP="00C2714A">
            <w:pPr>
              <w:spacing w:after="0" w:line="240" w:lineRule="auto"/>
              <w:jc w:val="right"/>
              <w:rPr>
                <w:ins w:id="2401" w:author="Observatorio 02" w:date="2017-03-23T14:34:00Z"/>
                <w:rFonts w:eastAsia="Times New Roman"/>
                <w:sz w:val="22"/>
                <w:szCs w:val="22"/>
                <w:bdr w:val="none" w:sz="0" w:space="0" w:color="auto"/>
                <w:lang w:val="es-CL" w:eastAsia="es-CL"/>
              </w:rPr>
            </w:pPr>
            <w:ins w:id="2402" w:author="Observatorio 02" w:date="2017-03-23T14:34:00Z">
              <w:r w:rsidRPr="00C2714A">
                <w:rPr>
                  <w:rFonts w:eastAsia="Times New Roman"/>
                  <w:sz w:val="22"/>
                  <w:szCs w:val="22"/>
                  <w:bdr w:val="none" w:sz="0" w:space="0" w:color="auto"/>
                  <w:lang w:val="es-CL" w:eastAsia="es-CL"/>
                </w:rPr>
                <w:t>79,9</w:t>
              </w:r>
            </w:ins>
          </w:p>
        </w:tc>
        <w:tc>
          <w:tcPr>
            <w:tcW w:w="910" w:type="dxa"/>
            <w:tcBorders>
              <w:top w:val="nil"/>
              <w:left w:val="nil"/>
              <w:bottom w:val="nil"/>
              <w:right w:val="nil"/>
            </w:tcBorders>
            <w:shd w:val="clear" w:color="000000" w:fill="FFFFFF"/>
            <w:noWrap/>
            <w:vAlign w:val="bottom"/>
            <w:hideMark/>
            <w:tcPrChange w:id="2403" w:author="Observatorio 02" w:date="2017-03-23T14:35:00Z">
              <w:tcPr>
                <w:tcW w:w="891" w:type="dxa"/>
                <w:tcBorders>
                  <w:top w:val="nil"/>
                  <w:left w:val="nil"/>
                  <w:bottom w:val="nil"/>
                  <w:right w:val="nil"/>
                </w:tcBorders>
                <w:shd w:val="clear" w:color="000000" w:fill="FFFFFF"/>
                <w:noWrap/>
                <w:vAlign w:val="bottom"/>
                <w:hideMark/>
              </w:tcPr>
            </w:tcPrChange>
          </w:tcPr>
          <w:p w14:paraId="42671089" w14:textId="77777777" w:rsidR="00C2714A" w:rsidRPr="00C2714A" w:rsidRDefault="00C2714A" w:rsidP="00C2714A">
            <w:pPr>
              <w:spacing w:after="0" w:line="240" w:lineRule="auto"/>
              <w:jc w:val="right"/>
              <w:rPr>
                <w:ins w:id="2404" w:author="Observatorio 02" w:date="2017-03-23T14:34:00Z"/>
                <w:rFonts w:eastAsia="Times New Roman"/>
                <w:sz w:val="22"/>
                <w:szCs w:val="22"/>
                <w:bdr w:val="none" w:sz="0" w:space="0" w:color="auto"/>
                <w:lang w:val="es-CL" w:eastAsia="es-CL"/>
              </w:rPr>
            </w:pPr>
            <w:ins w:id="2405" w:author="Observatorio 02" w:date="2017-03-23T14:34:00Z">
              <w:r w:rsidRPr="00C2714A">
                <w:rPr>
                  <w:rFonts w:eastAsia="Times New Roman"/>
                  <w:sz w:val="22"/>
                  <w:szCs w:val="22"/>
                  <w:bdr w:val="none" w:sz="0" w:space="0" w:color="auto"/>
                  <w:lang w:val="es-CL" w:eastAsia="es-CL"/>
                </w:rPr>
                <w:t>87,6</w:t>
              </w:r>
            </w:ins>
          </w:p>
        </w:tc>
        <w:tc>
          <w:tcPr>
            <w:tcW w:w="788" w:type="dxa"/>
            <w:tcBorders>
              <w:top w:val="nil"/>
              <w:left w:val="nil"/>
              <w:bottom w:val="nil"/>
              <w:right w:val="nil"/>
            </w:tcBorders>
            <w:shd w:val="clear" w:color="000000" w:fill="FFFFFF"/>
            <w:noWrap/>
            <w:vAlign w:val="bottom"/>
            <w:hideMark/>
            <w:tcPrChange w:id="2406" w:author="Observatorio 02" w:date="2017-03-23T14:35:00Z">
              <w:tcPr>
                <w:tcW w:w="771" w:type="dxa"/>
                <w:tcBorders>
                  <w:top w:val="nil"/>
                  <w:left w:val="nil"/>
                  <w:bottom w:val="nil"/>
                  <w:right w:val="nil"/>
                </w:tcBorders>
                <w:shd w:val="clear" w:color="000000" w:fill="FFFFFF"/>
                <w:noWrap/>
                <w:vAlign w:val="bottom"/>
                <w:hideMark/>
              </w:tcPr>
            </w:tcPrChange>
          </w:tcPr>
          <w:p w14:paraId="06F23895" w14:textId="77777777" w:rsidR="00C2714A" w:rsidRPr="00C2714A" w:rsidRDefault="00C2714A" w:rsidP="00C2714A">
            <w:pPr>
              <w:spacing w:after="0" w:line="240" w:lineRule="auto"/>
              <w:jc w:val="right"/>
              <w:rPr>
                <w:ins w:id="2407" w:author="Observatorio 02" w:date="2017-03-23T14:34:00Z"/>
                <w:rFonts w:eastAsia="Times New Roman"/>
                <w:sz w:val="22"/>
                <w:szCs w:val="22"/>
                <w:bdr w:val="none" w:sz="0" w:space="0" w:color="auto"/>
                <w:lang w:val="es-CL" w:eastAsia="es-CL"/>
              </w:rPr>
            </w:pPr>
            <w:ins w:id="2408" w:author="Observatorio 02" w:date="2017-03-23T14:34:00Z">
              <w:r w:rsidRPr="00C2714A">
                <w:rPr>
                  <w:rFonts w:eastAsia="Times New Roman"/>
                  <w:sz w:val="22"/>
                  <w:szCs w:val="22"/>
                  <w:bdr w:val="none" w:sz="0" w:space="0" w:color="auto"/>
                  <w:lang w:val="es-CL" w:eastAsia="es-CL"/>
                </w:rPr>
                <w:t>91,7</w:t>
              </w:r>
            </w:ins>
          </w:p>
        </w:tc>
        <w:tc>
          <w:tcPr>
            <w:tcW w:w="703" w:type="dxa"/>
            <w:tcBorders>
              <w:top w:val="nil"/>
              <w:left w:val="nil"/>
              <w:bottom w:val="nil"/>
              <w:right w:val="nil"/>
            </w:tcBorders>
            <w:shd w:val="clear" w:color="000000" w:fill="FFFFFF"/>
            <w:noWrap/>
            <w:vAlign w:val="bottom"/>
            <w:hideMark/>
            <w:tcPrChange w:id="2409" w:author="Observatorio 02" w:date="2017-03-23T14:35:00Z">
              <w:tcPr>
                <w:tcW w:w="688" w:type="dxa"/>
                <w:tcBorders>
                  <w:top w:val="nil"/>
                  <w:left w:val="nil"/>
                  <w:bottom w:val="nil"/>
                  <w:right w:val="nil"/>
                </w:tcBorders>
                <w:shd w:val="clear" w:color="000000" w:fill="FFFFFF"/>
                <w:noWrap/>
                <w:vAlign w:val="bottom"/>
                <w:hideMark/>
              </w:tcPr>
            </w:tcPrChange>
          </w:tcPr>
          <w:p w14:paraId="15715352" w14:textId="77777777" w:rsidR="00C2714A" w:rsidRPr="00C2714A" w:rsidRDefault="00C2714A" w:rsidP="00C2714A">
            <w:pPr>
              <w:spacing w:after="0" w:line="240" w:lineRule="auto"/>
              <w:jc w:val="right"/>
              <w:rPr>
                <w:ins w:id="2410" w:author="Observatorio 02" w:date="2017-03-23T14:34:00Z"/>
                <w:rFonts w:eastAsia="Times New Roman"/>
                <w:sz w:val="22"/>
                <w:szCs w:val="22"/>
                <w:bdr w:val="none" w:sz="0" w:space="0" w:color="auto"/>
                <w:lang w:val="es-CL" w:eastAsia="es-CL"/>
              </w:rPr>
            </w:pPr>
            <w:ins w:id="2411" w:author="Observatorio 02" w:date="2017-03-23T14:34:00Z">
              <w:r w:rsidRPr="00C2714A">
                <w:rPr>
                  <w:rFonts w:eastAsia="Times New Roman"/>
                  <w:sz w:val="22"/>
                  <w:szCs w:val="22"/>
                  <w:bdr w:val="none" w:sz="0" w:space="0" w:color="auto"/>
                  <w:lang w:val="es-CL" w:eastAsia="es-CL"/>
                </w:rPr>
                <w:t>75,0</w:t>
              </w:r>
            </w:ins>
          </w:p>
        </w:tc>
      </w:tr>
      <w:tr w:rsidR="00C2714A" w:rsidRPr="00C2714A" w14:paraId="796555EE" w14:textId="77777777" w:rsidTr="00B8703C">
        <w:trPr>
          <w:trHeight w:val="272"/>
          <w:ins w:id="2412" w:author="Observatorio 02" w:date="2017-03-23T14:34:00Z"/>
          <w:trPrChange w:id="2413" w:author="Observatorio 02" w:date="2017-03-23T14:35:00Z">
            <w:trPr>
              <w:trHeight w:val="272"/>
            </w:trPr>
          </w:trPrChange>
        </w:trPr>
        <w:tc>
          <w:tcPr>
            <w:tcW w:w="5115" w:type="dxa"/>
            <w:tcBorders>
              <w:top w:val="nil"/>
              <w:left w:val="nil"/>
              <w:bottom w:val="nil"/>
              <w:right w:val="nil"/>
            </w:tcBorders>
            <w:shd w:val="clear" w:color="000000" w:fill="FFFFFF"/>
            <w:noWrap/>
            <w:vAlign w:val="bottom"/>
            <w:hideMark/>
            <w:tcPrChange w:id="2414" w:author="Observatorio 02" w:date="2017-03-23T14:35:00Z">
              <w:tcPr>
                <w:tcW w:w="5366" w:type="dxa"/>
                <w:tcBorders>
                  <w:top w:val="nil"/>
                  <w:left w:val="nil"/>
                  <w:bottom w:val="nil"/>
                  <w:right w:val="nil"/>
                </w:tcBorders>
                <w:shd w:val="clear" w:color="000000" w:fill="FFFFFF"/>
                <w:noWrap/>
                <w:vAlign w:val="bottom"/>
                <w:hideMark/>
              </w:tcPr>
            </w:tcPrChange>
          </w:tcPr>
          <w:p w14:paraId="15F73682" w14:textId="30BC5ECC" w:rsidR="00C2714A" w:rsidRPr="00C2714A" w:rsidRDefault="00C2714A" w:rsidP="00C2714A">
            <w:pPr>
              <w:spacing w:after="0" w:line="240" w:lineRule="auto"/>
              <w:rPr>
                <w:ins w:id="2415" w:author="Observatorio 02" w:date="2017-03-23T14:34:00Z"/>
                <w:rFonts w:eastAsia="Times New Roman"/>
                <w:sz w:val="22"/>
                <w:szCs w:val="22"/>
                <w:bdr w:val="none" w:sz="0" w:space="0" w:color="auto"/>
                <w:lang w:val="es-CL" w:eastAsia="es-CL"/>
              </w:rPr>
            </w:pPr>
            <w:ins w:id="2416"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permiso por maternidad/paternidad</w:t>
              </w:r>
            </w:ins>
          </w:p>
        </w:tc>
        <w:tc>
          <w:tcPr>
            <w:tcW w:w="678" w:type="dxa"/>
            <w:tcBorders>
              <w:top w:val="nil"/>
              <w:left w:val="nil"/>
              <w:bottom w:val="nil"/>
              <w:right w:val="nil"/>
            </w:tcBorders>
            <w:shd w:val="clear" w:color="000000" w:fill="FFFFFF"/>
            <w:noWrap/>
            <w:vAlign w:val="bottom"/>
            <w:hideMark/>
            <w:tcPrChange w:id="2417" w:author="Observatorio 02" w:date="2017-03-23T14:35:00Z">
              <w:tcPr>
                <w:tcW w:w="663" w:type="dxa"/>
                <w:tcBorders>
                  <w:top w:val="nil"/>
                  <w:left w:val="nil"/>
                  <w:bottom w:val="nil"/>
                  <w:right w:val="nil"/>
                </w:tcBorders>
                <w:shd w:val="clear" w:color="000000" w:fill="FFFFFF"/>
                <w:noWrap/>
                <w:vAlign w:val="bottom"/>
                <w:hideMark/>
              </w:tcPr>
            </w:tcPrChange>
          </w:tcPr>
          <w:p w14:paraId="47F2D060" w14:textId="77777777" w:rsidR="00C2714A" w:rsidRPr="00C2714A" w:rsidRDefault="00C2714A" w:rsidP="00C2714A">
            <w:pPr>
              <w:spacing w:after="0" w:line="240" w:lineRule="auto"/>
              <w:jc w:val="right"/>
              <w:rPr>
                <w:ins w:id="2418" w:author="Observatorio 02" w:date="2017-03-23T14:34:00Z"/>
                <w:rFonts w:eastAsia="Times New Roman"/>
                <w:sz w:val="22"/>
                <w:szCs w:val="22"/>
                <w:bdr w:val="none" w:sz="0" w:space="0" w:color="auto"/>
                <w:lang w:val="es-CL" w:eastAsia="es-CL"/>
              </w:rPr>
            </w:pPr>
            <w:ins w:id="2419" w:author="Observatorio 02" w:date="2017-03-23T14:34:00Z">
              <w:r w:rsidRPr="00C2714A">
                <w:rPr>
                  <w:rFonts w:eastAsia="Times New Roman"/>
                  <w:sz w:val="22"/>
                  <w:szCs w:val="22"/>
                  <w:bdr w:val="none" w:sz="0" w:space="0" w:color="auto"/>
                  <w:lang w:val="es-CL" w:eastAsia="es-CL"/>
                </w:rPr>
                <w:t>24,6</w:t>
              </w:r>
            </w:ins>
          </w:p>
        </w:tc>
        <w:tc>
          <w:tcPr>
            <w:tcW w:w="886" w:type="dxa"/>
            <w:tcBorders>
              <w:top w:val="nil"/>
              <w:left w:val="nil"/>
              <w:bottom w:val="nil"/>
              <w:right w:val="nil"/>
            </w:tcBorders>
            <w:shd w:val="clear" w:color="000000" w:fill="FFFFFF"/>
            <w:noWrap/>
            <w:vAlign w:val="bottom"/>
            <w:hideMark/>
            <w:tcPrChange w:id="2420" w:author="Observatorio 02" w:date="2017-03-23T14:35:00Z">
              <w:tcPr>
                <w:tcW w:w="867" w:type="dxa"/>
                <w:tcBorders>
                  <w:top w:val="nil"/>
                  <w:left w:val="nil"/>
                  <w:bottom w:val="nil"/>
                  <w:right w:val="nil"/>
                </w:tcBorders>
                <w:shd w:val="clear" w:color="000000" w:fill="FFFFFF"/>
                <w:noWrap/>
                <w:vAlign w:val="bottom"/>
                <w:hideMark/>
              </w:tcPr>
            </w:tcPrChange>
          </w:tcPr>
          <w:p w14:paraId="4930C0BA" w14:textId="77777777" w:rsidR="00C2714A" w:rsidRPr="00C2714A" w:rsidRDefault="00C2714A" w:rsidP="00C2714A">
            <w:pPr>
              <w:spacing w:after="0" w:line="240" w:lineRule="auto"/>
              <w:jc w:val="right"/>
              <w:rPr>
                <w:ins w:id="2421" w:author="Observatorio 02" w:date="2017-03-23T14:34:00Z"/>
                <w:rFonts w:eastAsia="Times New Roman"/>
                <w:sz w:val="22"/>
                <w:szCs w:val="22"/>
                <w:bdr w:val="none" w:sz="0" w:space="0" w:color="auto"/>
                <w:lang w:val="es-CL" w:eastAsia="es-CL"/>
              </w:rPr>
            </w:pPr>
            <w:ins w:id="2422" w:author="Observatorio 02" w:date="2017-03-23T14:34:00Z">
              <w:r w:rsidRPr="00C2714A">
                <w:rPr>
                  <w:rFonts w:eastAsia="Times New Roman"/>
                  <w:sz w:val="22"/>
                  <w:szCs w:val="22"/>
                  <w:bdr w:val="none" w:sz="0" w:space="0" w:color="auto"/>
                  <w:lang w:val="es-CL" w:eastAsia="es-CL"/>
                </w:rPr>
                <w:t>65,5</w:t>
              </w:r>
            </w:ins>
          </w:p>
        </w:tc>
        <w:tc>
          <w:tcPr>
            <w:tcW w:w="910" w:type="dxa"/>
            <w:tcBorders>
              <w:top w:val="nil"/>
              <w:left w:val="nil"/>
              <w:bottom w:val="nil"/>
              <w:right w:val="nil"/>
            </w:tcBorders>
            <w:shd w:val="clear" w:color="000000" w:fill="FFFFFF"/>
            <w:noWrap/>
            <w:vAlign w:val="bottom"/>
            <w:hideMark/>
            <w:tcPrChange w:id="2423" w:author="Observatorio 02" w:date="2017-03-23T14:35:00Z">
              <w:tcPr>
                <w:tcW w:w="891" w:type="dxa"/>
                <w:tcBorders>
                  <w:top w:val="nil"/>
                  <w:left w:val="nil"/>
                  <w:bottom w:val="nil"/>
                  <w:right w:val="nil"/>
                </w:tcBorders>
                <w:shd w:val="clear" w:color="000000" w:fill="FFFFFF"/>
                <w:noWrap/>
                <w:vAlign w:val="bottom"/>
                <w:hideMark/>
              </w:tcPr>
            </w:tcPrChange>
          </w:tcPr>
          <w:p w14:paraId="6E5E6ED8" w14:textId="77777777" w:rsidR="00C2714A" w:rsidRPr="00C2714A" w:rsidRDefault="00C2714A" w:rsidP="00C2714A">
            <w:pPr>
              <w:spacing w:after="0" w:line="240" w:lineRule="auto"/>
              <w:jc w:val="right"/>
              <w:rPr>
                <w:ins w:id="2424" w:author="Observatorio 02" w:date="2017-03-23T14:34:00Z"/>
                <w:rFonts w:eastAsia="Times New Roman"/>
                <w:sz w:val="22"/>
                <w:szCs w:val="22"/>
                <w:bdr w:val="none" w:sz="0" w:space="0" w:color="auto"/>
                <w:lang w:val="es-CL" w:eastAsia="es-CL"/>
              </w:rPr>
            </w:pPr>
            <w:ins w:id="2425" w:author="Observatorio 02" w:date="2017-03-23T14:34:00Z">
              <w:r w:rsidRPr="00C2714A">
                <w:rPr>
                  <w:rFonts w:eastAsia="Times New Roman"/>
                  <w:sz w:val="22"/>
                  <w:szCs w:val="22"/>
                  <w:bdr w:val="none" w:sz="0" w:space="0" w:color="auto"/>
                  <w:lang w:val="es-CL" w:eastAsia="es-CL"/>
                </w:rPr>
                <w:t>66,5</w:t>
              </w:r>
            </w:ins>
          </w:p>
        </w:tc>
        <w:tc>
          <w:tcPr>
            <w:tcW w:w="788" w:type="dxa"/>
            <w:tcBorders>
              <w:top w:val="nil"/>
              <w:left w:val="nil"/>
              <w:bottom w:val="nil"/>
              <w:right w:val="nil"/>
            </w:tcBorders>
            <w:shd w:val="clear" w:color="000000" w:fill="FFFFFF"/>
            <w:noWrap/>
            <w:vAlign w:val="bottom"/>
            <w:hideMark/>
            <w:tcPrChange w:id="2426" w:author="Observatorio 02" w:date="2017-03-23T14:35:00Z">
              <w:tcPr>
                <w:tcW w:w="771" w:type="dxa"/>
                <w:tcBorders>
                  <w:top w:val="nil"/>
                  <w:left w:val="nil"/>
                  <w:bottom w:val="nil"/>
                  <w:right w:val="nil"/>
                </w:tcBorders>
                <w:shd w:val="clear" w:color="000000" w:fill="FFFFFF"/>
                <w:noWrap/>
                <w:vAlign w:val="bottom"/>
                <w:hideMark/>
              </w:tcPr>
            </w:tcPrChange>
          </w:tcPr>
          <w:p w14:paraId="37CF350D" w14:textId="77777777" w:rsidR="00C2714A" w:rsidRPr="00C2714A" w:rsidRDefault="00C2714A" w:rsidP="00C2714A">
            <w:pPr>
              <w:spacing w:after="0" w:line="240" w:lineRule="auto"/>
              <w:jc w:val="right"/>
              <w:rPr>
                <w:ins w:id="2427" w:author="Observatorio 02" w:date="2017-03-23T14:34:00Z"/>
                <w:rFonts w:eastAsia="Times New Roman"/>
                <w:sz w:val="22"/>
                <w:szCs w:val="22"/>
                <w:bdr w:val="none" w:sz="0" w:space="0" w:color="auto"/>
                <w:lang w:val="es-CL" w:eastAsia="es-CL"/>
              </w:rPr>
            </w:pPr>
            <w:ins w:id="2428" w:author="Observatorio 02" w:date="2017-03-23T14:34:00Z">
              <w:r w:rsidRPr="00C2714A">
                <w:rPr>
                  <w:rFonts w:eastAsia="Times New Roman"/>
                  <w:sz w:val="22"/>
                  <w:szCs w:val="22"/>
                  <w:bdr w:val="none" w:sz="0" w:space="0" w:color="auto"/>
                  <w:lang w:val="es-CL" w:eastAsia="es-CL"/>
                </w:rPr>
                <w:t>74,2</w:t>
              </w:r>
            </w:ins>
          </w:p>
        </w:tc>
        <w:tc>
          <w:tcPr>
            <w:tcW w:w="703" w:type="dxa"/>
            <w:tcBorders>
              <w:top w:val="nil"/>
              <w:left w:val="nil"/>
              <w:bottom w:val="nil"/>
              <w:right w:val="nil"/>
            </w:tcBorders>
            <w:shd w:val="clear" w:color="000000" w:fill="FFFFFF"/>
            <w:noWrap/>
            <w:vAlign w:val="bottom"/>
            <w:hideMark/>
            <w:tcPrChange w:id="2429" w:author="Observatorio 02" w:date="2017-03-23T14:35:00Z">
              <w:tcPr>
                <w:tcW w:w="688" w:type="dxa"/>
                <w:tcBorders>
                  <w:top w:val="nil"/>
                  <w:left w:val="nil"/>
                  <w:bottom w:val="nil"/>
                  <w:right w:val="nil"/>
                </w:tcBorders>
                <w:shd w:val="clear" w:color="000000" w:fill="FFFFFF"/>
                <w:noWrap/>
                <w:vAlign w:val="bottom"/>
                <w:hideMark/>
              </w:tcPr>
            </w:tcPrChange>
          </w:tcPr>
          <w:p w14:paraId="233312CF" w14:textId="77777777" w:rsidR="00C2714A" w:rsidRPr="00C2714A" w:rsidRDefault="00C2714A" w:rsidP="00C2714A">
            <w:pPr>
              <w:spacing w:after="0" w:line="240" w:lineRule="auto"/>
              <w:jc w:val="right"/>
              <w:rPr>
                <w:ins w:id="2430" w:author="Observatorio 02" w:date="2017-03-23T14:34:00Z"/>
                <w:rFonts w:eastAsia="Times New Roman"/>
                <w:sz w:val="22"/>
                <w:szCs w:val="22"/>
                <w:bdr w:val="none" w:sz="0" w:space="0" w:color="auto"/>
                <w:lang w:val="es-CL" w:eastAsia="es-CL"/>
              </w:rPr>
            </w:pPr>
            <w:ins w:id="2431" w:author="Observatorio 02" w:date="2017-03-23T14:34:00Z">
              <w:r w:rsidRPr="00C2714A">
                <w:rPr>
                  <w:rFonts w:eastAsia="Times New Roman"/>
                  <w:sz w:val="22"/>
                  <w:szCs w:val="22"/>
                  <w:bdr w:val="none" w:sz="0" w:space="0" w:color="auto"/>
                  <w:lang w:val="es-CL" w:eastAsia="es-CL"/>
                </w:rPr>
                <w:t>59,1</w:t>
              </w:r>
            </w:ins>
          </w:p>
        </w:tc>
      </w:tr>
      <w:tr w:rsidR="00C2714A" w:rsidRPr="00C2714A" w14:paraId="3D74E4BE" w14:textId="77777777" w:rsidTr="00B8703C">
        <w:trPr>
          <w:trHeight w:val="272"/>
          <w:ins w:id="2432" w:author="Observatorio 02" w:date="2017-03-23T14:34:00Z"/>
          <w:trPrChange w:id="2433" w:author="Observatorio 02" w:date="2017-03-23T14:35:00Z">
            <w:trPr>
              <w:trHeight w:val="272"/>
            </w:trPr>
          </w:trPrChange>
        </w:trPr>
        <w:tc>
          <w:tcPr>
            <w:tcW w:w="5115" w:type="dxa"/>
            <w:tcBorders>
              <w:top w:val="nil"/>
              <w:left w:val="nil"/>
              <w:bottom w:val="single" w:sz="8" w:space="0" w:color="000000"/>
              <w:right w:val="nil"/>
            </w:tcBorders>
            <w:shd w:val="clear" w:color="000000" w:fill="FFFFFF"/>
            <w:noWrap/>
            <w:vAlign w:val="bottom"/>
            <w:hideMark/>
            <w:tcPrChange w:id="2434" w:author="Observatorio 02" w:date="2017-03-23T14:35:00Z">
              <w:tcPr>
                <w:tcW w:w="5366" w:type="dxa"/>
                <w:tcBorders>
                  <w:top w:val="nil"/>
                  <w:left w:val="nil"/>
                  <w:bottom w:val="single" w:sz="8" w:space="0" w:color="000000"/>
                  <w:right w:val="nil"/>
                </w:tcBorders>
                <w:shd w:val="clear" w:color="000000" w:fill="FFFFFF"/>
                <w:noWrap/>
                <w:vAlign w:val="bottom"/>
                <w:hideMark/>
              </w:tcPr>
            </w:tcPrChange>
          </w:tcPr>
          <w:p w14:paraId="3F9E7748" w14:textId="7A07FE6F" w:rsidR="00C2714A" w:rsidRPr="00C2714A" w:rsidRDefault="00C2714A" w:rsidP="00C2714A">
            <w:pPr>
              <w:spacing w:after="0" w:line="240" w:lineRule="auto"/>
              <w:rPr>
                <w:ins w:id="2435" w:author="Observatorio 02" w:date="2017-03-23T14:34:00Z"/>
                <w:rFonts w:eastAsia="Times New Roman"/>
                <w:sz w:val="22"/>
                <w:szCs w:val="22"/>
                <w:bdr w:val="none" w:sz="0" w:space="0" w:color="auto"/>
                <w:lang w:val="es-CL" w:eastAsia="es-CL"/>
              </w:rPr>
            </w:pPr>
            <w:ins w:id="2436" w:author="Observatorio 02" w:date="2017-03-23T14:34:00Z">
              <w:r w:rsidRPr="00C2714A">
                <w:rPr>
                  <w:rFonts w:eastAsia="Times New Roman"/>
                  <w:sz w:val="22"/>
                  <w:szCs w:val="22"/>
                  <w:bdr w:val="none" w:sz="0" w:space="0" w:color="auto"/>
                  <w:lang w:val="es-CL" w:eastAsia="es-CL"/>
                </w:rPr>
                <w:t xml:space="preserve"> % de </w:t>
              </w:r>
              <w:r>
                <w:rPr>
                  <w:rFonts w:eastAsia="Times New Roman"/>
                  <w:sz w:val="22"/>
                  <w:szCs w:val="22"/>
                  <w:bdr w:val="none" w:sz="0" w:space="0" w:color="auto"/>
                  <w:lang w:val="es-CL" w:eastAsia="es-CL"/>
                </w:rPr>
                <w:t>ocupados</w:t>
              </w:r>
              <w:r w:rsidRPr="00C2714A">
                <w:rPr>
                  <w:rFonts w:eastAsia="Times New Roman"/>
                  <w:sz w:val="22"/>
                  <w:szCs w:val="22"/>
                  <w:bdr w:val="none" w:sz="0" w:space="0" w:color="auto"/>
                  <w:lang w:val="es-CL" w:eastAsia="es-CL"/>
                </w:rPr>
                <w:t xml:space="preserve"> con servicio de guarderías infantiles</w:t>
              </w:r>
            </w:ins>
          </w:p>
        </w:tc>
        <w:tc>
          <w:tcPr>
            <w:tcW w:w="678" w:type="dxa"/>
            <w:tcBorders>
              <w:top w:val="nil"/>
              <w:left w:val="nil"/>
              <w:bottom w:val="single" w:sz="8" w:space="0" w:color="000000"/>
              <w:right w:val="nil"/>
            </w:tcBorders>
            <w:shd w:val="clear" w:color="000000" w:fill="FFFFFF"/>
            <w:noWrap/>
            <w:vAlign w:val="bottom"/>
            <w:hideMark/>
            <w:tcPrChange w:id="2437" w:author="Observatorio 02" w:date="2017-03-23T14:35:00Z">
              <w:tcPr>
                <w:tcW w:w="663" w:type="dxa"/>
                <w:tcBorders>
                  <w:top w:val="nil"/>
                  <w:left w:val="nil"/>
                  <w:bottom w:val="single" w:sz="8" w:space="0" w:color="000000"/>
                  <w:right w:val="nil"/>
                </w:tcBorders>
                <w:shd w:val="clear" w:color="000000" w:fill="FFFFFF"/>
                <w:noWrap/>
                <w:vAlign w:val="bottom"/>
                <w:hideMark/>
              </w:tcPr>
            </w:tcPrChange>
          </w:tcPr>
          <w:p w14:paraId="3D52EDAF" w14:textId="77777777" w:rsidR="00C2714A" w:rsidRPr="00C2714A" w:rsidRDefault="00C2714A" w:rsidP="00C2714A">
            <w:pPr>
              <w:spacing w:after="0" w:line="240" w:lineRule="auto"/>
              <w:jc w:val="right"/>
              <w:rPr>
                <w:ins w:id="2438" w:author="Observatorio 02" w:date="2017-03-23T14:34:00Z"/>
                <w:rFonts w:eastAsia="Times New Roman"/>
                <w:sz w:val="22"/>
                <w:szCs w:val="22"/>
                <w:bdr w:val="none" w:sz="0" w:space="0" w:color="auto"/>
                <w:lang w:val="es-CL" w:eastAsia="es-CL"/>
              </w:rPr>
            </w:pPr>
            <w:ins w:id="2439" w:author="Observatorio 02" w:date="2017-03-23T14:34:00Z">
              <w:r w:rsidRPr="00C2714A">
                <w:rPr>
                  <w:rFonts w:eastAsia="Times New Roman"/>
                  <w:sz w:val="22"/>
                  <w:szCs w:val="22"/>
                  <w:bdr w:val="none" w:sz="0" w:space="0" w:color="auto"/>
                  <w:lang w:val="es-CL" w:eastAsia="es-CL"/>
                </w:rPr>
                <w:t>1,0</w:t>
              </w:r>
            </w:ins>
          </w:p>
        </w:tc>
        <w:tc>
          <w:tcPr>
            <w:tcW w:w="886" w:type="dxa"/>
            <w:tcBorders>
              <w:top w:val="nil"/>
              <w:left w:val="nil"/>
              <w:bottom w:val="single" w:sz="8" w:space="0" w:color="000000"/>
              <w:right w:val="nil"/>
            </w:tcBorders>
            <w:shd w:val="clear" w:color="000000" w:fill="FFFFFF"/>
            <w:noWrap/>
            <w:vAlign w:val="bottom"/>
            <w:hideMark/>
            <w:tcPrChange w:id="2440" w:author="Observatorio 02" w:date="2017-03-23T14:35:00Z">
              <w:tcPr>
                <w:tcW w:w="867" w:type="dxa"/>
                <w:tcBorders>
                  <w:top w:val="nil"/>
                  <w:left w:val="nil"/>
                  <w:bottom w:val="single" w:sz="8" w:space="0" w:color="000000"/>
                  <w:right w:val="nil"/>
                </w:tcBorders>
                <w:shd w:val="clear" w:color="000000" w:fill="FFFFFF"/>
                <w:noWrap/>
                <w:vAlign w:val="bottom"/>
                <w:hideMark/>
              </w:tcPr>
            </w:tcPrChange>
          </w:tcPr>
          <w:p w14:paraId="317514F6" w14:textId="77777777" w:rsidR="00C2714A" w:rsidRPr="00C2714A" w:rsidRDefault="00C2714A" w:rsidP="00C2714A">
            <w:pPr>
              <w:spacing w:after="0" w:line="240" w:lineRule="auto"/>
              <w:jc w:val="right"/>
              <w:rPr>
                <w:ins w:id="2441" w:author="Observatorio 02" w:date="2017-03-23T14:34:00Z"/>
                <w:rFonts w:eastAsia="Times New Roman"/>
                <w:sz w:val="22"/>
                <w:szCs w:val="22"/>
                <w:bdr w:val="none" w:sz="0" w:space="0" w:color="auto"/>
                <w:lang w:val="es-CL" w:eastAsia="es-CL"/>
              </w:rPr>
            </w:pPr>
            <w:ins w:id="2442" w:author="Observatorio 02" w:date="2017-03-23T14:34:00Z">
              <w:r w:rsidRPr="00C2714A">
                <w:rPr>
                  <w:rFonts w:eastAsia="Times New Roman"/>
                  <w:sz w:val="22"/>
                  <w:szCs w:val="22"/>
                  <w:bdr w:val="none" w:sz="0" w:space="0" w:color="auto"/>
                  <w:lang w:val="es-CL" w:eastAsia="es-CL"/>
                </w:rPr>
                <w:t>3,8</w:t>
              </w:r>
            </w:ins>
          </w:p>
        </w:tc>
        <w:tc>
          <w:tcPr>
            <w:tcW w:w="910" w:type="dxa"/>
            <w:tcBorders>
              <w:top w:val="nil"/>
              <w:left w:val="nil"/>
              <w:bottom w:val="single" w:sz="8" w:space="0" w:color="000000"/>
              <w:right w:val="nil"/>
            </w:tcBorders>
            <w:shd w:val="clear" w:color="000000" w:fill="FFFFFF"/>
            <w:noWrap/>
            <w:vAlign w:val="bottom"/>
            <w:hideMark/>
            <w:tcPrChange w:id="2443" w:author="Observatorio 02" w:date="2017-03-23T14:35:00Z">
              <w:tcPr>
                <w:tcW w:w="891" w:type="dxa"/>
                <w:tcBorders>
                  <w:top w:val="nil"/>
                  <w:left w:val="nil"/>
                  <w:bottom w:val="single" w:sz="8" w:space="0" w:color="000000"/>
                  <w:right w:val="nil"/>
                </w:tcBorders>
                <w:shd w:val="clear" w:color="000000" w:fill="FFFFFF"/>
                <w:noWrap/>
                <w:vAlign w:val="bottom"/>
                <w:hideMark/>
              </w:tcPr>
            </w:tcPrChange>
          </w:tcPr>
          <w:p w14:paraId="73B1F8A8" w14:textId="77777777" w:rsidR="00C2714A" w:rsidRPr="00C2714A" w:rsidRDefault="00C2714A" w:rsidP="00C2714A">
            <w:pPr>
              <w:spacing w:after="0" w:line="240" w:lineRule="auto"/>
              <w:jc w:val="right"/>
              <w:rPr>
                <w:ins w:id="2444" w:author="Observatorio 02" w:date="2017-03-23T14:34:00Z"/>
                <w:rFonts w:eastAsia="Times New Roman"/>
                <w:sz w:val="22"/>
                <w:szCs w:val="22"/>
                <w:bdr w:val="none" w:sz="0" w:space="0" w:color="auto"/>
                <w:lang w:val="es-CL" w:eastAsia="es-CL"/>
              </w:rPr>
            </w:pPr>
            <w:ins w:id="2445" w:author="Observatorio 02" w:date="2017-03-23T14:34:00Z">
              <w:r w:rsidRPr="00C2714A">
                <w:rPr>
                  <w:rFonts w:eastAsia="Times New Roman"/>
                  <w:sz w:val="22"/>
                  <w:szCs w:val="22"/>
                  <w:bdr w:val="none" w:sz="0" w:space="0" w:color="auto"/>
                  <w:lang w:val="es-CL" w:eastAsia="es-CL"/>
                </w:rPr>
                <w:t>7,1</w:t>
              </w:r>
            </w:ins>
          </w:p>
        </w:tc>
        <w:tc>
          <w:tcPr>
            <w:tcW w:w="788" w:type="dxa"/>
            <w:tcBorders>
              <w:top w:val="nil"/>
              <w:left w:val="nil"/>
              <w:bottom w:val="single" w:sz="8" w:space="0" w:color="000000"/>
              <w:right w:val="nil"/>
            </w:tcBorders>
            <w:shd w:val="clear" w:color="000000" w:fill="FFFFFF"/>
            <w:noWrap/>
            <w:vAlign w:val="bottom"/>
            <w:hideMark/>
            <w:tcPrChange w:id="2446" w:author="Observatorio 02" w:date="2017-03-23T14:35:00Z">
              <w:tcPr>
                <w:tcW w:w="771" w:type="dxa"/>
                <w:tcBorders>
                  <w:top w:val="nil"/>
                  <w:left w:val="nil"/>
                  <w:bottom w:val="single" w:sz="8" w:space="0" w:color="000000"/>
                  <w:right w:val="nil"/>
                </w:tcBorders>
                <w:shd w:val="clear" w:color="000000" w:fill="FFFFFF"/>
                <w:noWrap/>
                <w:vAlign w:val="bottom"/>
                <w:hideMark/>
              </w:tcPr>
            </w:tcPrChange>
          </w:tcPr>
          <w:p w14:paraId="0D9D3654" w14:textId="77777777" w:rsidR="00C2714A" w:rsidRPr="00C2714A" w:rsidRDefault="00C2714A" w:rsidP="00C2714A">
            <w:pPr>
              <w:spacing w:after="0" w:line="240" w:lineRule="auto"/>
              <w:jc w:val="right"/>
              <w:rPr>
                <w:ins w:id="2447" w:author="Observatorio 02" w:date="2017-03-23T14:34:00Z"/>
                <w:rFonts w:eastAsia="Times New Roman"/>
                <w:sz w:val="22"/>
                <w:szCs w:val="22"/>
                <w:bdr w:val="none" w:sz="0" w:space="0" w:color="auto"/>
                <w:lang w:val="es-CL" w:eastAsia="es-CL"/>
              </w:rPr>
            </w:pPr>
            <w:ins w:id="2448" w:author="Observatorio 02" w:date="2017-03-23T14:34:00Z">
              <w:r w:rsidRPr="00C2714A">
                <w:rPr>
                  <w:rFonts w:eastAsia="Times New Roman"/>
                  <w:sz w:val="22"/>
                  <w:szCs w:val="22"/>
                  <w:bdr w:val="none" w:sz="0" w:space="0" w:color="auto"/>
                  <w:lang w:val="es-CL" w:eastAsia="es-CL"/>
                </w:rPr>
                <w:t>10,5</w:t>
              </w:r>
            </w:ins>
          </w:p>
        </w:tc>
        <w:tc>
          <w:tcPr>
            <w:tcW w:w="703" w:type="dxa"/>
            <w:tcBorders>
              <w:top w:val="nil"/>
              <w:left w:val="nil"/>
              <w:bottom w:val="single" w:sz="8" w:space="0" w:color="000000"/>
              <w:right w:val="nil"/>
            </w:tcBorders>
            <w:shd w:val="clear" w:color="000000" w:fill="FFFFFF"/>
            <w:noWrap/>
            <w:vAlign w:val="bottom"/>
            <w:hideMark/>
            <w:tcPrChange w:id="2449" w:author="Observatorio 02" w:date="2017-03-23T14:35:00Z">
              <w:tcPr>
                <w:tcW w:w="688" w:type="dxa"/>
                <w:tcBorders>
                  <w:top w:val="nil"/>
                  <w:left w:val="nil"/>
                  <w:bottom w:val="single" w:sz="8" w:space="0" w:color="000000"/>
                  <w:right w:val="nil"/>
                </w:tcBorders>
                <w:shd w:val="clear" w:color="000000" w:fill="FFFFFF"/>
                <w:noWrap/>
                <w:vAlign w:val="bottom"/>
                <w:hideMark/>
              </w:tcPr>
            </w:tcPrChange>
          </w:tcPr>
          <w:p w14:paraId="6339DA34" w14:textId="77777777" w:rsidR="00C2714A" w:rsidRPr="00C2714A" w:rsidRDefault="00C2714A" w:rsidP="00C2714A">
            <w:pPr>
              <w:spacing w:after="0" w:line="240" w:lineRule="auto"/>
              <w:jc w:val="right"/>
              <w:rPr>
                <w:ins w:id="2450" w:author="Observatorio 02" w:date="2017-03-23T14:34:00Z"/>
                <w:rFonts w:eastAsia="Times New Roman"/>
                <w:sz w:val="22"/>
                <w:szCs w:val="22"/>
                <w:bdr w:val="none" w:sz="0" w:space="0" w:color="auto"/>
                <w:lang w:val="es-CL" w:eastAsia="es-CL"/>
              </w:rPr>
            </w:pPr>
            <w:ins w:id="2451" w:author="Observatorio 02" w:date="2017-03-23T14:34:00Z">
              <w:r w:rsidRPr="00C2714A">
                <w:rPr>
                  <w:rFonts w:eastAsia="Times New Roman"/>
                  <w:sz w:val="22"/>
                  <w:szCs w:val="22"/>
                  <w:bdr w:val="none" w:sz="0" w:space="0" w:color="auto"/>
                  <w:lang w:val="es-CL" w:eastAsia="es-CL"/>
                </w:rPr>
                <w:t>5,8</w:t>
              </w:r>
            </w:ins>
          </w:p>
        </w:tc>
      </w:tr>
    </w:tbl>
    <w:p w14:paraId="0D5E28A2" w14:textId="223DFBA4" w:rsidR="00E2114D" w:rsidRPr="00C2714A" w:rsidRDefault="00E2114D" w:rsidP="00E2114D">
      <w:pPr>
        <w:spacing w:after="0" w:line="276" w:lineRule="auto"/>
        <w:jc w:val="both"/>
        <w:rPr>
          <w:ins w:id="2452" w:author="Observatorio 02" w:date="2017-03-16T11:20:00Z"/>
          <w:rFonts w:eastAsia="Times New Roman"/>
          <w:color w:val="323E4F" w:themeColor="text2" w:themeShade="BF"/>
          <w:sz w:val="20"/>
          <w:lang w:val="es-CL"/>
          <w:rPrChange w:id="2453" w:author="Observatorio 02" w:date="2017-03-23T14:31:00Z">
            <w:rPr>
              <w:ins w:id="2454" w:author="Observatorio 02" w:date="2017-03-16T11:20:00Z"/>
              <w:rFonts w:eastAsia="Times New Roman"/>
              <w:lang w:val="es-CL"/>
            </w:rPr>
          </w:rPrChange>
        </w:rPr>
      </w:pPr>
      <w:ins w:id="2455" w:author="Observatorio 02" w:date="2017-03-16T11:20:00Z">
        <w:r w:rsidRPr="00C2714A">
          <w:rPr>
            <w:rFonts w:eastAsia="Times New Roman"/>
            <w:color w:val="323E4F" w:themeColor="text2" w:themeShade="BF"/>
            <w:sz w:val="20"/>
            <w:lang w:val="es-CL"/>
            <w:rPrChange w:id="2456" w:author="Observatorio 02" w:date="2017-03-23T14:31:00Z">
              <w:rPr>
                <w:rFonts w:eastAsia="Times New Roman"/>
                <w:lang w:val="es-CL"/>
              </w:rPr>
            </w:rPrChange>
          </w:rPr>
          <w:t>Nota 1: El tamaño de empresas se define a partir del número de trabajadores. Microempresas, entre 1 y 9 trabajadores; Pequeña, entre 10 y 49 trabajadores; Mediana, entre 50 y 199 trabajadores; Grande, más de 200 trabajadores.</w:t>
        </w:r>
      </w:ins>
    </w:p>
    <w:p w14:paraId="7DAF6510" w14:textId="77777777" w:rsidR="00B8703C" w:rsidRPr="009A4B23" w:rsidRDefault="00B8703C" w:rsidP="00B8703C">
      <w:pPr>
        <w:spacing w:after="0" w:line="276" w:lineRule="auto"/>
        <w:jc w:val="both"/>
        <w:rPr>
          <w:ins w:id="2457" w:author="Observatorio 02" w:date="2017-04-17T12:00:00Z"/>
          <w:rFonts w:eastAsia="Times New Roman"/>
          <w:color w:val="323E4F" w:themeColor="text2" w:themeShade="BF"/>
          <w:sz w:val="20"/>
          <w:lang w:val="es-CL"/>
        </w:rPr>
      </w:pPr>
      <w:ins w:id="2458" w:author="Observatorio 02" w:date="2017-04-17T12:00:00Z">
        <w:r w:rsidRPr="009A4B23">
          <w:rPr>
            <w:rFonts w:eastAsia="Times New Roman"/>
            <w:color w:val="323E4F" w:themeColor="text2" w:themeShade="BF"/>
            <w:sz w:val="20"/>
            <w:lang w:val="es-CL"/>
          </w:rPr>
          <w:lastRenderedPageBreak/>
          <w:t>Fuente: Elaboración propia conforme a ENE.</w:t>
        </w:r>
      </w:ins>
    </w:p>
    <w:p w14:paraId="1C19A9B7" w14:textId="030CC2C0" w:rsidR="00E2114D" w:rsidRDefault="00E2114D" w:rsidP="00737596">
      <w:pPr>
        <w:spacing w:after="0" w:line="276" w:lineRule="auto"/>
        <w:jc w:val="both"/>
        <w:rPr>
          <w:ins w:id="2459" w:author="Observatorio 02" w:date="2017-04-17T11:58:00Z"/>
          <w:rFonts w:eastAsia="Times New Roman"/>
          <w:lang w:val="es-CL"/>
        </w:rPr>
      </w:pPr>
    </w:p>
    <w:p w14:paraId="1B9802AA" w14:textId="11FAD9C1" w:rsidR="008D413D" w:rsidRDefault="008D413D" w:rsidP="00737596">
      <w:pPr>
        <w:spacing w:after="0" w:line="276" w:lineRule="auto"/>
        <w:jc w:val="both"/>
        <w:rPr>
          <w:ins w:id="2460" w:author="Observatorio 02" w:date="2017-04-17T11:58:00Z"/>
          <w:rFonts w:eastAsia="Times New Roman"/>
          <w:lang w:val="es-CL"/>
        </w:rPr>
      </w:pPr>
      <w:ins w:id="2461" w:author="Observatorio 02" w:date="2017-04-17T11:58:00Z">
        <w:r w:rsidRPr="008D413D">
          <w:rPr>
            <w:rFonts w:eastAsia="Times New Roman"/>
            <w:lang w:val="es-C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ins>
    </w:p>
    <w:p w14:paraId="77104A38" w14:textId="592BE53D" w:rsidR="008D413D" w:rsidRPr="00C2714A" w:rsidRDefault="008D413D" w:rsidP="00737596">
      <w:pPr>
        <w:spacing w:after="0" w:line="276" w:lineRule="auto"/>
        <w:jc w:val="both"/>
        <w:rPr>
          <w:ins w:id="2462" w:author="Observatorio 02" w:date="2017-03-16T11:13:00Z"/>
          <w:rFonts w:eastAsia="Times New Roman"/>
          <w:lang w:val="es-CL"/>
        </w:rPr>
      </w:pPr>
    </w:p>
    <w:p w14:paraId="24D63399" w14:textId="224AB8F9" w:rsidR="00DD5C2F" w:rsidRPr="00C2714A" w:rsidRDefault="007656C6" w:rsidP="00737596">
      <w:pPr>
        <w:spacing w:after="0" w:line="276" w:lineRule="auto"/>
        <w:jc w:val="both"/>
        <w:rPr>
          <w:ins w:id="2463" w:author="Observatorio 02" w:date="2017-03-16T14:02:00Z"/>
          <w:rFonts w:eastAsia="Times New Roman"/>
          <w:lang w:val="es-CL"/>
        </w:rPr>
      </w:pPr>
      <w:ins w:id="2464" w:author="Observatorio 02" w:date="2017-03-16T14:02:00Z">
        <w:r w:rsidRPr="00C2714A">
          <w:rPr>
            <w:rFonts w:eastAsia="Times New Roman"/>
            <w:lang w:val="es-CL"/>
          </w:rPr>
          <w:t xml:space="preserve">El Cuadro 9 muestra el porcentaje de los trabajadores del sector que </w:t>
        </w:r>
      </w:ins>
      <w:ins w:id="2465" w:author="Observatorio 02" w:date="2017-03-16T14:06:00Z">
        <w:r w:rsidR="001F550E" w:rsidRPr="00C2714A">
          <w:rPr>
            <w:rFonts w:eastAsia="Times New Roman"/>
            <w:lang w:val="es-CL"/>
          </w:rPr>
          <w:t xml:space="preserve">habitualmente </w:t>
        </w:r>
      </w:ins>
      <w:ins w:id="2466" w:author="Observatorio 02" w:date="2017-03-16T14:02:00Z">
        <w:r w:rsidRPr="00C2714A">
          <w:rPr>
            <w:rFonts w:eastAsia="Times New Roman"/>
            <w:lang w:val="es-CL"/>
          </w:rPr>
          <w:t xml:space="preserve">trabajan </w:t>
        </w:r>
      </w:ins>
      <w:ins w:id="2467" w:author="Observatorio 02" w:date="2017-03-16T14:06:00Z">
        <w:r w:rsidR="001F550E" w:rsidRPr="00C2714A">
          <w:rPr>
            <w:rFonts w:eastAsia="Times New Roman"/>
            <w:lang w:val="es-CL"/>
          </w:rPr>
          <w:t>más de 48 horas a la semana</w:t>
        </w:r>
      </w:ins>
      <w:ins w:id="2468" w:author="Observatorio 02" w:date="2017-03-16T14:07:00Z">
        <w:r w:rsidR="00E5571A" w:rsidRPr="00C2714A">
          <w:rPr>
            <w:rFonts w:eastAsia="Times New Roman"/>
            <w:lang w:val="es-CL"/>
          </w:rPr>
          <w:t xml:space="preserve"> (en adelante, “horas excesivas”)</w:t>
        </w:r>
      </w:ins>
      <w:ins w:id="2469" w:author="Observatorio 02" w:date="2017-03-16T14:06:00Z">
        <w:r w:rsidR="001F550E" w:rsidRPr="00C2714A">
          <w:rPr>
            <w:rFonts w:eastAsia="Times New Roman"/>
            <w:lang w:val="es-CL"/>
          </w:rPr>
          <w:t>.</w:t>
        </w:r>
      </w:ins>
      <w:ins w:id="2470" w:author="Observatorio 02" w:date="2017-03-16T14:07:00Z">
        <w:r w:rsidR="00666F3B" w:rsidRPr="00C2714A">
          <w:rPr>
            <w:rFonts w:eastAsia="Times New Roman"/>
            <w:lang w:val="es-CL"/>
          </w:rPr>
          <w:t xml:space="preserve"> Como se puede apreciar, el porcentaje sectorial es menor al nacional; pero no solo eso: tambi</w:t>
        </w:r>
      </w:ins>
      <w:ins w:id="2471" w:author="Observatorio 02" w:date="2017-03-16T14:08:00Z">
        <w:r w:rsidR="00666F3B" w:rsidRPr="00C2714A">
          <w:rPr>
            <w:rFonts w:eastAsia="Times New Roman"/>
            <w:lang w:val="es-CL"/>
          </w:rPr>
          <w:t xml:space="preserve">én se aprecia que el porcentaje sectorial es menor al nacional </w:t>
        </w:r>
        <w:r w:rsidR="005B28C8" w:rsidRPr="00C2714A">
          <w:rPr>
            <w:rFonts w:eastAsia="Times New Roman"/>
            <w:lang w:val="es-CL"/>
          </w:rPr>
          <w:t>entre los ocupados en empresas unipersonales, micro- y pequeñas, pero mayor entre los ocupados en empresas medianas y grandes.</w:t>
        </w:r>
      </w:ins>
    </w:p>
    <w:p w14:paraId="2C58BAB1" w14:textId="77777777" w:rsidR="007656C6" w:rsidRPr="00C2714A" w:rsidRDefault="007656C6" w:rsidP="00737596">
      <w:pPr>
        <w:spacing w:after="0" w:line="276" w:lineRule="auto"/>
        <w:jc w:val="both"/>
        <w:rPr>
          <w:ins w:id="2472" w:author="Observatorio 02" w:date="2017-03-16T11:21:00Z"/>
          <w:rFonts w:eastAsia="Times New Roman"/>
          <w:lang w:val="es-CL"/>
        </w:rPr>
      </w:pPr>
    </w:p>
    <w:p w14:paraId="7242284D" w14:textId="4A8DA127" w:rsidR="00E2114D" w:rsidRPr="00C2714A" w:rsidRDefault="00F732EE">
      <w:pPr>
        <w:spacing w:after="0" w:line="240" w:lineRule="auto"/>
        <w:jc w:val="both"/>
        <w:rPr>
          <w:ins w:id="2473" w:author="Observatorio 02" w:date="2017-03-16T11:21:00Z"/>
          <w:rFonts w:eastAsia="Times New Roman"/>
          <w:b/>
          <w:bCs/>
          <w:color w:val="323E4F" w:themeColor="text2" w:themeShade="BF"/>
          <w:szCs w:val="22"/>
          <w:bdr w:val="none" w:sz="0" w:space="0" w:color="auto"/>
          <w:lang w:val="es-CL" w:eastAsia="es-CL"/>
          <w:rPrChange w:id="2474" w:author="Observatorio 02" w:date="2017-03-23T14:31:00Z">
            <w:rPr>
              <w:ins w:id="2475" w:author="Observatorio 02" w:date="2017-03-16T11:21:00Z"/>
              <w:rFonts w:eastAsia="Times New Roman"/>
              <w:lang w:val="es-CL"/>
            </w:rPr>
          </w:rPrChange>
        </w:rPr>
        <w:pPrChange w:id="2476" w:author="Observatorio 02" w:date="2017-03-16T11:21:00Z">
          <w:pPr>
            <w:spacing w:after="0" w:line="276" w:lineRule="auto"/>
            <w:jc w:val="both"/>
          </w:pPr>
        </w:pPrChange>
      </w:pPr>
      <w:ins w:id="2477" w:author="Observatorio 02" w:date="2017-03-16T13:56:00Z">
        <w:r w:rsidRPr="00C2714A">
          <w:rPr>
            <w:rFonts w:eastAsia="Times New Roman"/>
            <w:b/>
            <w:bCs/>
            <w:color w:val="323E4F" w:themeColor="text2" w:themeShade="BF"/>
            <w:szCs w:val="22"/>
            <w:bdr w:val="none" w:sz="0" w:space="0" w:color="auto"/>
            <w:lang w:val="es-CL" w:eastAsia="es-CL"/>
            <w:rPrChange w:id="2478" w:author="Observatorio 02" w:date="2017-03-23T14:31:00Z">
              <w:rPr>
                <w:rFonts w:eastAsia="Times New Roman"/>
                <w:b/>
                <w:bCs/>
                <w:color w:val="1F3864" w:themeColor="accent5" w:themeShade="80"/>
                <w:szCs w:val="22"/>
                <w:bdr w:val="none" w:sz="0" w:space="0" w:color="auto"/>
                <w:lang w:val="es-CL" w:eastAsia="es-CL"/>
              </w:rPr>
            </w:rPrChange>
          </w:rPr>
          <w:t xml:space="preserve">Cuadro </w:t>
        </w:r>
      </w:ins>
      <w:ins w:id="2479" w:author="Observatorio 02" w:date="2017-03-16T11:21:00Z">
        <w:r w:rsidR="00E2114D" w:rsidRPr="00C2714A">
          <w:rPr>
            <w:rFonts w:eastAsia="Times New Roman"/>
            <w:b/>
            <w:bCs/>
            <w:color w:val="323E4F" w:themeColor="text2" w:themeShade="BF"/>
            <w:szCs w:val="22"/>
            <w:bdr w:val="none" w:sz="0" w:space="0" w:color="auto"/>
            <w:lang w:val="es-CL" w:eastAsia="es-CL"/>
            <w:rPrChange w:id="2480" w:author="Observatorio 02" w:date="2017-03-23T14:31:00Z">
              <w:rPr>
                <w:rFonts w:eastAsia="Times New Roman"/>
                <w:b/>
                <w:bCs/>
                <w:sz w:val="22"/>
                <w:szCs w:val="22"/>
                <w:bdr w:val="none" w:sz="0" w:space="0" w:color="auto"/>
                <w:lang w:val="es-CL" w:eastAsia="es-CL"/>
              </w:rPr>
            </w:rPrChange>
          </w:rPr>
          <w:t>9. Porcentaje de trabajadores del sector que trabajan horas excesivas (4</w:t>
        </w:r>
      </w:ins>
      <w:ins w:id="2481" w:author="Observatorio 02" w:date="2017-03-16T14:04:00Z">
        <w:r w:rsidR="00A93E84" w:rsidRPr="00C2714A">
          <w:rPr>
            <w:rFonts w:eastAsia="Times New Roman"/>
            <w:b/>
            <w:bCs/>
            <w:color w:val="323E4F" w:themeColor="text2" w:themeShade="BF"/>
            <w:szCs w:val="22"/>
            <w:bdr w:val="none" w:sz="0" w:space="0" w:color="auto"/>
            <w:lang w:val="es-CL" w:eastAsia="es-CL"/>
            <w:rPrChange w:id="2482" w:author="Observatorio 02" w:date="2017-03-23T14:31:00Z">
              <w:rPr>
                <w:rFonts w:eastAsia="Times New Roman"/>
                <w:b/>
                <w:bCs/>
                <w:color w:val="1F3864" w:themeColor="accent5" w:themeShade="80"/>
                <w:szCs w:val="22"/>
                <w:bdr w:val="none" w:sz="0" w:space="0" w:color="auto"/>
                <w:lang w:val="es-CL" w:eastAsia="es-CL"/>
              </w:rPr>
            </w:rPrChange>
          </w:rPr>
          <w:t>9</w:t>
        </w:r>
      </w:ins>
      <w:ins w:id="2483" w:author="Observatorio 02" w:date="2017-03-16T11:21:00Z">
        <w:r w:rsidR="00E2114D" w:rsidRPr="00C2714A">
          <w:rPr>
            <w:rFonts w:eastAsia="Times New Roman"/>
            <w:b/>
            <w:bCs/>
            <w:color w:val="323E4F" w:themeColor="text2" w:themeShade="BF"/>
            <w:szCs w:val="22"/>
            <w:bdr w:val="none" w:sz="0" w:space="0" w:color="auto"/>
            <w:lang w:val="es-CL" w:eastAsia="es-CL"/>
            <w:rPrChange w:id="2484" w:author="Observatorio 02" w:date="2017-03-23T14:31:00Z">
              <w:rPr>
                <w:rFonts w:eastAsia="Times New Roman"/>
                <w:b/>
                <w:bCs/>
                <w:sz w:val="22"/>
                <w:szCs w:val="22"/>
                <w:bdr w:val="none" w:sz="0" w:space="0" w:color="auto"/>
                <w:lang w:val="es-CL" w:eastAsia="es-CL"/>
              </w:rPr>
            </w:rPrChange>
          </w:rPr>
          <w:t xml:space="preserve"> horas o más) del sector, 2016</w:t>
        </w:r>
      </w:ins>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E2114D" w:rsidRPr="00C2714A" w14:paraId="02D7AC2F" w14:textId="77777777" w:rsidTr="00E2114D">
        <w:trPr>
          <w:trHeight w:val="300"/>
          <w:ins w:id="2485" w:author="Observatorio 02" w:date="2017-03-16T11:21:00Z"/>
        </w:trPr>
        <w:tc>
          <w:tcPr>
            <w:tcW w:w="960" w:type="dxa"/>
            <w:tcBorders>
              <w:top w:val="single" w:sz="8" w:space="0" w:color="000000"/>
              <w:left w:val="nil"/>
              <w:bottom w:val="single" w:sz="4" w:space="0" w:color="000000"/>
              <w:right w:val="nil"/>
            </w:tcBorders>
            <w:shd w:val="clear" w:color="000000" w:fill="FFFFFF"/>
            <w:noWrap/>
            <w:vAlign w:val="bottom"/>
            <w:hideMark/>
          </w:tcPr>
          <w:p w14:paraId="7A706BF8" w14:textId="77777777" w:rsidR="00E2114D" w:rsidRPr="00C2714A" w:rsidRDefault="00E2114D" w:rsidP="00E2114D">
            <w:pPr>
              <w:spacing w:after="0" w:line="240" w:lineRule="auto"/>
              <w:rPr>
                <w:ins w:id="2486" w:author="Observatorio 02" w:date="2017-03-16T11:21:00Z"/>
                <w:rFonts w:eastAsia="Times New Roman"/>
                <w:sz w:val="22"/>
                <w:szCs w:val="22"/>
                <w:bdr w:val="none" w:sz="0" w:space="0" w:color="auto"/>
                <w:lang w:val="es-CL" w:eastAsia="es-CL"/>
              </w:rPr>
            </w:pPr>
            <w:ins w:id="2487" w:author="Observatorio 02" w:date="2017-03-16T11:21:00Z">
              <w:r w:rsidRPr="00C2714A">
                <w:rPr>
                  <w:rFonts w:eastAsia="Times New Roman"/>
                  <w:sz w:val="22"/>
                  <w:szCs w:val="22"/>
                  <w:bdr w:val="none" w:sz="0" w:space="0" w:color="auto"/>
                  <w:lang w:val="es-CL" w:eastAsia="es-CL"/>
                </w:rPr>
                <w:t>Dominio</w:t>
              </w:r>
            </w:ins>
          </w:p>
        </w:tc>
        <w:tc>
          <w:tcPr>
            <w:tcW w:w="1216" w:type="dxa"/>
            <w:tcBorders>
              <w:top w:val="single" w:sz="8" w:space="0" w:color="000000"/>
              <w:left w:val="nil"/>
              <w:bottom w:val="single" w:sz="4" w:space="0" w:color="000000"/>
              <w:right w:val="nil"/>
            </w:tcBorders>
            <w:shd w:val="clear" w:color="000000" w:fill="FFFFFF"/>
            <w:noWrap/>
            <w:vAlign w:val="bottom"/>
            <w:hideMark/>
          </w:tcPr>
          <w:p w14:paraId="45EB0DCB" w14:textId="77777777" w:rsidR="00E2114D" w:rsidRPr="00C2714A" w:rsidRDefault="00E2114D" w:rsidP="00E2114D">
            <w:pPr>
              <w:spacing w:after="0" w:line="240" w:lineRule="auto"/>
              <w:jc w:val="right"/>
              <w:rPr>
                <w:ins w:id="2488" w:author="Observatorio 02" w:date="2017-03-16T11:21:00Z"/>
                <w:rFonts w:eastAsia="Times New Roman"/>
                <w:sz w:val="22"/>
                <w:szCs w:val="22"/>
                <w:bdr w:val="none" w:sz="0" w:space="0" w:color="auto"/>
                <w:lang w:val="es-CL" w:eastAsia="es-CL"/>
              </w:rPr>
            </w:pPr>
            <w:ins w:id="2489" w:author="Observatorio 02" w:date="2017-03-16T11:21:00Z">
              <w:r w:rsidRPr="00C2714A">
                <w:rPr>
                  <w:rFonts w:eastAsia="Times New Roman"/>
                  <w:sz w:val="22"/>
                  <w:szCs w:val="22"/>
                  <w:bdr w:val="none" w:sz="0" w:space="0" w:color="auto"/>
                  <w:lang w:val="es-CL" w:eastAsia="es-CL"/>
                </w:rPr>
                <w:t>Unipersonal</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657CF298" w14:textId="77777777" w:rsidR="00E2114D" w:rsidRPr="00C2714A" w:rsidRDefault="00E2114D" w:rsidP="00E2114D">
            <w:pPr>
              <w:spacing w:after="0" w:line="240" w:lineRule="auto"/>
              <w:jc w:val="right"/>
              <w:rPr>
                <w:ins w:id="2490" w:author="Observatorio 02" w:date="2017-03-16T11:21:00Z"/>
                <w:rFonts w:eastAsia="Times New Roman"/>
                <w:sz w:val="22"/>
                <w:szCs w:val="22"/>
                <w:bdr w:val="none" w:sz="0" w:space="0" w:color="auto"/>
                <w:lang w:val="es-CL" w:eastAsia="es-CL"/>
              </w:rPr>
            </w:pPr>
            <w:ins w:id="2491" w:author="Observatorio 02" w:date="2017-03-16T11:21:00Z">
              <w:r w:rsidRPr="00C2714A">
                <w:rPr>
                  <w:rFonts w:eastAsia="Times New Roman"/>
                  <w:sz w:val="22"/>
                  <w:szCs w:val="22"/>
                  <w:bdr w:val="none" w:sz="0" w:space="0" w:color="auto"/>
                  <w:lang w:val="es-CL" w:eastAsia="es-CL"/>
                </w:rPr>
                <w:t>Micro</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0573A6DC" w14:textId="77777777" w:rsidR="00E2114D" w:rsidRPr="00C2714A" w:rsidRDefault="00E2114D" w:rsidP="00E2114D">
            <w:pPr>
              <w:spacing w:after="0" w:line="240" w:lineRule="auto"/>
              <w:jc w:val="right"/>
              <w:rPr>
                <w:ins w:id="2492" w:author="Observatorio 02" w:date="2017-03-16T11:21:00Z"/>
                <w:rFonts w:eastAsia="Times New Roman"/>
                <w:sz w:val="22"/>
                <w:szCs w:val="22"/>
                <w:bdr w:val="none" w:sz="0" w:space="0" w:color="auto"/>
                <w:lang w:val="es-CL" w:eastAsia="es-CL"/>
              </w:rPr>
            </w:pPr>
            <w:ins w:id="2493" w:author="Observatorio 02" w:date="2017-03-16T11:21:00Z">
              <w:r w:rsidRPr="00C2714A">
                <w:rPr>
                  <w:rFonts w:eastAsia="Times New Roman"/>
                  <w:sz w:val="22"/>
                  <w:szCs w:val="22"/>
                  <w:bdr w:val="none" w:sz="0" w:space="0" w:color="auto"/>
                  <w:lang w:val="es-CL" w:eastAsia="es-CL"/>
                </w:rPr>
                <w:t>Pequeña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0D50024" w14:textId="77777777" w:rsidR="00E2114D" w:rsidRPr="00C2714A" w:rsidRDefault="00E2114D" w:rsidP="00E2114D">
            <w:pPr>
              <w:spacing w:after="0" w:line="240" w:lineRule="auto"/>
              <w:jc w:val="right"/>
              <w:rPr>
                <w:ins w:id="2494" w:author="Observatorio 02" w:date="2017-03-16T11:21:00Z"/>
                <w:rFonts w:eastAsia="Times New Roman"/>
                <w:sz w:val="22"/>
                <w:szCs w:val="22"/>
                <w:bdr w:val="none" w:sz="0" w:space="0" w:color="auto"/>
                <w:lang w:val="es-CL" w:eastAsia="es-CL"/>
              </w:rPr>
            </w:pPr>
            <w:ins w:id="2495" w:author="Observatorio 02" w:date="2017-03-16T11:21:00Z">
              <w:r w:rsidRPr="00C2714A">
                <w:rPr>
                  <w:rFonts w:eastAsia="Times New Roman"/>
                  <w:sz w:val="22"/>
                  <w:szCs w:val="22"/>
                  <w:bdr w:val="none" w:sz="0" w:space="0" w:color="auto"/>
                  <w:lang w:val="es-CL" w:eastAsia="es-CL"/>
                </w:rPr>
                <w:t>Mediana</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6734416" w14:textId="77777777" w:rsidR="00E2114D" w:rsidRPr="00C2714A" w:rsidRDefault="00E2114D" w:rsidP="00E2114D">
            <w:pPr>
              <w:spacing w:after="0" w:line="240" w:lineRule="auto"/>
              <w:jc w:val="right"/>
              <w:rPr>
                <w:ins w:id="2496" w:author="Observatorio 02" w:date="2017-03-16T11:21:00Z"/>
                <w:rFonts w:eastAsia="Times New Roman"/>
                <w:sz w:val="22"/>
                <w:szCs w:val="22"/>
                <w:bdr w:val="none" w:sz="0" w:space="0" w:color="auto"/>
                <w:lang w:val="es-CL" w:eastAsia="es-CL"/>
              </w:rPr>
            </w:pPr>
            <w:ins w:id="2497" w:author="Observatorio 02" w:date="2017-03-16T11:21:00Z">
              <w:r w:rsidRPr="00C2714A">
                <w:rPr>
                  <w:rFonts w:eastAsia="Times New Roman"/>
                  <w:sz w:val="22"/>
                  <w:szCs w:val="22"/>
                  <w:bdr w:val="none" w:sz="0" w:space="0" w:color="auto"/>
                  <w:lang w:val="es-CL" w:eastAsia="es-CL"/>
                </w:rPr>
                <w:t>Grande</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4F07E61E" w14:textId="77777777" w:rsidR="00E2114D" w:rsidRPr="00C2714A" w:rsidRDefault="00E2114D" w:rsidP="00E2114D">
            <w:pPr>
              <w:spacing w:after="0" w:line="240" w:lineRule="auto"/>
              <w:jc w:val="right"/>
              <w:rPr>
                <w:ins w:id="2498" w:author="Observatorio 02" w:date="2017-03-16T11:21:00Z"/>
                <w:rFonts w:eastAsia="Times New Roman"/>
                <w:sz w:val="22"/>
                <w:szCs w:val="22"/>
                <w:bdr w:val="none" w:sz="0" w:space="0" w:color="auto"/>
                <w:lang w:val="es-CL" w:eastAsia="es-CL"/>
              </w:rPr>
            </w:pPr>
            <w:ins w:id="2499" w:author="Observatorio 02" w:date="2017-03-16T11:21:00Z">
              <w:r w:rsidRPr="00C2714A">
                <w:rPr>
                  <w:rFonts w:eastAsia="Times New Roman"/>
                  <w:sz w:val="22"/>
                  <w:szCs w:val="22"/>
                  <w:bdr w:val="none" w:sz="0" w:space="0" w:color="auto"/>
                  <w:lang w:val="es-CL" w:eastAsia="es-CL"/>
                </w:rPr>
                <w:t>ns/nr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7D13FCD7" w14:textId="77777777" w:rsidR="00E2114D" w:rsidRPr="00C2714A" w:rsidRDefault="00E2114D" w:rsidP="00E2114D">
            <w:pPr>
              <w:spacing w:after="0" w:line="240" w:lineRule="auto"/>
              <w:jc w:val="right"/>
              <w:rPr>
                <w:ins w:id="2500" w:author="Observatorio 02" w:date="2017-03-16T11:21:00Z"/>
                <w:rFonts w:eastAsia="Times New Roman"/>
                <w:sz w:val="22"/>
                <w:szCs w:val="22"/>
                <w:bdr w:val="none" w:sz="0" w:space="0" w:color="auto"/>
                <w:lang w:val="es-CL" w:eastAsia="es-CL"/>
              </w:rPr>
            </w:pPr>
            <w:ins w:id="2501" w:author="Observatorio 02" w:date="2017-03-16T11:21:00Z">
              <w:r w:rsidRPr="00C2714A">
                <w:rPr>
                  <w:rFonts w:eastAsia="Times New Roman"/>
                  <w:sz w:val="22"/>
                  <w:szCs w:val="22"/>
                  <w:bdr w:val="none" w:sz="0" w:space="0" w:color="auto"/>
                  <w:lang w:val="es-CL" w:eastAsia="es-CL"/>
                </w:rPr>
                <w:t>Total</w:t>
              </w:r>
            </w:ins>
          </w:p>
        </w:tc>
      </w:tr>
      <w:tr w:rsidR="00E2114D" w:rsidRPr="00C2714A" w14:paraId="07753B76" w14:textId="77777777" w:rsidTr="00E2114D">
        <w:trPr>
          <w:trHeight w:val="300"/>
          <w:ins w:id="2502" w:author="Observatorio 02" w:date="2017-03-16T11:21:00Z"/>
        </w:trPr>
        <w:tc>
          <w:tcPr>
            <w:tcW w:w="960" w:type="dxa"/>
            <w:tcBorders>
              <w:top w:val="nil"/>
              <w:left w:val="nil"/>
              <w:bottom w:val="nil"/>
              <w:right w:val="nil"/>
            </w:tcBorders>
            <w:shd w:val="clear" w:color="000000" w:fill="FFFFFF"/>
            <w:noWrap/>
            <w:vAlign w:val="bottom"/>
            <w:hideMark/>
          </w:tcPr>
          <w:p w14:paraId="26F54617" w14:textId="77777777" w:rsidR="00E2114D" w:rsidRPr="00C2714A" w:rsidRDefault="00E2114D" w:rsidP="00E2114D">
            <w:pPr>
              <w:spacing w:after="0" w:line="240" w:lineRule="auto"/>
              <w:rPr>
                <w:ins w:id="2503" w:author="Observatorio 02" w:date="2017-03-16T11:21:00Z"/>
                <w:rFonts w:eastAsia="Times New Roman"/>
                <w:sz w:val="22"/>
                <w:szCs w:val="22"/>
                <w:bdr w:val="none" w:sz="0" w:space="0" w:color="auto"/>
                <w:lang w:val="es-CL" w:eastAsia="es-CL"/>
              </w:rPr>
            </w:pPr>
            <w:ins w:id="2504" w:author="Observatorio 02" w:date="2017-03-16T11:21:00Z">
              <w:r w:rsidRPr="00C2714A">
                <w:rPr>
                  <w:rFonts w:eastAsia="Times New Roman"/>
                  <w:sz w:val="22"/>
                  <w:szCs w:val="22"/>
                  <w:bdr w:val="none" w:sz="0" w:space="0" w:color="auto"/>
                  <w:lang w:val="es-CL" w:eastAsia="es-CL"/>
                </w:rPr>
                <w:t>Sector</w:t>
              </w:r>
            </w:ins>
          </w:p>
        </w:tc>
        <w:tc>
          <w:tcPr>
            <w:tcW w:w="1216" w:type="dxa"/>
            <w:tcBorders>
              <w:top w:val="nil"/>
              <w:left w:val="nil"/>
              <w:bottom w:val="nil"/>
              <w:right w:val="nil"/>
            </w:tcBorders>
            <w:shd w:val="clear" w:color="000000" w:fill="FFFFFF"/>
            <w:noWrap/>
            <w:vAlign w:val="bottom"/>
            <w:hideMark/>
          </w:tcPr>
          <w:p w14:paraId="2A8EB0FB" w14:textId="77777777" w:rsidR="00E2114D" w:rsidRPr="00C2714A" w:rsidRDefault="00E2114D" w:rsidP="00E2114D">
            <w:pPr>
              <w:spacing w:after="0" w:line="240" w:lineRule="auto"/>
              <w:jc w:val="right"/>
              <w:rPr>
                <w:ins w:id="2505" w:author="Observatorio 02" w:date="2017-03-16T11:21:00Z"/>
                <w:rFonts w:eastAsia="Times New Roman"/>
                <w:sz w:val="22"/>
                <w:szCs w:val="22"/>
                <w:bdr w:val="none" w:sz="0" w:space="0" w:color="auto"/>
                <w:lang w:val="es-CL" w:eastAsia="es-CL"/>
              </w:rPr>
            </w:pPr>
            <w:ins w:id="2506" w:author="Observatorio 02" w:date="2017-03-16T11:21:00Z">
              <w:r w:rsidRPr="00C2714A">
                <w:rPr>
                  <w:rFonts w:eastAsia="Times New Roman"/>
                  <w:sz w:val="22"/>
                  <w:szCs w:val="22"/>
                  <w:bdr w:val="none" w:sz="0" w:space="0" w:color="auto"/>
                  <w:lang w:val="es-CL" w:eastAsia="es-CL"/>
                </w:rPr>
                <w:t>15,9</w:t>
              </w:r>
            </w:ins>
          </w:p>
        </w:tc>
        <w:tc>
          <w:tcPr>
            <w:tcW w:w="960" w:type="dxa"/>
            <w:tcBorders>
              <w:top w:val="nil"/>
              <w:left w:val="nil"/>
              <w:bottom w:val="nil"/>
              <w:right w:val="nil"/>
            </w:tcBorders>
            <w:shd w:val="clear" w:color="000000" w:fill="FFFFFF"/>
            <w:noWrap/>
            <w:vAlign w:val="bottom"/>
            <w:hideMark/>
          </w:tcPr>
          <w:p w14:paraId="3F2868BF" w14:textId="77777777" w:rsidR="00E2114D" w:rsidRPr="00C2714A" w:rsidRDefault="00E2114D" w:rsidP="00E2114D">
            <w:pPr>
              <w:spacing w:after="0" w:line="240" w:lineRule="auto"/>
              <w:jc w:val="right"/>
              <w:rPr>
                <w:ins w:id="2507" w:author="Observatorio 02" w:date="2017-03-16T11:21:00Z"/>
                <w:rFonts w:eastAsia="Times New Roman"/>
                <w:sz w:val="22"/>
                <w:szCs w:val="22"/>
                <w:bdr w:val="none" w:sz="0" w:space="0" w:color="auto"/>
                <w:lang w:val="es-CL" w:eastAsia="es-CL"/>
              </w:rPr>
            </w:pPr>
            <w:ins w:id="2508" w:author="Observatorio 02" w:date="2017-03-16T11:21:00Z">
              <w:r w:rsidRPr="00C2714A">
                <w:rPr>
                  <w:rFonts w:eastAsia="Times New Roman"/>
                  <w:sz w:val="22"/>
                  <w:szCs w:val="22"/>
                  <w:bdr w:val="none" w:sz="0" w:space="0" w:color="auto"/>
                  <w:lang w:val="es-CL" w:eastAsia="es-CL"/>
                </w:rPr>
                <w:t>14,4</w:t>
              </w:r>
            </w:ins>
          </w:p>
        </w:tc>
        <w:tc>
          <w:tcPr>
            <w:tcW w:w="960" w:type="dxa"/>
            <w:tcBorders>
              <w:top w:val="nil"/>
              <w:left w:val="nil"/>
              <w:bottom w:val="nil"/>
              <w:right w:val="nil"/>
            </w:tcBorders>
            <w:shd w:val="clear" w:color="000000" w:fill="FFFFFF"/>
            <w:noWrap/>
            <w:vAlign w:val="bottom"/>
            <w:hideMark/>
          </w:tcPr>
          <w:p w14:paraId="0C473FE1" w14:textId="77777777" w:rsidR="00E2114D" w:rsidRPr="00C2714A" w:rsidRDefault="00E2114D" w:rsidP="00E2114D">
            <w:pPr>
              <w:spacing w:after="0" w:line="240" w:lineRule="auto"/>
              <w:jc w:val="right"/>
              <w:rPr>
                <w:ins w:id="2509" w:author="Observatorio 02" w:date="2017-03-16T11:21:00Z"/>
                <w:rFonts w:eastAsia="Times New Roman"/>
                <w:sz w:val="22"/>
                <w:szCs w:val="22"/>
                <w:bdr w:val="none" w:sz="0" w:space="0" w:color="auto"/>
                <w:lang w:val="es-CL" w:eastAsia="es-CL"/>
              </w:rPr>
            </w:pPr>
            <w:ins w:id="2510" w:author="Observatorio 02" w:date="2017-03-16T11:21:00Z">
              <w:r w:rsidRPr="00C2714A">
                <w:rPr>
                  <w:rFonts w:eastAsia="Times New Roman"/>
                  <w:sz w:val="22"/>
                  <w:szCs w:val="22"/>
                  <w:bdr w:val="none" w:sz="0" w:space="0" w:color="auto"/>
                  <w:lang w:val="es-CL" w:eastAsia="es-CL"/>
                </w:rPr>
                <w:t>10,6</w:t>
              </w:r>
            </w:ins>
          </w:p>
        </w:tc>
        <w:tc>
          <w:tcPr>
            <w:tcW w:w="960" w:type="dxa"/>
            <w:tcBorders>
              <w:top w:val="nil"/>
              <w:left w:val="nil"/>
              <w:bottom w:val="nil"/>
              <w:right w:val="nil"/>
            </w:tcBorders>
            <w:shd w:val="clear" w:color="000000" w:fill="FFFFFF"/>
            <w:noWrap/>
            <w:vAlign w:val="bottom"/>
            <w:hideMark/>
          </w:tcPr>
          <w:p w14:paraId="246A6212" w14:textId="77777777" w:rsidR="00E2114D" w:rsidRPr="00C2714A" w:rsidRDefault="00E2114D" w:rsidP="00E2114D">
            <w:pPr>
              <w:spacing w:after="0" w:line="240" w:lineRule="auto"/>
              <w:jc w:val="right"/>
              <w:rPr>
                <w:ins w:id="2511" w:author="Observatorio 02" w:date="2017-03-16T11:21:00Z"/>
                <w:rFonts w:eastAsia="Times New Roman"/>
                <w:sz w:val="22"/>
                <w:szCs w:val="22"/>
                <w:bdr w:val="none" w:sz="0" w:space="0" w:color="auto"/>
                <w:lang w:val="es-CL" w:eastAsia="es-CL"/>
              </w:rPr>
            </w:pPr>
            <w:ins w:id="2512" w:author="Observatorio 02" w:date="2017-03-16T11:21:00Z">
              <w:r w:rsidRPr="00C2714A">
                <w:rPr>
                  <w:rFonts w:eastAsia="Times New Roman"/>
                  <w:sz w:val="22"/>
                  <w:szCs w:val="22"/>
                  <w:bdr w:val="none" w:sz="0" w:space="0" w:color="auto"/>
                  <w:lang w:val="es-CL" w:eastAsia="es-CL"/>
                </w:rPr>
                <w:t>9,7</w:t>
              </w:r>
            </w:ins>
          </w:p>
        </w:tc>
        <w:tc>
          <w:tcPr>
            <w:tcW w:w="960" w:type="dxa"/>
            <w:tcBorders>
              <w:top w:val="nil"/>
              <w:left w:val="nil"/>
              <w:bottom w:val="nil"/>
              <w:right w:val="nil"/>
            </w:tcBorders>
            <w:shd w:val="clear" w:color="000000" w:fill="FFFFFF"/>
            <w:noWrap/>
            <w:vAlign w:val="bottom"/>
            <w:hideMark/>
          </w:tcPr>
          <w:p w14:paraId="20412362" w14:textId="77777777" w:rsidR="00E2114D" w:rsidRPr="00C2714A" w:rsidRDefault="00E2114D" w:rsidP="00E2114D">
            <w:pPr>
              <w:spacing w:after="0" w:line="240" w:lineRule="auto"/>
              <w:jc w:val="right"/>
              <w:rPr>
                <w:ins w:id="2513" w:author="Observatorio 02" w:date="2017-03-16T11:21:00Z"/>
                <w:rFonts w:eastAsia="Times New Roman"/>
                <w:sz w:val="22"/>
                <w:szCs w:val="22"/>
                <w:bdr w:val="none" w:sz="0" w:space="0" w:color="auto"/>
                <w:lang w:val="es-CL" w:eastAsia="es-CL"/>
              </w:rPr>
            </w:pPr>
            <w:ins w:id="2514" w:author="Observatorio 02" w:date="2017-03-16T11:21:00Z">
              <w:r w:rsidRPr="00C2714A">
                <w:rPr>
                  <w:rFonts w:eastAsia="Times New Roman"/>
                  <w:sz w:val="22"/>
                  <w:szCs w:val="22"/>
                  <w:bdr w:val="none" w:sz="0" w:space="0" w:color="auto"/>
                  <w:lang w:val="es-CL" w:eastAsia="es-CL"/>
                </w:rPr>
                <w:t>11,6</w:t>
              </w:r>
            </w:ins>
          </w:p>
        </w:tc>
        <w:tc>
          <w:tcPr>
            <w:tcW w:w="960" w:type="dxa"/>
            <w:tcBorders>
              <w:top w:val="nil"/>
              <w:left w:val="nil"/>
              <w:bottom w:val="nil"/>
              <w:right w:val="nil"/>
            </w:tcBorders>
            <w:shd w:val="clear" w:color="000000" w:fill="FFFFFF"/>
            <w:noWrap/>
            <w:vAlign w:val="bottom"/>
            <w:hideMark/>
          </w:tcPr>
          <w:p w14:paraId="7DF72E14" w14:textId="77777777" w:rsidR="00E2114D" w:rsidRPr="00C2714A" w:rsidRDefault="00E2114D" w:rsidP="00E2114D">
            <w:pPr>
              <w:spacing w:after="0" w:line="240" w:lineRule="auto"/>
              <w:jc w:val="right"/>
              <w:rPr>
                <w:ins w:id="2515" w:author="Observatorio 02" w:date="2017-03-16T11:21:00Z"/>
                <w:rFonts w:eastAsia="Times New Roman"/>
                <w:sz w:val="22"/>
                <w:szCs w:val="22"/>
                <w:bdr w:val="none" w:sz="0" w:space="0" w:color="auto"/>
                <w:lang w:val="es-CL" w:eastAsia="es-CL"/>
              </w:rPr>
            </w:pPr>
            <w:ins w:id="2516" w:author="Observatorio 02" w:date="2017-03-16T11:21:00Z">
              <w:r w:rsidRPr="00C2714A">
                <w:rPr>
                  <w:rFonts w:eastAsia="Times New Roman"/>
                  <w:sz w:val="22"/>
                  <w:szCs w:val="22"/>
                  <w:bdr w:val="none" w:sz="0" w:space="0" w:color="auto"/>
                  <w:lang w:val="es-CL" w:eastAsia="es-CL"/>
                </w:rPr>
                <w:t xml:space="preserve"> --</w:t>
              </w:r>
            </w:ins>
          </w:p>
        </w:tc>
        <w:tc>
          <w:tcPr>
            <w:tcW w:w="960" w:type="dxa"/>
            <w:tcBorders>
              <w:top w:val="nil"/>
              <w:left w:val="nil"/>
              <w:bottom w:val="nil"/>
              <w:right w:val="nil"/>
            </w:tcBorders>
            <w:shd w:val="clear" w:color="000000" w:fill="FFFFFF"/>
            <w:noWrap/>
            <w:vAlign w:val="bottom"/>
            <w:hideMark/>
          </w:tcPr>
          <w:p w14:paraId="0EAFC069" w14:textId="77777777" w:rsidR="00E2114D" w:rsidRPr="00C2714A" w:rsidRDefault="00E2114D" w:rsidP="00E2114D">
            <w:pPr>
              <w:spacing w:after="0" w:line="240" w:lineRule="auto"/>
              <w:jc w:val="right"/>
              <w:rPr>
                <w:ins w:id="2517" w:author="Observatorio 02" w:date="2017-03-16T11:21:00Z"/>
                <w:rFonts w:eastAsia="Times New Roman"/>
                <w:sz w:val="22"/>
                <w:szCs w:val="22"/>
                <w:bdr w:val="none" w:sz="0" w:space="0" w:color="auto"/>
                <w:lang w:val="es-CL" w:eastAsia="es-CL"/>
              </w:rPr>
            </w:pPr>
            <w:ins w:id="2518" w:author="Observatorio 02" w:date="2017-03-16T11:21:00Z">
              <w:r w:rsidRPr="00C2714A">
                <w:rPr>
                  <w:rFonts w:eastAsia="Times New Roman"/>
                  <w:sz w:val="22"/>
                  <w:szCs w:val="22"/>
                  <w:bdr w:val="none" w:sz="0" w:space="0" w:color="auto"/>
                  <w:lang w:val="es-CL" w:eastAsia="es-CL"/>
                </w:rPr>
                <w:t>12,7</w:t>
              </w:r>
            </w:ins>
          </w:p>
        </w:tc>
      </w:tr>
      <w:tr w:rsidR="00E2114D" w:rsidRPr="00C2714A" w14:paraId="325A306E" w14:textId="77777777" w:rsidTr="00E2114D">
        <w:trPr>
          <w:trHeight w:val="300"/>
          <w:ins w:id="2519" w:author="Observatorio 02" w:date="2017-03-16T11:21:00Z"/>
        </w:trPr>
        <w:tc>
          <w:tcPr>
            <w:tcW w:w="960" w:type="dxa"/>
            <w:tcBorders>
              <w:top w:val="nil"/>
              <w:left w:val="nil"/>
              <w:bottom w:val="single" w:sz="8" w:space="0" w:color="000000"/>
              <w:right w:val="nil"/>
            </w:tcBorders>
            <w:shd w:val="clear" w:color="000000" w:fill="FFFFFF"/>
            <w:noWrap/>
            <w:vAlign w:val="bottom"/>
            <w:hideMark/>
          </w:tcPr>
          <w:p w14:paraId="3776E400" w14:textId="77777777" w:rsidR="00E2114D" w:rsidRPr="00C2714A" w:rsidRDefault="00E2114D" w:rsidP="00E2114D">
            <w:pPr>
              <w:spacing w:after="0" w:line="240" w:lineRule="auto"/>
              <w:rPr>
                <w:ins w:id="2520" w:author="Observatorio 02" w:date="2017-03-16T11:21:00Z"/>
                <w:rFonts w:eastAsia="Times New Roman"/>
                <w:sz w:val="22"/>
                <w:szCs w:val="22"/>
                <w:bdr w:val="none" w:sz="0" w:space="0" w:color="auto"/>
                <w:lang w:val="es-CL" w:eastAsia="es-CL"/>
              </w:rPr>
            </w:pPr>
            <w:ins w:id="2521" w:author="Observatorio 02" w:date="2017-03-16T11:21:00Z">
              <w:r w:rsidRPr="00C2714A">
                <w:rPr>
                  <w:rFonts w:eastAsia="Times New Roman"/>
                  <w:sz w:val="22"/>
                  <w:szCs w:val="22"/>
                  <w:bdr w:val="none" w:sz="0" w:space="0" w:color="auto"/>
                  <w:lang w:val="es-CL" w:eastAsia="es-CL"/>
                </w:rPr>
                <w:t>Nacional</w:t>
              </w:r>
            </w:ins>
          </w:p>
        </w:tc>
        <w:tc>
          <w:tcPr>
            <w:tcW w:w="1216" w:type="dxa"/>
            <w:tcBorders>
              <w:top w:val="nil"/>
              <w:left w:val="nil"/>
              <w:bottom w:val="single" w:sz="8" w:space="0" w:color="000000"/>
              <w:right w:val="nil"/>
            </w:tcBorders>
            <w:shd w:val="clear" w:color="000000" w:fill="FFFFFF"/>
            <w:noWrap/>
            <w:vAlign w:val="bottom"/>
            <w:hideMark/>
          </w:tcPr>
          <w:p w14:paraId="6715AE70" w14:textId="77777777" w:rsidR="00E2114D" w:rsidRPr="00C2714A" w:rsidRDefault="00E2114D" w:rsidP="00E2114D">
            <w:pPr>
              <w:spacing w:after="0" w:line="240" w:lineRule="auto"/>
              <w:jc w:val="right"/>
              <w:rPr>
                <w:ins w:id="2522" w:author="Observatorio 02" w:date="2017-03-16T11:21:00Z"/>
                <w:rFonts w:eastAsia="Times New Roman"/>
                <w:sz w:val="22"/>
                <w:szCs w:val="22"/>
                <w:bdr w:val="none" w:sz="0" w:space="0" w:color="auto"/>
                <w:lang w:val="es-CL" w:eastAsia="es-CL"/>
              </w:rPr>
            </w:pPr>
            <w:ins w:id="2523" w:author="Observatorio 02" w:date="2017-03-16T11:21:00Z">
              <w:r w:rsidRPr="00C2714A">
                <w:rPr>
                  <w:rFonts w:eastAsia="Times New Roman"/>
                  <w:sz w:val="22"/>
                  <w:szCs w:val="22"/>
                  <w:bdr w:val="none" w:sz="0" w:space="0" w:color="auto"/>
                  <w:lang w:val="es-CL" w:eastAsia="es-CL"/>
                </w:rPr>
                <w:t>21,0</w:t>
              </w:r>
            </w:ins>
          </w:p>
        </w:tc>
        <w:tc>
          <w:tcPr>
            <w:tcW w:w="960" w:type="dxa"/>
            <w:tcBorders>
              <w:top w:val="nil"/>
              <w:left w:val="nil"/>
              <w:bottom w:val="single" w:sz="8" w:space="0" w:color="000000"/>
              <w:right w:val="nil"/>
            </w:tcBorders>
            <w:shd w:val="clear" w:color="000000" w:fill="FFFFFF"/>
            <w:noWrap/>
            <w:vAlign w:val="bottom"/>
            <w:hideMark/>
          </w:tcPr>
          <w:p w14:paraId="45D1E1BE" w14:textId="77777777" w:rsidR="00E2114D" w:rsidRPr="00C2714A" w:rsidRDefault="00E2114D" w:rsidP="00E2114D">
            <w:pPr>
              <w:spacing w:after="0" w:line="240" w:lineRule="auto"/>
              <w:jc w:val="right"/>
              <w:rPr>
                <w:ins w:id="2524" w:author="Observatorio 02" w:date="2017-03-16T11:21:00Z"/>
                <w:rFonts w:eastAsia="Times New Roman"/>
                <w:sz w:val="22"/>
                <w:szCs w:val="22"/>
                <w:bdr w:val="none" w:sz="0" w:space="0" w:color="auto"/>
                <w:lang w:val="es-CL" w:eastAsia="es-CL"/>
              </w:rPr>
            </w:pPr>
            <w:ins w:id="2525" w:author="Observatorio 02" w:date="2017-03-16T11:21:00Z">
              <w:r w:rsidRPr="00C2714A">
                <w:rPr>
                  <w:rFonts w:eastAsia="Times New Roman"/>
                  <w:sz w:val="22"/>
                  <w:szCs w:val="22"/>
                  <w:bdr w:val="none" w:sz="0" w:space="0" w:color="auto"/>
                  <w:lang w:val="es-CL" w:eastAsia="es-CL"/>
                </w:rPr>
                <w:t>23,6</w:t>
              </w:r>
            </w:ins>
          </w:p>
        </w:tc>
        <w:tc>
          <w:tcPr>
            <w:tcW w:w="960" w:type="dxa"/>
            <w:tcBorders>
              <w:top w:val="nil"/>
              <w:left w:val="nil"/>
              <w:bottom w:val="single" w:sz="8" w:space="0" w:color="000000"/>
              <w:right w:val="nil"/>
            </w:tcBorders>
            <w:shd w:val="clear" w:color="000000" w:fill="FFFFFF"/>
            <w:noWrap/>
            <w:vAlign w:val="bottom"/>
            <w:hideMark/>
          </w:tcPr>
          <w:p w14:paraId="1FCE14CF" w14:textId="77777777" w:rsidR="00E2114D" w:rsidRPr="00C2714A" w:rsidRDefault="00E2114D" w:rsidP="00E2114D">
            <w:pPr>
              <w:spacing w:after="0" w:line="240" w:lineRule="auto"/>
              <w:jc w:val="right"/>
              <w:rPr>
                <w:ins w:id="2526" w:author="Observatorio 02" w:date="2017-03-16T11:21:00Z"/>
                <w:rFonts w:eastAsia="Times New Roman"/>
                <w:sz w:val="22"/>
                <w:szCs w:val="22"/>
                <w:bdr w:val="none" w:sz="0" w:space="0" w:color="auto"/>
                <w:lang w:val="es-CL" w:eastAsia="es-CL"/>
              </w:rPr>
            </w:pPr>
            <w:ins w:id="2527" w:author="Observatorio 02" w:date="2017-03-16T11:21:00Z">
              <w:r w:rsidRPr="00C2714A">
                <w:rPr>
                  <w:rFonts w:eastAsia="Times New Roman"/>
                  <w:sz w:val="22"/>
                  <w:szCs w:val="22"/>
                  <w:bdr w:val="none" w:sz="0" w:space="0" w:color="auto"/>
                  <w:lang w:val="es-CL" w:eastAsia="es-CL"/>
                </w:rPr>
                <w:t>10,7</w:t>
              </w:r>
            </w:ins>
          </w:p>
        </w:tc>
        <w:tc>
          <w:tcPr>
            <w:tcW w:w="960" w:type="dxa"/>
            <w:tcBorders>
              <w:top w:val="nil"/>
              <w:left w:val="nil"/>
              <w:bottom w:val="single" w:sz="8" w:space="0" w:color="000000"/>
              <w:right w:val="nil"/>
            </w:tcBorders>
            <w:shd w:val="clear" w:color="000000" w:fill="FFFFFF"/>
            <w:noWrap/>
            <w:vAlign w:val="bottom"/>
            <w:hideMark/>
          </w:tcPr>
          <w:p w14:paraId="40011A6C" w14:textId="77777777" w:rsidR="00E2114D" w:rsidRPr="00C2714A" w:rsidRDefault="00E2114D" w:rsidP="00E2114D">
            <w:pPr>
              <w:spacing w:after="0" w:line="240" w:lineRule="auto"/>
              <w:jc w:val="right"/>
              <w:rPr>
                <w:ins w:id="2528" w:author="Observatorio 02" w:date="2017-03-16T11:21:00Z"/>
                <w:rFonts w:eastAsia="Times New Roman"/>
                <w:sz w:val="22"/>
                <w:szCs w:val="22"/>
                <w:bdr w:val="none" w:sz="0" w:space="0" w:color="auto"/>
                <w:lang w:val="es-CL" w:eastAsia="es-CL"/>
              </w:rPr>
            </w:pPr>
            <w:ins w:id="2529" w:author="Observatorio 02" w:date="2017-03-16T11:21:00Z">
              <w:r w:rsidRPr="00C2714A">
                <w:rPr>
                  <w:rFonts w:eastAsia="Times New Roman"/>
                  <w:sz w:val="22"/>
                  <w:szCs w:val="22"/>
                  <w:bdr w:val="none" w:sz="0" w:space="0" w:color="auto"/>
                  <w:lang w:val="es-CL" w:eastAsia="es-CL"/>
                </w:rPr>
                <w:t>9,5</w:t>
              </w:r>
            </w:ins>
          </w:p>
        </w:tc>
        <w:tc>
          <w:tcPr>
            <w:tcW w:w="960" w:type="dxa"/>
            <w:tcBorders>
              <w:top w:val="nil"/>
              <w:left w:val="nil"/>
              <w:bottom w:val="single" w:sz="8" w:space="0" w:color="000000"/>
              <w:right w:val="nil"/>
            </w:tcBorders>
            <w:shd w:val="clear" w:color="000000" w:fill="FFFFFF"/>
            <w:noWrap/>
            <w:vAlign w:val="bottom"/>
            <w:hideMark/>
          </w:tcPr>
          <w:p w14:paraId="055F772E" w14:textId="77777777" w:rsidR="00E2114D" w:rsidRPr="00C2714A" w:rsidRDefault="00E2114D" w:rsidP="00E2114D">
            <w:pPr>
              <w:spacing w:after="0" w:line="240" w:lineRule="auto"/>
              <w:jc w:val="right"/>
              <w:rPr>
                <w:ins w:id="2530" w:author="Observatorio 02" w:date="2017-03-16T11:21:00Z"/>
                <w:rFonts w:eastAsia="Times New Roman"/>
                <w:sz w:val="22"/>
                <w:szCs w:val="22"/>
                <w:bdr w:val="none" w:sz="0" w:space="0" w:color="auto"/>
                <w:lang w:val="es-CL" w:eastAsia="es-CL"/>
              </w:rPr>
            </w:pPr>
            <w:ins w:id="2531" w:author="Observatorio 02" w:date="2017-03-16T11:21:00Z">
              <w:r w:rsidRPr="00C2714A">
                <w:rPr>
                  <w:rFonts w:eastAsia="Times New Roman"/>
                  <w:sz w:val="22"/>
                  <w:szCs w:val="22"/>
                  <w:bdr w:val="none" w:sz="0" w:space="0" w:color="auto"/>
                  <w:lang w:val="es-CL" w:eastAsia="es-CL"/>
                </w:rPr>
                <w:t>9,9</w:t>
              </w:r>
            </w:ins>
          </w:p>
        </w:tc>
        <w:tc>
          <w:tcPr>
            <w:tcW w:w="960" w:type="dxa"/>
            <w:tcBorders>
              <w:top w:val="nil"/>
              <w:left w:val="nil"/>
              <w:bottom w:val="single" w:sz="8" w:space="0" w:color="000000"/>
              <w:right w:val="nil"/>
            </w:tcBorders>
            <w:shd w:val="clear" w:color="000000" w:fill="FFFFFF"/>
            <w:noWrap/>
            <w:vAlign w:val="bottom"/>
            <w:hideMark/>
          </w:tcPr>
          <w:p w14:paraId="3A6BE04D" w14:textId="77777777" w:rsidR="00E2114D" w:rsidRPr="00C2714A" w:rsidRDefault="00E2114D" w:rsidP="00E2114D">
            <w:pPr>
              <w:spacing w:after="0" w:line="240" w:lineRule="auto"/>
              <w:jc w:val="right"/>
              <w:rPr>
                <w:ins w:id="2532" w:author="Observatorio 02" w:date="2017-03-16T11:21:00Z"/>
                <w:rFonts w:eastAsia="Times New Roman"/>
                <w:sz w:val="22"/>
                <w:szCs w:val="22"/>
                <w:bdr w:val="none" w:sz="0" w:space="0" w:color="auto"/>
                <w:lang w:val="es-CL" w:eastAsia="es-CL"/>
              </w:rPr>
            </w:pPr>
            <w:ins w:id="2533" w:author="Observatorio 02" w:date="2017-03-16T11:21:00Z">
              <w:r w:rsidRPr="00C2714A">
                <w:rPr>
                  <w:rFonts w:eastAsia="Times New Roman"/>
                  <w:sz w:val="22"/>
                  <w:szCs w:val="22"/>
                  <w:bdr w:val="none" w:sz="0" w:space="0" w:color="auto"/>
                  <w:lang w:val="es-CL" w:eastAsia="es-CL"/>
                </w:rPr>
                <w:t>9,0</w:t>
              </w:r>
            </w:ins>
          </w:p>
        </w:tc>
        <w:tc>
          <w:tcPr>
            <w:tcW w:w="960" w:type="dxa"/>
            <w:tcBorders>
              <w:top w:val="nil"/>
              <w:left w:val="nil"/>
              <w:bottom w:val="single" w:sz="8" w:space="0" w:color="000000"/>
              <w:right w:val="nil"/>
            </w:tcBorders>
            <w:shd w:val="clear" w:color="000000" w:fill="FFFFFF"/>
            <w:noWrap/>
            <w:vAlign w:val="bottom"/>
            <w:hideMark/>
          </w:tcPr>
          <w:p w14:paraId="5788B37A" w14:textId="77777777" w:rsidR="00E2114D" w:rsidRPr="00C2714A" w:rsidRDefault="00E2114D" w:rsidP="00E2114D">
            <w:pPr>
              <w:spacing w:after="0" w:line="240" w:lineRule="auto"/>
              <w:jc w:val="right"/>
              <w:rPr>
                <w:ins w:id="2534" w:author="Observatorio 02" w:date="2017-03-16T11:21:00Z"/>
                <w:rFonts w:eastAsia="Times New Roman"/>
                <w:sz w:val="22"/>
                <w:szCs w:val="22"/>
                <w:bdr w:val="none" w:sz="0" w:space="0" w:color="auto"/>
                <w:lang w:val="es-CL" w:eastAsia="es-CL"/>
              </w:rPr>
            </w:pPr>
            <w:ins w:id="2535" w:author="Observatorio 02" w:date="2017-03-16T11:21:00Z">
              <w:r w:rsidRPr="00C2714A">
                <w:rPr>
                  <w:rFonts w:eastAsia="Times New Roman"/>
                  <w:sz w:val="22"/>
                  <w:szCs w:val="22"/>
                  <w:bdr w:val="none" w:sz="0" w:space="0" w:color="auto"/>
                  <w:lang w:val="es-CL" w:eastAsia="es-CL"/>
                </w:rPr>
                <w:t>14,6</w:t>
              </w:r>
            </w:ins>
          </w:p>
        </w:tc>
      </w:tr>
    </w:tbl>
    <w:p w14:paraId="4D192ADF" w14:textId="77777777" w:rsidR="00E2114D" w:rsidRPr="00C2714A" w:rsidRDefault="00E2114D" w:rsidP="00E2114D">
      <w:pPr>
        <w:spacing w:after="0" w:line="276" w:lineRule="auto"/>
        <w:jc w:val="both"/>
        <w:rPr>
          <w:ins w:id="2536" w:author="Observatorio 02" w:date="2017-03-16T11:22:00Z"/>
          <w:rFonts w:eastAsia="Times New Roman"/>
          <w:color w:val="323E4F" w:themeColor="text2" w:themeShade="BF"/>
          <w:sz w:val="20"/>
          <w:lang w:val="es-CL"/>
          <w:rPrChange w:id="2537" w:author="Observatorio 02" w:date="2017-03-23T14:31:00Z">
            <w:rPr>
              <w:ins w:id="2538" w:author="Observatorio 02" w:date="2017-03-16T11:22:00Z"/>
              <w:rFonts w:eastAsia="Times New Roman"/>
              <w:lang w:val="es-CL"/>
            </w:rPr>
          </w:rPrChange>
        </w:rPr>
      </w:pPr>
      <w:ins w:id="2539" w:author="Observatorio 02" w:date="2017-03-16T11:22:00Z">
        <w:r w:rsidRPr="00C2714A">
          <w:rPr>
            <w:rFonts w:eastAsia="Times New Roman"/>
            <w:color w:val="323E4F" w:themeColor="text2" w:themeShade="BF"/>
            <w:sz w:val="20"/>
            <w:lang w:val="es-CL"/>
            <w:rPrChange w:id="2540" w:author="Observatorio 02" w:date="2017-03-23T14:31:00Z">
              <w:rPr>
                <w:rFonts w:eastAsia="Times New Roman"/>
                <w:lang w:val="es-CL"/>
              </w:rPr>
            </w:rPrChange>
          </w:rPr>
          <w:t xml:space="preserve">Nota 1: El tamaño de empresas se define a partir del número de trabajadores. Microempresas, entre 1 y 9 trabajadores; Pequeña, entre 10 y 49 trabajadores; Mediana, entre 50 y 199 trabajadores; Grande, más de 200 trabajadores. </w:t>
        </w:r>
        <w:r w:rsidRPr="00C2714A">
          <w:rPr>
            <w:rFonts w:eastAsia="Times New Roman"/>
            <w:color w:val="323E4F" w:themeColor="text2" w:themeShade="BF"/>
            <w:sz w:val="20"/>
            <w:lang w:val="es-CL"/>
            <w:rPrChange w:id="2541" w:author="Observatorio 02" w:date="2017-03-23T14:31:00Z">
              <w:rPr>
                <w:rFonts w:eastAsia="Times New Roman"/>
                <w:lang w:val="es-CL"/>
              </w:rPr>
            </w:rPrChange>
          </w:rPr>
          <w:tab/>
        </w:r>
        <w:r w:rsidRPr="00C2714A">
          <w:rPr>
            <w:rFonts w:eastAsia="Times New Roman"/>
            <w:color w:val="323E4F" w:themeColor="text2" w:themeShade="BF"/>
            <w:sz w:val="20"/>
            <w:lang w:val="es-CL"/>
            <w:rPrChange w:id="2542" w:author="Observatorio 02" w:date="2017-03-23T14:31:00Z">
              <w:rPr>
                <w:rFonts w:eastAsia="Times New Roman"/>
                <w:lang w:val="es-CL"/>
              </w:rPr>
            </w:rPrChange>
          </w:rPr>
          <w:tab/>
        </w:r>
        <w:r w:rsidRPr="00C2714A">
          <w:rPr>
            <w:rFonts w:eastAsia="Times New Roman"/>
            <w:color w:val="323E4F" w:themeColor="text2" w:themeShade="BF"/>
            <w:sz w:val="20"/>
            <w:lang w:val="es-CL"/>
            <w:rPrChange w:id="2543" w:author="Observatorio 02" w:date="2017-03-23T14:31:00Z">
              <w:rPr>
                <w:rFonts w:eastAsia="Times New Roman"/>
                <w:lang w:val="es-CL"/>
              </w:rPr>
            </w:rPrChange>
          </w:rPr>
          <w:tab/>
        </w:r>
        <w:r w:rsidRPr="00C2714A">
          <w:rPr>
            <w:rFonts w:eastAsia="Times New Roman"/>
            <w:color w:val="323E4F" w:themeColor="text2" w:themeShade="BF"/>
            <w:sz w:val="20"/>
            <w:lang w:val="es-CL"/>
            <w:rPrChange w:id="2544" w:author="Observatorio 02" w:date="2017-03-23T14:31:00Z">
              <w:rPr>
                <w:rFonts w:eastAsia="Times New Roman"/>
                <w:lang w:val="es-CL"/>
              </w:rPr>
            </w:rPrChange>
          </w:rPr>
          <w:tab/>
        </w:r>
        <w:r w:rsidRPr="00C2714A">
          <w:rPr>
            <w:rFonts w:eastAsia="Times New Roman"/>
            <w:color w:val="323E4F" w:themeColor="text2" w:themeShade="BF"/>
            <w:sz w:val="20"/>
            <w:lang w:val="es-CL"/>
            <w:rPrChange w:id="2545" w:author="Observatorio 02" w:date="2017-03-23T14:31:00Z">
              <w:rPr>
                <w:rFonts w:eastAsia="Times New Roman"/>
                <w:lang w:val="es-CL"/>
              </w:rPr>
            </w:rPrChange>
          </w:rPr>
          <w:tab/>
        </w:r>
      </w:ins>
    </w:p>
    <w:p w14:paraId="455DE979" w14:textId="286C5B63" w:rsidR="00E2114D" w:rsidRPr="00C2714A" w:rsidRDefault="00E2114D" w:rsidP="00E2114D">
      <w:pPr>
        <w:spacing w:after="0" w:line="276" w:lineRule="auto"/>
        <w:jc w:val="both"/>
        <w:rPr>
          <w:ins w:id="2546" w:author="Observatorio 02" w:date="2017-03-16T11:21:00Z"/>
          <w:rFonts w:eastAsia="Times New Roman"/>
          <w:lang w:val="es-CL"/>
        </w:rPr>
      </w:pPr>
      <w:ins w:id="2547" w:author="Observatorio 02" w:date="2017-03-16T11:22:00Z">
        <w:r w:rsidRPr="00C2714A">
          <w:rPr>
            <w:rFonts w:eastAsia="Times New Roman"/>
            <w:color w:val="323E4F" w:themeColor="text2" w:themeShade="BF"/>
            <w:sz w:val="20"/>
            <w:lang w:val="es-CL"/>
            <w:rPrChange w:id="2548" w:author="Observatorio 02" w:date="2017-03-23T14:31:00Z">
              <w:rPr>
                <w:rFonts w:eastAsia="Times New Roman"/>
                <w:lang w:val="es-CL"/>
              </w:rPr>
            </w:rPrChange>
          </w:rPr>
          <w:t>Fuente: Elabora</w:t>
        </w:r>
        <w:r w:rsidRPr="00C2714A">
          <w:rPr>
            <w:rFonts w:eastAsia="Times New Roman"/>
            <w:color w:val="323E4F" w:themeColor="text2" w:themeShade="BF"/>
            <w:sz w:val="20"/>
            <w:lang w:val="es-CL"/>
            <w:rPrChange w:id="2549" w:author="Observatorio 02" w:date="2017-03-23T14:31:00Z">
              <w:rPr>
                <w:rFonts w:eastAsia="Times New Roman"/>
                <w:color w:val="1F3864" w:themeColor="accent5" w:themeShade="80"/>
                <w:sz w:val="20"/>
                <w:lang w:val="es-CL"/>
              </w:rPr>
            </w:rPrChange>
          </w:rPr>
          <w:t>ción propia conforme a ENE</w:t>
        </w:r>
        <w:r w:rsidRPr="00C2714A">
          <w:rPr>
            <w:rFonts w:eastAsia="Times New Roman"/>
            <w:color w:val="323E4F" w:themeColor="text2" w:themeShade="BF"/>
            <w:sz w:val="20"/>
            <w:lang w:val="es-CL"/>
            <w:rPrChange w:id="2550" w:author="Observatorio 02" w:date="2017-03-23T14:31:00Z">
              <w:rPr>
                <w:rFonts w:eastAsia="Times New Roman"/>
                <w:lang w:val="es-CL"/>
              </w:rPr>
            </w:rPrChange>
          </w:rPr>
          <w:t>.</w:t>
        </w:r>
        <w:r w:rsidRPr="00C2714A">
          <w:rPr>
            <w:rFonts w:eastAsia="Times New Roman"/>
            <w:color w:val="1F3864" w:themeColor="accent5" w:themeShade="80"/>
            <w:sz w:val="20"/>
            <w:lang w:val="es-CL"/>
            <w:rPrChange w:id="2551" w:author="Observatorio 02" w:date="2017-03-23T14:31:00Z">
              <w:rPr>
                <w:rFonts w:eastAsia="Times New Roman"/>
                <w:lang w:val="es-CL"/>
              </w:rPr>
            </w:rPrChange>
          </w:rPr>
          <w:tab/>
        </w:r>
        <w:r w:rsidRPr="00C2714A">
          <w:rPr>
            <w:rFonts w:eastAsia="Times New Roman"/>
            <w:lang w:val="es-CL"/>
          </w:rPr>
          <w:tab/>
        </w:r>
        <w:r w:rsidRPr="00C2714A">
          <w:rPr>
            <w:rFonts w:eastAsia="Times New Roman"/>
            <w:lang w:val="es-CL"/>
          </w:rPr>
          <w:tab/>
        </w:r>
        <w:r w:rsidRPr="00C2714A">
          <w:rPr>
            <w:rFonts w:eastAsia="Times New Roman"/>
            <w:lang w:val="es-CL"/>
          </w:rPr>
          <w:tab/>
        </w:r>
      </w:ins>
    </w:p>
    <w:p w14:paraId="14112B47" w14:textId="3A69D1CE" w:rsidR="00E2114D" w:rsidRPr="00C2714A" w:rsidRDefault="00E2114D" w:rsidP="00737596">
      <w:pPr>
        <w:spacing w:after="0" w:line="276" w:lineRule="auto"/>
        <w:jc w:val="both"/>
        <w:rPr>
          <w:rFonts w:eastAsia="Times New Roman"/>
          <w:lang w:val="es-CL"/>
        </w:rPr>
      </w:pPr>
    </w:p>
    <w:p w14:paraId="00629C34" w14:textId="77777777" w:rsidR="00566BCB" w:rsidRPr="00C2714A" w:rsidRDefault="00566BCB" w:rsidP="00737596">
      <w:pPr>
        <w:pStyle w:val="Heading2"/>
        <w:numPr>
          <w:ilvl w:val="1"/>
          <w:numId w:val="1"/>
        </w:numPr>
        <w:spacing w:before="0" w:line="276" w:lineRule="auto"/>
        <w:ind w:left="0" w:firstLine="0"/>
        <w:jc w:val="both"/>
        <w:rPr>
          <w:rFonts w:ascii="Times New Roman" w:eastAsia="Times New Roman" w:hAnsi="Times New Roman" w:cs="Times New Roman"/>
          <w:b/>
          <w:color w:val="auto"/>
          <w:sz w:val="24"/>
          <w:szCs w:val="24"/>
          <w:lang w:val="es-ES"/>
        </w:rPr>
      </w:pPr>
      <w:bookmarkStart w:id="2552" w:name="_Toc447012318"/>
      <w:bookmarkStart w:id="2553" w:name="_Toc453665491"/>
      <w:r w:rsidRPr="00C2714A">
        <w:rPr>
          <w:rFonts w:ascii="Times New Roman" w:eastAsia="Times New Roman" w:hAnsi="Times New Roman" w:cs="Times New Roman"/>
          <w:b/>
          <w:color w:val="auto"/>
          <w:sz w:val="24"/>
          <w:szCs w:val="24"/>
          <w:lang w:val="es-ES"/>
        </w:rPr>
        <w:t>Actividades del sector</w:t>
      </w:r>
      <w:bookmarkEnd w:id="2552"/>
      <w:bookmarkEnd w:id="2553"/>
    </w:p>
    <w:p w14:paraId="620F1C6E" w14:textId="77777777" w:rsidR="00566BCB" w:rsidRPr="00C2714A" w:rsidRDefault="00566BCB" w:rsidP="00737596">
      <w:pPr>
        <w:tabs>
          <w:tab w:val="left" w:pos="2145"/>
        </w:tabs>
        <w:spacing w:after="0" w:line="276" w:lineRule="auto"/>
        <w:jc w:val="both"/>
        <w:rPr>
          <w:lang w:val="es-ES"/>
        </w:rPr>
      </w:pPr>
    </w:p>
    <w:p w14:paraId="786DB793" w14:textId="5DEAAA87" w:rsidR="003C4889" w:rsidRPr="00C2714A" w:rsidRDefault="00C81A87" w:rsidP="000C3FB6">
      <w:pPr>
        <w:tabs>
          <w:tab w:val="left" w:pos="2145"/>
        </w:tabs>
        <w:spacing w:after="0" w:line="276" w:lineRule="auto"/>
        <w:jc w:val="both"/>
        <w:rPr>
          <w:lang w:val="es-ES"/>
        </w:rPr>
      </w:pPr>
      <w:r w:rsidRPr="00C2714A">
        <w:rPr>
          <w:lang w:val="es-ES"/>
        </w:rPr>
        <w:t xml:space="preserve">Las </w:t>
      </w:r>
      <w:r w:rsidR="00566BCB" w:rsidRPr="00C2714A">
        <w:rPr>
          <w:lang w:val="es-ES"/>
        </w:rPr>
        <w:t xml:space="preserve">fronteras del sector han sido </w:t>
      </w:r>
      <w:r w:rsidRPr="00C2714A">
        <w:rPr>
          <w:lang w:val="es-ES"/>
        </w:rPr>
        <w:t>definidas</w:t>
      </w:r>
      <w:r w:rsidR="00566BCB" w:rsidRPr="00C2714A">
        <w:rPr>
          <w:lang w:val="es-ES"/>
        </w:rPr>
        <w:t xml:space="preserve"> por Naciones Unidas mediante los clasificadores mundiales de actividad económica (los llamados “CIIU”</w:t>
      </w:r>
      <w:r w:rsidRPr="00C2714A">
        <w:rPr>
          <w:lang w:val="es-ES"/>
        </w:rPr>
        <w:t>,</w:t>
      </w:r>
      <w:r w:rsidR="00566BCB" w:rsidRPr="00C2714A">
        <w:rPr>
          <w:lang w:val="es-ES"/>
        </w:rPr>
        <w:t xml:space="preserve"> por sus siglas en inglés)</w:t>
      </w:r>
      <w:r w:rsidRPr="00C2714A">
        <w:rPr>
          <w:lang w:val="es-ES"/>
        </w:rPr>
        <w:t>. S</w:t>
      </w:r>
      <w:r w:rsidR="00566BCB" w:rsidRPr="00C2714A">
        <w:rPr>
          <w:lang w:val="es-ES"/>
        </w:rPr>
        <w:t xml:space="preserve">egún </w:t>
      </w:r>
      <w:r w:rsidRPr="00C2714A">
        <w:rPr>
          <w:lang w:val="es-ES"/>
        </w:rPr>
        <w:t>e</w:t>
      </w:r>
      <w:r w:rsidR="00566BCB" w:rsidRPr="00C2714A">
        <w:rPr>
          <w:lang w:val="es-ES"/>
        </w:rPr>
        <w:t>s</w:t>
      </w:r>
      <w:r w:rsidR="00417A63" w:rsidRPr="00C2714A">
        <w:rPr>
          <w:lang w:val="es-ES"/>
        </w:rPr>
        <w:t>tos, la rama se divide en cinco</w:t>
      </w:r>
      <w:r w:rsidR="00566BCB" w:rsidRPr="00C2714A">
        <w:rPr>
          <w:lang w:val="es-ES"/>
        </w:rPr>
        <w:t xml:space="preserve"> subsectores</w:t>
      </w:r>
      <w:r w:rsidR="00566BCB" w:rsidRPr="00C2714A">
        <w:rPr>
          <w:rStyle w:val="FootnoteReference"/>
          <w:lang w:val="es-ES"/>
        </w:rPr>
        <w:footnoteReference w:id="8"/>
      </w:r>
      <w:r w:rsidR="00566BCB" w:rsidRPr="00C2714A">
        <w:rPr>
          <w:lang w:val="es-ES"/>
        </w:rPr>
        <w:t>:</w:t>
      </w:r>
    </w:p>
    <w:p w14:paraId="1A33EAB3" w14:textId="77777777" w:rsidR="00566BCB" w:rsidRPr="00C2714A" w:rsidRDefault="00566BCB" w:rsidP="000C3FB6">
      <w:pPr>
        <w:spacing w:after="0" w:line="276" w:lineRule="auto"/>
        <w:jc w:val="both"/>
        <w:rPr>
          <w:rFonts w:eastAsia="Times New Roman"/>
          <w:lang w:val="es-ES"/>
        </w:rPr>
      </w:pPr>
    </w:p>
    <w:p w14:paraId="54BF8D99" w14:textId="07748B24" w:rsidR="00566BCB" w:rsidRPr="00C2714A" w:rsidRDefault="00566BCB" w:rsidP="000C3FB6">
      <w:pPr>
        <w:pStyle w:val="Default"/>
        <w:spacing w:line="276" w:lineRule="auto"/>
        <w:jc w:val="both"/>
        <w:rPr>
          <w:lang w:val="es-ES"/>
        </w:rPr>
      </w:pPr>
      <w:r w:rsidRPr="00C2714A">
        <w:rPr>
          <w:lang w:val="es-ES"/>
        </w:rPr>
        <w:t xml:space="preserve">La </w:t>
      </w:r>
      <w:r w:rsidR="00C81A87" w:rsidRPr="00C2714A">
        <w:rPr>
          <w:b/>
          <w:lang w:val="es-ES"/>
        </w:rPr>
        <w:t>P</w:t>
      </w:r>
      <w:r w:rsidRPr="00C2714A">
        <w:rPr>
          <w:b/>
          <w:lang w:val="es-ES"/>
        </w:rPr>
        <w:t xml:space="preserve">reparación del </w:t>
      </w:r>
      <w:r w:rsidR="00C81A87" w:rsidRPr="00C2714A">
        <w:rPr>
          <w:b/>
          <w:lang w:val="es-ES"/>
        </w:rPr>
        <w:t>T</w:t>
      </w:r>
      <w:r w:rsidRPr="00C2714A">
        <w:rPr>
          <w:b/>
          <w:lang w:val="es-ES"/>
        </w:rPr>
        <w:t xml:space="preserve">erreno </w:t>
      </w:r>
      <w:r w:rsidRPr="00C2714A">
        <w:rPr>
          <w:lang w:val="es-ES"/>
        </w:rPr>
        <w:t>incluye la demolición y derribo de edificios, limpieza del terreno de</w:t>
      </w:r>
      <w:r w:rsidR="00C81A87" w:rsidRPr="00C2714A">
        <w:rPr>
          <w:lang w:val="es-ES"/>
        </w:rPr>
        <w:t xml:space="preserve"> </w:t>
      </w:r>
      <w:r w:rsidRPr="00C2714A">
        <w:rPr>
          <w:lang w:val="es-ES"/>
        </w:rPr>
        <w:t xml:space="preserve">construcción, movimiento de tierras y preparación del terreno para actividades de extracción de minerales. </w:t>
      </w:r>
      <w:r w:rsidR="00C81A87" w:rsidRPr="00C2714A">
        <w:rPr>
          <w:lang w:val="es-ES"/>
        </w:rPr>
        <w:t>Quedan excluidas</w:t>
      </w:r>
      <w:r w:rsidRPr="00C2714A">
        <w:rPr>
          <w:lang w:val="es-ES"/>
        </w:rPr>
        <w:t xml:space="preserve"> las actividades de descontaminación del suelo.</w:t>
      </w:r>
    </w:p>
    <w:p w14:paraId="53A805BD" w14:textId="77777777" w:rsidR="00566BCB" w:rsidRPr="00C2714A" w:rsidRDefault="00566BCB" w:rsidP="00737596">
      <w:pPr>
        <w:pStyle w:val="Default"/>
        <w:spacing w:line="276" w:lineRule="auto"/>
        <w:jc w:val="both"/>
        <w:rPr>
          <w:lang w:val="es-ES"/>
        </w:rPr>
      </w:pPr>
    </w:p>
    <w:p w14:paraId="6FF117B9" w14:textId="02F7A22D" w:rsidR="00566BCB" w:rsidRPr="00C2714A" w:rsidRDefault="00566BCB" w:rsidP="000C3FB6">
      <w:pPr>
        <w:pStyle w:val="Default"/>
        <w:spacing w:line="276" w:lineRule="auto"/>
        <w:jc w:val="both"/>
        <w:rPr>
          <w:lang w:val="es-ES"/>
        </w:rPr>
      </w:pPr>
      <w:r w:rsidRPr="00C2714A">
        <w:rPr>
          <w:lang w:val="es-ES"/>
        </w:rPr>
        <w:lastRenderedPageBreak/>
        <w:t xml:space="preserve">La </w:t>
      </w:r>
      <w:r w:rsidR="00C81A87" w:rsidRPr="00C2714A">
        <w:rPr>
          <w:b/>
          <w:lang w:val="es-ES"/>
        </w:rPr>
        <w:t>C</w:t>
      </w:r>
      <w:r w:rsidRPr="00C2714A">
        <w:rPr>
          <w:b/>
          <w:lang w:val="es-ES"/>
        </w:rPr>
        <w:t xml:space="preserve">onstrucción de </w:t>
      </w:r>
      <w:r w:rsidR="00C81A87" w:rsidRPr="00C2714A">
        <w:rPr>
          <w:b/>
          <w:lang w:val="es-ES"/>
        </w:rPr>
        <w:t>E</w:t>
      </w:r>
      <w:r w:rsidRPr="00C2714A">
        <w:rPr>
          <w:b/>
          <w:lang w:val="es-ES"/>
        </w:rPr>
        <w:t xml:space="preserve">dificios </w:t>
      </w:r>
      <w:r w:rsidR="00C81A87" w:rsidRPr="00C2714A">
        <w:rPr>
          <w:b/>
          <w:lang w:val="es-ES"/>
        </w:rPr>
        <w:t>C</w:t>
      </w:r>
      <w:r w:rsidRPr="00C2714A">
        <w:rPr>
          <w:b/>
          <w:lang w:val="es-ES"/>
        </w:rPr>
        <w:t xml:space="preserve">ompletos y </w:t>
      </w:r>
      <w:r w:rsidR="00C81A87" w:rsidRPr="00C2714A">
        <w:rPr>
          <w:b/>
          <w:lang w:val="es-ES"/>
        </w:rPr>
        <w:t>P</w:t>
      </w:r>
      <w:r w:rsidRPr="00C2714A">
        <w:rPr>
          <w:b/>
          <w:lang w:val="es-ES"/>
        </w:rPr>
        <w:t xml:space="preserve">artes de </w:t>
      </w:r>
      <w:r w:rsidR="00C81A87" w:rsidRPr="00C2714A">
        <w:rPr>
          <w:b/>
          <w:lang w:val="es-ES"/>
        </w:rPr>
        <w:t>E</w:t>
      </w:r>
      <w:r w:rsidRPr="00C2714A">
        <w:rPr>
          <w:b/>
          <w:lang w:val="es-ES"/>
        </w:rPr>
        <w:t xml:space="preserve">dificios, </w:t>
      </w:r>
      <w:r w:rsidR="00C81A87" w:rsidRPr="00C2714A">
        <w:rPr>
          <w:b/>
          <w:lang w:val="es-ES"/>
        </w:rPr>
        <w:t>O</w:t>
      </w:r>
      <w:r w:rsidRPr="00C2714A">
        <w:rPr>
          <w:b/>
          <w:lang w:val="es-ES"/>
        </w:rPr>
        <w:t xml:space="preserve">bras de </w:t>
      </w:r>
      <w:r w:rsidR="00C81A87" w:rsidRPr="00C2714A">
        <w:rPr>
          <w:b/>
          <w:lang w:val="es-ES"/>
        </w:rPr>
        <w:t>I</w:t>
      </w:r>
      <w:r w:rsidRPr="00C2714A">
        <w:rPr>
          <w:b/>
          <w:lang w:val="es-ES"/>
        </w:rPr>
        <w:t>ng</w:t>
      </w:r>
      <w:r w:rsidR="00C81A87" w:rsidRPr="00C2714A">
        <w:rPr>
          <w:b/>
          <w:lang w:val="es-ES"/>
        </w:rPr>
        <w:t>eniería C</w:t>
      </w:r>
      <w:r w:rsidRPr="00C2714A">
        <w:rPr>
          <w:b/>
          <w:lang w:val="es-ES"/>
        </w:rPr>
        <w:t>ivil</w:t>
      </w:r>
      <w:r w:rsidR="00500688" w:rsidRPr="00C2714A">
        <w:rPr>
          <w:b/>
          <w:lang w:val="es-ES"/>
        </w:rPr>
        <w:t xml:space="preserve"> </w:t>
      </w:r>
      <w:r w:rsidR="00500688" w:rsidRPr="00C2714A">
        <w:rPr>
          <w:lang w:val="es-ES"/>
        </w:rPr>
        <w:t xml:space="preserve">(en adelante, </w:t>
      </w:r>
      <w:r w:rsidR="00500688" w:rsidRPr="00C2714A">
        <w:t>“Construcción</w:t>
      </w:r>
      <w:r w:rsidR="00012AC0" w:rsidRPr="00C2714A">
        <w:t xml:space="preserve"> de edificios</w:t>
      </w:r>
      <w:r w:rsidR="00500688" w:rsidRPr="00C2714A">
        <w:t xml:space="preserve"> y Obras de Ingeniería”)</w:t>
      </w:r>
      <w:r w:rsidRPr="00C2714A">
        <w:rPr>
          <w:lang w:val="es-ES"/>
        </w:rPr>
        <w:t xml:space="preserve"> </w:t>
      </w:r>
      <w:r w:rsidR="00C81A87" w:rsidRPr="00C2714A">
        <w:rPr>
          <w:lang w:val="es-ES"/>
        </w:rPr>
        <w:t>comprende</w:t>
      </w:r>
      <w:r w:rsidRPr="00C2714A">
        <w:rPr>
          <w:lang w:val="es-ES"/>
        </w:rPr>
        <w:t xml:space="preserve"> la construcción de todo tipo de edificios y obras de ing</w:t>
      </w:r>
      <w:r w:rsidR="00C81A87" w:rsidRPr="00C2714A">
        <w:rPr>
          <w:lang w:val="es-ES"/>
        </w:rPr>
        <w:t>eniería c</w:t>
      </w:r>
      <w:r w:rsidRPr="00C2714A">
        <w:rPr>
          <w:lang w:val="es-ES"/>
        </w:rPr>
        <w:t>ivil (puentes, tuberías, vías fluviales, redes de alcantarillado, etc.). Sin embargo, no incluye las actividades de arquitectura e ingeniería propiamente ni la gestión de los proyectos de construcción.</w:t>
      </w:r>
    </w:p>
    <w:p w14:paraId="0F27FBE9" w14:textId="77777777" w:rsidR="00566BCB" w:rsidRPr="00C2714A" w:rsidRDefault="00566BCB" w:rsidP="00737596">
      <w:pPr>
        <w:pStyle w:val="ListParagraph"/>
        <w:spacing w:line="276" w:lineRule="auto"/>
        <w:ind w:left="0"/>
        <w:jc w:val="both"/>
        <w:rPr>
          <w:lang w:val="es-ES"/>
        </w:rPr>
      </w:pPr>
    </w:p>
    <w:p w14:paraId="0BF7DC1C" w14:textId="1EE68BD0" w:rsidR="00566BCB" w:rsidRPr="00C2714A" w:rsidRDefault="00566BCB" w:rsidP="000C3FB6">
      <w:pPr>
        <w:pStyle w:val="Default"/>
        <w:spacing w:line="276" w:lineRule="auto"/>
        <w:jc w:val="both"/>
        <w:rPr>
          <w:lang w:val="es-ES"/>
        </w:rPr>
      </w:pPr>
      <w:r w:rsidRPr="00C2714A">
        <w:rPr>
          <w:lang w:val="es-ES"/>
        </w:rPr>
        <w:t>El</w:t>
      </w:r>
      <w:r w:rsidRPr="00C2714A">
        <w:rPr>
          <w:b/>
          <w:lang w:val="es-ES"/>
        </w:rPr>
        <w:t xml:space="preserve"> </w:t>
      </w:r>
      <w:r w:rsidR="00C81A87" w:rsidRPr="00C2714A">
        <w:rPr>
          <w:b/>
          <w:lang w:val="es-ES"/>
        </w:rPr>
        <w:t>A</w:t>
      </w:r>
      <w:r w:rsidRPr="00C2714A">
        <w:rPr>
          <w:b/>
          <w:lang w:val="es-ES"/>
        </w:rPr>
        <w:t xml:space="preserve">condicionamiento de </w:t>
      </w:r>
      <w:r w:rsidR="00C81A87" w:rsidRPr="00C2714A">
        <w:rPr>
          <w:b/>
          <w:lang w:val="es-ES"/>
        </w:rPr>
        <w:t>E</w:t>
      </w:r>
      <w:r w:rsidRPr="00C2714A">
        <w:rPr>
          <w:b/>
          <w:lang w:val="es-ES"/>
        </w:rPr>
        <w:t xml:space="preserve">dificios </w:t>
      </w:r>
      <w:r w:rsidR="00C81A87" w:rsidRPr="00C2714A">
        <w:rPr>
          <w:lang w:val="es-ES"/>
        </w:rPr>
        <w:t>abarc</w:t>
      </w:r>
      <w:r w:rsidRPr="00C2714A">
        <w:rPr>
          <w:lang w:val="es-ES"/>
        </w:rPr>
        <w:t xml:space="preserve">a la construcción de instalaciones eléctricas, líneas de telecomunicaciones, ascensores, etc. </w:t>
      </w:r>
      <w:r w:rsidR="00C81A87" w:rsidRPr="00C2714A">
        <w:rPr>
          <w:lang w:val="es-ES"/>
        </w:rPr>
        <w:t>No así</w:t>
      </w:r>
      <w:r w:rsidRPr="00C2714A">
        <w:rPr>
          <w:lang w:val="es-ES"/>
        </w:rPr>
        <w:t xml:space="preserve"> la instalación de sistemas de telecomunicaciones.</w:t>
      </w:r>
    </w:p>
    <w:p w14:paraId="3EC3D612" w14:textId="77777777" w:rsidR="00566BCB" w:rsidRPr="00C2714A" w:rsidRDefault="00566BCB" w:rsidP="00737596">
      <w:pPr>
        <w:pStyle w:val="Default"/>
        <w:spacing w:line="276" w:lineRule="auto"/>
        <w:jc w:val="both"/>
        <w:rPr>
          <w:b/>
          <w:lang w:val="es-ES"/>
        </w:rPr>
      </w:pPr>
    </w:p>
    <w:p w14:paraId="79F83758" w14:textId="28D24503" w:rsidR="00566BCB" w:rsidRPr="00C2714A" w:rsidRDefault="00566BCB" w:rsidP="000C3FB6">
      <w:pPr>
        <w:pStyle w:val="Default"/>
        <w:spacing w:line="276" w:lineRule="auto"/>
        <w:jc w:val="both"/>
        <w:rPr>
          <w:lang w:val="es-ES"/>
        </w:rPr>
      </w:pPr>
      <w:r w:rsidRPr="00C2714A">
        <w:rPr>
          <w:lang w:val="es-ES"/>
        </w:rPr>
        <w:t>La</w:t>
      </w:r>
      <w:r w:rsidRPr="00C2714A">
        <w:rPr>
          <w:b/>
          <w:lang w:val="es-ES"/>
        </w:rPr>
        <w:t xml:space="preserve"> </w:t>
      </w:r>
      <w:r w:rsidR="00C81A87" w:rsidRPr="00C2714A">
        <w:rPr>
          <w:b/>
          <w:lang w:val="es-ES"/>
        </w:rPr>
        <w:t>T</w:t>
      </w:r>
      <w:r w:rsidRPr="00C2714A">
        <w:rPr>
          <w:b/>
          <w:lang w:val="es-ES"/>
        </w:rPr>
        <w:t xml:space="preserve">erminación de </w:t>
      </w:r>
      <w:r w:rsidR="00C81A87" w:rsidRPr="00C2714A">
        <w:rPr>
          <w:b/>
          <w:lang w:val="es-ES"/>
        </w:rPr>
        <w:t>E</w:t>
      </w:r>
      <w:r w:rsidRPr="00C2714A">
        <w:rPr>
          <w:b/>
          <w:lang w:val="es-ES"/>
        </w:rPr>
        <w:t>dificios</w:t>
      </w:r>
      <w:r w:rsidRPr="00C2714A">
        <w:rPr>
          <w:lang w:val="es-ES"/>
        </w:rPr>
        <w:t xml:space="preserve"> incluye la instalación de puertas, ventanas (y/o marcos) y los acabados de interiores (techos, revestimientos de madera para paredes, etc.). </w:t>
      </w:r>
      <w:r w:rsidR="00C81A87" w:rsidRPr="00C2714A">
        <w:rPr>
          <w:lang w:val="es-ES"/>
        </w:rPr>
        <w:t>Excluye</w:t>
      </w:r>
      <w:r w:rsidRPr="00C2714A">
        <w:rPr>
          <w:lang w:val="es-ES"/>
        </w:rPr>
        <w:t xml:space="preserve"> la decoración de interiores.</w:t>
      </w:r>
    </w:p>
    <w:p w14:paraId="42701DC2" w14:textId="77777777" w:rsidR="00566BCB" w:rsidRPr="00C2714A" w:rsidRDefault="00566BCB" w:rsidP="00737596">
      <w:pPr>
        <w:pStyle w:val="Default"/>
        <w:spacing w:line="276" w:lineRule="auto"/>
        <w:jc w:val="both"/>
        <w:rPr>
          <w:lang w:val="es-ES"/>
        </w:rPr>
      </w:pPr>
    </w:p>
    <w:p w14:paraId="49AF002C" w14:textId="664127C0" w:rsidR="00C81A87" w:rsidRPr="00C2714A" w:rsidRDefault="00566BCB" w:rsidP="000C3FB6">
      <w:pPr>
        <w:pStyle w:val="Default"/>
        <w:spacing w:line="276" w:lineRule="auto"/>
        <w:jc w:val="both"/>
        <w:rPr>
          <w:lang w:val="es-ES"/>
        </w:rPr>
      </w:pPr>
      <w:r w:rsidRPr="00C2714A">
        <w:rPr>
          <w:lang w:val="es-ES"/>
        </w:rPr>
        <w:t>El</w:t>
      </w:r>
      <w:r w:rsidRPr="00C2714A">
        <w:rPr>
          <w:b/>
          <w:lang w:val="es-ES"/>
        </w:rPr>
        <w:t xml:space="preserve"> </w:t>
      </w:r>
      <w:r w:rsidR="00500688" w:rsidRPr="00C2714A">
        <w:rPr>
          <w:b/>
          <w:lang w:val="es-ES"/>
        </w:rPr>
        <w:t xml:space="preserve">Alquiler </w:t>
      </w:r>
      <w:r w:rsidRPr="00C2714A">
        <w:rPr>
          <w:b/>
          <w:lang w:val="es-ES"/>
        </w:rPr>
        <w:t xml:space="preserve">de </w:t>
      </w:r>
      <w:r w:rsidR="00500688" w:rsidRPr="00C2714A">
        <w:rPr>
          <w:b/>
          <w:lang w:val="es-ES"/>
        </w:rPr>
        <w:t>E</w:t>
      </w:r>
      <w:r w:rsidRPr="00C2714A">
        <w:rPr>
          <w:b/>
          <w:lang w:val="es-ES"/>
        </w:rPr>
        <w:t xml:space="preserve">quipo de </w:t>
      </w:r>
      <w:r w:rsidR="00500688" w:rsidRPr="00C2714A">
        <w:rPr>
          <w:b/>
          <w:lang w:val="es-ES"/>
        </w:rPr>
        <w:t>C</w:t>
      </w:r>
      <w:r w:rsidRPr="00C2714A">
        <w:rPr>
          <w:b/>
          <w:lang w:val="es-ES"/>
        </w:rPr>
        <w:t xml:space="preserve">onstrucción y </w:t>
      </w:r>
      <w:r w:rsidR="00500688" w:rsidRPr="00C2714A">
        <w:rPr>
          <w:b/>
          <w:lang w:val="es-ES"/>
        </w:rPr>
        <w:t>D</w:t>
      </w:r>
      <w:r w:rsidRPr="00C2714A">
        <w:rPr>
          <w:b/>
          <w:lang w:val="es-ES"/>
        </w:rPr>
        <w:t xml:space="preserve">emolición </w:t>
      </w:r>
      <w:r w:rsidR="00500688" w:rsidRPr="00C2714A">
        <w:rPr>
          <w:b/>
          <w:lang w:val="es-ES"/>
        </w:rPr>
        <w:t>D</w:t>
      </w:r>
      <w:r w:rsidRPr="00C2714A">
        <w:rPr>
          <w:b/>
          <w:lang w:val="es-ES"/>
        </w:rPr>
        <w:t xml:space="preserve">otado de </w:t>
      </w:r>
      <w:r w:rsidR="00500688" w:rsidRPr="00C2714A">
        <w:rPr>
          <w:b/>
          <w:lang w:val="es-ES"/>
        </w:rPr>
        <w:t>O</w:t>
      </w:r>
      <w:r w:rsidRPr="00C2714A">
        <w:rPr>
          <w:b/>
          <w:lang w:val="es-ES"/>
        </w:rPr>
        <w:t>perarios</w:t>
      </w:r>
      <w:r w:rsidRPr="00C2714A">
        <w:rPr>
          <w:lang w:val="es-ES"/>
        </w:rPr>
        <w:t xml:space="preserve"> </w:t>
      </w:r>
      <w:r w:rsidR="00500688" w:rsidRPr="00C2714A">
        <w:rPr>
          <w:lang w:val="es-ES"/>
        </w:rPr>
        <w:t xml:space="preserve">(en adelante, “Alquiler de Equipo”) </w:t>
      </w:r>
      <w:r w:rsidR="00C81A87" w:rsidRPr="00C2714A">
        <w:rPr>
          <w:lang w:val="es-ES"/>
        </w:rPr>
        <w:t>consiste en e</w:t>
      </w:r>
      <w:r w:rsidRPr="00C2714A">
        <w:rPr>
          <w:lang w:val="es-ES"/>
        </w:rPr>
        <w:t xml:space="preserve">l alquiler de grúas, palas excavadoras y máquinas </w:t>
      </w:r>
      <w:r w:rsidR="00C81A87" w:rsidRPr="00C2714A">
        <w:rPr>
          <w:lang w:val="es-ES"/>
        </w:rPr>
        <w:t xml:space="preserve">aplanadoras siempre que se </w:t>
      </w:r>
      <w:r w:rsidRPr="00C2714A">
        <w:rPr>
          <w:lang w:val="es-ES"/>
        </w:rPr>
        <w:t>incluy</w:t>
      </w:r>
      <w:r w:rsidR="00C81A87" w:rsidRPr="00C2714A">
        <w:rPr>
          <w:lang w:val="es-ES"/>
        </w:rPr>
        <w:t>a</w:t>
      </w:r>
      <w:r w:rsidRPr="00C2714A">
        <w:rPr>
          <w:lang w:val="es-ES"/>
        </w:rPr>
        <w:t>n sus operarios.</w:t>
      </w:r>
    </w:p>
    <w:p w14:paraId="465DE3FE" w14:textId="27861E36" w:rsidR="00566BCB" w:rsidRPr="00C2714A" w:rsidRDefault="00566BCB" w:rsidP="000C3FB6">
      <w:pPr>
        <w:pStyle w:val="Default"/>
        <w:spacing w:line="276" w:lineRule="auto"/>
        <w:jc w:val="both"/>
        <w:rPr>
          <w:lang w:val="es-ES"/>
        </w:rPr>
      </w:pPr>
    </w:p>
    <w:p w14:paraId="75D27174" w14:textId="72445F0E" w:rsidR="00EB2A54" w:rsidRPr="00C2714A" w:rsidRDefault="00566BCB" w:rsidP="000C3FB6">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Al analizar cómo se distribuyen los ocupados y las empresas del sector Construcción</w:t>
      </w:r>
      <w:r w:rsidR="00C81A87" w:rsidRPr="00C2714A">
        <w:rPr>
          <w:rFonts w:ascii="Times New Roman" w:hAnsi="Times New Roman" w:cs="Times New Roman"/>
          <w:sz w:val="24"/>
          <w:szCs w:val="24"/>
          <w:lang w:val="es-ES"/>
        </w:rPr>
        <w:t xml:space="preserve"> en las actividades mencionadas</w:t>
      </w:r>
      <w:r w:rsidR="00AD0F85" w:rsidRPr="00C2714A">
        <w:rPr>
          <w:rFonts w:ascii="Times New Roman" w:hAnsi="Times New Roman" w:cs="Times New Roman"/>
          <w:sz w:val="24"/>
          <w:szCs w:val="24"/>
          <w:lang w:val="es-ES"/>
        </w:rPr>
        <w:t xml:space="preserve"> (Gráfico 9)</w:t>
      </w:r>
      <w:r w:rsidRPr="00C2714A">
        <w:rPr>
          <w:rFonts w:ascii="Times New Roman" w:hAnsi="Times New Roman" w:cs="Times New Roman"/>
          <w:sz w:val="24"/>
          <w:szCs w:val="24"/>
          <w:lang w:val="es-ES"/>
        </w:rPr>
        <w:t xml:space="preserve">, se </w:t>
      </w:r>
      <w:r w:rsidR="00C81A87" w:rsidRPr="00C2714A">
        <w:rPr>
          <w:rFonts w:ascii="Times New Roman" w:hAnsi="Times New Roman" w:cs="Times New Roman"/>
          <w:sz w:val="24"/>
          <w:szCs w:val="24"/>
          <w:lang w:val="es-ES"/>
        </w:rPr>
        <w:t xml:space="preserve">observa </w:t>
      </w:r>
      <w:r w:rsidRPr="00C2714A">
        <w:rPr>
          <w:rFonts w:ascii="Times New Roman" w:hAnsi="Times New Roman" w:cs="Times New Roman"/>
          <w:sz w:val="24"/>
          <w:szCs w:val="24"/>
          <w:lang w:val="es-ES"/>
        </w:rPr>
        <w:t xml:space="preserve">que el </w:t>
      </w:r>
      <w:r w:rsidR="00EC752C" w:rsidRPr="00C2714A">
        <w:rPr>
          <w:rFonts w:ascii="Times New Roman" w:hAnsi="Times New Roman" w:cs="Times New Roman"/>
          <w:sz w:val="24"/>
          <w:szCs w:val="24"/>
          <w:lang w:val="es-ES"/>
        </w:rPr>
        <w:t>6</w:t>
      </w:r>
      <w:ins w:id="2554" w:author="Observatorio 02" w:date="2017-03-14T14:23:00Z">
        <w:r w:rsidR="0046610C" w:rsidRPr="00C2714A">
          <w:rPr>
            <w:rFonts w:ascii="Times New Roman" w:hAnsi="Times New Roman" w:cs="Times New Roman"/>
            <w:sz w:val="24"/>
            <w:szCs w:val="24"/>
            <w:lang w:val="es-ES"/>
          </w:rPr>
          <w:t>4</w:t>
        </w:r>
      </w:ins>
      <w:del w:id="2555" w:author="Observatorio 02" w:date="2017-03-14T14:23:00Z">
        <w:r w:rsidR="00EC752C" w:rsidRPr="00C2714A" w:rsidDel="0046610C">
          <w:rPr>
            <w:rFonts w:ascii="Times New Roman" w:hAnsi="Times New Roman" w:cs="Times New Roman"/>
            <w:sz w:val="24"/>
            <w:szCs w:val="24"/>
            <w:lang w:val="es-ES"/>
          </w:rPr>
          <w:delText>3</w:delText>
        </w:r>
      </w:del>
      <w:r w:rsidRPr="00C2714A">
        <w:rPr>
          <w:rFonts w:ascii="Times New Roman" w:hAnsi="Times New Roman" w:cs="Times New Roman"/>
          <w:sz w:val="24"/>
          <w:szCs w:val="24"/>
          <w:lang w:val="es-ES"/>
        </w:rPr>
        <w:t xml:space="preserve">% de las empresas se </w:t>
      </w:r>
      <w:r w:rsidR="00C81A87" w:rsidRPr="00C2714A">
        <w:rPr>
          <w:rFonts w:ascii="Times New Roman" w:hAnsi="Times New Roman" w:cs="Times New Roman"/>
          <w:sz w:val="24"/>
          <w:szCs w:val="24"/>
          <w:lang w:val="es-ES"/>
        </w:rPr>
        <w:t>clasifican dentro d</w:t>
      </w:r>
      <w:r w:rsidRPr="00C2714A">
        <w:rPr>
          <w:rFonts w:ascii="Times New Roman" w:hAnsi="Times New Roman" w:cs="Times New Roman"/>
          <w:sz w:val="24"/>
          <w:szCs w:val="24"/>
          <w:lang w:val="es-ES"/>
        </w:rPr>
        <w:t xml:space="preserve">el subsector </w:t>
      </w:r>
      <w:r w:rsidR="00500688" w:rsidRPr="00C2714A">
        <w:rPr>
          <w:rFonts w:ascii="Times New Roman" w:hAnsi="Times New Roman" w:cs="Times New Roman"/>
          <w:sz w:val="24"/>
          <w:szCs w:val="24"/>
          <w:lang w:val="es-ES"/>
        </w:rPr>
        <w:t xml:space="preserve">Terminación </w:t>
      </w:r>
      <w:r w:rsidRPr="00C2714A">
        <w:rPr>
          <w:rFonts w:ascii="Times New Roman" w:hAnsi="Times New Roman" w:cs="Times New Roman"/>
          <w:sz w:val="24"/>
          <w:szCs w:val="24"/>
          <w:lang w:val="es-ES"/>
        </w:rPr>
        <w:t xml:space="preserve">de </w:t>
      </w:r>
      <w:r w:rsidR="00500688" w:rsidRPr="00C2714A">
        <w:rPr>
          <w:rFonts w:ascii="Times New Roman" w:hAnsi="Times New Roman" w:cs="Times New Roman"/>
          <w:sz w:val="24"/>
          <w:szCs w:val="24"/>
          <w:lang w:val="es-ES"/>
        </w:rPr>
        <w:t>E</w:t>
      </w:r>
      <w:r w:rsidRPr="00C2714A">
        <w:rPr>
          <w:rFonts w:ascii="Times New Roman" w:hAnsi="Times New Roman" w:cs="Times New Roman"/>
          <w:sz w:val="24"/>
          <w:szCs w:val="24"/>
          <w:lang w:val="es-ES"/>
        </w:rPr>
        <w:t>dificios</w:t>
      </w:r>
      <w:r w:rsidR="00500688" w:rsidRPr="00C2714A">
        <w:rPr>
          <w:rFonts w:ascii="Times New Roman" w:hAnsi="Times New Roman" w:cs="Times New Roman"/>
          <w:sz w:val="24"/>
          <w:szCs w:val="24"/>
          <w:lang w:val="es-ES"/>
        </w:rPr>
        <w:t>, seguido de</w:t>
      </w:r>
      <w:r w:rsidRPr="00C2714A">
        <w:rPr>
          <w:rFonts w:ascii="Times New Roman" w:hAnsi="Times New Roman" w:cs="Times New Roman"/>
          <w:sz w:val="24"/>
          <w:szCs w:val="24"/>
          <w:lang w:val="es-ES"/>
        </w:rPr>
        <w:t xml:space="preserve"> </w:t>
      </w:r>
      <w:r w:rsidR="00500688"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 xml:space="preserve">onstrucción y </w:t>
      </w:r>
      <w:r w:rsidR="00500688" w:rsidRPr="00C2714A">
        <w:rPr>
          <w:rFonts w:ascii="Times New Roman" w:hAnsi="Times New Roman" w:cs="Times New Roman"/>
          <w:sz w:val="24"/>
          <w:szCs w:val="24"/>
          <w:lang w:val="es-ES"/>
        </w:rPr>
        <w:t>O</w:t>
      </w:r>
      <w:r w:rsidRPr="00C2714A">
        <w:rPr>
          <w:rFonts w:ascii="Times New Roman" w:hAnsi="Times New Roman" w:cs="Times New Roman"/>
          <w:sz w:val="24"/>
          <w:szCs w:val="24"/>
          <w:lang w:val="es-ES"/>
        </w:rPr>
        <w:t xml:space="preserve">bras de </w:t>
      </w:r>
      <w:r w:rsidR="00500688" w:rsidRPr="00C2714A">
        <w:rPr>
          <w:rFonts w:ascii="Times New Roman" w:hAnsi="Times New Roman" w:cs="Times New Roman"/>
          <w:sz w:val="24"/>
          <w:szCs w:val="24"/>
          <w:lang w:val="es-ES"/>
        </w:rPr>
        <w:t>I</w:t>
      </w:r>
      <w:r w:rsidRPr="00C2714A">
        <w:rPr>
          <w:rFonts w:ascii="Times New Roman" w:hAnsi="Times New Roman" w:cs="Times New Roman"/>
          <w:sz w:val="24"/>
          <w:szCs w:val="24"/>
          <w:lang w:val="es-ES"/>
        </w:rPr>
        <w:t>ng</w:t>
      </w:r>
      <w:r w:rsidR="00500688" w:rsidRPr="00C2714A">
        <w:rPr>
          <w:rFonts w:ascii="Times New Roman" w:hAnsi="Times New Roman" w:cs="Times New Roman"/>
          <w:sz w:val="24"/>
          <w:szCs w:val="24"/>
          <w:lang w:val="es-ES"/>
        </w:rPr>
        <w:t>eniería</w:t>
      </w:r>
      <w:r w:rsidRPr="00C2714A">
        <w:rPr>
          <w:rFonts w:ascii="Times New Roman" w:hAnsi="Times New Roman" w:cs="Times New Roman"/>
          <w:sz w:val="24"/>
          <w:szCs w:val="24"/>
          <w:lang w:val="es-ES"/>
        </w:rPr>
        <w:t xml:space="preserve"> (</w:t>
      </w:r>
      <w:r w:rsidR="00EC752C" w:rsidRPr="00C2714A">
        <w:rPr>
          <w:rFonts w:ascii="Times New Roman" w:hAnsi="Times New Roman" w:cs="Times New Roman"/>
          <w:sz w:val="24"/>
          <w:szCs w:val="24"/>
          <w:lang w:val="es-ES"/>
        </w:rPr>
        <w:t xml:space="preserve">23%) y </w:t>
      </w:r>
      <w:r w:rsidR="005D29C1" w:rsidRPr="00C2714A">
        <w:rPr>
          <w:rFonts w:ascii="Times New Roman" w:hAnsi="Times New Roman" w:cs="Times New Roman"/>
          <w:sz w:val="24"/>
          <w:szCs w:val="24"/>
          <w:lang w:val="es-ES"/>
        </w:rPr>
        <w:t xml:space="preserve">Preparación </w:t>
      </w:r>
      <w:r w:rsidRPr="00C2714A">
        <w:rPr>
          <w:rFonts w:ascii="Times New Roman" w:hAnsi="Times New Roman" w:cs="Times New Roman"/>
          <w:sz w:val="24"/>
          <w:szCs w:val="24"/>
          <w:lang w:val="es-ES"/>
        </w:rPr>
        <w:t>de</w:t>
      </w:r>
      <w:r w:rsidR="005D29C1" w:rsidRPr="00C2714A">
        <w:rPr>
          <w:rFonts w:ascii="Times New Roman" w:hAnsi="Times New Roman" w:cs="Times New Roman"/>
          <w:sz w:val="24"/>
          <w:szCs w:val="24"/>
          <w:lang w:val="es-ES"/>
        </w:rPr>
        <w:t>l</w:t>
      </w:r>
      <w:r w:rsidRPr="00C2714A">
        <w:rPr>
          <w:rFonts w:ascii="Times New Roman" w:hAnsi="Times New Roman" w:cs="Times New Roman"/>
          <w:sz w:val="24"/>
          <w:szCs w:val="24"/>
          <w:lang w:val="es-ES"/>
        </w:rPr>
        <w:t xml:space="preserve"> </w:t>
      </w:r>
      <w:r w:rsidR="005D29C1" w:rsidRPr="00C2714A">
        <w:rPr>
          <w:rFonts w:ascii="Times New Roman" w:hAnsi="Times New Roman" w:cs="Times New Roman"/>
          <w:sz w:val="24"/>
          <w:szCs w:val="24"/>
          <w:lang w:val="es-ES"/>
        </w:rPr>
        <w:t>T</w:t>
      </w:r>
      <w:r w:rsidRPr="00C2714A">
        <w:rPr>
          <w:rFonts w:ascii="Times New Roman" w:hAnsi="Times New Roman" w:cs="Times New Roman"/>
          <w:sz w:val="24"/>
          <w:szCs w:val="24"/>
          <w:lang w:val="es-ES"/>
        </w:rPr>
        <w:t>erreno (</w:t>
      </w:r>
      <w:del w:id="2556" w:author="Observatorio 02" w:date="2017-03-14T14:24:00Z">
        <w:r w:rsidRPr="00C2714A" w:rsidDel="0046610C">
          <w:rPr>
            <w:rFonts w:ascii="Times New Roman" w:hAnsi="Times New Roman" w:cs="Times New Roman"/>
            <w:sz w:val="24"/>
            <w:szCs w:val="24"/>
            <w:lang w:val="es-ES"/>
          </w:rPr>
          <w:delText>11</w:delText>
        </w:r>
      </w:del>
      <w:ins w:id="2557" w:author="Observatorio 02" w:date="2017-03-14T14:24:00Z">
        <w:r w:rsidR="0046610C" w:rsidRPr="00C2714A">
          <w:rPr>
            <w:rFonts w:ascii="Times New Roman" w:hAnsi="Times New Roman" w:cs="Times New Roman"/>
            <w:sz w:val="24"/>
            <w:szCs w:val="24"/>
            <w:lang w:val="es-ES"/>
          </w:rPr>
          <w:t>10</w:t>
        </w:r>
      </w:ins>
      <w:r w:rsidRPr="00C2714A">
        <w:rPr>
          <w:rFonts w:ascii="Times New Roman" w:hAnsi="Times New Roman" w:cs="Times New Roman"/>
          <w:sz w:val="24"/>
          <w:szCs w:val="24"/>
          <w:lang w:val="es-ES"/>
        </w:rPr>
        <w:t>%)</w:t>
      </w:r>
      <w:r w:rsidR="00EC752C"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En cuanto a la concentración del empleo, sin embargo, el subsector dominante es el de </w:t>
      </w:r>
      <w:r w:rsidR="005D29C1"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onstrucción</w:t>
      </w:r>
      <w:r w:rsidR="005D29C1" w:rsidRPr="00C2714A">
        <w:rPr>
          <w:rFonts w:ascii="Times New Roman" w:hAnsi="Times New Roman" w:cs="Times New Roman"/>
          <w:sz w:val="24"/>
          <w:szCs w:val="24"/>
        </w:rPr>
        <w:t xml:space="preserve"> </w:t>
      </w:r>
      <w:r w:rsidR="005D29C1" w:rsidRPr="00C2714A">
        <w:rPr>
          <w:rFonts w:ascii="Times New Roman" w:hAnsi="Times New Roman" w:cs="Times New Roman"/>
          <w:sz w:val="24"/>
          <w:szCs w:val="24"/>
          <w:lang w:val="es-ES"/>
        </w:rPr>
        <w:t>y Obras de Ingeniería</w:t>
      </w:r>
      <w:r w:rsidRPr="00C2714A">
        <w:rPr>
          <w:rFonts w:ascii="Times New Roman" w:hAnsi="Times New Roman" w:cs="Times New Roman"/>
          <w:sz w:val="24"/>
          <w:szCs w:val="24"/>
          <w:lang w:val="es-ES"/>
        </w:rPr>
        <w:t xml:space="preserve">, </w:t>
      </w:r>
      <w:r w:rsidR="005D29C1" w:rsidRPr="00C2714A">
        <w:rPr>
          <w:rFonts w:ascii="Times New Roman" w:hAnsi="Times New Roman" w:cs="Times New Roman"/>
          <w:sz w:val="24"/>
          <w:szCs w:val="24"/>
          <w:lang w:val="es-ES"/>
        </w:rPr>
        <w:t>que aglutina e</w:t>
      </w:r>
      <w:r w:rsidRPr="00C2714A">
        <w:rPr>
          <w:rFonts w:ascii="Times New Roman" w:hAnsi="Times New Roman" w:cs="Times New Roman"/>
          <w:sz w:val="24"/>
          <w:szCs w:val="24"/>
          <w:lang w:val="es-ES"/>
        </w:rPr>
        <w:t xml:space="preserve">l </w:t>
      </w:r>
      <w:del w:id="2558" w:author="Observatorio 02" w:date="2017-03-14T14:28:00Z">
        <w:r w:rsidRPr="00C2714A" w:rsidDel="0046610C">
          <w:rPr>
            <w:rFonts w:ascii="Times New Roman" w:hAnsi="Times New Roman" w:cs="Times New Roman"/>
            <w:sz w:val="24"/>
            <w:szCs w:val="24"/>
            <w:lang w:val="es-ES"/>
          </w:rPr>
          <w:delText>54</w:delText>
        </w:r>
      </w:del>
      <w:ins w:id="2559" w:author="Observatorio 02" w:date="2017-03-14T14:28:00Z">
        <w:r w:rsidR="0046610C" w:rsidRPr="00C2714A">
          <w:rPr>
            <w:rFonts w:ascii="Times New Roman" w:hAnsi="Times New Roman" w:cs="Times New Roman"/>
            <w:sz w:val="24"/>
            <w:szCs w:val="24"/>
            <w:lang w:val="es-ES"/>
          </w:rPr>
          <w:t>52</w:t>
        </w:r>
      </w:ins>
      <w:r w:rsidRPr="00C2714A">
        <w:rPr>
          <w:rFonts w:ascii="Times New Roman" w:hAnsi="Times New Roman" w:cs="Times New Roman"/>
          <w:sz w:val="24"/>
          <w:szCs w:val="24"/>
          <w:lang w:val="es-ES"/>
        </w:rPr>
        <w:t xml:space="preserve">% de los ocupados, seguido por los subsectores de </w:t>
      </w:r>
      <w:r w:rsidR="00012AC0" w:rsidRPr="00C2714A">
        <w:rPr>
          <w:rFonts w:ascii="Times New Roman" w:hAnsi="Times New Roman" w:cs="Times New Roman"/>
          <w:sz w:val="24"/>
          <w:szCs w:val="24"/>
          <w:lang w:val="es-ES"/>
        </w:rPr>
        <w:t xml:space="preserve">Terminación de Edificios </w:t>
      </w:r>
      <w:r w:rsidRPr="00C2714A">
        <w:rPr>
          <w:rFonts w:ascii="Times New Roman" w:hAnsi="Times New Roman" w:cs="Times New Roman"/>
          <w:sz w:val="24"/>
          <w:szCs w:val="24"/>
          <w:lang w:val="es-ES"/>
        </w:rPr>
        <w:t>(</w:t>
      </w:r>
      <w:del w:id="2560" w:author="Observatorio 02" w:date="2017-03-14T14:29:00Z">
        <w:r w:rsidR="00012AC0" w:rsidRPr="00C2714A" w:rsidDel="003A0B34">
          <w:rPr>
            <w:rFonts w:ascii="Times New Roman" w:hAnsi="Times New Roman" w:cs="Times New Roman"/>
            <w:sz w:val="24"/>
            <w:szCs w:val="24"/>
            <w:lang w:val="es-ES"/>
          </w:rPr>
          <w:delText>28</w:delText>
        </w:r>
      </w:del>
      <w:ins w:id="2561" w:author="Observatorio 02" w:date="2017-03-14T14:29:00Z">
        <w:r w:rsidR="003A0B34" w:rsidRPr="00C2714A">
          <w:rPr>
            <w:rFonts w:ascii="Times New Roman" w:hAnsi="Times New Roman" w:cs="Times New Roman"/>
            <w:sz w:val="24"/>
            <w:szCs w:val="24"/>
            <w:lang w:val="es-ES"/>
          </w:rPr>
          <w:t>29</w:t>
        </w:r>
      </w:ins>
      <w:r w:rsidRPr="00C2714A">
        <w:rPr>
          <w:rFonts w:ascii="Times New Roman" w:hAnsi="Times New Roman" w:cs="Times New Roman"/>
          <w:sz w:val="24"/>
          <w:szCs w:val="24"/>
          <w:lang w:val="es-ES"/>
        </w:rPr>
        <w:t xml:space="preserve">%) y </w:t>
      </w:r>
      <w:r w:rsidR="005D29C1" w:rsidRPr="00C2714A">
        <w:rPr>
          <w:rFonts w:ascii="Times New Roman" w:hAnsi="Times New Roman" w:cs="Times New Roman"/>
          <w:sz w:val="24"/>
          <w:szCs w:val="24"/>
          <w:lang w:val="es-ES"/>
        </w:rPr>
        <w:t>P</w:t>
      </w:r>
      <w:r w:rsidRPr="00C2714A">
        <w:rPr>
          <w:rFonts w:ascii="Times New Roman" w:hAnsi="Times New Roman" w:cs="Times New Roman"/>
          <w:sz w:val="24"/>
          <w:szCs w:val="24"/>
          <w:lang w:val="es-ES"/>
        </w:rPr>
        <w:t xml:space="preserve">reparación del </w:t>
      </w:r>
      <w:r w:rsidR="005D29C1" w:rsidRPr="00C2714A">
        <w:rPr>
          <w:rFonts w:ascii="Times New Roman" w:hAnsi="Times New Roman" w:cs="Times New Roman"/>
          <w:sz w:val="24"/>
          <w:szCs w:val="24"/>
          <w:lang w:val="es-ES"/>
        </w:rPr>
        <w:t>T</w:t>
      </w:r>
      <w:r w:rsidRPr="00C2714A">
        <w:rPr>
          <w:rFonts w:ascii="Times New Roman" w:hAnsi="Times New Roman" w:cs="Times New Roman"/>
          <w:sz w:val="24"/>
          <w:szCs w:val="24"/>
          <w:lang w:val="es-ES"/>
        </w:rPr>
        <w:t>erreno (</w:t>
      </w:r>
      <w:del w:id="2562" w:author="Observatorio 02" w:date="2017-03-14T14:29:00Z">
        <w:r w:rsidRPr="00C2714A" w:rsidDel="003A0B34">
          <w:rPr>
            <w:rFonts w:ascii="Times New Roman" w:hAnsi="Times New Roman" w:cs="Times New Roman"/>
            <w:sz w:val="24"/>
            <w:szCs w:val="24"/>
            <w:lang w:val="es-ES"/>
          </w:rPr>
          <w:delText>16</w:delText>
        </w:r>
      </w:del>
      <w:ins w:id="2563" w:author="Observatorio 02" w:date="2017-03-14T14:29:00Z">
        <w:r w:rsidR="003A0B34" w:rsidRPr="00C2714A">
          <w:rPr>
            <w:rFonts w:ascii="Times New Roman" w:hAnsi="Times New Roman" w:cs="Times New Roman"/>
            <w:sz w:val="24"/>
            <w:szCs w:val="24"/>
            <w:lang w:val="es-ES"/>
          </w:rPr>
          <w:t>15</w:t>
        </w:r>
      </w:ins>
      <w:r w:rsidRPr="00C2714A">
        <w:rPr>
          <w:rFonts w:ascii="Times New Roman" w:hAnsi="Times New Roman" w:cs="Times New Roman"/>
          <w:sz w:val="24"/>
          <w:szCs w:val="24"/>
          <w:lang w:val="es-ES"/>
        </w:rPr>
        <w:t xml:space="preserve">%). El subsector que genera más ventas es la </w:t>
      </w:r>
      <w:r w:rsidR="005D29C1" w:rsidRPr="00C2714A">
        <w:rPr>
          <w:rFonts w:ascii="Times New Roman" w:hAnsi="Times New Roman" w:cs="Times New Roman"/>
          <w:sz w:val="24"/>
          <w:szCs w:val="24"/>
          <w:lang w:val="es-ES"/>
        </w:rPr>
        <w:t>Construcción</w:t>
      </w:r>
      <w:r w:rsidR="00012AC0" w:rsidRPr="00C2714A">
        <w:rPr>
          <w:rFonts w:ascii="Times New Roman" w:hAnsi="Times New Roman" w:cs="Times New Roman"/>
          <w:sz w:val="24"/>
          <w:szCs w:val="24"/>
          <w:lang w:val="es-ES"/>
        </w:rPr>
        <w:t xml:space="preserve"> de edificios y obras de ing. civil</w:t>
      </w:r>
      <w:r w:rsidR="005D29C1"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con un 62% del total </w:t>
      </w:r>
      <w:r w:rsidR="005D29C1" w:rsidRPr="00C2714A">
        <w:rPr>
          <w:rFonts w:ascii="Times New Roman" w:hAnsi="Times New Roman" w:cs="Times New Roman"/>
          <w:sz w:val="24"/>
          <w:szCs w:val="24"/>
          <w:lang w:val="es-ES"/>
        </w:rPr>
        <w:t xml:space="preserve">sectorial </w:t>
      </w:r>
      <w:r w:rsidRPr="00C2714A">
        <w:rPr>
          <w:rFonts w:ascii="Times New Roman" w:hAnsi="Times New Roman" w:cs="Times New Roman"/>
          <w:sz w:val="24"/>
          <w:szCs w:val="24"/>
          <w:lang w:val="es-ES"/>
        </w:rPr>
        <w:t xml:space="preserve">de ventas en UF del año 2014, mientras que el segundo lugar </w:t>
      </w:r>
      <w:r w:rsidR="005D29C1" w:rsidRPr="00C2714A">
        <w:rPr>
          <w:rFonts w:ascii="Times New Roman" w:hAnsi="Times New Roman" w:cs="Times New Roman"/>
          <w:sz w:val="24"/>
          <w:szCs w:val="24"/>
          <w:lang w:val="es-ES"/>
        </w:rPr>
        <w:t>lo comparten</w:t>
      </w:r>
      <w:r w:rsidRPr="00C2714A">
        <w:rPr>
          <w:rFonts w:ascii="Times New Roman" w:hAnsi="Times New Roman" w:cs="Times New Roman"/>
          <w:sz w:val="24"/>
          <w:lang w:val="es-ES"/>
        </w:rPr>
        <w:t xml:space="preserve"> los subsectores de </w:t>
      </w:r>
      <w:del w:id="2564" w:author="Observatorio 02" w:date="2017-03-14T14:30:00Z">
        <w:r w:rsidR="005D29C1" w:rsidRPr="00C2714A" w:rsidDel="00D855C0">
          <w:rPr>
            <w:rFonts w:ascii="Times New Roman" w:hAnsi="Times New Roman" w:cs="Times New Roman"/>
            <w:sz w:val="24"/>
            <w:lang w:val="es-ES"/>
          </w:rPr>
          <w:delText>P</w:delText>
        </w:r>
        <w:r w:rsidRPr="00C2714A" w:rsidDel="00D855C0">
          <w:rPr>
            <w:rFonts w:ascii="Times New Roman" w:hAnsi="Times New Roman" w:cs="Times New Roman"/>
            <w:sz w:val="24"/>
            <w:lang w:val="es-ES"/>
          </w:rPr>
          <w:delText xml:space="preserve">reparación del </w:delText>
        </w:r>
        <w:r w:rsidR="005D29C1" w:rsidRPr="00C2714A" w:rsidDel="00D855C0">
          <w:rPr>
            <w:rFonts w:ascii="Times New Roman" w:hAnsi="Times New Roman" w:cs="Times New Roman"/>
            <w:sz w:val="24"/>
            <w:lang w:val="es-ES"/>
          </w:rPr>
          <w:delText>T</w:delText>
        </w:r>
        <w:r w:rsidRPr="00C2714A" w:rsidDel="00D855C0">
          <w:rPr>
            <w:rFonts w:ascii="Times New Roman" w:hAnsi="Times New Roman" w:cs="Times New Roman"/>
            <w:sz w:val="24"/>
            <w:lang w:val="es-ES"/>
          </w:rPr>
          <w:delText xml:space="preserve">erreno y </w:delText>
        </w:r>
      </w:del>
      <w:r w:rsidR="00012AC0" w:rsidRPr="00C2714A">
        <w:rPr>
          <w:rFonts w:ascii="Times New Roman" w:hAnsi="Times New Roman" w:cs="Times New Roman"/>
          <w:sz w:val="24"/>
          <w:lang w:val="es-ES"/>
        </w:rPr>
        <w:t xml:space="preserve">Terminación </w:t>
      </w:r>
      <w:r w:rsidRPr="00C2714A">
        <w:rPr>
          <w:rFonts w:ascii="Times New Roman" w:hAnsi="Times New Roman" w:cs="Times New Roman"/>
          <w:sz w:val="24"/>
          <w:lang w:val="es-ES"/>
        </w:rPr>
        <w:t xml:space="preserve">de </w:t>
      </w:r>
      <w:r w:rsidR="005D29C1" w:rsidRPr="00C2714A">
        <w:rPr>
          <w:rFonts w:ascii="Times New Roman" w:hAnsi="Times New Roman" w:cs="Times New Roman"/>
          <w:sz w:val="24"/>
          <w:lang w:val="es-ES"/>
        </w:rPr>
        <w:t>E</w:t>
      </w:r>
      <w:r w:rsidRPr="00C2714A">
        <w:rPr>
          <w:rFonts w:ascii="Times New Roman" w:hAnsi="Times New Roman" w:cs="Times New Roman"/>
          <w:sz w:val="24"/>
          <w:lang w:val="es-ES"/>
        </w:rPr>
        <w:t>dificios</w:t>
      </w:r>
      <w:r w:rsidR="00012AC0" w:rsidRPr="00C2714A">
        <w:rPr>
          <w:rFonts w:ascii="Times New Roman" w:hAnsi="Times New Roman" w:cs="Times New Roman"/>
          <w:sz w:val="24"/>
          <w:lang w:val="es-ES"/>
        </w:rPr>
        <w:t xml:space="preserve"> (</w:t>
      </w:r>
      <w:del w:id="2565" w:author="Observatorio 02" w:date="2017-03-14T14:30:00Z">
        <w:r w:rsidR="00012AC0" w:rsidRPr="00C2714A" w:rsidDel="00D855C0">
          <w:rPr>
            <w:rFonts w:ascii="Times New Roman" w:hAnsi="Times New Roman" w:cs="Times New Roman"/>
            <w:sz w:val="24"/>
            <w:lang w:val="es-ES"/>
          </w:rPr>
          <w:delText>18</w:delText>
        </w:r>
      </w:del>
      <w:ins w:id="2566" w:author="Observatorio 02" w:date="2017-03-14T14:30:00Z">
        <w:r w:rsidR="00D855C0" w:rsidRPr="00C2714A">
          <w:rPr>
            <w:rFonts w:ascii="Times New Roman" w:hAnsi="Times New Roman" w:cs="Times New Roman"/>
            <w:sz w:val="24"/>
            <w:lang w:val="es-ES"/>
          </w:rPr>
          <w:t>18</w:t>
        </w:r>
      </w:ins>
      <w:r w:rsidR="00012AC0" w:rsidRPr="00C2714A">
        <w:rPr>
          <w:rFonts w:ascii="Times New Roman" w:hAnsi="Times New Roman" w:cs="Times New Roman"/>
          <w:sz w:val="24"/>
          <w:lang w:val="es-ES"/>
        </w:rPr>
        <w:t>%)</w:t>
      </w:r>
      <w:ins w:id="2567" w:author="Observatorio 02" w:date="2017-03-14T14:30:00Z">
        <w:r w:rsidR="00D855C0" w:rsidRPr="00C2714A">
          <w:rPr>
            <w:rFonts w:ascii="Times New Roman" w:hAnsi="Times New Roman" w:cs="Times New Roman"/>
            <w:sz w:val="24"/>
            <w:lang w:val="es-ES"/>
          </w:rPr>
          <w:t xml:space="preserve"> y Preparación del Terreno (15%)</w:t>
        </w:r>
      </w:ins>
      <w:r w:rsidRPr="00C2714A">
        <w:rPr>
          <w:rFonts w:ascii="Times New Roman" w:hAnsi="Times New Roman" w:cs="Times New Roman"/>
          <w:sz w:val="24"/>
          <w:lang w:val="es-ES"/>
        </w:rPr>
        <w:t xml:space="preserve">. En conclusión, </w:t>
      </w:r>
      <w:r w:rsidR="006F54B1" w:rsidRPr="00C2714A">
        <w:rPr>
          <w:rFonts w:ascii="Times New Roman" w:hAnsi="Times New Roman" w:cs="Times New Roman"/>
          <w:sz w:val="24"/>
          <w:szCs w:val="24"/>
          <w:lang w:val="es-ES"/>
        </w:rPr>
        <w:t xml:space="preserve">si bien </w:t>
      </w:r>
      <w:r w:rsidRPr="00C2714A">
        <w:rPr>
          <w:rFonts w:ascii="Times New Roman" w:hAnsi="Times New Roman" w:cs="Times New Roman"/>
          <w:sz w:val="24"/>
          <w:szCs w:val="24"/>
          <w:lang w:val="es-ES"/>
        </w:rPr>
        <w:t>la mayoría de las empresas se dedican</w:t>
      </w:r>
      <w:r w:rsidR="002044DB" w:rsidRPr="00C2714A">
        <w:rPr>
          <w:rFonts w:ascii="Times New Roman" w:hAnsi="Times New Roman" w:cs="Times New Roman"/>
          <w:sz w:val="24"/>
          <w:szCs w:val="24"/>
          <w:lang w:val="es-ES"/>
        </w:rPr>
        <w:t xml:space="preserve"> </w:t>
      </w:r>
      <w:r w:rsidR="0098338F" w:rsidRPr="00C2714A">
        <w:rPr>
          <w:rFonts w:ascii="Times New Roman" w:hAnsi="Times New Roman" w:cs="Times New Roman"/>
          <w:sz w:val="24"/>
          <w:szCs w:val="24"/>
          <w:lang w:val="es-ES"/>
        </w:rPr>
        <w:t>a la terminación de edificios</w:t>
      </w:r>
      <w:r w:rsidRPr="00C2714A">
        <w:rPr>
          <w:rFonts w:ascii="Times New Roman" w:hAnsi="Times New Roman" w:cs="Times New Roman"/>
          <w:sz w:val="24"/>
          <w:szCs w:val="24"/>
          <w:lang w:val="es-ES"/>
        </w:rPr>
        <w:t xml:space="preserve">, el subsector más relevante </w:t>
      </w:r>
      <w:r w:rsidR="002044DB" w:rsidRPr="00C2714A">
        <w:rPr>
          <w:rFonts w:ascii="Times New Roman" w:hAnsi="Times New Roman" w:cs="Times New Roman"/>
          <w:sz w:val="24"/>
          <w:szCs w:val="24"/>
          <w:lang w:val="es-ES"/>
        </w:rPr>
        <w:t xml:space="preserve">en términos de </w:t>
      </w:r>
      <w:r w:rsidR="006F54B1" w:rsidRPr="00C2714A">
        <w:rPr>
          <w:rFonts w:ascii="Times New Roman" w:hAnsi="Times New Roman" w:cs="Times New Roman"/>
          <w:sz w:val="24"/>
          <w:szCs w:val="24"/>
          <w:lang w:val="es-ES"/>
        </w:rPr>
        <w:t xml:space="preserve">ventas y </w:t>
      </w:r>
      <w:r w:rsidR="002044DB" w:rsidRPr="00C2714A">
        <w:rPr>
          <w:rFonts w:ascii="Times New Roman" w:hAnsi="Times New Roman" w:cs="Times New Roman"/>
          <w:sz w:val="24"/>
          <w:szCs w:val="24"/>
          <w:lang w:val="es-ES"/>
        </w:rPr>
        <w:t>generaci</w:t>
      </w:r>
      <w:r w:rsidR="006F54B1" w:rsidRPr="00C2714A">
        <w:rPr>
          <w:rFonts w:ascii="Times New Roman" w:hAnsi="Times New Roman" w:cs="Times New Roman"/>
          <w:sz w:val="24"/>
          <w:szCs w:val="24"/>
          <w:lang w:val="es-ES"/>
        </w:rPr>
        <w:t>ón de empleo</w:t>
      </w:r>
      <w:r w:rsidR="002044DB"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 xml:space="preserve">es el de la </w:t>
      </w:r>
      <w:r w:rsidR="002044DB"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 xml:space="preserve">onstrucción </w:t>
      </w:r>
      <w:r w:rsidR="00EF61A6" w:rsidRPr="00C2714A">
        <w:rPr>
          <w:rFonts w:ascii="Times New Roman" w:hAnsi="Times New Roman" w:cs="Times New Roman"/>
          <w:sz w:val="24"/>
          <w:szCs w:val="24"/>
          <w:lang w:val="es-ES"/>
        </w:rPr>
        <w:t>de Edificios y Obras de Ingeniería</w:t>
      </w:r>
      <w:r w:rsidRPr="00C2714A">
        <w:rPr>
          <w:rFonts w:ascii="Times New Roman" w:hAnsi="Times New Roman" w:cs="Times New Roman"/>
          <w:sz w:val="24"/>
          <w:szCs w:val="24"/>
          <w:lang w:val="es-ES"/>
        </w:rPr>
        <w:t>.</w:t>
      </w:r>
    </w:p>
    <w:p w14:paraId="48C5ECAB" w14:textId="6379F691" w:rsidR="00712A88" w:rsidRDefault="00712A88" w:rsidP="000C3FB6">
      <w:pPr>
        <w:pStyle w:val="CitaviBibliographyEntry"/>
        <w:spacing w:after="0" w:line="276" w:lineRule="auto"/>
        <w:jc w:val="both"/>
        <w:rPr>
          <w:ins w:id="2568" w:author="Observatorio 02" w:date="2017-03-23T14:35:00Z"/>
          <w:rFonts w:ascii="Times New Roman" w:hAnsi="Times New Roman" w:cs="Times New Roman"/>
          <w:sz w:val="24"/>
          <w:szCs w:val="24"/>
          <w:lang w:val="es-ES"/>
        </w:rPr>
      </w:pPr>
    </w:p>
    <w:p w14:paraId="58F4F5CF" w14:textId="099086DB" w:rsidR="00C2714A" w:rsidRDefault="00C2714A" w:rsidP="000C3FB6">
      <w:pPr>
        <w:pStyle w:val="CitaviBibliographyEntry"/>
        <w:spacing w:after="0" w:line="276" w:lineRule="auto"/>
        <w:jc w:val="both"/>
        <w:rPr>
          <w:ins w:id="2569" w:author="Observatorio 02" w:date="2017-03-23T14:35:00Z"/>
          <w:rFonts w:ascii="Times New Roman" w:hAnsi="Times New Roman" w:cs="Times New Roman"/>
          <w:sz w:val="24"/>
          <w:szCs w:val="24"/>
          <w:lang w:val="es-ES"/>
        </w:rPr>
      </w:pPr>
    </w:p>
    <w:p w14:paraId="0892288C" w14:textId="149B92EA" w:rsidR="00C2714A" w:rsidRDefault="00C2714A" w:rsidP="000C3FB6">
      <w:pPr>
        <w:pStyle w:val="CitaviBibliographyEntry"/>
        <w:spacing w:after="0" w:line="276" w:lineRule="auto"/>
        <w:jc w:val="both"/>
        <w:rPr>
          <w:ins w:id="2570" w:author="Observatorio 02" w:date="2017-03-23T14:35:00Z"/>
          <w:rFonts w:ascii="Times New Roman" w:hAnsi="Times New Roman" w:cs="Times New Roman"/>
          <w:sz w:val="24"/>
          <w:szCs w:val="24"/>
          <w:lang w:val="es-ES"/>
        </w:rPr>
      </w:pPr>
    </w:p>
    <w:p w14:paraId="2F5FC964" w14:textId="775A72CE" w:rsidR="00C2714A" w:rsidRDefault="00C2714A" w:rsidP="000C3FB6">
      <w:pPr>
        <w:pStyle w:val="CitaviBibliographyEntry"/>
        <w:spacing w:after="0" w:line="276" w:lineRule="auto"/>
        <w:jc w:val="both"/>
        <w:rPr>
          <w:ins w:id="2571" w:author="Observatorio 02" w:date="2017-03-23T14:35:00Z"/>
          <w:rFonts w:ascii="Times New Roman" w:hAnsi="Times New Roman" w:cs="Times New Roman"/>
          <w:sz w:val="24"/>
          <w:szCs w:val="24"/>
          <w:lang w:val="es-ES"/>
        </w:rPr>
      </w:pPr>
    </w:p>
    <w:p w14:paraId="63F33628" w14:textId="5715C8E8" w:rsidR="00C2714A" w:rsidRDefault="00C2714A" w:rsidP="000C3FB6">
      <w:pPr>
        <w:pStyle w:val="CitaviBibliographyEntry"/>
        <w:spacing w:after="0" w:line="276" w:lineRule="auto"/>
        <w:jc w:val="both"/>
        <w:rPr>
          <w:ins w:id="2572" w:author="Observatorio 02" w:date="2017-03-23T14:35:00Z"/>
          <w:rFonts w:ascii="Times New Roman" w:hAnsi="Times New Roman" w:cs="Times New Roman"/>
          <w:sz w:val="24"/>
          <w:szCs w:val="24"/>
          <w:lang w:val="es-ES"/>
        </w:rPr>
      </w:pPr>
    </w:p>
    <w:p w14:paraId="79C95B52" w14:textId="6ACE2339" w:rsidR="00C2714A" w:rsidRDefault="00C2714A" w:rsidP="000C3FB6">
      <w:pPr>
        <w:pStyle w:val="CitaviBibliographyEntry"/>
        <w:spacing w:after="0" w:line="276" w:lineRule="auto"/>
        <w:jc w:val="both"/>
        <w:rPr>
          <w:ins w:id="2573" w:author="Observatorio 02" w:date="2017-03-23T14:35:00Z"/>
          <w:rFonts w:ascii="Times New Roman" w:hAnsi="Times New Roman" w:cs="Times New Roman"/>
          <w:sz w:val="24"/>
          <w:szCs w:val="24"/>
          <w:lang w:val="es-ES"/>
        </w:rPr>
      </w:pPr>
    </w:p>
    <w:p w14:paraId="012A2EBB" w14:textId="5012CBED" w:rsidR="00C2714A" w:rsidRDefault="00C2714A" w:rsidP="000C3FB6">
      <w:pPr>
        <w:pStyle w:val="CitaviBibliographyEntry"/>
        <w:spacing w:after="0" w:line="276" w:lineRule="auto"/>
        <w:jc w:val="both"/>
        <w:rPr>
          <w:ins w:id="2574" w:author="Observatorio 02" w:date="2017-03-23T14:35:00Z"/>
          <w:rFonts w:ascii="Times New Roman" w:hAnsi="Times New Roman" w:cs="Times New Roman"/>
          <w:sz w:val="24"/>
          <w:szCs w:val="24"/>
          <w:lang w:val="es-ES"/>
        </w:rPr>
      </w:pPr>
    </w:p>
    <w:p w14:paraId="7C262B9F" w14:textId="734FE71F" w:rsidR="00C2714A" w:rsidRDefault="00C2714A" w:rsidP="000C3FB6">
      <w:pPr>
        <w:pStyle w:val="CitaviBibliographyEntry"/>
        <w:spacing w:after="0" w:line="276" w:lineRule="auto"/>
        <w:jc w:val="both"/>
        <w:rPr>
          <w:ins w:id="2575" w:author="Observatorio 02" w:date="2017-03-23T14:35:00Z"/>
          <w:rFonts w:ascii="Times New Roman" w:hAnsi="Times New Roman" w:cs="Times New Roman"/>
          <w:sz w:val="24"/>
          <w:szCs w:val="24"/>
          <w:lang w:val="es-ES"/>
        </w:rPr>
      </w:pPr>
    </w:p>
    <w:p w14:paraId="5B6296AF" w14:textId="77777777" w:rsidR="00C2714A" w:rsidRPr="00C2714A" w:rsidRDefault="00C2714A" w:rsidP="000C3FB6">
      <w:pPr>
        <w:pStyle w:val="CitaviBibliographyEntry"/>
        <w:spacing w:after="0" w:line="276" w:lineRule="auto"/>
        <w:jc w:val="both"/>
        <w:rPr>
          <w:rFonts w:ascii="Times New Roman" w:hAnsi="Times New Roman" w:cs="Times New Roman"/>
          <w:sz w:val="24"/>
          <w:szCs w:val="24"/>
          <w:lang w:val="es-ES"/>
        </w:rPr>
      </w:pPr>
    </w:p>
    <w:p w14:paraId="7A17AE1C" w14:textId="22B399F5" w:rsidR="008D4CAF" w:rsidRPr="00C2714A" w:rsidRDefault="00AD0F85" w:rsidP="00417A63">
      <w:pPr>
        <w:spacing w:after="0" w:line="240" w:lineRule="auto"/>
        <w:jc w:val="both"/>
        <w:rPr>
          <w:rFonts w:eastAsia="Times New Roman"/>
          <w:b/>
          <w:bCs/>
          <w:color w:val="323E4F" w:themeColor="text2" w:themeShade="BF"/>
          <w:bdr w:val="none" w:sz="0" w:space="0" w:color="auto"/>
          <w:lang w:val="es-CL" w:eastAsia="es-CL"/>
          <w:rPrChange w:id="2576" w:author="Observatorio 02" w:date="2017-03-23T14:31:00Z">
            <w:rPr>
              <w:rFonts w:eastAsia="Times New Roman"/>
              <w:b/>
              <w:bCs/>
              <w:color w:val="203864"/>
              <w:bdr w:val="none" w:sz="0" w:space="0" w:color="auto"/>
              <w:lang w:val="es-CL" w:eastAsia="es-CL"/>
            </w:rPr>
          </w:rPrChange>
        </w:rPr>
      </w:pPr>
      <w:r w:rsidRPr="00C2714A">
        <w:rPr>
          <w:rFonts w:eastAsia="Times New Roman"/>
          <w:b/>
          <w:bCs/>
          <w:color w:val="323E4F" w:themeColor="text2" w:themeShade="BF"/>
          <w:bdr w:val="none" w:sz="0" w:space="0" w:color="auto"/>
          <w:lang w:val="es-CL" w:eastAsia="es-CL"/>
          <w:rPrChange w:id="2577" w:author="Observatorio 02" w:date="2017-03-23T14:31:00Z">
            <w:rPr>
              <w:rFonts w:eastAsia="Times New Roman"/>
              <w:b/>
              <w:bCs/>
              <w:color w:val="203864"/>
              <w:bdr w:val="none" w:sz="0" w:space="0" w:color="auto"/>
              <w:lang w:val="es-CL" w:eastAsia="es-CL"/>
            </w:rPr>
          </w:rPrChange>
        </w:rPr>
        <w:lastRenderedPageBreak/>
        <w:t xml:space="preserve">Gráfico </w:t>
      </w:r>
      <w:ins w:id="2578" w:author="Observatorio 02" w:date="2017-03-16T14:11:00Z">
        <w:r w:rsidR="00452519" w:rsidRPr="00C2714A">
          <w:rPr>
            <w:rFonts w:eastAsia="Times New Roman"/>
            <w:b/>
            <w:bCs/>
            <w:color w:val="323E4F" w:themeColor="text2" w:themeShade="BF"/>
            <w:bdr w:val="none" w:sz="0" w:space="0" w:color="auto"/>
            <w:lang w:val="es-CL" w:eastAsia="es-CL"/>
            <w:rPrChange w:id="2579" w:author="Observatorio 02" w:date="2017-03-23T14:31:00Z">
              <w:rPr>
                <w:rFonts w:eastAsia="Times New Roman"/>
                <w:b/>
                <w:bCs/>
                <w:color w:val="203864"/>
                <w:bdr w:val="none" w:sz="0" w:space="0" w:color="auto"/>
                <w:lang w:val="es-CL" w:eastAsia="es-CL"/>
              </w:rPr>
            </w:rPrChange>
          </w:rPr>
          <w:t>10</w:t>
        </w:r>
      </w:ins>
      <w:del w:id="2580" w:author="Observatorio 02" w:date="2017-03-16T14:11:00Z">
        <w:r w:rsidRPr="00C2714A" w:rsidDel="00452519">
          <w:rPr>
            <w:rFonts w:eastAsia="Times New Roman"/>
            <w:b/>
            <w:bCs/>
            <w:color w:val="323E4F" w:themeColor="text2" w:themeShade="BF"/>
            <w:bdr w:val="none" w:sz="0" w:space="0" w:color="auto"/>
            <w:lang w:val="es-CL" w:eastAsia="es-CL"/>
            <w:rPrChange w:id="2581" w:author="Observatorio 02" w:date="2017-03-23T14:31:00Z">
              <w:rPr>
                <w:rFonts w:eastAsia="Times New Roman"/>
                <w:b/>
                <w:bCs/>
                <w:color w:val="203864"/>
                <w:bdr w:val="none" w:sz="0" w:space="0" w:color="auto"/>
                <w:lang w:val="es-CL" w:eastAsia="es-CL"/>
              </w:rPr>
            </w:rPrChange>
          </w:rPr>
          <w:delText>9</w:delText>
        </w:r>
      </w:del>
      <w:r w:rsidR="008D4CAF" w:rsidRPr="00C2714A">
        <w:rPr>
          <w:rFonts w:eastAsia="Times New Roman"/>
          <w:b/>
          <w:bCs/>
          <w:color w:val="323E4F" w:themeColor="text2" w:themeShade="BF"/>
          <w:bdr w:val="none" w:sz="0" w:space="0" w:color="auto"/>
          <w:lang w:val="es-CL" w:eastAsia="es-CL"/>
          <w:rPrChange w:id="2582" w:author="Observatorio 02" w:date="2017-03-23T14:31:00Z">
            <w:rPr>
              <w:rFonts w:eastAsia="Times New Roman"/>
              <w:b/>
              <w:bCs/>
              <w:color w:val="203864"/>
              <w:bdr w:val="none" w:sz="0" w:space="0" w:color="auto"/>
              <w:lang w:val="es-CL" w:eastAsia="es-CL"/>
            </w:rPr>
          </w:rPrChange>
        </w:rPr>
        <w:t>. Distribución de empresas, ventas (UF) y trabajadores dependientes informados por subsector</w:t>
      </w:r>
      <w:ins w:id="2583" w:author="Observatorio 02" w:date="2017-03-16T15:04:00Z">
        <w:r w:rsidR="0010439A" w:rsidRPr="00C2714A">
          <w:rPr>
            <w:rFonts w:eastAsia="Times New Roman"/>
            <w:b/>
            <w:bCs/>
            <w:color w:val="323E4F" w:themeColor="text2" w:themeShade="BF"/>
            <w:bdr w:val="none" w:sz="0" w:space="0" w:color="auto"/>
            <w:lang w:val="es-CL" w:eastAsia="es-CL"/>
            <w:rPrChange w:id="2584" w:author="Observatorio 02" w:date="2017-03-23T14:31:00Z">
              <w:rPr>
                <w:rFonts w:eastAsia="Times New Roman"/>
                <w:b/>
                <w:bCs/>
                <w:color w:val="203864"/>
                <w:bdr w:val="none" w:sz="0" w:space="0" w:color="auto"/>
                <w:lang w:val="es-CL" w:eastAsia="es-CL"/>
              </w:rPr>
            </w:rPrChange>
          </w:rPr>
          <w:t>, 2015</w:t>
        </w:r>
      </w:ins>
      <w:r w:rsidR="00417A63" w:rsidRPr="00C2714A">
        <w:rPr>
          <w:rFonts w:eastAsia="Times New Roman"/>
          <w:b/>
          <w:bCs/>
          <w:color w:val="323E4F" w:themeColor="text2" w:themeShade="BF"/>
          <w:bdr w:val="none" w:sz="0" w:space="0" w:color="auto"/>
          <w:lang w:val="es-CL" w:eastAsia="es-CL"/>
          <w:rPrChange w:id="2585" w:author="Observatorio 02" w:date="2017-03-23T14:31:00Z">
            <w:rPr>
              <w:rFonts w:eastAsia="Times New Roman"/>
              <w:b/>
              <w:bCs/>
              <w:color w:val="203864"/>
              <w:bdr w:val="none" w:sz="0" w:space="0" w:color="auto"/>
              <w:lang w:val="es-CL" w:eastAsia="es-CL"/>
            </w:rPr>
          </w:rPrChange>
        </w:rPr>
        <w:t>.</w:t>
      </w:r>
      <w:r w:rsidR="008D4CAF" w:rsidRPr="00C2714A">
        <w:rPr>
          <w:rFonts w:eastAsia="Times New Roman"/>
          <w:b/>
          <w:bCs/>
          <w:color w:val="323E4F" w:themeColor="text2" w:themeShade="BF"/>
          <w:bdr w:val="none" w:sz="0" w:space="0" w:color="auto"/>
          <w:lang w:val="es-CL" w:eastAsia="es-CL"/>
          <w:rPrChange w:id="2586" w:author="Observatorio 02" w:date="2017-03-23T14:31:00Z">
            <w:rPr>
              <w:rFonts w:eastAsia="Times New Roman"/>
              <w:b/>
              <w:bCs/>
              <w:color w:val="203864"/>
              <w:bdr w:val="none" w:sz="0" w:space="0" w:color="auto"/>
              <w:lang w:val="es-CL" w:eastAsia="es-CL"/>
            </w:rPr>
          </w:rPrChange>
        </w:rPr>
        <w:t xml:space="preserve"> </w:t>
      </w:r>
    </w:p>
    <w:p w14:paraId="0428CC31" w14:textId="112DA445" w:rsidR="00712A88" w:rsidRPr="00C2714A" w:rsidRDefault="008D4CAF" w:rsidP="00417A63">
      <w:pPr>
        <w:pStyle w:val="CitaviBibliographyEntry"/>
        <w:spacing w:after="0" w:line="240" w:lineRule="auto"/>
        <w:jc w:val="both"/>
        <w:rPr>
          <w:rFonts w:ascii="Times New Roman" w:hAnsi="Times New Roman" w:cs="Times New Roman"/>
          <w:sz w:val="24"/>
          <w:szCs w:val="24"/>
        </w:rPr>
      </w:pPr>
      <w:del w:id="2587" w:author="Observatorio 02" w:date="2017-03-14T14:00:00Z">
        <w:r w:rsidRPr="00C2714A" w:rsidDel="00730461">
          <w:rPr>
            <w:rFonts w:ascii="Times New Roman" w:hAnsi="Times New Roman" w:cs="Times New Roman"/>
            <w:noProof/>
            <w:sz w:val="24"/>
            <w:szCs w:val="24"/>
            <w:lang w:eastAsia="es-CL"/>
            <w:rPrChange w:id="2588" w:author="Observatorio 02" w:date="2017-03-23T14:31:00Z">
              <w:rPr>
                <w:rFonts w:ascii="Times New Roman" w:hAnsi="Times New Roman" w:cs="Times New Roman"/>
                <w:noProof/>
                <w:sz w:val="24"/>
                <w:szCs w:val="24"/>
                <w:lang w:eastAsia="es-CL"/>
              </w:rPr>
            </w:rPrChange>
          </w:rPr>
          <w:drawing>
            <wp:inline distT="0" distB="0" distL="0" distR="0" wp14:anchorId="00AC036E" wp14:editId="47AE2DB4">
              <wp:extent cx="5133975" cy="308864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del>
      <w:ins w:id="2589" w:author="Observatorio 02" w:date="2017-03-14T14:22:00Z">
        <w:r w:rsidR="007C7808" w:rsidRPr="00C2714A">
          <w:rPr>
            <w:rFonts w:ascii="Times New Roman" w:hAnsi="Times New Roman" w:cs="Times New Roman"/>
            <w:noProof/>
            <w:lang w:eastAsia="es-CL"/>
            <w:rPrChange w:id="2590" w:author="Observatorio 02" w:date="2017-03-23T14:31:00Z">
              <w:rPr>
                <w:noProof/>
                <w:lang w:eastAsia="es-CL"/>
              </w:rPr>
            </w:rPrChange>
          </w:rPr>
          <w:drawing>
            <wp:inline distT="0" distB="0" distL="0" distR="0" wp14:anchorId="1F039E65" wp14:editId="24CCDCD5">
              <wp:extent cx="5000625" cy="4000499"/>
              <wp:effectExtent l="0" t="0" r="0" b="635"/>
              <wp:docPr id="22" name="Chart 22">
                <a:extLst xmlns:a="http://schemas.openxmlformats.org/drawingml/2006/main">
                  <a:ext uri="{FF2B5EF4-FFF2-40B4-BE49-F238E27FC236}">
                    <a16:creationId xmlns:a16="http://schemas.microsoft.com/office/drawing/2014/main" id="{C6045833-97A3-4FB5-8322-826F7AD1C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ins>
    </w:p>
    <w:p w14:paraId="1EA1524D" w14:textId="75D3806A" w:rsidR="008D4CAF" w:rsidRPr="00C2714A" w:rsidRDefault="008D4CAF" w:rsidP="00417A63">
      <w:pPr>
        <w:spacing w:after="0" w:line="240" w:lineRule="auto"/>
        <w:jc w:val="both"/>
        <w:rPr>
          <w:ins w:id="2591" w:author="Observatorio 02" w:date="2017-03-14T14:01:00Z"/>
          <w:rFonts w:eastAsia="Times New Roman"/>
          <w:color w:val="323E4F" w:themeColor="text2" w:themeShade="BF"/>
          <w:sz w:val="20"/>
          <w:szCs w:val="20"/>
          <w:bdr w:val="none" w:sz="0" w:space="0" w:color="auto"/>
          <w:lang w:val="es-CL" w:eastAsia="es-CL"/>
          <w:rPrChange w:id="2592" w:author="Observatorio 02" w:date="2017-03-23T14:31:00Z">
            <w:rPr>
              <w:ins w:id="2593" w:author="Observatorio 02" w:date="2017-03-14T14:01:00Z"/>
              <w:rFonts w:eastAsia="Times New Roman"/>
              <w:color w:val="2038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2594" w:author="Observatorio 02" w:date="2017-03-23T14:31:00Z">
            <w:rPr>
              <w:rFonts w:eastAsia="Times New Roman"/>
              <w:color w:val="203864"/>
              <w:sz w:val="20"/>
              <w:szCs w:val="20"/>
              <w:bdr w:val="none" w:sz="0" w:space="0" w:color="auto"/>
              <w:lang w:val="es-CL" w:eastAsia="es-CL"/>
            </w:rPr>
          </w:rPrChange>
        </w:rPr>
        <w:t>Fuente: Elaboración propia en base a SII</w:t>
      </w:r>
      <w:del w:id="2595" w:author="Observatorio 02" w:date="2017-03-16T15:04:00Z">
        <w:r w:rsidRPr="00C2714A" w:rsidDel="0010439A">
          <w:rPr>
            <w:rFonts w:eastAsia="Times New Roman"/>
            <w:color w:val="323E4F" w:themeColor="text2" w:themeShade="BF"/>
            <w:sz w:val="20"/>
            <w:szCs w:val="20"/>
            <w:bdr w:val="none" w:sz="0" w:space="0" w:color="auto"/>
            <w:lang w:val="es-CL" w:eastAsia="es-CL"/>
            <w:rPrChange w:id="2596" w:author="Observatorio 02" w:date="2017-03-23T14:31:00Z">
              <w:rPr>
                <w:rFonts w:eastAsia="Times New Roman"/>
                <w:color w:val="203864"/>
                <w:sz w:val="20"/>
                <w:szCs w:val="20"/>
                <w:bdr w:val="none" w:sz="0" w:space="0" w:color="auto"/>
                <w:lang w:val="es-CL" w:eastAsia="es-CL"/>
              </w:rPr>
            </w:rPrChange>
          </w:rPr>
          <w:delText xml:space="preserve"> </w:delText>
        </w:r>
      </w:del>
      <w:del w:id="2597" w:author="Observatorio 02" w:date="2017-03-14T14:00:00Z">
        <w:r w:rsidRPr="00C2714A" w:rsidDel="00730461">
          <w:rPr>
            <w:rFonts w:eastAsia="Times New Roman"/>
            <w:color w:val="323E4F" w:themeColor="text2" w:themeShade="BF"/>
            <w:sz w:val="20"/>
            <w:szCs w:val="20"/>
            <w:bdr w:val="none" w:sz="0" w:space="0" w:color="auto"/>
            <w:lang w:val="es-CL" w:eastAsia="es-CL"/>
            <w:rPrChange w:id="2598" w:author="Observatorio 02" w:date="2017-03-23T14:31:00Z">
              <w:rPr>
                <w:rFonts w:eastAsia="Times New Roman"/>
                <w:color w:val="203864"/>
                <w:sz w:val="20"/>
                <w:szCs w:val="20"/>
                <w:bdr w:val="none" w:sz="0" w:space="0" w:color="auto"/>
                <w:lang w:val="es-CL" w:eastAsia="es-CL"/>
              </w:rPr>
            </w:rPrChange>
          </w:rPr>
          <w:delText>2014</w:delText>
        </w:r>
      </w:del>
      <w:r w:rsidRPr="00C2714A">
        <w:rPr>
          <w:rFonts w:eastAsia="Times New Roman"/>
          <w:color w:val="323E4F" w:themeColor="text2" w:themeShade="BF"/>
          <w:sz w:val="20"/>
          <w:szCs w:val="20"/>
          <w:bdr w:val="none" w:sz="0" w:space="0" w:color="auto"/>
          <w:lang w:val="es-CL" w:eastAsia="es-CL"/>
          <w:rPrChange w:id="2599" w:author="Observatorio 02" w:date="2017-03-23T14:31:00Z">
            <w:rPr>
              <w:rFonts w:eastAsia="Times New Roman"/>
              <w:color w:val="203864"/>
              <w:sz w:val="20"/>
              <w:szCs w:val="20"/>
              <w:bdr w:val="none" w:sz="0" w:space="0" w:color="auto"/>
              <w:lang w:val="es-CL" w:eastAsia="es-CL"/>
            </w:rPr>
          </w:rPrChange>
        </w:rPr>
        <w:t>.</w:t>
      </w:r>
    </w:p>
    <w:p w14:paraId="533ED173" w14:textId="3D74D517" w:rsidR="00730461" w:rsidRPr="00C2714A" w:rsidRDefault="00730461" w:rsidP="00417A63">
      <w:pPr>
        <w:spacing w:after="0" w:line="240" w:lineRule="auto"/>
        <w:jc w:val="both"/>
        <w:rPr>
          <w:rFonts w:eastAsia="Times New Roman"/>
          <w:color w:val="323E4F" w:themeColor="text2" w:themeShade="BF"/>
          <w:sz w:val="20"/>
          <w:szCs w:val="20"/>
          <w:bdr w:val="none" w:sz="0" w:space="0" w:color="auto"/>
          <w:lang w:val="es-CL" w:eastAsia="es-CL"/>
          <w:rPrChange w:id="2600" w:author="Observatorio 02" w:date="2017-03-23T14:31:00Z">
            <w:rPr>
              <w:rFonts w:eastAsia="Times New Roman"/>
              <w:color w:val="203864"/>
              <w:sz w:val="20"/>
              <w:szCs w:val="20"/>
              <w:bdr w:val="none" w:sz="0" w:space="0" w:color="auto"/>
              <w:lang w:val="es-CL" w:eastAsia="es-CL"/>
            </w:rPr>
          </w:rPrChange>
        </w:rPr>
      </w:pPr>
      <w:ins w:id="2601" w:author="Observatorio 02" w:date="2017-03-14T14:01:00Z">
        <w:r w:rsidRPr="00C2714A">
          <w:rPr>
            <w:rFonts w:eastAsia="Times New Roman"/>
            <w:color w:val="323E4F" w:themeColor="text2" w:themeShade="BF"/>
            <w:sz w:val="20"/>
            <w:szCs w:val="20"/>
            <w:bdr w:val="none" w:sz="0" w:space="0" w:color="auto"/>
            <w:lang w:val="es-CL" w:eastAsia="es-CL"/>
            <w:rPrChange w:id="2602" w:author="Observatorio 02" w:date="2017-03-23T14:31:00Z">
              <w:rPr>
                <w:rFonts w:eastAsia="Times New Roman"/>
                <w:color w:val="203864"/>
                <w:sz w:val="20"/>
                <w:szCs w:val="20"/>
                <w:bdr w:val="none" w:sz="0" w:space="0" w:color="auto"/>
                <w:lang w:val="es-CL" w:eastAsia="es-CL"/>
              </w:rPr>
            </w:rPrChange>
          </w:rPr>
          <w:t>Nota 1: El número de empresas contempla las empresas sin información de ventas (el SII no puede estimarlas en base a las declaraciones de impuestos, formulario 22 y 29), que para el año 2015 representaron un 13,6% del total de empresas del sector.</w:t>
        </w:r>
      </w:ins>
    </w:p>
    <w:p w14:paraId="4F0970E8" w14:textId="77777777" w:rsidR="008D4CAF" w:rsidRPr="00C2714A" w:rsidDel="00730461" w:rsidRDefault="008D4CAF" w:rsidP="000C3FB6">
      <w:pPr>
        <w:pStyle w:val="CitaviBibliographyEntry"/>
        <w:spacing w:after="0" w:line="276" w:lineRule="auto"/>
        <w:jc w:val="both"/>
        <w:rPr>
          <w:del w:id="2603" w:author="Observatorio 02" w:date="2017-03-14T14:01:00Z"/>
          <w:rFonts w:ascii="Times New Roman" w:hAnsi="Times New Roman" w:cs="Times New Roman"/>
          <w:sz w:val="24"/>
          <w:szCs w:val="24"/>
        </w:rPr>
      </w:pPr>
    </w:p>
    <w:p w14:paraId="1D1B8977" w14:textId="07F3F779" w:rsidR="00C86000" w:rsidRPr="00C2714A" w:rsidDel="00730461" w:rsidRDefault="00C86000" w:rsidP="000C3FB6">
      <w:pPr>
        <w:pStyle w:val="CitaviBibliographyEntry"/>
        <w:spacing w:after="0" w:line="276" w:lineRule="auto"/>
        <w:jc w:val="both"/>
        <w:rPr>
          <w:del w:id="2604" w:author="Observatorio 02" w:date="2017-03-14T14:01:00Z"/>
          <w:rFonts w:ascii="Times New Roman" w:hAnsi="Times New Roman" w:cs="Times New Roman"/>
          <w:color w:val="323E4F" w:themeColor="text2" w:themeShade="BF"/>
          <w:sz w:val="24"/>
          <w:szCs w:val="24"/>
        </w:rPr>
      </w:pPr>
    </w:p>
    <w:p w14:paraId="356984E5" w14:textId="77777777" w:rsidR="00961DF9" w:rsidRPr="00C2714A" w:rsidRDefault="00961DF9" w:rsidP="000C3FB6">
      <w:pPr>
        <w:pStyle w:val="CitaviBibliographyEntry"/>
        <w:spacing w:after="0" w:line="276" w:lineRule="auto"/>
        <w:jc w:val="both"/>
        <w:rPr>
          <w:rFonts w:ascii="Times New Roman" w:hAnsi="Times New Roman" w:cs="Times New Roman"/>
          <w:color w:val="323E4F" w:themeColor="text2" w:themeShade="BF"/>
          <w:sz w:val="24"/>
          <w:szCs w:val="24"/>
        </w:rPr>
      </w:pPr>
    </w:p>
    <w:p w14:paraId="77C3FCDA" w14:textId="010B0763" w:rsidR="00FC6A64"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Dada la relevancia del subsector </w:t>
      </w:r>
      <w:r w:rsidR="00A52B10"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onstrucción</w:t>
      </w:r>
      <w:r w:rsidR="00A52B10" w:rsidRPr="00C2714A">
        <w:rPr>
          <w:rFonts w:ascii="Times New Roman" w:hAnsi="Times New Roman" w:cs="Times New Roman"/>
          <w:sz w:val="24"/>
          <w:szCs w:val="24"/>
          <w:lang w:val="es-ES"/>
        </w:rPr>
        <w:t xml:space="preserve"> y Obras de Ingeniería</w:t>
      </w:r>
      <w:r w:rsidRPr="00C2714A">
        <w:rPr>
          <w:rFonts w:ascii="Times New Roman" w:hAnsi="Times New Roman" w:cs="Times New Roman"/>
          <w:sz w:val="24"/>
          <w:szCs w:val="24"/>
          <w:lang w:val="es-ES"/>
        </w:rPr>
        <w:t xml:space="preserve">, vale la pena ahondar un poco más en sus estadísticas. Para ello, es conveniente distinguir entre </w:t>
      </w:r>
      <w:r w:rsidR="00A52B10" w:rsidRPr="00C2714A">
        <w:rPr>
          <w:rFonts w:ascii="Times New Roman" w:hAnsi="Times New Roman" w:cs="Times New Roman"/>
          <w:sz w:val="24"/>
          <w:szCs w:val="24"/>
          <w:lang w:val="es-ES"/>
        </w:rPr>
        <w:t>tres</w:t>
      </w:r>
      <w:r w:rsidRPr="00C2714A">
        <w:rPr>
          <w:rFonts w:ascii="Times New Roman" w:hAnsi="Times New Roman" w:cs="Times New Roman"/>
          <w:sz w:val="24"/>
          <w:szCs w:val="24"/>
          <w:lang w:val="es-ES"/>
        </w:rPr>
        <w:t xml:space="preserve"> tipos de edificaciones:</w:t>
      </w:r>
    </w:p>
    <w:p w14:paraId="4EF63312" w14:textId="77777777"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Viviendas.</w:t>
      </w:r>
    </w:p>
    <w:p w14:paraId="56122330" w14:textId="6F701C8F"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Industria, </w:t>
      </w:r>
      <w:r w:rsidR="00A52B10" w:rsidRPr="00C2714A">
        <w:rPr>
          <w:rFonts w:ascii="Times New Roman" w:hAnsi="Times New Roman" w:cs="Times New Roman"/>
          <w:sz w:val="24"/>
          <w:szCs w:val="24"/>
          <w:lang w:val="es-ES"/>
        </w:rPr>
        <w:t>C</w:t>
      </w:r>
      <w:r w:rsidRPr="00C2714A">
        <w:rPr>
          <w:rFonts w:ascii="Times New Roman" w:hAnsi="Times New Roman" w:cs="Times New Roman"/>
          <w:sz w:val="24"/>
          <w:szCs w:val="24"/>
          <w:lang w:val="es-ES"/>
        </w:rPr>
        <w:t xml:space="preserve">omercio y </w:t>
      </w:r>
      <w:r w:rsidR="00A52B10" w:rsidRPr="00C2714A">
        <w:rPr>
          <w:rFonts w:ascii="Times New Roman" w:hAnsi="Times New Roman" w:cs="Times New Roman"/>
          <w:sz w:val="24"/>
          <w:szCs w:val="24"/>
          <w:lang w:val="es-ES"/>
        </w:rPr>
        <w:t>E</w:t>
      </w:r>
      <w:r w:rsidRPr="00C2714A">
        <w:rPr>
          <w:rFonts w:ascii="Times New Roman" w:hAnsi="Times New Roman" w:cs="Times New Roman"/>
          <w:sz w:val="24"/>
          <w:szCs w:val="24"/>
          <w:lang w:val="es-ES"/>
        </w:rPr>
        <w:t xml:space="preserve">stablecimientos </w:t>
      </w:r>
      <w:r w:rsidR="00A52B10" w:rsidRPr="00C2714A">
        <w:rPr>
          <w:rFonts w:ascii="Times New Roman" w:hAnsi="Times New Roman" w:cs="Times New Roman"/>
          <w:sz w:val="24"/>
          <w:szCs w:val="24"/>
          <w:lang w:val="es-ES"/>
        </w:rPr>
        <w:t>F</w:t>
      </w:r>
      <w:r w:rsidRPr="00C2714A">
        <w:rPr>
          <w:rFonts w:ascii="Times New Roman" w:hAnsi="Times New Roman" w:cs="Times New Roman"/>
          <w:sz w:val="24"/>
          <w:szCs w:val="24"/>
          <w:lang w:val="es-ES"/>
        </w:rPr>
        <w:t>inancieros (ICEF).</w:t>
      </w:r>
    </w:p>
    <w:p w14:paraId="10DCC6A0" w14:textId="77777777" w:rsidR="00566BCB" w:rsidRPr="00C2714A" w:rsidRDefault="00566BCB" w:rsidP="00737596">
      <w:pPr>
        <w:pStyle w:val="CitaviBibliographyEntry"/>
        <w:numPr>
          <w:ilvl w:val="0"/>
          <w:numId w:val="31"/>
        </w:numPr>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Servicios.</w:t>
      </w:r>
    </w:p>
    <w:p w14:paraId="00BCA7F8" w14:textId="77777777" w:rsidR="00566BCB"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5613AABF" w14:textId="6C8C40A2" w:rsidR="00566BCB" w:rsidRPr="00C2714A" w:rsidRDefault="00566BCB" w:rsidP="000C3FB6">
      <w:pPr>
        <w:autoSpaceDE w:val="0"/>
        <w:autoSpaceDN w:val="0"/>
        <w:adjustRightInd w:val="0"/>
        <w:spacing w:after="0" w:line="276" w:lineRule="auto"/>
        <w:jc w:val="both"/>
        <w:rPr>
          <w:rFonts w:eastAsia="Frutiger-Light"/>
          <w:color w:val="000000"/>
          <w:bdr w:val="none" w:sz="0" w:space="0" w:color="auto"/>
          <w:lang w:val="es-ES"/>
        </w:rPr>
      </w:pPr>
      <w:r w:rsidRPr="00C2714A">
        <w:rPr>
          <w:rFonts w:eastAsia="Frutiger-Light"/>
          <w:color w:val="000000"/>
          <w:bdr w:val="none" w:sz="0" w:space="0" w:color="auto"/>
          <w:lang w:val="es-ES"/>
        </w:rPr>
        <w:t xml:space="preserve">Las </w:t>
      </w:r>
      <w:r w:rsidR="00A52B10" w:rsidRPr="00C2714A">
        <w:rPr>
          <w:rFonts w:eastAsia="Frutiger-Light"/>
          <w:b/>
          <w:bdr w:val="none" w:sz="0" w:space="0" w:color="auto"/>
          <w:lang w:val="es-ES"/>
        </w:rPr>
        <w:t>V</w:t>
      </w:r>
      <w:r w:rsidRPr="00C2714A">
        <w:rPr>
          <w:rFonts w:eastAsia="Frutiger-Light"/>
          <w:b/>
          <w:bdr w:val="none" w:sz="0" w:space="0" w:color="auto"/>
          <w:lang w:val="es-ES"/>
        </w:rPr>
        <w:t>iviendas</w:t>
      </w:r>
      <w:r w:rsidRPr="00C2714A">
        <w:rPr>
          <w:rFonts w:eastAsia="Frutiger-Light"/>
          <w:bdr w:val="none" w:sz="0" w:space="0" w:color="auto"/>
          <w:lang w:val="es-ES"/>
        </w:rPr>
        <w:t xml:space="preserve"> </w:t>
      </w:r>
      <w:r w:rsidRPr="00C2714A">
        <w:rPr>
          <w:rFonts w:eastAsia="Frutiger-Light"/>
          <w:color w:val="000000"/>
          <w:bdr w:val="none" w:sz="0" w:space="0" w:color="auto"/>
          <w:lang w:val="es-ES"/>
        </w:rPr>
        <w:t>abarcan las casas aisladas, pareadas o continuas, de uno o más pisos, y los departamentos en edificios de departamentos, en bloques o torres de viviendas</w:t>
      </w:r>
      <w:r w:rsidR="00A52B10" w:rsidRPr="00C2714A">
        <w:rPr>
          <w:rFonts w:eastAsia="Frutiger-Light"/>
          <w:color w:val="000000"/>
          <w:bdr w:val="none" w:sz="0" w:space="0" w:color="auto"/>
          <w:lang w:val="es-ES"/>
        </w:rPr>
        <w:t xml:space="preserve"> (es decir, </w:t>
      </w:r>
      <w:r w:rsidRPr="00C2714A">
        <w:rPr>
          <w:rFonts w:eastAsia="Frutiger-Light"/>
          <w:color w:val="000000"/>
          <w:bdr w:val="none" w:sz="0" w:space="0" w:color="auto"/>
          <w:lang w:val="es-ES"/>
        </w:rPr>
        <w:t>viviendas en altura</w:t>
      </w:r>
      <w:r w:rsidR="00A52B10" w:rsidRPr="00C2714A">
        <w:rPr>
          <w:rFonts w:eastAsia="Frutiger-Light"/>
          <w:color w:val="000000"/>
          <w:bdr w:val="none" w:sz="0" w:space="0" w:color="auto"/>
          <w:lang w:val="es-ES"/>
        </w:rPr>
        <w:t>)</w:t>
      </w:r>
      <w:r w:rsidRPr="00C2714A">
        <w:rPr>
          <w:rFonts w:eastAsia="Frutiger-Light"/>
          <w:color w:val="000000"/>
          <w:bdr w:val="none" w:sz="0" w:space="0" w:color="auto"/>
          <w:lang w:val="es-ES"/>
        </w:rPr>
        <w:t>.</w:t>
      </w:r>
    </w:p>
    <w:p w14:paraId="4B8A5287" w14:textId="77777777" w:rsidR="00566BCB" w:rsidRPr="00C2714A" w:rsidRDefault="00566BCB" w:rsidP="00737596">
      <w:pPr>
        <w:autoSpaceDE w:val="0"/>
        <w:autoSpaceDN w:val="0"/>
        <w:adjustRightInd w:val="0"/>
        <w:spacing w:after="0" w:line="276" w:lineRule="auto"/>
        <w:jc w:val="both"/>
        <w:rPr>
          <w:rFonts w:eastAsia="Frutiger-Light"/>
          <w:color w:val="000000"/>
          <w:bdr w:val="none" w:sz="0" w:space="0" w:color="auto"/>
          <w:lang w:val="es-ES"/>
        </w:rPr>
      </w:pPr>
    </w:p>
    <w:p w14:paraId="5702952B" w14:textId="1F2717D1" w:rsidR="00D7125A" w:rsidRPr="00C2714A" w:rsidRDefault="00566BCB" w:rsidP="00737596">
      <w:pPr>
        <w:autoSpaceDE w:val="0"/>
        <w:autoSpaceDN w:val="0"/>
        <w:adjustRightInd w:val="0"/>
        <w:spacing w:after="0" w:line="276" w:lineRule="auto"/>
        <w:jc w:val="both"/>
        <w:rPr>
          <w:rFonts w:eastAsia="Frutiger-Light"/>
          <w:color w:val="000000"/>
          <w:bdr w:val="none" w:sz="0" w:space="0" w:color="auto"/>
          <w:lang w:val="es-ES"/>
        </w:rPr>
      </w:pPr>
      <w:r w:rsidRPr="00C2714A">
        <w:rPr>
          <w:rFonts w:eastAsia="Frutiger-Light"/>
          <w:color w:val="000000"/>
          <w:bdr w:val="none" w:sz="0" w:space="0" w:color="auto"/>
          <w:lang w:val="es-ES"/>
        </w:rPr>
        <w:t xml:space="preserve">Las edificaciones de tipo </w:t>
      </w:r>
      <w:r w:rsidRPr="00C2714A">
        <w:rPr>
          <w:rFonts w:eastAsia="Frutiger-Light"/>
          <w:b/>
          <w:bdr w:val="none" w:sz="0" w:space="0" w:color="auto"/>
          <w:lang w:val="es-ES"/>
        </w:rPr>
        <w:t>ICEF</w:t>
      </w:r>
      <w:r w:rsidRPr="00C2714A">
        <w:rPr>
          <w:rFonts w:eastAsia="Frutiger-Light"/>
          <w:bdr w:val="none" w:sz="0" w:space="0" w:color="auto"/>
          <w:lang w:val="es-ES"/>
        </w:rPr>
        <w:t xml:space="preserve"> </w:t>
      </w:r>
      <w:r w:rsidR="00A52B10" w:rsidRPr="00C2714A">
        <w:rPr>
          <w:rFonts w:eastAsia="Frutiger-Light"/>
          <w:color w:val="000000"/>
          <w:bdr w:val="none" w:sz="0" w:space="0" w:color="auto"/>
          <w:lang w:val="es-ES"/>
        </w:rPr>
        <w:t xml:space="preserve">engloban </w:t>
      </w:r>
      <w:r w:rsidRPr="00C2714A">
        <w:rPr>
          <w:rFonts w:eastAsia="Frutiger-Light"/>
          <w:color w:val="000000"/>
          <w:bdr w:val="none" w:sz="0" w:space="0" w:color="auto"/>
          <w:lang w:val="es-ES"/>
        </w:rPr>
        <w:t>las construcciones destinadas a</w:t>
      </w:r>
      <w:r w:rsidR="00A52B10" w:rsidRPr="00C2714A">
        <w:rPr>
          <w:rFonts w:eastAsia="Frutiger-Light"/>
          <w:color w:val="000000"/>
          <w:bdr w:val="none" w:sz="0" w:space="0" w:color="auto"/>
          <w:lang w:val="es-ES"/>
        </w:rPr>
        <w:t>:</w:t>
      </w:r>
      <w:r w:rsidRPr="00C2714A">
        <w:rPr>
          <w:rFonts w:eastAsia="Frutiger-Light"/>
          <w:color w:val="000000"/>
          <w:bdr w:val="none" w:sz="0" w:space="0" w:color="auto"/>
          <w:lang w:val="es-ES"/>
        </w:rPr>
        <w:t xml:space="preserve"> </w:t>
      </w:r>
    </w:p>
    <w:p w14:paraId="7CE78368"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Producción agrícola, caza, silvicultura y pesca.</w:t>
      </w:r>
    </w:p>
    <w:p w14:paraId="58A922CB"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Explotación de minas y canteras.</w:t>
      </w:r>
    </w:p>
    <w:p w14:paraId="6BA8A2E1" w14:textId="77777777"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lastRenderedPageBreak/>
        <w:t>Industrias manufactureras.</w:t>
      </w:r>
    </w:p>
    <w:p w14:paraId="3F7D8979" w14:textId="5035EAFA"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Comercio al por mayor y al por menor</w:t>
      </w:r>
      <w:r w:rsidR="00A52B10" w:rsidRPr="00C2714A">
        <w:rPr>
          <w:rFonts w:eastAsia="Frutiger-Light"/>
          <w:lang w:val="es-ES"/>
        </w:rPr>
        <w:t xml:space="preserve"> (</w:t>
      </w:r>
      <w:r w:rsidRPr="00C2714A">
        <w:rPr>
          <w:rFonts w:eastAsia="Frutiger-Light"/>
          <w:lang w:val="es-ES"/>
        </w:rPr>
        <w:t xml:space="preserve">bodegas de frutos del país, tiendas, almacenes, estaciones de gasolinas, </w:t>
      </w:r>
      <w:r w:rsidR="00910D7D" w:rsidRPr="00C2714A">
        <w:rPr>
          <w:rFonts w:eastAsia="Frutiger-Light"/>
          <w:lang w:val="es-ES"/>
        </w:rPr>
        <w:t>restoranes</w:t>
      </w:r>
      <w:r w:rsidRPr="00C2714A">
        <w:rPr>
          <w:rFonts w:eastAsia="Frutiger-Light"/>
          <w:lang w:val="es-ES"/>
        </w:rPr>
        <w:t>, hoteles, residenciales, moteles y otros</w:t>
      </w:r>
      <w:r w:rsidR="00A52B10" w:rsidRPr="00C2714A">
        <w:rPr>
          <w:rFonts w:eastAsia="Frutiger-Light"/>
          <w:lang w:val="es-ES"/>
        </w:rPr>
        <w:t>)</w:t>
      </w:r>
      <w:r w:rsidRPr="00C2714A">
        <w:rPr>
          <w:rFonts w:eastAsia="Frutiger-Light"/>
          <w:lang w:val="es-ES"/>
        </w:rPr>
        <w:t>.</w:t>
      </w:r>
    </w:p>
    <w:p w14:paraId="4E0FCAFC" w14:textId="3F844E3D"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Establecimientos financieros</w:t>
      </w:r>
      <w:r w:rsidR="00A52B10" w:rsidRPr="00C2714A">
        <w:rPr>
          <w:rFonts w:eastAsia="Frutiger-Light"/>
          <w:lang w:val="es-ES"/>
        </w:rPr>
        <w:t xml:space="preserve"> (</w:t>
      </w:r>
      <w:r w:rsidRPr="00C2714A">
        <w:rPr>
          <w:rFonts w:eastAsia="Frutiger-Light"/>
          <w:lang w:val="es-ES"/>
        </w:rPr>
        <w:t>bancos, asociaciones de ahorro y crédito, compañías de seguros y similares</w:t>
      </w:r>
      <w:r w:rsidR="00A52B10" w:rsidRPr="00C2714A">
        <w:rPr>
          <w:rFonts w:eastAsia="Frutiger-Light"/>
          <w:lang w:val="es-ES"/>
        </w:rPr>
        <w:t>)</w:t>
      </w:r>
      <w:r w:rsidRPr="00C2714A">
        <w:rPr>
          <w:rFonts w:eastAsia="Frutiger-Light"/>
          <w:lang w:val="es-ES"/>
        </w:rPr>
        <w:t>.</w:t>
      </w:r>
    </w:p>
    <w:p w14:paraId="2B25CA2D" w14:textId="112E5916" w:rsidR="00566BCB" w:rsidRPr="00C2714A" w:rsidRDefault="00566BCB" w:rsidP="00737596">
      <w:pPr>
        <w:pStyle w:val="ListParagraph"/>
        <w:numPr>
          <w:ilvl w:val="0"/>
          <w:numId w:val="32"/>
        </w:numPr>
        <w:autoSpaceDE w:val="0"/>
        <w:autoSpaceDN w:val="0"/>
        <w:adjustRightInd w:val="0"/>
        <w:spacing w:line="276" w:lineRule="auto"/>
        <w:jc w:val="both"/>
        <w:rPr>
          <w:rFonts w:eastAsia="Frutiger-Light"/>
          <w:color w:val="000000"/>
          <w:lang w:val="es-ES"/>
        </w:rPr>
      </w:pPr>
      <w:r w:rsidRPr="00C2714A">
        <w:rPr>
          <w:rFonts w:eastAsia="Frutiger-Light"/>
          <w:lang w:val="es-ES"/>
        </w:rPr>
        <w:t>Otros: transporte, comunicaciones, electricidad, gas y agua, construcción, oficinas, etc.</w:t>
      </w:r>
    </w:p>
    <w:p w14:paraId="18882E5D" w14:textId="77777777" w:rsidR="00A52B10" w:rsidRPr="00C2714A" w:rsidRDefault="00A52B10" w:rsidP="000C3FB6">
      <w:pPr>
        <w:pStyle w:val="CitaviBibliographyEntry"/>
        <w:tabs>
          <w:tab w:val="left" w:pos="2258"/>
        </w:tabs>
        <w:spacing w:after="0" w:line="276" w:lineRule="auto"/>
        <w:jc w:val="both"/>
        <w:rPr>
          <w:rFonts w:ascii="Times New Roman" w:hAnsi="Times New Roman" w:cs="Times New Roman"/>
          <w:sz w:val="24"/>
          <w:szCs w:val="24"/>
          <w:lang w:val="es-ES"/>
        </w:rPr>
      </w:pPr>
    </w:p>
    <w:p w14:paraId="3468846E" w14:textId="39C95EE8" w:rsidR="00D7125A" w:rsidRPr="00C2714A" w:rsidRDefault="00566BCB" w:rsidP="000C3FB6">
      <w:pPr>
        <w:pStyle w:val="CitaviBibliographyEntry"/>
        <w:tabs>
          <w:tab w:val="left" w:pos="2258"/>
        </w:tabs>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La categoría de </w:t>
      </w:r>
      <w:r w:rsidR="00A52B10" w:rsidRPr="00C2714A">
        <w:rPr>
          <w:rFonts w:ascii="Times New Roman" w:hAnsi="Times New Roman" w:cs="Times New Roman"/>
          <w:b/>
          <w:sz w:val="24"/>
          <w:szCs w:val="24"/>
          <w:lang w:val="es-ES"/>
        </w:rPr>
        <w:t>S</w:t>
      </w:r>
      <w:r w:rsidRPr="00C2714A">
        <w:rPr>
          <w:rFonts w:ascii="Times New Roman" w:hAnsi="Times New Roman" w:cs="Times New Roman"/>
          <w:b/>
          <w:sz w:val="24"/>
          <w:szCs w:val="24"/>
          <w:lang w:val="es-ES"/>
        </w:rPr>
        <w:t>ervicios</w:t>
      </w:r>
      <w:r w:rsidRPr="00C2714A">
        <w:rPr>
          <w:rFonts w:ascii="Times New Roman" w:hAnsi="Times New Roman" w:cs="Times New Roman"/>
          <w:sz w:val="24"/>
          <w:szCs w:val="24"/>
          <w:lang w:val="es-ES"/>
        </w:rPr>
        <w:t xml:space="preserve"> abarca </w:t>
      </w:r>
      <w:r w:rsidR="00A52B10" w:rsidRPr="00C2714A">
        <w:rPr>
          <w:rFonts w:ascii="Times New Roman" w:hAnsi="Times New Roman" w:cs="Times New Roman"/>
          <w:sz w:val="24"/>
          <w:szCs w:val="24"/>
          <w:lang w:val="es-ES"/>
        </w:rPr>
        <w:t>aquellas</w:t>
      </w:r>
      <w:r w:rsidRPr="00C2714A">
        <w:rPr>
          <w:rFonts w:ascii="Times New Roman" w:hAnsi="Times New Roman" w:cs="Times New Roman"/>
          <w:sz w:val="24"/>
          <w:szCs w:val="24"/>
          <w:lang w:val="es-ES"/>
        </w:rPr>
        <w:t xml:space="preserve"> edificaciones destinadas</w:t>
      </w:r>
      <w:r w:rsidR="00A52B10" w:rsidRPr="00C2714A">
        <w:rPr>
          <w:rFonts w:ascii="Times New Roman" w:hAnsi="Times New Roman" w:cs="Times New Roman"/>
          <w:sz w:val="24"/>
          <w:szCs w:val="24"/>
          <w:lang w:val="es-ES"/>
        </w:rPr>
        <w:t xml:space="preserve">, </w:t>
      </w:r>
      <w:r w:rsidRPr="00C2714A">
        <w:rPr>
          <w:rFonts w:ascii="Times New Roman" w:hAnsi="Times New Roman" w:cs="Times New Roman"/>
          <w:sz w:val="24"/>
          <w:szCs w:val="24"/>
          <w:lang w:val="es-ES"/>
        </w:rPr>
        <w:t>entre otras cosas</w:t>
      </w:r>
      <w:r w:rsidR="00A52B10"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 a:</w:t>
      </w:r>
    </w:p>
    <w:p w14:paraId="56B5336D" w14:textId="3FE00BDA"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Educación</w:t>
      </w:r>
      <w:r w:rsidR="00A52B10" w:rsidRPr="00C2714A">
        <w:rPr>
          <w:rFonts w:eastAsia="Frutiger-Light"/>
          <w:lang w:val="es-ES"/>
        </w:rPr>
        <w:t xml:space="preserve"> (</w:t>
      </w:r>
      <w:r w:rsidRPr="00C2714A">
        <w:rPr>
          <w:rFonts w:eastAsia="Frutiger-Light"/>
          <w:lang w:val="es-ES"/>
        </w:rPr>
        <w:t>jardines infantiles, parvularios, educación básica, educación media y universitaria, institutos superiores, escuelas técnicas, agrícolas e industriales</w:t>
      </w:r>
      <w:r w:rsidR="00A52B10" w:rsidRPr="00C2714A">
        <w:rPr>
          <w:rFonts w:eastAsia="Frutiger-Light"/>
          <w:lang w:val="es-ES"/>
        </w:rPr>
        <w:t>)</w:t>
      </w:r>
      <w:r w:rsidRPr="00C2714A">
        <w:rPr>
          <w:rFonts w:eastAsia="Frutiger-Light"/>
          <w:lang w:val="es-ES"/>
        </w:rPr>
        <w:t>.</w:t>
      </w:r>
    </w:p>
    <w:p w14:paraId="0082CD25" w14:textId="11338B88"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Servicios médicos, odontológicos y otros servicios de salud</w:t>
      </w:r>
      <w:r w:rsidR="00A52B10" w:rsidRPr="00C2714A">
        <w:rPr>
          <w:rFonts w:eastAsia="Frutiger-Light"/>
          <w:lang w:val="es-ES"/>
        </w:rPr>
        <w:t xml:space="preserve"> (</w:t>
      </w:r>
      <w:r w:rsidRPr="00C2714A">
        <w:rPr>
          <w:rFonts w:eastAsia="Frutiger-Light"/>
          <w:lang w:val="es-ES"/>
        </w:rPr>
        <w:t>hospitales, clínicas, sanatorios, laboratorios médicos y odontológicos. Postas y consultorios</w:t>
      </w:r>
      <w:r w:rsidR="00A52B10" w:rsidRPr="00C2714A">
        <w:rPr>
          <w:rFonts w:eastAsia="Frutiger-Light"/>
          <w:lang w:val="es-ES"/>
        </w:rPr>
        <w:t>)</w:t>
      </w:r>
      <w:r w:rsidRPr="00C2714A">
        <w:rPr>
          <w:rFonts w:eastAsia="Frutiger-Light"/>
          <w:lang w:val="es-ES"/>
        </w:rPr>
        <w:t>.</w:t>
      </w:r>
    </w:p>
    <w:p w14:paraId="3504B12D" w14:textId="017C9203"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Instituciones de asistencia social</w:t>
      </w:r>
      <w:r w:rsidR="00A52B10" w:rsidRPr="00C2714A">
        <w:rPr>
          <w:rFonts w:eastAsia="Frutiger-Light"/>
          <w:lang w:val="es-ES"/>
        </w:rPr>
        <w:t xml:space="preserve"> (</w:t>
      </w:r>
      <w:r w:rsidRPr="00C2714A">
        <w:rPr>
          <w:rFonts w:eastAsia="Frutiger-Light"/>
          <w:lang w:val="es-ES"/>
        </w:rPr>
        <w:t>asilos, orfanatos, Cruz Roja y otros</w:t>
      </w:r>
      <w:r w:rsidR="00A52B10" w:rsidRPr="00C2714A">
        <w:rPr>
          <w:rFonts w:eastAsia="Frutiger-Light"/>
          <w:lang w:val="es-ES"/>
        </w:rPr>
        <w:t>)</w:t>
      </w:r>
      <w:r w:rsidRPr="00C2714A">
        <w:rPr>
          <w:rFonts w:eastAsia="Frutiger-Light"/>
          <w:lang w:val="es-ES"/>
        </w:rPr>
        <w:t>.</w:t>
      </w:r>
    </w:p>
    <w:p w14:paraId="100DCFB0" w14:textId="22FA3A02" w:rsidR="00566BCB" w:rsidRPr="00C2714A" w:rsidRDefault="00566BCB" w:rsidP="00737596">
      <w:pPr>
        <w:pStyle w:val="ListParagraph"/>
        <w:numPr>
          <w:ilvl w:val="0"/>
          <w:numId w:val="33"/>
        </w:numPr>
        <w:autoSpaceDE w:val="0"/>
        <w:autoSpaceDN w:val="0"/>
        <w:adjustRightInd w:val="0"/>
        <w:spacing w:line="276" w:lineRule="auto"/>
        <w:jc w:val="both"/>
        <w:rPr>
          <w:rFonts w:eastAsia="Frutiger-Light"/>
          <w:lang w:val="es-ES"/>
        </w:rPr>
      </w:pPr>
      <w:r w:rsidRPr="00C2714A">
        <w:rPr>
          <w:rFonts w:eastAsia="Frutiger-Light"/>
          <w:lang w:val="es-ES"/>
        </w:rPr>
        <w:t>Organizaciones religiosas</w:t>
      </w:r>
      <w:r w:rsidR="00A52B10" w:rsidRPr="00C2714A">
        <w:rPr>
          <w:rFonts w:eastAsia="Frutiger-Light"/>
          <w:lang w:val="es-ES"/>
        </w:rPr>
        <w:t xml:space="preserve"> (</w:t>
      </w:r>
      <w:r w:rsidRPr="00C2714A">
        <w:rPr>
          <w:rFonts w:eastAsia="Frutiger-Light"/>
          <w:lang w:val="es-ES"/>
        </w:rPr>
        <w:t>iglesias, templos, conventos, sinagogas, seminarios y otros</w:t>
      </w:r>
      <w:r w:rsidR="00A52B10" w:rsidRPr="00C2714A">
        <w:rPr>
          <w:rFonts w:eastAsia="Frutiger-Light"/>
          <w:lang w:val="es-ES"/>
        </w:rPr>
        <w:t>)</w:t>
      </w:r>
      <w:r w:rsidRPr="00C2714A">
        <w:rPr>
          <w:rFonts w:eastAsia="Frutiger-Light"/>
          <w:lang w:val="es-ES"/>
        </w:rPr>
        <w:t>.</w:t>
      </w:r>
    </w:p>
    <w:p w14:paraId="7CE544B9" w14:textId="77777777" w:rsidR="00566BCB" w:rsidRPr="00C2714A" w:rsidRDefault="00566BCB" w:rsidP="00737596">
      <w:pPr>
        <w:pStyle w:val="ListParagraph"/>
        <w:autoSpaceDE w:val="0"/>
        <w:autoSpaceDN w:val="0"/>
        <w:adjustRightInd w:val="0"/>
        <w:spacing w:line="276" w:lineRule="auto"/>
        <w:ind w:left="0"/>
        <w:jc w:val="both"/>
        <w:rPr>
          <w:rFonts w:eastAsia="Frutiger-Light"/>
          <w:lang w:val="es-ES"/>
        </w:rPr>
      </w:pPr>
    </w:p>
    <w:p w14:paraId="028A7518" w14:textId="5D116ABB" w:rsidR="00566BCB" w:rsidRPr="00C2714A" w:rsidRDefault="00566BCB" w:rsidP="00737596">
      <w:pPr>
        <w:autoSpaceDE w:val="0"/>
        <w:autoSpaceDN w:val="0"/>
        <w:adjustRightInd w:val="0"/>
        <w:spacing w:after="0" w:line="276" w:lineRule="auto"/>
        <w:jc w:val="both"/>
        <w:rPr>
          <w:rFonts w:eastAsia="Frutiger-Light"/>
          <w:lang w:val="es-ES"/>
        </w:rPr>
      </w:pPr>
      <w:r w:rsidRPr="00C2714A">
        <w:rPr>
          <w:rFonts w:eastAsia="Frutiger-Light"/>
          <w:lang w:val="es-ES"/>
        </w:rPr>
        <w:t xml:space="preserve">Conocer esta taxonomía es importante, pues la evolución de las distintas categorías ha variado </w:t>
      </w:r>
      <w:r w:rsidR="00EF5C3E" w:rsidRPr="00C2714A">
        <w:rPr>
          <w:rFonts w:eastAsia="Frutiger-Light"/>
          <w:lang w:val="es-ES"/>
        </w:rPr>
        <w:t xml:space="preserve">considerablemente </w:t>
      </w:r>
      <w:r w:rsidRPr="00C2714A">
        <w:rPr>
          <w:rFonts w:eastAsia="Frutiger-Light"/>
          <w:lang w:val="es-ES"/>
        </w:rPr>
        <w:t>en el tiempo. Así, por ejemplo, mientras los permisos de edificación para viviendas e ICEF se han elevado en más de un 20% entre los años 2013 y 2014, los permisos para edificaciones de servicios</w:t>
      </w:r>
      <w:r w:rsidR="005B0AB9" w:rsidRPr="00C2714A">
        <w:rPr>
          <w:rFonts w:eastAsia="Frutiger-Light"/>
          <w:lang w:val="es-ES"/>
        </w:rPr>
        <w:t xml:space="preserve"> para el mismo período</w:t>
      </w:r>
      <w:r w:rsidRPr="00C2714A">
        <w:rPr>
          <w:rFonts w:eastAsia="Frutiger-Light"/>
          <w:lang w:val="es-ES"/>
        </w:rPr>
        <w:t xml:space="preserve"> se han reducido en un 21% (INE 2014).</w:t>
      </w:r>
    </w:p>
    <w:p w14:paraId="14BAC99A" w14:textId="252669E6" w:rsidR="00D7174C" w:rsidRPr="00C2714A" w:rsidRDefault="00D7174C" w:rsidP="00737596">
      <w:pPr>
        <w:autoSpaceDE w:val="0"/>
        <w:autoSpaceDN w:val="0"/>
        <w:adjustRightInd w:val="0"/>
        <w:spacing w:after="0" w:line="276" w:lineRule="auto"/>
        <w:jc w:val="both"/>
        <w:rPr>
          <w:rFonts w:eastAsia="Frutiger-Light"/>
          <w:bdr w:val="none" w:sz="0" w:space="0" w:color="auto"/>
          <w:lang w:val="es-ES"/>
        </w:rPr>
      </w:pPr>
    </w:p>
    <w:p w14:paraId="5CD4CF0B" w14:textId="6D550247" w:rsidR="00566BCB" w:rsidRPr="00C2714A" w:rsidRDefault="00615CF0" w:rsidP="00737596">
      <w:pPr>
        <w:pStyle w:val="Heading2"/>
        <w:numPr>
          <w:ilvl w:val="1"/>
          <w:numId w:val="1"/>
        </w:numPr>
        <w:spacing w:before="0" w:line="276" w:lineRule="auto"/>
        <w:ind w:left="0" w:firstLine="0"/>
        <w:jc w:val="both"/>
        <w:rPr>
          <w:rFonts w:ascii="Times New Roman" w:hAnsi="Times New Roman" w:cs="Times New Roman"/>
          <w:b/>
          <w:color w:val="auto"/>
          <w:sz w:val="24"/>
          <w:szCs w:val="24"/>
          <w:lang w:val="es-ES"/>
        </w:rPr>
      </w:pPr>
      <w:bookmarkStart w:id="2605" w:name="_Toc453665492"/>
      <w:r w:rsidRPr="00C2714A">
        <w:rPr>
          <w:rFonts w:ascii="Times New Roman" w:hAnsi="Times New Roman" w:cs="Times New Roman"/>
          <w:b/>
          <w:color w:val="auto"/>
          <w:sz w:val="24"/>
          <w:szCs w:val="24"/>
          <w:lang w:val="es-ES"/>
        </w:rPr>
        <w:t>C</w:t>
      </w:r>
      <w:r w:rsidR="00566BCB" w:rsidRPr="00C2714A">
        <w:rPr>
          <w:rFonts w:ascii="Times New Roman" w:hAnsi="Times New Roman" w:cs="Times New Roman"/>
          <w:b/>
          <w:color w:val="auto"/>
          <w:sz w:val="24"/>
          <w:szCs w:val="24"/>
          <w:lang w:val="es-ES"/>
        </w:rPr>
        <w:t>iclos Productivos</w:t>
      </w:r>
      <w:bookmarkEnd w:id="2605"/>
    </w:p>
    <w:p w14:paraId="6B17CF61" w14:textId="77777777" w:rsidR="00566BCB" w:rsidRPr="00C2714A" w:rsidDel="00E97351" w:rsidRDefault="00566BCB" w:rsidP="00737596">
      <w:pPr>
        <w:spacing w:after="0" w:line="276" w:lineRule="auto"/>
        <w:jc w:val="both"/>
        <w:rPr>
          <w:del w:id="2606" w:author="Observatorio 02" w:date="2017-03-14T14:31:00Z"/>
          <w:lang w:val="es-ES"/>
        </w:rPr>
      </w:pPr>
    </w:p>
    <w:p w14:paraId="5213C9DD" w14:textId="3E164601" w:rsidR="00FD3034" w:rsidRPr="00C2714A" w:rsidDel="00E97351" w:rsidRDefault="00566BCB" w:rsidP="00737596">
      <w:pPr>
        <w:spacing w:after="0" w:line="276" w:lineRule="auto"/>
        <w:jc w:val="both"/>
        <w:rPr>
          <w:del w:id="2607" w:author="Observatorio 02" w:date="2017-03-14T14:31:00Z"/>
          <w:lang w:val="es-ES"/>
        </w:rPr>
      </w:pPr>
      <w:del w:id="2608" w:author="Observatorio 02" w:date="2017-03-14T14:31:00Z">
        <w:r w:rsidRPr="00C2714A" w:rsidDel="00E97351">
          <w:rPr>
            <w:lang w:val="es-ES"/>
          </w:rPr>
          <w:delText>El siguiente diagrama resume el ciclo productivo del sector:</w:delText>
        </w:r>
      </w:del>
    </w:p>
    <w:p w14:paraId="5EBCAA63" w14:textId="3CA0C5A5" w:rsidR="009C454C" w:rsidRPr="00C2714A" w:rsidRDefault="00FD3034" w:rsidP="00737596">
      <w:pPr>
        <w:spacing w:after="0" w:line="276" w:lineRule="auto"/>
        <w:jc w:val="both"/>
        <w:rPr>
          <w:lang w:val="es-ES"/>
        </w:rPr>
      </w:pPr>
      <w:r w:rsidRPr="00C2714A" w:rsidDel="00B4194F">
        <w:rPr>
          <w:lang w:val="es-ES"/>
        </w:rPr>
        <w:t xml:space="preserve"> </w:t>
      </w:r>
    </w:p>
    <w:p w14:paraId="290BDBA3" w14:textId="7D0B6E7E" w:rsidR="00615CF0" w:rsidRPr="00C2714A" w:rsidRDefault="00615CF0" w:rsidP="00615CF0">
      <w:pPr>
        <w:tabs>
          <w:tab w:val="left" w:pos="2046"/>
        </w:tabs>
        <w:spacing w:after="0" w:line="276" w:lineRule="auto"/>
        <w:jc w:val="both"/>
        <w:rPr>
          <w:lang w:val="es-ES"/>
        </w:rPr>
      </w:pPr>
      <w:r w:rsidRPr="00C2714A">
        <w:rPr>
          <w:lang w:val="es-ES"/>
        </w:rPr>
        <w:t xml:space="preserve">La Figura 1 muestra la cadena de valor del sector y los flujos que deben interactuar entre cada eslabón. Se podría decir que la cadena de negocio comienza a partir de algún proyecto –ya sea de infraestructura o vivienda– concebido por un </w:t>
      </w:r>
      <w:r w:rsidRPr="00C2714A">
        <w:rPr>
          <w:i/>
          <w:lang w:val="es-ES"/>
        </w:rPr>
        <w:t>m</w:t>
      </w:r>
      <w:r w:rsidRPr="00C2714A">
        <w:rPr>
          <w:bCs/>
          <w:i/>
          <w:iCs/>
          <w:lang w:val="es-ES"/>
        </w:rPr>
        <w:t>andante</w:t>
      </w:r>
      <w:r w:rsidRPr="00C2714A">
        <w:rPr>
          <w:lang w:val="es-ES"/>
        </w:rPr>
        <w:t xml:space="preserve">, quien puede ser el dueño del proyecto o el Gobierno. El mandante demanda o licita los servicios de una empresa </w:t>
      </w:r>
      <w:r w:rsidRPr="00C2714A">
        <w:rPr>
          <w:bCs/>
          <w:i/>
          <w:iCs/>
          <w:lang w:val="es-ES"/>
        </w:rPr>
        <w:t>contratista</w:t>
      </w:r>
      <w:r w:rsidRPr="00C2714A">
        <w:rPr>
          <w:b/>
          <w:bCs/>
          <w:i/>
          <w:iCs/>
          <w:lang w:val="es-ES"/>
        </w:rPr>
        <w:t xml:space="preserve"> </w:t>
      </w:r>
      <w:r w:rsidRPr="00C2714A">
        <w:rPr>
          <w:lang w:val="es-ES"/>
        </w:rPr>
        <w:t xml:space="preserve">para llevar a cabo la ejecución de una obra en tiempo y forma definidos. Es en este último eslabón donde se concentra principalmente la contratación de </w:t>
      </w:r>
      <w:r w:rsidRPr="00C2714A">
        <w:rPr>
          <w:bCs/>
          <w:iCs/>
          <w:lang w:val="es-ES"/>
        </w:rPr>
        <w:t>mano de obra</w:t>
      </w:r>
      <w:r w:rsidRPr="00C2714A">
        <w:rPr>
          <w:b/>
          <w:bCs/>
          <w:i/>
          <w:iCs/>
          <w:lang w:val="es-ES"/>
        </w:rPr>
        <w:t xml:space="preserve"> </w:t>
      </w:r>
      <w:r w:rsidRPr="00C2714A">
        <w:rPr>
          <w:lang w:val="es-ES"/>
        </w:rPr>
        <w:t>directa o, bien, indirecta, en el caso de que participen subcontratistas.</w:t>
      </w:r>
    </w:p>
    <w:p w14:paraId="2FD21211" w14:textId="77777777" w:rsidR="00615CF0" w:rsidRPr="00C2714A" w:rsidRDefault="00615CF0" w:rsidP="00737596">
      <w:pPr>
        <w:spacing w:after="0" w:line="276" w:lineRule="auto"/>
        <w:jc w:val="both"/>
        <w:rPr>
          <w:lang w:val="es-ES"/>
        </w:rPr>
      </w:pPr>
    </w:p>
    <w:p w14:paraId="3A9AC88B" w14:textId="77777777" w:rsidR="00615CF0" w:rsidRPr="00C2714A" w:rsidRDefault="00615CF0" w:rsidP="00737596">
      <w:pPr>
        <w:spacing w:after="0" w:line="276" w:lineRule="auto"/>
        <w:jc w:val="both"/>
        <w:rPr>
          <w:b/>
          <w:color w:val="1F3864" w:themeColor="accent5" w:themeShade="80"/>
          <w:lang w:val="es-CL"/>
        </w:rPr>
      </w:pPr>
    </w:p>
    <w:p w14:paraId="5F0C3E35" w14:textId="77777777" w:rsidR="00615CF0" w:rsidRPr="00C2714A" w:rsidRDefault="00615CF0" w:rsidP="00737596">
      <w:pPr>
        <w:spacing w:after="0" w:line="276" w:lineRule="auto"/>
        <w:jc w:val="both"/>
        <w:rPr>
          <w:b/>
          <w:color w:val="1F3864" w:themeColor="accent5" w:themeShade="80"/>
          <w:lang w:val="es-CL"/>
        </w:rPr>
      </w:pPr>
    </w:p>
    <w:p w14:paraId="73BB5C8E" w14:textId="77777777" w:rsidR="00615CF0" w:rsidRPr="00C2714A" w:rsidRDefault="00615CF0" w:rsidP="00737596">
      <w:pPr>
        <w:spacing w:after="0" w:line="276" w:lineRule="auto"/>
        <w:jc w:val="both"/>
        <w:rPr>
          <w:b/>
          <w:color w:val="1F3864" w:themeColor="accent5" w:themeShade="80"/>
          <w:lang w:val="es-CL"/>
        </w:rPr>
      </w:pPr>
    </w:p>
    <w:p w14:paraId="75DAA39A" w14:textId="77777777" w:rsidR="00615CF0" w:rsidRPr="00C2714A" w:rsidRDefault="00615CF0" w:rsidP="00737596">
      <w:pPr>
        <w:spacing w:after="0" w:line="276" w:lineRule="auto"/>
        <w:jc w:val="both"/>
        <w:rPr>
          <w:b/>
          <w:color w:val="1F3864" w:themeColor="accent5" w:themeShade="80"/>
          <w:lang w:val="es-CL"/>
        </w:rPr>
      </w:pPr>
    </w:p>
    <w:p w14:paraId="5FC33A10" w14:textId="77777777" w:rsidR="00615CF0" w:rsidRPr="00C2714A" w:rsidRDefault="00615CF0" w:rsidP="00737596">
      <w:pPr>
        <w:spacing w:after="0" w:line="276" w:lineRule="auto"/>
        <w:jc w:val="both"/>
        <w:rPr>
          <w:b/>
          <w:color w:val="1F3864" w:themeColor="accent5" w:themeShade="80"/>
          <w:lang w:val="es-CL"/>
        </w:rPr>
      </w:pPr>
    </w:p>
    <w:p w14:paraId="5F976009" w14:textId="77777777" w:rsidR="00615CF0" w:rsidRPr="00C2714A" w:rsidRDefault="00615CF0" w:rsidP="00737596">
      <w:pPr>
        <w:spacing w:after="0" w:line="276" w:lineRule="auto"/>
        <w:jc w:val="both"/>
        <w:rPr>
          <w:b/>
          <w:color w:val="1F3864" w:themeColor="accent5" w:themeShade="80"/>
          <w:lang w:val="es-CL"/>
        </w:rPr>
      </w:pPr>
    </w:p>
    <w:p w14:paraId="4D4C2C82" w14:textId="15E1BCB1" w:rsidR="00615CF0" w:rsidRPr="00C2714A" w:rsidRDefault="00615CF0" w:rsidP="00737596">
      <w:pPr>
        <w:spacing w:after="0" w:line="276" w:lineRule="auto"/>
        <w:jc w:val="both"/>
        <w:rPr>
          <w:ins w:id="2609" w:author="Observatorio 02" w:date="2017-03-14T14:02:00Z"/>
          <w:b/>
          <w:color w:val="1F3864" w:themeColor="accent5" w:themeShade="80"/>
          <w:lang w:val="es-CL"/>
        </w:rPr>
      </w:pPr>
    </w:p>
    <w:p w14:paraId="1010A014" w14:textId="6FF82092" w:rsidR="006F3B81" w:rsidRPr="00C2714A" w:rsidRDefault="006F3B81" w:rsidP="00737596">
      <w:pPr>
        <w:spacing w:after="0" w:line="276" w:lineRule="auto"/>
        <w:jc w:val="both"/>
        <w:rPr>
          <w:ins w:id="2610" w:author="Observatorio 02" w:date="2017-03-16T14:10:00Z"/>
          <w:b/>
          <w:color w:val="1F3864" w:themeColor="accent5" w:themeShade="80"/>
          <w:lang w:val="es-CL"/>
        </w:rPr>
      </w:pPr>
    </w:p>
    <w:p w14:paraId="1D06842B" w14:textId="2FE7C1CE" w:rsidR="00452519" w:rsidRPr="00C2714A" w:rsidRDefault="00452519" w:rsidP="00737596">
      <w:pPr>
        <w:spacing w:after="0" w:line="276" w:lineRule="auto"/>
        <w:jc w:val="both"/>
        <w:rPr>
          <w:ins w:id="2611" w:author="Observatorio 02" w:date="2017-03-16T14:10:00Z"/>
          <w:b/>
          <w:color w:val="1F3864" w:themeColor="accent5" w:themeShade="80"/>
          <w:lang w:val="es-CL"/>
        </w:rPr>
      </w:pPr>
    </w:p>
    <w:p w14:paraId="6902B860" w14:textId="77777777" w:rsidR="00452519" w:rsidRPr="00C2714A" w:rsidRDefault="00452519" w:rsidP="00737596">
      <w:pPr>
        <w:spacing w:after="0" w:line="276" w:lineRule="auto"/>
        <w:jc w:val="both"/>
        <w:rPr>
          <w:b/>
          <w:color w:val="1F3864" w:themeColor="accent5" w:themeShade="80"/>
          <w:lang w:val="es-CL"/>
        </w:rPr>
      </w:pPr>
    </w:p>
    <w:p w14:paraId="24ED8D51" w14:textId="20DF6B49" w:rsidR="00566BCB" w:rsidRPr="00C2714A" w:rsidRDefault="00566BCB" w:rsidP="00737596">
      <w:pPr>
        <w:spacing w:after="0" w:line="276" w:lineRule="auto"/>
        <w:jc w:val="both"/>
        <w:rPr>
          <w:b/>
          <w:i/>
          <w:color w:val="323E4F" w:themeColor="text2" w:themeShade="BF"/>
          <w:lang w:val="es-CL"/>
          <w:rPrChange w:id="2612" w:author="Observatorio 02" w:date="2017-03-23T14:31:00Z">
            <w:rPr>
              <w:b/>
              <w:i/>
              <w:color w:val="1F3864" w:themeColor="accent5" w:themeShade="80"/>
              <w:lang w:val="es-CL"/>
            </w:rPr>
          </w:rPrChange>
        </w:rPr>
      </w:pPr>
      <w:r w:rsidRPr="00C2714A">
        <w:rPr>
          <w:b/>
          <w:color w:val="323E4F" w:themeColor="text2" w:themeShade="BF"/>
          <w:lang w:val="es-CL"/>
          <w:rPrChange w:id="2613" w:author="Observatorio 02" w:date="2017-03-23T14:31:00Z">
            <w:rPr>
              <w:b/>
              <w:color w:val="1F3864" w:themeColor="accent5" w:themeShade="80"/>
              <w:lang w:val="es-CL"/>
            </w:rPr>
          </w:rPrChange>
        </w:rPr>
        <w:t xml:space="preserve">Figura </w:t>
      </w:r>
      <w:r w:rsidRPr="00C2714A">
        <w:rPr>
          <w:b/>
          <w:color w:val="323E4F" w:themeColor="text2" w:themeShade="BF"/>
          <w:rPrChange w:id="2614" w:author="Observatorio 02" w:date="2017-03-23T14:31:00Z">
            <w:rPr>
              <w:b/>
              <w:color w:val="1F3864" w:themeColor="accent5" w:themeShade="80"/>
            </w:rPr>
          </w:rPrChange>
        </w:rPr>
        <w:fldChar w:fldCharType="begin"/>
      </w:r>
      <w:r w:rsidRPr="00C2714A">
        <w:rPr>
          <w:b/>
          <w:color w:val="323E4F" w:themeColor="text2" w:themeShade="BF"/>
          <w:lang w:val="es-CL"/>
          <w:rPrChange w:id="2615" w:author="Observatorio 02" w:date="2017-03-23T14:31:00Z">
            <w:rPr>
              <w:b/>
              <w:color w:val="1F3864" w:themeColor="accent5" w:themeShade="80"/>
              <w:lang w:val="es-CL"/>
            </w:rPr>
          </w:rPrChange>
        </w:rPr>
        <w:instrText xml:space="preserve"> SEQ Ilustración \* ARABIC </w:instrText>
      </w:r>
      <w:r w:rsidRPr="00C2714A">
        <w:rPr>
          <w:b/>
          <w:color w:val="323E4F" w:themeColor="text2" w:themeShade="BF"/>
          <w:rPrChange w:id="2616" w:author="Observatorio 02" w:date="2017-03-23T14:31:00Z">
            <w:rPr>
              <w:b/>
              <w:color w:val="1F3864" w:themeColor="accent5" w:themeShade="80"/>
            </w:rPr>
          </w:rPrChange>
        </w:rPr>
        <w:fldChar w:fldCharType="separate"/>
      </w:r>
      <w:r w:rsidR="00CD6F6F" w:rsidRPr="00C2714A">
        <w:rPr>
          <w:b/>
          <w:noProof/>
          <w:color w:val="323E4F" w:themeColor="text2" w:themeShade="BF"/>
          <w:lang w:val="es-CL"/>
          <w:rPrChange w:id="2617" w:author="Observatorio 02" w:date="2017-03-23T14:31:00Z">
            <w:rPr>
              <w:b/>
              <w:noProof/>
              <w:color w:val="1F3864" w:themeColor="accent5" w:themeShade="80"/>
              <w:lang w:val="es-CL"/>
            </w:rPr>
          </w:rPrChange>
        </w:rPr>
        <w:t>1</w:t>
      </w:r>
      <w:r w:rsidRPr="00C2714A">
        <w:rPr>
          <w:b/>
          <w:color w:val="323E4F" w:themeColor="text2" w:themeShade="BF"/>
          <w:rPrChange w:id="2618" w:author="Observatorio 02" w:date="2017-03-23T14:31:00Z">
            <w:rPr>
              <w:b/>
              <w:color w:val="1F3864" w:themeColor="accent5" w:themeShade="80"/>
            </w:rPr>
          </w:rPrChange>
        </w:rPr>
        <w:fldChar w:fldCharType="end"/>
      </w:r>
      <w:r w:rsidRPr="00C2714A">
        <w:rPr>
          <w:b/>
          <w:color w:val="323E4F" w:themeColor="text2" w:themeShade="BF"/>
          <w:lang w:val="es-CL"/>
          <w:rPrChange w:id="2619" w:author="Observatorio 02" w:date="2017-03-23T14:31:00Z">
            <w:rPr>
              <w:b/>
              <w:color w:val="1F3864" w:themeColor="accent5" w:themeShade="80"/>
              <w:lang w:val="es-CL"/>
            </w:rPr>
          </w:rPrChange>
        </w:rPr>
        <w:t>. Ciclo productivo sector Construcción</w:t>
      </w:r>
    </w:p>
    <w:p w14:paraId="485326E8" w14:textId="463947FB" w:rsidR="00566BCB" w:rsidRPr="00C2714A" w:rsidRDefault="00DD0B0B" w:rsidP="00737596">
      <w:pPr>
        <w:spacing w:after="0" w:line="276" w:lineRule="auto"/>
        <w:jc w:val="both"/>
        <w:rPr>
          <w:lang w:val="es-ES"/>
        </w:rPr>
      </w:pPr>
      <w:r w:rsidRPr="00C2714A">
        <w:rPr>
          <w:noProof/>
          <w:lang w:val="es-CL" w:eastAsia="es-CL"/>
          <w:rPrChange w:id="2620" w:author="Observatorio 02" w:date="2017-03-23T14:31:00Z">
            <w:rPr>
              <w:noProof/>
              <w:lang w:val="es-CL" w:eastAsia="es-CL"/>
            </w:rPr>
          </w:rPrChange>
        </w:rPr>
        <w:drawing>
          <wp:inline distT="0" distB="0" distL="0" distR="0" wp14:anchorId="40AB03A5" wp14:editId="3817791F">
            <wp:extent cx="5857240" cy="3733800"/>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1A35E0B4" w14:textId="7CD41F48" w:rsidR="00737596" w:rsidRPr="00C2714A" w:rsidRDefault="00C71816" w:rsidP="00737596">
      <w:pPr>
        <w:spacing w:after="0" w:line="276" w:lineRule="auto"/>
        <w:jc w:val="both"/>
        <w:rPr>
          <w:color w:val="323E4F" w:themeColor="text2" w:themeShade="BF"/>
          <w:sz w:val="20"/>
          <w:szCs w:val="20"/>
          <w:lang w:val="es-ES"/>
          <w:rPrChange w:id="2621" w:author="Observatorio 02" w:date="2017-03-23T14:31:00Z">
            <w:rPr>
              <w:color w:val="1F3864" w:themeColor="accent5" w:themeShade="80"/>
              <w:sz w:val="20"/>
              <w:szCs w:val="20"/>
              <w:lang w:val="es-ES"/>
            </w:rPr>
          </w:rPrChange>
        </w:rPr>
      </w:pPr>
      <w:r w:rsidRPr="00C2714A">
        <w:rPr>
          <w:color w:val="323E4F" w:themeColor="text2" w:themeShade="BF"/>
          <w:sz w:val="20"/>
          <w:szCs w:val="20"/>
          <w:lang w:val="es-ES"/>
          <w:rPrChange w:id="2622" w:author="Observatorio 02" w:date="2017-03-23T14:31:00Z">
            <w:rPr>
              <w:color w:val="1F3864" w:themeColor="accent5" w:themeShade="80"/>
              <w:sz w:val="20"/>
              <w:szCs w:val="20"/>
              <w:lang w:val="es-ES"/>
            </w:rPr>
          </w:rPrChange>
        </w:rPr>
        <w:t xml:space="preserve">Fuente: Elaboración propia </w:t>
      </w:r>
      <w:r w:rsidR="00F818E0" w:rsidRPr="00C2714A">
        <w:rPr>
          <w:color w:val="323E4F" w:themeColor="text2" w:themeShade="BF"/>
          <w:sz w:val="20"/>
          <w:szCs w:val="20"/>
          <w:lang w:val="es-ES"/>
          <w:rPrChange w:id="2623" w:author="Observatorio 02" w:date="2017-03-23T14:31:00Z">
            <w:rPr>
              <w:color w:val="1F3864" w:themeColor="accent5" w:themeShade="80"/>
              <w:sz w:val="20"/>
              <w:szCs w:val="20"/>
              <w:lang w:val="es-ES"/>
            </w:rPr>
          </w:rPrChange>
        </w:rPr>
        <w:t xml:space="preserve">según </w:t>
      </w:r>
      <w:r w:rsidRPr="00C2714A">
        <w:rPr>
          <w:color w:val="323E4F" w:themeColor="text2" w:themeShade="BF"/>
          <w:sz w:val="20"/>
          <w:szCs w:val="20"/>
          <w:lang w:val="es-ES"/>
          <w:rPrChange w:id="2624" w:author="Observatorio 02" w:date="2017-03-23T14:31:00Z">
            <w:rPr>
              <w:color w:val="1F3864" w:themeColor="accent5" w:themeShade="80"/>
              <w:sz w:val="20"/>
              <w:szCs w:val="20"/>
              <w:lang w:val="es-ES"/>
            </w:rPr>
          </w:rPrChange>
        </w:rPr>
        <w:t>datos de</w:t>
      </w:r>
      <w:r w:rsidR="00F818E0" w:rsidRPr="00C2714A">
        <w:rPr>
          <w:color w:val="323E4F" w:themeColor="text2" w:themeShade="BF"/>
          <w:sz w:val="20"/>
          <w:szCs w:val="20"/>
          <w:lang w:val="es-ES"/>
          <w:rPrChange w:id="2625" w:author="Observatorio 02" w:date="2017-03-23T14:31:00Z">
            <w:rPr>
              <w:color w:val="1F3864" w:themeColor="accent5" w:themeShade="80"/>
              <w:sz w:val="20"/>
              <w:szCs w:val="20"/>
              <w:lang w:val="es-ES"/>
            </w:rPr>
          </w:rPrChange>
        </w:rPr>
        <w:t>l</w:t>
      </w:r>
      <w:r w:rsidRPr="00C2714A">
        <w:rPr>
          <w:color w:val="323E4F" w:themeColor="text2" w:themeShade="BF"/>
          <w:sz w:val="20"/>
          <w:szCs w:val="20"/>
          <w:lang w:val="es-ES"/>
          <w:rPrChange w:id="2626" w:author="Observatorio 02" w:date="2017-03-23T14:31:00Z">
            <w:rPr>
              <w:color w:val="1F3864" w:themeColor="accent5" w:themeShade="80"/>
              <w:sz w:val="20"/>
              <w:szCs w:val="20"/>
              <w:lang w:val="es-ES"/>
            </w:rPr>
          </w:rPrChange>
        </w:rPr>
        <w:t xml:space="preserve"> </w:t>
      </w:r>
      <w:r w:rsidR="00F818E0" w:rsidRPr="00C2714A">
        <w:rPr>
          <w:i/>
          <w:color w:val="323E4F" w:themeColor="text2" w:themeShade="BF"/>
          <w:sz w:val="20"/>
          <w:szCs w:val="20"/>
          <w:lang w:val="es-ES"/>
          <w:rPrChange w:id="2627" w:author="Observatorio 02" w:date="2017-03-23T14:31:00Z">
            <w:rPr>
              <w:i/>
              <w:color w:val="1F3864" w:themeColor="accent5" w:themeShade="80"/>
              <w:sz w:val="20"/>
              <w:szCs w:val="20"/>
              <w:lang w:val="es-ES"/>
            </w:rPr>
          </w:rPrChange>
        </w:rPr>
        <w:t>R</w:t>
      </w:r>
      <w:r w:rsidRPr="00C2714A">
        <w:rPr>
          <w:i/>
          <w:color w:val="323E4F" w:themeColor="text2" w:themeShade="BF"/>
          <w:sz w:val="20"/>
          <w:szCs w:val="20"/>
          <w:lang w:val="es-ES"/>
          <w:rPrChange w:id="2628" w:author="Observatorio 02" w:date="2017-03-23T14:31:00Z">
            <w:rPr>
              <w:i/>
              <w:color w:val="1F3864" w:themeColor="accent5" w:themeShade="80"/>
              <w:sz w:val="20"/>
              <w:szCs w:val="20"/>
              <w:lang w:val="es-ES"/>
            </w:rPr>
          </w:rPrChange>
        </w:rPr>
        <w:t xml:space="preserve">eporte </w:t>
      </w:r>
      <w:r w:rsidR="00F818E0" w:rsidRPr="00C2714A">
        <w:rPr>
          <w:i/>
          <w:color w:val="323E4F" w:themeColor="text2" w:themeShade="BF"/>
          <w:sz w:val="20"/>
          <w:szCs w:val="20"/>
          <w:lang w:val="es-ES"/>
          <w:rPrChange w:id="2629" w:author="Observatorio 02" w:date="2017-03-23T14:31:00Z">
            <w:rPr>
              <w:i/>
              <w:color w:val="1F3864" w:themeColor="accent5" w:themeShade="80"/>
              <w:sz w:val="20"/>
              <w:szCs w:val="20"/>
              <w:lang w:val="es-ES"/>
            </w:rPr>
          </w:rPrChange>
        </w:rPr>
        <w:t>L</w:t>
      </w:r>
      <w:r w:rsidRPr="00C2714A">
        <w:rPr>
          <w:i/>
          <w:color w:val="323E4F" w:themeColor="text2" w:themeShade="BF"/>
          <w:sz w:val="20"/>
          <w:szCs w:val="20"/>
          <w:lang w:val="es-ES"/>
          <w:rPrChange w:id="2630" w:author="Observatorio 02" w:date="2017-03-23T14:31:00Z">
            <w:rPr>
              <w:i/>
              <w:color w:val="1F3864" w:themeColor="accent5" w:themeShade="80"/>
              <w:sz w:val="20"/>
              <w:szCs w:val="20"/>
              <w:lang w:val="es-ES"/>
            </w:rPr>
          </w:rPrChange>
        </w:rPr>
        <w:t xml:space="preserve">aboral </w:t>
      </w:r>
      <w:r w:rsidR="00F818E0" w:rsidRPr="00C2714A">
        <w:rPr>
          <w:i/>
          <w:color w:val="323E4F" w:themeColor="text2" w:themeShade="BF"/>
          <w:sz w:val="20"/>
          <w:szCs w:val="20"/>
          <w:lang w:val="es-ES"/>
          <w:rPrChange w:id="2631" w:author="Observatorio 02" w:date="2017-03-23T14:31:00Z">
            <w:rPr>
              <w:i/>
              <w:color w:val="1F3864" w:themeColor="accent5" w:themeShade="80"/>
              <w:sz w:val="20"/>
              <w:szCs w:val="20"/>
              <w:lang w:val="es-ES"/>
            </w:rPr>
          </w:rPrChange>
        </w:rPr>
        <w:t>S</w:t>
      </w:r>
      <w:r w:rsidRPr="00C2714A">
        <w:rPr>
          <w:i/>
          <w:color w:val="323E4F" w:themeColor="text2" w:themeShade="BF"/>
          <w:sz w:val="20"/>
          <w:szCs w:val="20"/>
          <w:lang w:val="es-ES"/>
          <w:rPrChange w:id="2632" w:author="Observatorio 02" w:date="2017-03-23T14:31:00Z">
            <w:rPr>
              <w:i/>
              <w:color w:val="1F3864" w:themeColor="accent5" w:themeShade="80"/>
              <w:sz w:val="20"/>
              <w:szCs w:val="20"/>
              <w:lang w:val="es-ES"/>
            </w:rPr>
          </w:rPrChange>
        </w:rPr>
        <w:t>ectorial</w:t>
      </w:r>
      <w:r w:rsidR="00F818E0" w:rsidRPr="00C2714A">
        <w:rPr>
          <w:color w:val="323E4F" w:themeColor="text2" w:themeShade="BF"/>
          <w:sz w:val="20"/>
          <w:szCs w:val="20"/>
          <w:lang w:val="es-ES"/>
          <w:rPrChange w:id="2633" w:author="Observatorio 02" w:date="2017-03-23T14:31:00Z">
            <w:rPr>
              <w:color w:val="1F3864" w:themeColor="accent5" w:themeShade="80"/>
              <w:sz w:val="20"/>
              <w:szCs w:val="20"/>
              <w:lang w:val="es-ES"/>
            </w:rPr>
          </w:rPrChange>
        </w:rPr>
        <w:t xml:space="preserve"> (2010)</w:t>
      </w:r>
      <w:r w:rsidRPr="00C2714A">
        <w:rPr>
          <w:color w:val="323E4F" w:themeColor="text2" w:themeShade="BF"/>
          <w:sz w:val="20"/>
          <w:szCs w:val="20"/>
          <w:lang w:val="es-ES"/>
          <w:rPrChange w:id="2634" w:author="Observatorio 02" w:date="2017-03-23T14:31:00Z">
            <w:rPr>
              <w:color w:val="1F3864" w:themeColor="accent5" w:themeShade="80"/>
              <w:sz w:val="20"/>
              <w:szCs w:val="20"/>
              <w:lang w:val="es-ES"/>
            </w:rPr>
          </w:rPrChange>
        </w:rPr>
        <w:t>, Subsecretaría del Trabajo e I</w:t>
      </w:r>
      <w:r w:rsidR="00F818E0" w:rsidRPr="00C2714A">
        <w:rPr>
          <w:color w:val="323E4F" w:themeColor="text2" w:themeShade="BF"/>
          <w:sz w:val="20"/>
          <w:szCs w:val="20"/>
          <w:lang w:val="es-ES"/>
          <w:rPrChange w:id="2635" w:author="Observatorio 02" w:date="2017-03-23T14:31:00Z">
            <w:rPr>
              <w:color w:val="1F3864" w:themeColor="accent5" w:themeShade="80"/>
              <w:sz w:val="20"/>
              <w:szCs w:val="20"/>
              <w:lang w:val="es-ES"/>
            </w:rPr>
          </w:rPrChange>
        </w:rPr>
        <w:t>napi</w:t>
      </w:r>
      <w:r w:rsidR="00417A63" w:rsidRPr="00C2714A">
        <w:rPr>
          <w:color w:val="323E4F" w:themeColor="text2" w:themeShade="BF"/>
          <w:sz w:val="20"/>
          <w:szCs w:val="20"/>
          <w:lang w:val="es-ES"/>
          <w:rPrChange w:id="2636" w:author="Observatorio 02" w:date="2017-03-23T14:31:00Z">
            <w:rPr>
              <w:color w:val="1F3864" w:themeColor="accent5" w:themeShade="80"/>
              <w:sz w:val="20"/>
              <w:szCs w:val="20"/>
              <w:lang w:val="es-ES"/>
            </w:rPr>
          </w:rPrChange>
        </w:rPr>
        <w:t>.</w:t>
      </w:r>
    </w:p>
    <w:p w14:paraId="0312A1C1" w14:textId="77777777" w:rsidR="00417A63" w:rsidRPr="00C2714A" w:rsidRDefault="00417A63" w:rsidP="00737596">
      <w:pPr>
        <w:spacing w:after="0" w:line="276" w:lineRule="auto"/>
        <w:jc w:val="both"/>
        <w:rPr>
          <w:color w:val="1F3864" w:themeColor="accent5" w:themeShade="80"/>
          <w:sz w:val="20"/>
          <w:szCs w:val="20"/>
          <w:lang w:val="es-ES"/>
        </w:rPr>
      </w:pPr>
    </w:p>
    <w:p w14:paraId="7AE79101" w14:textId="0CD3A1C7" w:rsidR="00417A63" w:rsidRPr="00C2714A" w:rsidRDefault="00417A63">
      <w:pPr>
        <w:spacing w:line="259" w:lineRule="auto"/>
        <w:rPr>
          <w:lang w:val="es-ES"/>
        </w:rPr>
      </w:pPr>
      <w:r w:rsidRPr="00C2714A">
        <w:rPr>
          <w:lang w:val="es-ES"/>
        </w:rPr>
        <w:br w:type="page"/>
      </w:r>
    </w:p>
    <w:p w14:paraId="7F0BF42C" w14:textId="77777777" w:rsidR="007E36A3" w:rsidRPr="00C2714A" w:rsidRDefault="007E36A3"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2637" w:name="_Toc447012319"/>
      <w:bookmarkStart w:id="2638" w:name="_Toc453665493"/>
      <w:r w:rsidRPr="00C2714A">
        <w:rPr>
          <w:rFonts w:ascii="Times New Roman" w:hAnsi="Times New Roman" w:cs="Times New Roman"/>
          <w:b/>
          <w:color w:val="auto"/>
          <w:sz w:val="28"/>
          <w:szCs w:val="28"/>
          <w:lang w:val="es-ES"/>
        </w:rPr>
        <w:lastRenderedPageBreak/>
        <w:t>Características de los trabajadores</w:t>
      </w:r>
      <w:bookmarkEnd w:id="2637"/>
      <w:bookmarkEnd w:id="2638"/>
    </w:p>
    <w:p w14:paraId="08A330BA" w14:textId="1A7ED046" w:rsidR="007E36A3" w:rsidRPr="00C2714A" w:rsidRDefault="007E36A3" w:rsidP="00737596">
      <w:pPr>
        <w:spacing w:after="0" w:line="276" w:lineRule="auto"/>
        <w:jc w:val="both"/>
        <w:rPr>
          <w:lang w:val="es-ES"/>
        </w:rPr>
      </w:pPr>
    </w:p>
    <w:p w14:paraId="0E08D849" w14:textId="325F036C" w:rsidR="00306D83" w:rsidRPr="00C2714A" w:rsidRDefault="00122F9A" w:rsidP="00737596">
      <w:pPr>
        <w:spacing w:after="0" w:line="276" w:lineRule="auto"/>
        <w:jc w:val="both"/>
        <w:rPr>
          <w:lang w:val="es-ES"/>
        </w:rPr>
      </w:pPr>
      <w:r w:rsidRPr="00C2714A">
        <w:rPr>
          <w:lang w:val="es-ES"/>
        </w:rPr>
        <w:t xml:space="preserve">El Cuadro </w:t>
      </w:r>
      <w:del w:id="2639" w:author="Observatorio 02" w:date="2017-03-16T14:12:00Z">
        <w:r w:rsidRPr="00C2714A" w:rsidDel="00343123">
          <w:rPr>
            <w:lang w:val="es-ES"/>
          </w:rPr>
          <w:delText xml:space="preserve">3 </w:delText>
        </w:r>
      </w:del>
      <w:ins w:id="2640" w:author="Observatorio 02" w:date="2017-03-16T14:12:00Z">
        <w:r w:rsidR="00343123" w:rsidRPr="00C2714A">
          <w:rPr>
            <w:lang w:val="es-ES"/>
          </w:rPr>
          <w:t xml:space="preserve">10 </w:t>
        </w:r>
      </w:ins>
      <w:r w:rsidRPr="00C2714A">
        <w:rPr>
          <w:lang w:val="es-ES"/>
        </w:rPr>
        <w:t>muestra algunas características generales de los ocupados del sector. Se observa que los ocupados del sector son mayoritariamente hombres (</w:t>
      </w:r>
      <w:del w:id="2641" w:author="Observatorio 02" w:date="2017-03-14T14:38:00Z">
        <w:r w:rsidRPr="00C2714A" w:rsidDel="00746ADC">
          <w:rPr>
            <w:lang w:val="es-ES"/>
          </w:rPr>
          <w:delText>93</w:delText>
        </w:r>
      </w:del>
      <w:ins w:id="2642" w:author="Observatorio 02" w:date="2017-03-14T14:38:00Z">
        <w:r w:rsidR="00746ADC" w:rsidRPr="00C2714A">
          <w:rPr>
            <w:lang w:val="es-ES"/>
          </w:rPr>
          <w:t>9</w:t>
        </w:r>
      </w:ins>
      <w:ins w:id="2643" w:author="Observatorio 02" w:date="2017-03-16T14:19:00Z">
        <w:r w:rsidR="00717AF0" w:rsidRPr="00C2714A">
          <w:rPr>
            <w:lang w:val="es-ES"/>
          </w:rPr>
          <w:t>3</w:t>
        </w:r>
      </w:ins>
      <w:r w:rsidRPr="00C2714A">
        <w:rPr>
          <w:lang w:val="es-ES"/>
        </w:rPr>
        <w:t>%), tienen una edad promedio de 43 años y una escolaridad promedio es 10</w:t>
      </w:r>
      <w:r w:rsidR="00A70794" w:rsidRPr="00C2714A">
        <w:rPr>
          <w:lang w:val="es-ES"/>
        </w:rPr>
        <w:t>,</w:t>
      </w:r>
      <w:del w:id="2644" w:author="Observatorio 02" w:date="2017-03-14T14:38:00Z">
        <w:r w:rsidRPr="00C2714A" w:rsidDel="00742044">
          <w:rPr>
            <w:lang w:val="es-ES"/>
          </w:rPr>
          <w:delText xml:space="preserve">7 </w:delText>
        </w:r>
      </w:del>
      <w:ins w:id="2645" w:author="Observatorio 02" w:date="2017-03-14T14:38:00Z">
        <w:r w:rsidR="00742044" w:rsidRPr="00C2714A">
          <w:rPr>
            <w:lang w:val="es-ES"/>
          </w:rPr>
          <w:t xml:space="preserve">6 </w:t>
        </w:r>
      </w:ins>
      <w:r w:rsidRPr="00C2714A">
        <w:rPr>
          <w:lang w:val="es-ES"/>
        </w:rPr>
        <w:t>años</w:t>
      </w:r>
      <w:ins w:id="2646" w:author="Observatorio 02" w:date="2017-03-14T14:38:00Z">
        <w:r w:rsidR="0082083B" w:rsidRPr="00C2714A">
          <w:rPr>
            <w:lang w:val="es-ES"/>
          </w:rPr>
          <w:t>, más de un año por debajo del promedio nacional</w:t>
        </w:r>
      </w:ins>
      <w:r w:rsidR="00A70794" w:rsidRPr="00C2714A">
        <w:rPr>
          <w:lang w:val="es-ES"/>
        </w:rPr>
        <w:t>.</w:t>
      </w:r>
      <w:ins w:id="2647" w:author="Observatorio 02" w:date="2017-03-16T14:20:00Z">
        <w:r w:rsidR="0045074B" w:rsidRPr="00C2714A">
          <w:rPr>
            <w:lang w:val="es-ES"/>
          </w:rPr>
          <w:t xml:space="preserve"> El ingreso promedio de la ocupación principal del sector, por su parte, es notablemente similar al promedio nacional.</w:t>
        </w:r>
      </w:ins>
    </w:p>
    <w:p w14:paraId="389E8816" w14:textId="7C0717D1" w:rsidR="00306D83" w:rsidRPr="00C2714A" w:rsidDel="00F2221D" w:rsidRDefault="00306D83" w:rsidP="00737596">
      <w:pPr>
        <w:spacing w:after="0" w:line="276" w:lineRule="auto"/>
        <w:jc w:val="both"/>
        <w:rPr>
          <w:del w:id="2648" w:author="Observatorio 02" w:date="2017-03-14T14:37:00Z"/>
          <w:lang w:val="es-ES"/>
        </w:rPr>
      </w:pPr>
    </w:p>
    <w:p w14:paraId="374F6C1B" w14:textId="7C541D9A" w:rsidR="00306D83" w:rsidRPr="00C2714A" w:rsidRDefault="00306D83" w:rsidP="00417A63">
      <w:pPr>
        <w:spacing w:after="0" w:line="240" w:lineRule="auto"/>
        <w:jc w:val="both"/>
        <w:rPr>
          <w:rFonts w:eastAsia="Times New Roman"/>
          <w:b/>
          <w:bCs/>
          <w:color w:val="203764"/>
          <w:bdr w:val="none" w:sz="0" w:space="0" w:color="auto"/>
          <w:lang w:val="es-CL" w:eastAsia="es-CL"/>
        </w:rPr>
      </w:pPr>
      <w:moveFromRangeStart w:id="2649" w:author="Observatorio 02" w:date="2017-03-14T14:37:00Z" w:name="move477265592"/>
      <w:moveFrom w:id="2650" w:author="Observatorio 02" w:date="2017-03-14T14:37:00Z">
        <w:r w:rsidRPr="00C2714A" w:rsidDel="00F2221D">
          <w:rPr>
            <w:rFonts w:eastAsia="Times New Roman"/>
            <w:b/>
            <w:bCs/>
            <w:color w:val="203764"/>
            <w:bdr w:val="none" w:sz="0" w:space="0" w:color="auto"/>
            <w:lang w:val="es-CL" w:eastAsia="es-CL"/>
          </w:rPr>
          <w:t>Cuadro 3: Características generales de los ocupados, 2015.</w:t>
        </w:r>
      </w:moveFrom>
      <w:moveFromRangeEnd w:id="2649"/>
    </w:p>
    <w:tbl>
      <w:tblPr>
        <w:tblW w:w="7714" w:type="dxa"/>
        <w:tblCellMar>
          <w:left w:w="70" w:type="dxa"/>
          <w:right w:w="70" w:type="dxa"/>
        </w:tblCellMar>
        <w:tblLook w:val="04A0" w:firstRow="1" w:lastRow="0" w:firstColumn="1" w:lastColumn="0" w:noHBand="0" w:noVBand="1"/>
      </w:tblPr>
      <w:tblGrid>
        <w:gridCol w:w="5240"/>
        <w:gridCol w:w="1314"/>
        <w:gridCol w:w="1160"/>
      </w:tblGrid>
      <w:tr w:rsidR="00944E22" w:rsidRPr="00C2714A" w:rsidDel="00F2221D" w14:paraId="05DC0BA7" w14:textId="03B2230F" w:rsidTr="00F2221D">
        <w:trPr>
          <w:trHeight w:val="300"/>
          <w:del w:id="2651" w:author="Observatorio 02" w:date="2017-03-14T14:36:00Z"/>
        </w:trPr>
        <w:tc>
          <w:tcPr>
            <w:tcW w:w="5240" w:type="dxa"/>
            <w:tcBorders>
              <w:top w:val="single" w:sz="8" w:space="0" w:color="auto"/>
              <w:left w:val="nil"/>
              <w:bottom w:val="single" w:sz="4" w:space="0" w:color="auto"/>
              <w:right w:val="nil"/>
            </w:tcBorders>
            <w:shd w:val="clear" w:color="000000" w:fill="FFFFFF"/>
            <w:noWrap/>
            <w:vAlign w:val="center"/>
            <w:hideMark/>
          </w:tcPr>
          <w:tbl>
            <w:tblPr>
              <w:tblW w:w="5100" w:type="dxa"/>
              <w:tblCellMar>
                <w:left w:w="0" w:type="dxa"/>
                <w:right w:w="0" w:type="dxa"/>
              </w:tblCellMar>
              <w:tblLook w:val="04A0" w:firstRow="1" w:lastRow="0" w:firstColumn="1" w:lastColumn="0" w:noHBand="0" w:noVBand="1"/>
            </w:tblPr>
            <w:tblGrid>
              <w:gridCol w:w="3180"/>
              <w:gridCol w:w="960"/>
              <w:gridCol w:w="960"/>
            </w:tblGrid>
            <w:tr w:rsidR="00F2221D" w:rsidRPr="00C2714A" w14:paraId="188B1A5C" w14:textId="77777777" w:rsidTr="00F2221D">
              <w:trPr>
                <w:trHeight w:val="300"/>
                <w:ins w:id="2652" w:author="Observatorio 02" w:date="2017-03-14T14:36:00Z"/>
              </w:trPr>
              <w:tc>
                <w:tcPr>
                  <w:tcW w:w="318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371359F1" w14:textId="77777777" w:rsidR="00F2221D" w:rsidRPr="00C2714A" w:rsidRDefault="00F2221D" w:rsidP="00F2221D">
                  <w:pPr>
                    <w:spacing w:line="240" w:lineRule="auto"/>
                    <w:rPr>
                      <w:ins w:id="2653" w:author="Observatorio 02" w:date="2017-03-14T14:36:00Z"/>
                      <w:rFonts w:eastAsia="Times New Roman"/>
                      <w:sz w:val="22"/>
                      <w:szCs w:val="22"/>
                      <w:bdr w:val="none" w:sz="0" w:space="0" w:color="auto"/>
                      <w:lang w:val="es-CL"/>
                    </w:rPr>
                  </w:pPr>
                  <w:ins w:id="2654" w:author="Observatorio 02" w:date="2017-03-14T14:36:00Z">
                    <w:r w:rsidRPr="00C2714A">
                      <w:rPr>
                        <w:sz w:val="22"/>
                        <w:szCs w:val="22"/>
                      </w:rPr>
                      <w:t>Descripción del indicador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7C6E52AE" w14:textId="77777777" w:rsidR="00F2221D" w:rsidRPr="00C2714A" w:rsidRDefault="00F2221D" w:rsidP="00F2221D">
                  <w:pPr>
                    <w:jc w:val="center"/>
                    <w:rPr>
                      <w:ins w:id="2655" w:author="Observatorio 02" w:date="2017-03-14T14:36:00Z"/>
                      <w:sz w:val="22"/>
                      <w:szCs w:val="22"/>
                    </w:rPr>
                  </w:pPr>
                  <w:ins w:id="2656" w:author="Observatorio 02" w:date="2017-03-14T14:36:00Z">
                    <w:r w:rsidRPr="00C2714A">
                      <w:rPr>
                        <w:sz w:val="22"/>
                        <w:szCs w:val="22"/>
                      </w:rPr>
                      <w:t>Sector</w:t>
                    </w:r>
                  </w:ins>
                </w:p>
              </w:tc>
              <w:tc>
                <w:tcPr>
                  <w:tcW w:w="960" w:type="dxa"/>
                  <w:tcBorders>
                    <w:top w:val="single" w:sz="8" w:space="0" w:color="000000"/>
                    <w:left w:val="nil"/>
                    <w:bottom w:val="single" w:sz="4" w:space="0" w:color="000000"/>
                    <w:right w:val="nil"/>
                  </w:tcBorders>
                  <w:shd w:val="clear" w:color="000000" w:fill="FFFFFF"/>
                  <w:noWrap/>
                  <w:tcMar>
                    <w:top w:w="15" w:type="dxa"/>
                    <w:left w:w="15" w:type="dxa"/>
                    <w:bottom w:w="0" w:type="dxa"/>
                    <w:right w:w="15" w:type="dxa"/>
                  </w:tcMar>
                  <w:vAlign w:val="bottom"/>
                  <w:hideMark/>
                </w:tcPr>
                <w:p w14:paraId="2F66DF23" w14:textId="77777777" w:rsidR="00F2221D" w:rsidRPr="00C2714A" w:rsidRDefault="00F2221D" w:rsidP="00F2221D">
                  <w:pPr>
                    <w:jc w:val="center"/>
                    <w:rPr>
                      <w:ins w:id="2657" w:author="Observatorio 02" w:date="2017-03-14T14:36:00Z"/>
                      <w:sz w:val="22"/>
                      <w:szCs w:val="22"/>
                    </w:rPr>
                  </w:pPr>
                  <w:ins w:id="2658" w:author="Observatorio 02" w:date="2017-03-14T14:36:00Z">
                    <w:r w:rsidRPr="00C2714A">
                      <w:rPr>
                        <w:sz w:val="22"/>
                        <w:szCs w:val="22"/>
                      </w:rPr>
                      <w:t>Nacional</w:t>
                    </w:r>
                  </w:ins>
                </w:p>
              </w:tc>
            </w:tr>
            <w:tr w:rsidR="00F2221D" w:rsidRPr="00C2714A" w14:paraId="40AE79B9" w14:textId="77777777" w:rsidTr="00F2221D">
              <w:trPr>
                <w:trHeight w:val="300"/>
                <w:ins w:id="2659"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B7EEA54" w14:textId="77777777" w:rsidR="00F2221D" w:rsidRPr="00C2714A" w:rsidRDefault="00F2221D" w:rsidP="00F2221D">
                  <w:pPr>
                    <w:rPr>
                      <w:ins w:id="2660" w:author="Observatorio 02" w:date="2017-03-14T14:36:00Z"/>
                      <w:sz w:val="22"/>
                      <w:szCs w:val="22"/>
                    </w:rPr>
                  </w:pPr>
                  <w:ins w:id="2661" w:author="Observatorio 02" w:date="2017-03-14T14:36:00Z">
                    <w:r w:rsidRPr="00C2714A">
                      <w:rPr>
                        <w:sz w:val="22"/>
                        <w:szCs w:val="22"/>
                      </w:rPr>
                      <w:t xml:space="preserve"> Edad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3EF0671E" w14:textId="77777777" w:rsidR="00F2221D" w:rsidRPr="00C2714A" w:rsidRDefault="00F2221D" w:rsidP="00F2221D">
                  <w:pPr>
                    <w:jc w:val="right"/>
                    <w:rPr>
                      <w:ins w:id="2662" w:author="Observatorio 02" w:date="2017-03-14T14:36:00Z"/>
                      <w:sz w:val="22"/>
                      <w:szCs w:val="22"/>
                    </w:rPr>
                  </w:pPr>
                  <w:ins w:id="2663" w:author="Observatorio 02" w:date="2017-03-14T14:36:00Z">
                    <w:r w:rsidRPr="00C2714A">
                      <w:rPr>
                        <w:sz w:val="22"/>
                        <w:szCs w:val="22"/>
                      </w:rPr>
                      <w:t>43,2</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27B0B222" w14:textId="77777777" w:rsidR="00F2221D" w:rsidRPr="00C2714A" w:rsidRDefault="00F2221D" w:rsidP="00F2221D">
                  <w:pPr>
                    <w:jc w:val="right"/>
                    <w:rPr>
                      <w:ins w:id="2664" w:author="Observatorio 02" w:date="2017-03-14T14:36:00Z"/>
                      <w:sz w:val="22"/>
                      <w:szCs w:val="22"/>
                    </w:rPr>
                  </w:pPr>
                  <w:ins w:id="2665" w:author="Observatorio 02" w:date="2017-03-14T14:36:00Z">
                    <w:r w:rsidRPr="00C2714A">
                      <w:rPr>
                        <w:sz w:val="22"/>
                        <w:szCs w:val="22"/>
                      </w:rPr>
                      <w:t>43,7</w:t>
                    </w:r>
                  </w:ins>
                </w:p>
              </w:tc>
            </w:tr>
            <w:tr w:rsidR="00F2221D" w:rsidRPr="00C2714A" w14:paraId="7D56976D" w14:textId="77777777" w:rsidTr="00F2221D">
              <w:trPr>
                <w:trHeight w:val="300"/>
                <w:ins w:id="2666"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008090F7" w14:textId="77777777" w:rsidR="00F2221D" w:rsidRPr="00C2714A" w:rsidRDefault="00F2221D" w:rsidP="00F2221D">
                  <w:pPr>
                    <w:rPr>
                      <w:ins w:id="2667" w:author="Observatorio 02" w:date="2017-03-14T14:36:00Z"/>
                      <w:sz w:val="22"/>
                      <w:szCs w:val="22"/>
                    </w:rPr>
                  </w:pPr>
                  <w:ins w:id="2668" w:author="Observatorio 02" w:date="2017-03-14T14:36:00Z">
                    <w:r w:rsidRPr="00C2714A">
                      <w:rPr>
                        <w:sz w:val="22"/>
                        <w:szCs w:val="22"/>
                      </w:rPr>
                      <w:t xml:space="preserve"> Escolaridad promedio</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5F4616A4" w14:textId="77777777" w:rsidR="00F2221D" w:rsidRPr="00C2714A" w:rsidRDefault="00F2221D" w:rsidP="00F2221D">
                  <w:pPr>
                    <w:jc w:val="right"/>
                    <w:rPr>
                      <w:ins w:id="2669" w:author="Observatorio 02" w:date="2017-03-14T14:36:00Z"/>
                      <w:sz w:val="22"/>
                      <w:szCs w:val="22"/>
                    </w:rPr>
                  </w:pPr>
                  <w:ins w:id="2670" w:author="Observatorio 02" w:date="2017-03-14T14:36:00Z">
                    <w:r w:rsidRPr="00C2714A">
                      <w:rPr>
                        <w:sz w:val="22"/>
                        <w:szCs w:val="22"/>
                      </w:rPr>
                      <w:t>10,6</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EDF734A" w14:textId="77777777" w:rsidR="00F2221D" w:rsidRPr="00C2714A" w:rsidRDefault="00F2221D" w:rsidP="00F2221D">
                  <w:pPr>
                    <w:jc w:val="right"/>
                    <w:rPr>
                      <w:ins w:id="2671" w:author="Observatorio 02" w:date="2017-03-14T14:36:00Z"/>
                      <w:sz w:val="22"/>
                      <w:szCs w:val="22"/>
                    </w:rPr>
                  </w:pPr>
                  <w:ins w:id="2672" w:author="Observatorio 02" w:date="2017-03-14T14:36:00Z">
                    <w:r w:rsidRPr="00C2714A">
                      <w:rPr>
                        <w:sz w:val="22"/>
                        <w:szCs w:val="22"/>
                      </w:rPr>
                      <w:t>11,8</w:t>
                    </w:r>
                  </w:ins>
                </w:p>
              </w:tc>
            </w:tr>
            <w:tr w:rsidR="00F2221D" w:rsidRPr="00C2714A" w14:paraId="492A6D75" w14:textId="77777777" w:rsidTr="00F2221D">
              <w:trPr>
                <w:trHeight w:val="300"/>
                <w:ins w:id="2673" w:author="Observatorio 02" w:date="2017-03-14T14:36:00Z"/>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7DFC1D9D" w14:textId="77777777" w:rsidR="00F2221D" w:rsidRPr="00C2714A" w:rsidRDefault="00F2221D" w:rsidP="00F2221D">
                  <w:pPr>
                    <w:rPr>
                      <w:ins w:id="2674" w:author="Observatorio 02" w:date="2017-03-14T14:36:00Z"/>
                      <w:sz w:val="22"/>
                      <w:szCs w:val="22"/>
                    </w:rPr>
                  </w:pPr>
                  <w:ins w:id="2675" w:author="Observatorio 02" w:date="2017-03-14T14:36:00Z">
                    <w:r w:rsidRPr="00C2714A">
                      <w:rPr>
                        <w:sz w:val="22"/>
                        <w:szCs w:val="22"/>
                      </w:rPr>
                      <w:t xml:space="preserve"> Educación superior completa (%)</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4C091B54" w14:textId="77777777" w:rsidR="00F2221D" w:rsidRPr="00C2714A" w:rsidRDefault="00F2221D" w:rsidP="00F2221D">
                  <w:pPr>
                    <w:jc w:val="right"/>
                    <w:rPr>
                      <w:ins w:id="2676" w:author="Observatorio 02" w:date="2017-03-14T14:36:00Z"/>
                      <w:sz w:val="22"/>
                      <w:szCs w:val="22"/>
                    </w:rPr>
                  </w:pPr>
                  <w:ins w:id="2677" w:author="Observatorio 02" w:date="2017-03-14T14:36:00Z">
                    <w:r w:rsidRPr="00C2714A">
                      <w:rPr>
                        <w:sz w:val="22"/>
                        <w:szCs w:val="22"/>
                      </w:rPr>
                      <w:t>13,5</w:t>
                    </w:r>
                  </w:ins>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14:paraId="146A32C5" w14:textId="77777777" w:rsidR="00F2221D" w:rsidRPr="00C2714A" w:rsidRDefault="00F2221D" w:rsidP="00F2221D">
                  <w:pPr>
                    <w:jc w:val="right"/>
                    <w:rPr>
                      <w:ins w:id="2678" w:author="Observatorio 02" w:date="2017-03-14T14:36:00Z"/>
                      <w:sz w:val="22"/>
                      <w:szCs w:val="22"/>
                    </w:rPr>
                  </w:pPr>
                  <w:ins w:id="2679" w:author="Observatorio 02" w:date="2017-03-14T14:36:00Z">
                    <w:r w:rsidRPr="00C2714A">
                      <w:rPr>
                        <w:sz w:val="22"/>
                        <w:szCs w:val="22"/>
                      </w:rPr>
                      <w:t>26</w:t>
                    </w:r>
                  </w:ins>
                </w:p>
              </w:tc>
            </w:tr>
            <w:tr w:rsidR="00F2221D" w:rsidRPr="00C2714A" w14:paraId="71FD87F7" w14:textId="77777777" w:rsidTr="00F2221D">
              <w:trPr>
                <w:trHeight w:val="300"/>
                <w:ins w:id="2680" w:author="Observatorio 02" w:date="2017-03-14T14:36:00Z"/>
              </w:trPr>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7BB5FCB0" w14:textId="77777777" w:rsidR="00F2221D" w:rsidRPr="00C2714A" w:rsidRDefault="00F2221D" w:rsidP="00F2221D">
                  <w:pPr>
                    <w:rPr>
                      <w:ins w:id="2681" w:author="Observatorio 02" w:date="2017-03-14T14:36:00Z"/>
                      <w:sz w:val="22"/>
                      <w:szCs w:val="22"/>
                    </w:rPr>
                  </w:pPr>
                  <w:ins w:id="2682" w:author="Observatorio 02" w:date="2017-03-14T14:36:00Z">
                    <w:r w:rsidRPr="00C2714A">
                      <w:rPr>
                        <w:sz w:val="22"/>
                        <w:szCs w:val="22"/>
                      </w:rPr>
                      <w:t xml:space="preserve"> Mujeres (%)</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0FABEE51" w14:textId="77777777" w:rsidR="00F2221D" w:rsidRPr="00C2714A" w:rsidRDefault="00F2221D" w:rsidP="00F2221D">
                  <w:pPr>
                    <w:jc w:val="right"/>
                    <w:rPr>
                      <w:ins w:id="2683" w:author="Observatorio 02" w:date="2017-03-14T14:36:00Z"/>
                      <w:sz w:val="22"/>
                      <w:szCs w:val="22"/>
                    </w:rPr>
                  </w:pPr>
                  <w:ins w:id="2684" w:author="Observatorio 02" w:date="2017-03-14T14:36:00Z">
                    <w:r w:rsidRPr="00C2714A">
                      <w:rPr>
                        <w:sz w:val="22"/>
                        <w:szCs w:val="22"/>
                      </w:rPr>
                      <w:t>5,7</w:t>
                    </w:r>
                  </w:ins>
                </w:p>
              </w:tc>
              <w:tc>
                <w:tcPr>
                  <w:tcW w:w="0" w:type="auto"/>
                  <w:tcBorders>
                    <w:top w:val="nil"/>
                    <w:left w:val="nil"/>
                    <w:bottom w:val="single" w:sz="4" w:space="0" w:color="000000"/>
                    <w:right w:val="nil"/>
                  </w:tcBorders>
                  <w:shd w:val="clear" w:color="000000" w:fill="FFFFFF"/>
                  <w:noWrap/>
                  <w:tcMar>
                    <w:top w:w="15" w:type="dxa"/>
                    <w:left w:w="15" w:type="dxa"/>
                    <w:bottom w:w="0" w:type="dxa"/>
                    <w:right w:w="15" w:type="dxa"/>
                  </w:tcMar>
                  <w:vAlign w:val="bottom"/>
                  <w:hideMark/>
                </w:tcPr>
                <w:p w14:paraId="51E24F00" w14:textId="77777777" w:rsidR="00F2221D" w:rsidRPr="00C2714A" w:rsidRDefault="00F2221D" w:rsidP="00F2221D">
                  <w:pPr>
                    <w:jc w:val="right"/>
                    <w:rPr>
                      <w:ins w:id="2685" w:author="Observatorio 02" w:date="2017-03-14T14:36:00Z"/>
                      <w:sz w:val="22"/>
                      <w:szCs w:val="22"/>
                    </w:rPr>
                  </w:pPr>
                  <w:ins w:id="2686" w:author="Observatorio 02" w:date="2017-03-14T14:36:00Z">
                    <w:r w:rsidRPr="00C2714A">
                      <w:rPr>
                        <w:sz w:val="22"/>
                        <w:szCs w:val="22"/>
                      </w:rPr>
                      <w:t>40,8</w:t>
                    </w:r>
                  </w:ins>
                </w:p>
              </w:tc>
            </w:tr>
            <w:tr w:rsidR="00F2221D" w:rsidRPr="00C2714A" w14:paraId="21CE8622" w14:textId="77777777" w:rsidTr="00F2221D">
              <w:trPr>
                <w:trHeight w:val="315"/>
                <w:ins w:id="2687" w:author="Observatorio 02" w:date="2017-03-14T14:36:00Z"/>
              </w:trPr>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26560E2F" w14:textId="77777777" w:rsidR="00F2221D" w:rsidRPr="00C2714A" w:rsidRDefault="00F2221D" w:rsidP="00F2221D">
                  <w:pPr>
                    <w:rPr>
                      <w:ins w:id="2688" w:author="Observatorio 02" w:date="2017-03-14T14:36:00Z"/>
                      <w:sz w:val="22"/>
                      <w:szCs w:val="22"/>
                    </w:rPr>
                  </w:pPr>
                  <w:ins w:id="2689" w:author="Observatorio 02" w:date="2017-03-14T14:36:00Z">
                    <w:r w:rsidRPr="00C2714A">
                      <w:rPr>
                        <w:sz w:val="22"/>
                        <w:szCs w:val="22"/>
                      </w:rPr>
                      <w:t xml:space="preserve"> Ingreso promedio oc. principal</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4E6AF9DD" w14:textId="77777777" w:rsidR="00F2221D" w:rsidRPr="00C2714A" w:rsidRDefault="00F2221D" w:rsidP="00F2221D">
                  <w:pPr>
                    <w:jc w:val="right"/>
                    <w:rPr>
                      <w:ins w:id="2690" w:author="Observatorio 02" w:date="2017-03-14T14:36:00Z"/>
                      <w:sz w:val="22"/>
                      <w:szCs w:val="22"/>
                    </w:rPr>
                  </w:pPr>
                  <w:ins w:id="2691" w:author="Observatorio 02" w:date="2017-03-14T14:36:00Z">
                    <w:r w:rsidRPr="00C2714A">
                      <w:rPr>
                        <w:sz w:val="22"/>
                        <w:szCs w:val="22"/>
                      </w:rPr>
                      <w:t>504.666</w:t>
                    </w:r>
                  </w:ins>
                </w:p>
              </w:tc>
              <w:tc>
                <w:tcPr>
                  <w:tcW w:w="0" w:type="auto"/>
                  <w:tcBorders>
                    <w:top w:val="nil"/>
                    <w:left w:val="nil"/>
                    <w:bottom w:val="single" w:sz="8" w:space="0" w:color="000000"/>
                    <w:right w:val="nil"/>
                  </w:tcBorders>
                  <w:shd w:val="clear" w:color="000000" w:fill="FFFFFF"/>
                  <w:noWrap/>
                  <w:tcMar>
                    <w:top w:w="15" w:type="dxa"/>
                    <w:left w:w="15" w:type="dxa"/>
                    <w:bottom w:w="0" w:type="dxa"/>
                    <w:right w:w="15" w:type="dxa"/>
                  </w:tcMar>
                  <w:vAlign w:val="bottom"/>
                  <w:hideMark/>
                </w:tcPr>
                <w:p w14:paraId="7900767D" w14:textId="77777777" w:rsidR="00F2221D" w:rsidRPr="00C2714A" w:rsidRDefault="00F2221D" w:rsidP="00F2221D">
                  <w:pPr>
                    <w:jc w:val="right"/>
                    <w:rPr>
                      <w:ins w:id="2692" w:author="Observatorio 02" w:date="2017-03-14T14:36:00Z"/>
                      <w:sz w:val="22"/>
                      <w:szCs w:val="22"/>
                    </w:rPr>
                  </w:pPr>
                  <w:ins w:id="2693" w:author="Observatorio 02" w:date="2017-03-14T14:36:00Z">
                    <w:r w:rsidRPr="00C2714A">
                      <w:rPr>
                        <w:sz w:val="22"/>
                        <w:szCs w:val="22"/>
                      </w:rPr>
                      <w:t>511.873</w:t>
                    </w:r>
                  </w:ins>
                </w:p>
              </w:tc>
            </w:tr>
          </w:tbl>
          <w:p w14:paraId="6F7CEA81" w14:textId="0AFC8F69" w:rsidR="00944E22" w:rsidRPr="00C2714A" w:rsidDel="00F2221D" w:rsidRDefault="00F2221D" w:rsidP="00417A63">
            <w:pPr>
              <w:spacing w:after="0" w:line="240" w:lineRule="auto"/>
              <w:rPr>
                <w:del w:id="2694" w:author="Observatorio 02" w:date="2017-03-14T14:36:00Z"/>
                <w:rFonts w:eastAsia="Times New Roman"/>
                <w:color w:val="000000"/>
                <w:sz w:val="22"/>
                <w:szCs w:val="22"/>
                <w:bdr w:val="none" w:sz="0" w:space="0" w:color="auto"/>
                <w:lang w:val="es-CL" w:eastAsia="es-CL"/>
              </w:rPr>
            </w:pPr>
            <w:ins w:id="2695" w:author="Observatorio 02" w:date="2017-03-14T14:36:00Z">
              <w:r w:rsidRPr="00C2714A" w:rsidDel="00F2221D">
                <w:rPr>
                  <w:rFonts w:eastAsia="Times New Roman"/>
                  <w:color w:val="000000"/>
                  <w:sz w:val="22"/>
                  <w:szCs w:val="22"/>
                  <w:bdr w:val="none" w:sz="0" w:space="0" w:color="auto"/>
                  <w:lang w:val="es-CL" w:eastAsia="es-CL"/>
                </w:rPr>
                <w:t xml:space="preserve"> </w:t>
              </w:r>
            </w:ins>
            <w:del w:id="2696" w:author="Observatorio 02" w:date="2017-03-14T14:36:00Z">
              <w:r w:rsidR="00944E22" w:rsidRPr="00C2714A" w:rsidDel="00F2221D">
                <w:rPr>
                  <w:rFonts w:eastAsia="Times New Roman"/>
                  <w:color w:val="000000"/>
                  <w:sz w:val="22"/>
                  <w:szCs w:val="22"/>
                  <w:bdr w:val="none" w:sz="0" w:space="0" w:color="auto"/>
                  <w:lang w:val="es-CL" w:eastAsia="es-CL"/>
                </w:rPr>
                <w:delText>Características</w:delText>
              </w:r>
            </w:del>
          </w:p>
        </w:tc>
        <w:tc>
          <w:tcPr>
            <w:tcW w:w="1314" w:type="dxa"/>
            <w:tcBorders>
              <w:top w:val="single" w:sz="8" w:space="0" w:color="auto"/>
              <w:left w:val="nil"/>
              <w:bottom w:val="single" w:sz="4" w:space="0" w:color="auto"/>
              <w:right w:val="nil"/>
            </w:tcBorders>
            <w:shd w:val="clear" w:color="000000" w:fill="FFFFFF"/>
            <w:noWrap/>
            <w:vAlign w:val="center"/>
            <w:hideMark/>
          </w:tcPr>
          <w:p w14:paraId="263D4DC7" w14:textId="42841C9D" w:rsidR="00944E22" w:rsidRPr="00C2714A" w:rsidDel="00F2221D" w:rsidRDefault="00944E22" w:rsidP="00417A63">
            <w:pPr>
              <w:spacing w:after="0" w:line="240" w:lineRule="auto"/>
              <w:jc w:val="center"/>
              <w:rPr>
                <w:del w:id="2697" w:author="Observatorio 02" w:date="2017-03-14T14:36:00Z"/>
                <w:rFonts w:eastAsia="Times New Roman"/>
                <w:color w:val="000000"/>
                <w:sz w:val="22"/>
                <w:szCs w:val="22"/>
                <w:bdr w:val="none" w:sz="0" w:space="0" w:color="auto"/>
                <w:lang w:val="es-CL" w:eastAsia="es-CL"/>
              </w:rPr>
            </w:pPr>
            <w:del w:id="2698" w:author="Observatorio 02" w:date="2017-03-14T14:36:00Z">
              <w:r w:rsidRPr="00C2714A" w:rsidDel="00F2221D">
                <w:rPr>
                  <w:rFonts w:eastAsia="Times New Roman"/>
                  <w:color w:val="000000"/>
                  <w:sz w:val="22"/>
                  <w:szCs w:val="22"/>
                  <w:bdr w:val="none" w:sz="0" w:space="0" w:color="auto"/>
                  <w:lang w:val="es-CL" w:eastAsia="es-CL"/>
                </w:rPr>
                <w:delText>Construcción</w:delText>
              </w:r>
            </w:del>
          </w:p>
        </w:tc>
        <w:tc>
          <w:tcPr>
            <w:tcW w:w="1160" w:type="dxa"/>
            <w:tcBorders>
              <w:top w:val="single" w:sz="8" w:space="0" w:color="auto"/>
              <w:left w:val="nil"/>
              <w:bottom w:val="single" w:sz="4" w:space="0" w:color="auto"/>
              <w:right w:val="nil"/>
            </w:tcBorders>
            <w:shd w:val="clear" w:color="000000" w:fill="FFFFFF"/>
            <w:noWrap/>
            <w:vAlign w:val="center"/>
            <w:hideMark/>
          </w:tcPr>
          <w:p w14:paraId="18DD88F6" w14:textId="614A8A8D" w:rsidR="00944E22" w:rsidRPr="00C2714A" w:rsidDel="00F2221D" w:rsidRDefault="00944E22" w:rsidP="00417A63">
            <w:pPr>
              <w:spacing w:after="0" w:line="240" w:lineRule="auto"/>
              <w:jc w:val="center"/>
              <w:rPr>
                <w:del w:id="2699" w:author="Observatorio 02" w:date="2017-03-14T14:36:00Z"/>
                <w:rFonts w:eastAsia="Times New Roman"/>
                <w:color w:val="000000"/>
                <w:sz w:val="22"/>
                <w:szCs w:val="22"/>
                <w:bdr w:val="none" w:sz="0" w:space="0" w:color="auto"/>
                <w:lang w:val="es-CL" w:eastAsia="es-CL"/>
              </w:rPr>
            </w:pPr>
            <w:del w:id="2700" w:author="Observatorio 02" w:date="2017-03-14T14:36:00Z">
              <w:r w:rsidRPr="00C2714A" w:rsidDel="00F2221D">
                <w:rPr>
                  <w:rFonts w:eastAsia="Times New Roman"/>
                  <w:color w:val="000000"/>
                  <w:sz w:val="22"/>
                  <w:szCs w:val="22"/>
                  <w:bdr w:val="none" w:sz="0" w:space="0" w:color="auto"/>
                  <w:lang w:val="es-CL" w:eastAsia="es-CL"/>
                </w:rPr>
                <w:delText>Nacional</w:delText>
              </w:r>
            </w:del>
          </w:p>
        </w:tc>
      </w:tr>
      <w:tr w:rsidR="00944E22" w:rsidRPr="00C2714A" w:rsidDel="00F2221D" w14:paraId="30BC88A9" w14:textId="0AB2C649" w:rsidTr="00F2221D">
        <w:trPr>
          <w:trHeight w:val="300"/>
          <w:del w:id="2701" w:author="Observatorio 02" w:date="2017-03-14T14:36:00Z"/>
        </w:trPr>
        <w:tc>
          <w:tcPr>
            <w:tcW w:w="5240" w:type="dxa"/>
            <w:tcBorders>
              <w:top w:val="nil"/>
              <w:left w:val="nil"/>
              <w:bottom w:val="nil"/>
              <w:right w:val="nil"/>
            </w:tcBorders>
            <w:shd w:val="clear" w:color="000000" w:fill="FFFFFF"/>
            <w:noWrap/>
            <w:vAlign w:val="center"/>
            <w:hideMark/>
          </w:tcPr>
          <w:p w14:paraId="65B7C7AE" w14:textId="63F7B623" w:rsidR="00944E22" w:rsidRPr="00C2714A" w:rsidDel="00F2221D" w:rsidRDefault="00944E22" w:rsidP="00417A63">
            <w:pPr>
              <w:spacing w:after="0" w:line="240" w:lineRule="auto"/>
              <w:rPr>
                <w:del w:id="2702" w:author="Observatorio 02" w:date="2017-03-14T14:36:00Z"/>
                <w:rFonts w:eastAsia="Times New Roman"/>
                <w:color w:val="000000"/>
                <w:sz w:val="22"/>
                <w:szCs w:val="22"/>
                <w:bdr w:val="none" w:sz="0" w:space="0" w:color="auto"/>
                <w:lang w:val="es-CL" w:eastAsia="es-CL"/>
              </w:rPr>
            </w:pPr>
            <w:del w:id="2703" w:author="Observatorio 02" w:date="2017-03-14T14:36:00Z">
              <w:r w:rsidRPr="00C2714A" w:rsidDel="00F2221D">
                <w:rPr>
                  <w:rFonts w:eastAsia="Times New Roman"/>
                  <w:color w:val="000000"/>
                  <w:sz w:val="22"/>
                  <w:szCs w:val="22"/>
                  <w:bdr w:val="none" w:sz="0" w:space="0" w:color="auto"/>
                  <w:lang w:val="es-CL" w:eastAsia="es-CL"/>
                </w:rPr>
                <w:delText>Edad Promedio</w:delText>
              </w:r>
            </w:del>
          </w:p>
        </w:tc>
        <w:tc>
          <w:tcPr>
            <w:tcW w:w="1314" w:type="dxa"/>
            <w:tcBorders>
              <w:top w:val="nil"/>
              <w:left w:val="nil"/>
              <w:bottom w:val="nil"/>
              <w:right w:val="nil"/>
            </w:tcBorders>
            <w:shd w:val="clear" w:color="000000" w:fill="FFFFFF"/>
            <w:noWrap/>
            <w:vAlign w:val="center"/>
            <w:hideMark/>
          </w:tcPr>
          <w:p w14:paraId="56743906" w14:textId="311345B1" w:rsidR="00944E22" w:rsidRPr="00C2714A" w:rsidDel="00F2221D" w:rsidRDefault="00944E22" w:rsidP="00417A63">
            <w:pPr>
              <w:spacing w:after="0" w:line="240" w:lineRule="auto"/>
              <w:jc w:val="center"/>
              <w:rPr>
                <w:del w:id="2704" w:author="Observatorio 02" w:date="2017-03-14T14:36:00Z"/>
                <w:rFonts w:eastAsia="Times New Roman"/>
                <w:color w:val="000000"/>
                <w:sz w:val="22"/>
                <w:szCs w:val="22"/>
                <w:bdr w:val="none" w:sz="0" w:space="0" w:color="auto"/>
                <w:lang w:val="es-CL" w:eastAsia="es-CL"/>
              </w:rPr>
            </w:pPr>
            <w:del w:id="2705" w:author="Observatorio 02" w:date="2017-03-14T14:36:00Z">
              <w:r w:rsidRPr="00C2714A" w:rsidDel="00F2221D">
                <w:rPr>
                  <w:rFonts w:eastAsia="Times New Roman"/>
                  <w:color w:val="000000"/>
                  <w:sz w:val="22"/>
                  <w:szCs w:val="22"/>
                  <w:bdr w:val="none" w:sz="0" w:space="0" w:color="auto"/>
                  <w:lang w:val="es-CL" w:eastAsia="es-CL"/>
                </w:rPr>
                <w:delText>43,2</w:delText>
              </w:r>
            </w:del>
          </w:p>
        </w:tc>
        <w:tc>
          <w:tcPr>
            <w:tcW w:w="1160" w:type="dxa"/>
            <w:tcBorders>
              <w:top w:val="nil"/>
              <w:left w:val="nil"/>
              <w:bottom w:val="nil"/>
              <w:right w:val="nil"/>
            </w:tcBorders>
            <w:shd w:val="clear" w:color="000000" w:fill="FFFFFF"/>
            <w:noWrap/>
            <w:vAlign w:val="center"/>
            <w:hideMark/>
          </w:tcPr>
          <w:p w14:paraId="43BC7AB7" w14:textId="4B655D22" w:rsidR="00944E22" w:rsidRPr="00C2714A" w:rsidDel="00F2221D" w:rsidRDefault="00944E22" w:rsidP="00417A63">
            <w:pPr>
              <w:spacing w:after="0" w:line="240" w:lineRule="auto"/>
              <w:jc w:val="center"/>
              <w:rPr>
                <w:del w:id="2706" w:author="Observatorio 02" w:date="2017-03-14T14:36:00Z"/>
                <w:rFonts w:eastAsia="Times New Roman"/>
                <w:color w:val="000000"/>
                <w:sz w:val="22"/>
                <w:szCs w:val="22"/>
                <w:bdr w:val="none" w:sz="0" w:space="0" w:color="auto"/>
                <w:lang w:val="es-CL" w:eastAsia="es-CL"/>
              </w:rPr>
            </w:pPr>
            <w:del w:id="2707" w:author="Observatorio 02" w:date="2017-03-14T14:36:00Z">
              <w:r w:rsidRPr="00C2714A" w:rsidDel="00F2221D">
                <w:rPr>
                  <w:rFonts w:eastAsia="Times New Roman"/>
                  <w:color w:val="000000"/>
                  <w:sz w:val="22"/>
                  <w:szCs w:val="22"/>
                  <w:bdr w:val="none" w:sz="0" w:space="0" w:color="auto"/>
                  <w:lang w:val="es-CL" w:eastAsia="es-CL"/>
                </w:rPr>
                <w:delText>43,2</w:delText>
              </w:r>
            </w:del>
          </w:p>
        </w:tc>
      </w:tr>
      <w:tr w:rsidR="00944E22" w:rsidRPr="00C2714A" w:rsidDel="00F2221D" w14:paraId="4585D386" w14:textId="312C5B50" w:rsidTr="00F2221D">
        <w:trPr>
          <w:trHeight w:val="300"/>
          <w:del w:id="2708" w:author="Observatorio 02" w:date="2017-03-14T14:36:00Z"/>
        </w:trPr>
        <w:tc>
          <w:tcPr>
            <w:tcW w:w="5240" w:type="dxa"/>
            <w:tcBorders>
              <w:top w:val="nil"/>
              <w:left w:val="nil"/>
              <w:bottom w:val="nil"/>
              <w:right w:val="nil"/>
            </w:tcBorders>
            <w:shd w:val="clear" w:color="000000" w:fill="FFFFFF"/>
            <w:noWrap/>
            <w:vAlign w:val="center"/>
            <w:hideMark/>
          </w:tcPr>
          <w:p w14:paraId="4BD38E7D" w14:textId="076D8556" w:rsidR="00944E22" w:rsidRPr="00C2714A" w:rsidDel="00F2221D" w:rsidRDefault="00944E22" w:rsidP="00417A63">
            <w:pPr>
              <w:spacing w:after="0" w:line="240" w:lineRule="auto"/>
              <w:rPr>
                <w:del w:id="2709" w:author="Observatorio 02" w:date="2017-03-14T14:36:00Z"/>
                <w:rFonts w:eastAsia="Times New Roman"/>
                <w:color w:val="000000"/>
                <w:sz w:val="22"/>
                <w:szCs w:val="22"/>
                <w:bdr w:val="none" w:sz="0" w:space="0" w:color="auto"/>
                <w:lang w:val="es-CL" w:eastAsia="es-CL"/>
              </w:rPr>
            </w:pPr>
            <w:del w:id="2710" w:author="Observatorio 02" w:date="2017-03-14T14:36:00Z">
              <w:r w:rsidRPr="00C2714A" w:rsidDel="00F2221D">
                <w:rPr>
                  <w:rFonts w:eastAsia="Times New Roman"/>
                  <w:color w:val="000000"/>
                  <w:sz w:val="22"/>
                  <w:szCs w:val="22"/>
                  <w:bdr w:val="none" w:sz="0" w:space="0" w:color="auto"/>
                  <w:lang w:val="es-CL" w:eastAsia="es-CL"/>
                </w:rPr>
                <w:delText>Escolaridad Promedio</w:delText>
              </w:r>
            </w:del>
          </w:p>
        </w:tc>
        <w:tc>
          <w:tcPr>
            <w:tcW w:w="1314" w:type="dxa"/>
            <w:tcBorders>
              <w:top w:val="nil"/>
              <w:left w:val="nil"/>
              <w:bottom w:val="nil"/>
              <w:right w:val="nil"/>
            </w:tcBorders>
            <w:shd w:val="clear" w:color="000000" w:fill="FFFFFF"/>
            <w:noWrap/>
            <w:vAlign w:val="center"/>
            <w:hideMark/>
          </w:tcPr>
          <w:p w14:paraId="0E0E3C1D" w14:textId="0FA0EB2B" w:rsidR="00944E22" w:rsidRPr="00C2714A" w:rsidDel="00F2221D" w:rsidRDefault="00944E22" w:rsidP="00417A63">
            <w:pPr>
              <w:spacing w:after="0" w:line="240" w:lineRule="auto"/>
              <w:jc w:val="center"/>
              <w:rPr>
                <w:del w:id="2711" w:author="Observatorio 02" w:date="2017-03-14T14:36:00Z"/>
                <w:rFonts w:eastAsia="Times New Roman"/>
                <w:color w:val="000000"/>
                <w:sz w:val="22"/>
                <w:szCs w:val="22"/>
                <w:bdr w:val="none" w:sz="0" w:space="0" w:color="auto"/>
                <w:lang w:val="es-CL" w:eastAsia="es-CL"/>
              </w:rPr>
            </w:pPr>
            <w:del w:id="2712" w:author="Observatorio 02" w:date="2017-03-14T14:36:00Z">
              <w:r w:rsidRPr="00C2714A" w:rsidDel="00F2221D">
                <w:rPr>
                  <w:rFonts w:eastAsia="Times New Roman"/>
                  <w:color w:val="000000"/>
                  <w:sz w:val="22"/>
                  <w:szCs w:val="22"/>
                  <w:bdr w:val="none" w:sz="0" w:space="0" w:color="auto"/>
                  <w:lang w:val="es-CL" w:eastAsia="es-CL"/>
                </w:rPr>
                <w:delText>10,7</w:delText>
              </w:r>
            </w:del>
          </w:p>
        </w:tc>
        <w:tc>
          <w:tcPr>
            <w:tcW w:w="1160" w:type="dxa"/>
            <w:tcBorders>
              <w:top w:val="nil"/>
              <w:left w:val="nil"/>
              <w:bottom w:val="nil"/>
              <w:right w:val="nil"/>
            </w:tcBorders>
            <w:shd w:val="clear" w:color="000000" w:fill="FFFFFF"/>
            <w:noWrap/>
            <w:vAlign w:val="center"/>
            <w:hideMark/>
          </w:tcPr>
          <w:p w14:paraId="5324CAD3" w14:textId="2B6A8991" w:rsidR="00944E22" w:rsidRPr="00C2714A" w:rsidDel="00F2221D" w:rsidRDefault="00944E22" w:rsidP="00417A63">
            <w:pPr>
              <w:spacing w:after="0" w:line="240" w:lineRule="auto"/>
              <w:jc w:val="center"/>
              <w:rPr>
                <w:del w:id="2713" w:author="Observatorio 02" w:date="2017-03-14T14:36:00Z"/>
                <w:rFonts w:eastAsia="Times New Roman"/>
                <w:color w:val="000000"/>
                <w:sz w:val="22"/>
                <w:szCs w:val="22"/>
                <w:bdr w:val="none" w:sz="0" w:space="0" w:color="auto"/>
                <w:lang w:val="es-CL" w:eastAsia="es-CL"/>
              </w:rPr>
            </w:pPr>
            <w:del w:id="2714" w:author="Observatorio 02" w:date="2017-03-14T14:36:00Z">
              <w:r w:rsidRPr="00C2714A" w:rsidDel="00F2221D">
                <w:rPr>
                  <w:rFonts w:eastAsia="Times New Roman"/>
                  <w:color w:val="000000"/>
                  <w:sz w:val="22"/>
                  <w:szCs w:val="22"/>
                  <w:bdr w:val="none" w:sz="0" w:space="0" w:color="auto"/>
                  <w:lang w:val="es-CL" w:eastAsia="es-CL"/>
                </w:rPr>
                <w:delText>11,9</w:delText>
              </w:r>
            </w:del>
          </w:p>
        </w:tc>
      </w:tr>
      <w:tr w:rsidR="00944E22" w:rsidRPr="00C2714A" w:rsidDel="00F2221D" w14:paraId="33D62440" w14:textId="0F21B053" w:rsidTr="00F2221D">
        <w:trPr>
          <w:trHeight w:val="300"/>
          <w:del w:id="2715" w:author="Observatorio 02" w:date="2017-03-14T14:36:00Z"/>
        </w:trPr>
        <w:tc>
          <w:tcPr>
            <w:tcW w:w="5240" w:type="dxa"/>
            <w:tcBorders>
              <w:top w:val="nil"/>
              <w:left w:val="nil"/>
              <w:bottom w:val="nil"/>
              <w:right w:val="nil"/>
            </w:tcBorders>
            <w:shd w:val="clear" w:color="000000" w:fill="FFFFFF"/>
            <w:noWrap/>
            <w:vAlign w:val="center"/>
            <w:hideMark/>
          </w:tcPr>
          <w:p w14:paraId="3A109179" w14:textId="0DB7EB86" w:rsidR="00944E22" w:rsidRPr="00C2714A" w:rsidDel="00F2221D" w:rsidRDefault="00944E22" w:rsidP="00417A63">
            <w:pPr>
              <w:spacing w:after="0" w:line="240" w:lineRule="auto"/>
              <w:rPr>
                <w:del w:id="2716" w:author="Observatorio 02" w:date="2017-03-14T14:36:00Z"/>
                <w:rFonts w:eastAsia="Times New Roman"/>
                <w:color w:val="000000"/>
                <w:sz w:val="22"/>
                <w:szCs w:val="22"/>
                <w:bdr w:val="none" w:sz="0" w:space="0" w:color="auto"/>
                <w:lang w:val="es-CL" w:eastAsia="es-CL"/>
              </w:rPr>
            </w:pPr>
            <w:del w:id="2717" w:author="Observatorio 02" w:date="2017-03-14T14:36:00Z">
              <w:r w:rsidRPr="00C2714A" w:rsidDel="00F2221D">
                <w:rPr>
                  <w:rFonts w:eastAsia="Times New Roman"/>
                  <w:color w:val="000000"/>
                  <w:sz w:val="22"/>
                  <w:szCs w:val="22"/>
                  <w:bdr w:val="none" w:sz="0" w:space="0" w:color="auto"/>
                  <w:lang w:val="es-CL" w:eastAsia="es-CL"/>
                </w:rPr>
                <w:delText>Mujeres (%)</w:delText>
              </w:r>
            </w:del>
          </w:p>
        </w:tc>
        <w:tc>
          <w:tcPr>
            <w:tcW w:w="1314" w:type="dxa"/>
            <w:tcBorders>
              <w:top w:val="nil"/>
              <w:left w:val="nil"/>
              <w:bottom w:val="nil"/>
              <w:right w:val="nil"/>
            </w:tcBorders>
            <w:shd w:val="clear" w:color="000000" w:fill="FFFFFF"/>
            <w:noWrap/>
            <w:vAlign w:val="center"/>
            <w:hideMark/>
          </w:tcPr>
          <w:p w14:paraId="28A9A7F9" w14:textId="63D336E3" w:rsidR="00944E22" w:rsidRPr="00C2714A" w:rsidDel="00F2221D" w:rsidRDefault="00944E22" w:rsidP="00417A63">
            <w:pPr>
              <w:spacing w:after="0" w:line="240" w:lineRule="auto"/>
              <w:jc w:val="center"/>
              <w:rPr>
                <w:del w:id="2718" w:author="Observatorio 02" w:date="2017-03-14T14:36:00Z"/>
                <w:rFonts w:eastAsia="Times New Roman"/>
                <w:color w:val="000000"/>
                <w:sz w:val="22"/>
                <w:szCs w:val="22"/>
                <w:bdr w:val="none" w:sz="0" w:space="0" w:color="auto"/>
                <w:lang w:val="es-CL" w:eastAsia="es-CL"/>
              </w:rPr>
            </w:pPr>
            <w:del w:id="2719" w:author="Observatorio 02" w:date="2017-03-14T14:36:00Z">
              <w:r w:rsidRPr="00C2714A" w:rsidDel="00F2221D">
                <w:rPr>
                  <w:rFonts w:eastAsia="Times New Roman"/>
                  <w:color w:val="000000"/>
                  <w:sz w:val="22"/>
                  <w:szCs w:val="22"/>
                  <w:bdr w:val="none" w:sz="0" w:space="0" w:color="auto"/>
                  <w:lang w:val="es-CL" w:eastAsia="es-CL"/>
                </w:rPr>
                <w:delText>93,3</w:delText>
              </w:r>
            </w:del>
          </w:p>
        </w:tc>
        <w:tc>
          <w:tcPr>
            <w:tcW w:w="1160" w:type="dxa"/>
            <w:tcBorders>
              <w:top w:val="nil"/>
              <w:left w:val="nil"/>
              <w:bottom w:val="nil"/>
              <w:right w:val="nil"/>
            </w:tcBorders>
            <w:shd w:val="clear" w:color="000000" w:fill="FFFFFF"/>
            <w:noWrap/>
            <w:vAlign w:val="center"/>
            <w:hideMark/>
          </w:tcPr>
          <w:p w14:paraId="0F9DCD35" w14:textId="38EDA00C" w:rsidR="00944E22" w:rsidRPr="00C2714A" w:rsidDel="00F2221D" w:rsidRDefault="00944E22" w:rsidP="00417A63">
            <w:pPr>
              <w:spacing w:after="0" w:line="240" w:lineRule="auto"/>
              <w:jc w:val="center"/>
              <w:rPr>
                <w:del w:id="2720" w:author="Observatorio 02" w:date="2017-03-14T14:36:00Z"/>
                <w:rFonts w:eastAsia="Times New Roman"/>
                <w:color w:val="000000"/>
                <w:sz w:val="22"/>
                <w:szCs w:val="22"/>
                <w:bdr w:val="none" w:sz="0" w:space="0" w:color="auto"/>
                <w:lang w:val="es-CL" w:eastAsia="es-CL"/>
              </w:rPr>
            </w:pPr>
            <w:del w:id="2721" w:author="Observatorio 02" w:date="2017-03-14T14:36:00Z">
              <w:r w:rsidRPr="00C2714A" w:rsidDel="00F2221D">
                <w:rPr>
                  <w:rFonts w:eastAsia="Times New Roman"/>
                  <w:color w:val="000000"/>
                  <w:sz w:val="22"/>
                  <w:szCs w:val="22"/>
                  <w:bdr w:val="none" w:sz="0" w:space="0" w:color="auto"/>
                  <w:lang w:val="es-CL" w:eastAsia="es-CL"/>
                </w:rPr>
                <w:delText>59,2</w:delText>
              </w:r>
            </w:del>
          </w:p>
        </w:tc>
      </w:tr>
      <w:tr w:rsidR="00944E22" w:rsidRPr="00C2714A" w:rsidDel="00F2221D" w14:paraId="75A2028A" w14:textId="2A0FFB97" w:rsidTr="00F2221D">
        <w:trPr>
          <w:trHeight w:val="315"/>
          <w:del w:id="2722" w:author="Observatorio 02" w:date="2017-03-14T14:36:00Z"/>
        </w:trPr>
        <w:tc>
          <w:tcPr>
            <w:tcW w:w="5240" w:type="dxa"/>
            <w:tcBorders>
              <w:top w:val="nil"/>
              <w:left w:val="nil"/>
              <w:bottom w:val="single" w:sz="8" w:space="0" w:color="auto"/>
              <w:right w:val="nil"/>
            </w:tcBorders>
            <w:shd w:val="clear" w:color="000000" w:fill="FFFFFF"/>
            <w:noWrap/>
            <w:vAlign w:val="center"/>
            <w:hideMark/>
          </w:tcPr>
          <w:p w14:paraId="3939755B" w14:textId="1A7609F7" w:rsidR="00944E22" w:rsidRPr="00C2714A" w:rsidDel="00F2221D" w:rsidRDefault="00944E22" w:rsidP="00417A63">
            <w:pPr>
              <w:spacing w:after="0" w:line="240" w:lineRule="auto"/>
              <w:rPr>
                <w:del w:id="2723" w:author="Observatorio 02" w:date="2017-03-14T14:36:00Z"/>
                <w:rFonts w:eastAsia="Times New Roman"/>
                <w:color w:val="000000"/>
                <w:sz w:val="22"/>
                <w:szCs w:val="22"/>
                <w:bdr w:val="none" w:sz="0" w:space="0" w:color="auto"/>
                <w:lang w:val="es-CL" w:eastAsia="es-CL"/>
              </w:rPr>
            </w:pPr>
            <w:del w:id="2724" w:author="Observatorio 02" w:date="2017-03-14T14:36:00Z">
              <w:r w:rsidRPr="00C2714A" w:rsidDel="00F2221D">
                <w:rPr>
                  <w:rFonts w:eastAsia="Times New Roman"/>
                  <w:color w:val="000000"/>
                  <w:sz w:val="22"/>
                  <w:szCs w:val="22"/>
                  <w:bdr w:val="none" w:sz="0" w:space="0" w:color="auto"/>
                  <w:lang w:val="es-CL" w:eastAsia="es-CL"/>
                </w:rPr>
                <w:delText>Hombres (%)</w:delText>
              </w:r>
            </w:del>
          </w:p>
        </w:tc>
        <w:tc>
          <w:tcPr>
            <w:tcW w:w="1314" w:type="dxa"/>
            <w:tcBorders>
              <w:top w:val="nil"/>
              <w:left w:val="nil"/>
              <w:bottom w:val="single" w:sz="8" w:space="0" w:color="auto"/>
              <w:right w:val="nil"/>
            </w:tcBorders>
            <w:shd w:val="clear" w:color="000000" w:fill="FFFFFF"/>
            <w:noWrap/>
            <w:vAlign w:val="center"/>
            <w:hideMark/>
          </w:tcPr>
          <w:p w14:paraId="6C57F02F" w14:textId="3D6909D8" w:rsidR="00944E22" w:rsidRPr="00C2714A" w:rsidDel="00F2221D" w:rsidRDefault="00944E22" w:rsidP="00417A63">
            <w:pPr>
              <w:spacing w:after="0" w:line="240" w:lineRule="auto"/>
              <w:jc w:val="center"/>
              <w:rPr>
                <w:del w:id="2725" w:author="Observatorio 02" w:date="2017-03-14T14:36:00Z"/>
                <w:rFonts w:eastAsia="Times New Roman"/>
                <w:color w:val="000000"/>
                <w:sz w:val="22"/>
                <w:szCs w:val="22"/>
                <w:bdr w:val="none" w:sz="0" w:space="0" w:color="auto"/>
                <w:lang w:val="es-CL" w:eastAsia="es-CL"/>
              </w:rPr>
            </w:pPr>
            <w:del w:id="2726" w:author="Observatorio 02" w:date="2017-03-14T14:36:00Z">
              <w:r w:rsidRPr="00C2714A" w:rsidDel="00F2221D">
                <w:rPr>
                  <w:rFonts w:eastAsia="Times New Roman"/>
                  <w:color w:val="000000"/>
                  <w:sz w:val="22"/>
                  <w:szCs w:val="22"/>
                  <w:bdr w:val="none" w:sz="0" w:space="0" w:color="auto"/>
                  <w:lang w:val="es-CL" w:eastAsia="es-CL"/>
                </w:rPr>
                <w:delText>6,7</w:delText>
              </w:r>
            </w:del>
          </w:p>
        </w:tc>
        <w:tc>
          <w:tcPr>
            <w:tcW w:w="1160" w:type="dxa"/>
            <w:tcBorders>
              <w:top w:val="nil"/>
              <w:left w:val="nil"/>
              <w:bottom w:val="single" w:sz="8" w:space="0" w:color="auto"/>
              <w:right w:val="nil"/>
            </w:tcBorders>
            <w:shd w:val="clear" w:color="000000" w:fill="FFFFFF"/>
            <w:noWrap/>
            <w:vAlign w:val="center"/>
            <w:hideMark/>
          </w:tcPr>
          <w:p w14:paraId="04A629E6" w14:textId="01AB7764" w:rsidR="00944E22" w:rsidRPr="00C2714A" w:rsidDel="00F2221D" w:rsidRDefault="00944E22" w:rsidP="00417A63">
            <w:pPr>
              <w:spacing w:after="0" w:line="240" w:lineRule="auto"/>
              <w:jc w:val="center"/>
              <w:rPr>
                <w:del w:id="2727" w:author="Observatorio 02" w:date="2017-03-14T14:36:00Z"/>
                <w:rFonts w:eastAsia="Times New Roman"/>
                <w:color w:val="000000"/>
                <w:sz w:val="22"/>
                <w:szCs w:val="22"/>
                <w:bdr w:val="none" w:sz="0" w:space="0" w:color="auto"/>
                <w:lang w:val="es-CL" w:eastAsia="es-CL"/>
              </w:rPr>
            </w:pPr>
            <w:del w:id="2728" w:author="Observatorio 02" w:date="2017-03-14T14:36:00Z">
              <w:r w:rsidRPr="00C2714A" w:rsidDel="00F2221D">
                <w:rPr>
                  <w:rFonts w:eastAsia="Times New Roman"/>
                  <w:color w:val="000000"/>
                  <w:sz w:val="22"/>
                  <w:szCs w:val="22"/>
                  <w:bdr w:val="none" w:sz="0" w:space="0" w:color="auto"/>
                  <w:lang w:val="es-CL" w:eastAsia="es-CL"/>
                </w:rPr>
                <w:delText>40,8</w:delText>
              </w:r>
            </w:del>
          </w:p>
        </w:tc>
      </w:tr>
    </w:tbl>
    <w:p w14:paraId="7704F750" w14:textId="6848DDF8" w:rsidR="00F2221D" w:rsidRPr="00C2714A" w:rsidRDefault="00F2221D" w:rsidP="00417A63">
      <w:pPr>
        <w:spacing w:after="0" w:line="240" w:lineRule="auto"/>
        <w:jc w:val="both"/>
        <w:rPr>
          <w:ins w:id="2729" w:author="Observatorio 02" w:date="2017-03-14T14:37:00Z"/>
          <w:rFonts w:eastAsia="Times New Roman"/>
          <w:color w:val="323E4F" w:themeColor="text2" w:themeShade="BF"/>
          <w:sz w:val="20"/>
          <w:szCs w:val="20"/>
          <w:bdr w:val="none" w:sz="0" w:space="0" w:color="auto"/>
          <w:lang w:val="es-CL" w:eastAsia="es-CL"/>
          <w:rPrChange w:id="2730" w:author="Observatorio 02" w:date="2017-03-23T14:31:00Z">
            <w:rPr>
              <w:ins w:id="2731" w:author="Observatorio 02" w:date="2017-03-14T14:37:00Z"/>
              <w:rFonts w:eastAsia="Times New Roman"/>
              <w:color w:val="203764"/>
              <w:sz w:val="20"/>
              <w:szCs w:val="20"/>
              <w:bdr w:val="none" w:sz="0" w:space="0" w:color="auto"/>
              <w:lang w:val="es-CL" w:eastAsia="es-CL"/>
            </w:rPr>
          </w:rPrChange>
        </w:rPr>
      </w:pPr>
      <w:moveToRangeStart w:id="2732" w:author="Observatorio 02" w:date="2017-03-14T14:37:00Z" w:name="move477265592"/>
      <w:moveTo w:id="2733" w:author="Observatorio 02" w:date="2017-03-14T14:37:00Z">
        <w:r w:rsidRPr="00C2714A">
          <w:rPr>
            <w:rFonts w:eastAsia="Times New Roman"/>
            <w:b/>
            <w:bCs/>
            <w:color w:val="323E4F" w:themeColor="text2" w:themeShade="BF"/>
            <w:bdr w:val="none" w:sz="0" w:space="0" w:color="auto"/>
            <w:lang w:val="es-CL" w:eastAsia="es-CL"/>
            <w:rPrChange w:id="2734" w:author="Observatorio 02" w:date="2017-03-23T14:31:00Z">
              <w:rPr>
                <w:rFonts w:eastAsia="Times New Roman"/>
                <w:b/>
                <w:bCs/>
                <w:color w:val="203764"/>
                <w:bdr w:val="none" w:sz="0" w:space="0" w:color="auto"/>
                <w:lang w:val="es-CL" w:eastAsia="es-CL"/>
              </w:rPr>
            </w:rPrChange>
          </w:rPr>
          <w:t xml:space="preserve">Cuadro </w:t>
        </w:r>
      </w:moveTo>
      <w:ins w:id="2735" w:author="Observatorio 02" w:date="2017-03-16T14:12:00Z">
        <w:r w:rsidR="00452519" w:rsidRPr="00C2714A">
          <w:rPr>
            <w:rFonts w:eastAsia="Times New Roman"/>
            <w:b/>
            <w:bCs/>
            <w:color w:val="323E4F" w:themeColor="text2" w:themeShade="BF"/>
            <w:bdr w:val="none" w:sz="0" w:space="0" w:color="auto"/>
            <w:lang w:val="es-CL" w:eastAsia="es-CL"/>
            <w:rPrChange w:id="2736" w:author="Observatorio 02" w:date="2017-03-23T14:31:00Z">
              <w:rPr>
                <w:rFonts w:eastAsia="Times New Roman"/>
                <w:b/>
                <w:bCs/>
                <w:color w:val="203764"/>
                <w:bdr w:val="none" w:sz="0" w:space="0" w:color="auto"/>
                <w:lang w:val="es-CL" w:eastAsia="es-CL"/>
              </w:rPr>
            </w:rPrChange>
          </w:rPr>
          <w:t>10</w:t>
        </w:r>
      </w:ins>
      <w:moveTo w:id="2737" w:author="Observatorio 02" w:date="2017-03-14T14:37:00Z">
        <w:del w:id="2738" w:author="Observatorio 02" w:date="2017-03-16T14:12:00Z">
          <w:r w:rsidRPr="00C2714A" w:rsidDel="00452519">
            <w:rPr>
              <w:rFonts w:eastAsia="Times New Roman"/>
              <w:b/>
              <w:bCs/>
              <w:color w:val="323E4F" w:themeColor="text2" w:themeShade="BF"/>
              <w:bdr w:val="none" w:sz="0" w:space="0" w:color="auto"/>
              <w:lang w:val="es-CL" w:eastAsia="es-CL"/>
              <w:rPrChange w:id="2739" w:author="Observatorio 02" w:date="2017-03-23T14:31:00Z">
                <w:rPr>
                  <w:rFonts w:eastAsia="Times New Roman"/>
                  <w:b/>
                  <w:bCs/>
                  <w:color w:val="203764"/>
                  <w:bdr w:val="none" w:sz="0" w:space="0" w:color="auto"/>
                  <w:lang w:val="es-CL" w:eastAsia="es-CL"/>
                </w:rPr>
              </w:rPrChange>
            </w:rPr>
            <w:delText>3</w:delText>
          </w:r>
        </w:del>
      </w:moveTo>
      <w:ins w:id="2740" w:author="Observatorio 02" w:date="2017-03-14T14:37:00Z">
        <w:r w:rsidRPr="00C2714A">
          <w:rPr>
            <w:rFonts w:eastAsia="Times New Roman"/>
            <w:b/>
            <w:bCs/>
            <w:color w:val="323E4F" w:themeColor="text2" w:themeShade="BF"/>
            <w:bdr w:val="none" w:sz="0" w:space="0" w:color="auto"/>
            <w:lang w:val="es-CL" w:eastAsia="es-CL"/>
            <w:rPrChange w:id="2741" w:author="Observatorio 02" w:date="2017-03-23T14:31:00Z">
              <w:rPr>
                <w:rFonts w:eastAsia="Times New Roman"/>
                <w:b/>
                <w:bCs/>
                <w:color w:val="203764"/>
                <w:bdr w:val="none" w:sz="0" w:space="0" w:color="auto"/>
                <w:lang w:val="es-CL" w:eastAsia="es-CL"/>
              </w:rPr>
            </w:rPrChange>
          </w:rPr>
          <w:t>.</w:t>
        </w:r>
      </w:ins>
      <w:moveTo w:id="2742" w:author="Observatorio 02" w:date="2017-03-14T14:37:00Z">
        <w:del w:id="2743" w:author="Observatorio 02" w:date="2017-03-14T14:37:00Z">
          <w:r w:rsidRPr="00C2714A" w:rsidDel="00F2221D">
            <w:rPr>
              <w:rFonts w:eastAsia="Times New Roman"/>
              <w:b/>
              <w:bCs/>
              <w:color w:val="323E4F" w:themeColor="text2" w:themeShade="BF"/>
              <w:bdr w:val="none" w:sz="0" w:space="0" w:color="auto"/>
              <w:lang w:val="es-CL" w:eastAsia="es-CL"/>
              <w:rPrChange w:id="2744" w:author="Observatorio 02" w:date="2017-03-23T14:31:00Z">
                <w:rPr>
                  <w:rFonts w:eastAsia="Times New Roman"/>
                  <w:b/>
                  <w:bCs/>
                  <w:color w:val="203764"/>
                  <w:bdr w:val="none" w:sz="0" w:space="0" w:color="auto"/>
                  <w:lang w:val="es-CL" w:eastAsia="es-CL"/>
                </w:rPr>
              </w:rPrChange>
            </w:rPr>
            <w:delText>:</w:delText>
          </w:r>
        </w:del>
        <w:r w:rsidRPr="00C2714A">
          <w:rPr>
            <w:rFonts w:eastAsia="Times New Roman"/>
            <w:b/>
            <w:bCs/>
            <w:color w:val="323E4F" w:themeColor="text2" w:themeShade="BF"/>
            <w:bdr w:val="none" w:sz="0" w:space="0" w:color="auto"/>
            <w:lang w:val="es-CL" w:eastAsia="es-CL"/>
            <w:rPrChange w:id="2745" w:author="Observatorio 02" w:date="2017-03-23T14:31:00Z">
              <w:rPr>
                <w:rFonts w:eastAsia="Times New Roman"/>
                <w:b/>
                <w:bCs/>
                <w:color w:val="203764"/>
                <w:bdr w:val="none" w:sz="0" w:space="0" w:color="auto"/>
                <w:lang w:val="es-CL" w:eastAsia="es-CL"/>
              </w:rPr>
            </w:rPrChange>
          </w:rPr>
          <w:t xml:space="preserve"> Características generales de los ocupados, 201</w:t>
        </w:r>
      </w:moveTo>
      <w:ins w:id="2746" w:author="Observatorio 02" w:date="2017-03-14T14:37:00Z">
        <w:r w:rsidRPr="00C2714A">
          <w:rPr>
            <w:rFonts w:eastAsia="Times New Roman"/>
            <w:b/>
            <w:bCs/>
            <w:color w:val="323E4F" w:themeColor="text2" w:themeShade="BF"/>
            <w:bdr w:val="none" w:sz="0" w:space="0" w:color="auto"/>
            <w:lang w:val="es-CL" w:eastAsia="es-CL"/>
            <w:rPrChange w:id="2747" w:author="Observatorio 02" w:date="2017-03-23T14:31:00Z">
              <w:rPr>
                <w:rFonts w:eastAsia="Times New Roman"/>
                <w:b/>
                <w:bCs/>
                <w:color w:val="203764"/>
                <w:bdr w:val="none" w:sz="0" w:space="0" w:color="auto"/>
                <w:lang w:val="es-CL" w:eastAsia="es-CL"/>
              </w:rPr>
            </w:rPrChange>
          </w:rPr>
          <w:t>6</w:t>
        </w:r>
      </w:ins>
      <w:moveTo w:id="2748" w:author="Observatorio 02" w:date="2017-03-14T14:37:00Z">
        <w:del w:id="2749" w:author="Observatorio 02" w:date="2017-03-14T14:37:00Z">
          <w:r w:rsidRPr="00C2714A" w:rsidDel="00F2221D">
            <w:rPr>
              <w:rFonts w:eastAsia="Times New Roman"/>
              <w:b/>
              <w:bCs/>
              <w:color w:val="323E4F" w:themeColor="text2" w:themeShade="BF"/>
              <w:bdr w:val="none" w:sz="0" w:space="0" w:color="auto"/>
              <w:lang w:val="es-CL" w:eastAsia="es-CL"/>
              <w:rPrChange w:id="2750" w:author="Observatorio 02" w:date="2017-03-23T14:31:00Z">
                <w:rPr>
                  <w:rFonts w:eastAsia="Times New Roman"/>
                  <w:b/>
                  <w:bCs/>
                  <w:color w:val="203764"/>
                  <w:bdr w:val="none" w:sz="0" w:space="0" w:color="auto"/>
                  <w:lang w:val="es-CL" w:eastAsia="es-CL"/>
                </w:rPr>
              </w:rPrChange>
            </w:rPr>
            <w:delText>5.</w:delText>
          </w:r>
        </w:del>
      </w:moveTo>
      <w:moveToRangeEnd w:id="2732"/>
    </w:p>
    <w:tbl>
      <w:tblPr>
        <w:tblW w:w="5100" w:type="dxa"/>
        <w:tblCellMar>
          <w:left w:w="70" w:type="dxa"/>
          <w:right w:w="70" w:type="dxa"/>
        </w:tblCellMar>
        <w:tblLook w:val="04A0" w:firstRow="1" w:lastRow="0" w:firstColumn="1" w:lastColumn="0" w:noHBand="0" w:noVBand="1"/>
      </w:tblPr>
      <w:tblGrid>
        <w:gridCol w:w="3180"/>
        <w:gridCol w:w="960"/>
        <w:gridCol w:w="960"/>
        <w:tblGridChange w:id="2751">
          <w:tblGrid>
            <w:gridCol w:w="3180"/>
            <w:gridCol w:w="960"/>
            <w:gridCol w:w="960"/>
          </w:tblGrid>
        </w:tblGridChange>
      </w:tblGrid>
      <w:tr w:rsidR="00F2221D" w:rsidRPr="00C2714A" w14:paraId="643AA495" w14:textId="77777777" w:rsidTr="00DC44B5">
        <w:trPr>
          <w:trHeight w:val="300"/>
          <w:ins w:id="2752" w:author="Observatorio 02" w:date="2017-03-14T14:37:00Z"/>
        </w:trPr>
        <w:tc>
          <w:tcPr>
            <w:tcW w:w="3180" w:type="dxa"/>
            <w:tcBorders>
              <w:top w:val="single" w:sz="8" w:space="0" w:color="000000"/>
              <w:left w:val="nil"/>
              <w:bottom w:val="single" w:sz="4" w:space="0" w:color="000000"/>
              <w:right w:val="nil"/>
            </w:tcBorders>
            <w:shd w:val="clear" w:color="000000" w:fill="FFFFFF"/>
            <w:noWrap/>
            <w:vAlign w:val="bottom"/>
            <w:hideMark/>
          </w:tcPr>
          <w:p w14:paraId="11A2B45F" w14:textId="77777777" w:rsidR="00F2221D" w:rsidRPr="00C2714A" w:rsidRDefault="00F2221D" w:rsidP="00DC44B5">
            <w:pPr>
              <w:spacing w:after="0" w:line="240" w:lineRule="auto"/>
              <w:rPr>
                <w:ins w:id="2753" w:author="Observatorio 02" w:date="2017-03-14T14:37:00Z"/>
                <w:rFonts w:eastAsia="Times New Roman"/>
                <w:sz w:val="22"/>
                <w:szCs w:val="22"/>
                <w:bdr w:val="none" w:sz="0" w:space="0" w:color="auto"/>
                <w:lang w:val="es-CL" w:eastAsia="es-CL"/>
              </w:rPr>
            </w:pPr>
            <w:ins w:id="2754" w:author="Observatorio 02" w:date="2017-03-14T14:37:00Z">
              <w:r w:rsidRPr="00C2714A">
                <w:rPr>
                  <w:rFonts w:eastAsia="Times New Roman"/>
                  <w:sz w:val="22"/>
                  <w:szCs w:val="22"/>
                  <w:bdr w:val="none" w:sz="0" w:space="0" w:color="auto"/>
                  <w:lang w:val="es-CL" w:eastAsia="es-CL"/>
                </w:rPr>
                <w:t>Descripción del indicador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29EE5B7B" w14:textId="77777777" w:rsidR="00F2221D" w:rsidRPr="00C2714A" w:rsidRDefault="00F2221D" w:rsidP="00DC44B5">
            <w:pPr>
              <w:spacing w:after="0" w:line="240" w:lineRule="auto"/>
              <w:jc w:val="center"/>
              <w:rPr>
                <w:ins w:id="2755" w:author="Observatorio 02" w:date="2017-03-14T14:37:00Z"/>
                <w:rFonts w:eastAsia="Times New Roman"/>
                <w:sz w:val="22"/>
                <w:szCs w:val="22"/>
                <w:bdr w:val="none" w:sz="0" w:space="0" w:color="auto"/>
                <w:lang w:val="es-CL" w:eastAsia="es-CL"/>
              </w:rPr>
            </w:pPr>
            <w:ins w:id="2756" w:author="Observatorio 02" w:date="2017-03-14T14:37:00Z">
              <w:r w:rsidRPr="00C2714A">
                <w:rPr>
                  <w:rFonts w:eastAsia="Times New Roman"/>
                  <w:sz w:val="22"/>
                  <w:szCs w:val="22"/>
                  <w:bdr w:val="none" w:sz="0" w:space="0" w:color="auto"/>
                  <w:lang w:val="es-CL" w:eastAsia="es-CL"/>
                </w:rPr>
                <w:t>Sector</w:t>
              </w:r>
            </w:ins>
          </w:p>
        </w:tc>
        <w:tc>
          <w:tcPr>
            <w:tcW w:w="960" w:type="dxa"/>
            <w:tcBorders>
              <w:top w:val="single" w:sz="8" w:space="0" w:color="000000"/>
              <w:left w:val="nil"/>
              <w:bottom w:val="single" w:sz="4" w:space="0" w:color="000000"/>
              <w:right w:val="nil"/>
            </w:tcBorders>
            <w:shd w:val="clear" w:color="000000" w:fill="FFFFFF"/>
            <w:noWrap/>
            <w:vAlign w:val="bottom"/>
            <w:hideMark/>
          </w:tcPr>
          <w:p w14:paraId="383855A6" w14:textId="77777777" w:rsidR="00F2221D" w:rsidRPr="00C2714A" w:rsidRDefault="00F2221D" w:rsidP="00DC44B5">
            <w:pPr>
              <w:spacing w:after="0" w:line="240" w:lineRule="auto"/>
              <w:jc w:val="center"/>
              <w:rPr>
                <w:ins w:id="2757" w:author="Observatorio 02" w:date="2017-03-14T14:37:00Z"/>
                <w:rFonts w:eastAsia="Times New Roman"/>
                <w:sz w:val="22"/>
                <w:szCs w:val="22"/>
                <w:bdr w:val="none" w:sz="0" w:space="0" w:color="auto"/>
                <w:lang w:val="es-CL" w:eastAsia="es-CL"/>
              </w:rPr>
            </w:pPr>
            <w:ins w:id="2758" w:author="Observatorio 02" w:date="2017-03-14T14:37:00Z">
              <w:r w:rsidRPr="00C2714A">
                <w:rPr>
                  <w:rFonts w:eastAsia="Times New Roman"/>
                  <w:sz w:val="22"/>
                  <w:szCs w:val="22"/>
                  <w:bdr w:val="none" w:sz="0" w:space="0" w:color="auto"/>
                  <w:lang w:val="es-CL" w:eastAsia="es-CL"/>
                </w:rPr>
                <w:t>Nacional</w:t>
              </w:r>
            </w:ins>
          </w:p>
        </w:tc>
      </w:tr>
      <w:tr w:rsidR="00F2221D" w:rsidRPr="00C2714A" w14:paraId="3AE2DB66" w14:textId="77777777" w:rsidTr="00DC44B5">
        <w:trPr>
          <w:trHeight w:val="300"/>
          <w:ins w:id="2759" w:author="Observatorio 02" w:date="2017-03-14T14:37:00Z"/>
        </w:trPr>
        <w:tc>
          <w:tcPr>
            <w:tcW w:w="3180" w:type="dxa"/>
            <w:tcBorders>
              <w:top w:val="nil"/>
              <w:left w:val="nil"/>
              <w:bottom w:val="nil"/>
              <w:right w:val="nil"/>
            </w:tcBorders>
            <w:shd w:val="clear" w:color="000000" w:fill="FFFFFF"/>
            <w:noWrap/>
            <w:vAlign w:val="bottom"/>
            <w:hideMark/>
          </w:tcPr>
          <w:p w14:paraId="38C8DBD2" w14:textId="77777777" w:rsidR="00F2221D" w:rsidRPr="00C2714A" w:rsidRDefault="00F2221D" w:rsidP="00DC44B5">
            <w:pPr>
              <w:spacing w:after="0" w:line="240" w:lineRule="auto"/>
              <w:rPr>
                <w:ins w:id="2760" w:author="Observatorio 02" w:date="2017-03-14T14:37:00Z"/>
                <w:rFonts w:eastAsia="Times New Roman"/>
                <w:sz w:val="22"/>
                <w:szCs w:val="22"/>
                <w:bdr w:val="none" w:sz="0" w:space="0" w:color="auto"/>
                <w:lang w:val="es-CL" w:eastAsia="es-CL"/>
              </w:rPr>
            </w:pPr>
            <w:ins w:id="2761" w:author="Observatorio 02" w:date="2017-03-14T14:37:00Z">
              <w:r w:rsidRPr="00C2714A">
                <w:rPr>
                  <w:rFonts w:eastAsia="Times New Roman"/>
                  <w:sz w:val="22"/>
                  <w:szCs w:val="22"/>
                  <w:bdr w:val="none" w:sz="0" w:space="0" w:color="auto"/>
                  <w:lang w:val="es-CL" w:eastAsia="es-CL"/>
                </w:rPr>
                <w:t xml:space="preserve"> Edad promedio</w:t>
              </w:r>
            </w:ins>
          </w:p>
        </w:tc>
        <w:tc>
          <w:tcPr>
            <w:tcW w:w="960" w:type="dxa"/>
            <w:tcBorders>
              <w:top w:val="nil"/>
              <w:left w:val="nil"/>
              <w:bottom w:val="nil"/>
              <w:right w:val="nil"/>
            </w:tcBorders>
            <w:shd w:val="clear" w:color="000000" w:fill="FFFFFF"/>
            <w:noWrap/>
            <w:vAlign w:val="bottom"/>
            <w:hideMark/>
          </w:tcPr>
          <w:p w14:paraId="0CA5CC27" w14:textId="77777777" w:rsidR="00F2221D" w:rsidRPr="00C2714A" w:rsidRDefault="00F2221D" w:rsidP="00DC44B5">
            <w:pPr>
              <w:spacing w:after="0" w:line="240" w:lineRule="auto"/>
              <w:jc w:val="right"/>
              <w:rPr>
                <w:ins w:id="2762" w:author="Observatorio 02" w:date="2017-03-14T14:37:00Z"/>
                <w:rFonts w:eastAsia="Times New Roman"/>
                <w:sz w:val="22"/>
                <w:szCs w:val="22"/>
                <w:bdr w:val="none" w:sz="0" w:space="0" w:color="auto"/>
                <w:lang w:val="es-CL" w:eastAsia="es-CL"/>
              </w:rPr>
            </w:pPr>
            <w:ins w:id="2763" w:author="Observatorio 02" w:date="2017-03-14T14:37:00Z">
              <w:r w:rsidRPr="00C2714A">
                <w:rPr>
                  <w:rFonts w:eastAsia="Times New Roman"/>
                  <w:sz w:val="22"/>
                  <w:szCs w:val="22"/>
                  <w:bdr w:val="none" w:sz="0" w:space="0" w:color="auto"/>
                  <w:lang w:val="es-CL" w:eastAsia="es-CL"/>
                </w:rPr>
                <w:t>43,2</w:t>
              </w:r>
            </w:ins>
          </w:p>
        </w:tc>
        <w:tc>
          <w:tcPr>
            <w:tcW w:w="960" w:type="dxa"/>
            <w:tcBorders>
              <w:top w:val="nil"/>
              <w:left w:val="nil"/>
              <w:bottom w:val="nil"/>
              <w:right w:val="nil"/>
            </w:tcBorders>
            <w:shd w:val="clear" w:color="000000" w:fill="FFFFFF"/>
            <w:noWrap/>
            <w:vAlign w:val="bottom"/>
            <w:hideMark/>
          </w:tcPr>
          <w:p w14:paraId="4F95A4DF" w14:textId="77777777" w:rsidR="00F2221D" w:rsidRPr="00C2714A" w:rsidRDefault="00F2221D" w:rsidP="00DC44B5">
            <w:pPr>
              <w:spacing w:after="0" w:line="240" w:lineRule="auto"/>
              <w:jc w:val="right"/>
              <w:rPr>
                <w:ins w:id="2764" w:author="Observatorio 02" w:date="2017-03-14T14:37:00Z"/>
                <w:rFonts w:eastAsia="Times New Roman"/>
                <w:sz w:val="22"/>
                <w:szCs w:val="22"/>
                <w:bdr w:val="none" w:sz="0" w:space="0" w:color="auto"/>
                <w:lang w:val="es-CL" w:eastAsia="es-CL"/>
              </w:rPr>
            </w:pPr>
            <w:ins w:id="2765" w:author="Observatorio 02" w:date="2017-03-14T14:37:00Z">
              <w:r w:rsidRPr="00C2714A">
                <w:rPr>
                  <w:rFonts w:eastAsia="Times New Roman"/>
                  <w:sz w:val="22"/>
                  <w:szCs w:val="22"/>
                  <w:bdr w:val="none" w:sz="0" w:space="0" w:color="auto"/>
                  <w:lang w:val="es-CL" w:eastAsia="es-CL"/>
                </w:rPr>
                <w:t>43,7</w:t>
              </w:r>
            </w:ins>
          </w:p>
        </w:tc>
      </w:tr>
      <w:tr w:rsidR="00F2221D" w:rsidRPr="00C2714A" w14:paraId="5263A938" w14:textId="77777777" w:rsidTr="00C84A22">
        <w:tblPrEx>
          <w:tblW w:w="5100" w:type="dxa"/>
          <w:tblCellMar>
            <w:left w:w="70" w:type="dxa"/>
            <w:right w:w="70" w:type="dxa"/>
          </w:tblCellMar>
          <w:tblPrExChange w:id="2766" w:author="Observatorio 02" w:date="2017-03-16T14:18:00Z">
            <w:tblPrEx>
              <w:tblW w:w="5100" w:type="dxa"/>
              <w:tblCellMar>
                <w:left w:w="70" w:type="dxa"/>
                <w:right w:w="70" w:type="dxa"/>
              </w:tblCellMar>
            </w:tblPrEx>
          </w:tblPrExChange>
        </w:tblPrEx>
        <w:trPr>
          <w:trHeight w:val="300"/>
          <w:ins w:id="2767" w:author="Observatorio 02" w:date="2017-03-14T14:37:00Z"/>
          <w:trPrChange w:id="2768"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2769" w:author="Observatorio 02" w:date="2017-03-16T14:18:00Z">
              <w:tcPr>
                <w:tcW w:w="3180" w:type="dxa"/>
                <w:tcBorders>
                  <w:top w:val="nil"/>
                  <w:left w:val="nil"/>
                  <w:bottom w:val="nil"/>
                  <w:right w:val="nil"/>
                </w:tcBorders>
                <w:shd w:val="clear" w:color="000000" w:fill="FFFFFF"/>
                <w:noWrap/>
                <w:vAlign w:val="bottom"/>
                <w:hideMark/>
              </w:tcPr>
            </w:tcPrChange>
          </w:tcPr>
          <w:p w14:paraId="2C07B079" w14:textId="77777777" w:rsidR="00F2221D" w:rsidRPr="00C2714A" w:rsidRDefault="00F2221D" w:rsidP="00DC44B5">
            <w:pPr>
              <w:spacing w:after="0" w:line="240" w:lineRule="auto"/>
              <w:rPr>
                <w:ins w:id="2770" w:author="Observatorio 02" w:date="2017-03-14T14:37:00Z"/>
                <w:rFonts w:eastAsia="Times New Roman"/>
                <w:sz w:val="22"/>
                <w:szCs w:val="22"/>
                <w:bdr w:val="none" w:sz="0" w:space="0" w:color="auto"/>
                <w:lang w:val="es-CL" w:eastAsia="es-CL"/>
              </w:rPr>
            </w:pPr>
            <w:ins w:id="2771" w:author="Observatorio 02" w:date="2017-03-14T14:37:00Z">
              <w:r w:rsidRPr="00C2714A">
                <w:rPr>
                  <w:rFonts w:eastAsia="Times New Roman"/>
                  <w:sz w:val="22"/>
                  <w:szCs w:val="22"/>
                  <w:bdr w:val="none" w:sz="0" w:space="0" w:color="auto"/>
                  <w:lang w:val="es-CL" w:eastAsia="es-CL"/>
                </w:rPr>
                <w:t xml:space="preserve"> Escolaridad promedio</w:t>
              </w:r>
            </w:ins>
          </w:p>
        </w:tc>
        <w:tc>
          <w:tcPr>
            <w:tcW w:w="960" w:type="dxa"/>
            <w:tcBorders>
              <w:top w:val="nil"/>
              <w:left w:val="nil"/>
              <w:right w:val="nil"/>
            </w:tcBorders>
            <w:shd w:val="clear" w:color="000000" w:fill="FFFFFF"/>
            <w:noWrap/>
            <w:vAlign w:val="bottom"/>
            <w:hideMark/>
            <w:tcPrChange w:id="2772" w:author="Observatorio 02" w:date="2017-03-16T14:18:00Z">
              <w:tcPr>
                <w:tcW w:w="960" w:type="dxa"/>
                <w:tcBorders>
                  <w:top w:val="nil"/>
                  <w:left w:val="nil"/>
                  <w:bottom w:val="nil"/>
                  <w:right w:val="nil"/>
                </w:tcBorders>
                <w:shd w:val="clear" w:color="000000" w:fill="FFFFFF"/>
                <w:noWrap/>
                <w:vAlign w:val="bottom"/>
                <w:hideMark/>
              </w:tcPr>
            </w:tcPrChange>
          </w:tcPr>
          <w:p w14:paraId="3E09D252" w14:textId="77777777" w:rsidR="00F2221D" w:rsidRPr="00C2714A" w:rsidRDefault="00F2221D" w:rsidP="00DC44B5">
            <w:pPr>
              <w:spacing w:after="0" w:line="240" w:lineRule="auto"/>
              <w:jc w:val="right"/>
              <w:rPr>
                <w:ins w:id="2773" w:author="Observatorio 02" w:date="2017-03-14T14:37:00Z"/>
                <w:rFonts w:eastAsia="Times New Roman"/>
                <w:sz w:val="22"/>
                <w:szCs w:val="22"/>
                <w:bdr w:val="none" w:sz="0" w:space="0" w:color="auto"/>
                <w:lang w:val="es-CL" w:eastAsia="es-CL"/>
              </w:rPr>
            </w:pPr>
            <w:ins w:id="2774" w:author="Observatorio 02" w:date="2017-03-14T14:37:00Z">
              <w:r w:rsidRPr="00C2714A">
                <w:rPr>
                  <w:rFonts w:eastAsia="Times New Roman"/>
                  <w:sz w:val="22"/>
                  <w:szCs w:val="22"/>
                  <w:bdr w:val="none" w:sz="0" w:space="0" w:color="auto"/>
                  <w:lang w:val="es-CL" w:eastAsia="es-CL"/>
                </w:rPr>
                <w:t>10,6</w:t>
              </w:r>
            </w:ins>
          </w:p>
        </w:tc>
        <w:tc>
          <w:tcPr>
            <w:tcW w:w="960" w:type="dxa"/>
            <w:tcBorders>
              <w:top w:val="nil"/>
              <w:left w:val="nil"/>
              <w:right w:val="nil"/>
            </w:tcBorders>
            <w:shd w:val="clear" w:color="000000" w:fill="FFFFFF"/>
            <w:noWrap/>
            <w:vAlign w:val="bottom"/>
            <w:hideMark/>
            <w:tcPrChange w:id="2775" w:author="Observatorio 02" w:date="2017-03-16T14:18:00Z">
              <w:tcPr>
                <w:tcW w:w="960" w:type="dxa"/>
                <w:tcBorders>
                  <w:top w:val="nil"/>
                  <w:left w:val="nil"/>
                  <w:bottom w:val="nil"/>
                  <w:right w:val="nil"/>
                </w:tcBorders>
                <w:shd w:val="clear" w:color="000000" w:fill="FFFFFF"/>
                <w:noWrap/>
                <w:vAlign w:val="bottom"/>
                <w:hideMark/>
              </w:tcPr>
            </w:tcPrChange>
          </w:tcPr>
          <w:p w14:paraId="19D66EC1" w14:textId="77777777" w:rsidR="00F2221D" w:rsidRPr="00C2714A" w:rsidRDefault="00F2221D" w:rsidP="00DC44B5">
            <w:pPr>
              <w:spacing w:after="0" w:line="240" w:lineRule="auto"/>
              <w:jc w:val="right"/>
              <w:rPr>
                <w:ins w:id="2776" w:author="Observatorio 02" w:date="2017-03-14T14:37:00Z"/>
                <w:rFonts w:eastAsia="Times New Roman"/>
                <w:sz w:val="22"/>
                <w:szCs w:val="22"/>
                <w:bdr w:val="none" w:sz="0" w:space="0" w:color="auto"/>
                <w:lang w:val="es-CL" w:eastAsia="es-CL"/>
              </w:rPr>
            </w:pPr>
            <w:ins w:id="2777" w:author="Observatorio 02" w:date="2017-03-14T14:37:00Z">
              <w:r w:rsidRPr="00C2714A">
                <w:rPr>
                  <w:rFonts w:eastAsia="Times New Roman"/>
                  <w:sz w:val="22"/>
                  <w:szCs w:val="22"/>
                  <w:bdr w:val="none" w:sz="0" w:space="0" w:color="auto"/>
                  <w:lang w:val="es-CL" w:eastAsia="es-CL"/>
                </w:rPr>
                <w:t>11,8</w:t>
              </w:r>
            </w:ins>
          </w:p>
        </w:tc>
      </w:tr>
      <w:tr w:rsidR="00F2221D" w:rsidRPr="00C2714A" w14:paraId="63CD9ACD" w14:textId="77777777" w:rsidTr="00DC44B5">
        <w:trPr>
          <w:trHeight w:val="300"/>
          <w:ins w:id="2778" w:author="Observatorio 02" w:date="2017-03-14T14:37:00Z"/>
        </w:trPr>
        <w:tc>
          <w:tcPr>
            <w:tcW w:w="3180" w:type="dxa"/>
            <w:tcBorders>
              <w:top w:val="nil"/>
              <w:left w:val="nil"/>
              <w:bottom w:val="nil"/>
              <w:right w:val="nil"/>
            </w:tcBorders>
            <w:shd w:val="clear" w:color="000000" w:fill="FFFFFF"/>
            <w:noWrap/>
            <w:vAlign w:val="bottom"/>
            <w:hideMark/>
          </w:tcPr>
          <w:p w14:paraId="545FB1A5" w14:textId="77777777" w:rsidR="00F2221D" w:rsidRPr="00C2714A" w:rsidRDefault="00F2221D" w:rsidP="00DC44B5">
            <w:pPr>
              <w:spacing w:after="0" w:line="240" w:lineRule="auto"/>
              <w:rPr>
                <w:ins w:id="2779" w:author="Observatorio 02" w:date="2017-03-14T14:37:00Z"/>
                <w:rFonts w:eastAsia="Times New Roman"/>
                <w:sz w:val="22"/>
                <w:szCs w:val="22"/>
                <w:bdr w:val="none" w:sz="0" w:space="0" w:color="auto"/>
                <w:lang w:val="es-CL" w:eastAsia="es-CL"/>
              </w:rPr>
            </w:pPr>
            <w:ins w:id="2780" w:author="Observatorio 02" w:date="2017-03-14T14:37:00Z">
              <w:r w:rsidRPr="00C2714A">
                <w:rPr>
                  <w:rFonts w:eastAsia="Times New Roman"/>
                  <w:sz w:val="22"/>
                  <w:szCs w:val="22"/>
                  <w:bdr w:val="none" w:sz="0" w:space="0" w:color="auto"/>
                  <w:lang w:val="es-CL" w:eastAsia="es-CL"/>
                </w:rPr>
                <w:t xml:space="preserve"> Educación superior completa (%)</w:t>
              </w:r>
            </w:ins>
          </w:p>
        </w:tc>
        <w:tc>
          <w:tcPr>
            <w:tcW w:w="960" w:type="dxa"/>
            <w:tcBorders>
              <w:top w:val="nil"/>
              <w:left w:val="nil"/>
              <w:bottom w:val="nil"/>
              <w:right w:val="nil"/>
            </w:tcBorders>
            <w:shd w:val="clear" w:color="000000" w:fill="FFFFFF"/>
            <w:noWrap/>
            <w:vAlign w:val="bottom"/>
            <w:hideMark/>
          </w:tcPr>
          <w:p w14:paraId="762EDAC8" w14:textId="77777777" w:rsidR="00F2221D" w:rsidRPr="00C2714A" w:rsidRDefault="00F2221D" w:rsidP="00DC44B5">
            <w:pPr>
              <w:spacing w:after="0" w:line="240" w:lineRule="auto"/>
              <w:jc w:val="right"/>
              <w:rPr>
                <w:ins w:id="2781" w:author="Observatorio 02" w:date="2017-03-14T14:37:00Z"/>
                <w:rFonts w:eastAsia="Times New Roman"/>
                <w:sz w:val="22"/>
                <w:szCs w:val="22"/>
                <w:bdr w:val="none" w:sz="0" w:space="0" w:color="auto"/>
                <w:lang w:val="es-CL" w:eastAsia="es-CL"/>
              </w:rPr>
            </w:pPr>
            <w:ins w:id="2782" w:author="Observatorio 02" w:date="2017-03-14T14:37:00Z">
              <w:r w:rsidRPr="00C2714A">
                <w:rPr>
                  <w:rFonts w:eastAsia="Times New Roman"/>
                  <w:sz w:val="22"/>
                  <w:szCs w:val="22"/>
                  <w:bdr w:val="none" w:sz="0" w:space="0" w:color="auto"/>
                  <w:lang w:val="es-CL" w:eastAsia="es-CL"/>
                </w:rPr>
                <w:t>13,5</w:t>
              </w:r>
            </w:ins>
          </w:p>
        </w:tc>
        <w:tc>
          <w:tcPr>
            <w:tcW w:w="960" w:type="dxa"/>
            <w:tcBorders>
              <w:top w:val="nil"/>
              <w:left w:val="nil"/>
              <w:bottom w:val="nil"/>
              <w:right w:val="nil"/>
            </w:tcBorders>
            <w:shd w:val="clear" w:color="000000" w:fill="FFFFFF"/>
            <w:noWrap/>
            <w:vAlign w:val="bottom"/>
            <w:hideMark/>
          </w:tcPr>
          <w:p w14:paraId="7E8C34AC" w14:textId="77777777" w:rsidR="00F2221D" w:rsidRPr="00C2714A" w:rsidRDefault="00F2221D" w:rsidP="00DC44B5">
            <w:pPr>
              <w:spacing w:after="0" w:line="240" w:lineRule="auto"/>
              <w:jc w:val="right"/>
              <w:rPr>
                <w:ins w:id="2783" w:author="Observatorio 02" w:date="2017-03-14T14:37:00Z"/>
                <w:rFonts w:eastAsia="Times New Roman"/>
                <w:sz w:val="22"/>
                <w:szCs w:val="22"/>
                <w:bdr w:val="none" w:sz="0" w:space="0" w:color="auto"/>
                <w:lang w:val="es-CL" w:eastAsia="es-CL"/>
              </w:rPr>
            </w:pPr>
            <w:ins w:id="2784" w:author="Observatorio 02" w:date="2017-03-14T14:37:00Z">
              <w:r w:rsidRPr="00C2714A">
                <w:rPr>
                  <w:rFonts w:eastAsia="Times New Roman"/>
                  <w:sz w:val="22"/>
                  <w:szCs w:val="22"/>
                  <w:bdr w:val="none" w:sz="0" w:space="0" w:color="auto"/>
                  <w:lang w:val="es-CL" w:eastAsia="es-CL"/>
                </w:rPr>
                <w:t>26</w:t>
              </w:r>
            </w:ins>
          </w:p>
        </w:tc>
      </w:tr>
      <w:tr w:rsidR="00F2221D" w:rsidRPr="00C2714A" w14:paraId="0F036E5E" w14:textId="77777777" w:rsidTr="00C84A22">
        <w:tblPrEx>
          <w:tblW w:w="5100" w:type="dxa"/>
          <w:tblCellMar>
            <w:left w:w="70" w:type="dxa"/>
            <w:right w:w="70" w:type="dxa"/>
          </w:tblCellMar>
          <w:tblPrExChange w:id="2785" w:author="Observatorio 02" w:date="2017-03-16T14:18:00Z">
            <w:tblPrEx>
              <w:tblW w:w="5100" w:type="dxa"/>
              <w:tblCellMar>
                <w:left w:w="70" w:type="dxa"/>
                <w:right w:w="70" w:type="dxa"/>
              </w:tblCellMar>
            </w:tblPrEx>
          </w:tblPrExChange>
        </w:tblPrEx>
        <w:trPr>
          <w:trHeight w:val="300"/>
          <w:ins w:id="2786" w:author="Observatorio 02" w:date="2017-03-14T14:37:00Z"/>
          <w:trPrChange w:id="2787" w:author="Observatorio 02" w:date="2017-03-16T14:18:00Z">
            <w:trPr>
              <w:trHeight w:val="300"/>
            </w:trPr>
          </w:trPrChange>
        </w:trPr>
        <w:tc>
          <w:tcPr>
            <w:tcW w:w="3180" w:type="dxa"/>
            <w:tcBorders>
              <w:top w:val="nil"/>
              <w:left w:val="nil"/>
              <w:right w:val="nil"/>
            </w:tcBorders>
            <w:shd w:val="clear" w:color="000000" w:fill="FFFFFF"/>
            <w:noWrap/>
            <w:vAlign w:val="bottom"/>
            <w:hideMark/>
            <w:tcPrChange w:id="2788" w:author="Observatorio 02" w:date="2017-03-16T14:18:00Z">
              <w:tcPr>
                <w:tcW w:w="3180" w:type="dxa"/>
                <w:tcBorders>
                  <w:top w:val="nil"/>
                  <w:left w:val="nil"/>
                  <w:bottom w:val="single" w:sz="4" w:space="0" w:color="000000"/>
                  <w:right w:val="nil"/>
                </w:tcBorders>
                <w:shd w:val="clear" w:color="000000" w:fill="FFFFFF"/>
                <w:noWrap/>
                <w:vAlign w:val="bottom"/>
                <w:hideMark/>
              </w:tcPr>
            </w:tcPrChange>
          </w:tcPr>
          <w:p w14:paraId="61B88F1A" w14:textId="77777777" w:rsidR="00F2221D" w:rsidRPr="00C2714A" w:rsidRDefault="00F2221D" w:rsidP="00DC44B5">
            <w:pPr>
              <w:spacing w:after="0" w:line="240" w:lineRule="auto"/>
              <w:rPr>
                <w:ins w:id="2789" w:author="Observatorio 02" w:date="2017-03-14T14:37:00Z"/>
                <w:rFonts w:eastAsia="Times New Roman"/>
                <w:sz w:val="22"/>
                <w:szCs w:val="22"/>
                <w:bdr w:val="none" w:sz="0" w:space="0" w:color="auto"/>
                <w:lang w:val="es-CL" w:eastAsia="es-CL"/>
              </w:rPr>
            </w:pPr>
            <w:ins w:id="2790" w:author="Observatorio 02" w:date="2017-03-14T14:37:00Z">
              <w:r w:rsidRPr="00C2714A">
                <w:rPr>
                  <w:rFonts w:eastAsia="Times New Roman"/>
                  <w:sz w:val="22"/>
                  <w:szCs w:val="22"/>
                  <w:bdr w:val="none" w:sz="0" w:space="0" w:color="auto"/>
                  <w:lang w:val="es-CL" w:eastAsia="es-CL"/>
                </w:rPr>
                <w:t xml:space="preserve"> Mujeres (%)</w:t>
              </w:r>
            </w:ins>
          </w:p>
        </w:tc>
        <w:tc>
          <w:tcPr>
            <w:tcW w:w="960" w:type="dxa"/>
            <w:tcBorders>
              <w:top w:val="nil"/>
              <w:left w:val="nil"/>
              <w:right w:val="nil"/>
            </w:tcBorders>
            <w:shd w:val="clear" w:color="000000" w:fill="FFFFFF"/>
            <w:noWrap/>
            <w:vAlign w:val="bottom"/>
            <w:hideMark/>
            <w:tcPrChange w:id="2791"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0056B01E" w14:textId="77777777" w:rsidR="00F2221D" w:rsidRPr="00C2714A" w:rsidRDefault="00F2221D" w:rsidP="00DC44B5">
            <w:pPr>
              <w:spacing w:after="0" w:line="240" w:lineRule="auto"/>
              <w:jc w:val="right"/>
              <w:rPr>
                <w:ins w:id="2792" w:author="Observatorio 02" w:date="2017-03-14T14:37:00Z"/>
                <w:rFonts w:eastAsia="Times New Roman"/>
                <w:sz w:val="22"/>
                <w:szCs w:val="22"/>
                <w:bdr w:val="none" w:sz="0" w:space="0" w:color="auto"/>
                <w:lang w:val="es-CL" w:eastAsia="es-CL"/>
              </w:rPr>
            </w:pPr>
            <w:ins w:id="2793" w:author="Observatorio 02" w:date="2017-03-14T14:37:00Z">
              <w:r w:rsidRPr="00C2714A">
                <w:rPr>
                  <w:rFonts w:eastAsia="Times New Roman"/>
                  <w:sz w:val="22"/>
                  <w:szCs w:val="22"/>
                  <w:bdr w:val="none" w:sz="0" w:space="0" w:color="auto"/>
                  <w:lang w:val="es-CL" w:eastAsia="es-CL"/>
                </w:rPr>
                <w:t>5,7</w:t>
              </w:r>
            </w:ins>
          </w:p>
        </w:tc>
        <w:tc>
          <w:tcPr>
            <w:tcW w:w="960" w:type="dxa"/>
            <w:tcBorders>
              <w:top w:val="nil"/>
              <w:left w:val="nil"/>
              <w:right w:val="nil"/>
            </w:tcBorders>
            <w:shd w:val="clear" w:color="000000" w:fill="FFFFFF"/>
            <w:noWrap/>
            <w:vAlign w:val="bottom"/>
            <w:hideMark/>
            <w:tcPrChange w:id="2794" w:author="Observatorio 02" w:date="2017-03-16T14:18:00Z">
              <w:tcPr>
                <w:tcW w:w="960" w:type="dxa"/>
                <w:tcBorders>
                  <w:top w:val="nil"/>
                  <w:left w:val="nil"/>
                  <w:bottom w:val="single" w:sz="4" w:space="0" w:color="000000"/>
                  <w:right w:val="nil"/>
                </w:tcBorders>
                <w:shd w:val="clear" w:color="000000" w:fill="FFFFFF"/>
                <w:noWrap/>
                <w:vAlign w:val="bottom"/>
                <w:hideMark/>
              </w:tcPr>
            </w:tcPrChange>
          </w:tcPr>
          <w:p w14:paraId="18AF0FF2" w14:textId="77777777" w:rsidR="00F2221D" w:rsidRPr="00C2714A" w:rsidRDefault="00F2221D" w:rsidP="00DC44B5">
            <w:pPr>
              <w:spacing w:after="0" w:line="240" w:lineRule="auto"/>
              <w:jc w:val="right"/>
              <w:rPr>
                <w:ins w:id="2795" w:author="Observatorio 02" w:date="2017-03-14T14:37:00Z"/>
                <w:rFonts w:eastAsia="Times New Roman"/>
                <w:sz w:val="22"/>
                <w:szCs w:val="22"/>
                <w:bdr w:val="none" w:sz="0" w:space="0" w:color="auto"/>
                <w:lang w:val="es-CL" w:eastAsia="es-CL"/>
              </w:rPr>
            </w:pPr>
            <w:ins w:id="2796" w:author="Observatorio 02" w:date="2017-03-14T14:37:00Z">
              <w:r w:rsidRPr="00C2714A">
                <w:rPr>
                  <w:rFonts w:eastAsia="Times New Roman"/>
                  <w:sz w:val="22"/>
                  <w:szCs w:val="22"/>
                  <w:bdr w:val="none" w:sz="0" w:space="0" w:color="auto"/>
                  <w:lang w:val="es-CL" w:eastAsia="es-CL"/>
                </w:rPr>
                <w:t>40,8</w:t>
              </w:r>
            </w:ins>
          </w:p>
        </w:tc>
      </w:tr>
      <w:tr w:rsidR="00F2221D" w:rsidRPr="00C2714A" w14:paraId="58220FCB" w14:textId="77777777" w:rsidTr="00C84A22">
        <w:tblPrEx>
          <w:tblW w:w="5100" w:type="dxa"/>
          <w:tblCellMar>
            <w:left w:w="70" w:type="dxa"/>
            <w:right w:w="70" w:type="dxa"/>
          </w:tblCellMar>
          <w:tblPrExChange w:id="2797" w:author="Observatorio 02" w:date="2017-03-16T14:18:00Z">
            <w:tblPrEx>
              <w:tblW w:w="5100" w:type="dxa"/>
              <w:tblCellMar>
                <w:left w:w="70" w:type="dxa"/>
                <w:right w:w="70" w:type="dxa"/>
              </w:tblCellMar>
            </w:tblPrEx>
          </w:tblPrExChange>
        </w:tblPrEx>
        <w:trPr>
          <w:trHeight w:val="315"/>
          <w:ins w:id="2798" w:author="Observatorio 02" w:date="2017-03-14T14:37:00Z"/>
          <w:trPrChange w:id="2799" w:author="Observatorio 02" w:date="2017-03-16T14:18:00Z">
            <w:trPr>
              <w:trHeight w:val="315"/>
            </w:trPr>
          </w:trPrChange>
        </w:trPr>
        <w:tc>
          <w:tcPr>
            <w:tcW w:w="3180" w:type="dxa"/>
            <w:tcBorders>
              <w:left w:val="nil"/>
              <w:bottom w:val="single" w:sz="8" w:space="0" w:color="000000"/>
              <w:right w:val="nil"/>
            </w:tcBorders>
            <w:shd w:val="clear" w:color="000000" w:fill="FFFFFF"/>
            <w:noWrap/>
            <w:vAlign w:val="bottom"/>
            <w:hideMark/>
            <w:tcPrChange w:id="2800" w:author="Observatorio 02" w:date="2017-03-16T14:18:00Z">
              <w:tcPr>
                <w:tcW w:w="3180" w:type="dxa"/>
                <w:tcBorders>
                  <w:top w:val="nil"/>
                  <w:left w:val="nil"/>
                  <w:bottom w:val="single" w:sz="8" w:space="0" w:color="000000"/>
                  <w:right w:val="nil"/>
                </w:tcBorders>
                <w:shd w:val="clear" w:color="000000" w:fill="FFFFFF"/>
                <w:noWrap/>
                <w:vAlign w:val="bottom"/>
                <w:hideMark/>
              </w:tcPr>
            </w:tcPrChange>
          </w:tcPr>
          <w:p w14:paraId="11ADB784" w14:textId="77777777" w:rsidR="00F2221D" w:rsidRPr="00C2714A" w:rsidRDefault="00F2221D" w:rsidP="00DC44B5">
            <w:pPr>
              <w:spacing w:after="0" w:line="240" w:lineRule="auto"/>
              <w:rPr>
                <w:ins w:id="2801" w:author="Observatorio 02" w:date="2017-03-14T14:37:00Z"/>
                <w:rFonts w:eastAsia="Times New Roman"/>
                <w:sz w:val="22"/>
                <w:szCs w:val="22"/>
                <w:bdr w:val="none" w:sz="0" w:space="0" w:color="auto"/>
                <w:lang w:val="es-CL" w:eastAsia="es-CL"/>
              </w:rPr>
            </w:pPr>
            <w:ins w:id="2802" w:author="Observatorio 02" w:date="2017-03-14T14:37:00Z">
              <w:r w:rsidRPr="00C2714A">
                <w:rPr>
                  <w:rFonts w:eastAsia="Times New Roman"/>
                  <w:sz w:val="22"/>
                  <w:szCs w:val="22"/>
                  <w:bdr w:val="none" w:sz="0" w:space="0" w:color="auto"/>
                  <w:lang w:val="es-CL" w:eastAsia="es-CL"/>
                </w:rPr>
                <w:t xml:space="preserve"> Ingreso promedio oc. principal</w:t>
              </w:r>
            </w:ins>
          </w:p>
        </w:tc>
        <w:tc>
          <w:tcPr>
            <w:tcW w:w="960" w:type="dxa"/>
            <w:tcBorders>
              <w:left w:val="nil"/>
              <w:bottom w:val="single" w:sz="8" w:space="0" w:color="000000"/>
              <w:right w:val="nil"/>
            </w:tcBorders>
            <w:shd w:val="clear" w:color="000000" w:fill="FFFFFF"/>
            <w:noWrap/>
            <w:vAlign w:val="bottom"/>
            <w:hideMark/>
            <w:tcPrChange w:id="2803"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506604CC" w14:textId="77777777" w:rsidR="00F2221D" w:rsidRPr="00C2714A" w:rsidRDefault="00F2221D" w:rsidP="00DC44B5">
            <w:pPr>
              <w:spacing w:after="0" w:line="240" w:lineRule="auto"/>
              <w:jc w:val="right"/>
              <w:rPr>
                <w:ins w:id="2804" w:author="Observatorio 02" w:date="2017-03-14T14:37:00Z"/>
                <w:rFonts w:eastAsia="Times New Roman"/>
                <w:sz w:val="22"/>
                <w:szCs w:val="22"/>
                <w:bdr w:val="none" w:sz="0" w:space="0" w:color="auto"/>
                <w:lang w:val="es-CL" w:eastAsia="es-CL"/>
              </w:rPr>
            </w:pPr>
            <w:ins w:id="2805" w:author="Observatorio 02" w:date="2017-03-14T14:37:00Z">
              <w:r w:rsidRPr="00C2714A">
                <w:rPr>
                  <w:rFonts w:eastAsia="Times New Roman"/>
                  <w:sz w:val="22"/>
                  <w:szCs w:val="22"/>
                  <w:bdr w:val="none" w:sz="0" w:space="0" w:color="auto"/>
                  <w:lang w:val="es-CL" w:eastAsia="es-CL"/>
                </w:rPr>
                <w:t>504.666</w:t>
              </w:r>
            </w:ins>
          </w:p>
        </w:tc>
        <w:tc>
          <w:tcPr>
            <w:tcW w:w="960" w:type="dxa"/>
            <w:tcBorders>
              <w:left w:val="nil"/>
              <w:bottom w:val="single" w:sz="8" w:space="0" w:color="000000"/>
              <w:right w:val="nil"/>
            </w:tcBorders>
            <w:shd w:val="clear" w:color="000000" w:fill="FFFFFF"/>
            <w:noWrap/>
            <w:vAlign w:val="bottom"/>
            <w:hideMark/>
            <w:tcPrChange w:id="2806" w:author="Observatorio 02" w:date="2017-03-16T14:18:00Z">
              <w:tcPr>
                <w:tcW w:w="960" w:type="dxa"/>
                <w:tcBorders>
                  <w:top w:val="nil"/>
                  <w:left w:val="nil"/>
                  <w:bottom w:val="single" w:sz="8" w:space="0" w:color="000000"/>
                  <w:right w:val="nil"/>
                </w:tcBorders>
                <w:shd w:val="clear" w:color="000000" w:fill="FFFFFF"/>
                <w:noWrap/>
                <w:vAlign w:val="bottom"/>
                <w:hideMark/>
              </w:tcPr>
            </w:tcPrChange>
          </w:tcPr>
          <w:p w14:paraId="74D2DAD5" w14:textId="77777777" w:rsidR="00F2221D" w:rsidRPr="00C2714A" w:rsidRDefault="00F2221D" w:rsidP="00DC44B5">
            <w:pPr>
              <w:spacing w:after="0" w:line="240" w:lineRule="auto"/>
              <w:jc w:val="right"/>
              <w:rPr>
                <w:ins w:id="2807" w:author="Observatorio 02" w:date="2017-03-14T14:37:00Z"/>
                <w:rFonts w:eastAsia="Times New Roman"/>
                <w:sz w:val="22"/>
                <w:szCs w:val="22"/>
                <w:bdr w:val="none" w:sz="0" w:space="0" w:color="auto"/>
                <w:lang w:val="es-CL" w:eastAsia="es-CL"/>
              </w:rPr>
            </w:pPr>
            <w:ins w:id="2808" w:author="Observatorio 02" w:date="2017-03-14T14:37:00Z">
              <w:r w:rsidRPr="00C2714A">
                <w:rPr>
                  <w:rFonts w:eastAsia="Times New Roman"/>
                  <w:sz w:val="22"/>
                  <w:szCs w:val="22"/>
                  <w:bdr w:val="none" w:sz="0" w:space="0" w:color="auto"/>
                  <w:lang w:val="es-CL" w:eastAsia="es-CL"/>
                </w:rPr>
                <w:t>511.873</w:t>
              </w:r>
            </w:ins>
          </w:p>
        </w:tc>
      </w:tr>
    </w:tbl>
    <w:p w14:paraId="3D6AFB28" w14:textId="77777777" w:rsidR="008D234A" w:rsidRPr="00C2714A" w:rsidRDefault="008D234A" w:rsidP="008D234A">
      <w:pPr>
        <w:pStyle w:val="CitaviBibliographyEntry"/>
        <w:spacing w:after="0" w:line="276" w:lineRule="auto"/>
        <w:jc w:val="both"/>
        <w:rPr>
          <w:ins w:id="2809" w:author="Observatorio 02" w:date="2017-03-16T16:46:00Z"/>
          <w:rFonts w:ascii="Times New Roman" w:hAnsi="Times New Roman" w:cs="Times New Roman"/>
          <w:color w:val="323E4F" w:themeColor="text2" w:themeShade="BF"/>
          <w:sz w:val="20"/>
          <w:szCs w:val="24"/>
          <w:rPrChange w:id="2810" w:author="Observatorio 02" w:date="2017-03-23T14:31:00Z">
            <w:rPr>
              <w:ins w:id="2811" w:author="Observatorio 02" w:date="2017-03-16T16:46:00Z"/>
              <w:rFonts w:ascii="Times New Roman" w:hAnsi="Times New Roman" w:cs="Times New Roman"/>
              <w:color w:val="1F3864" w:themeColor="accent5" w:themeShade="80"/>
              <w:sz w:val="20"/>
              <w:szCs w:val="24"/>
            </w:rPr>
          </w:rPrChange>
        </w:rPr>
      </w:pPr>
      <w:ins w:id="2812" w:author="Observatorio 02" w:date="2017-03-16T16:46:00Z">
        <w:r w:rsidRPr="00C2714A">
          <w:rPr>
            <w:rFonts w:ascii="Times New Roman" w:hAnsi="Times New Roman" w:cs="Times New Roman"/>
            <w:color w:val="323E4F" w:themeColor="text2" w:themeShade="BF"/>
            <w:sz w:val="20"/>
            <w:szCs w:val="24"/>
            <w:rPrChange w:id="2813" w:author="Observatorio 02" w:date="2017-03-23T14:31:00Z">
              <w:rPr>
                <w:rFonts w:ascii="Times New Roman" w:hAnsi="Times New Roman" w:cs="Times New Roman"/>
                <w:color w:val="1F3864" w:themeColor="accent5" w:themeShade="80"/>
                <w:sz w:val="20"/>
                <w:szCs w:val="24"/>
              </w:rPr>
            </w:rPrChange>
          </w:rPr>
          <w:t>Fuente: Elaboración propia en base a ENE 2016 y ESI 2015 (ingresos).</w:t>
        </w:r>
      </w:ins>
    </w:p>
    <w:p w14:paraId="33794FDE" w14:textId="61C42922" w:rsidR="003C39D2" w:rsidRPr="00C2714A" w:rsidDel="008D234A" w:rsidRDefault="003C39D2" w:rsidP="00417A63">
      <w:pPr>
        <w:spacing w:after="0" w:line="240" w:lineRule="auto"/>
        <w:jc w:val="both"/>
        <w:rPr>
          <w:del w:id="2814" w:author="Observatorio 02" w:date="2017-03-16T16:46:00Z"/>
          <w:rFonts w:eastAsia="Times New Roman"/>
          <w:color w:val="1F3864" w:themeColor="accent5" w:themeShade="80"/>
          <w:sz w:val="20"/>
          <w:szCs w:val="20"/>
          <w:bdr w:val="none" w:sz="0" w:space="0" w:color="auto"/>
          <w:lang w:val="es-CL" w:eastAsia="es-CL"/>
          <w:rPrChange w:id="2815" w:author="Observatorio 02" w:date="2017-03-23T14:31:00Z">
            <w:rPr>
              <w:del w:id="2816" w:author="Observatorio 02" w:date="2017-03-16T16:46:00Z"/>
              <w:rFonts w:eastAsia="Times New Roman"/>
              <w:color w:val="203764"/>
              <w:sz w:val="20"/>
              <w:szCs w:val="20"/>
              <w:bdr w:val="none" w:sz="0" w:space="0" w:color="auto"/>
              <w:lang w:val="es-CL" w:eastAsia="es-CL"/>
            </w:rPr>
          </w:rPrChange>
        </w:rPr>
      </w:pPr>
      <w:del w:id="2817" w:author="Observatorio 02" w:date="2017-03-16T16:46:00Z">
        <w:r w:rsidRPr="00C2714A" w:rsidDel="008D234A">
          <w:rPr>
            <w:rFonts w:eastAsia="Times New Roman"/>
            <w:color w:val="1F3864" w:themeColor="accent5" w:themeShade="80"/>
            <w:sz w:val="20"/>
            <w:szCs w:val="20"/>
            <w:bdr w:val="none" w:sz="0" w:space="0" w:color="auto"/>
            <w:lang w:val="es-CL" w:eastAsia="es-CL"/>
            <w:rPrChange w:id="2818" w:author="Observatorio 02" w:date="2017-03-23T14:31:00Z">
              <w:rPr>
                <w:rFonts w:eastAsia="Times New Roman"/>
                <w:color w:val="203764"/>
                <w:sz w:val="20"/>
                <w:szCs w:val="20"/>
                <w:bdr w:val="none" w:sz="0" w:space="0" w:color="auto"/>
                <w:lang w:val="es-CL" w:eastAsia="es-CL"/>
              </w:rPr>
            </w:rPrChange>
          </w:rPr>
          <w:delText xml:space="preserve">Fuente: Elaboración propia en base a </w:delText>
        </w:r>
      </w:del>
      <w:del w:id="2819" w:author="Observatorio 02" w:date="2017-03-14T14:37:00Z">
        <w:r w:rsidRPr="00C2714A" w:rsidDel="00F2221D">
          <w:rPr>
            <w:rFonts w:eastAsia="Times New Roman"/>
            <w:color w:val="1F3864" w:themeColor="accent5" w:themeShade="80"/>
            <w:sz w:val="20"/>
            <w:szCs w:val="20"/>
            <w:bdr w:val="none" w:sz="0" w:space="0" w:color="auto"/>
            <w:lang w:val="es-CL" w:eastAsia="es-CL"/>
            <w:rPrChange w:id="2820" w:author="Observatorio 02" w:date="2017-03-23T14:31:00Z">
              <w:rPr>
                <w:rFonts w:eastAsia="Times New Roman"/>
                <w:color w:val="203764"/>
                <w:sz w:val="20"/>
                <w:szCs w:val="20"/>
                <w:bdr w:val="none" w:sz="0" w:space="0" w:color="auto"/>
                <w:lang w:val="es-CL" w:eastAsia="es-CL"/>
              </w:rPr>
            </w:rPrChange>
          </w:rPr>
          <w:delText>N</w:delText>
        </w:r>
      </w:del>
      <w:del w:id="2821" w:author="Observatorio 02" w:date="2017-03-16T16:46:00Z">
        <w:r w:rsidRPr="00C2714A" w:rsidDel="008D234A">
          <w:rPr>
            <w:rFonts w:eastAsia="Times New Roman"/>
            <w:color w:val="1F3864" w:themeColor="accent5" w:themeShade="80"/>
            <w:sz w:val="20"/>
            <w:szCs w:val="20"/>
            <w:bdr w:val="none" w:sz="0" w:space="0" w:color="auto"/>
            <w:lang w:val="es-CL" w:eastAsia="es-CL"/>
            <w:rPrChange w:id="2822" w:author="Observatorio 02" w:date="2017-03-23T14:31:00Z">
              <w:rPr>
                <w:rFonts w:eastAsia="Times New Roman"/>
                <w:color w:val="203764"/>
                <w:sz w:val="20"/>
                <w:szCs w:val="20"/>
                <w:bdr w:val="none" w:sz="0" w:space="0" w:color="auto"/>
                <w:lang w:val="es-CL" w:eastAsia="es-CL"/>
              </w:rPr>
            </w:rPrChange>
          </w:rPr>
          <w:delText xml:space="preserve">ENE </w:delText>
        </w:r>
      </w:del>
      <w:del w:id="2823" w:author="Observatorio 02" w:date="2017-03-14T14:37:00Z">
        <w:r w:rsidRPr="00C2714A" w:rsidDel="00F2221D">
          <w:rPr>
            <w:rFonts w:eastAsia="Times New Roman"/>
            <w:color w:val="1F3864" w:themeColor="accent5" w:themeShade="80"/>
            <w:sz w:val="20"/>
            <w:szCs w:val="20"/>
            <w:bdr w:val="none" w:sz="0" w:space="0" w:color="auto"/>
            <w:lang w:val="es-CL" w:eastAsia="es-CL"/>
            <w:rPrChange w:id="2824" w:author="Observatorio 02" w:date="2017-03-23T14:31:00Z">
              <w:rPr>
                <w:rFonts w:eastAsia="Times New Roman"/>
                <w:color w:val="203764"/>
                <w:sz w:val="20"/>
                <w:szCs w:val="20"/>
                <w:bdr w:val="none" w:sz="0" w:space="0" w:color="auto"/>
                <w:lang w:val="es-CL" w:eastAsia="es-CL"/>
              </w:rPr>
            </w:rPrChange>
          </w:rPr>
          <w:delText>2015</w:delText>
        </w:r>
      </w:del>
      <w:del w:id="2825" w:author="Observatorio 02" w:date="2017-03-16T16:46:00Z">
        <w:r w:rsidRPr="00C2714A" w:rsidDel="008D234A">
          <w:rPr>
            <w:rFonts w:eastAsia="Times New Roman"/>
            <w:color w:val="1F3864" w:themeColor="accent5" w:themeShade="80"/>
            <w:sz w:val="20"/>
            <w:szCs w:val="20"/>
            <w:bdr w:val="none" w:sz="0" w:space="0" w:color="auto"/>
            <w:lang w:val="es-CL" w:eastAsia="es-CL"/>
            <w:rPrChange w:id="2826" w:author="Observatorio 02" w:date="2017-03-23T14:31:00Z">
              <w:rPr>
                <w:rFonts w:eastAsia="Times New Roman"/>
                <w:color w:val="203764"/>
                <w:sz w:val="20"/>
                <w:szCs w:val="20"/>
                <w:bdr w:val="none" w:sz="0" w:space="0" w:color="auto"/>
                <w:lang w:val="es-CL" w:eastAsia="es-CL"/>
              </w:rPr>
            </w:rPrChange>
          </w:rPr>
          <w:delText>.</w:delText>
        </w:r>
      </w:del>
    </w:p>
    <w:p w14:paraId="0315C636" w14:textId="381D314D" w:rsidR="00306D83" w:rsidRPr="00C2714A" w:rsidRDefault="00306D83" w:rsidP="00737596">
      <w:pPr>
        <w:spacing w:after="0" w:line="276" w:lineRule="auto"/>
        <w:jc w:val="both"/>
        <w:rPr>
          <w:lang w:val="es-ES"/>
        </w:rPr>
      </w:pPr>
    </w:p>
    <w:p w14:paraId="1878BB83" w14:textId="77777777" w:rsidR="00031A5D" w:rsidRPr="00C2714A" w:rsidRDefault="007E36A3" w:rsidP="00031A5D">
      <w:pPr>
        <w:pStyle w:val="CitaviBibliographyEntry"/>
        <w:spacing w:after="0" w:line="276" w:lineRule="auto"/>
        <w:jc w:val="both"/>
        <w:rPr>
          <w:ins w:id="2827" w:author="Observatorio 02" w:date="2017-03-22T17:00:00Z"/>
          <w:rFonts w:ascii="Times New Roman" w:eastAsia="Arial Unicode MS" w:hAnsi="Times New Roman" w:cs="Times New Roman"/>
          <w:sz w:val="24"/>
          <w:szCs w:val="24"/>
          <w:bdr w:val="nil"/>
        </w:rPr>
      </w:pPr>
      <w:r w:rsidRPr="00C2714A">
        <w:rPr>
          <w:rFonts w:ascii="Times New Roman" w:hAnsi="Times New Roman" w:cs="Times New Roman"/>
          <w:sz w:val="24"/>
          <w:szCs w:val="24"/>
          <w:lang w:val="es-ES"/>
        </w:rPr>
        <w:t xml:space="preserve">El Cuadro </w:t>
      </w:r>
      <w:del w:id="2828" w:author="Observatorio 02" w:date="2017-03-16T14:25:00Z">
        <w:r w:rsidR="003B12F9" w:rsidRPr="00C2714A" w:rsidDel="00681E9E">
          <w:rPr>
            <w:rFonts w:ascii="Times New Roman" w:hAnsi="Times New Roman" w:cs="Times New Roman"/>
            <w:sz w:val="24"/>
            <w:szCs w:val="24"/>
            <w:lang w:val="es-ES"/>
          </w:rPr>
          <w:delText xml:space="preserve">4 </w:delText>
        </w:r>
      </w:del>
      <w:ins w:id="2829" w:author="Observatorio 02" w:date="2017-03-16T14:25:00Z">
        <w:r w:rsidR="00681E9E" w:rsidRPr="00C2714A">
          <w:rPr>
            <w:rFonts w:ascii="Times New Roman" w:hAnsi="Times New Roman" w:cs="Times New Roman"/>
            <w:sz w:val="24"/>
            <w:szCs w:val="24"/>
            <w:lang w:val="es-ES"/>
          </w:rPr>
          <w:t xml:space="preserve">11 </w:t>
        </w:r>
      </w:ins>
      <w:r w:rsidRPr="00C2714A">
        <w:rPr>
          <w:rFonts w:ascii="Times New Roman" w:hAnsi="Times New Roman" w:cs="Times New Roman"/>
          <w:sz w:val="24"/>
          <w:szCs w:val="24"/>
          <w:lang w:val="es-ES"/>
        </w:rPr>
        <w:t>muestra la distribución de los ocupados según género y tramo de edad</w:t>
      </w:r>
      <w:r w:rsidR="005358F8" w:rsidRPr="00C2714A">
        <w:rPr>
          <w:rFonts w:ascii="Times New Roman" w:hAnsi="Times New Roman" w:cs="Times New Roman"/>
          <w:sz w:val="24"/>
          <w:szCs w:val="24"/>
          <w:lang w:val="es-ES"/>
        </w:rPr>
        <w:t xml:space="preserve">. Se observa que la </w:t>
      </w:r>
      <w:r w:rsidRPr="00C2714A">
        <w:rPr>
          <w:rFonts w:ascii="Times New Roman" w:hAnsi="Times New Roman" w:cs="Times New Roman"/>
          <w:sz w:val="24"/>
          <w:szCs w:val="24"/>
          <w:lang w:val="es-ES"/>
        </w:rPr>
        <w:t xml:space="preserve">mayoría de </w:t>
      </w:r>
      <w:r w:rsidR="005358F8" w:rsidRPr="00C2714A">
        <w:rPr>
          <w:rFonts w:ascii="Times New Roman" w:hAnsi="Times New Roman" w:cs="Times New Roman"/>
          <w:sz w:val="24"/>
          <w:szCs w:val="24"/>
          <w:lang w:val="es-ES"/>
        </w:rPr>
        <w:t xml:space="preserve">ellos </w:t>
      </w:r>
      <w:r w:rsidRPr="00C2714A">
        <w:rPr>
          <w:rFonts w:ascii="Times New Roman" w:hAnsi="Times New Roman" w:cs="Times New Roman"/>
          <w:sz w:val="24"/>
          <w:szCs w:val="24"/>
          <w:lang w:val="es-ES"/>
        </w:rPr>
        <w:t xml:space="preserve">se encuentra </w:t>
      </w:r>
      <w:r w:rsidR="00E91219" w:rsidRPr="00C2714A">
        <w:rPr>
          <w:rFonts w:ascii="Times New Roman" w:hAnsi="Times New Roman" w:cs="Times New Roman"/>
          <w:sz w:val="24"/>
          <w:szCs w:val="24"/>
          <w:lang w:val="es-ES"/>
        </w:rPr>
        <w:t>dentro d</w:t>
      </w:r>
      <w:r w:rsidRPr="00C2714A">
        <w:rPr>
          <w:rFonts w:ascii="Times New Roman" w:hAnsi="Times New Roman" w:cs="Times New Roman"/>
          <w:sz w:val="24"/>
          <w:szCs w:val="24"/>
          <w:lang w:val="es-ES"/>
        </w:rPr>
        <w:t>el tramo de 45</w:t>
      </w:r>
      <w:r w:rsidR="00E91219"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54 años, el </w:t>
      </w:r>
      <w:r w:rsidR="00E91219" w:rsidRPr="00C2714A">
        <w:rPr>
          <w:rFonts w:ascii="Times New Roman" w:hAnsi="Times New Roman" w:cs="Times New Roman"/>
          <w:sz w:val="24"/>
          <w:szCs w:val="24"/>
          <w:lang w:val="es-ES"/>
        </w:rPr>
        <w:t xml:space="preserve">que </w:t>
      </w:r>
      <w:r w:rsidRPr="00C2714A">
        <w:rPr>
          <w:rFonts w:ascii="Times New Roman" w:hAnsi="Times New Roman" w:cs="Times New Roman"/>
          <w:sz w:val="24"/>
          <w:szCs w:val="24"/>
          <w:lang w:val="es-ES"/>
        </w:rPr>
        <w:t xml:space="preserve">representa al </w:t>
      </w:r>
      <w:del w:id="2830" w:author="Observatorio 02" w:date="2017-03-14T14:50:00Z">
        <w:r w:rsidRPr="00C2714A" w:rsidDel="0091334F">
          <w:rPr>
            <w:rFonts w:ascii="Times New Roman" w:hAnsi="Times New Roman" w:cs="Times New Roman"/>
            <w:sz w:val="24"/>
            <w:szCs w:val="24"/>
            <w:lang w:val="es-ES"/>
          </w:rPr>
          <w:delText>26</w:delText>
        </w:r>
      </w:del>
      <w:ins w:id="2831" w:author="Observatorio 02" w:date="2017-03-14T14:50:00Z">
        <w:r w:rsidR="0091334F" w:rsidRPr="00C2714A">
          <w:rPr>
            <w:rFonts w:ascii="Times New Roman" w:hAnsi="Times New Roman" w:cs="Times New Roman"/>
            <w:sz w:val="24"/>
            <w:szCs w:val="24"/>
            <w:lang w:val="es-ES"/>
          </w:rPr>
          <w:t>24</w:t>
        </w:r>
      </w:ins>
      <w:r w:rsidRPr="00C2714A">
        <w:rPr>
          <w:rFonts w:ascii="Times New Roman" w:hAnsi="Times New Roman" w:cs="Times New Roman"/>
          <w:sz w:val="24"/>
          <w:szCs w:val="24"/>
          <w:lang w:val="es-ES"/>
        </w:rPr>
        <w:t>% de los ocupados del sector, seguido por los tramos de 35</w:t>
      </w:r>
      <w:r w:rsidR="00E91219"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44</w:t>
      </w:r>
      <w:ins w:id="2832" w:author="Observatorio 02" w:date="2017-03-14T14:50:00Z">
        <w:r w:rsidR="0091334F" w:rsidRPr="00C2714A">
          <w:rPr>
            <w:rFonts w:ascii="Times New Roman" w:hAnsi="Times New Roman" w:cs="Times New Roman"/>
            <w:sz w:val="24"/>
            <w:szCs w:val="24"/>
            <w:lang w:val="es-ES"/>
          </w:rPr>
          <w:t xml:space="preserve"> </w:t>
        </w:r>
      </w:ins>
      <w:del w:id="2833" w:author="Observatorio 02" w:date="2017-03-14T14:50:00Z">
        <w:r w:rsidRPr="00C2714A" w:rsidDel="0091334F">
          <w:rPr>
            <w:rFonts w:ascii="Times New Roman" w:hAnsi="Times New Roman" w:cs="Times New Roman"/>
            <w:sz w:val="24"/>
            <w:szCs w:val="24"/>
            <w:lang w:val="es-ES"/>
          </w:rPr>
          <w:delText xml:space="preserve"> </w:delText>
        </w:r>
      </w:del>
      <w:r w:rsidRPr="00C2714A">
        <w:rPr>
          <w:rFonts w:ascii="Times New Roman" w:hAnsi="Times New Roman" w:cs="Times New Roman"/>
          <w:sz w:val="24"/>
          <w:szCs w:val="24"/>
          <w:lang w:val="es-ES"/>
        </w:rPr>
        <w:t>y 25</w:t>
      </w:r>
      <w:r w:rsidR="00E91219"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34 años, los cuales </w:t>
      </w:r>
      <w:r w:rsidR="00E91219" w:rsidRPr="00C2714A">
        <w:rPr>
          <w:rFonts w:ascii="Times New Roman" w:hAnsi="Times New Roman" w:cs="Times New Roman"/>
          <w:sz w:val="24"/>
          <w:szCs w:val="24"/>
          <w:lang w:val="es-ES"/>
        </w:rPr>
        <w:t xml:space="preserve">agrupan </w:t>
      </w:r>
      <w:r w:rsidRPr="00C2714A">
        <w:rPr>
          <w:rFonts w:ascii="Times New Roman" w:hAnsi="Times New Roman" w:cs="Times New Roman"/>
          <w:sz w:val="24"/>
          <w:szCs w:val="24"/>
          <w:lang w:val="es-ES"/>
        </w:rPr>
        <w:t xml:space="preserve">al </w:t>
      </w:r>
      <w:del w:id="2834" w:author="Observatorio 02" w:date="2017-03-14T14:50:00Z">
        <w:r w:rsidRPr="00C2714A" w:rsidDel="0091334F">
          <w:rPr>
            <w:rFonts w:ascii="Times New Roman" w:hAnsi="Times New Roman" w:cs="Times New Roman"/>
            <w:sz w:val="24"/>
            <w:szCs w:val="24"/>
            <w:lang w:val="es-ES"/>
          </w:rPr>
          <w:delText>23</w:delText>
        </w:r>
      </w:del>
      <w:ins w:id="2835" w:author="Observatorio 02" w:date="2017-03-14T14:50:00Z">
        <w:r w:rsidR="0091334F" w:rsidRPr="00C2714A">
          <w:rPr>
            <w:rFonts w:ascii="Times New Roman" w:hAnsi="Times New Roman" w:cs="Times New Roman"/>
            <w:sz w:val="24"/>
            <w:szCs w:val="24"/>
            <w:lang w:val="es-ES"/>
          </w:rPr>
          <w:t>22</w:t>
        </w:r>
      </w:ins>
      <w:r w:rsidRPr="00C2714A">
        <w:rPr>
          <w:rFonts w:ascii="Times New Roman" w:hAnsi="Times New Roman" w:cs="Times New Roman"/>
          <w:sz w:val="24"/>
          <w:szCs w:val="24"/>
          <w:lang w:val="es-ES"/>
        </w:rPr>
        <w:t xml:space="preserve">% y al </w:t>
      </w:r>
      <w:ins w:id="2836" w:author="Observatorio 02" w:date="2017-03-14T14:50:00Z">
        <w:r w:rsidR="0091334F" w:rsidRPr="00C2714A">
          <w:rPr>
            <w:rFonts w:ascii="Times New Roman" w:hAnsi="Times New Roman" w:cs="Times New Roman"/>
            <w:sz w:val="24"/>
            <w:szCs w:val="24"/>
            <w:lang w:val="es-ES"/>
          </w:rPr>
          <w:t>20</w:t>
        </w:r>
      </w:ins>
      <w:del w:id="2837" w:author="Observatorio 02" w:date="2017-03-14T14:50:00Z">
        <w:r w:rsidRPr="00C2714A" w:rsidDel="0091334F">
          <w:rPr>
            <w:rFonts w:ascii="Times New Roman" w:hAnsi="Times New Roman" w:cs="Times New Roman"/>
            <w:sz w:val="24"/>
            <w:szCs w:val="24"/>
            <w:lang w:val="es-ES"/>
          </w:rPr>
          <w:delText>19</w:delText>
        </w:r>
      </w:del>
      <w:r w:rsidRPr="00C2714A">
        <w:rPr>
          <w:rFonts w:ascii="Times New Roman" w:hAnsi="Times New Roman" w:cs="Times New Roman"/>
          <w:sz w:val="24"/>
          <w:szCs w:val="24"/>
          <w:lang w:val="es-ES"/>
        </w:rPr>
        <w:t xml:space="preserve">% de los ocupados, respectivamente. En estos tres tramos etarios se concentra el </w:t>
      </w:r>
      <w:del w:id="2838" w:author="Observatorio 02" w:date="2017-03-14T14:52:00Z">
        <w:r w:rsidRPr="00C2714A" w:rsidDel="00DA1BC1">
          <w:rPr>
            <w:rFonts w:ascii="Times New Roman" w:hAnsi="Times New Roman" w:cs="Times New Roman"/>
            <w:sz w:val="24"/>
            <w:szCs w:val="24"/>
            <w:lang w:val="es-ES"/>
          </w:rPr>
          <w:delText>68</w:delText>
        </w:r>
      </w:del>
      <w:ins w:id="2839" w:author="Observatorio 02" w:date="2017-03-14T14:52:00Z">
        <w:r w:rsidR="00DA1BC1" w:rsidRPr="00C2714A">
          <w:rPr>
            <w:rFonts w:ascii="Times New Roman" w:hAnsi="Times New Roman" w:cs="Times New Roman"/>
            <w:sz w:val="24"/>
            <w:szCs w:val="24"/>
            <w:lang w:val="es-ES"/>
          </w:rPr>
          <w:t>66</w:t>
        </w:r>
      </w:ins>
      <w:r w:rsidRPr="00C2714A">
        <w:rPr>
          <w:rFonts w:ascii="Times New Roman" w:hAnsi="Times New Roman" w:cs="Times New Roman"/>
          <w:sz w:val="24"/>
          <w:szCs w:val="24"/>
          <w:lang w:val="es-ES"/>
        </w:rPr>
        <w:t xml:space="preserve">% de los ocupados del sector. En tanto, la población joven (entre 15 y 24 años) y el sector de jubilados (65 años </w:t>
      </w:r>
      <w:del w:id="2840" w:author="Observatorio 02" w:date="2017-03-14T14:53:00Z">
        <w:r w:rsidRPr="00C2714A" w:rsidDel="00DA1BC1">
          <w:rPr>
            <w:rFonts w:ascii="Times New Roman" w:hAnsi="Times New Roman" w:cs="Times New Roman"/>
            <w:sz w:val="24"/>
            <w:szCs w:val="24"/>
            <w:lang w:val="es-ES"/>
          </w:rPr>
          <w:delText xml:space="preserve">y </w:delText>
        </w:r>
      </w:del>
      <w:ins w:id="2841" w:author="Observatorio 02" w:date="2017-03-14T14:53:00Z">
        <w:r w:rsidR="00DA1BC1" w:rsidRPr="00C2714A">
          <w:rPr>
            <w:rFonts w:ascii="Times New Roman" w:hAnsi="Times New Roman" w:cs="Times New Roman"/>
            <w:sz w:val="24"/>
            <w:szCs w:val="24"/>
            <w:lang w:val="es-ES"/>
          </w:rPr>
          <w:t xml:space="preserve">o </w:t>
        </w:r>
      </w:ins>
      <w:r w:rsidRPr="00C2714A">
        <w:rPr>
          <w:rFonts w:ascii="Times New Roman" w:hAnsi="Times New Roman" w:cs="Times New Roman"/>
          <w:sz w:val="24"/>
          <w:szCs w:val="24"/>
          <w:lang w:val="es-ES"/>
        </w:rPr>
        <w:t xml:space="preserve">más) aportan el 11% y 6% </w:t>
      </w:r>
      <w:r w:rsidR="00E91219" w:rsidRPr="00C2714A">
        <w:rPr>
          <w:rFonts w:ascii="Times New Roman" w:hAnsi="Times New Roman" w:cs="Times New Roman"/>
          <w:sz w:val="24"/>
          <w:szCs w:val="24"/>
          <w:lang w:val="es-ES"/>
        </w:rPr>
        <w:t xml:space="preserve">de </w:t>
      </w:r>
      <w:r w:rsidRPr="00C2714A">
        <w:rPr>
          <w:rFonts w:ascii="Times New Roman" w:hAnsi="Times New Roman" w:cs="Times New Roman"/>
          <w:sz w:val="24"/>
          <w:szCs w:val="24"/>
          <w:lang w:val="es-ES"/>
        </w:rPr>
        <w:t xml:space="preserve">la mano de obra del sector, respectivamente. </w:t>
      </w:r>
      <w:ins w:id="2842" w:author="Observatorio 02" w:date="2017-03-22T17:00:00Z">
        <w:r w:rsidR="00031A5D" w:rsidRPr="00C2714A">
          <w:rPr>
            <w:rFonts w:ascii="Times New Roman" w:hAnsi="Times New Roman" w:cs="Times New Roman"/>
            <w:sz w:val="24"/>
            <w:szCs w:val="24"/>
            <w:lang w:val="es-ES"/>
          </w:rPr>
          <w:t>Al desagregar a los ocupados por sexo y edad, se observa que los hombres del sector se concentran en el tramo de 45-54 años (24%), seguido por los tramos de 35-44 años (22%) y de 25-34 años (20%). En cuanto a las mujeres, estas se concentran en el tramo 35-44 años (30%), seguido de los tramos 25-34 años (26%) y 45-54 años (20%).</w:t>
        </w:r>
        <w:r w:rsidR="00031A5D" w:rsidRPr="00C2714A" w:rsidDel="007D3F45">
          <w:rPr>
            <w:rFonts w:ascii="Times New Roman" w:eastAsia="Arial Unicode MS" w:hAnsi="Times New Roman" w:cs="Times New Roman"/>
            <w:sz w:val="24"/>
            <w:szCs w:val="24"/>
            <w:bdr w:val="nil"/>
          </w:rPr>
          <w:t xml:space="preserve"> </w:t>
        </w:r>
      </w:ins>
    </w:p>
    <w:p w14:paraId="47E3CD72" w14:textId="68517815" w:rsidR="007E36A3" w:rsidRPr="00C2714A" w:rsidDel="00031A5D" w:rsidRDefault="00E91219" w:rsidP="005358F8">
      <w:pPr>
        <w:pStyle w:val="CitaviBibliographyEntry"/>
        <w:spacing w:after="0" w:line="276" w:lineRule="auto"/>
        <w:jc w:val="both"/>
        <w:rPr>
          <w:del w:id="2843" w:author="Observatorio 02" w:date="2017-03-22T17:00:00Z"/>
          <w:rFonts w:ascii="Times New Roman" w:hAnsi="Times New Roman" w:cs="Times New Roman"/>
          <w:sz w:val="24"/>
          <w:szCs w:val="24"/>
          <w:lang w:val="es-ES"/>
        </w:rPr>
      </w:pPr>
      <w:del w:id="2844" w:author="Observatorio 02" w:date="2017-03-22T17:00:00Z">
        <w:r w:rsidRPr="00C2714A" w:rsidDel="00031A5D">
          <w:rPr>
            <w:rFonts w:ascii="Times New Roman" w:hAnsi="Times New Roman" w:cs="Times New Roman"/>
            <w:lang w:val="es-ES"/>
            <w:rPrChange w:id="2845" w:author="Observatorio 02" w:date="2017-03-23T14:31:00Z">
              <w:rPr>
                <w:lang w:val="es-ES"/>
              </w:rPr>
            </w:rPrChange>
          </w:rPr>
          <w:delText xml:space="preserve">En lo que respecta a la distribución etaria de los trabajadores, </w:delText>
        </w:r>
        <w:r w:rsidR="007E36A3" w:rsidRPr="00C2714A" w:rsidDel="00031A5D">
          <w:rPr>
            <w:rFonts w:ascii="Times New Roman" w:hAnsi="Times New Roman" w:cs="Times New Roman"/>
            <w:lang w:val="es-ES"/>
            <w:rPrChange w:id="2846" w:author="Observatorio 02" w:date="2017-03-23T14:31:00Z">
              <w:rPr>
                <w:lang w:val="es-ES"/>
              </w:rPr>
            </w:rPrChange>
          </w:rPr>
          <w:delText xml:space="preserve">las </w:delText>
        </w:r>
        <w:r w:rsidRPr="00C2714A" w:rsidDel="00031A5D">
          <w:rPr>
            <w:rFonts w:ascii="Times New Roman" w:hAnsi="Times New Roman" w:cs="Times New Roman"/>
            <w:lang w:val="es-ES"/>
            <w:rPrChange w:id="2847" w:author="Observatorio 02" w:date="2017-03-23T14:31:00Z">
              <w:rPr>
                <w:lang w:val="es-ES"/>
              </w:rPr>
            </w:rPrChange>
          </w:rPr>
          <w:delText xml:space="preserve">cifras </w:delText>
        </w:r>
        <w:r w:rsidR="007E36A3" w:rsidRPr="00C2714A" w:rsidDel="00031A5D">
          <w:rPr>
            <w:rFonts w:ascii="Times New Roman" w:hAnsi="Times New Roman" w:cs="Times New Roman"/>
            <w:lang w:val="es-ES"/>
            <w:rPrChange w:id="2848" w:author="Observatorio 02" w:date="2017-03-23T14:31:00Z">
              <w:rPr>
                <w:lang w:val="es-ES"/>
              </w:rPr>
            </w:rPrChange>
          </w:rPr>
          <w:delText xml:space="preserve">del sector Construcción son </w:delText>
        </w:r>
        <w:r w:rsidR="00EA7710" w:rsidRPr="00C2714A" w:rsidDel="00031A5D">
          <w:rPr>
            <w:rFonts w:ascii="Times New Roman" w:hAnsi="Times New Roman" w:cs="Times New Roman"/>
            <w:lang w:val="es-ES"/>
            <w:rPrChange w:id="2849" w:author="Observatorio 02" w:date="2017-03-23T14:31:00Z">
              <w:rPr>
                <w:lang w:val="es-ES"/>
              </w:rPr>
            </w:rPrChange>
          </w:rPr>
          <w:delText xml:space="preserve">notoriamente </w:delText>
        </w:r>
        <w:r w:rsidR="007E36A3" w:rsidRPr="00C2714A" w:rsidDel="00031A5D">
          <w:rPr>
            <w:rFonts w:ascii="Times New Roman" w:hAnsi="Times New Roman" w:cs="Times New Roman"/>
            <w:lang w:val="es-ES"/>
            <w:rPrChange w:id="2850" w:author="Observatorio 02" w:date="2017-03-23T14:31:00Z">
              <w:rPr>
                <w:lang w:val="es-ES"/>
              </w:rPr>
            </w:rPrChange>
          </w:rPr>
          <w:delText>similares a las nacionales.</w:delText>
        </w:r>
      </w:del>
    </w:p>
    <w:p w14:paraId="094D6A94" w14:textId="77777777" w:rsidR="007E36A3" w:rsidRPr="00C2714A" w:rsidRDefault="007E36A3" w:rsidP="000C3FB6">
      <w:pPr>
        <w:pStyle w:val="CitaviBibliographyEntry"/>
        <w:spacing w:after="0" w:line="276" w:lineRule="auto"/>
        <w:jc w:val="both"/>
        <w:rPr>
          <w:rFonts w:ascii="Times New Roman" w:hAnsi="Times New Roman" w:cs="Times New Roman"/>
          <w:sz w:val="24"/>
          <w:szCs w:val="24"/>
          <w:lang w:val="es-ES"/>
        </w:rPr>
      </w:pPr>
    </w:p>
    <w:p w14:paraId="62F7DBB2" w14:textId="27967249" w:rsidR="00417A63" w:rsidRPr="00C2714A" w:rsidDel="00B560BB" w:rsidRDefault="00417A63" w:rsidP="00417A63">
      <w:pPr>
        <w:spacing w:after="0" w:line="276" w:lineRule="auto"/>
        <w:jc w:val="both"/>
        <w:rPr>
          <w:moveFrom w:id="2851" w:author="Observatorio 02" w:date="2017-03-14T14:39:00Z"/>
          <w:rFonts w:eastAsia="Times New Roman"/>
          <w:b/>
          <w:bCs/>
          <w:color w:val="203764"/>
          <w:bdr w:val="none" w:sz="0" w:space="0" w:color="auto"/>
          <w:lang w:val="es-CL" w:eastAsia="es-CL"/>
        </w:rPr>
      </w:pPr>
      <w:moveFromRangeStart w:id="2852" w:author="Observatorio 02" w:date="2017-03-14T14:39:00Z" w:name="move477265683"/>
      <w:moveFrom w:id="2853" w:author="Observatorio 02" w:date="2017-03-14T14:39:00Z">
        <w:r w:rsidRPr="00C2714A" w:rsidDel="00B560BB">
          <w:rPr>
            <w:rFonts w:eastAsia="Times New Roman"/>
            <w:b/>
            <w:bCs/>
            <w:color w:val="203764"/>
            <w:bdr w:val="none" w:sz="0" w:space="0" w:color="auto"/>
            <w:lang w:val="es-CL" w:eastAsia="es-CL"/>
          </w:rPr>
          <w:t>Cuadro 4. Ocupados por tramo de edad y sexo, 2015.</w:t>
        </w:r>
      </w:moveFrom>
    </w:p>
    <w:tbl>
      <w:tblPr>
        <w:tblW w:w="6160" w:type="dxa"/>
        <w:tblCellMar>
          <w:left w:w="70" w:type="dxa"/>
          <w:right w:w="70" w:type="dxa"/>
        </w:tblCellMar>
        <w:tblLook w:val="04A0" w:firstRow="1" w:lastRow="0" w:firstColumn="1" w:lastColumn="0" w:noHBand="0" w:noVBand="1"/>
      </w:tblPr>
      <w:tblGrid>
        <w:gridCol w:w="1660"/>
        <w:gridCol w:w="1500"/>
        <w:gridCol w:w="1500"/>
        <w:gridCol w:w="1500"/>
      </w:tblGrid>
      <w:tr w:rsidR="00417A63" w:rsidRPr="008D413D" w:rsidDel="00B560BB" w14:paraId="54580E97" w14:textId="066531ED" w:rsidTr="00F505E7">
        <w:trPr>
          <w:trHeight w:val="300"/>
          <w:del w:id="2854" w:author="Observatorio 02" w:date="2017-03-14T14:39:00Z"/>
        </w:trPr>
        <w:tc>
          <w:tcPr>
            <w:tcW w:w="1660" w:type="dxa"/>
            <w:tcBorders>
              <w:top w:val="single" w:sz="8" w:space="0" w:color="auto"/>
              <w:left w:val="nil"/>
              <w:bottom w:val="single" w:sz="4" w:space="0" w:color="auto"/>
              <w:right w:val="nil"/>
            </w:tcBorders>
            <w:shd w:val="clear" w:color="000000" w:fill="FFFFFF"/>
            <w:noWrap/>
            <w:vAlign w:val="bottom"/>
            <w:hideMark/>
          </w:tcPr>
          <w:moveFromRangeEnd w:id="2852"/>
          <w:p w14:paraId="59B42277" w14:textId="0F910DC2" w:rsidR="00417A63" w:rsidRPr="00C2714A" w:rsidDel="00B560BB" w:rsidRDefault="00417A63" w:rsidP="00F505E7">
            <w:pPr>
              <w:spacing w:after="0" w:line="276" w:lineRule="auto"/>
              <w:rPr>
                <w:del w:id="2855" w:author="Observatorio 02" w:date="2017-03-14T14:39:00Z"/>
                <w:rFonts w:eastAsia="Times New Roman"/>
                <w:color w:val="000000"/>
                <w:sz w:val="22"/>
                <w:szCs w:val="22"/>
                <w:bdr w:val="none" w:sz="0" w:space="0" w:color="auto"/>
                <w:lang w:val="es-CL" w:eastAsia="es-CL"/>
              </w:rPr>
            </w:pPr>
            <w:del w:id="2856" w:author="Observatorio 02" w:date="2017-03-14T14:39:00Z">
              <w:r w:rsidRPr="00C2714A" w:rsidDel="00B560BB">
                <w:rPr>
                  <w:rFonts w:eastAsia="Times New Roman"/>
                  <w:color w:val="000000"/>
                  <w:sz w:val="22"/>
                  <w:szCs w:val="22"/>
                  <w:bdr w:val="none" w:sz="0" w:space="0" w:color="auto"/>
                  <w:lang w:val="es-CL" w:eastAsia="es-CL"/>
                </w:rPr>
                <w:delText>Tramo de edad</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6E9B1129" w14:textId="4AC98339" w:rsidR="00417A63" w:rsidRPr="00C2714A" w:rsidDel="00B560BB" w:rsidRDefault="00417A63" w:rsidP="00F505E7">
            <w:pPr>
              <w:spacing w:after="0" w:line="276" w:lineRule="auto"/>
              <w:jc w:val="center"/>
              <w:rPr>
                <w:del w:id="2857" w:author="Observatorio 02" w:date="2017-03-14T14:39:00Z"/>
                <w:rFonts w:eastAsia="Times New Roman"/>
                <w:color w:val="000000"/>
                <w:sz w:val="22"/>
                <w:szCs w:val="22"/>
                <w:bdr w:val="none" w:sz="0" w:space="0" w:color="auto"/>
                <w:lang w:val="es-CL" w:eastAsia="es-CL"/>
              </w:rPr>
            </w:pPr>
            <w:del w:id="2858" w:author="Observatorio 02" w:date="2017-03-14T14:39:00Z">
              <w:r w:rsidRPr="00C2714A" w:rsidDel="00B560BB">
                <w:rPr>
                  <w:rFonts w:eastAsia="Times New Roman"/>
                  <w:color w:val="000000"/>
                  <w:sz w:val="22"/>
                  <w:szCs w:val="22"/>
                  <w:bdr w:val="none" w:sz="0" w:space="0" w:color="auto"/>
                  <w:lang w:val="es-CL" w:eastAsia="es-CL"/>
                </w:rPr>
                <w:delText>Hombres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DEE3B3E" w14:textId="2FBC00F1" w:rsidR="00417A63" w:rsidRPr="00C2714A" w:rsidDel="00B560BB" w:rsidRDefault="00417A63" w:rsidP="00F505E7">
            <w:pPr>
              <w:spacing w:after="0" w:line="276" w:lineRule="auto"/>
              <w:jc w:val="center"/>
              <w:rPr>
                <w:del w:id="2859" w:author="Observatorio 02" w:date="2017-03-14T14:39:00Z"/>
                <w:rFonts w:eastAsia="Times New Roman"/>
                <w:color w:val="000000"/>
                <w:sz w:val="22"/>
                <w:szCs w:val="22"/>
                <w:bdr w:val="none" w:sz="0" w:space="0" w:color="auto"/>
                <w:lang w:val="es-CL" w:eastAsia="es-CL"/>
              </w:rPr>
            </w:pPr>
            <w:del w:id="2860" w:author="Observatorio 02" w:date="2017-03-14T14:39:00Z">
              <w:r w:rsidRPr="00C2714A" w:rsidDel="00B560BB">
                <w:rPr>
                  <w:rFonts w:eastAsia="Times New Roman"/>
                  <w:color w:val="000000"/>
                  <w:sz w:val="22"/>
                  <w:szCs w:val="22"/>
                  <w:bdr w:val="none" w:sz="0" w:space="0" w:color="auto"/>
                  <w:lang w:val="es-CL" w:eastAsia="es-CL"/>
                </w:rPr>
                <w:delText>Mujeres (%)</w:delText>
              </w:r>
            </w:del>
          </w:p>
        </w:tc>
        <w:tc>
          <w:tcPr>
            <w:tcW w:w="1500" w:type="dxa"/>
            <w:tcBorders>
              <w:top w:val="single" w:sz="8" w:space="0" w:color="auto"/>
              <w:left w:val="nil"/>
              <w:bottom w:val="single" w:sz="4" w:space="0" w:color="auto"/>
              <w:right w:val="nil"/>
            </w:tcBorders>
            <w:shd w:val="clear" w:color="000000" w:fill="FFFFFF"/>
            <w:noWrap/>
            <w:vAlign w:val="bottom"/>
            <w:hideMark/>
          </w:tcPr>
          <w:p w14:paraId="4763A259" w14:textId="5A7CF238" w:rsidR="00417A63" w:rsidRPr="00C2714A" w:rsidDel="00B560BB" w:rsidRDefault="00417A63" w:rsidP="00F505E7">
            <w:pPr>
              <w:spacing w:after="0" w:line="276" w:lineRule="auto"/>
              <w:jc w:val="center"/>
              <w:rPr>
                <w:del w:id="2861" w:author="Observatorio 02" w:date="2017-03-14T14:39:00Z"/>
                <w:rFonts w:eastAsia="Times New Roman"/>
                <w:color w:val="000000"/>
                <w:sz w:val="22"/>
                <w:szCs w:val="22"/>
                <w:bdr w:val="none" w:sz="0" w:space="0" w:color="auto"/>
                <w:lang w:val="es-CL" w:eastAsia="es-CL"/>
              </w:rPr>
            </w:pPr>
            <w:del w:id="2862" w:author="Observatorio 02" w:date="2017-03-14T14:39:00Z">
              <w:r w:rsidRPr="00C2714A" w:rsidDel="00B560BB">
                <w:rPr>
                  <w:rFonts w:eastAsia="Times New Roman"/>
                  <w:color w:val="000000"/>
                  <w:sz w:val="22"/>
                  <w:szCs w:val="22"/>
                  <w:bdr w:val="none" w:sz="0" w:space="0" w:color="auto"/>
                  <w:lang w:val="es-CL" w:eastAsia="es-CL"/>
                </w:rPr>
                <w:delText>Total (%)</w:delText>
              </w:r>
            </w:del>
          </w:p>
        </w:tc>
      </w:tr>
      <w:tr w:rsidR="00417A63" w:rsidRPr="008D413D" w:rsidDel="00B560BB" w14:paraId="5FD1FB2A" w14:textId="03ADF032" w:rsidTr="00F505E7">
        <w:trPr>
          <w:trHeight w:val="300"/>
          <w:del w:id="2863" w:author="Observatorio 02" w:date="2017-03-14T14:39:00Z"/>
        </w:trPr>
        <w:tc>
          <w:tcPr>
            <w:tcW w:w="1660" w:type="dxa"/>
            <w:tcBorders>
              <w:top w:val="nil"/>
              <w:left w:val="nil"/>
              <w:bottom w:val="nil"/>
              <w:right w:val="nil"/>
            </w:tcBorders>
            <w:shd w:val="clear" w:color="000000" w:fill="FFFFFF"/>
            <w:noWrap/>
            <w:vAlign w:val="bottom"/>
            <w:hideMark/>
          </w:tcPr>
          <w:p w14:paraId="5134A406" w14:textId="733913EE" w:rsidR="00417A63" w:rsidRPr="00C2714A" w:rsidDel="00B560BB" w:rsidRDefault="00417A63" w:rsidP="00F505E7">
            <w:pPr>
              <w:spacing w:after="0" w:line="276" w:lineRule="auto"/>
              <w:rPr>
                <w:del w:id="2864" w:author="Observatorio 02" w:date="2017-03-14T14:39:00Z"/>
                <w:rFonts w:eastAsia="Times New Roman"/>
                <w:color w:val="000000"/>
                <w:sz w:val="22"/>
                <w:szCs w:val="22"/>
                <w:bdr w:val="none" w:sz="0" w:space="0" w:color="auto"/>
                <w:lang w:val="es-CL" w:eastAsia="es-CL"/>
              </w:rPr>
            </w:pPr>
            <w:del w:id="2865" w:author="Observatorio 02" w:date="2017-03-14T14:39:00Z">
              <w:r w:rsidRPr="00C2714A" w:rsidDel="00B560BB">
                <w:rPr>
                  <w:rFonts w:eastAsia="Times New Roman"/>
                  <w:color w:val="000000"/>
                  <w:sz w:val="22"/>
                  <w:szCs w:val="22"/>
                  <w:bdr w:val="none" w:sz="0" w:space="0" w:color="auto"/>
                  <w:lang w:val="es-CL" w:eastAsia="es-CL"/>
                </w:rPr>
                <w:delText>Entre 15 y 19</w:delText>
              </w:r>
            </w:del>
          </w:p>
        </w:tc>
        <w:tc>
          <w:tcPr>
            <w:tcW w:w="1500" w:type="dxa"/>
            <w:tcBorders>
              <w:top w:val="nil"/>
              <w:left w:val="nil"/>
              <w:bottom w:val="nil"/>
              <w:right w:val="nil"/>
            </w:tcBorders>
            <w:shd w:val="clear" w:color="000000" w:fill="FFFFFF"/>
            <w:noWrap/>
            <w:vAlign w:val="bottom"/>
            <w:hideMark/>
          </w:tcPr>
          <w:p w14:paraId="6B856CF8" w14:textId="6FBE928F" w:rsidR="00417A63" w:rsidRPr="00C2714A" w:rsidDel="00B560BB" w:rsidRDefault="00417A63" w:rsidP="00F505E7">
            <w:pPr>
              <w:spacing w:after="0" w:line="276" w:lineRule="auto"/>
              <w:jc w:val="center"/>
              <w:rPr>
                <w:del w:id="2866" w:author="Observatorio 02" w:date="2017-03-14T14:39:00Z"/>
                <w:rFonts w:eastAsia="Times New Roman"/>
                <w:color w:val="000000"/>
                <w:sz w:val="22"/>
                <w:szCs w:val="22"/>
                <w:bdr w:val="none" w:sz="0" w:space="0" w:color="auto"/>
                <w:lang w:val="es-CL" w:eastAsia="es-CL"/>
              </w:rPr>
            </w:pPr>
            <w:del w:id="2867" w:author="Observatorio 02" w:date="2017-03-14T14:39:00Z">
              <w:r w:rsidRPr="00C2714A" w:rsidDel="00B560BB">
                <w:rPr>
                  <w:rFonts w:eastAsia="Times New Roman"/>
                  <w:color w:val="000000"/>
                  <w:sz w:val="22"/>
                  <w:szCs w:val="22"/>
                  <w:bdr w:val="none" w:sz="0" w:space="0" w:color="auto"/>
                  <w:lang w:val="es-CL" w:eastAsia="es-CL"/>
                </w:rPr>
                <w:delText>1,9</w:delText>
              </w:r>
            </w:del>
          </w:p>
        </w:tc>
        <w:tc>
          <w:tcPr>
            <w:tcW w:w="1500" w:type="dxa"/>
            <w:tcBorders>
              <w:top w:val="nil"/>
              <w:left w:val="nil"/>
              <w:bottom w:val="nil"/>
              <w:right w:val="nil"/>
            </w:tcBorders>
            <w:shd w:val="clear" w:color="000000" w:fill="FFFFFF"/>
            <w:noWrap/>
            <w:vAlign w:val="bottom"/>
            <w:hideMark/>
          </w:tcPr>
          <w:p w14:paraId="78B24A6B" w14:textId="7D0976F3" w:rsidR="00417A63" w:rsidRPr="00C2714A" w:rsidDel="00B560BB" w:rsidRDefault="00417A63" w:rsidP="00F505E7">
            <w:pPr>
              <w:spacing w:after="0" w:line="276" w:lineRule="auto"/>
              <w:jc w:val="center"/>
              <w:rPr>
                <w:del w:id="2868" w:author="Observatorio 02" w:date="2017-03-14T14:39:00Z"/>
                <w:rFonts w:eastAsia="Times New Roman"/>
                <w:color w:val="000000"/>
                <w:sz w:val="22"/>
                <w:szCs w:val="22"/>
                <w:bdr w:val="none" w:sz="0" w:space="0" w:color="auto"/>
                <w:lang w:val="es-CL" w:eastAsia="es-CL"/>
              </w:rPr>
            </w:pPr>
            <w:del w:id="2869" w:author="Observatorio 02" w:date="2017-03-14T14:39:00Z">
              <w:r w:rsidRPr="00C2714A" w:rsidDel="00B560BB">
                <w:rPr>
                  <w:rFonts w:eastAsia="Times New Roman"/>
                  <w:color w:val="000000"/>
                  <w:sz w:val="22"/>
                  <w:szCs w:val="22"/>
                  <w:bdr w:val="none" w:sz="0" w:space="0" w:color="auto"/>
                  <w:lang w:val="es-CL" w:eastAsia="es-CL"/>
                </w:rPr>
                <w:delText>0,2</w:delText>
              </w:r>
            </w:del>
          </w:p>
        </w:tc>
        <w:tc>
          <w:tcPr>
            <w:tcW w:w="1500" w:type="dxa"/>
            <w:tcBorders>
              <w:top w:val="nil"/>
              <w:left w:val="nil"/>
              <w:bottom w:val="nil"/>
              <w:right w:val="nil"/>
            </w:tcBorders>
            <w:shd w:val="clear" w:color="000000" w:fill="FFFFFF"/>
            <w:noWrap/>
            <w:vAlign w:val="bottom"/>
            <w:hideMark/>
          </w:tcPr>
          <w:p w14:paraId="6ADDF377" w14:textId="6F2543FB" w:rsidR="00417A63" w:rsidRPr="00C2714A" w:rsidDel="00B560BB" w:rsidRDefault="00417A63" w:rsidP="00F505E7">
            <w:pPr>
              <w:spacing w:after="0" w:line="276" w:lineRule="auto"/>
              <w:jc w:val="center"/>
              <w:rPr>
                <w:del w:id="2870" w:author="Observatorio 02" w:date="2017-03-14T14:39:00Z"/>
                <w:rFonts w:eastAsia="Times New Roman"/>
                <w:color w:val="000000"/>
                <w:sz w:val="22"/>
                <w:szCs w:val="22"/>
                <w:bdr w:val="none" w:sz="0" w:space="0" w:color="auto"/>
                <w:lang w:val="es-CL" w:eastAsia="es-CL"/>
              </w:rPr>
            </w:pPr>
            <w:del w:id="2871" w:author="Observatorio 02" w:date="2017-03-14T14:39:00Z">
              <w:r w:rsidRPr="00C2714A" w:rsidDel="00B560BB">
                <w:rPr>
                  <w:rFonts w:eastAsia="Times New Roman"/>
                  <w:color w:val="000000"/>
                  <w:sz w:val="22"/>
                  <w:szCs w:val="22"/>
                  <w:bdr w:val="none" w:sz="0" w:space="0" w:color="auto"/>
                  <w:lang w:val="es-CL" w:eastAsia="es-CL"/>
                </w:rPr>
                <w:delText>2,1</w:delText>
              </w:r>
            </w:del>
          </w:p>
        </w:tc>
      </w:tr>
      <w:tr w:rsidR="00417A63" w:rsidRPr="008D413D" w:rsidDel="00B560BB" w14:paraId="577898AD" w14:textId="736C1D43" w:rsidTr="00F505E7">
        <w:trPr>
          <w:trHeight w:val="300"/>
          <w:del w:id="2872" w:author="Observatorio 02" w:date="2017-03-14T14:39:00Z"/>
        </w:trPr>
        <w:tc>
          <w:tcPr>
            <w:tcW w:w="1660" w:type="dxa"/>
            <w:tcBorders>
              <w:top w:val="nil"/>
              <w:left w:val="nil"/>
              <w:bottom w:val="nil"/>
              <w:right w:val="nil"/>
            </w:tcBorders>
            <w:shd w:val="clear" w:color="000000" w:fill="FFFFFF"/>
            <w:noWrap/>
            <w:vAlign w:val="bottom"/>
            <w:hideMark/>
          </w:tcPr>
          <w:p w14:paraId="159D597F" w14:textId="42E452F4" w:rsidR="00417A63" w:rsidRPr="00C2714A" w:rsidDel="00B560BB" w:rsidRDefault="00417A63" w:rsidP="00F505E7">
            <w:pPr>
              <w:spacing w:after="0" w:line="276" w:lineRule="auto"/>
              <w:rPr>
                <w:del w:id="2873" w:author="Observatorio 02" w:date="2017-03-14T14:39:00Z"/>
                <w:rFonts w:eastAsia="Times New Roman"/>
                <w:color w:val="000000"/>
                <w:sz w:val="22"/>
                <w:szCs w:val="22"/>
                <w:bdr w:val="none" w:sz="0" w:space="0" w:color="auto"/>
                <w:lang w:val="es-CL" w:eastAsia="es-CL"/>
              </w:rPr>
            </w:pPr>
            <w:del w:id="2874" w:author="Observatorio 02" w:date="2017-03-14T14:39:00Z">
              <w:r w:rsidRPr="00C2714A" w:rsidDel="00B560BB">
                <w:rPr>
                  <w:rFonts w:eastAsia="Times New Roman"/>
                  <w:color w:val="000000"/>
                  <w:sz w:val="22"/>
                  <w:szCs w:val="22"/>
                  <w:bdr w:val="none" w:sz="0" w:space="0" w:color="auto"/>
                  <w:lang w:val="es-CL" w:eastAsia="es-CL"/>
                </w:rPr>
                <w:delText>Entre 20 y 24</w:delText>
              </w:r>
            </w:del>
          </w:p>
        </w:tc>
        <w:tc>
          <w:tcPr>
            <w:tcW w:w="1500" w:type="dxa"/>
            <w:tcBorders>
              <w:top w:val="nil"/>
              <w:left w:val="nil"/>
              <w:bottom w:val="nil"/>
              <w:right w:val="nil"/>
            </w:tcBorders>
            <w:shd w:val="clear" w:color="000000" w:fill="FFFFFF"/>
            <w:noWrap/>
            <w:vAlign w:val="bottom"/>
            <w:hideMark/>
          </w:tcPr>
          <w:p w14:paraId="507F0B71" w14:textId="4C4F3B99" w:rsidR="00417A63" w:rsidRPr="00C2714A" w:rsidDel="00B560BB" w:rsidRDefault="00417A63" w:rsidP="00F505E7">
            <w:pPr>
              <w:spacing w:after="0" w:line="276" w:lineRule="auto"/>
              <w:jc w:val="center"/>
              <w:rPr>
                <w:del w:id="2875" w:author="Observatorio 02" w:date="2017-03-14T14:39:00Z"/>
                <w:rFonts w:eastAsia="Times New Roman"/>
                <w:color w:val="000000"/>
                <w:sz w:val="22"/>
                <w:szCs w:val="22"/>
                <w:bdr w:val="none" w:sz="0" w:space="0" w:color="auto"/>
                <w:lang w:val="es-CL" w:eastAsia="es-CL"/>
              </w:rPr>
            </w:pPr>
            <w:del w:id="2876" w:author="Observatorio 02" w:date="2017-03-14T14:39:00Z">
              <w:r w:rsidRPr="00C2714A" w:rsidDel="00B560BB">
                <w:rPr>
                  <w:rFonts w:eastAsia="Times New Roman"/>
                  <w:color w:val="000000"/>
                  <w:sz w:val="22"/>
                  <w:szCs w:val="22"/>
                  <w:bdr w:val="none" w:sz="0" w:space="0" w:color="auto"/>
                  <w:lang w:val="es-CL" w:eastAsia="es-CL"/>
                </w:rPr>
                <w:delText>8,1</w:delText>
              </w:r>
            </w:del>
          </w:p>
        </w:tc>
        <w:tc>
          <w:tcPr>
            <w:tcW w:w="1500" w:type="dxa"/>
            <w:tcBorders>
              <w:top w:val="nil"/>
              <w:left w:val="nil"/>
              <w:bottom w:val="nil"/>
              <w:right w:val="nil"/>
            </w:tcBorders>
            <w:shd w:val="clear" w:color="000000" w:fill="FFFFFF"/>
            <w:noWrap/>
            <w:vAlign w:val="bottom"/>
            <w:hideMark/>
          </w:tcPr>
          <w:p w14:paraId="34E6D1A2" w14:textId="16AE3813" w:rsidR="00417A63" w:rsidRPr="00C2714A" w:rsidDel="00B560BB" w:rsidRDefault="00417A63" w:rsidP="00F505E7">
            <w:pPr>
              <w:spacing w:after="0" w:line="276" w:lineRule="auto"/>
              <w:jc w:val="center"/>
              <w:rPr>
                <w:del w:id="2877" w:author="Observatorio 02" w:date="2017-03-14T14:39:00Z"/>
                <w:rFonts w:eastAsia="Times New Roman"/>
                <w:color w:val="000000"/>
                <w:sz w:val="22"/>
                <w:szCs w:val="22"/>
                <w:bdr w:val="none" w:sz="0" w:space="0" w:color="auto"/>
                <w:lang w:val="es-CL" w:eastAsia="es-CL"/>
              </w:rPr>
            </w:pPr>
            <w:del w:id="2878" w:author="Observatorio 02" w:date="2017-03-14T14:39:00Z">
              <w:r w:rsidRPr="00C2714A"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1604F6B1" w14:textId="34A9DC10" w:rsidR="00417A63" w:rsidRPr="00C2714A" w:rsidDel="00B560BB" w:rsidRDefault="00417A63" w:rsidP="00F505E7">
            <w:pPr>
              <w:spacing w:after="0" w:line="276" w:lineRule="auto"/>
              <w:jc w:val="center"/>
              <w:rPr>
                <w:del w:id="2879" w:author="Observatorio 02" w:date="2017-03-14T14:39:00Z"/>
                <w:rFonts w:eastAsia="Times New Roman"/>
                <w:color w:val="000000"/>
                <w:sz w:val="22"/>
                <w:szCs w:val="22"/>
                <w:bdr w:val="none" w:sz="0" w:space="0" w:color="auto"/>
                <w:lang w:val="es-CL" w:eastAsia="es-CL"/>
              </w:rPr>
            </w:pPr>
            <w:del w:id="2880" w:author="Observatorio 02" w:date="2017-03-14T14:39:00Z">
              <w:r w:rsidRPr="00C2714A" w:rsidDel="00B560BB">
                <w:rPr>
                  <w:rFonts w:eastAsia="Times New Roman"/>
                  <w:color w:val="000000"/>
                  <w:sz w:val="22"/>
                  <w:szCs w:val="22"/>
                  <w:bdr w:val="none" w:sz="0" w:space="0" w:color="auto"/>
                  <w:lang w:val="es-CL" w:eastAsia="es-CL"/>
                </w:rPr>
                <w:delText>8,6</w:delText>
              </w:r>
            </w:del>
          </w:p>
        </w:tc>
      </w:tr>
      <w:tr w:rsidR="00417A63" w:rsidRPr="008D413D" w:rsidDel="00B560BB" w14:paraId="7C83BF1C" w14:textId="74FD34CB" w:rsidTr="00F505E7">
        <w:trPr>
          <w:trHeight w:val="315"/>
          <w:del w:id="2881" w:author="Observatorio 02" w:date="2017-03-14T14:39:00Z"/>
        </w:trPr>
        <w:tc>
          <w:tcPr>
            <w:tcW w:w="1660" w:type="dxa"/>
            <w:tcBorders>
              <w:top w:val="nil"/>
              <w:left w:val="nil"/>
              <w:bottom w:val="nil"/>
              <w:right w:val="nil"/>
            </w:tcBorders>
            <w:shd w:val="clear" w:color="000000" w:fill="FFFFFF"/>
            <w:noWrap/>
            <w:vAlign w:val="bottom"/>
            <w:hideMark/>
          </w:tcPr>
          <w:p w14:paraId="4885FD6A" w14:textId="15AB902C" w:rsidR="00417A63" w:rsidRPr="00C2714A" w:rsidDel="00B560BB" w:rsidRDefault="00417A63" w:rsidP="00F505E7">
            <w:pPr>
              <w:spacing w:after="0" w:line="276" w:lineRule="auto"/>
              <w:rPr>
                <w:del w:id="2882" w:author="Observatorio 02" w:date="2017-03-14T14:39:00Z"/>
                <w:rFonts w:eastAsia="Times New Roman"/>
                <w:color w:val="000000"/>
                <w:sz w:val="22"/>
                <w:szCs w:val="22"/>
                <w:bdr w:val="none" w:sz="0" w:space="0" w:color="auto"/>
                <w:lang w:val="es-CL" w:eastAsia="es-CL"/>
              </w:rPr>
            </w:pPr>
            <w:del w:id="2883" w:author="Observatorio 02" w:date="2017-03-14T14:39:00Z">
              <w:r w:rsidRPr="00C2714A" w:rsidDel="00B560BB">
                <w:rPr>
                  <w:rFonts w:eastAsia="Times New Roman"/>
                  <w:color w:val="000000"/>
                  <w:sz w:val="22"/>
                  <w:szCs w:val="22"/>
                  <w:bdr w:val="none" w:sz="0" w:space="0" w:color="auto"/>
                  <w:lang w:val="es-CL" w:eastAsia="es-CL"/>
                </w:rPr>
                <w:delText>Entre 25 y 34</w:delText>
              </w:r>
            </w:del>
          </w:p>
        </w:tc>
        <w:tc>
          <w:tcPr>
            <w:tcW w:w="1500" w:type="dxa"/>
            <w:tcBorders>
              <w:top w:val="nil"/>
              <w:left w:val="nil"/>
              <w:bottom w:val="nil"/>
              <w:right w:val="nil"/>
            </w:tcBorders>
            <w:shd w:val="clear" w:color="000000" w:fill="FFFFFF"/>
            <w:noWrap/>
            <w:vAlign w:val="bottom"/>
            <w:hideMark/>
          </w:tcPr>
          <w:p w14:paraId="575799CF" w14:textId="71C6B322" w:rsidR="00417A63" w:rsidRPr="00C2714A" w:rsidDel="00B560BB" w:rsidRDefault="00417A63" w:rsidP="00F505E7">
            <w:pPr>
              <w:spacing w:after="0" w:line="276" w:lineRule="auto"/>
              <w:jc w:val="center"/>
              <w:rPr>
                <w:del w:id="2884" w:author="Observatorio 02" w:date="2017-03-14T14:39:00Z"/>
                <w:rFonts w:eastAsia="Times New Roman"/>
                <w:color w:val="000000"/>
                <w:sz w:val="22"/>
                <w:szCs w:val="22"/>
                <w:bdr w:val="none" w:sz="0" w:space="0" w:color="auto"/>
                <w:lang w:val="es-CL" w:eastAsia="es-CL"/>
              </w:rPr>
            </w:pPr>
            <w:del w:id="2885" w:author="Observatorio 02" w:date="2017-03-14T14:39:00Z">
              <w:r w:rsidRPr="00C2714A" w:rsidDel="00B560BB">
                <w:rPr>
                  <w:rFonts w:eastAsia="Times New Roman"/>
                  <w:color w:val="000000"/>
                  <w:sz w:val="22"/>
                  <w:szCs w:val="22"/>
                  <w:bdr w:val="none" w:sz="0" w:space="0" w:color="auto"/>
                  <w:lang w:val="es-CL" w:eastAsia="es-CL"/>
                </w:rPr>
                <w:delText>17,1</w:delText>
              </w:r>
            </w:del>
          </w:p>
        </w:tc>
        <w:tc>
          <w:tcPr>
            <w:tcW w:w="1500" w:type="dxa"/>
            <w:tcBorders>
              <w:top w:val="nil"/>
              <w:left w:val="nil"/>
              <w:bottom w:val="nil"/>
              <w:right w:val="nil"/>
            </w:tcBorders>
            <w:shd w:val="clear" w:color="000000" w:fill="FFFFFF"/>
            <w:noWrap/>
            <w:vAlign w:val="bottom"/>
            <w:hideMark/>
          </w:tcPr>
          <w:p w14:paraId="56B46CEB" w14:textId="6ED326AB" w:rsidR="00417A63" w:rsidRPr="00C2714A" w:rsidDel="00B560BB" w:rsidRDefault="00417A63" w:rsidP="00F505E7">
            <w:pPr>
              <w:spacing w:after="0" w:line="276" w:lineRule="auto"/>
              <w:jc w:val="center"/>
              <w:rPr>
                <w:del w:id="2886" w:author="Observatorio 02" w:date="2017-03-14T14:39:00Z"/>
                <w:rFonts w:eastAsia="Times New Roman"/>
                <w:color w:val="000000"/>
                <w:sz w:val="22"/>
                <w:szCs w:val="22"/>
                <w:bdr w:val="none" w:sz="0" w:space="0" w:color="auto"/>
                <w:lang w:val="es-CL" w:eastAsia="es-CL"/>
              </w:rPr>
            </w:pPr>
            <w:del w:id="2887" w:author="Observatorio 02" w:date="2017-03-14T14:39:00Z">
              <w:r w:rsidRPr="00C2714A" w:rsidDel="00B560BB">
                <w:rPr>
                  <w:rFonts w:eastAsia="Times New Roman"/>
                  <w:color w:val="000000"/>
                  <w:sz w:val="22"/>
                  <w:szCs w:val="22"/>
                  <w:bdr w:val="none" w:sz="0" w:space="0" w:color="auto"/>
                  <w:lang w:val="es-CL" w:eastAsia="es-CL"/>
                </w:rPr>
                <w:delText>1,5</w:delText>
              </w:r>
            </w:del>
          </w:p>
        </w:tc>
        <w:tc>
          <w:tcPr>
            <w:tcW w:w="1500" w:type="dxa"/>
            <w:tcBorders>
              <w:top w:val="nil"/>
              <w:left w:val="nil"/>
              <w:bottom w:val="nil"/>
              <w:right w:val="nil"/>
            </w:tcBorders>
            <w:shd w:val="clear" w:color="000000" w:fill="FFFFFF"/>
            <w:noWrap/>
            <w:vAlign w:val="bottom"/>
            <w:hideMark/>
          </w:tcPr>
          <w:p w14:paraId="62C36197" w14:textId="357F701F" w:rsidR="00417A63" w:rsidRPr="00C2714A" w:rsidDel="00B560BB" w:rsidRDefault="00417A63" w:rsidP="00F505E7">
            <w:pPr>
              <w:spacing w:after="0" w:line="276" w:lineRule="auto"/>
              <w:jc w:val="center"/>
              <w:rPr>
                <w:del w:id="2888" w:author="Observatorio 02" w:date="2017-03-14T14:39:00Z"/>
                <w:rFonts w:eastAsia="Times New Roman"/>
                <w:color w:val="000000"/>
                <w:sz w:val="22"/>
                <w:szCs w:val="22"/>
                <w:bdr w:val="none" w:sz="0" w:space="0" w:color="auto"/>
                <w:lang w:val="es-CL" w:eastAsia="es-CL"/>
              </w:rPr>
            </w:pPr>
            <w:del w:id="2889" w:author="Observatorio 02" w:date="2017-03-14T14:39:00Z">
              <w:r w:rsidRPr="00C2714A" w:rsidDel="00B560BB">
                <w:rPr>
                  <w:rFonts w:eastAsia="Times New Roman"/>
                  <w:color w:val="000000"/>
                  <w:sz w:val="22"/>
                  <w:szCs w:val="22"/>
                  <w:bdr w:val="none" w:sz="0" w:space="0" w:color="auto"/>
                  <w:lang w:val="es-CL" w:eastAsia="es-CL"/>
                </w:rPr>
                <w:delText>18,6</w:delText>
              </w:r>
            </w:del>
          </w:p>
        </w:tc>
      </w:tr>
      <w:tr w:rsidR="00417A63" w:rsidRPr="008D413D" w:rsidDel="00B560BB" w14:paraId="6E07ECBB" w14:textId="3CFDE530" w:rsidTr="00F505E7">
        <w:trPr>
          <w:trHeight w:val="300"/>
          <w:del w:id="2890" w:author="Observatorio 02" w:date="2017-03-14T14:39:00Z"/>
        </w:trPr>
        <w:tc>
          <w:tcPr>
            <w:tcW w:w="1660" w:type="dxa"/>
            <w:tcBorders>
              <w:top w:val="nil"/>
              <w:left w:val="nil"/>
              <w:bottom w:val="nil"/>
              <w:right w:val="nil"/>
            </w:tcBorders>
            <w:shd w:val="clear" w:color="000000" w:fill="FFFFFF"/>
            <w:noWrap/>
            <w:vAlign w:val="bottom"/>
            <w:hideMark/>
          </w:tcPr>
          <w:p w14:paraId="65478C88" w14:textId="30DF404A" w:rsidR="00417A63" w:rsidRPr="00C2714A" w:rsidDel="00B560BB" w:rsidRDefault="00417A63" w:rsidP="00F505E7">
            <w:pPr>
              <w:spacing w:after="0" w:line="276" w:lineRule="auto"/>
              <w:rPr>
                <w:del w:id="2891" w:author="Observatorio 02" w:date="2017-03-14T14:39:00Z"/>
                <w:rFonts w:eastAsia="Times New Roman"/>
                <w:color w:val="000000"/>
                <w:sz w:val="22"/>
                <w:szCs w:val="22"/>
                <w:bdr w:val="none" w:sz="0" w:space="0" w:color="auto"/>
                <w:lang w:val="es-CL" w:eastAsia="es-CL"/>
              </w:rPr>
            </w:pPr>
            <w:del w:id="2892" w:author="Observatorio 02" w:date="2017-03-14T14:39:00Z">
              <w:r w:rsidRPr="00C2714A" w:rsidDel="00B560BB">
                <w:rPr>
                  <w:rFonts w:eastAsia="Times New Roman"/>
                  <w:color w:val="000000"/>
                  <w:sz w:val="22"/>
                  <w:szCs w:val="22"/>
                  <w:bdr w:val="none" w:sz="0" w:space="0" w:color="auto"/>
                  <w:lang w:val="es-CL" w:eastAsia="es-CL"/>
                </w:rPr>
                <w:delText>Entre 35 y 44</w:delText>
              </w:r>
            </w:del>
          </w:p>
        </w:tc>
        <w:tc>
          <w:tcPr>
            <w:tcW w:w="1500" w:type="dxa"/>
            <w:tcBorders>
              <w:top w:val="nil"/>
              <w:left w:val="nil"/>
              <w:bottom w:val="nil"/>
              <w:right w:val="nil"/>
            </w:tcBorders>
            <w:shd w:val="clear" w:color="000000" w:fill="FFFFFF"/>
            <w:noWrap/>
            <w:vAlign w:val="bottom"/>
            <w:hideMark/>
          </w:tcPr>
          <w:p w14:paraId="04E724E3" w14:textId="7FB22A20" w:rsidR="00417A63" w:rsidRPr="00C2714A" w:rsidDel="00B560BB" w:rsidRDefault="00417A63" w:rsidP="00F505E7">
            <w:pPr>
              <w:spacing w:after="0" w:line="276" w:lineRule="auto"/>
              <w:jc w:val="center"/>
              <w:rPr>
                <w:del w:id="2893" w:author="Observatorio 02" w:date="2017-03-14T14:39:00Z"/>
                <w:rFonts w:eastAsia="Times New Roman"/>
                <w:color w:val="000000"/>
                <w:sz w:val="22"/>
                <w:szCs w:val="22"/>
                <w:bdr w:val="none" w:sz="0" w:space="0" w:color="auto"/>
                <w:lang w:val="es-CL" w:eastAsia="es-CL"/>
              </w:rPr>
            </w:pPr>
            <w:del w:id="2894" w:author="Observatorio 02" w:date="2017-03-14T14:39:00Z">
              <w:r w:rsidRPr="00C2714A" w:rsidDel="00B560BB">
                <w:rPr>
                  <w:rFonts w:eastAsia="Times New Roman"/>
                  <w:color w:val="000000"/>
                  <w:sz w:val="22"/>
                  <w:szCs w:val="22"/>
                  <w:bdr w:val="none" w:sz="0" w:space="0" w:color="auto"/>
                  <w:lang w:val="es-CL" w:eastAsia="es-CL"/>
                </w:rPr>
                <w:delText>20,6</w:delText>
              </w:r>
            </w:del>
          </w:p>
        </w:tc>
        <w:tc>
          <w:tcPr>
            <w:tcW w:w="1500" w:type="dxa"/>
            <w:tcBorders>
              <w:top w:val="nil"/>
              <w:left w:val="nil"/>
              <w:bottom w:val="nil"/>
              <w:right w:val="nil"/>
            </w:tcBorders>
            <w:shd w:val="clear" w:color="000000" w:fill="FFFFFF"/>
            <w:noWrap/>
            <w:vAlign w:val="bottom"/>
            <w:hideMark/>
          </w:tcPr>
          <w:p w14:paraId="327EC606" w14:textId="71070642" w:rsidR="00417A63" w:rsidRPr="00C2714A" w:rsidDel="00B560BB" w:rsidRDefault="00417A63" w:rsidP="00F505E7">
            <w:pPr>
              <w:spacing w:after="0" w:line="276" w:lineRule="auto"/>
              <w:jc w:val="center"/>
              <w:rPr>
                <w:del w:id="2895" w:author="Observatorio 02" w:date="2017-03-14T14:39:00Z"/>
                <w:rFonts w:eastAsia="Times New Roman"/>
                <w:color w:val="000000"/>
                <w:sz w:val="22"/>
                <w:szCs w:val="22"/>
                <w:bdr w:val="none" w:sz="0" w:space="0" w:color="auto"/>
                <w:lang w:val="es-CL" w:eastAsia="es-CL"/>
              </w:rPr>
            </w:pPr>
            <w:del w:id="2896" w:author="Observatorio 02" w:date="2017-03-14T14:39:00Z">
              <w:r w:rsidRPr="00C2714A" w:rsidDel="00B560BB">
                <w:rPr>
                  <w:rFonts w:eastAsia="Times New Roman"/>
                  <w:color w:val="000000"/>
                  <w:sz w:val="22"/>
                  <w:szCs w:val="22"/>
                  <w:bdr w:val="none" w:sz="0" w:space="0" w:color="auto"/>
                  <w:lang w:val="es-CL" w:eastAsia="es-CL"/>
                </w:rPr>
                <w:delText>2,4</w:delText>
              </w:r>
            </w:del>
          </w:p>
        </w:tc>
        <w:tc>
          <w:tcPr>
            <w:tcW w:w="1500" w:type="dxa"/>
            <w:tcBorders>
              <w:top w:val="nil"/>
              <w:left w:val="nil"/>
              <w:bottom w:val="nil"/>
              <w:right w:val="nil"/>
            </w:tcBorders>
            <w:shd w:val="clear" w:color="000000" w:fill="FFFFFF"/>
            <w:noWrap/>
            <w:vAlign w:val="bottom"/>
            <w:hideMark/>
          </w:tcPr>
          <w:p w14:paraId="447F9870" w14:textId="3587FCE6" w:rsidR="00417A63" w:rsidRPr="00C2714A" w:rsidDel="00B560BB" w:rsidRDefault="00417A63" w:rsidP="00F505E7">
            <w:pPr>
              <w:spacing w:after="0" w:line="276" w:lineRule="auto"/>
              <w:jc w:val="center"/>
              <w:rPr>
                <w:del w:id="2897" w:author="Observatorio 02" w:date="2017-03-14T14:39:00Z"/>
                <w:rFonts w:eastAsia="Times New Roman"/>
                <w:color w:val="000000"/>
                <w:sz w:val="22"/>
                <w:szCs w:val="22"/>
                <w:bdr w:val="none" w:sz="0" w:space="0" w:color="auto"/>
                <w:lang w:val="es-CL" w:eastAsia="es-CL"/>
              </w:rPr>
            </w:pPr>
            <w:del w:id="2898" w:author="Observatorio 02" w:date="2017-03-14T14:39:00Z">
              <w:r w:rsidRPr="00C2714A" w:rsidDel="00B560BB">
                <w:rPr>
                  <w:rFonts w:eastAsia="Times New Roman"/>
                  <w:color w:val="000000"/>
                  <w:sz w:val="22"/>
                  <w:szCs w:val="22"/>
                  <w:bdr w:val="none" w:sz="0" w:space="0" w:color="auto"/>
                  <w:lang w:val="es-CL" w:eastAsia="es-CL"/>
                </w:rPr>
                <w:delText>23,0</w:delText>
              </w:r>
            </w:del>
          </w:p>
        </w:tc>
      </w:tr>
      <w:tr w:rsidR="00417A63" w:rsidRPr="008D413D" w:rsidDel="00B560BB" w14:paraId="0A3C3A75" w14:textId="3A6FAFAB" w:rsidTr="00F505E7">
        <w:trPr>
          <w:trHeight w:val="300"/>
          <w:del w:id="2899" w:author="Observatorio 02" w:date="2017-03-14T14:39:00Z"/>
        </w:trPr>
        <w:tc>
          <w:tcPr>
            <w:tcW w:w="1660" w:type="dxa"/>
            <w:tcBorders>
              <w:top w:val="nil"/>
              <w:left w:val="nil"/>
              <w:bottom w:val="nil"/>
              <w:right w:val="nil"/>
            </w:tcBorders>
            <w:shd w:val="clear" w:color="000000" w:fill="FFFFFF"/>
            <w:noWrap/>
            <w:vAlign w:val="bottom"/>
            <w:hideMark/>
          </w:tcPr>
          <w:p w14:paraId="4111BF4A" w14:textId="734E2FE9" w:rsidR="00417A63" w:rsidRPr="00C2714A" w:rsidDel="00B560BB" w:rsidRDefault="00417A63" w:rsidP="00F505E7">
            <w:pPr>
              <w:spacing w:after="0" w:line="276" w:lineRule="auto"/>
              <w:rPr>
                <w:del w:id="2900" w:author="Observatorio 02" w:date="2017-03-14T14:39:00Z"/>
                <w:rFonts w:eastAsia="Times New Roman"/>
                <w:color w:val="000000"/>
                <w:sz w:val="22"/>
                <w:szCs w:val="22"/>
                <w:bdr w:val="none" w:sz="0" w:space="0" w:color="auto"/>
                <w:lang w:val="es-CL" w:eastAsia="es-CL"/>
              </w:rPr>
            </w:pPr>
            <w:del w:id="2901" w:author="Observatorio 02" w:date="2017-03-14T14:39:00Z">
              <w:r w:rsidRPr="00C2714A" w:rsidDel="00B560BB">
                <w:rPr>
                  <w:rFonts w:eastAsia="Times New Roman"/>
                  <w:color w:val="000000"/>
                  <w:sz w:val="22"/>
                  <w:szCs w:val="22"/>
                  <w:bdr w:val="none" w:sz="0" w:space="0" w:color="auto"/>
                  <w:lang w:val="es-CL" w:eastAsia="es-CL"/>
                </w:rPr>
                <w:delText>Entre 45 y 54</w:delText>
              </w:r>
            </w:del>
          </w:p>
        </w:tc>
        <w:tc>
          <w:tcPr>
            <w:tcW w:w="1500" w:type="dxa"/>
            <w:tcBorders>
              <w:top w:val="nil"/>
              <w:left w:val="nil"/>
              <w:bottom w:val="nil"/>
              <w:right w:val="nil"/>
            </w:tcBorders>
            <w:shd w:val="clear" w:color="000000" w:fill="FFFFFF"/>
            <w:noWrap/>
            <w:vAlign w:val="bottom"/>
            <w:hideMark/>
          </w:tcPr>
          <w:p w14:paraId="60E44F60" w14:textId="1990F6CE" w:rsidR="00417A63" w:rsidRPr="00C2714A" w:rsidDel="00B560BB" w:rsidRDefault="00417A63" w:rsidP="00F505E7">
            <w:pPr>
              <w:spacing w:after="0" w:line="276" w:lineRule="auto"/>
              <w:jc w:val="center"/>
              <w:rPr>
                <w:del w:id="2902" w:author="Observatorio 02" w:date="2017-03-14T14:39:00Z"/>
                <w:rFonts w:eastAsia="Times New Roman"/>
                <w:color w:val="000000"/>
                <w:sz w:val="22"/>
                <w:szCs w:val="22"/>
                <w:bdr w:val="none" w:sz="0" w:space="0" w:color="auto"/>
                <w:lang w:val="es-CL" w:eastAsia="es-CL"/>
              </w:rPr>
            </w:pPr>
            <w:del w:id="2903" w:author="Observatorio 02" w:date="2017-03-14T14:39:00Z">
              <w:r w:rsidRPr="00C2714A" w:rsidDel="00B560BB">
                <w:rPr>
                  <w:rFonts w:eastAsia="Times New Roman"/>
                  <w:color w:val="000000"/>
                  <w:sz w:val="22"/>
                  <w:szCs w:val="22"/>
                  <w:bdr w:val="none" w:sz="0" w:space="0" w:color="auto"/>
                  <w:lang w:val="es-CL" w:eastAsia="es-CL"/>
                </w:rPr>
                <w:delText>24,1</w:delText>
              </w:r>
            </w:del>
          </w:p>
        </w:tc>
        <w:tc>
          <w:tcPr>
            <w:tcW w:w="1500" w:type="dxa"/>
            <w:tcBorders>
              <w:top w:val="nil"/>
              <w:left w:val="nil"/>
              <w:bottom w:val="nil"/>
              <w:right w:val="nil"/>
            </w:tcBorders>
            <w:shd w:val="clear" w:color="000000" w:fill="FFFFFF"/>
            <w:noWrap/>
            <w:vAlign w:val="bottom"/>
            <w:hideMark/>
          </w:tcPr>
          <w:p w14:paraId="31C5F962" w14:textId="69590BBC" w:rsidR="00417A63" w:rsidRPr="00C2714A" w:rsidDel="00B560BB" w:rsidRDefault="00417A63" w:rsidP="00F505E7">
            <w:pPr>
              <w:spacing w:after="0" w:line="276" w:lineRule="auto"/>
              <w:jc w:val="center"/>
              <w:rPr>
                <w:del w:id="2904" w:author="Observatorio 02" w:date="2017-03-14T14:39:00Z"/>
                <w:rFonts w:eastAsia="Times New Roman"/>
                <w:color w:val="000000"/>
                <w:sz w:val="22"/>
                <w:szCs w:val="22"/>
                <w:bdr w:val="none" w:sz="0" w:space="0" w:color="auto"/>
                <w:lang w:val="es-CL" w:eastAsia="es-CL"/>
              </w:rPr>
            </w:pPr>
            <w:del w:id="2905" w:author="Observatorio 02" w:date="2017-03-14T14:39:00Z">
              <w:r w:rsidRPr="00C2714A" w:rsidDel="00B560BB">
                <w:rPr>
                  <w:rFonts w:eastAsia="Times New Roman"/>
                  <w:color w:val="000000"/>
                  <w:sz w:val="22"/>
                  <w:szCs w:val="22"/>
                  <w:bdr w:val="none" w:sz="0" w:space="0" w:color="auto"/>
                  <w:lang w:val="es-CL" w:eastAsia="es-CL"/>
                </w:rPr>
                <w:delText>1,7</w:delText>
              </w:r>
            </w:del>
          </w:p>
        </w:tc>
        <w:tc>
          <w:tcPr>
            <w:tcW w:w="1500" w:type="dxa"/>
            <w:tcBorders>
              <w:top w:val="nil"/>
              <w:left w:val="nil"/>
              <w:bottom w:val="nil"/>
              <w:right w:val="nil"/>
            </w:tcBorders>
            <w:shd w:val="clear" w:color="000000" w:fill="FFFFFF"/>
            <w:noWrap/>
            <w:vAlign w:val="bottom"/>
            <w:hideMark/>
          </w:tcPr>
          <w:p w14:paraId="12FCE079" w14:textId="18240F67" w:rsidR="00417A63" w:rsidRPr="00C2714A" w:rsidDel="00B560BB" w:rsidRDefault="00417A63" w:rsidP="00F505E7">
            <w:pPr>
              <w:spacing w:after="0" w:line="276" w:lineRule="auto"/>
              <w:jc w:val="center"/>
              <w:rPr>
                <w:del w:id="2906" w:author="Observatorio 02" w:date="2017-03-14T14:39:00Z"/>
                <w:rFonts w:eastAsia="Times New Roman"/>
                <w:color w:val="000000"/>
                <w:sz w:val="22"/>
                <w:szCs w:val="22"/>
                <w:bdr w:val="none" w:sz="0" w:space="0" w:color="auto"/>
                <w:lang w:val="es-CL" w:eastAsia="es-CL"/>
              </w:rPr>
            </w:pPr>
            <w:del w:id="2907" w:author="Observatorio 02" w:date="2017-03-14T14:39:00Z">
              <w:r w:rsidRPr="00C2714A" w:rsidDel="00B560BB">
                <w:rPr>
                  <w:rFonts w:eastAsia="Times New Roman"/>
                  <w:color w:val="000000"/>
                  <w:sz w:val="22"/>
                  <w:szCs w:val="22"/>
                  <w:bdr w:val="none" w:sz="0" w:space="0" w:color="auto"/>
                  <w:lang w:val="es-CL" w:eastAsia="es-CL"/>
                </w:rPr>
                <w:delText>25,8</w:delText>
              </w:r>
            </w:del>
          </w:p>
        </w:tc>
      </w:tr>
      <w:tr w:rsidR="00417A63" w:rsidRPr="008D413D" w:rsidDel="00B560BB" w14:paraId="018C7381" w14:textId="38CDCDD3" w:rsidTr="00F505E7">
        <w:trPr>
          <w:trHeight w:val="300"/>
          <w:del w:id="2908" w:author="Observatorio 02" w:date="2017-03-14T14:39:00Z"/>
        </w:trPr>
        <w:tc>
          <w:tcPr>
            <w:tcW w:w="1660" w:type="dxa"/>
            <w:tcBorders>
              <w:top w:val="nil"/>
              <w:left w:val="nil"/>
              <w:bottom w:val="nil"/>
              <w:right w:val="nil"/>
            </w:tcBorders>
            <w:shd w:val="clear" w:color="000000" w:fill="FFFFFF"/>
            <w:noWrap/>
            <w:vAlign w:val="bottom"/>
            <w:hideMark/>
          </w:tcPr>
          <w:p w14:paraId="439B4C55" w14:textId="69B3175F" w:rsidR="00417A63" w:rsidRPr="00C2714A" w:rsidDel="00B560BB" w:rsidRDefault="00417A63" w:rsidP="00F505E7">
            <w:pPr>
              <w:spacing w:after="0" w:line="276" w:lineRule="auto"/>
              <w:rPr>
                <w:del w:id="2909" w:author="Observatorio 02" w:date="2017-03-14T14:39:00Z"/>
                <w:rFonts w:eastAsia="Times New Roman"/>
                <w:color w:val="000000"/>
                <w:sz w:val="22"/>
                <w:szCs w:val="22"/>
                <w:bdr w:val="none" w:sz="0" w:space="0" w:color="auto"/>
                <w:lang w:val="es-CL" w:eastAsia="es-CL"/>
              </w:rPr>
            </w:pPr>
            <w:del w:id="2910" w:author="Observatorio 02" w:date="2017-03-14T14:39:00Z">
              <w:r w:rsidRPr="00C2714A" w:rsidDel="00B560BB">
                <w:rPr>
                  <w:rFonts w:eastAsia="Times New Roman"/>
                  <w:color w:val="000000"/>
                  <w:sz w:val="22"/>
                  <w:szCs w:val="22"/>
                  <w:bdr w:val="none" w:sz="0" w:space="0" w:color="auto"/>
                  <w:lang w:val="es-CL" w:eastAsia="es-CL"/>
                </w:rPr>
                <w:delText>Entre 55 y 64</w:delText>
              </w:r>
            </w:del>
          </w:p>
        </w:tc>
        <w:tc>
          <w:tcPr>
            <w:tcW w:w="1500" w:type="dxa"/>
            <w:tcBorders>
              <w:top w:val="nil"/>
              <w:left w:val="nil"/>
              <w:bottom w:val="nil"/>
              <w:right w:val="nil"/>
            </w:tcBorders>
            <w:shd w:val="clear" w:color="000000" w:fill="FFFFFF"/>
            <w:noWrap/>
            <w:vAlign w:val="bottom"/>
            <w:hideMark/>
          </w:tcPr>
          <w:p w14:paraId="37CC2AB4" w14:textId="16949911" w:rsidR="00417A63" w:rsidRPr="00C2714A" w:rsidDel="00B560BB" w:rsidRDefault="00417A63" w:rsidP="00F505E7">
            <w:pPr>
              <w:spacing w:after="0" w:line="276" w:lineRule="auto"/>
              <w:jc w:val="center"/>
              <w:rPr>
                <w:del w:id="2911" w:author="Observatorio 02" w:date="2017-03-14T14:39:00Z"/>
                <w:rFonts w:eastAsia="Times New Roman"/>
                <w:color w:val="000000"/>
                <w:sz w:val="22"/>
                <w:szCs w:val="22"/>
                <w:bdr w:val="none" w:sz="0" w:space="0" w:color="auto"/>
                <w:lang w:val="es-CL" w:eastAsia="es-CL"/>
              </w:rPr>
            </w:pPr>
            <w:del w:id="2912" w:author="Observatorio 02" w:date="2017-03-14T14:39:00Z">
              <w:r w:rsidRPr="00C2714A" w:rsidDel="00B560BB">
                <w:rPr>
                  <w:rFonts w:eastAsia="Times New Roman"/>
                  <w:color w:val="000000"/>
                  <w:sz w:val="22"/>
                  <w:szCs w:val="22"/>
                  <w:bdr w:val="none" w:sz="0" w:space="0" w:color="auto"/>
                  <w:lang w:val="es-CL" w:eastAsia="es-CL"/>
                </w:rPr>
                <w:delText>15,7</w:delText>
              </w:r>
            </w:del>
          </w:p>
        </w:tc>
        <w:tc>
          <w:tcPr>
            <w:tcW w:w="1500" w:type="dxa"/>
            <w:tcBorders>
              <w:top w:val="nil"/>
              <w:left w:val="nil"/>
              <w:bottom w:val="nil"/>
              <w:right w:val="nil"/>
            </w:tcBorders>
            <w:shd w:val="clear" w:color="000000" w:fill="FFFFFF"/>
            <w:noWrap/>
            <w:vAlign w:val="bottom"/>
            <w:hideMark/>
          </w:tcPr>
          <w:p w14:paraId="2E8EFC5B" w14:textId="5DC0D6D3" w:rsidR="00417A63" w:rsidRPr="00C2714A" w:rsidDel="00B560BB" w:rsidRDefault="00417A63" w:rsidP="00F505E7">
            <w:pPr>
              <w:spacing w:after="0" w:line="276" w:lineRule="auto"/>
              <w:jc w:val="center"/>
              <w:rPr>
                <w:del w:id="2913" w:author="Observatorio 02" w:date="2017-03-14T14:39:00Z"/>
                <w:rFonts w:eastAsia="Times New Roman"/>
                <w:color w:val="000000"/>
                <w:sz w:val="22"/>
                <w:szCs w:val="22"/>
                <w:bdr w:val="none" w:sz="0" w:space="0" w:color="auto"/>
                <w:lang w:val="es-CL" w:eastAsia="es-CL"/>
              </w:rPr>
            </w:pPr>
            <w:del w:id="2914" w:author="Observatorio 02" w:date="2017-03-14T14:39:00Z">
              <w:r w:rsidRPr="00C2714A" w:rsidDel="00B560BB">
                <w:rPr>
                  <w:rFonts w:eastAsia="Times New Roman"/>
                  <w:color w:val="000000"/>
                  <w:sz w:val="22"/>
                  <w:szCs w:val="22"/>
                  <w:bdr w:val="none" w:sz="0" w:space="0" w:color="auto"/>
                  <w:lang w:val="es-CL" w:eastAsia="es-CL"/>
                </w:rPr>
                <w:delText>0,5</w:delText>
              </w:r>
            </w:del>
          </w:p>
        </w:tc>
        <w:tc>
          <w:tcPr>
            <w:tcW w:w="1500" w:type="dxa"/>
            <w:tcBorders>
              <w:top w:val="nil"/>
              <w:left w:val="nil"/>
              <w:bottom w:val="nil"/>
              <w:right w:val="nil"/>
            </w:tcBorders>
            <w:shd w:val="clear" w:color="000000" w:fill="FFFFFF"/>
            <w:noWrap/>
            <w:vAlign w:val="bottom"/>
            <w:hideMark/>
          </w:tcPr>
          <w:p w14:paraId="3E73F50B" w14:textId="49FE3897" w:rsidR="00417A63" w:rsidRPr="00C2714A" w:rsidDel="00B560BB" w:rsidRDefault="00417A63" w:rsidP="00F505E7">
            <w:pPr>
              <w:spacing w:after="0" w:line="276" w:lineRule="auto"/>
              <w:jc w:val="center"/>
              <w:rPr>
                <w:del w:id="2915" w:author="Observatorio 02" w:date="2017-03-14T14:39:00Z"/>
                <w:rFonts w:eastAsia="Times New Roman"/>
                <w:color w:val="000000"/>
                <w:sz w:val="22"/>
                <w:szCs w:val="22"/>
                <w:bdr w:val="none" w:sz="0" w:space="0" w:color="auto"/>
                <w:lang w:val="es-CL" w:eastAsia="es-CL"/>
              </w:rPr>
            </w:pPr>
            <w:del w:id="2916" w:author="Observatorio 02" w:date="2017-03-14T14:39:00Z">
              <w:r w:rsidRPr="00C2714A" w:rsidDel="00B560BB">
                <w:rPr>
                  <w:rFonts w:eastAsia="Times New Roman"/>
                  <w:color w:val="000000"/>
                  <w:sz w:val="22"/>
                  <w:szCs w:val="22"/>
                  <w:bdr w:val="none" w:sz="0" w:space="0" w:color="auto"/>
                  <w:lang w:val="es-CL" w:eastAsia="es-CL"/>
                </w:rPr>
                <w:delText>16,3</w:delText>
              </w:r>
            </w:del>
          </w:p>
        </w:tc>
      </w:tr>
      <w:tr w:rsidR="00417A63" w:rsidRPr="008D413D" w:rsidDel="00B560BB" w14:paraId="23BADB56" w14:textId="01527198" w:rsidTr="00F505E7">
        <w:trPr>
          <w:trHeight w:val="300"/>
          <w:del w:id="2917" w:author="Observatorio 02" w:date="2017-03-14T14:39:00Z"/>
        </w:trPr>
        <w:tc>
          <w:tcPr>
            <w:tcW w:w="1660" w:type="dxa"/>
            <w:tcBorders>
              <w:top w:val="nil"/>
              <w:left w:val="nil"/>
              <w:bottom w:val="single" w:sz="4" w:space="0" w:color="auto"/>
              <w:right w:val="nil"/>
            </w:tcBorders>
            <w:shd w:val="clear" w:color="000000" w:fill="FFFFFF"/>
            <w:noWrap/>
            <w:vAlign w:val="bottom"/>
            <w:hideMark/>
          </w:tcPr>
          <w:p w14:paraId="0437BA70" w14:textId="4A5DF0BE" w:rsidR="00417A63" w:rsidRPr="00C2714A" w:rsidDel="00B560BB" w:rsidRDefault="00417A63" w:rsidP="00F505E7">
            <w:pPr>
              <w:spacing w:after="0" w:line="276" w:lineRule="auto"/>
              <w:rPr>
                <w:del w:id="2918" w:author="Observatorio 02" w:date="2017-03-14T14:39:00Z"/>
                <w:rFonts w:eastAsia="Times New Roman"/>
                <w:color w:val="000000"/>
                <w:sz w:val="22"/>
                <w:szCs w:val="22"/>
                <w:bdr w:val="none" w:sz="0" w:space="0" w:color="auto"/>
                <w:lang w:val="es-CL" w:eastAsia="es-CL"/>
              </w:rPr>
            </w:pPr>
            <w:del w:id="2919" w:author="Observatorio 02" w:date="2017-03-14T14:39:00Z">
              <w:r w:rsidRPr="00C2714A" w:rsidDel="00B560BB">
                <w:rPr>
                  <w:rFonts w:eastAsia="Times New Roman"/>
                  <w:color w:val="000000"/>
                  <w:sz w:val="22"/>
                  <w:szCs w:val="22"/>
                  <w:bdr w:val="none" w:sz="0" w:space="0" w:color="auto"/>
                  <w:lang w:val="es-CL" w:eastAsia="es-CL"/>
                </w:rPr>
                <w:delText>65 y más</w:delText>
              </w:r>
            </w:del>
          </w:p>
        </w:tc>
        <w:tc>
          <w:tcPr>
            <w:tcW w:w="1500" w:type="dxa"/>
            <w:tcBorders>
              <w:top w:val="nil"/>
              <w:left w:val="nil"/>
              <w:bottom w:val="single" w:sz="4" w:space="0" w:color="auto"/>
              <w:right w:val="nil"/>
            </w:tcBorders>
            <w:shd w:val="clear" w:color="000000" w:fill="FFFFFF"/>
            <w:noWrap/>
            <w:vAlign w:val="bottom"/>
            <w:hideMark/>
          </w:tcPr>
          <w:p w14:paraId="68F8125C" w14:textId="10E981BE" w:rsidR="00417A63" w:rsidRPr="00C2714A" w:rsidDel="00B560BB" w:rsidRDefault="00417A63" w:rsidP="00F505E7">
            <w:pPr>
              <w:spacing w:after="0" w:line="276" w:lineRule="auto"/>
              <w:jc w:val="center"/>
              <w:rPr>
                <w:del w:id="2920" w:author="Observatorio 02" w:date="2017-03-14T14:39:00Z"/>
                <w:rFonts w:eastAsia="Times New Roman"/>
                <w:color w:val="000000"/>
                <w:sz w:val="22"/>
                <w:szCs w:val="22"/>
                <w:bdr w:val="none" w:sz="0" w:space="0" w:color="auto"/>
                <w:lang w:val="es-CL" w:eastAsia="es-CL"/>
              </w:rPr>
            </w:pPr>
            <w:del w:id="2921" w:author="Observatorio 02" w:date="2017-03-14T14:39:00Z">
              <w:r w:rsidRPr="00C2714A" w:rsidDel="00B560BB">
                <w:rPr>
                  <w:rFonts w:eastAsia="Times New Roman"/>
                  <w:color w:val="000000"/>
                  <w:sz w:val="22"/>
                  <w:szCs w:val="22"/>
                  <w:bdr w:val="none" w:sz="0" w:space="0" w:color="auto"/>
                  <w:lang w:val="es-CL" w:eastAsia="es-CL"/>
                </w:rPr>
                <w:delText>5,6</w:delText>
              </w:r>
            </w:del>
          </w:p>
        </w:tc>
        <w:tc>
          <w:tcPr>
            <w:tcW w:w="1500" w:type="dxa"/>
            <w:tcBorders>
              <w:top w:val="nil"/>
              <w:left w:val="nil"/>
              <w:bottom w:val="single" w:sz="4" w:space="0" w:color="auto"/>
              <w:right w:val="nil"/>
            </w:tcBorders>
            <w:shd w:val="clear" w:color="000000" w:fill="FFFFFF"/>
            <w:noWrap/>
            <w:vAlign w:val="bottom"/>
            <w:hideMark/>
          </w:tcPr>
          <w:p w14:paraId="0FE53730" w14:textId="69230BE5" w:rsidR="00417A63" w:rsidRPr="00C2714A" w:rsidDel="00B560BB" w:rsidRDefault="00417A63" w:rsidP="00F505E7">
            <w:pPr>
              <w:spacing w:after="0" w:line="276" w:lineRule="auto"/>
              <w:jc w:val="center"/>
              <w:rPr>
                <w:del w:id="2922" w:author="Observatorio 02" w:date="2017-03-14T14:39:00Z"/>
                <w:rFonts w:eastAsia="Times New Roman"/>
                <w:color w:val="000000"/>
                <w:sz w:val="22"/>
                <w:szCs w:val="22"/>
                <w:bdr w:val="none" w:sz="0" w:space="0" w:color="auto"/>
                <w:lang w:val="es-CL" w:eastAsia="es-CL"/>
              </w:rPr>
            </w:pPr>
            <w:del w:id="2923" w:author="Observatorio 02" w:date="2017-03-14T14:39:00Z">
              <w:r w:rsidRPr="00C2714A" w:rsidDel="00B560BB">
                <w:rPr>
                  <w:rFonts w:eastAsia="Times New Roman"/>
                  <w:color w:val="000000"/>
                  <w:sz w:val="22"/>
                  <w:szCs w:val="22"/>
                  <w:bdr w:val="none" w:sz="0" w:space="0" w:color="auto"/>
                  <w:lang w:val="es-CL" w:eastAsia="es-CL"/>
                </w:rPr>
                <w:delText>0,0</w:delText>
              </w:r>
            </w:del>
          </w:p>
        </w:tc>
        <w:tc>
          <w:tcPr>
            <w:tcW w:w="1500" w:type="dxa"/>
            <w:tcBorders>
              <w:top w:val="nil"/>
              <w:left w:val="nil"/>
              <w:bottom w:val="single" w:sz="4" w:space="0" w:color="auto"/>
              <w:right w:val="nil"/>
            </w:tcBorders>
            <w:shd w:val="clear" w:color="000000" w:fill="FFFFFF"/>
            <w:noWrap/>
            <w:vAlign w:val="bottom"/>
            <w:hideMark/>
          </w:tcPr>
          <w:p w14:paraId="6782E5E8" w14:textId="1FA7BEE1" w:rsidR="00417A63" w:rsidRPr="00C2714A" w:rsidDel="00B560BB" w:rsidRDefault="00417A63" w:rsidP="00F505E7">
            <w:pPr>
              <w:spacing w:after="0" w:line="276" w:lineRule="auto"/>
              <w:jc w:val="center"/>
              <w:rPr>
                <w:del w:id="2924" w:author="Observatorio 02" w:date="2017-03-14T14:39:00Z"/>
                <w:rFonts w:eastAsia="Times New Roman"/>
                <w:color w:val="000000"/>
                <w:sz w:val="22"/>
                <w:szCs w:val="22"/>
                <w:bdr w:val="none" w:sz="0" w:space="0" w:color="auto"/>
                <w:lang w:val="es-CL" w:eastAsia="es-CL"/>
              </w:rPr>
            </w:pPr>
            <w:del w:id="2925" w:author="Observatorio 02" w:date="2017-03-14T14:39:00Z">
              <w:r w:rsidRPr="00C2714A" w:rsidDel="00B560BB">
                <w:rPr>
                  <w:rFonts w:eastAsia="Times New Roman"/>
                  <w:color w:val="000000"/>
                  <w:sz w:val="22"/>
                  <w:szCs w:val="22"/>
                  <w:bdr w:val="none" w:sz="0" w:space="0" w:color="auto"/>
                  <w:lang w:val="es-CL" w:eastAsia="es-CL"/>
                </w:rPr>
                <w:delText>5,7</w:delText>
              </w:r>
            </w:del>
          </w:p>
        </w:tc>
      </w:tr>
      <w:tr w:rsidR="00417A63" w:rsidRPr="008D413D" w:rsidDel="00B560BB" w14:paraId="60971274" w14:textId="0EDE18D1" w:rsidTr="00F505E7">
        <w:trPr>
          <w:trHeight w:val="315"/>
          <w:del w:id="2926" w:author="Observatorio 02" w:date="2017-03-14T14:39:00Z"/>
        </w:trPr>
        <w:tc>
          <w:tcPr>
            <w:tcW w:w="1660" w:type="dxa"/>
            <w:tcBorders>
              <w:top w:val="nil"/>
              <w:left w:val="nil"/>
              <w:bottom w:val="single" w:sz="8" w:space="0" w:color="auto"/>
              <w:right w:val="nil"/>
            </w:tcBorders>
            <w:shd w:val="clear" w:color="000000" w:fill="FFFFFF"/>
            <w:noWrap/>
            <w:vAlign w:val="bottom"/>
            <w:hideMark/>
          </w:tcPr>
          <w:p w14:paraId="527D34DA" w14:textId="52DC8782" w:rsidR="00417A63" w:rsidRPr="00C2714A" w:rsidDel="00B560BB" w:rsidRDefault="00417A63" w:rsidP="00F505E7">
            <w:pPr>
              <w:spacing w:after="0" w:line="276" w:lineRule="auto"/>
              <w:rPr>
                <w:del w:id="2927" w:author="Observatorio 02" w:date="2017-03-14T14:39:00Z"/>
                <w:rFonts w:eastAsia="Times New Roman"/>
                <w:color w:val="000000"/>
                <w:sz w:val="22"/>
                <w:szCs w:val="22"/>
                <w:bdr w:val="none" w:sz="0" w:space="0" w:color="auto"/>
                <w:lang w:val="es-CL" w:eastAsia="es-CL"/>
              </w:rPr>
            </w:pPr>
            <w:del w:id="2928" w:author="Observatorio 02" w:date="2017-03-14T14:39:00Z">
              <w:r w:rsidRPr="00C2714A" w:rsidDel="00B560BB">
                <w:rPr>
                  <w:rFonts w:eastAsia="Times New Roman"/>
                  <w:color w:val="000000"/>
                  <w:sz w:val="22"/>
                  <w:szCs w:val="22"/>
                  <w:bdr w:val="none" w:sz="0" w:space="0" w:color="auto"/>
                  <w:lang w:val="es-CL" w:eastAsia="es-CL"/>
                </w:rPr>
                <w:delText>Total</w:delText>
              </w:r>
            </w:del>
          </w:p>
        </w:tc>
        <w:tc>
          <w:tcPr>
            <w:tcW w:w="1500" w:type="dxa"/>
            <w:tcBorders>
              <w:top w:val="nil"/>
              <w:left w:val="nil"/>
              <w:bottom w:val="single" w:sz="8" w:space="0" w:color="auto"/>
              <w:right w:val="nil"/>
            </w:tcBorders>
            <w:shd w:val="clear" w:color="000000" w:fill="FFFFFF"/>
            <w:noWrap/>
            <w:vAlign w:val="bottom"/>
            <w:hideMark/>
          </w:tcPr>
          <w:p w14:paraId="28617B65" w14:textId="714759A8" w:rsidR="00417A63" w:rsidRPr="00C2714A" w:rsidDel="00B560BB" w:rsidRDefault="00417A63" w:rsidP="00F505E7">
            <w:pPr>
              <w:spacing w:after="0" w:line="276" w:lineRule="auto"/>
              <w:jc w:val="center"/>
              <w:rPr>
                <w:del w:id="2929" w:author="Observatorio 02" w:date="2017-03-14T14:39:00Z"/>
                <w:rFonts w:eastAsia="Times New Roman"/>
                <w:color w:val="000000"/>
                <w:sz w:val="22"/>
                <w:szCs w:val="22"/>
                <w:bdr w:val="none" w:sz="0" w:space="0" w:color="auto"/>
                <w:lang w:val="es-CL" w:eastAsia="es-CL"/>
              </w:rPr>
            </w:pPr>
            <w:del w:id="2930" w:author="Observatorio 02" w:date="2017-03-14T14:39:00Z">
              <w:r w:rsidRPr="00C2714A" w:rsidDel="00B560BB">
                <w:rPr>
                  <w:rFonts w:eastAsia="Times New Roman"/>
                  <w:color w:val="000000"/>
                  <w:sz w:val="22"/>
                  <w:szCs w:val="22"/>
                  <w:bdr w:val="none" w:sz="0" w:space="0" w:color="auto"/>
                  <w:lang w:val="es-CL" w:eastAsia="es-CL"/>
                </w:rPr>
                <w:delText>93,3</w:delText>
              </w:r>
            </w:del>
          </w:p>
        </w:tc>
        <w:tc>
          <w:tcPr>
            <w:tcW w:w="1500" w:type="dxa"/>
            <w:tcBorders>
              <w:top w:val="nil"/>
              <w:left w:val="nil"/>
              <w:bottom w:val="single" w:sz="8" w:space="0" w:color="auto"/>
              <w:right w:val="nil"/>
            </w:tcBorders>
            <w:shd w:val="clear" w:color="000000" w:fill="FFFFFF"/>
            <w:noWrap/>
            <w:vAlign w:val="bottom"/>
            <w:hideMark/>
          </w:tcPr>
          <w:p w14:paraId="3EC79042" w14:textId="59478468" w:rsidR="00417A63" w:rsidRPr="00C2714A" w:rsidDel="00B560BB" w:rsidRDefault="00417A63" w:rsidP="00F505E7">
            <w:pPr>
              <w:spacing w:after="0" w:line="276" w:lineRule="auto"/>
              <w:jc w:val="center"/>
              <w:rPr>
                <w:del w:id="2931" w:author="Observatorio 02" w:date="2017-03-14T14:39:00Z"/>
                <w:rFonts w:eastAsia="Times New Roman"/>
                <w:color w:val="000000"/>
                <w:sz w:val="22"/>
                <w:szCs w:val="22"/>
                <w:bdr w:val="none" w:sz="0" w:space="0" w:color="auto"/>
                <w:lang w:val="es-CL" w:eastAsia="es-CL"/>
              </w:rPr>
            </w:pPr>
            <w:del w:id="2932" w:author="Observatorio 02" w:date="2017-03-14T14:39:00Z">
              <w:r w:rsidRPr="00C2714A" w:rsidDel="00B560BB">
                <w:rPr>
                  <w:rFonts w:eastAsia="Times New Roman"/>
                  <w:color w:val="000000"/>
                  <w:sz w:val="22"/>
                  <w:szCs w:val="22"/>
                  <w:bdr w:val="none" w:sz="0" w:space="0" w:color="auto"/>
                  <w:lang w:val="es-CL" w:eastAsia="es-CL"/>
                </w:rPr>
                <w:delText>6,7</w:delText>
              </w:r>
            </w:del>
          </w:p>
        </w:tc>
        <w:tc>
          <w:tcPr>
            <w:tcW w:w="1500" w:type="dxa"/>
            <w:tcBorders>
              <w:top w:val="nil"/>
              <w:left w:val="nil"/>
              <w:bottom w:val="single" w:sz="8" w:space="0" w:color="auto"/>
              <w:right w:val="nil"/>
            </w:tcBorders>
            <w:shd w:val="clear" w:color="000000" w:fill="FFFFFF"/>
            <w:noWrap/>
            <w:vAlign w:val="bottom"/>
            <w:hideMark/>
          </w:tcPr>
          <w:p w14:paraId="08F60128" w14:textId="27AF65B8" w:rsidR="00417A63" w:rsidRPr="00C2714A" w:rsidDel="00B560BB" w:rsidRDefault="00417A63" w:rsidP="00F505E7">
            <w:pPr>
              <w:spacing w:after="0" w:line="276" w:lineRule="auto"/>
              <w:jc w:val="center"/>
              <w:rPr>
                <w:del w:id="2933" w:author="Observatorio 02" w:date="2017-03-14T14:39:00Z"/>
                <w:rFonts w:eastAsia="Times New Roman"/>
                <w:color w:val="000000"/>
                <w:sz w:val="22"/>
                <w:szCs w:val="22"/>
                <w:bdr w:val="none" w:sz="0" w:space="0" w:color="auto"/>
                <w:lang w:val="es-CL" w:eastAsia="es-CL"/>
              </w:rPr>
            </w:pPr>
            <w:del w:id="2934" w:author="Observatorio 02" w:date="2017-03-14T14:39:00Z">
              <w:r w:rsidRPr="00C2714A" w:rsidDel="00B560BB">
                <w:rPr>
                  <w:rFonts w:eastAsia="Times New Roman"/>
                  <w:color w:val="000000"/>
                  <w:sz w:val="22"/>
                  <w:szCs w:val="22"/>
                  <w:bdr w:val="none" w:sz="0" w:space="0" w:color="auto"/>
                  <w:lang w:val="es-CL" w:eastAsia="es-CL"/>
                </w:rPr>
                <w:delText>100,0</w:delText>
              </w:r>
            </w:del>
          </w:p>
        </w:tc>
      </w:tr>
    </w:tbl>
    <w:p w14:paraId="4EA237F0" w14:textId="64A2438A" w:rsidR="00B560BB" w:rsidRPr="00C2714A" w:rsidDel="00B560BB" w:rsidRDefault="00B560BB" w:rsidP="00B560BB">
      <w:pPr>
        <w:spacing w:after="0" w:line="276" w:lineRule="auto"/>
        <w:jc w:val="both"/>
        <w:rPr>
          <w:del w:id="2935" w:author="Observatorio 02" w:date="2017-03-14T14:39:00Z"/>
          <w:moveTo w:id="2936" w:author="Observatorio 02" w:date="2017-03-14T14:39:00Z"/>
          <w:rFonts w:eastAsia="Times New Roman"/>
          <w:b/>
          <w:bCs/>
          <w:color w:val="323E4F" w:themeColor="text2" w:themeShade="BF"/>
          <w:bdr w:val="none" w:sz="0" w:space="0" w:color="auto"/>
          <w:lang w:val="es-CL" w:eastAsia="es-CL"/>
          <w:rPrChange w:id="2937" w:author="Observatorio 02" w:date="2017-03-23T14:31:00Z">
            <w:rPr>
              <w:del w:id="2938" w:author="Observatorio 02" w:date="2017-03-14T14:39:00Z"/>
              <w:moveTo w:id="2939" w:author="Observatorio 02" w:date="2017-03-14T14:39:00Z"/>
              <w:rFonts w:eastAsia="Times New Roman"/>
              <w:b/>
              <w:bCs/>
              <w:color w:val="203764"/>
              <w:bdr w:val="none" w:sz="0" w:space="0" w:color="auto"/>
              <w:lang w:val="es-CL" w:eastAsia="es-CL"/>
            </w:rPr>
          </w:rPrChange>
        </w:rPr>
      </w:pPr>
      <w:moveToRangeStart w:id="2940" w:author="Observatorio 02" w:date="2017-03-14T14:39:00Z" w:name="move477265683"/>
      <w:moveTo w:id="2941" w:author="Observatorio 02" w:date="2017-03-14T14:39:00Z">
        <w:r w:rsidRPr="00C2714A">
          <w:rPr>
            <w:rFonts w:eastAsia="Times New Roman"/>
            <w:b/>
            <w:bCs/>
            <w:color w:val="323E4F" w:themeColor="text2" w:themeShade="BF"/>
            <w:bdr w:val="none" w:sz="0" w:space="0" w:color="auto"/>
            <w:lang w:val="es-CL" w:eastAsia="es-CL"/>
            <w:rPrChange w:id="2942" w:author="Observatorio 02" w:date="2017-03-23T14:31:00Z">
              <w:rPr>
                <w:rFonts w:eastAsia="Times New Roman"/>
                <w:b/>
                <w:bCs/>
                <w:color w:val="203764"/>
                <w:bdr w:val="none" w:sz="0" w:space="0" w:color="auto"/>
                <w:lang w:val="es-CL" w:eastAsia="es-CL"/>
              </w:rPr>
            </w:rPrChange>
          </w:rPr>
          <w:t xml:space="preserve">Cuadro </w:t>
        </w:r>
        <w:del w:id="2943" w:author="Observatorio 02" w:date="2017-03-16T14:26:00Z">
          <w:r w:rsidRPr="00C2714A" w:rsidDel="00681E9E">
            <w:rPr>
              <w:rFonts w:eastAsia="Times New Roman"/>
              <w:b/>
              <w:bCs/>
              <w:color w:val="323E4F" w:themeColor="text2" w:themeShade="BF"/>
              <w:bdr w:val="none" w:sz="0" w:space="0" w:color="auto"/>
              <w:lang w:val="es-CL" w:eastAsia="es-CL"/>
              <w:rPrChange w:id="2944" w:author="Observatorio 02" w:date="2017-03-23T14:31:00Z">
                <w:rPr>
                  <w:rFonts w:eastAsia="Times New Roman"/>
                  <w:b/>
                  <w:bCs/>
                  <w:color w:val="203764"/>
                  <w:bdr w:val="none" w:sz="0" w:space="0" w:color="auto"/>
                  <w:lang w:val="es-CL" w:eastAsia="es-CL"/>
                </w:rPr>
              </w:rPrChange>
            </w:rPr>
            <w:delText>4</w:delText>
          </w:r>
        </w:del>
      </w:moveTo>
      <w:ins w:id="2945" w:author="Observatorio 02" w:date="2017-03-16T14:26:00Z">
        <w:r w:rsidR="00681E9E" w:rsidRPr="00C2714A">
          <w:rPr>
            <w:rFonts w:eastAsia="Times New Roman"/>
            <w:b/>
            <w:bCs/>
            <w:color w:val="323E4F" w:themeColor="text2" w:themeShade="BF"/>
            <w:bdr w:val="none" w:sz="0" w:space="0" w:color="auto"/>
            <w:lang w:val="es-CL" w:eastAsia="es-CL"/>
            <w:rPrChange w:id="2946" w:author="Observatorio 02" w:date="2017-03-23T14:31:00Z">
              <w:rPr>
                <w:rFonts w:eastAsia="Times New Roman"/>
                <w:b/>
                <w:bCs/>
                <w:color w:val="203764"/>
                <w:bdr w:val="none" w:sz="0" w:space="0" w:color="auto"/>
                <w:lang w:val="es-CL" w:eastAsia="es-CL"/>
              </w:rPr>
            </w:rPrChange>
          </w:rPr>
          <w:t>11</w:t>
        </w:r>
      </w:ins>
      <w:moveTo w:id="2947" w:author="Observatorio 02" w:date="2017-03-14T14:39:00Z">
        <w:r w:rsidRPr="00C2714A">
          <w:rPr>
            <w:rFonts w:eastAsia="Times New Roman"/>
            <w:b/>
            <w:bCs/>
            <w:color w:val="323E4F" w:themeColor="text2" w:themeShade="BF"/>
            <w:bdr w:val="none" w:sz="0" w:space="0" w:color="auto"/>
            <w:lang w:val="es-CL" w:eastAsia="es-CL"/>
            <w:rPrChange w:id="2948" w:author="Observatorio 02" w:date="2017-03-23T14:31:00Z">
              <w:rPr>
                <w:rFonts w:eastAsia="Times New Roman"/>
                <w:b/>
                <w:bCs/>
                <w:color w:val="203764"/>
                <w:bdr w:val="none" w:sz="0" w:space="0" w:color="auto"/>
                <w:lang w:val="es-CL" w:eastAsia="es-CL"/>
              </w:rPr>
            </w:rPrChange>
          </w:rPr>
          <w:t>. Ocupados por tramo de edad y sexo, 201</w:t>
        </w:r>
      </w:moveTo>
      <w:ins w:id="2949" w:author="Observatorio 02" w:date="2017-03-14T14:39:00Z">
        <w:r w:rsidR="0005539E" w:rsidRPr="00C2714A">
          <w:rPr>
            <w:rFonts w:eastAsia="Times New Roman"/>
            <w:b/>
            <w:bCs/>
            <w:color w:val="323E4F" w:themeColor="text2" w:themeShade="BF"/>
            <w:bdr w:val="none" w:sz="0" w:space="0" w:color="auto"/>
            <w:lang w:val="es-CL" w:eastAsia="es-CL"/>
            <w:rPrChange w:id="2950" w:author="Observatorio 02" w:date="2017-03-23T14:31:00Z">
              <w:rPr>
                <w:rFonts w:eastAsia="Times New Roman"/>
                <w:b/>
                <w:bCs/>
                <w:color w:val="203764"/>
                <w:bdr w:val="none" w:sz="0" w:space="0" w:color="auto"/>
                <w:lang w:val="es-CL" w:eastAsia="es-CL"/>
              </w:rPr>
            </w:rPrChange>
          </w:rPr>
          <w:t>6</w:t>
        </w:r>
      </w:ins>
      <w:moveTo w:id="2951" w:author="Observatorio 02" w:date="2017-03-14T14:39:00Z">
        <w:del w:id="2952" w:author="Observatorio 02" w:date="2017-03-14T14:39:00Z">
          <w:r w:rsidRPr="00C2714A" w:rsidDel="0005539E">
            <w:rPr>
              <w:rFonts w:eastAsia="Times New Roman"/>
              <w:b/>
              <w:bCs/>
              <w:color w:val="323E4F" w:themeColor="text2" w:themeShade="BF"/>
              <w:bdr w:val="none" w:sz="0" w:space="0" w:color="auto"/>
              <w:lang w:val="es-CL" w:eastAsia="es-CL"/>
              <w:rPrChange w:id="2953" w:author="Observatorio 02" w:date="2017-03-23T14:31:00Z">
                <w:rPr>
                  <w:rFonts w:eastAsia="Times New Roman"/>
                  <w:b/>
                  <w:bCs/>
                  <w:color w:val="203764"/>
                  <w:bdr w:val="none" w:sz="0" w:space="0" w:color="auto"/>
                  <w:lang w:val="es-CL" w:eastAsia="es-CL"/>
                </w:rPr>
              </w:rPrChange>
            </w:rPr>
            <w:delText>5.</w:delText>
          </w:r>
        </w:del>
      </w:moveTo>
    </w:p>
    <w:moveToRangeEnd w:id="2940"/>
    <w:p w14:paraId="2C380D16" w14:textId="77777777" w:rsidR="00B560BB" w:rsidRPr="00C2714A" w:rsidRDefault="00B560BB" w:rsidP="00417A63">
      <w:pPr>
        <w:spacing w:after="0" w:line="276" w:lineRule="auto"/>
        <w:jc w:val="both"/>
        <w:rPr>
          <w:ins w:id="2954" w:author="Observatorio 02" w:date="2017-03-14T14:39:00Z"/>
          <w:rFonts w:eastAsia="Times New Roman"/>
          <w:color w:val="203764"/>
          <w:sz w:val="20"/>
          <w:szCs w:val="20"/>
          <w:bdr w:val="none" w:sz="0" w:space="0" w:color="auto"/>
          <w:lang w:val="es-CL" w:eastAsia="es-CL"/>
        </w:rPr>
      </w:pPr>
    </w:p>
    <w:tbl>
      <w:tblPr>
        <w:tblW w:w="8363" w:type="dxa"/>
        <w:tblCellMar>
          <w:left w:w="70" w:type="dxa"/>
          <w:right w:w="70" w:type="dxa"/>
        </w:tblCellMar>
        <w:tblLook w:val="04A0" w:firstRow="1" w:lastRow="0" w:firstColumn="1" w:lastColumn="0" w:noHBand="0" w:noVBand="1"/>
        <w:tblPrChange w:id="2955" w:author="Observatorio 02" w:date="2017-03-14T14:46:00Z">
          <w:tblPr>
            <w:tblW w:w="6984" w:type="dxa"/>
            <w:tblCellMar>
              <w:left w:w="70" w:type="dxa"/>
              <w:right w:w="70" w:type="dxa"/>
            </w:tblCellMar>
            <w:tblLook w:val="04A0" w:firstRow="1" w:lastRow="0" w:firstColumn="1" w:lastColumn="0" w:noHBand="0" w:noVBand="1"/>
          </w:tblPr>
        </w:tblPrChange>
      </w:tblPr>
      <w:tblGrid>
        <w:gridCol w:w="1463"/>
        <w:gridCol w:w="1365"/>
        <w:gridCol w:w="1225"/>
        <w:gridCol w:w="860"/>
        <w:gridCol w:w="1365"/>
        <w:gridCol w:w="1225"/>
        <w:gridCol w:w="860"/>
        <w:tblGridChange w:id="2956">
          <w:tblGrid>
            <w:gridCol w:w="1222"/>
            <w:gridCol w:w="115"/>
            <w:gridCol w:w="1248"/>
            <w:gridCol w:w="1120"/>
            <w:gridCol w:w="398"/>
            <w:gridCol w:w="387"/>
            <w:gridCol w:w="1248"/>
            <w:gridCol w:w="1120"/>
            <w:gridCol w:w="126"/>
            <w:gridCol w:w="659"/>
          </w:tblGrid>
        </w:tblGridChange>
      </w:tblGrid>
      <w:tr w:rsidR="00B560BB" w:rsidRPr="00C2714A" w14:paraId="11B8E647" w14:textId="77777777" w:rsidTr="00A725F2">
        <w:trPr>
          <w:trHeight w:val="199"/>
          <w:ins w:id="2957" w:author="Observatorio 02" w:date="2017-03-14T14:39:00Z"/>
          <w:trPrChange w:id="2958" w:author="Observatorio 02" w:date="2017-03-14T14:46:00Z">
            <w:trPr>
              <w:gridAfter w:val="0"/>
              <w:trHeight w:val="300"/>
            </w:trPr>
          </w:trPrChange>
        </w:trPr>
        <w:tc>
          <w:tcPr>
            <w:tcW w:w="1463" w:type="dxa"/>
            <w:vMerge w:val="restart"/>
            <w:tcBorders>
              <w:top w:val="single" w:sz="8" w:space="0" w:color="000000"/>
              <w:left w:val="nil"/>
              <w:bottom w:val="single" w:sz="4" w:space="0" w:color="000000"/>
              <w:right w:val="nil"/>
            </w:tcBorders>
            <w:shd w:val="clear" w:color="000000" w:fill="FFFFFF"/>
            <w:noWrap/>
            <w:vAlign w:val="bottom"/>
            <w:hideMark/>
            <w:tcPrChange w:id="2959" w:author="Observatorio 02" w:date="2017-03-14T14:46:00Z">
              <w:tcPr>
                <w:tcW w:w="1222"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9B990F0" w14:textId="77777777" w:rsidR="00B560BB" w:rsidRPr="00C2714A" w:rsidRDefault="00B560BB" w:rsidP="00B560BB">
            <w:pPr>
              <w:spacing w:after="0" w:line="240" w:lineRule="auto"/>
              <w:rPr>
                <w:ins w:id="2960" w:author="Observatorio 02" w:date="2017-03-14T14:39:00Z"/>
                <w:rFonts w:eastAsia="Times New Roman"/>
                <w:sz w:val="22"/>
                <w:szCs w:val="22"/>
                <w:bdr w:val="none" w:sz="0" w:space="0" w:color="auto"/>
                <w:lang w:val="es-CL" w:eastAsia="es-CL"/>
              </w:rPr>
            </w:pPr>
            <w:ins w:id="2961" w:author="Observatorio 02" w:date="2017-03-14T14:39:00Z">
              <w:r w:rsidRPr="00C2714A">
                <w:rPr>
                  <w:rFonts w:eastAsia="Times New Roman"/>
                  <w:sz w:val="22"/>
                  <w:szCs w:val="22"/>
                  <w:bdr w:val="none" w:sz="0" w:space="0" w:color="auto"/>
                  <w:lang w:val="es-CL" w:eastAsia="es-CL"/>
                </w:rPr>
                <w:t>Tramo de edad</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962"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3EFA3DE0" w14:textId="77777777" w:rsidR="00B560BB" w:rsidRPr="00C2714A" w:rsidRDefault="00B560BB" w:rsidP="00B560BB">
            <w:pPr>
              <w:spacing w:after="0" w:line="240" w:lineRule="auto"/>
              <w:jc w:val="center"/>
              <w:rPr>
                <w:ins w:id="2963" w:author="Observatorio 02" w:date="2017-03-14T14:39:00Z"/>
                <w:rFonts w:eastAsia="Times New Roman"/>
                <w:sz w:val="22"/>
                <w:szCs w:val="22"/>
                <w:bdr w:val="none" w:sz="0" w:space="0" w:color="auto"/>
                <w:lang w:val="es-CL" w:eastAsia="es-CL"/>
              </w:rPr>
            </w:pPr>
            <w:ins w:id="2964" w:author="Observatorio 02" w:date="2017-03-14T14:39:00Z">
              <w:r w:rsidRPr="00C2714A">
                <w:rPr>
                  <w:rFonts w:eastAsia="Times New Roman"/>
                  <w:sz w:val="22"/>
                  <w:szCs w:val="22"/>
                  <w:bdr w:val="none" w:sz="0" w:space="0" w:color="auto"/>
                  <w:lang w:val="es-CL" w:eastAsia="es-CL"/>
                </w:rPr>
                <w:t>2010</w:t>
              </w:r>
            </w:ins>
          </w:p>
        </w:tc>
        <w:tc>
          <w:tcPr>
            <w:tcW w:w="3450" w:type="dxa"/>
            <w:gridSpan w:val="3"/>
            <w:tcBorders>
              <w:top w:val="single" w:sz="8" w:space="0" w:color="000000"/>
              <w:left w:val="nil"/>
              <w:bottom w:val="single" w:sz="4" w:space="0" w:color="000000"/>
              <w:right w:val="nil"/>
            </w:tcBorders>
            <w:shd w:val="clear" w:color="000000" w:fill="FFFFFF"/>
            <w:noWrap/>
            <w:vAlign w:val="bottom"/>
            <w:hideMark/>
            <w:tcPrChange w:id="2965" w:author="Observatorio 02" w:date="2017-03-14T14:46:00Z">
              <w:tcPr>
                <w:tcW w:w="2881" w:type="dxa"/>
                <w:gridSpan w:val="4"/>
                <w:tcBorders>
                  <w:top w:val="single" w:sz="8" w:space="0" w:color="000000"/>
                  <w:left w:val="nil"/>
                  <w:bottom w:val="single" w:sz="4" w:space="0" w:color="000000"/>
                  <w:right w:val="nil"/>
                </w:tcBorders>
                <w:shd w:val="clear" w:color="000000" w:fill="FFFFFF"/>
                <w:noWrap/>
                <w:vAlign w:val="bottom"/>
                <w:hideMark/>
              </w:tcPr>
            </w:tcPrChange>
          </w:tcPr>
          <w:p w14:paraId="2124896D" w14:textId="77777777" w:rsidR="00B560BB" w:rsidRPr="00C2714A" w:rsidRDefault="00B560BB" w:rsidP="00B560BB">
            <w:pPr>
              <w:spacing w:after="0" w:line="240" w:lineRule="auto"/>
              <w:jc w:val="center"/>
              <w:rPr>
                <w:ins w:id="2966" w:author="Observatorio 02" w:date="2017-03-14T14:39:00Z"/>
                <w:rFonts w:eastAsia="Times New Roman"/>
                <w:sz w:val="22"/>
                <w:szCs w:val="22"/>
                <w:bdr w:val="none" w:sz="0" w:space="0" w:color="auto"/>
                <w:lang w:val="es-CL" w:eastAsia="es-CL"/>
              </w:rPr>
            </w:pPr>
            <w:ins w:id="2967" w:author="Observatorio 02" w:date="2017-03-14T14:39:00Z">
              <w:r w:rsidRPr="00C2714A">
                <w:rPr>
                  <w:rFonts w:eastAsia="Times New Roman"/>
                  <w:sz w:val="22"/>
                  <w:szCs w:val="22"/>
                  <w:bdr w:val="none" w:sz="0" w:space="0" w:color="auto"/>
                  <w:lang w:val="es-CL" w:eastAsia="es-CL"/>
                </w:rPr>
                <w:t>2016</w:t>
              </w:r>
            </w:ins>
          </w:p>
        </w:tc>
      </w:tr>
      <w:tr w:rsidR="008B1E32" w:rsidRPr="00C2714A" w14:paraId="39E27EB8" w14:textId="77777777" w:rsidTr="00A725F2">
        <w:tblPrEx>
          <w:tblPrExChange w:id="2968" w:author="Observatorio 02" w:date="2017-03-14T14:46:00Z">
            <w:tblPrEx>
              <w:tblW w:w="7643" w:type="dxa"/>
            </w:tblPrEx>
          </w:tblPrExChange>
        </w:tblPrEx>
        <w:trPr>
          <w:trHeight w:val="199"/>
          <w:ins w:id="2969" w:author="Observatorio 02" w:date="2017-03-14T14:39:00Z"/>
          <w:trPrChange w:id="2970" w:author="Observatorio 02" w:date="2017-03-14T14:46:00Z">
            <w:trPr>
              <w:trHeight w:val="192"/>
            </w:trPr>
          </w:trPrChange>
        </w:trPr>
        <w:tc>
          <w:tcPr>
            <w:tcW w:w="1463" w:type="dxa"/>
            <w:vMerge/>
            <w:tcBorders>
              <w:top w:val="single" w:sz="8" w:space="0" w:color="000000"/>
              <w:left w:val="nil"/>
              <w:bottom w:val="single" w:sz="4" w:space="0" w:color="000000"/>
              <w:right w:val="nil"/>
            </w:tcBorders>
            <w:vAlign w:val="center"/>
            <w:hideMark/>
            <w:tcPrChange w:id="2971" w:author="Observatorio 02" w:date="2017-03-14T14:46:00Z">
              <w:tcPr>
                <w:tcW w:w="1337" w:type="dxa"/>
                <w:gridSpan w:val="2"/>
                <w:vMerge/>
                <w:tcBorders>
                  <w:top w:val="single" w:sz="8" w:space="0" w:color="000000"/>
                  <w:left w:val="nil"/>
                  <w:bottom w:val="single" w:sz="4" w:space="0" w:color="000000"/>
                  <w:right w:val="nil"/>
                </w:tcBorders>
                <w:vAlign w:val="center"/>
                <w:hideMark/>
              </w:tcPr>
            </w:tcPrChange>
          </w:tcPr>
          <w:p w14:paraId="7D66F6CC" w14:textId="77777777" w:rsidR="00B560BB" w:rsidRPr="00C2714A" w:rsidRDefault="00B560BB" w:rsidP="00B560BB">
            <w:pPr>
              <w:spacing w:after="0" w:line="240" w:lineRule="auto"/>
              <w:rPr>
                <w:ins w:id="2972" w:author="Observatorio 02" w:date="2017-03-14T14:39:00Z"/>
                <w:rFonts w:eastAsia="Times New Roman"/>
                <w:sz w:val="22"/>
                <w:szCs w:val="22"/>
                <w:bdr w:val="none" w:sz="0" w:space="0" w:color="auto"/>
                <w:lang w:val="es-CL" w:eastAsia="es-CL"/>
              </w:rPr>
            </w:pPr>
          </w:p>
        </w:tc>
        <w:tc>
          <w:tcPr>
            <w:tcW w:w="1365" w:type="dxa"/>
            <w:tcBorders>
              <w:top w:val="nil"/>
              <w:left w:val="nil"/>
              <w:bottom w:val="single" w:sz="4" w:space="0" w:color="000000"/>
              <w:right w:val="nil"/>
            </w:tcBorders>
            <w:shd w:val="clear" w:color="000000" w:fill="FFFFFF"/>
            <w:noWrap/>
            <w:vAlign w:val="bottom"/>
            <w:hideMark/>
            <w:tcPrChange w:id="2973"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7216FB79" w14:textId="77777777" w:rsidR="00B560BB" w:rsidRPr="00C2714A" w:rsidRDefault="00B560BB" w:rsidP="00B560BB">
            <w:pPr>
              <w:spacing w:after="0" w:line="240" w:lineRule="auto"/>
              <w:jc w:val="center"/>
              <w:rPr>
                <w:ins w:id="2974" w:author="Observatorio 02" w:date="2017-03-14T14:39:00Z"/>
                <w:rFonts w:eastAsia="Times New Roman"/>
                <w:sz w:val="22"/>
                <w:szCs w:val="22"/>
                <w:bdr w:val="none" w:sz="0" w:space="0" w:color="auto"/>
                <w:lang w:val="es-CL" w:eastAsia="es-CL"/>
              </w:rPr>
            </w:pPr>
            <w:ins w:id="2975" w:author="Observatorio 02" w:date="2017-03-14T14:39:00Z">
              <w:r w:rsidRPr="00C2714A">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976"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6BA4B76" w14:textId="77777777" w:rsidR="00B560BB" w:rsidRPr="00C2714A" w:rsidRDefault="00B560BB" w:rsidP="00B560BB">
            <w:pPr>
              <w:spacing w:after="0" w:line="240" w:lineRule="auto"/>
              <w:jc w:val="center"/>
              <w:rPr>
                <w:ins w:id="2977" w:author="Observatorio 02" w:date="2017-03-14T14:39:00Z"/>
                <w:rFonts w:eastAsia="Times New Roman"/>
                <w:sz w:val="22"/>
                <w:szCs w:val="22"/>
                <w:bdr w:val="none" w:sz="0" w:space="0" w:color="auto"/>
                <w:lang w:val="es-CL" w:eastAsia="es-CL"/>
              </w:rPr>
            </w:pPr>
            <w:ins w:id="2978" w:author="Observatorio 02" w:date="2017-03-14T14:39:00Z">
              <w:r w:rsidRPr="00C2714A">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979"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63EDED78" w14:textId="77777777" w:rsidR="00B560BB" w:rsidRPr="00C2714A" w:rsidRDefault="00B560BB" w:rsidP="00B560BB">
            <w:pPr>
              <w:spacing w:after="0" w:line="240" w:lineRule="auto"/>
              <w:jc w:val="center"/>
              <w:rPr>
                <w:ins w:id="2980" w:author="Observatorio 02" w:date="2017-03-14T14:39:00Z"/>
                <w:rFonts w:eastAsia="Times New Roman"/>
                <w:sz w:val="22"/>
                <w:szCs w:val="22"/>
                <w:bdr w:val="none" w:sz="0" w:space="0" w:color="auto"/>
                <w:lang w:val="es-CL" w:eastAsia="es-CL"/>
              </w:rPr>
            </w:pPr>
            <w:ins w:id="2981" w:author="Observatorio 02" w:date="2017-03-14T14:39:00Z">
              <w:r w:rsidRPr="00C2714A">
                <w:rPr>
                  <w:rFonts w:eastAsia="Times New Roman"/>
                  <w:sz w:val="22"/>
                  <w:szCs w:val="22"/>
                  <w:bdr w:val="none" w:sz="0" w:space="0" w:color="auto"/>
                  <w:lang w:val="es-CL" w:eastAsia="es-CL"/>
                </w:rPr>
                <w:t>Total</w:t>
              </w:r>
            </w:ins>
          </w:p>
        </w:tc>
        <w:tc>
          <w:tcPr>
            <w:tcW w:w="1365" w:type="dxa"/>
            <w:tcBorders>
              <w:top w:val="nil"/>
              <w:left w:val="nil"/>
              <w:bottom w:val="single" w:sz="4" w:space="0" w:color="000000"/>
              <w:right w:val="nil"/>
            </w:tcBorders>
            <w:shd w:val="clear" w:color="000000" w:fill="FFFFFF"/>
            <w:noWrap/>
            <w:vAlign w:val="bottom"/>
            <w:hideMark/>
            <w:tcPrChange w:id="2982"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39BBFB52" w14:textId="77777777" w:rsidR="00B560BB" w:rsidRPr="00C2714A" w:rsidRDefault="00B560BB" w:rsidP="00B560BB">
            <w:pPr>
              <w:spacing w:after="0" w:line="240" w:lineRule="auto"/>
              <w:jc w:val="center"/>
              <w:rPr>
                <w:ins w:id="2983" w:author="Observatorio 02" w:date="2017-03-14T14:39:00Z"/>
                <w:rFonts w:eastAsia="Times New Roman"/>
                <w:sz w:val="22"/>
                <w:szCs w:val="22"/>
                <w:bdr w:val="none" w:sz="0" w:space="0" w:color="auto"/>
                <w:lang w:val="es-CL" w:eastAsia="es-CL"/>
              </w:rPr>
            </w:pPr>
            <w:ins w:id="2984" w:author="Observatorio 02" w:date="2017-03-14T14:39:00Z">
              <w:r w:rsidRPr="00C2714A">
                <w:rPr>
                  <w:rFonts w:eastAsia="Times New Roman"/>
                  <w:sz w:val="22"/>
                  <w:szCs w:val="22"/>
                  <w:bdr w:val="none" w:sz="0" w:space="0" w:color="auto"/>
                  <w:lang w:val="es-CL" w:eastAsia="es-CL"/>
                </w:rPr>
                <w:t>Hombres</w:t>
              </w:r>
            </w:ins>
          </w:p>
        </w:tc>
        <w:tc>
          <w:tcPr>
            <w:tcW w:w="1225" w:type="dxa"/>
            <w:tcBorders>
              <w:top w:val="nil"/>
              <w:left w:val="nil"/>
              <w:bottom w:val="single" w:sz="4" w:space="0" w:color="000000"/>
              <w:right w:val="nil"/>
            </w:tcBorders>
            <w:shd w:val="clear" w:color="000000" w:fill="FFFFFF"/>
            <w:noWrap/>
            <w:vAlign w:val="bottom"/>
            <w:hideMark/>
            <w:tcPrChange w:id="2985"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7BA553C0" w14:textId="77777777" w:rsidR="00B560BB" w:rsidRPr="00C2714A" w:rsidRDefault="00B560BB" w:rsidP="00B560BB">
            <w:pPr>
              <w:spacing w:after="0" w:line="240" w:lineRule="auto"/>
              <w:jc w:val="center"/>
              <w:rPr>
                <w:ins w:id="2986" w:author="Observatorio 02" w:date="2017-03-14T14:39:00Z"/>
                <w:rFonts w:eastAsia="Times New Roman"/>
                <w:sz w:val="22"/>
                <w:szCs w:val="22"/>
                <w:bdr w:val="none" w:sz="0" w:space="0" w:color="auto"/>
                <w:lang w:val="es-CL" w:eastAsia="es-CL"/>
              </w:rPr>
            </w:pPr>
            <w:ins w:id="2987" w:author="Observatorio 02" w:date="2017-03-14T14:39:00Z">
              <w:r w:rsidRPr="00C2714A">
                <w:rPr>
                  <w:rFonts w:eastAsia="Times New Roman"/>
                  <w:sz w:val="22"/>
                  <w:szCs w:val="22"/>
                  <w:bdr w:val="none" w:sz="0" w:space="0" w:color="auto"/>
                  <w:lang w:val="es-CL" w:eastAsia="es-CL"/>
                </w:rPr>
                <w:t>Mujeres</w:t>
              </w:r>
            </w:ins>
          </w:p>
        </w:tc>
        <w:tc>
          <w:tcPr>
            <w:tcW w:w="859" w:type="dxa"/>
            <w:tcBorders>
              <w:top w:val="nil"/>
              <w:left w:val="nil"/>
              <w:bottom w:val="single" w:sz="4" w:space="0" w:color="000000"/>
              <w:right w:val="nil"/>
            </w:tcBorders>
            <w:shd w:val="clear" w:color="000000" w:fill="FFFFFF"/>
            <w:noWrap/>
            <w:vAlign w:val="bottom"/>
            <w:hideMark/>
            <w:tcPrChange w:id="2988"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108ADA39" w14:textId="77777777" w:rsidR="00B560BB" w:rsidRPr="00C2714A" w:rsidRDefault="00B560BB" w:rsidP="00B560BB">
            <w:pPr>
              <w:spacing w:after="0" w:line="240" w:lineRule="auto"/>
              <w:jc w:val="center"/>
              <w:rPr>
                <w:ins w:id="2989" w:author="Observatorio 02" w:date="2017-03-14T14:39:00Z"/>
                <w:rFonts w:eastAsia="Times New Roman"/>
                <w:sz w:val="22"/>
                <w:szCs w:val="22"/>
                <w:bdr w:val="none" w:sz="0" w:space="0" w:color="auto"/>
                <w:lang w:val="es-CL" w:eastAsia="es-CL"/>
              </w:rPr>
            </w:pPr>
            <w:ins w:id="2990" w:author="Observatorio 02" w:date="2017-03-14T14:39:00Z">
              <w:r w:rsidRPr="00C2714A">
                <w:rPr>
                  <w:rFonts w:eastAsia="Times New Roman"/>
                  <w:sz w:val="22"/>
                  <w:szCs w:val="22"/>
                  <w:bdr w:val="none" w:sz="0" w:space="0" w:color="auto"/>
                  <w:lang w:val="es-CL" w:eastAsia="es-CL"/>
                </w:rPr>
                <w:t>Total</w:t>
              </w:r>
            </w:ins>
          </w:p>
        </w:tc>
      </w:tr>
      <w:tr w:rsidR="008B1E32" w:rsidRPr="00C2714A" w14:paraId="0BD81EC4" w14:textId="77777777" w:rsidTr="00A725F2">
        <w:tblPrEx>
          <w:tblPrExChange w:id="2991" w:author="Observatorio 02" w:date="2017-03-14T14:46:00Z">
            <w:tblPrEx>
              <w:tblW w:w="7643" w:type="dxa"/>
            </w:tblPrEx>
          </w:tblPrExChange>
        </w:tblPrEx>
        <w:trPr>
          <w:trHeight w:val="199"/>
          <w:ins w:id="2992" w:author="Observatorio 02" w:date="2017-03-14T14:39:00Z"/>
          <w:trPrChange w:id="2993"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2994"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12433A8" w14:textId="77777777" w:rsidR="00B560BB" w:rsidRPr="00C2714A" w:rsidRDefault="00B560BB" w:rsidP="00B560BB">
            <w:pPr>
              <w:spacing w:after="0" w:line="240" w:lineRule="auto"/>
              <w:rPr>
                <w:ins w:id="2995" w:author="Observatorio 02" w:date="2017-03-14T14:39:00Z"/>
                <w:rFonts w:eastAsia="Times New Roman"/>
                <w:sz w:val="22"/>
                <w:szCs w:val="22"/>
                <w:bdr w:val="none" w:sz="0" w:space="0" w:color="auto"/>
                <w:lang w:val="es-CL" w:eastAsia="es-CL"/>
              </w:rPr>
            </w:pPr>
            <w:ins w:id="2996" w:author="Observatorio 02" w:date="2017-03-14T14:39:00Z">
              <w:r w:rsidRPr="00C2714A">
                <w:rPr>
                  <w:rFonts w:eastAsia="Times New Roman"/>
                  <w:sz w:val="22"/>
                  <w:szCs w:val="22"/>
                  <w:bdr w:val="none" w:sz="0" w:space="0" w:color="auto"/>
                  <w:lang w:val="es-CL" w:eastAsia="es-CL"/>
                </w:rPr>
                <w:t>Entre 15 y 24</w:t>
              </w:r>
            </w:ins>
          </w:p>
        </w:tc>
        <w:tc>
          <w:tcPr>
            <w:tcW w:w="1365" w:type="dxa"/>
            <w:tcBorders>
              <w:top w:val="nil"/>
              <w:left w:val="nil"/>
              <w:bottom w:val="nil"/>
              <w:right w:val="nil"/>
            </w:tcBorders>
            <w:shd w:val="clear" w:color="000000" w:fill="FFFFFF"/>
            <w:noWrap/>
            <w:vAlign w:val="bottom"/>
            <w:hideMark/>
            <w:tcPrChange w:id="2997" w:author="Observatorio 02" w:date="2017-03-14T14:46:00Z">
              <w:tcPr>
                <w:tcW w:w="1248" w:type="dxa"/>
                <w:tcBorders>
                  <w:top w:val="nil"/>
                  <w:left w:val="nil"/>
                  <w:bottom w:val="nil"/>
                  <w:right w:val="nil"/>
                </w:tcBorders>
                <w:shd w:val="clear" w:color="000000" w:fill="FFFFFF"/>
                <w:noWrap/>
                <w:vAlign w:val="bottom"/>
                <w:hideMark/>
              </w:tcPr>
            </w:tcPrChange>
          </w:tcPr>
          <w:p w14:paraId="24DE9391" w14:textId="77777777" w:rsidR="00B560BB" w:rsidRPr="00C2714A" w:rsidRDefault="00B560BB" w:rsidP="00B560BB">
            <w:pPr>
              <w:spacing w:after="0" w:line="240" w:lineRule="auto"/>
              <w:jc w:val="right"/>
              <w:rPr>
                <w:ins w:id="2998" w:author="Observatorio 02" w:date="2017-03-14T14:39:00Z"/>
                <w:rFonts w:eastAsia="Times New Roman"/>
                <w:sz w:val="22"/>
                <w:szCs w:val="22"/>
                <w:bdr w:val="none" w:sz="0" w:space="0" w:color="auto"/>
                <w:lang w:val="es-CL" w:eastAsia="es-CL"/>
              </w:rPr>
            </w:pPr>
            <w:ins w:id="2999" w:author="Observatorio 02" w:date="2017-03-14T14:39:00Z">
              <w:r w:rsidRPr="00C2714A">
                <w:rPr>
                  <w:rFonts w:eastAsia="Times New Roman"/>
                  <w:sz w:val="22"/>
                  <w:szCs w:val="22"/>
                  <w:bdr w:val="none" w:sz="0" w:space="0" w:color="auto"/>
                  <w:lang w:val="es-CL" w:eastAsia="es-CL"/>
                </w:rPr>
                <w:t>11,9</w:t>
              </w:r>
            </w:ins>
          </w:p>
        </w:tc>
        <w:tc>
          <w:tcPr>
            <w:tcW w:w="1225" w:type="dxa"/>
            <w:tcBorders>
              <w:top w:val="nil"/>
              <w:left w:val="nil"/>
              <w:bottom w:val="nil"/>
              <w:right w:val="nil"/>
            </w:tcBorders>
            <w:shd w:val="clear" w:color="000000" w:fill="FFFFFF"/>
            <w:noWrap/>
            <w:vAlign w:val="bottom"/>
            <w:hideMark/>
            <w:tcPrChange w:id="3000" w:author="Observatorio 02" w:date="2017-03-14T14:46:00Z">
              <w:tcPr>
                <w:tcW w:w="1120" w:type="dxa"/>
                <w:tcBorders>
                  <w:top w:val="nil"/>
                  <w:left w:val="nil"/>
                  <w:bottom w:val="nil"/>
                  <w:right w:val="nil"/>
                </w:tcBorders>
                <w:shd w:val="clear" w:color="000000" w:fill="FFFFFF"/>
                <w:noWrap/>
                <w:vAlign w:val="bottom"/>
                <w:hideMark/>
              </w:tcPr>
            </w:tcPrChange>
          </w:tcPr>
          <w:p w14:paraId="09CFEBDC" w14:textId="77777777" w:rsidR="00B560BB" w:rsidRPr="00C2714A" w:rsidRDefault="00B560BB" w:rsidP="00B560BB">
            <w:pPr>
              <w:spacing w:after="0" w:line="240" w:lineRule="auto"/>
              <w:jc w:val="right"/>
              <w:rPr>
                <w:ins w:id="3001" w:author="Observatorio 02" w:date="2017-03-14T14:39:00Z"/>
                <w:rFonts w:eastAsia="Times New Roman"/>
                <w:sz w:val="22"/>
                <w:szCs w:val="22"/>
                <w:bdr w:val="none" w:sz="0" w:space="0" w:color="auto"/>
                <w:lang w:val="es-CL" w:eastAsia="es-CL"/>
              </w:rPr>
            </w:pPr>
            <w:ins w:id="3002" w:author="Observatorio 02" w:date="2017-03-14T14:39:00Z">
              <w:r w:rsidRPr="00C2714A">
                <w:rPr>
                  <w:rFonts w:eastAsia="Times New Roman"/>
                  <w:sz w:val="22"/>
                  <w:szCs w:val="22"/>
                  <w:bdr w:val="none" w:sz="0" w:space="0" w:color="auto"/>
                  <w:lang w:val="es-CL" w:eastAsia="es-CL"/>
                </w:rPr>
                <w:t>12,8</w:t>
              </w:r>
            </w:ins>
          </w:p>
        </w:tc>
        <w:tc>
          <w:tcPr>
            <w:tcW w:w="859" w:type="dxa"/>
            <w:tcBorders>
              <w:top w:val="nil"/>
              <w:left w:val="nil"/>
              <w:bottom w:val="nil"/>
              <w:right w:val="nil"/>
            </w:tcBorders>
            <w:shd w:val="clear" w:color="000000" w:fill="FFFFFF"/>
            <w:noWrap/>
            <w:vAlign w:val="bottom"/>
            <w:hideMark/>
            <w:tcPrChange w:id="3003"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9803A8" w14:textId="77777777" w:rsidR="00B560BB" w:rsidRPr="00C2714A" w:rsidRDefault="00B560BB" w:rsidP="00B560BB">
            <w:pPr>
              <w:spacing w:after="0" w:line="240" w:lineRule="auto"/>
              <w:jc w:val="right"/>
              <w:rPr>
                <w:ins w:id="3004" w:author="Observatorio 02" w:date="2017-03-14T14:39:00Z"/>
                <w:rFonts w:eastAsia="Times New Roman"/>
                <w:sz w:val="22"/>
                <w:szCs w:val="22"/>
                <w:bdr w:val="none" w:sz="0" w:space="0" w:color="auto"/>
                <w:lang w:val="es-CL" w:eastAsia="es-CL"/>
              </w:rPr>
            </w:pPr>
            <w:ins w:id="3005" w:author="Observatorio 02" w:date="2017-03-14T14:39:00Z">
              <w:r w:rsidRPr="00C2714A">
                <w:rPr>
                  <w:rFonts w:eastAsia="Times New Roman"/>
                  <w:sz w:val="22"/>
                  <w:szCs w:val="22"/>
                  <w:bdr w:val="none" w:sz="0" w:space="0" w:color="auto"/>
                  <w:lang w:val="es-CL" w:eastAsia="es-CL"/>
                </w:rPr>
                <w:t>12,0</w:t>
              </w:r>
            </w:ins>
          </w:p>
        </w:tc>
        <w:tc>
          <w:tcPr>
            <w:tcW w:w="1365" w:type="dxa"/>
            <w:tcBorders>
              <w:top w:val="nil"/>
              <w:left w:val="nil"/>
              <w:bottom w:val="nil"/>
              <w:right w:val="nil"/>
            </w:tcBorders>
            <w:shd w:val="clear" w:color="000000" w:fill="FFFFFF"/>
            <w:noWrap/>
            <w:vAlign w:val="bottom"/>
            <w:hideMark/>
            <w:tcPrChange w:id="3006" w:author="Observatorio 02" w:date="2017-03-14T14:46:00Z">
              <w:tcPr>
                <w:tcW w:w="1248" w:type="dxa"/>
                <w:tcBorders>
                  <w:top w:val="nil"/>
                  <w:left w:val="nil"/>
                  <w:bottom w:val="nil"/>
                  <w:right w:val="nil"/>
                </w:tcBorders>
                <w:shd w:val="clear" w:color="000000" w:fill="FFFFFF"/>
                <w:noWrap/>
                <w:vAlign w:val="bottom"/>
                <w:hideMark/>
              </w:tcPr>
            </w:tcPrChange>
          </w:tcPr>
          <w:p w14:paraId="4AD1085E" w14:textId="77777777" w:rsidR="00B560BB" w:rsidRPr="00C2714A" w:rsidRDefault="00B560BB" w:rsidP="00B560BB">
            <w:pPr>
              <w:spacing w:after="0" w:line="240" w:lineRule="auto"/>
              <w:jc w:val="right"/>
              <w:rPr>
                <w:ins w:id="3007" w:author="Observatorio 02" w:date="2017-03-14T14:39:00Z"/>
                <w:rFonts w:eastAsia="Times New Roman"/>
                <w:sz w:val="22"/>
                <w:szCs w:val="22"/>
                <w:bdr w:val="none" w:sz="0" w:space="0" w:color="auto"/>
                <w:lang w:val="es-CL" w:eastAsia="es-CL"/>
              </w:rPr>
            </w:pPr>
            <w:ins w:id="3008" w:author="Observatorio 02" w:date="2017-03-14T14:39:00Z">
              <w:r w:rsidRPr="00C2714A">
                <w:rPr>
                  <w:rFonts w:eastAsia="Times New Roman"/>
                  <w:sz w:val="22"/>
                  <w:szCs w:val="22"/>
                  <w:bdr w:val="none" w:sz="0" w:space="0" w:color="auto"/>
                  <w:lang w:val="es-CL" w:eastAsia="es-CL"/>
                </w:rPr>
                <w:t>10,8</w:t>
              </w:r>
            </w:ins>
          </w:p>
        </w:tc>
        <w:tc>
          <w:tcPr>
            <w:tcW w:w="1225" w:type="dxa"/>
            <w:tcBorders>
              <w:top w:val="nil"/>
              <w:left w:val="nil"/>
              <w:bottom w:val="nil"/>
              <w:right w:val="nil"/>
            </w:tcBorders>
            <w:shd w:val="clear" w:color="000000" w:fill="FFFFFF"/>
            <w:noWrap/>
            <w:vAlign w:val="bottom"/>
            <w:hideMark/>
            <w:tcPrChange w:id="3009" w:author="Observatorio 02" w:date="2017-03-14T14:46:00Z">
              <w:tcPr>
                <w:tcW w:w="1120" w:type="dxa"/>
                <w:tcBorders>
                  <w:top w:val="nil"/>
                  <w:left w:val="nil"/>
                  <w:bottom w:val="nil"/>
                  <w:right w:val="nil"/>
                </w:tcBorders>
                <w:shd w:val="clear" w:color="000000" w:fill="FFFFFF"/>
                <w:noWrap/>
                <w:vAlign w:val="bottom"/>
                <w:hideMark/>
              </w:tcPr>
            </w:tcPrChange>
          </w:tcPr>
          <w:p w14:paraId="503ACACD" w14:textId="77777777" w:rsidR="00B560BB" w:rsidRPr="00C2714A" w:rsidRDefault="00B560BB" w:rsidP="00B560BB">
            <w:pPr>
              <w:spacing w:after="0" w:line="240" w:lineRule="auto"/>
              <w:jc w:val="right"/>
              <w:rPr>
                <w:ins w:id="3010" w:author="Observatorio 02" w:date="2017-03-14T14:39:00Z"/>
                <w:rFonts w:eastAsia="Times New Roman"/>
                <w:sz w:val="22"/>
                <w:szCs w:val="22"/>
                <w:bdr w:val="none" w:sz="0" w:space="0" w:color="auto"/>
                <w:lang w:val="es-CL" w:eastAsia="es-CL"/>
              </w:rPr>
            </w:pPr>
            <w:ins w:id="3011" w:author="Observatorio 02" w:date="2017-03-14T14:39:00Z">
              <w:r w:rsidRPr="00C2714A">
                <w:rPr>
                  <w:rFonts w:eastAsia="Times New Roman"/>
                  <w:sz w:val="22"/>
                  <w:szCs w:val="22"/>
                  <w:bdr w:val="none" w:sz="0" w:space="0" w:color="auto"/>
                  <w:lang w:val="es-CL" w:eastAsia="es-CL"/>
                </w:rPr>
                <w:t>10,0</w:t>
              </w:r>
            </w:ins>
          </w:p>
        </w:tc>
        <w:tc>
          <w:tcPr>
            <w:tcW w:w="859" w:type="dxa"/>
            <w:tcBorders>
              <w:top w:val="nil"/>
              <w:left w:val="nil"/>
              <w:bottom w:val="nil"/>
              <w:right w:val="nil"/>
            </w:tcBorders>
            <w:shd w:val="clear" w:color="000000" w:fill="FFFFFF"/>
            <w:noWrap/>
            <w:vAlign w:val="bottom"/>
            <w:hideMark/>
            <w:tcPrChange w:id="3012"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A82ED57" w14:textId="77777777" w:rsidR="00B560BB" w:rsidRPr="00C2714A" w:rsidRDefault="00B560BB" w:rsidP="00B560BB">
            <w:pPr>
              <w:spacing w:after="0" w:line="240" w:lineRule="auto"/>
              <w:jc w:val="right"/>
              <w:rPr>
                <w:ins w:id="3013" w:author="Observatorio 02" w:date="2017-03-14T14:39:00Z"/>
                <w:rFonts w:eastAsia="Times New Roman"/>
                <w:sz w:val="22"/>
                <w:szCs w:val="22"/>
                <w:bdr w:val="none" w:sz="0" w:space="0" w:color="auto"/>
                <w:lang w:val="es-CL" w:eastAsia="es-CL"/>
              </w:rPr>
            </w:pPr>
            <w:ins w:id="3014" w:author="Observatorio 02" w:date="2017-03-14T14:39:00Z">
              <w:r w:rsidRPr="00C2714A">
                <w:rPr>
                  <w:rFonts w:eastAsia="Times New Roman"/>
                  <w:sz w:val="22"/>
                  <w:szCs w:val="22"/>
                  <w:bdr w:val="none" w:sz="0" w:space="0" w:color="auto"/>
                  <w:lang w:val="es-CL" w:eastAsia="es-CL"/>
                </w:rPr>
                <w:t>10,8</w:t>
              </w:r>
            </w:ins>
          </w:p>
        </w:tc>
      </w:tr>
      <w:tr w:rsidR="008B1E32" w:rsidRPr="00C2714A" w14:paraId="17665BD2" w14:textId="77777777" w:rsidTr="00A725F2">
        <w:tblPrEx>
          <w:tblPrExChange w:id="3015" w:author="Observatorio 02" w:date="2017-03-14T14:46:00Z">
            <w:tblPrEx>
              <w:tblW w:w="7643" w:type="dxa"/>
            </w:tblPrEx>
          </w:tblPrExChange>
        </w:tblPrEx>
        <w:trPr>
          <w:trHeight w:val="199"/>
          <w:ins w:id="3016" w:author="Observatorio 02" w:date="2017-03-14T14:39:00Z"/>
          <w:trPrChange w:id="3017"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3018"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7D20F7ED" w14:textId="77777777" w:rsidR="00B560BB" w:rsidRPr="00C2714A" w:rsidRDefault="00B560BB" w:rsidP="00B560BB">
            <w:pPr>
              <w:spacing w:after="0" w:line="240" w:lineRule="auto"/>
              <w:rPr>
                <w:ins w:id="3019" w:author="Observatorio 02" w:date="2017-03-14T14:39:00Z"/>
                <w:rFonts w:eastAsia="Times New Roman"/>
                <w:sz w:val="22"/>
                <w:szCs w:val="22"/>
                <w:bdr w:val="none" w:sz="0" w:space="0" w:color="auto"/>
                <w:lang w:val="es-CL" w:eastAsia="es-CL"/>
              </w:rPr>
            </w:pPr>
            <w:ins w:id="3020" w:author="Observatorio 02" w:date="2017-03-14T14:39:00Z">
              <w:r w:rsidRPr="00C2714A">
                <w:rPr>
                  <w:rFonts w:eastAsia="Times New Roman"/>
                  <w:sz w:val="22"/>
                  <w:szCs w:val="22"/>
                  <w:bdr w:val="none" w:sz="0" w:space="0" w:color="auto"/>
                  <w:lang w:val="es-CL" w:eastAsia="es-CL"/>
                </w:rPr>
                <w:t>Entre 25 y 34</w:t>
              </w:r>
            </w:ins>
          </w:p>
        </w:tc>
        <w:tc>
          <w:tcPr>
            <w:tcW w:w="1365" w:type="dxa"/>
            <w:tcBorders>
              <w:top w:val="nil"/>
              <w:left w:val="nil"/>
              <w:bottom w:val="nil"/>
              <w:right w:val="nil"/>
            </w:tcBorders>
            <w:shd w:val="clear" w:color="000000" w:fill="FFFFFF"/>
            <w:noWrap/>
            <w:vAlign w:val="bottom"/>
            <w:hideMark/>
            <w:tcPrChange w:id="3021" w:author="Observatorio 02" w:date="2017-03-14T14:46:00Z">
              <w:tcPr>
                <w:tcW w:w="1248" w:type="dxa"/>
                <w:tcBorders>
                  <w:top w:val="nil"/>
                  <w:left w:val="nil"/>
                  <w:bottom w:val="nil"/>
                  <w:right w:val="nil"/>
                </w:tcBorders>
                <w:shd w:val="clear" w:color="000000" w:fill="FFFFFF"/>
                <w:noWrap/>
                <w:vAlign w:val="bottom"/>
                <w:hideMark/>
              </w:tcPr>
            </w:tcPrChange>
          </w:tcPr>
          <w:p w14:paraId="74D43E2C" w14:textId="77777777" w:rsidR="00B560BB" w:rsidRPr="00C2714A" w:rsidRDefault="00B560BB" w:rsidP="00B560BB">
            <w:pPr>
              <w:spacing w:after="0" w:line="240" w:lineRule="auto"/>
              <w:jc w:val="right"/>
              <w:rPr>
                <w:ins w:id="3022" w:author="Observatorio 02" w:date="2017-03-14T14:39:00Z"/>
                <w:rFonts w:eastAsia="Times New Roman"/>
                <w:sz w:val="22"/>
                <w:szCs w:val="22"/>
                <w:bdr w:val="none" w:sz="0" w:space="0" w:color="auto"/>
                <w:lang w:val="es-CL" w:eastAsia="es-CL"/>
              </w:rPr>
            </w:pPr>
            <w:ins w:id="3023" w:author="Observatorio 02" w:date="2017-03-14T14:39:00Z">
              <w:r w:rsidRPr="00C2714A">
                <w:rPr>
                  <w:rFonts w:eastAsia="Times New Roman"/>
                  <w:sz w:val="22"/>
                  <w:szCs w:val="22"/>
                  <w:bdr w:val="none" w:sz="0" w:space="0" w:color="auto"/>
                  <w:lang w:val="es-CL" w:eastAsia="es-CL"/>
                </w:rPr>
                <w:t>18,8</w:t>
              </w:r>
            </w:ins>
          </w:p>
        </w:tc>
        <w:tc>
          <w:tcPr>
            <w:tcW w:w="1225" w:type="dxa"/>
            <w:tcBorders>
              <w:top w:val="nil"/>
              <w:left w:val="nil"/>
              <w:bottom w:val="nil"/>
              <w:right w:val="nil"/>
            </w:tcBorders>
            <w:shd w:val="clear" w:color="000000" w:fill="FFFFFF"/>
            <w:noWrap/>
            <w:vAlign w:val="bottom"/>
            <w:hideMark/>
            <w:tcPrChange w:id="3024" w:author="Observatorio 02" w:date="2017-03-14T14:46:00Z">
              <w:tcPr>
                <w:tcW w:w="1120" w:type="dxa"/>
                <w:tcBorders>
                  <w:top w:val="nil"/>
                  <w:left w:val="nil"/>
                  <w:bottom w:val="nil"/>
                  <w:right w:val="nil"/>
                </w:tcBorders>
                <w:shd w:val="clear" w:color="000000" w:fill="FFFFFF"/>
                <w:noWrap/>
                <w:vAlign w:val="bottom"/>
                <w:hideMark/>
              </w:tcPr>
            </w:tcPrChange>
          </w:tcPr>
          <w:p w14:paraId="0D622096" w14:textId="77777777" w:rsidR="00B560BB" w:rsidRPr="00C2714A" w:rsidRDefault="00B560BB" w:rsidP="00B560BB">
            <w:pPr>
              <w:spacing w:after="0" w:line="240" w:lineRule="auto"/>
              <w:jc w:val="right"/>
              <w:rPr>
                <w:ins w:id="3025" w:author="Observatorio 02" w:date="2017-03-14T14:39:00Z"/>
                <w:rFonts w:eastAsia="Times New Roman"/>
                <w:sz w:val="22"/>
                <w:szCs w:val="22"/>
                <w:bdr w:val="none" w:sz="0" w:space="0" w:color="auto"/>
                <w:lang w:val="es-CL" w:eastAsia="es-CL"/>
              </w:rPr>
            </w:pPr>
            <w:ins w:id="3026" w:author="Observatorio 02" w:date="2017-03-14T14:39:00Z">
              <w:r w:rsidRPr="00C2714A">
                <w:rPr>
                  <w:rFonts w:eastAsia="Times New Roman"/>
                  <w:sz w:val="22"/>
                  <w:szCs w:val="22"/>
                  <w:bdr w:val="none" w:sz="0" w:space="0" w:color="auto"/>
                  <w:lang w:val="es-CL" w:eastAsia="es-CL"/>
                </w:rPr>
                <w:t>32,2</w:t>
              </w:r>
            </w:ins>
          </w:p>
        </w:tc>
        <w:tc>
          <w:tcPr>
            <w:tcW w:w="859" w:type="dxa"/>
            <w:tcBorders>
              <w:top w:val="nil"/>
              <w:left w:val="nil"/>
              <w:bottom w:val="nil"/>
              <w:right w:val="nil"/>
            </w:tcBorders>
            <w:shd w:val="clear" w:color="000000" w:fill="FFFFFF"/>
            <w:noWrap/>
            <w:vAlign w:val="bottom"/>
            <w:hideMark/>
            <w:tcPrChange w:id="3027"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0888E50D" w14:textId="77777777" w:rsidR="00B560BB" w:rsidRPr="00C2714A" w:rsidRDefault="00B560BB" w:rsidP="00B560BB">
            <w:pPr>
              <w:spacing w:after="0" w:line="240" w:lineRule="auto"/>
              <w:jc w:val="right"/>
              <w:rPr>
                <w:ins w:id="3028" w:author="Observatorio 02" w:date="2017-03-14T14:39:00Z"/>
                <w:rFonts w:eastAsia="Times New Roman"/>
                <w:sz w:val="22"/>
                <w:szCs w:val="22"/>
                <w:bdr w:val="none" w:sz="0" w:space="0" w:color="auto"/>
                <w:lang w:val="es-CL" w:eastAsia="es-CL"/>
              </w:rPr>
            </w:pPr>
            <w:ins w:id="3029" w:author="Observatorio 02" w:date="2017-03-14T14:39:00Z">
              <w:r w:rsidRPr="00C2714A">
                <w:rPr>
                  <w:rFonts w:eastAsia="Times New Roman"/>
                  <w:sz w:val="22"/>
                  <w:szCs w:val="22"/>
                  <w:bdr w:val="none" w:sz="0" w:space="0" w:color="auto"/>
                  <w:lang w:val="es-CL" w:eastAsia="es-CL"/>
                </w:rPr>
                <w:t>19,4</w:t>
              </w:r>
            </w:ins>
          </w:p>
        </w:tc>
        <w:tc>
          <w:tcPr>
            <w:tcW w:w="1365" w:type="dxa"/>
            <w:tcBorders>
              <w:top w:val="nil"/>
              <w:left w:val="nil"/>
              <w:bottom w:val="nil"/>
              <w:right w:val="nil"/>
            </w:tcBorders>
            <w:shd w:val="clear" w:color="000000" w:fill="FFFFFF"/>
            <w:noWrap/>
            <w:vAlign w:val="bottom"/>
            <w:hideMark/>
            <w:tcPrChange w:id="3030" w:author="Observatorio 02" w:date="2017-03-14T14:46:00Z">
              <w:tcPr>
                <w:tcW w:w="1248" w:type="dxa"/>
                <w:tcBorders>
                  <w:top w:val="nil"/>
                  <w:left w:val="nil"/>
                  <w:bottom w:val="nil"/>
                  <w:right w:val="nil"/>
                </w:tcBorders>
                <w:shd w:val="clear" w:color="000000" w:fill="FFFFFF"/>
                <w:noWrap/>
                <w:vAlign w:val="bottom"/>
                <w:hideMark/>
              </w:tcPr>
            </w:tcPrChange>
          </w:tcPr>
          <w:p w14:paraId="06C7CCF0" w14:textId="77777777" w:rsidR="00B560BB" w:rsidRPr="00C2714A" w:rsidRDefault="00B560BB" w:rsidP="00B560BB">
            <w:pPr>
              <w:spacing w:after="0" w:line="240" w:lineRule="auto"/>
              <w:jc w:val="right"/>
              <w:rPr>
                <w:ins w:id="3031" w:author="Observatorio 02" w:date="2017-03-14T14:39:00Z"/>
                <w:rFonts w:eastAsia="Times New Roman"/>
                <w:sz w:val="22"/>
                <w:szCs w:val="22"/>
                <w:bdr w:val="none" w:sz="0" w:space="0" w:color="auto"/>
                <w:lang w:val="es-CL" w:eastAsia="es-CL"/>
              </w:rPr>
            </w:pPr>
            <w:ins w:id="3032" w:author="Observatorio 02" w:date="2017-03-14T14:39:00Z">
              <w:r w:rsidRPr="00C2714A">
                <w:rPr>
                  <w:rFonts w:eastAsia="Times New Roman"/>
                  <w:sz w:val="22"/>
                  <w:szCs w:val="22"/>
                  <w:bdr w:val="none" w:sz="0" w:space="0" w:color="auto"/>
                  <w:lang w:val="es-CL" w:eastAsia="es-CL"/>
                </w:rPr>
                <w:t>19,7</w:t>
              </w:r>
            </w:ins>
          </w:p>
        </w:tc>
        <w:tc>
          <w:tcPr>
            <w:tcW w:w="1225" w:type="dxa"/>
            <w:tcBorders>
              <w:top w:val="nil"/>
              <w:left w:val="nil"/>
              <w:bottom w:val="nil"/>
              <w:right w:val="nil"/>
            </w:tcBorders>
            <w:shd w:val="clear" w:color="000000" w:fill="FFFFFF"/>
            <w:noWrap/>
            <w:vAlign w:val="bottom"/>
            <w:hideMark/>
            <w:tcPrChange w:id="3033" w:author="Observatorio 02" w:date="2017-03-14T14:46:00Z">
              <w:tcPr>
                <w:tcW w:w="1120" w:type="dxa"/>
                <w:tcBorders>
                  <w:top w:val="nil"/>
                  <w:left w:val="nil"/>
                  <w:bottom w:val="nil"/>
                  <w:right w:val="nil"/>
                </w:tcBorders>
                <w:shd w:val="clear" w:color="000000" w:fill="FFFFFF"/>
                <w:noWrap/>
                <w:vAlign w:val="bottom"/>
                <w:hideMark/>
              </w:tcPr>
            </w:tcPrChange>
          </w:tcPr>
          <w:p w14:paraId="3A0DC2EB" w14:textId="77777777" w:rsidR="00B560BB" w:rsidRPr="00C2714A" w:rsidRDefault="00B560BB" w:rsidP="00B560BB">
            <w:pPr>
              <w:spacing w:after="0" w:line="240" w:lineRule="auto"/>
              <w:jc w:val="right"/>
              <w:rPr>
                <w:ins w:id="3034" w:author="Observatorio 02" w:date="2017-03-14T14:39:00Z"/>
                <w:rFonts w:eastAsia="Times New Roman"/>
                <w:sz w:val="22"/>
                <w:szCs w:val="22"/>
                <w:bdr w:val="none" w:sz="0" w:space="0" w:color="auto"/>
                <w:lang w:val="es-CL" w:eastAsia="es-CL"/>
              </w:rPr>
            </w:pPr>
            <w:ins w:id="3035" w:author="Observatorio 02" w:date="2017-03-14T14:39:00Z">
              <w:r w:rsidRPr="00C2714A">
                <w:rPr>
                  <w:rFonts w:eastAsia="Times New Roman"/>
                  <w:sz w:val="22"/>
                  <w:szCs w:val="22"/>
                  <w:bdr w:val="none" w:sz="0" w:space="0" w:color="auto"/>
                  <w:lang w:val="es-CL" w:eastAsia="es-CL"/>
                </w:rPr>
                <w:t>25,5</w:t>
              </w:r>
            </w:ins>
          </w:p>
        </w:tc>
        <w:tc>
          <w:tcPr>
            <w:tcW w:w="859" w:type="dxa"/>
            <w:tcBorders>
              <w:top w:val="nil"/>
              <w:left w:val="nil"/>
              <w:bottom w:val="nil"/>
              <w:right w:val="nil"/>
            </w:tcBorders>
            <w:shd w:val="clear" w:color="000000" w:fill="FFFFFF"/>
            <w:noWrap/>
            <w:vAlign w:val="bottom"/>
            <w:hideMark/>
            <w:tcPrChange w:id="3036"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CFB7FE5" w14:textId="77777777" w:rsidR="00B560BB" w:rsidRPr="00C2714A" w:rsidRDefault="00B560BB" w:rsidP="00B560BB">
            <w:pPr>
              <w:spacing w:after="0" w:line="240" w:lineRule="auto"/>
              <w:jc w:val="right"/>
              <w:rPr>
                <w:ins w:id="3037" w:author="Observatorio 02" w:date="2017-03-14T14:39:00Z"/>
                <w:rFonts w:eastAsia="Times New Roman"/>
                <w:sz w:val="22"/>
                <w:szCs w:val="22"/>
                <w:bdr w:val="none" w:sz="0" w:space="0" w:color="auto"/>
                <w:lang w:val="es-CL" w:eastAsia="es-CL"/>
              </w:rPr>
            </w:pPr>
            <w:ins w:id="3038" w:author="Observatorio 02" w:date="2017-03-14T14:39:00Z">
              <w:r w:rsidRPr="00C2714A">
                <w:rPr>
                  <w:rFonts w:eastAsia="Times New Roman"/>
                  <w:sz w:val="22"/>
                  <w:szCs w:val="22"/>
                  <w:bdr w:val="none" w:sz="0" w:space="0" w:color="auto"/>
                  <w:lang w:val="es-CL" w:eastAsia="es-CL"/>
                </w:rPr>
                <w:t>20,1</w:t>
              </w:r>
            </w:ins>
          </w:p>
        </w:tc>
      </w:tr>
      <w:tr w:rsidR="008B1E32" w:rsidRPr="00C2714A" w14:paraId="12C5C242" w14:textId="77777777" w:rsidTr="00A725F2">
        <w:tblPrEx>
          <w:tblPrExChange w:id="3039" w:author="Observatorio 02" w:date="2017-03-14T14:46:00Z">
            <w:tblPrEx>
              <w:tblW w:w="7643" w:type="dxa"/>
            </w:tblPrEx>
          </w:tblPrExChange>
        </w:tblPrEx>
        <w:trPr>
          <w:trHeight w:val="199"/>
          <w:ins w:id="3040" w:author="Observatorio 02" w:date="2017-03-14T14:39:00Z"/>
          <w:trPrChange w:id="3041"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3042"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CDD42C8" w14:textId="77777777" w:rsidR="00B560BB" w:rsidRPr="00C2714A" w:rsidRDefault="00B560BB" w:rsidP="00B560BB">
            <w:pPr>
              <w:spacing w:after="0" w:line="240" w:lineRule="auto"/>
              <w:rPr>
                <w:ins w:id="3043" w:author="Observatorio 02" w:date="2017-03-14T14:39:00Z"/>
                <w:rFonts w:eastAsia="Times New Roman"/>
                <w:sz w:val="22"/>
                <w:szCs w:val="22"/>
                <w:bdr w:val="none" w:sz="0" w:space="0" w:color="auto"/>
                <w:lang w:val="es-CL" w:eastAsia="es-CL"/>
              </w:rPr>
            </w:pPr>
            <w:ins w:id="3044" w:author="Observatorio 02" w:date="2017-03-14T14:39:00Z">
              <w:r w:rsidRPr="00C2714A">
                <w:rPr>
                  <w:rFonts w:eastAsia="Times New Roman"/>
                  <w:sz w:val="22"/>
                  <w:szCs w:val="22"/>
                  <w:bdr w:val="none" w:sz="0" w:space="0" w:color="auto"/>
                  <w:lang w:val="es-CL" w:eastAsia="es-CL"/>
                </w:rPr>
                <w:t>Entre 35 y 44</w:t>
              </w:r>
            </w:ins>
          </w:p>
        </w:tc>
        <w:tc>
          <w:tcPr>
            <w:tcW w:w="1365" w:type="dxa"/>
            <w:tcBorders>
              <w:top w:val="nil"/>
              <w:left w:val="nil"/>
              <w:bottom w:val="nil"/>
              <w:right w:val="nil"/>
            </w:tcBorders>
            <w:shd w:val="clear" w:color="000000" w:fill="FFFFFF"/>
            <w:noWrap/>
            <w:vAlign w:val="bottom"/>
            <w:hideMark/>
            <w:tcPrChange w:id="3045" w:author="Observatorio 02" w:date="2017-03-14T14:46:00Z">
              <w:tcPr>
                <w:tcW w:w="1248" w:type="dxa"/>
                <w:tcBorders>
                  <w:top w:val="nil"/>
                  <w:left w:val="nil"/>
                  <w:bottom w:val="nil"/>
                  <w:right w:val="nil"/>
                </w:tcBorders>
                <w:shd w:val="clear" w:color="000000" w:fill="FFFFFF"/>
                <w:noWrap/>
                <w:vAlign w:val="bottom"/>
                <w:hideMark/>
              </w:tcPr>
            </w:tcPrChange>
          </w:tcPr>
          <w:p w14:paraId="5F57D509" w14:textId="77777777" w:rsidR="00B560BB" w:rsidRPr="00C2714A" w:rsidRDefault="00B560BB" w:rsidP="00B560BB">
            <w:pPr>
              <w:spacing w:after="0" w:line="240" w:lineRule="auto"/>
              <w:jc w:val="right"/>
              <w:rPr>
                <w:ins w:id="3046" w:author="Observatorio 02" w:date="2017-03-14T14:39:00Z"/>
                <w:rFonts w:eastAsia="Times New Roman"/>
                <w:sz w:val="22"/>
                <w:szCs w:val="22"/>
                <w:bdr w:val="none" w:sz="0" w:space="0" w:color="auto"/>
                <w:lang w:val="es-CL" w:eastAsia="es-CL"/>
              </w:rPr>
            </w:pPr>
            <w:ins w:id="3047" w:author="Observatorio 02" w:date="2017-03-14T14:39:00Z">
              <w:r w:rsidRPr="00C2714A">
                <w:rPr>
                  <w:rFonts w:eastAsia="Times New Roman"/>
                  <w:sz w:val="22"/>
                  <w:szCs w:val="22"/>
                  <w:bdr w:val="none" w:sz="0" w:space="0" w:color="auto"/>
                  <w:lang w:val="es-CL" w:eastAsia="es-CL"/>
                </w:rPr>
                <w:t>24,5</w:t>
              </w:r>
            </w:ins>
          </w:p>
        </w:tc>
        <w:tc>
          <w:tcPr>
            <w:tcW w:w="1225" w:type="dxa"/>
            <w:tcBorders>
              <w:top w:val="nil"/>
              <w:left w:val="nil"/>
              <w:bottom w:val="nil"/>
              <w:right w:val="nil"/>
            </w:tcBorders>
            <w:shd w:val="clear" w:color="000000" w:fill="FFFFFF"/>
            <w:noWrap/>
            <w:vAlign w:val="bottom"/>
            <w:hideMark/>
            <w:tcPrChange w:id="3048" w:author="Observatorio 02" w:date="2017-03-14T14:46:00Z">
              <w:tcPr>
                <w:tcW w:w="1120" w:type="dxa"/>
                <w:tcBorders>
                  <w:top w:val="nil"/>
                  <w:left w:val="nil"/>
                  <w:bottom w:val="nil"/>
                  <w:right w:val="nil"/>
                </w:tcBorders>
                <w:shd w:val="clear" w:color="000000" w:fill="FFFFFF"/>
                <w:noWrap/>
                <w:vAlign w:val="bottom"/>
                <w:hideMark/>
              </w:tcPr>
            </w:tcPrChange>
          </w:tcPr>
          <w:p w14:paraId="4794A711" w14:textId="77777777" w:rsidR="00B560BB" w:rsidRPr="00C2714A" w:rsidRDefault="00B560BB" w:rsidP="00B560BB">
            <w:pPr>
              <w:spacing w:after="0" w:line="240" w:lineRule="auto"/>
              <w:jc w:val="right"/>
              <w:rPr>
                <w:ins w:id="3049" w:author="Observatorio 02" w:date="2017-03-14T14:39:00Z"/>
                <w:rFonts w:eastAsia="Times New Roman"/>
                <w:sz w:val="22"/>
                <w:szCs w:val="22"/>
                <w:bdr w:val="none" w:sz="0" w:space="0" w:color="auto"/>
                <w:lang w:val="es-CL" w:eastAsia="es-CL"/>
              </w:rPr>
            </w:pPr>
            <w:ins w:id="3050" w:author="Observatorio 02" w:date="2017-03-14T14:39:00Z">
              <w:r w:rsidRPr="00C2714A">
                <w:rPr>
                  <w:rFonts w:eastAsia="Times New Roman"/>
                  <w:sz w:val="22"/>
                  <w:szCs w:val="22"/>
                  <w:bdr w:val="none" w:sz="0" w:space="0" w:color="auto"/>
                  <w:lang w:val="es-CL" w:eastAsia="es-CL"/>
                </w:rPr>
                <w:t>27,1</w:t>
              </w:r>
            </w:ins>
          </w:p>
        </w:tc>
        <w:tc>
          <w:tcPr>
            <w:tcW w:w="859" w:type="dxa"/>
            <w:tcBorders>
              <w:top w:val="nil"/>
              <w:left w:val="nil"/>
              <w:bottom w:val="nil"/>
              <w:right w:val="nil"/>
            </w:tcBorders>
            <w:shd w:val="clear" w:color="000000" w:fill="FFFFFF"/>
            <w:noWrap/>
            <w:vAlign w:val="bottom"/>
            <w:hideMark/>
            <w:tcPrChange w:id="3051"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2CDA0720" w14:textId="77777777" w:rsidR="00B560BB" w:rsidRPr="00C2714A" w:rsidRDefault="00B560BB" w:rsidP="00B560BB">
            <w:pPr>
              <w:spacing w:after="0" w:line="240" w:lineRule="auto"/>
              <w:jc w:val="right"/>
              <w:rPr>
                <w:ins w:id="3052" w:author="Observatorio 02" w:date="2017-03-14T14:39:00Z"/>
                <w:rFonts w:eastAsia="Times New Roman"/>
                <w:sz w:val="22"/>
                <w:szCs w:val="22"/>
                <w:bdr w:val="none" w:sz="0" w:space="0" w:color="auto"/>
                <w:lang w:val="es-CL" w:eastAsia="es-CL"/>
              </w:rPr>
            </w:pPr>
            <w:ins w:id="3053" w:author="Observatorio 02" w:date="2017-03-14T14:39:00Z">
              <w:r w:rsidRPr="00C2714A">
                <w:rPr>
                  <w:rFonts w:eastAsia="Times New Roman"/>
                  <w:sz w:val="22"/>
                  <w:szCs w:val="22"/>
                  <w:bdr w:val="none" w:sz="0" w:space="0" w:color="auto"/>
                  <w:lang w:val="es-CL" w:eastAsia="es-CL"/>
                </w:rPr>
                <w:t>24,6</w:t>
              </w:r>
            </w:ins>
          </w:p>
        </w:tc>
        <w:tc>
          <w:tcPr>
            <w:tcW w:w="1365" w:type="dxa"/>
            <w:tcBorders>
              <w:top w:val="nil"/>
              <w:left w:val="nil"/>
              <w:bottom w:val="nil"/>
              <w:right w:val="nil"/>
            </w:tcBorders>
            <w:shd w:val="clear" w:color="000000" w:fill="FFFFFF"/>
            <w:noWrap/>
            <w:vAlign w:val="bottom"/>
            <w:hideMark/>
            <w:tcPrChange w:id="3054" w:author="Observatorio 02" w:date="2017-03-14T14:46:00Z">
              <w:tcPr>
                <w:tcW w:w="1248" w:type="dxa"/>
                <w:tcBorders>
                  <w:top w:val="nil"/>
                  <w:left w:val="nil"/>
                  <w:bottom w:val="nil"/>
                  <w:right w:val="nil"/>
                </w:tcBorders>
                <w:shd w:val="clear" w:color="000000" w:fill="FFFFFF"/>
                <w:noWrap/>
                <w:vAlign w:val="bottom"/>
                <w:hideMark/>
              </w:tcPr>
            </w:tcPrChange>
          </w:tcPr>
          <w:p w14:paraId="43502932" w14:textId="77777777" w:rsidR="00B560BB" w:rsidRPr="00C2714A" w:rsidRDefault="00B560BB" w:rsidP="00B560BB">
            <w:pPr>
              <w:spacing w:after="0" w:line="240" w:lineRule="auto"/>
              <w:jc w:val="right"/>
              <w:rPr>
                <w:ins w:id="3055" w:author="Observatorio 02" w:date="2017-03-14T14:39:00Z"/>
                <w:rFonts w:eastAsia="Times New Roman"/>
                <w:sz w:val="22"/>
                <w:szCs w:val="22"/>
                <w:bdr w:val="none" w:sz="0" w:space="0" w:color="auto"/>
                <w:lang w:val="es-CL" w:eastAsia="es-CL"/>
              </w:rPr>
            </w:pPr>
            <w:ins w:id="3056" w:author="Observatorio 02" w:date="2017-03-14T14:39:00Z">
              <w:r w:rsidRPr="00C2714A">
                <w:rPr>
                  <w:rFonts w:eastAsia="Times New Roman"/>
                  <w:sz w:val="22"/>
                  <w:szCs w:val="22"/>
                  <w:bdr w:val="none" w:sz="0" w:space="0" w:color="auto"/>
                  <w:lang w:val="es-CL" w:eastAsia="es-CL"/>
                </w:rPr>
                <w:t>21,5</w:t>
              </w:r>
            </w:ins>
          </w:p>
        </w:tc>
        <w:tc>
          <w:tcPr>
            <w:tcW w:w="1225" w:type="dxa"/>
            <w:tcBorders>
              <w:top w:val="nil"/>
              <w:left w:val="nil"/>
              <w:bottom w:val="nil"/>
              <w:right w:val="nil"/>
            </w:tcBorders>
            <w:shd w:val="clear" w:color="000000" w:fill="FFFFFF"/>
            <w:noWrap/>
            <w:vAlign w:val="bottom"/>
            <w:hideMark/>
            <w:tcPrChange w:id="3057" w:author="Observatorio 02" w:date="2017-03-14T14:46:00Z">
              <w:tcPr>
                <w:tcW w:w="1120" w:type="dxa"/>
                <w:tcBorders>
                  <w:top w:val="nil"/>
                  <w:left w:val="nil"/>
                  <w:bottom w:val="nil"/>
                  <w:right w:val="nil"/>
                </w:tcBorders>
                <w:shd w:val="clear" w:color="000000" w:fill="FFFFFF"/>
                <w:noWrap/>
                <w:vAlign w:val="bottom"/>
                <w:hideMark/>
              </w:tcPr>
            </w:tcPrChange>
          </w:tcPr>
          <w:p w14:paraId="75494372" w14:textId="77777777" w:rsidR="00B560BB" w:rsidRPr="00C2714A" w:rsidRDefault="00B560BB" w:rsidP="00B560BB">
            <w:pPr>
              <w:spacing w:after="0" w:line="240" w:lineRule="auto"/>
              <w:jc w:val="right"/>
              <w:rPr>
                <w:ins w:id="3058" w:author="Observatorio 02" w:date="2017-03-14T14:39:00Z"/>
                <w:rFonts w:eastAsia="Times New Roman"/>
                <w:sz w:val="22"/>
                <w:szCs w:val="22"/>
                <w:bdr w:val="none" w:sz="0" w:space="0" w:color="auto"/>
                <w:lang w:val="es-CL" w:eastAsia="es-CL"/>
              </w:rPr>
            </w:pPr>
            <w:ins w:id="3059" w:author="Observatorio 02" w:date="2017-03-14T14:39:00Z">
              <w:r w:rsidRPr="00C2714A">
                <w:rPr>
                  <w:rFonts w:eastAsia="Times New Roman"/>
                  <w:sz w:val="22"/>
                  <w:szCs w:val="22"/>
                  <w:bdr w:val="none" w:sz="0" w:space="0" w:color="auto"/>
                  <w:lang w:val="es-CL" w:eastAsia="es-CL"/>
                </w:rPr>
                <w:t>29,9</w:t>
              </w:r>
            </w:ins>
          </w:p>
        </w:tc>
        <w:tc>
          <w:tcPr>
            <w:tcW w:w="859" w:type="dxa"/>
            <w:tcBorders>
              <w:top w:val="nil"/>
              <w:left w:val="nil"/>
              <w:bottom w:val="nil"/>
              <w:right w:val="nil"/>
            </w:tcBorders>
            <w:shd w:val="clear" w:color="000000" w:fill="FFFFFF"/>
            <w:noWrap/>
            <w:vAlign w:val="bottom"/>
            <w:hideMark/>
            <w:tcPrChange w:id="3060"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6AD55EA" w14:textId="77777777" w:rsidR="00B560BB" w:rsidRPr="00C2714A" w:rsidRDefault="00B560BB" w:rsidP="00B560BB">
            <w:pPr>
              <w:spacing w:after="0" w:line="240" w:lineRule="auto"/>
              <w:jc w:val="right"/>
              <w:rPr>
                <w:ins w:id="3061" w:author="Observatorio 02" w:date="2017-03-14T14:39:00Z"/>
                <w:rFonts w:eastAsia="Times New Roman"/>
                <w:sz w:val="22"/>
                <w:szCs w:val="22"/>
                <w:bdr w:val="none" w:sz="0" w:space="0" w:color="auto"/>
                <w:lang w:val="es-CL" w:eastAsia="es-CL"/>
              </w:rPr>
            </w:pPr>
            <w:ins w:id="3062" w:author="Observatorio 02" w:date="2017-03-14T14:39:00Z">
              <w:r w:rsidRPr="00C2714A">
                <w:rPr>
                  <w:rFonts w:eastAsia="Times New Roman"/>
                  <w:sz w:val="22"/>
                  <w:szCs w:val="22"/>
                  <w:bdr w:val="none" w:sz="0" w:space="0" w:color="auto"/>
                  <w:lang w:val="es-CL" w:eastAsia="es-CL"/>
                </w:rPr>
                <w:t>21,9</w:t>
              </w:r>
            </w:ins>
          </w:p>
        </w:tc>
      </w:tr>
      <w:tr w:rsidR="008B1E32" w:rsidRPr="00C2714A" w14:paraId="73FCDD6D" w14:textId="77777777" w:rsidTr="00A725F2">
        <w:tblPrEx>
          <w:tblPrExChange w:id="3063" w:author="Observatorio 02" w:date="2017-03-14T14:46:00Z">
            <w:tblPrEx>
              <w:tblW w:w="7643" w:type="dxa"/>
            </w:tblPrEx>
          </w:tblPrExChange>
        </w:tblPrEx>
        <w:trPr>
          <w:trHeight w:val="199"/>
          <w:ins w:id="3064" w:author="Observatorio 02" w:date="2017-03-14T14:39:00Z"/>
          <w:trPrChange w:id="3065"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3066"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7BA260F" w14:textId="77777777" w:rsidR="00B560BB" w:rsidRPr="00C2714A" w:rsidRDefault="00B560BB" w:rsidP="00B560BB">
            <w:pPr>
              <w:spacing w:after="0" w:line="240" w:lineRule="auto"/>
              <w:rPr>
                <w:ins w:id="3067" w:author="Observatorio 02" w:date="2017-03-14T14:39:00Z"/>
                <w:rFonts w:eastAsia="Times New Roman"/>
                <w:sz w:val="22"/>
                <w:szCs w:val="22"/>
                <w:bdr w:val="none" w:sz="0" w:space="0" w:color="auto"/>
                <w:lang w:val="es-CL" w:eastAsia="es-CL"/>
              </w:rPr>
            </w:pPr>
            <w:ins w:id="3068" w:author="Observatorio 02" w:date="2017-03-14T14:39:00Z">
              <w:r w:rsidRPr="00C2714A">
                <w:rPr>
                  <w:rFonts w:eastAsia="Times New Roman"/>
                  <w:sz w:val="22"/>
                  <w:szCs w:val="22"/>
                  <w:bdr w:val="none" w:sz="0" w:space="0" w:color="auto"/>
                  <w:lang w:val="es-CL" w:eastAsia="es-CL"/>
                </w:rPr>
                <w:t>Entre 45 y 54</w:t>
              </w:r>
            </w:ins>
          </w:p>
        </w:tc>
        <w:tc>
          <w:tcPr>
            <w:tcW w:w="1365" w:type="dxa"/>
            <w:tcBorders>
              <w:top w:val="nil"/>
              <w:left w:val="nil"/>
              <w:bottom w:val="nil"/>
              <w:right w:val="nil"/>
            </w:tcBorders>
            <w:shd w:val="clear" w:color="000000" w:fill="FFFFFF"/>
            <w:noWrap/>
            <w:vAlign w:val="bottom"/>
            <w:hideMark/>
            <w:tcPrChange w:id="3069" w:author="Observatorio 02" w:date="2017-03-14T14:46:00Z">
              <w:tcPr>
                <w:tcW w:w="1248" w:type="dxa"/>
                <w:tcBorders>
                  <w:top w:val="nil"/>
                  <w:left w:val="nil"/>
                  <w:bottom w:val="nil"/>
                  <w:right w:val="nil"/>
                </w:tcBorders>
                <w:shd w:val="clear" w:color="000000" w:fill="FFFFFF"/>
                <w:noWrap/>
                <w:vAlign w:val="bottom"/>
                <w:hideMark/>
              </w:tcPr>
            </w:tcPrChange>
          </w:tcPr>
          <w:p w14:paraId="4B52DD3F" w14:textId="77777777" w:rsidR="00B560BB" w:rsidRPr="00C2714A" w:rsidRDefault="00B560BB" w:rsidP="00B560BB">
            <w:pPr>
              <w:spacing w:after="0" w:line="240" w:lineRule="auto"/>
              <w:jc w:val="right"/>
              <w:rPr>
                <w:ins w:id="3070" w:author="Observatorio 02" w:date="2017-03-14T14:39:00Z"/>
                <w:rFonts w:eastAsia="Times New Roman"/>
                <w:sz w:val="22"/>
                <w:szCs w:val="22"/>
                <w:bdr w:val="none" w:sz="0" w:space="0" w:color="auto"/>
                <w:lang w:val="es-CL" w:eastAsia="es-CL"/>
              </w:rPr>
            </w:pPr>
            <w:ins w:id="3071" w:author="Observatorio 02" w:date="2017-03-14T14:39:00Z">
              <w:r w:rsidRPr="00C2714A">
                <w:rPr>
                  <w:rFonts w:eastAsia="Times New Roman"/>
                  <w:sz w:val="22"/>
                  <w:szCs w:val="22"/>
                  <w:bdr w:val="none" w:sz="0" w:space="0" w:color="auto"/>
                  <w:lang w:val="es-CL" w:eastAsia="es-CL"/>
                </w:rPr>
                <w:t>25,6</w:t>
              </w:r>
            </w:ins>
          </w:p>
        </w:tc>
        <w:tc>
          <w:tcPr>
            <w:tcW w:w="1225" w:type="dxa"/>
            <w:tcBorders>
              <w:top w:val="nil"/>
              <w:left w:val="nil"/>
              <w:bottom w:val="nil"/>
              <w:right w:val="nil"/>
            </w:tcBorders>
            <w:shd w:val="clear" w:color="000000" w:fill="FFFFFF"/>
            <w:noWrap/>
            <w:vAlign w:val="bottom"/>
            <w:hideMark/>
            <w:tcPrChange w:id="3072" w:author="Observatorio 02" w:date="2017-03-14T14:46:00Z">
              <w:tcPr>
                <w:tcW w:w="1120" w:type="dxa"/>
                <w:tcBorders>
                  <w:top w:val="nil"/>
                  <w:left w:val="nil"/>
                  <w:bottom w:val="nil"/>
                  <w:right w:val="nil"/>
                </w:tcBorders>
                <w:shd w:val="clear" w:color="000000" w:fill="FFFFFF"/>
                <w:noWrap/>
                <w:vAlign w:val="bottom"/>
                <w:hideMark/>
              </w:tcPr>
            </w:tcPrChange>
          </w:tcPr>
          <w:p w14:paraId="44FEA4E2" w14:textId="77777777" w:rsidR="00B560BB" w:rsidRPr="00C2714A" w:rsidRDefault="00B560BB" w:rsidP="00B560BB">
            <w:pPr>
              <w:spacing w:after="0" w:line="240" w:lineRule="auto"/>
              <w:jc w:val="right"/>
              <w:rPr>
                <w:ins w:id="3073" w:author="Observatorio 02" w:date="2017-03-14T14:39:00Z"/>
                <w:rFonts w:eastAsia="Times New Roman"/>
                <w:sz w:val="22"/>
                <w:szCs w:val="22"/>
                <w:bdr w:val="none" w:sz="0" w:space="0" w:color="auto"/>
                <w:lang w:val="es-CL" w:eastAsia="es-CL"/>
              </w:rPr>
            </w:pPr>
            <w:ins w:id="3074" w:author="Observatorio 02" w:date="2017-03-14T14:39:00Z">
              <w:r w:rsidRPr="00C2714A">
                <w:rPr>
                  <w:rFonts w:eastAsia="Times New Roman"/>
                  <w:sz w:val="22"/>
                  <w:szCs w:val="22"/>
                  <w:bdr w:val="none" w:sz="0" w:space="0" w:color="auto"/>
                  <w:lang w:val="es-CL" w:eastAsia="es-CL"/>
                </w:rPr>
                <w:t>21,3</w:t>
              </w:r>
            </w:ins>
          </w:p>
        </w:tc>
        <w:tc>
          <w:tcPr>
            <w:tcW w:w="859" w:type="dxa"/>
            <w:tcBorders>
              <w:top w:val="nil"/>
              <w:left w:val="nil"/>
              <w:bottom w:val="nil"/>
              <w:right w:val="nil"/>
            </w:tcBorders>
            <w:shd w:val="clear" w:color="000000" w:fill="FFFFFF"/>
            <w:noWrap/>
            <w:vAlign w:val="bottom"/>
            <w:hideMark/>
            <w:tcPrChange w:id="3075"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78085AA0" w14:textId="77777777" w:rsidR="00B560BB" w:rsidRPr="00C2714A" w:rsidRDefault="00B560BB" w:rsidP="00B560BB">
            <w:pPr>
              <w:spacing w:after="0" w:line="240" w:lineRule="auto"/>
              <w:jc w:val="right"/>
              <w:rPr>
                <w:ins w:id="3076" w:author="Observatorio 02" w:date="2017-03-14T14:39:00Z"/>
                <w:rFonts w:eastAsia="Times New Roman"/>
                <w:sz w:val="22"/>
                <w:szCs w:val="22"/>
                <w:bdr w:val="none" w:sz="0" w:space="0" w:color="auto"/>
                <w:lang w:val="es-CL" w:eastAsia="es-CL"/>
              </w:rPr>
            </w:pPr>
            <w:ins w:id="3077" w:author="Observatorio 02" w:date="2017-03-14T14:39:00Z">
              <w:r w:rsidRPr="00C2714A">
                <w:rPr>
                  <w:rFonts w:eastAsia="Times New Roman"/>
                  <w:sz w:val="22"/>
                  <w:szCs w:val="22"/>
                  <w:bdr w:val="none" w:sz="0" w:space="0" w:color="auto"/>
                  <w:lang w:val="es-CL" w:eastAsia="es-CL"/>
                </w:rPr>
                <w:t>25,4</w:t>
              </w:r>
            </w:ins>
          </w:p>
        </w:tc>
        <w:tc>
          <w:tcPr>
            <w:tcW w:w="1365" w:type="dxa"/>
            <w:tcBorders>
              <w:top w:val="nil"/>
              <w:left w:val="nil"/>
              <w:bottom w:val="nil"/>
              <w:right w:val="nil"/>
            </w:tcBorders>
            <w:shd w:val="clear" w:color="000000" w:fill="FFFFFF"/>
            <w:noWrap/>
            <w:vAlign w:val="bottom"/>
            <w:hideMark/>
            <w:tcPrChange w:id="3078" w:author="Observatorio 02" w:date="2017-03-14T14:46:00Z">
              <w:tcPr>
                <w:tcW w:w="1248" w:type="dxa"/>
                <w:tcBorders>
                  <w:top w:val="nil"/>
                  <w:left w:val="nil"/>
                  <w:bottom w:val="nil"/>
                  <w:right w:val="nil"/>
                </w:tcBorders>
                <w:shd w:val="clear" w:color="000000" w:fill="FFFFFF"/>
                <w:noWrap/>
                <w:vAlign w:val="bottom"/>
                <w:hideMark/>
              </w:tcPr>
            </w:tcPrChange>
          </w:tcPr>
          <w:p w14:paraId="738994DF" w14:textId="77777777" w:rsidR="00B560BB" w:rsidRPr="00C2714A" w:rsidRDefault="00B560BB" w:rsidP="00B560BB">
            <w:pPr>
              <w:spacing w:after="0" w:line="240" w:lineRule="auto"/>
              <w:jc w:val="right"/>
              <w:rPr>
                <w:ins w:id="3079" w:author="Observatorio 02" w:date="2017-03-14T14:39:00Z"/>
                <w:rFonts w:eastAsia="Times New Roman"/>
                <w:sz w:val="22"/>
                <w:szCs w:val="22"/>
                <w:bdr w:val="none" w:sz="0" w:space="0" w:color="auto"/>
                <w:lang w:val="es-CL" w:eastAsia="es-CL"/>
              </w:rPr>
            </w:pPr>
            <w:ins w:id="3080" w:author="Observatorio 02" w:date="2017-03-14T14:39:00Z">
              <w:r w:rsidRPr="00C2714A">
                <w:rPr>
                  <w:rFonts w:eastAsia="Times New Roman"/>
                  <w:sz w:val="22"/>
                  <w:szCs w:val="22"/>
                  <w:bdr w:val="none" w:sz="0" w:space="0" w:color="auto"/>
                  <w:lang w:val="es-CL" w:eastAsia="es-CL"/>
                </w:rPr>
                <w:t>23,9</w:t>
              </w:r>
            </w:ins>
          </w:p>
        </w:tc>
        <w:tc>
          <w:tcPr>
            <w:tcW w:w="1225" w:type="dxa"/>
            <w:tcBorders>
              <w:top w:val="nil"/>
              <w:left w:val="nil"/>
              <w:bottom w:val="nil"/>
              <w:right w:val="nil"/>
            </w:tcBorders>
            <w:shd w:val="clear" w:color="000000" w:fill="FFFFFF"/>
            <w:noWrap/>
            <w:vAlign w:val="bottom"/>
            <w:hideMark/>
            <w:tcPrChange w:id="3081" w:author="Observatorio 02" w:date="2017-03-14T14:46:00Z">
              <w:tcPr>
                <w:tcW w:w="1120" w:type="dxa"/>
                <w:tcBorders>
                  <w:top w:val="nil"/>
                  <w:left w:val="nil"/>
                  <w:bottom w:val="nil"/>
                  <w:right w:val="nil"/>
                </w:tcBorders>
                <w:shd w:val="clear" w:color="000000" w:fill="FFFFFF"/>
                <w:noWrap/>
                <w:vAlign w:val="bottom"/>
                <w:hideMark/>
              </w:tcPr>
            </w:tcPrChange>
          </w:tcPr>
          <w:p w14:paraId="00212CD2" w14:textId="77777777" w:rsidR="00B560BB" w:rsidRPr="00C2714A" w:rsidRDefault="00B560BB" w:rsidP="00B560BB">
            <w:pPr>
              <w:spacing w:after="0" w:line="240" w:lineRule="auto"/>
              <w:jc w:val="right"/>
              <w:rPr>
                <w:ins w:id="3082" w:author="Observatorio 02" w:date="2017-03-14T14:39:00Z"/>
                <w:rFonts w:eastAsia="Times New Roman"/>
                <w:sz w:val="22"/>
                <w:szCs w:val="22"/>
                <w:bdr w:val="none" w:sz="0" w:space="0" w:color="auto"/>
                <w:lang w:val="es-CL" w:eastAsia="es-CL"/>
              </w:rPr>
            </w:pPr>
            <w:ins w:id="3083" w:author="Observatorio 02" w:date="2017-03-14T14:39:00Z">
              <w:r w:rsidRPr="00C2714A">
                <w:rPr>
                  <w:rFonts w:eastAsia="Times New Roman"/>
                  <w:sz w:val="22"/>
                  <w:szCs w:val="22"/>
                  <w:bdr w:val="none" w:sz="0" w:space="0" w:color="auto"/>
                  <w:lang w:val="es-CL" w:eastAsia="es-CL"/>
                </w:rPr>
                <w:t>19,9</w:t>
              </w:r>
            </w:ins>
          </w:p>
        </w:tc>
        <w:tc>
          <w:tcPr>
            <w:tcW w:w="859" w:type="dxa"/>
            <w:tcBorders>
              <w:top w:val="nil"/>
              <w:left w:val="nil"/>
              <w:bottom w:val="nil"/>
              <w:right w:val="nil"/>
            </w:tcBorders>
            <w:shd w:val="clear" w:color="000000" w:fill="FFFFFF"/>
            <w:noWrap/>
            <w:vAlign w:val="bottom"/>
            <w:hideMark/>
            <w:tcPrChange w:id="3084"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13C126DE" w14:textId="77777777" w:rsidR="00B560BB" w:rsidRPr="00C2714A" w:rsidRDefault="00B560BB" w:rsidP="00B560BB">
            <w:pPr>
              <w:spacing w:after="0" w:line="240" w:lineRule="auto"/>
              <w:jc w:val="right"/>
              <w:rPr>
                <w:ins w:id="3085" w:author="Observatorio 02" w:date="2017-03-14T14:39:00Z"/>
                <w:rFonts w:eastAsia="Times New Roman"/>
                <w:sz w:val="22"/>
                <w:szCs w:val="22"/>
                <w:bdr w:val="none" w:sz="0" w:space="0" w:color="auto"/>
                <w:lang w:val="es-CL" w:eastAsia="es-CL"/>
              </w:rPr>
            </w:pPr>
            <w:ins w:id="3086" w:author="Observatorio 02" w:date="2017-03-14T14:39:00Z">
              <w:r w:rsidRPr="00C2714A">
                <w:rPr>
                  <w:rFonts w:eastAsia="Times New Roman"/>
                  <w:sz w:val="22"/>
                  <w:szCs w:val="22"/>
                  <w:bdr w:val="none" w:sz="0" w:space="0" w:color="auto"/>
                  <w:lang w:val="es-CL" w:eastAsia="es-CL"/>
                </w:rPr>
                <w:t>23,6</w:t>
              </w:r>
            </w:ins>
          </w:p>
        </w:tc>
      </w:tr>
      <w:tr w:rsidR="008B1E32" w:rsidRPr="00C2714A" w14:paraId="7C3E8FA9" w14:textId="77777777" w:rsidTr="00A725F2">
        <w:tblPrEx>
          <w:tblPrExChange w:id="3087" w:author="Observatorio 02" w:date="2017-03-14T14:46:00Z">
            <w:tblPrEx>
              <w:tblW w:w="7643" w:type="dxa"/>
            </w:tblPrEx>
          </w:tblPrExChange>
        </w:tblPrEx>
        <w:trPr>
          <w:trHeight w:val="199"/>
          <w:ins w:id="3088" w:author="Observatorio 02" w:date="2017-03-14T14:39:00Z"/>
          <w:trPrChange w:id="3089" w:author="Observatorio 02" w:date="2017-03-14T14:46:00Z">
            <w:trPr>
              <w:trHeight w:val="192"/>
            </w:trPr>
          </w:trPrChange>
        </w:trPr>
        <w:tc>
          <w:tcPr>
            <w:tcW w:w="1463" w:type="dxa"/>
            <w:tcBorders>
              <w:top w:val="nil"/>
              <w:left w:val="nil"/>
              <w:bottom w:val="nil"/>
              <w:right w:val="nil"/>
            </w:tcBorders>
            <w:shd w:val="clear" w:color="000000" w:fill="FFFFFF"/>
            <w:noWrap/>
            <w:vAlign w:val="bottom"/>
            <w:hideMark/>
            <w:tcPrChange w:id="3090" w:author="Observatorio 02" w:date="2017-03-14T14:46:00Z">
              <w:tcPr>
                <w:tcW w:w="1337" w:type="dxa"/>
                <w:gridSpan w:val="2"/>
                <w:tcBorders>
                  <w:top w:val="nil"/>
                  <w:left w:val="nil"/>
                  <w:bottom w:val="nil"/>
                  <w:right w:val="nil"/>
                </w:tcBorders>
                <w:shd w:val="clear" w:color="000000" w:fill="FFFFFF"/>
                <w:noWrap/>
                <w:vAlign w:val="bottom"/>
                <w:hideMark/>
              </w:tcPr>
            </w:tcPrChange>
          </w:tcPr>
          <w:p w14:paraId="46C79172" w14:textId="77777777" w:rsidR="00B560BB" w:rsidRPr="00C2714A" w:rsidRDefault="00B560BB" w:rsidP="00B560BB">
            <w:pPr>
              <w:spacing w:after="0" w:line="240" w:lineRule="auto"/>
              <w:rPr>
                <w:ins w:id="3091" w:author="Observatorio 02" w:date="2017-03-14T14:39:00Z"/>
                <w:rFonts w:eastAsia="Times New Roman"/>
                <w:sz w:val="22"/>
                <w:szCs w:val="22"/>
                <w:bdr w:val="none" w:sz="0" w:space="0" w:color="auto"/>
                <w:lang w:val="es-CL" w:eastAsia="es-CL"/>
              </w:rPr>
            </w:pPr>
            <w:ins w:id="3092" w:author="Observatorio 02" w:date="2017-03-14T14:39:00Z">
              <w:r w:rsidRPr="00C2714A">
                <w:rPr>
                  <w:rFonts w:eastAsia="Times New Roman"/>
                  <w:sz w:val="22"/>
                  <w:szCs w:val="22"/>
                  <w:bdr w:val="none" w:sz="0" w:space="0" w:color="auto"/>
                  <w:lang w:val="es-CL" w:eastAsia="es-CL"/>
                </w:rPr>
                <w:t>Entre 55 y 64</w:t>
              </w:r>
            </w:ins>
          </w:p>
        </w:tc>
        <w:tc>
          <w:tcPr>
            <w:tcW w:w="1365" w:type="dxa"/>
            <w:tcBorders>
              <w:top w:val="nil"/>
              <w:left w:val="nil"/>
              <w:bottom w:val="nil"/>
              <w:right w:val="nil"/>
            </w:tcBorders>
            <w:shd w:val="clear" w:color="000000" w:fill="FFFFFF"/>
            <w:noWrap/>
            <w:vAlign w:val="bottom"/>
            <w:hideMark/>
            <w:tcPrChange w:id="3093" w:author="Observatorio 02" w:date="2017-03-14T14:46:00Z">
              <w:tcPr>
                <w:tcW w:w="1248" w:type="dxa"/>
                <w:tcBorders>
                  <w:top w:val="nil"/>
                  <w:left w:val="nil"/>
                  <w:bottom w:val="nil"/>
                  <w:right w:val="nil"/>
                </w:tcBorders>
                <w:shd w:val="clear" w:color="000000" w:fill="FFFFFF"/>
                <w:noWrap/>
                <w:vAlign w:val="bottom"/>
                <w:hideMark/>
              </w:tcPr>
            </w:tcPrChange>
          </w:tcPr>
          <w:p w14:paraId="71238F36" w14:textId="77777777" w:rsidR="00B560BB" w:rsidRPr="00C2714A" w:rsidRDefault="00B560BB" w:rsidP="00B560BB">
            <w:pPr>
              <w:spacing w:after="0" w:line="240" w:lineRule="auto"/>
              <w:jc w:val="right"/>
              <w:rPr>
                <w:ins w:id="3094" w:author="Observatorio 02" w:date="2017-03-14T14:39:00Z"/>
                <w:rFonts w:eastAsia="Times New Roman"/>
                <w:sz w:val="22"/>
                <w:szCs w:val="22"/>
                <w:bdr w:val="none" w:sz="0" w:space="0" w:color="auto"/>
                <w:lang w:val="es-CL" w:eastAsia="es-CL"/>
              </w:rPr>
            </w:pPr>
            <w:ins w:id="3095" w:author="Observatorio 02" w:date="2017-03-14T14:39:00Z">
              <w:r w:rsidRPr="00C2714A">
                <w:rPr>
                  <w:rFonts w:eastAsia="Times New Roman"/>
                  <w:sz w:val="22"/>
                  <w:szCs w:val="22"/>
                  <w:bdr w:val="none" w:sz="0" w:space="0" w:color="auto"/>
                  <w:lang w:val="es-CL" w:eastAsia="es-CL"/>
                </w:rPr>
                <w:t>14,8</w:t>
              </w:r>
            </w:ins>
          </w:p>
        </w:tc>
        <w:tc>
          <w:tcPr>
            <w:tcW w:w="1225" w:type="dxa"/>
            <w:tcBorders>
              <w:top w:val="nil"/>
              <w:left w:val="nil"/>
              <w:bottom w:val="nil"/>
              <w:right w:val="nil"/>
            </w:tcBorders>
            <w:shd w:val="clear" w:color="000000" w:fill="FFFFFF"/>
            <w:noWrap/>
            <w:vAlign w:val="bottom"/>
            <w:hideMark/>
            <w:tcPrChange w:id="3096" w:author="Observatorio 02" w:date="2017-03-14T14:46:00Z">
              <w:tcPr>
                <w:tcW w:w="1120" w:type="dxa"/>
                <w:tcBorders>
                  <w:top w:val="nil"/>
                  <w:left w:val="nil"/>
                  <w:bottom w:val="nil"/>
                  <w:right w:val="nil"/>
                </w:tcBorders>
                <w:shd w:val="clear" w:color="000000" w:fill="FFFFFF"/>
                <w:noWrap/>
                <w:vAlign w:val="bottom"/>
                <w:hideMark/>
              </w:tcPr>
            </w:tcPrChange>
          </w:tcPr>
          <w:p w14:paraId="7C3A11C9" w14:textId="77777777" w:rsidR="00B560BB" w:rsidRPr="00C2714A" w:rsidRDefault="00B560BB" w:rsidP="00B560BB">
            <w:pPr>
              <w:spacing w:after="0" w:line="240" w:lineRule="auto"/>
              <w:jc w:val="right"/>
              <w:rPr>
                <w:ins w:id="3097" w:author="Observatorio 02" w:date="2017-03-14T14:39:00Z"/>
                <w:rFonts w:eastAsia="Times New Roman"/>
                <w:sz w:val="22"/>
                <w:szCs w:val="22"/>
                <w:bdr w:val="none" w:sz="0" w:space="0" w:color="auto"/>
                <w:lang w:val="es-CL" w:eastAsia="es-CL"/>
              </w:rPr>
            </w:pPr>
            <w:ins w:id="3098" w:author="Observatorio 02" w:date="2017-03-14T14:39:00Z">
              <w:r w:rsidRPr="00C2714A">
                <w:rPr>
                  <w:rFonts w:eastAsia="Times New Roman"/>
                  <w:sz w:val="22"/>
                  <w:szCs w:val="22"/>
                  <w:bdr w:val="none" w:sz="0" w:space="0" w:color="auto"/>
                  <w:lang w:val="es-CL" w:eastAsia="es-CL"/>
                </w:rPr>
                <w:t>5,9</w:t>
              </w:r>
            </w:ins>
          </w:p>
        </w:tc>
        <w:tc>
          <w:tcPr>
            <w:tcW w:w="859" w:type="dxa"/>
            <w:tcBorders>
              <w:top w:val="nil"/>
              <w:left w:val="nil"/>
              <w:bottom w:val="nil"/>
              <w:right w:val="nil"/>
            </w:tcBorders>
            <w:shd w:val="clear" w:color="000000" w:fill="FFFFFF"/>
            <w:noWrap/>
            <w:vAlign w:val="bottom"/>
            <w:hideMark/>
            <w:tcPrChange w:id="3099"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5AC93FEF" w14:textId="77777777" w:rsidR="00B560BB" w:rsidRPr="00C2714A" w:rsidRDefault="00B560BB" w:rsidP="00B560BB">
            <w:pPr>
              <w:spacing w:after="0" w:line="240" w:lineRule="auto"/>
              <w:jc w:val="right"/>
              <w:rPr>
                <w:ins w:id="3100" w:author="Observatorio 02" w:date="2017-03-14T14:39:00Z"/>
                <w:rFonts w:eastAsia="Times New Roman"/>
                <w:sz w:val="22"/>
                <w:szCs w:val="22"/>
                <w:bdr w:val="none" w:sz="0" w:space="0" w:color="auto"/>
                <w:lang w:val="es-CL" w:eastAsia="es-CL"/>
              </w:rPr>
            </w:pPr>
            <w:ins w:id="3101" w:author="Observatorio 02" w:date="2017-03-14T14:39:00Z">
              <w:r w:rsidRPr="00C2714A">
                <w:rPr>
                  <w:rFonts w:eastAsia="Times New Roman"/>
                  <w:sz w:val="22"/>
                  <w:szCs w:val="22"/>
                  <w:bdr w:val="none" w:sz="0" w:space="0" w:color="auto"/>
                  <w:lang w:val="es-CL" w:eastAsia="es-CL"/>
                </w:rPr>
                <w:t>14,4</w:t>
              </w:r>
            </w:ins>
          </w:p>
        </w:tc>
        <w:tc>
          <w:tcPr>
            <w:tcW w:w="1365" w:type="dxa"/>
            <w:tcBorders>
              <w:top w:val="nil"/>
              <w:left w:val="nil"/>
              <w:bottom w:val="nil"/>
              <w:right w:val="nil"/>
            </w:tcBorders>
            <w:shd w:val="clear" w:color="000000" w:fill="FFFFFF"/>
            <w:noWrap/>
            <w:vAlign w:val="bottom"/>
            <w:hideMark/>
            <w:tcPrChange w:id="3102" w:author="Observatorio 02" w:date="2017-03-14T14:46:00Z">
              <w:tcPr>
                <w:tcW w:w="1248" w:type="dxa"/>
                <w:tcBorders>
                  <w:top w:val="nil"/>
                  <w:left w:val="nil"/>
                  <w:bottom w:val="nil"/>
                  <w:right w:val="nil"/>
                </w:tcBorders>
                <w:shd w:val="clear" w:color="000000" w:fill="FFFFFF"/>
                <w:noWrap/>
                <w:vAlign w:val="bottom"/>
                <w:hideMark/>
              </w:tcPr>
            </w:tcPrChange>
          </w:tcPr>
          <w:p w14:paraId="75A68DA9" w14:textId="77777777" w:rsidR="00B560BB" w:rsidRPr="00C2714A" w:rsidRDefault="00B560BB" w:rsidP="00B560BB">
            <w:pPr>
              <w:spacing w:after="0" w:line="240" w:lineRule="auto"/>
              <w:jc w:val="right"/>
              <w:rPr>
                <w:ins w:id="3103" w:author="Observatorio 02" w:date="2017-03-14T14:39:00Z"/>
                <w:rFonts w:eastAsia="Times New Roman"/>
                <w:sz w:val="22"/>
                <w:szCs w:val="22"/>
                <w:bdr w:val="none" w:sz="0" w:space="0" w:color="auto"/>
                <w:lang w:val="es-CL" w:eastAsia="es-CL"/>
              </w:rPr>
            </w:pPr>
            <w:ins w:id="3104" w:author="Observatorio 02" w:date="2017-03-14T14:39:00Z">
              <w:r w:rsidRPr="00C2714A">
                <w:rPr>
                  <w:rFonts w:eastAsia="Times New Roman"/>
                  <w:sz w:val="22"/>
                  <w:szCs w:val="22"/>
                  <w:bdr w:val="none" w:sz="0" w:space="0" w:color="auto"/>
                  <w:lang w:val="es-CL" w:eastAsia="es-CL"/>
                </w:rPr>
                <w:t>17,8</w:t>
              </w:r>
            </w:ins>
          </w:p>
        </w:tc>
        <w:tc>
          <w:tcPr>
            <w:tcW w:w="1225" w:type="dxa"/>
            <w:tcBorders>
              <w:top w:val="nil"/>
              <w:left w:val="nil"/>
              <w:bottom w:val="nil"/>
              <w:right w:val="nil"/>
            </w:tcBorders>
            <w:shd w:val="clear" w:color="000000" w:fill="FFFFFF"/>
            <w:noWrap/>
            <w:vAlign w:val="bottom"/>
            <w:hideMark/>
            <w:tcPrChange w:id="3105" w:author="Observatorio 02" w:date="2017-03-14T14:46:00Z">
              <w:tcPr>
                <w:tcW w:w="1120" w:type="dxa"/>
                <w:tcBorders>
                  <w:top w:val="nil"/>
                  <w:left w:val="nil"/>
                  <w:bottom w:val="nil"/>
                  <w:right w:val="nil"/>
                </w:tcBorders>
                <w:shd w:val="clear" w:color="000000" w:fill="FFFFFF"/>
                <w:noWrap/>
                <w:vAlign w:val="bottom"/>
                <w:hideMark/>
              </w:tcPr>
            </w:tcPrChange>
          </w:tcPr>
          <w:p w14:paraId="1195846F" w14:textId="77777777" w:rsidR="00B560BB" w:rsidRPr="00C2714A" w:rsidRDefault="00B560BB" w:rsidP="00B560BB">
            <w:pPr>
              <w:spacing w:after="0" w:line="240" w:lineRule="auto"/>
              <w:jc w:val="right"/>
              <w:rPr>
                <w:ins w:id="3106" w:author="Observatorio 02" w:date="2017-03-14T14:39:00Z"/>
                <w:rFonts w:eastAsia="Times New Roman"/>
                <w:sz w:val="22"/>
                <w:szCs w:val="22"/>
                <w:bdr w:val="none" w:sz="0" w:space="0" w:color="auto"/>
                <w:lang w:val="es-CL" w:eastAsia="es-CL"/>
              </w:rPr>
            </w:pPr>
            <w:ins w:id="3107" w:author="Observatorio 02" w:date="2017-03-14T14:39:00Z">
              <w:r w:rsidRPr="00C2714A">
                <w:rPr>
                  <w:rFonts w:eastAsia="Times New Roman"/>
                  <w:sz w:val="22"/>
                  <w:szCs w:val="22"/>
                  <w:bdr w:val="none" w:sz="0" w:space="0" w:color="auto"/>
                  <w:lang w:val="es-CL" w:eastAsia="es-CL"/>
                </w:rPr>
                <w:t>14,2</w:t>
              </w:r>
            </w:ins>
          </w:p>
        </w:tc>
        <w:tc>
          <w:tcPr>
            <w:tcW w:w="859" w:type="dxa"/>
            <w:tcBorders>
              <w:top w:val="nil"/>
              <w:left w:val="nil"/>
              <w:bottom w:val="nil"/>
              <w:right w:val="nil"/>
            </w:tcBorders>
            <w:shd w:val="clear" w:color="000000" w:fill="FFFFFF"/>
            <w:noWrap/>
            <w:vAlign w:val="bottom"/>
            <w:hideMark/>
            <w:tcPrChange w:id="3108" w:author="Observatorio 02" w:date="2017-03-14T14:46:00Z">
              <w:tcPr>
                <w:tcW w:w="783" w:type="dxa"/>
                <w:gridSpan w:val="2"/>
                <w:tcBorders>
                  <w:top w:val="nil"/>
                  <w:left w:val="nil"/>
                  <w:bottom w:val="nil"/>
                  <w:right w:val="nil"/>
                </w:tcBorders>
                <w:shd w:val="clear" w:color="000000" w:fill="FFFFFF"/>
                <w:noWrap/>
                <w:vAlign w:val="bottom"/>
                <w:hideMark/>
              </w:tcPr>
            </w:tcPrChange>
          </w:tcPr>
          <w:p w14:paraId="30064980" w14:textId="77777777" w:rsidR="00B560BB" w:rsidRPr="00C2714A" w:rsidRDefault="00B560BB" w:rsidP="00B560BB">
            <w:pPr>
              <w:spacing w:after="0" w:line="240" w:lineRule="auto"/>
              <w:jc w:val="right"/>
              <w:rPr>
                <w:ins w:id="3109" w:author="Observatorio 02" w:date="2017-03-14T14:39:00Z"/>
                <w:rFonts w:eastAsia="Times New Roman"/>
                <w:sz w:val="22"/>
                <w:szCs w:val="22"/>
                <w:bdr w:val="none" w:sz="0" w:space="0" w:color="auto"/>
                <w:lang w:val="es-CL" w:eastAsia="es-CL"/>
              </w:rPr>
            </w:pPr>
            <w:ins w:id="3110" w:author="Observatorio 02" w:date="2017-03-14T14:39:00Z">
              <w:r w:rsidRPr="00C2714A">
                <w:rPr>
                  <w:rFonts w:eastAsia="Times New Roman"/>
                  <w:sz w:val="22"/>
                  <w:szCs w:val="22"/>
                  <w:bdr w:val="none" w:sz="0" w:space="0" w:color="auto"/>
                  <w:lang w:val="es-CL" w:eastAsia="es-CL"/>
                </w:rPr>
                <w:t>17,6</w:t>
              </w:r>
            </w:ins>
          </w:p>
        </w:tc>
      </w:tr>
      <w:tr w:rsidR="008B1E32" w:rsidRPr="00C2714A" w14:paraId="4FC377CF" w14:textId="77777777" w:rsidTr="00A725F2">
        <w:tblPrEx>
          <w:tblPrExChange w:id="3111" w:author="Observatorio 02" w:date="2017-03-14T14:46:00Z">
            <w:tblPrEx>
              <w:tblW w:w="7643" w:type="dxa"/>
            </w:tblPrEx>
          </w:tblPrExChange>
        </w:tblPrEx>
        <w:trPr>
          <w:trHeight w:val="199"/>
          <w:ins w:id="3112" w:author="Observatorio 02" w:date="2017-03-14T14:39:00Z"/>
          <w:trPrChange w:id="3113" w:author="Observatorio 02" w:date="2017-03-14T14:46:00Z">
            <w:trPr>
              <w:trHeight w:val="192"/>
            </w:trPr>
          </w:trPrChange>
        </w:trPr>
        <w:tc>
          <w:tcPr>
            <w:tcW w:w="1463" w:type="dxa"/>
            <w:tcBorders>
              <w:top w:val="nil"/>
              <w:left w:val="nil"/>
              <w:bottom w:val="single" w:sz="4" w:space="0" w:color="000000"/>
              <w:right w:val="nil"/>
            </w:tcBorders>
            <w:shd w:val="clear" w:color="000000" w:fill="FFFFFF"/>
            <w:noWrap/>
            <w:vAlign w:val="bottom"/>
            <w:hideMark/>
            <w:tcPrChange w:id="3114" w:author="Observatorio 02" w:date="2017-03-14T14:46:00Z">
              <w:tcPr>
                <w:tcW w:w="1337" w:type="dxa"/>
                <w:gridSpan w:val="2"/>
                <w:tcBorders>
                  <w:top w:val="nil"/>
                  <w:left w:val="nil"/>
                  <w:bottom w:val="single" w:sz="4" w:space="0" w:color="000000"/>
                  <w:right w:val="nil"/>
                </w:tcBorders>
                <w:shd w:val="clear" w:color="000000" w:fill="FFFFFF"/>
                <w:noWrap/>
                <w:vAlign w:val="bottom"/>
                <w:hideMark/>
              </w:tcPr>
            </w:tcPrChange>
          </w:tcPr>
          <w:p w14:paraId="071A3046" w14:textId="77777777" w:rsidR="00B560BB" w:rsidRPr="00C2714A" w:rsidRDefault="00B560BB" w:rsidP="00B560BB">
            <w:pPr>
              <w:spacing w:after="0" w:line="240" w:lineRule="auto"/>
              <w:rPr>
                <w:ins w:id="3115" w:author="Observatorio 02" w:date="2017-03-14T14:39:00Z"/>
                <w:rFonts w:eastAsia="Times New Roman"/>
                <w:sz w:val="22"/>
                <w:szCs w:val="22"/>
                <w:bdr w:val="none" w:sz="0" w:space="0" w:color="auto"/>
                <w:lang w:val="es-CL" w:eastAsia="es-CL"/>
              </w:rPr>
            </w:pPr>
            <w:ins w:id="3116" w:author="Observatorio 02" w:date="2017-03-14T14:39:00Z">
              <w:r w:rsidRPr="00C2714A">
                <w:rPr>
                  <w:rFonts w:eastAsia="Times New Roman"/>
                  <w:sz w:val="22"/>
                  <w:szCs w:val="22"/>
                  <w:bdr w:val="none" w:sz="0" w:space="0" w:color="auto"/>
                  <w:lang w:val="es-CL" w:eastAsia="es-CL"/>
                </w:rPr>
                <w:t>65 o más</w:t>
              </w:r>
            </w:ins>
          </w:p>
        </w:tc>
        <w:tc>
          <w:tcPr>
            <w:tcW w:w="1365" w:type="dxa"/>
            <w:tcBorders>
              <w:top w:val="nil"/>
              <w:left w:val="nil"/>
              <w:bottom w:val="single" w:sz="4" w:space="0" w:color="000000"/>
              <w:right w:val="nil"/>
            </w:tcBorders>
            <w:shd w:val="clear" w:color="000000" w:fill="FFFFFF"/>
            <w:noWrap/>
            <w:vAlign w:val="bottom"/>
            <w:hideMark/>
            <w:tcPrChange w:id="3117"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12BA93DF" w14:textId="77777777" w:rsidR="00B560BB" w:rsidRPr="00C2714A" w:rsidRDefault="00B560BB" w:rsidP="00B560BB">
            <w:pPr>
              <w:spacing w:after="0" w:line="240" w:lineRule="auto"/>
              <w:jc w:val="right"/>
              <w:rPr>
                <w:ins w:id="3118" w:author="Observatorio 02" w:date="2017-03-14T14:39:00Z"/>
                <w:rFonts w:eastAsia="Times New Roman"/>
                <w:sz w:val="22"/>
                <w:szCs w:val="22"/>
                <w:bdr w:val="none" w:sz="0" w:space="0" w:color="auto"/>
                <w:lang w:val="es-CL" w:eastAsia="es-CL"/>
              </w:rPr>
            </w:pPr>
            <w:ins w:id="3119" w:author="Observatorio 02" w:date="2017-03-14T14:39:00Z">
              <w:r w:rsidRPr="00C2714A">
                <w:rPr>
                  <w:rFonts w:eastAsia="Times New Roman"/>
                  <w:sz w:val="22"/>
                  <w:szCs w:val="22"/>
                  <w:bdr w:val="none" w:sz="0" w:space="0" w:color="auto"/>
                  <w:lang w:val="es-CL" w:eastAsia="es-CL"/>
                </w:rPr>
                <w:t>4,4</w:t>
              </w:r>
            </w:ins>
          </w:p>
        </w:tc>
        <w:tc>
          <w:tcPr>
            <w:tcW w:w="1225" w:type="dxa"/>
            <w:tcBorders>
              <w:top w:val="nil"/>
              <w:left w:val="nil"/>
              <w:bottom w:val="single" w:sz="4" w:space="0" w:color="000000"/>
              <w:right w:val="nil"/>
            </w:tcBorders>
            <w:shd w:val="clear" w:color="000000" w:fill="FFFFFF"/>
            <w:noWrap/>
            <w:vAlign w:val="bottom"/>
            <w:hideMark/>
            <w:tcPrChange w:id="3120"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1AC78C75" w14:textId="77777777" w:rsidR="00B560BB" w:rsidRPr="00C2714A" w:rsidRDefault="00B560BB" w:rsidP="00B560BB">
            <w:pPr>
              <w:spacing w:after="0" w:line="240" w:lineRule="auto"/>
              <w:jc w:val="right"/>
              <w:rPr>
                <w:ins w:id="3121" w:author="Observatorio 02" w:date="2017-03-14T14:39:00Z"/>
                <w:rFonts w:eastAsia="Times New Roman"/>
                <w:sz w:val="22"/>
                <w:szCs w:val="22"/>
                <w:bdr w:val="none" w:sz="0" w:space="0" w:color="auto"/>
                <w:lang w:val="es-CL" w:eastAsia="es-CL"/>
              </w:rPr>
            </w:pPr>
            <w:ins w:id="3122" w:author="Observatorio 02" w:date="2017-03-14T14:39:00Z">
              <w:r w:rsidRPr="00C2714A">
                <w:rPr>
                  <w:rFonts w:eastAsia="Times New Roman"/>
                  <w:sz w:val="22"/>
                  <w:szCs w:val="22"/>
                  <w:bdr w:val="none" w:sz="0" w:space="0" w:color="auto"/>
                  <w:lang w:val="es-CL" w:eastAsia="es-CL"/>
                </w:rPr>
                <w:t>0,7</w:t>
              </w:r>
            </w:ins>
          </w:p>
        </w:tc>
        <w:tc>
          <w:tcPr>
            <w:tcW w:w="859" w:type="dxa"/>
            <w:tcBorders>
              <w:top w:val="nil"/>
              <w:left w:val="nil"/>
              <w:bottom w:val="single" w:sz="4" w:space="0" w:color="000000"/>
              <w:right w:val="nil"/>
            </w:tcBorders>
            <w:shd w:val="clear" w:color="000000" w:fill="FFFFFF"/>
            <w:noWrap/>
            <w:vAlign w:val="bottom"/>
            <w:hideMark/>
            <w:tcPrChange w:id="3123"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7464320D" w14:textId="77777777" w:rsidR="00B560BB" w:rsidRPr="00C2714A" w:rsidRDefault="00B560BB" w:rsidP="00B560BB">
            <w:pPr>
              <w:spacing w:after="0" w:line="240" w:lineRule="auto"/>
              <w:jc w:val="right"/>
              <w:rPr>
                <w:ins w:id="3124" w:author="Observatorio 02" w:date="2017-03-14T14:39:00Z"/>
                <w:rFonts w:eastAsia="Times New Roman"/>
                <w:sz w:val="22"/>
                <w:szCs w:val="22"/>
                <w:bdr w:val="none" w:sz="0" w:space="0" w:color="auto"/>
                <w:lang w:val="es-CL" w:eastAsia="es-CL"/>
              </w:rPr>
            </w:pPr>
            <w:ins w:id="3125" w:author="Observatorio 02" w:date="2017-03-14T14:39:00Z">
              <w:r w:rsidRPr="00C2714A">
                <w:rPr>
                  <w:rFonts w:eastAsia="Times New Roman"/>
                  <w:sz w:val="22"/>
                  <w:szCs w:val="22"/>
                  <w:bdr w:val="none" w:sz="0" w:space="0" w:color="auto"/>
                  <w:lang w:val="es-CL" w:eastAsia="es-CL"/>
                </w:rPr>
                <w:t>4,2</w:t>
              </w:r>
            </w:ins>
          </w:p>
        </w:tc>
        <w:tc>
          <w:tcPr>
            <w:tcW w:w="1365" w:type="dxa"/>
            <w:tcBorders>
              <w:top w:val="nil"/>
              <w:left w:val="nil"/>
              <w:bottom w:val="single" w:sz="4" w:space="0" w:color="000000"/>
              <w:right w:val="nil"/>
            </w:tcBorders>
            <w:shd w:val="clear" w:color="000000" w:fill="FFFFFF"/>
            <w:noWrap/>
            <w:vAlign w:val="bottom"/>
            <w:hideMark/>
            <w:tcPrChange w:id="3126" w:author="Observatorio 02" w:date="2017-03-14T14:46:00Z">
              <w:tcPr>
                <w:tcW w:w="1248" w:type="dxa"/>
                <w:tcBorders>
                  <w:top w:val="nil"/>
                  <w:left w:val="nil"/>
                  <w:bottom w:val="single" w:sz="4" w:space="0" w:color="000000"/>
                  <w:right w:val="nil"/>
                </w:tcBorders>
                <w:shd w:val="clear" w:color="000000" w:fill="FFFFFF"/>
                <w:noWrap/>
                <w:vAlign w:val="bottom"/>
                <w:hideMark/>
              </w:tcPr>
            </w:tcPrChange>
          </w:tcPr>
          <w:p w14:paraId="42E11CDA" w14:textId="77777777" w:rsidR="00B560BB" w:rsidRPr="00C2714A" w:rsidRDefault="00B560BB" w:rsidP="00B560BB">
            <w:pPr>
              <w:spacing w:after="0" w:line="240" w:lineRule="auto"/>
              <w:jc w:val="right"/>
              <w:rPr>
                <w:ins w:id="3127" w:author="Observatorio 02" w:date="2017-03-14T14:39:00Z"/>
                <w:rFonts w:eastAsia="Times New Roman"/>
                <w:sz w:val="22"/>
                <w:szCs w:val="22"/>
                <w:bdr w:val="none" w:sz="0" w:space="0" w:color="auto"/>
                <w:lang w:val="es-CL" w:eastAsia="es-CL"/>
              </w:rPr>
            </w:pPr>
            <w:ins w:id="3128" w:author="Observatorio 02" w:date="2017-03-14T14:39:00Z">
              <w:r w:rsidRPr="00C2714A">
                <w:rPr>
                  <w:rFonts w:eastAsia="Times New Roman"/>
                  <w:sz w:val="22"/>
                  <w:szCs w:val="22"/>
                  <w:bdr w:val="none" w:sz="0" w:space="0" w:color="auto"/>
                  <w:lang w:val="es-CL" w:eastAsia="es-CL"/>
                </w:rPr>
                <w:t>6,3</w:t>
              </w:r>
            </w:ins>
          </w:p>
        </w:tc>
        <w:tc>
          <w:tcPr>
            <w:tcW w:w="1225" w:type="dxa"/>
            <w:tcBorders>
              <w:top w:val="nil"/>
              <w:left w:val="nil"/>
              <w:bottom w:val="single" w:sz="4" w:space="0" w:color="000000"/>
              <w:right w:val="nil"/>
            </w:tcBorders>
            <w:shd w:val="clear" w:color="000000" w:fill="FFFFFF"/>
            <w:noWrap/>
            <w:vAlign w:val="bottom"/>
            <w:hideMark/>
            <w:tcPrChange w:id="3129" w:author="Observatorio 02" w:date="2017-03-14T14:46:00Z">
              <w:tcPr>
                <w:tcW w:w="1120" w:type="dxa"/>
                <w:tcBorders>
                  <w:top w:val="nil"/>
                  <w:left w:val="nil"/>
                  <w:bottom w:val="single" w:sz="4" w:space="0" w:color="000000"/>
                  <w:right w:val="nil"/>
                </w:tcBorders>
                <w:shd w:val="clear" w:color="000000" w:fill="FFFFFF"/>
                <w:noWrap/>
                <w:vAlign w:val="bottom"/>
                <w:hideMark/>
              </w:tcPr>
            </w:tcPrChange>
          </w:tcPr>
          <w:p w14:paraId="511CA20C" w14:textId="77777777" w:rsidR="00B560BB" w:rsidRPr="00C2714A" w:rsidRDefault="00B560BB" w:rsidP="00B560BB">
            <w:pPr>
              <w:spacing w:after="0" w:line="240" w:lineRule="auto"/>
              <w:jc w:val="right"/>
              <w:rPr>
                <w:ins w:id="3130" w:author="Observatorio 02" w:date="2017-03-14T14:39:00Z"/>
                <w:rFonts w:eastAsia="Times New Roman"/>
                <w:sz w:val="22"/>
                <w:szCs w:val="22"/>
                <w:bdr w:val="none" w:sz="0" w:space="0" w:color="auto"/>
                <w:lang w:val="es-CL" w:eastAsia="es-CL"/>
              </w:rPr>
            </w:pPr>
            <w:ins w:id="3131" w:author="Observatorio 02" w:date="2017-03-14T14:39:00Z">
              <w:r w:rsidRPr="00C2714A">
                <w:rPr>
                  <w:rFonts w:eastAsia="Times New Roman"/>
                  <w:sz w:val="22"/>
                  <w:szCs w:val="22"/>
                  <w:bdr w:val="none" w:sz="0" w:space="0" w:color="auto"/>
                  <w:lang w:val="es-CL" w:eastAsia="es-CL"/>
                </w:rPr>
                <w:t>0,6</w:t>
              </w:r>
            </w:ins>
          </w:p>
        </w:tc>
        <w:tc>
          <w:tcPr>
            <w:tcW w:w="859" w:type="dxa"/>
            <w:tcBorders>
              <w:top w:val="nil"/>
              <w:left w:val="nil"/>
              <w:bottom w:val="single" w:sz="4" w:space="0" w:color="000000"/>
              <w:right w:val="nil"/>
            </w:tcBorders>
            <w:shd w:val="clear" w:color="000000" w:fill="FFFFFF"/>
            <w:noWrap/>
            <w:vAlign w:val="bottom"/>
            <w:hideMark/>
            <w:tcPrChange w:id="3132" w:author="Observatorio 02" w:date="2017-03-14T14:46:00Z">
              <w:tcPr>
                <w:tcW w:w="783" w:type="dxa"/>
                <w:gridSpan w:val="2"/>
                <w:tcBorders>
                  <w:top w:val="nil"/>
                  <w:left w:val="nil"/>
                  <w:bottom w:val="single" w:sz="4" w:space="0" w:color="000000"/>
                  <w:right w:val="nil"/>
                </w:tcBorders>
                <w:shd w:val="clear" w:color="000000" w:fill="FFFFFF"/>
                <w:noWrap/>
                <w:vAlign w:val="bottom"/>
                <w:hideMark/>
              </w:tcPr>
            </w:tcPrChange>
          </w:tcPr>
          <w:p w14:paraId="528191CE" w14:textId="77777777" w:rsidR="00B560BB" w:rsidRPr="00C2714A" w:rsidRDefault="00B560BB" w:rsidP="00B560BB">
            <w:pPr>
              <w:spacing w:after="0" w:line="240" w:lineRule="auto"/>
              <w:jc w:val="right"/>
              <w:rPr>
                <w:ins w:id="3133" w:author="Observatorio 02" w:date="2017-03-14T14:39:00Z"/>
                <w:rFonts w:eastAsia="Times New Roman"/>
                <w:sz w:val="22"/>
                <w:szCs w:val="22"/>
                <w:bdr w:val="none" w:sz="0" w:space="0" w:color="auto"/>
                <w:lang w:val="es-CL" w:eastAsia="es-CL"/>
              </w:rPr>
            </w:pPr>
            <w:ins w:id="3134" w:author="Observatorio 02" w:date="2017-03-14T14:39:00Z">
              <w:r w:rsidRPr="00C2714A">
                <w:rPr>
                  <w:rFonts w:eastAsia="Times New Roman"/>
                  <w:sz w:val="22"/>
                  <w:szCs w:val="22"/>
                  <w:bdr w:val="none" w:sz="0" w:space="0" w:color="auto"/>
                  <w:lang w:val="es-CL" w:eastAsia="es-CL"/>
                </w:rPr>
                <w:t>5,9</w:t>
              </w:r>
            </w:ins>
          </w:p>
        </w:tc>
      </w:tr>
      <w:tr w:rsidR="008B1E32" w:rsidRPr="00C2714A" w14:paraId="49ADE94D" w14:textId="77777777" w:rsidTr="00A725F2">
        <w:tblPrEx>
          <w:tblPrExChange w:id="3135" w:author="Observatorio 02" w:date="2017-03-14T14:46:00Z">
            <w:tblPrEx>
              <w:tblW w:w="7643" w:type="dxa"/>
            </w:tblPrEx>
          </w:tblPrExChange>
        </w:tblPrEx>
        <w:trPr>
          <w:trHeight w:val="199"/>
          <w:ins w:id="3136" w:author="Observatorio 02" w:date="2017-03-14T14:39:00Z"/>
          <w:trPrChange w:id="3137" w:author="Observatorio 02" w:date="2017-03-14T14:46:00Z">
            <w:trPr>
              <w:trHeight w:val="192"/>
            </w:trPr>
          </w:trPrChange>
        </w:trPr>
        <w:tc>
          <w:tcPr>
            <w:tcW w:w="1463" w:type="dxa"/>
            <w:tcBorders>
              <w:top w:val="nil"/>
              <w:left w:val="nil"/>
              <w:bottom w:val="single" w:sz="8" w:space="0" w:color="000000"/>
              <w:right w:val="nil"/>
            </w:tcBorders>
            <w:shd w:val="clear" w:color="000000" w:fill="FFFFFF"/>
            <w:noWrap/>
            <w:vAlign w:val="bottom"/>
            <w:hideMark/>
            <w:tcPrChange w:id="3138" w:author="Observatorio 02" w:date="2017-03-14T14:46:00Z">
              <w:tcPr>
                <w:tcW w:w="1337" w:type="dxa"/>
                <w:gridSpan w:val="2"/>
                <w:tcBorders>
                  <w:top w:val="nil"/>
                  <w:left w:val="nil"/>
                  <w:bottom w:val="single" w:sz="8" w:space="0" w:color="000000"/>
                  <w:right w:val="nil"/>
                </w:tcBorders>
                <w:shd w:val="clear" w:color="000000" w:fill="FFFFFF"/>
                <w:noWrap/>
                <w:vAlign w:val="bottom"/>
                <w:hideMark/>
              </w:tcPr>
            </w:tcPrChange>
          </w:tcPr>
          <w:p w14:paraId="18D8103A" w14:textId="77777777" w:rsidR="00B560BB" w:rsidRPr="00C2714A" w:rsidRDefault="00B560BB" w:rsidP="00B560BB">
            <w:pPr>
              <w:spacing w:after="0" w:line="240" w:lineRule="auto"/>
              <w:rPr>
                <w:ins w:id="3139" w:author="Observatorio 02" w:date="2017-03-14T14:39:00Z"/>
                <w:rFonts w:eastAsia="Times New Roman"/>
                <w:sz w:val="22"/>
                <w:szCs w:val="22"/>
                <w:bdr w:val="none" w:sz="0" w:space="0" w:color="auto"/>
                <w:lang w:val="es-CL" w:eastAsia="es-CL"/>
              </w:rPr>
            </w:pPr>
            <w:ins w:id="3140" w:author="Observatorio 02" w:date="2017-03-14T14:39:00Z">
              <w:r w:rsidRPr="00C2714A">
                <w:rPr>
                  <w:rFonts w:eastAsia="Times New Roman"/>
                  <w:sz w:val="22"/>
                  <w:szCs w:val="22"/>
                  <w:bdr w:val="none" w:sz="0" w:space="0" w:color="auto"/>
                  <w:lang w:val="es-CL" w:eastAsia="es-CL"/>
                </w:rPr>
                <w:t>Total</w:t>
              </w:r>
            </w:ins>
          </w:p>
        </w:tc>
        <w:tc>
          <w:tcPr>
            <w:tcW w:w="1365" w:type="dxa"/>
            <w:tcBorders>
              <w:top w:val="nil"/>
              <w:left w:val="nil"/>
              <w:bottom w:val="single" w:sz="8" w:space="0" w:color="000000"/>
              <w:right w:val="nil"/>
            </w:tcBorders>
            <w:shd w:val="clear" w:color="000000" w:fill="FFFFFF"/>
            <w:noWrap/>
            <w:vAlign w:val="bottom"/>
            <w:hideMark/>
            <w:tcPrChange w:id="3141"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33F3343F" w14:textId="77777777" w:rsidR="00B560BB" w:rsidRPr="00C2714A" w:rsidRDefault="00B560BB" w:rsidP="00B560BB">
            <w:pPr>
              <w:spacing w:after="0" w:line="240" w:lineRule="auto"/>
              <w:jc w:val="right"/>
              <w:rPr>
                <w:ins w:id="3142" w:author="Observatorio 02" w:date="2017-03-14T14:39:00Z"/>
                <w:rFonts w:eastAsia="Times New Roman"/>
                <w:sz w:val="22"/>
                <w:szCs w:val="22"/>
                <w:bdr w:val="none" w:sz="0" w:space="0" w:color="auto"/>
                <w:lang w:val="es-CL" w:eastAsia="es-CL"/>
              </w:rPr>
            </w:pPr>
            <w:ins w:id="3143" w:author="Observatorio 02" w:date="2017-03-14T14:39:00Z">
              <w:r w:rsidRPr="00C2714A">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3144"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1428310D" w14:textId="77777777" w:rsidR="00B560BB" w:rsidRPr="00C2714A" w:rsidRDefault="00B560BB" w:rsidP="00B560BB">
            <w:pPr>
              <w:spacing w:after="0" w:line="240" w:lineRule="auto"/>
              <w:jc w:val="right"/>
              <w:rPr>
                <w:ins w:id="3145" w:author="Observatorio 02" w:date="2017-03-14T14:39:00Z"/>
                <w:rFonts w:eastAsia="Times New Roman"/>
                <w:sz w:val="22"/>
                <w:szCs w:val="22"/>
                <w:bdr w:val="none" w:sz="0" w:space="0" w:color="auto"/>
                <w:lang w:val="es-CL" w:eastAsia="es-CL"/>
              </w:rPr>
            </w:pPr>
            <w:ins w:id="3146" w:author="Observatorio 02" w:date="2017-03-14T14:39:00Z">
              <w:r w:rsidRPr="00C2714A">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3147"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64EE833B" w14:textId="77777777" w:rsidR="00B560BB" w:rsidRPr="00C2714A" w:rsidRDefault="00B560BB" w:rsidP="00B560BB">
            <w:pPr>
              <w:spacing w:after="0" w:line="240" w:lineRule="auto"/>
              <w:jc w:val="right"/>
              <w:rPr>
                <w:ins w:id="3148" w:author="Observatorio 02" w:date="2017-03-14T14:39:00Z"/>
                <w:rFonts w:eastAsia="Times New Roman"/>
                <w:sz w:val="22"/>
                <w:szCs w:val="22"/>
                <w:bdr w:val="none" w:sz="0" w:space="0" w:color="auto"/>
                <w:lang w:val="es-CL" w:eastAsia="es-CL"/>
              </w:rPr>
            </w:pPr>
            <w:ins w:id="3149" w:author="Observatorio 02" w:date="2017-03-14T14:39:00Z">
              <w:r w:rsidRPr="00C2714A">
                <w:rPr>
                  <w:rFonts w:eastAsia="Times New Roman"/>
                  <w:sz w:val="22"/>
                  <w:szCs w:val="22"/>
                  <w:bdr w:val="none" w:sz="0" w:space="0" w:color="auto"/>
                  <w:lang w:val="es-CL" w:eastAsia="es-CL"/>
                </w:rPr>
                <w:t>100,0</w:t>
              </w:r>
            </w:ins>
          </w:p>
        </w:tc>
        <w:tc>
          <w:tcPr>
            <w:tcW w:w="1365" w:type="dxa"/>
            <w:tcBorders>
              <w:top w:val="nil"/>
              <w:left w:val="nil"/>
              <w:bottom w:val="single" w:sz="8" w:space="0" w:color="000000"/>
              <w:right w:val="nil"/>
            </w:tcBorders>
            <w:shd w:val="clear" w:color="000000" w:fill="FFFFFF"/>
            <w:noWrap/>
            <w:vAlign w:val="bottom"/>
            <w:hideMark/>
            <w:tcPrChange w:id="3150" w:author="Observatorio 02" w:date="2017-03-14T14:46:00Z">
              <w:tcPr>
                <w:tcW w:w="1248" w:type="dxa"/>
                <w:tcBorders>
                  <w:top w:val="nil"/>
                  <w:left w:val="nil"/>
                  <w:bottom w:val="single" w:sz="8" w:space="0" w:color="000000"/>
                  <w:right w:val="nil"/>
                </w:tcBorders>
                <w:shd w:val="clear" w:color="000000" w:fill="FFFFFF"/>
                <w:noWrap/>
                <w:vAlign w:val="bottom"/>
                <w:hideMark/>
              </w:tcPr>
            </w:tcPrChange>
          </w:tcPr>
          <w:p w14:paraId="2D2D6186" w14:textId="77777777" w:rsidR="00B560BB" w:rsidRPr="00C2714A" w:rsidRDefault="00B560BB" w:rsidP="00B560BB">
            <w:pPr>
              <w:spacing w:after="0" w:line="240" w:lineRule="auto"/>
              <w:jc w:val="right"/>
              <w:rPr>
                <w:ins w:id="3151" w:author="Observatorio 02" w:date="2017-03-14T14:39:00Z"/>
                <w:rFonts w:eastAsia="Times New Roman"/>
                <w:sz w:val="22"/>
                <w:szCs w:val="22"/>
                <w:bdr w:val="none" w:sz="0" w:space="0" w:color="auto"/>
                <w:lang w:val="es-CL" w:eastAsia="es-CL"/>
              </w:rPr>
            </w:pPr>
            <w:ins w:id="3152" w:author="Observatorio 02" w:date="2017-03-14T14:39:00Z">
              <w:r w:rsidRPr="00C2714A">
                <w:rPr>
                  <w:rFonts w:eastAsia="Times New Roman"/>
                  <w:sz w:val="22"/>
                  <w:szCs w:val="22"/>
                  <w:bdr w:val="none" w:sz="0" w:space="0" w:color="auto"/>
                  <w:lang w:val="es-CL" w:eastAsia="es-CL"/>
                </w:rPr>
                <w:t>100,0</w:t>
              </w:r>
            </w:ins>
          </w:p>
        </w:tc>
        <w:tc>
          <w:tcPr>
            <w:tcW w:w="1225" w:type="dxa"/>
            <w:tcBorders>
              <w:top w:val="nil"/>
              <w:left w:val="nil"/>
              <w:bottom w:val="single" w:sz="8" w:space="0" w:color="000000"/>
              <w:right w:val="nil"/>
            </w:tcBorders>
            <w:shd w:val="clear" w:color="000000" w:fill="FFFFFF"/>
            <w:noWrap/>
            <w:vAlign w:val="bottom"/>
            <w:hideMark/>
            <w:tcPrChange w:id="3153" w:author="Observatorio 02" w:date="2017-03-14T14:46:00Z">
              <w:tcPr>
                <w:tcW w:w="1120" w:type="dxa"/>
                <w:tcBorders>
                  <w:top w:val="nil"/>
                  <w:left w:val="nil"/>
                  <w:bottom w:val="single" w:sz="8" w:space="0" w:color="000000"/>
                  <w:right w:val="nil"/>
                </w:tcBorders>
                <w:shd w:val="clear" w:color="000000" w:fill="FFFFFF"/>
                <w:noWrap/>
                <w:vAlign w:val="bottom"/>
                <w:hideMark/>
              </w:tcPr>
            </w:tcPrChange>
          </w:tcPr>
          <w:p w14:paraId="41032B85" w14:textId="77777777" w:rsidR="00B560BB" w:rsidRPr="00C2714A" w:rsidRDefault="00B560BB" w:rsidP="00B560BB">
            <w:pPr>
              <w:spacing w:after="0" w:line="240" w:lineRule="auto"/>
              <w:jc w:val="right"/>
              <w:rPr>
                <w:ins w:id="3154" w:author="Observatorio 02" w:date="2017-03-14T14:39:00Z"/>
                <w:rFonts w:eastAsia="Times New Roman"/>
                <w:sz w:val="22"/>
                <w:szCs w:val="22"/>
                <w:bdr w:val="none" w:sz="0" w:space="0" w:color="auto"/>
                <w:lang w:val="es-CL" w:eastAsia="es-CL"/>
              </w:rPr>
            </w:pPr>
            <w:ins w:id="3155" w:author="Observatorio 02" w:date="2017-03-14T14:39:00Z">
              <w:r w:rsidRPr="00C2714A">
                <w:rPr>
                  <w:rFonts w:eastAsia="Times New Roman"/>
                  <w:sz w:val="22"/>
                  <w:szCs w:val="22"/>
                  <w:bdr w:val="none" w:sz="0" w:space="0" w:color="auto"/>
                  <w:lang w:val="es-CL" w:eastAsia="es-CL"/>
                </w:rPr>
                <w:t>100,0</w:t>
              </w:r>
            </w:ins>
          </w:p>
        </w:tc>
        <w:tc>
          <w:tcPr>
            <w:tcW w:w="859" w:type="dxa"/>
            <w:tcBorders>
              <w:top w:val="nil"/>
              <w:left w:val="nil"/>
              <w:bottom w:val="single" w:sz="8" w:space="0" w:color="000000"/>
              <w:right w:val="nil"/>
            </w:tcBorders>
            <w:shd w:val="clear" w:color="000000" w:fill="FFFFFF"/>
            <w:noWrap/>
            <w:vAlign w:val="bottom"/>
            <w:hideMark/>
            <w:tcPrChange w:id="3156" w:author="Observatorio 02" w:date="2017-03-14T14:46:00Z">
              <w:tcPr>
                <w:tcW w:w="783" w:type="dxa"/>
                <w:gridSpan w:val="2"/>
                <w:tcBorders>
                  <w:top w:val="nil"/>
                  <w:left w:val="nil"/>
                  <w:bottom w:val="single" w:sz="8" w:space="0" w:color="000000"/>
                  <w:right w:val="nil"/>
                </w:tcBorders>
                <w:shd w:val="clear" w:color="000000" w:fill="FFFFFF"/>
                <w:noWrap/>
                <w:vAlign w:val="bottom"/>
                <w:hideMark/>
              </w:tcPr>
            </w:tcPrChange>
          </w:tcPr>
          <w:p w14:paraId="31A95EFD" w14:textId="77777777" w:rsidR="00B560BB" w:rsidRPr="00C2714A" w:rsidRDefault="00B560BB" w:rsidP="00B560BB">
            <w:pPr>
              <w:spacing w:after="0" w:line="240" w:lineRule="auto"/>
              <w:jc w:val="right"/>
              <w:rPr>
                <w:ins w:id="3157" w:author="Observatorio 02" w:date="2017-03-14T14:39:00Z"/>
                <w:rFonts w:eastAsia="Times New Roman"/>
                <w:sz w:val="22"/>
                <w:szCs w:val="22"/>
                <w:bdr w:val="none" w:sz="0" w:space="0" w:color="auto"/>
                <w:lang w:val="es-CL" w:eastAsia="es-CL"/>
              </w:rPr>
            </w:pPr>
            <w:ins w:id="3158" w:author="Observatorio 02" w:date="2017-03-14T14:39:00Z">
              <w:r w:rsidRPr="00C2714A">
                <w:rPr>
                  <w:rFonts w:eastAsia="Times New Roman"/>
                  <w:sz w:val="22"/>
                  <w:szCs w:val="22"/>
                  <w:bdr w:val="none" w:sz="0" w:space="0" w:color="auto"/>
                  <w:lang w:val="es-CL" w:eastAsia="es-CL"/>
                </w:rPr>
                <w:t>100,0</w:t>
              </w:r>
            </w:ins>
          </w:p>
        </w:tc>
      </w:tr>
    </w:tbl>
    <w:p w14:paraId="1EABCB74" w14:textId="3EAA1975" w:rsidR="00417A63" w:rsidRPr="00C2714A" w:rsidRDefault="00417A63" w:rsidP="00417A63">
      <w:pPr>
        <w:spacing w:after="0" w:line="276" w:lineRule="auto"/>
        <w:jc w:val="both"/>
        <w:rPr>
          <w:rFonts w:eastAsia="Times New Roman"/>
          <w:color w:val="323E4F" w:themeColor="text2" w:themeShade="BF"/>
          <w:sz w:val="20"/>
          <w:szCs w:val="20"/>
          <w:bdr w:val="none" w:sz="0" w:space="0" w:color="auto"/>
          <w:lang w:val="es-CL" w:eastAsia="es-CL"/>
          <w:rPrChange w:id="3159"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3160" w:author="Observatorio 02" w:date="2017-03-23T14:31:00Z">
            <w:rPr>
              <w:rFonts w:eastAsia="Times New Roman"/>
              <w:color w:val="203764"/>
              <w:sz w:val="20"/>
              <w:szCs w:val="20"/>
              <w:bdr w:val="none" w:sz="0" w:space="0" w:color="auto"/>
              <w:lang w:val="es-CL" w:eastAsia="es-CL"/>
            </w:rPr>
          </w:rPrChange>
        </w:rPr>
        <w:t xml:space="preserve">Fuente: Elaboración propia en base a </w:t>
      </w:r>
      <w:del w:id="3161" w:author="Observatorio 02" w:date="2017-03-14T14:39:00Z">
        <w:r w:rsidRPr="00C2714A" w:rsidDel="00B560BB">
          <w:rPr>
            <w:rFonts w:eastAsia="Times New Roman"/>
            <w:color w:val="323E4F" w:themeColor="text2" w:themeShade="BF"/>
            <w:sz w:val="20"/>
            <w:szCs w:val="20"/>
            <w:bdr w:val="none" w:sz="0" w:space="0" w:color="auto"/>
            <w:lang w:val="es-CL" w:eastAsia="es-CL"/>
            <w:rPrChange w:id="3162"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3163" w:author="Observatorio 02" w:date="2017-03-23T14:31:00Z">
            <w:rPr>
              <w:rFonts w:eastAsia="Times New Roman"/>
              <w:color w:val="203764"/>
              <w:sz w:val="20"/>
              <w:szCs w:val="20"/>
              <w:bdr w:val="none" w:sz="0" w:space="0" w:color="auto"/>
              <w:lang w:val="es-CL" w:eastAsia="es-CL"/>
            </w:rPr>
          </w:rPrChange>
        </w:rPr>
        <w:t>ENE 201</w:t>
      </w:r>
      <w:ins w:id="3164" w:author="Observatorio 02" w:date="2017-03-14T14:39:00Z">
        <w:r w:rsidR="00B560BB" w:rsidRPr="00C2714A">
          <w:rPr>
            <w:rFonts w:eastAsia="Times New Roman"/>
            <w:color w:val="323E4F" w:themeColor="text2" w:themeShade="BF"/>
            <w:sz w:val="20"/>
            <w:szCs w:val="20"/>
            <w:bdr w:val="none" w:sz="0" w:space="0" w:color="auto"/>
            <w:lang w:val="es-CL" w:eastAsia="es-CL"/>
            <w:rPrChange w:id="3165" w:author="Observatorio 02" w:date="2017-03-23T14:31:00Z">
              <w:rPr>
                <w:rFonts w:eastAsia="Times New Roman"/>
                <w:color w:val="203764"/>
                <w:sz w:val="20"/>
                <w:szCs w:val="20"/>
                <w:bdr w:val="none" w:sz="0" w:space="0" w:color="auto"/>
                <w:lang w:val="es-CL" w:eastAsia="es-CL"/>
              </w:rPr>
            </w:rPrChange>
          </w:rPr>
          <w:t>6</w:t>
        </w:r>
      </w:ins>
      <w:del w:id="3166" w:author="Observatorio 02" w:date="2017-03-14T14:39:00Z">
        <w:r w:rsidRPr="00C2714A" w:rsidDel="00B560BB">
          <w:rPr>
            <w:rFonts w:eastAsia="Times New Roman"/>
            <w:color w:val="323E4F" w:themeColor="text2" w:themeShade="BF"/>
            <w:sz w:val="20"/>
            <w:szCs w:val="20"/>
            <w:bdr w:val="none" w:sz="0" w:space="0" w:color="auto"/>
            <w:lang w:val="es-CL" w:eastAsia="es-CL"/>
            <w:rPrChange w:id="3167" w:author="Observatorio 02" w:date="2017-03-23T14:31:00Z">
              <w:rPr>
                <w:rFonts w:eastAsia="Times New Roman"/>
                <w:color w:val="2037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3168" w:author="Observatorio 02" w:date="2017-03-23T14:31:00Z">
            <w:rPr>
              <w:rFonts w:eastAsia="Times New Roman"/>
              <w:color w:val="203764"/>
              <w:sz w:val="20"/>
              <w:szCs w:val="20"/>
              <w:bdr w:val="none" w:sz="0" w:space="0" w:color="auto"/>
              <w:lang w:val="es-CL" w:eastAsia="es-CL"/>
            </w:rPr>
          </w:rPrChange>
        </w:rPr>
        <w:t>.</w:t>
      </w:r>
    </w:p>
    <w:p w14:paraId="67E54E40" w14:textId="77777777" w:rsidR="00417A63" w:rsidRPr="00C2714A" w:rsidRDefault="00417A63" w:rsidP="000C3FB6">
      <w:pPr>
        <w:pStyle w:val="CitaviBibliographyEntry"/>
        <w:spacing w:after="0" w:line="276" w:lineRule="auto"/>
        <w:jc w:val="both"/>
        <w:rPr>
          <w:rFonts w:ascii="Times New Roman" w:hAnsi="Times New Roman" w:cs="Times New Roman"/>
          <w:sz w:val="24"/>
          <w:szCs w:val="24"/>
          <w:lang w:val="es-ES"/>
        </w:rPr>
      </w:pPr>
    </w:p>
    <w:p w14:paraId="69D291F6" w14:textId="386A5E60" w:rsidR="004245B2" w:rsidRPr="008D413D" w:rsidDel="00031A5D" w:rsidRDefault="007E36A3" w:rsidP="0082401F">
      <w:pPr>
        <w:pStyle w:val="CitaviBibliographyEntry"/>
        <w:spacing w:after="0" w:line="276" w:lineRule="auto"/>
        <w:jc w:val="both"/>
        <w:rPr>
          <w:del w:id="3169" w:author="Observatorio 02" w:date="2017-03-22T17:00:00Z"/>
          <w:rFonts w:ascii="Times New Roman" w:eastAsia="Arial Unicode MS" w:hAnsi="Times New Roman" w:cs="Times New Roman"/>
          <w:sz w:val="24"/>
          <w:szCs w:val="24"/>
          <w:bdr w:val="nil"/>
          <w:rPrChange w:id="3170" w:author="Observatorio 02" w:date="2017-04-17T11:57:00Z">
            <w:rPr>
              <w:del w:id="3171" w:author="Observatorio 02" w:date="2017-03-22T17:00:00Z"/>
              <w:rFonts w:ascii="Times New Roman" w:eastAsia="Arial Unicode MS" w:hAnsi="Times New Roman" w:cs="Times New Roman"/>
              <w:sz w:val="24"/>
              <w:szCs w:val="24"/>
              <w:bdr w:val="nil"/>
            </w:rPr>
          </w:rPrChange>
        </w:rPr>
      </w:pPr>
      <w:commentRangeStart w:id="3172"/>
      <w:del w:id="3173" w:author="Observatorio 02" w:date="2017-03-22T17:00:00Z">
        <w:r w:rsidRPr="00C2714A" w:rsidDel="00031A5D">
          <w:rPr>
            <w:rFonts w:ascii="Times New Roman" w:hAnsi="Times New Roman" w:cs="Times New Roman"/>
            <w:lang w:val="es-ES"/>
            <w:rPrChange w:id="3174" w:author="Observatorio 02" w:date="2017-03-23T14:31:00Z">
              <w:rPr>
                <w:lang w:val="es-ES"/>
              </w:rPr>
            </w:rPrChange>
          </w:rPr>
          <w:delText>Al desagregar a los ocupados por género y edad, se observa que los hombres del sector se concentran en el tramo de 45</w:delText>
        </w:r>
        <w:r w:rsidR="006079C3" w:rsidRPr="00C2714A" w:rsidDel="00031A5D">
          <w:rPr>
            <w:rFonts w:ascii="Times New Roman" w:hAnsi="Times New Roman" w:cs="Times New Roman"/>
            <w:lang w:val="es-ES"/>
            <w:rPrChange w:id="3175" w:author="Observatorio 02" w:date="2017-03-23T14:31:00Z">
              <w:rPr>
                <w:lang w:val="es-ES"/>
              </w:rPr>
            </w:rPrChange>
          </w:rPr>
          <w:delText>-</w:delText>
        </w:r>
        <w:r w:rsidRPr="00C2714A" w:rsidDel="00031A5D">
          <w:rPr>
            <w:rFonts w:ascii="Times New Roman" w:hAnsi="Times New Roman" w:cs="Times New Roman"/>
            <w:lang w:val="es-ES"/>
            <w:rPrChange w:id="3176" w:author="Observatorio 02" w:date="2017-03-23T14:31:00Z">
              <w:rPr>
                <w:lang w:val="es-ES"/>
              </w:rPr>
            </w:rPrChange>
          </w:rPr>
          <w:delText>54 años (24%), seguido por los tramos de 35</w:delText>
        </w:r>
        <w:r w:rsidR="006079C3" w:rsidRPr="00C2714A" w:rsidDel="00031A5D">
          <w:rPr>
            <w:rFonts w:ascii="Times New Roman" w:hAnsi="Times New Roman" w:cs="Times New Roman"/>
            <w:lang w:val="es-ES"/>
            <w:rPrChange w:id="3177" w:author="Observatorio 02" w:date="2017-03-23T14:31:00Z">
              <w:rPr>
                <w:lang w:val="es-ES"/>
              </w:rPr>
            </w:rPrChange>
          </w:rPr>
          <w:delText>-</w:delText>
        </w:r>
      </w:del>
      <w:del w:id="3178" w:author="Observatorio 02" w:date="2017-03-14T14:55:00Z">
        <w:r w:rsidRPr="00C2714A" w:rsidDel="00085D8C">
          <w:rPr>
            <w:rFonts w:ascii="Times New Roman" w:hAnsi="Times New Roman" w:cs="Times New Roman"/>
            <w:lang w:val="es-ES"/>
            <w:rPrChange w:id="3179" w:author="Observatorio 02" w:date="2017-03-23T14:31:00Z">
              <w:rPr>
                <w:lang w:val="es-ES"/>
              </w:rPr>
            </w:rPrChange>
          </w:rPr>
          <w:delText xml:space="preserve"> </w:delText>
        </w:r>
      </w:del>
      <w:del w:id="3180" w:author="Observatorio 02" w:date="2017-03-22T17:00:00Z">
        <w:r w:rsidRPr="00C2714A" w:rsidDel="00031A5D">
          <w:rPr>
            <w:rFonts w:ascii="Times New Roman" w:hAnsi="Times New Roman" w:cs="Times New Roman"/>
            <w:lang w:val="es-ES"/>
            <w:rPrChange w:id="3181" w:author="Observatorio 02" w:date="2017-03-23T14:31:00Z">
              <w:rPr>
                <w:lang w:val="es-ES"/>
              </w:rPr>
            </w:rPrChange>
          </w:rPr>
          <w:delText>44 años (</w:delText>
        </w:r>
      </w:del>
      <w:del w:id="3182" w:author="Observatorio 02" w:date="2017-03-14T15:03:00Z">
        <w:r w:rsidRPr="00C2714A" w:rsidDel="002522F7">
          <w:rPr>
            <w:rFonts w:ascii="Times New Roman" w:hAnsi="Times New Roman" w:cs="Times New Roman"/>
            <w:lang w:val="es-ES"/>
            <w:rPrChange w:id="3183" w:author="Observatorio 02" w:date="2017-03-23T14:31:00Z">
              <w:rPr>
                <w:lang w:val="es-ES"/>
              </w:rPr>
            </w:rPrChange>
          </w:rPr>
          <w:delText>21</w:delText>
        </w:r>
      </w:del>
      <w:del w:id="3184" w:author="Observatorio 02" w:date="2017-03-22T17:00:00Z">
        <w:r w:rsidRPr="00C2714A" w:rsidDel="00031A5D">
          <w:rPr>
            <w:rFonts w:ascii="Times New Roman" w:hAnsi="Times New Roman" w:cs="Times New Roman"/>
            <w:lang w:val="es-ES"/>
            <w:rPrChange w:id="3185" w:author="Observatorio 02" w:date="2017-03-23T14:31:00Z">
              <w:rPr>
                <w:lang w:val="es-ES"/>
              </w:rPr>
            </w:rPrChange>
          </w:rPr>
          <w:delText>%) y de 25</w:delText>
        </w:r>
        <w:r w:rsidR="006079C3" w:rsidRPr="00C2714A" w:rsidDel="00031A5D">
          <w:rPr>
            <w:rFonts w:ascii="Times New Roman" w:hAnsi="Times New Roman" w:cs="Times New Roman"/>
            <w:lang w:val="es-ES"/>
            <w:rPrChange w:id="3186" w:author="Observatorio 02" w:date="2017-03-23T14:31:00Z">
              <w:rPr>
                <w:lang w:val="es-ES"/>
              </w:rPr>
            </w:rPrChange>
          </w:rPr>
          <w:delText>-</w:delText>
        </w:r>
        <w:r w:rsidRPr="00C2714A" w:rsidDel="00031A5D">
          <w:rPr>
            <w:rFonts w:ascii="Times New Roman" w:hAnsi="Times New Roman" w:cs="Times New Roman"/>
            <w:lang w:val="es-ES"/>
            <w:rPrChange w:id="3187" w:author="Observatorio 02" w:date="2017-03-23T14:31:00Z">
              <w:rPr>
                <w:lang w:val="es-ES"/>
              </w:rPr>
            </w:rPrChange>
          </w:rPr>
          <w:delText>34 años (</w:delText>
        </w:r>
      </w:del>
      <w:del w:id="3188" w:author="Observatorio 02" w:date="2017-03-14T15:03:00Z">
        <w:r w:rsidRPr="00C2714A" w:rsidDel="002522F7">
          <w:rPr>
            <w:rFonts w:ascii="Times New Roman" w:hAnsi="Times New Roman" w:cs="Times New Roman"/>
            <w:lang w:val="es-ES"/>
            <w:rPrChange w:id="3189" w:author="Observatorio 02" w:date="2017-03-23T14:31:00Z">
              <w:rPr>
                <w:lang w:val="es-ES"/>
              </w:rPr>
            </w:rPrChange>
          </w:rPr>
          <w:delText>17</w:delText>
        </w:r>
      </w:del>
      <w:del w:id="3190" w:author="Observatorio 02" w:date="2017-03-22T17:00:00Z">
        <w:r w:rsidRPr="00C2714A" w:rsidDel="00031A5D">
          <w:rPr>
            <w:rFonts w:ascii="Times New Roman" w:hAnsi="Times New Roman" w:cs="Times New Roman"/>
            <w:lang w:val="es-ES"/>
            <w:rPrChange w:id="3191" w:author="Observatorio 02" w:date="2017-03-23T14:31:00Z">
              <w:rPr>
                <w:lang w:val="es-ES"/>
              </w:rPr>
            </w:rPrChange>
          </w:rPr>
          <w:delText xml:space="preserve">%). En cuanto a las mujeres, estas se concentran en el tramo </w:delText>
        </w:r>
      </w:del>
      <w:del w:id="3192" w:author="Observatorio 02" w:date="2017-03-14T15:06:00Z">
        <w:r w:rsidRPr="00C2714A" w:rsidDel="002522F7">
          <w:rPr>
            <w:rFonts w:ascii="Times New Roman" w:hAnsi="Times New Roman" w:cs="Times New Roman"/>
            <w:lang w:val="es-ES"/>
            <w:rPrChange w:id="3193" w:author="Observatorio 02" w:date="2017-03-23T14:31:00Z">
              <w:rPr>
                <w:lang w:val="es-ES"/>
              </w:rPr>
            </w:rPrChange>
          </w:rPr>
          <w:delText xml:space="preserve">de </w:delText>
        </w:r>
      </w:del>
      <w:del w:id="3194" w:author="Observatorio 02" w:date="2017-03-14T15:05:00Z">
        <w:r w:rsidRPr="00C2714A" w:rsidDel="002522F7">
          <w:rPr>
            <w:rFonts w:ascii="Times New Roman" w:hAnsi="Times New Roman" w:cs="Times New Roman"/>
            <w:lang w:val="es-ES"/>
            <w:rPrChange w:id="3195" w:author="Observatorio 02" w:date="2017-03-23T14:31:00Z">
              <w:rPr>
                <w:lang w:val="es-ES"/>
              </w:rPr>
            </w:rPrChange>
          </w:rPr>
          <w:delText>45</w:delText>
        </w:r>
        <w:r w:rsidR="006079C3" w:rsidRPr="00C2714A" w:rsidDel="002522F7">
          <w:rPr>
            <w:rFonts w:ascii="Times New Roman" w:hAnsi="Times New Roman" w:cs="Times New Roman"/>
            <w:lang w:val="es-ES"/>
            <w:rPrChange w:id="3196" w:author="Observatorio 02" w:date="2017-03-23T14:31:00Z">
              <w:rPr>
                <w:lang w:val="es-ES"/>
              </w:rPr>
            </w:rPrChange>
          </w:rPr>
          <w:delText>-</w:delText>
        </w:r>
        <w:r w:rsidRPr="00C2714A" w:rsidDel="002522F7">
          <w:rPr>
            <w:rFonts w:ascii="Times New Roman" w:hAnsi="Times New Roman" w:cs="Times New Roman"/>
            <w:lang w:val="es-ES"/>
            <w:rPrChange w:id="3197" w:author="Observatorio 02" w:date="2017-03-23T14:31:00Z">
              <w:rPr>
                <w:lang w:val="es-ES"/>
              </w:rPr>
            </w:rPrChange>
          </w:rPr>
          <w:delText xml:space="preserve">54 años (2%), </w:delText>
        </w:r>
      </w:del>
      <w:del w:id="3198" w:author="Observatorio 02" w:date="2017-03-22T17:00:00Z">
        <w:r w:rsidRPr="00C2714A" w:rsidDel="00031A5D">
          <w:rPr>
            <w:rFonts w:ascii="Times New Roman" w:hAnsi="Times New Roman" w:cs="Times New Roman"/>
            <w:lang w:val="es-ES"/>
            <w:rPrChange w:id="3199" w:author="Observatorio 02" w:date="2017-03-23T14:31:00Z">
              <w:rPr>
                <w:lang w:val="es-ES"/>
              </w:rPr>
            </w:rPrChange>
          </w:rPr>
          <w:delText>seguido de los tramos</w:delText>
        </w:r>
      </w:del>
      <w:del w:id="3200" w:author="Observatorio 02" w:date="2017-03-14T15:06:00Z">
        <w:r w:rsidRPr="00C2714A" w:rsidDel="002522F7">
          <w:rPr>
            <w:rFonts w:ascii="Times New Roman" w:hAnsi="Times New Roman" w:cs="Times New Roman"/>
            <w:lang w:val="es-ES"/>
            <w:rPrChange w:id="3201" w:author="Observatorio 02" w:date="2017-03-23T14:31:00Z">
              <w:rPr>
                <w:lang w:val="es-ES"/>
              </w:rPr>
            </w:rPrChange>
          </w:rPr>
          <w:delText xml:space="preserve"> de </w:delText>
        </w:r>
      </w:del>
      <w:del w:id="3202" w:author="Observatorio 02" w:date="2017-03-14T15:05:00Z">
        <w:r w:rsidRPr="00C2714A" w:rsidDel="002522F7">
          <w:rPr>
            <w:rFonts w:ascii="Times New Roman" w:hAnsi="Times New Roman" w:cs="Times New Roman"/>
            <w:lang w:val="es-ES"/>
            <w:rPrChange w:id="3203" w:author="Observatorio 02" w:date="2017-03-23T14:31:00Z">
              <w:rPr>
                <w:lang w:val="es-ES"/>
              </w:rPr>
            </w:rPrChange>
          </w:rPr>
          <w:delText>35</w:delText>
        </w:r>
        <w:r w:rsidR="006079C3" w:rsidRPr="00C2714A" w:rsidDel="002522F7">
          <w:rPr>
            <w:rFonts w:ascii="Times New Roman" w:hAnsi="Times New Roman" w:cs="Times New Roman"/>
            <w:lang w:val="es-ES"/>
            <w:rPrChange w:id="3204" w:author="Observatorio 02" w:date="2017-03-23T14:31:00Z">
              <w:rPr>
                <w:lang w:val="es-ES"/>
              </w:rPr>
            </w:rPrChange>
          </w:rPr>
          <w:delText>-</w:delText>
        </w:r>
        <w:r w:rsidRPr="00C2714A" w:rsidDel="002522F7">
          <w:rPr>
            <w:rFonts w:ascii="Times New Roman" w:hAnsi="Times New Roman" w:cs="Times New Roman"/>
            <w:lang w:val="es-ES"/>
            <w:rPrChange w:id="3205" w:author="Observatorio 02" w:date="2017-03-23T14:31:00Z">
              <w:rPr>
                <w:lang w:val="es-ES"/>
              </w:rPr>
            </w:rPrChange>
          </w:rPr>
          <w:delText xml:space="preserve">44 años (2%) </w:delText>
        </w:r>
      </w:del>
      <w:del w:id="3206" w:author="Observatorio 02" w:date="2017-03-14T15:06:00Z">
        <w:r w:rsidRPr="00C2714A" w:rsidDel="004E45AC">
          <w:rPr>
            <w:rFonts w:ascii="Times New Roman" w:hAnsi="Times New Roman" w:cs="Times New Roman"/>
            <w:lang w:val="es-ES"/>
            <w:rPrChange w:id="3207" w:author="Observatorio 02" w:date="2017-03-23T14:31:00Z">
              <w:rPr>
                <w:lang w:val="es-ES"/>
              </w:rPr>
            </w:rPrChange>
          </w:rPr>
          <w:delText xml:space="preserve">y </w:delText>
        </w:r>
      </w:del>
      <w:del w:id="3208" w:author="Observatorio 02" w:date="2017-03-22T17:00:00Z">
        <w:r w:rsidRPr="00C2714A" w:rsidDel="00031A5D">
          <w:rPr>
            <w:rFonts w:ascii="Times New Roman" w:hAnsi="Times New Roman" w:cs="Times New Roman"/>
            <w:lang w:val="es-ES"/>
            <w:rPrChange w:id="3209" w:author="Observatorio 02" w:date="2017-03-23T14:31:00Z">
              <w:rPr>
                <w:lang w:val="es-ES"/>
              </w:rPr>
            </w:rPrChange>
          </w:rPr>
          <w:delText>25</w:delText>
        </w:r>
        <w:r w:rsidR="006079C3" w:rsidRPr="00C2714A" w:rsidDel="00031A5D">
          <w:rPr>
            <w:rFonts w:ascii="Times New Roman" w:hAnsi="Times New Roman" w:cs="Times New Roman"/>
            <w:lang w:val="es-ES"/>
            <w:rPrChange w:id="3210" w:author="Observatorio 02" w:date="2017-03-23T14:31:00Z">
              <w:rPr>
                <w:lang w:val="es-ES"/>
              </w:rPr>
            </w:rPrChange>
          </w:rPr>
          <w:delText>-</w:delText>
        </w:r>
        <w:r w:rsidRPr="00C2714A" w:rsidDel="00031A5D">
          <w:rPr>
            <w:rFonts w:ascii="Times New Roman" w:hAnsi="Times New Roman" w:cs="Times New Roman"/>
            <w:lang w:val="es-ES"/>
            <w:rPrChange w:id="3211" w:author="Observatorio 02" w:date="2017-03-23T14:31:00Z">
              <w:rPr>
                <w:lang w:val="es-ES"/>
              </w:rPr>
            </w:rPrChange>
          </w:rPr>
          <w:delText>34 años (</w:delText>
        </w:r>
      </w:del>
      <w:del w:id="3212" w:author="Observatorio 02" w:date="2017-03-14T15:04:00Z">
        <w:r w:rsidRPr="00C2714A" w:rsidDel="002522F7">
          <w:rPr>
            <w:rFonts w:ascii="Times New Roman" w:hAnsi="Times New Roman" w:cs="Times New Roman"/>
            <w:lang w:val="es-ES"/>
            <w:rPrChange w:id="3213" w:author="Observatorio 02" w:date="2017-03-23T14:31:00Z">
              <w:rPr>
                <w:lang w:val="es-ES"/>
              </w:rPr>
            </w:rPrChange>
          </w:rPr>
          <w:delText>1</w:delText>
        </w:r>
      </w:del>
      <w:del w:id="3214" w:author="Observatorio 02" w:date="2017-03-22T17:00:00Z">
        <w:r w:rsidRPr="00C2714A" w:rsidDel="00031A5D">
          <w:rPr>
            <w:rFonts w:ascii="Times New Roman" w:hAnsi="Times New Roman" w:cs="Times New Roman"/>
            <w:lang w:val="es-ES"/>
            <w:rPrChange w:id="3215" w:author="Observatorio 02" w:date="2017-03-23T14:31:00Z">
              <w:rPr>
                <w:lang w:val="es-ES"/>
              </w:rPr>
            </w:rPrChange>
          </w:rPr>
          <w:delText>%).</w:delText>
        </w:r>
      </w:del>
      <w:del w:id="3216" w:author="Observatorio 02" w:date="2017-03-14T15:06:00Z">
        <w:r w:rsidRPr="00C2714A" w:rsidDel="00607851">
          <w:rPr>
            <w:rFonts w:ascii="Times New Roman" w:hAnsi="Times New Roman" w:cs="Times New Roman"/>
            <w:lang w:val="es-ES"/>
            <w:rPrChange w:id="3217"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3218" w:author="Observatorio 02" w:date="2017-03-23T14:31:00Z">
              <w:rPr>
                <w:lang w:val="es-ES"/>
              </w:rPr>
            </w:rPrChange>
          </w:rPr>
          <w:delText xml:space="preserve">Pese a que las </w:delText>
        </w:r>
        <w:r w:rsidRPr="00C2714A" w:rsidDel="00607851">
          <w:rPr>
            <w:rFonts w:ascii="Times New Roman" w:hAnsi="Times New Roman" w:cs="Times New Roman"/>
            <w:lang w:val="es-ES"/>
            <w:rPrChange w:id="3219" w:author="Observatorio 02" w:date="2017-03-23T14:31:00Z">
              <w:rPr>
                <w:lang w:val="es-ES"/>
              </w:rPr>
            </w:rPrChange>
          </w:rPr>
          <w:delText xml:space="preserve">diferencias </w:delText>
        </w:r>
        <w:r w:rsidR="006079C3" w:rsidRPr="00C2714A" w:rsidDel="00607851">
          <w:rPr>
            <w:rFonts w:ascii="Times New Roman" w:hAnsi="Times New Roman" w:cs="Times New Roman"/>
            <w:lang w:val="es-ES"/>
            <w:rPrChange w:id="3220" w:author="Observatorio 02" w:date="2017-03-23T14:31:00Z">
              <w:rPr>
                <w:lang w:val="es-ES"/>
              </w:rPr>
            </w:rPrChange>
          </w:rPr>
          <w:delText>entre estos últimos porcentajes pueden parecer insignificantes</w:delText>
        </w:r>
        <w:r w:rsidRPr="00C2714A" w:rsidDel="00607851">
          <w:rPr>
            <w:rFonts w:ascii="Times New Roman" w:hAnsi="Times New Roman" w:cs="Times New Roman"/>
            <w:lang w:val="es-ES"/>
            <w:rPrChange w:id="3221"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3222" w:author="Observatorio 02" w:date="2017-03-23T14:31:00Z">
              <w:rPr>
                <w:lang w:val="es-ES"/>
              </w:rPr>
            </w:rPrChange>
          </w:rPr>
          <w:delText>el conjunto merece ser analizado</w:delText>
        </w:r>
        <w:r w:rsidRPr="00C2714A" w:rsidDel="00607851">
          <w:rPr>
            <w:rFonts w:ascii="Times New Roman" w:hAnsi="Times New Roman" w:cs="Times New Roman"/>
            <w:lang w:val="es-ES"/>
            <w:rPrChange w:id="3223" w:author="Observatorio 02" w:date="2017-03-23T14:31:00Z">
              <w:rPr>
                <w:lang w:val="es-ES"/>
              </w:rPr>
            </w:rPrChange>
          </w:rPr>
          <w:delText xml:space="preserve"> con </w:delText>
        </w:r>
        <w:r w:rsidR="006079C3" w:rsidRPr="00C2714A" w:rsidDel="00607851">
          <w:rPr>
            <w:rFonts w:ascii="Times New Roman" w:hAnsi="Times New Roman" w:cs="Times New Roman"/>
            <w:lang w:val="es-ES"/>
            <w:rPrChange w:id="3224" w:author="Observatorio 02" w:date="2017-03-23T14:31:00Z">
              <w:rPr>
                <w:lang w:val="es-ES"/>
              </w:rPr>
            </w:rPrChange>
          </w:rPr>
          <w:delText>mayor detención</w:delText>
        </w:r>
        <w:r w:rsidRPr="00C2714A" w:rsidDel="00607851">
          <w:rPr>
            <w:rFonts w:ascii="Times New Roman" w:hAnsi="Times New Roman" w:cs="Times New Roman"/>
            <w:lang w:val="es-ES"/>
            <w:rPrChange w:id="3225" w:author="Observatorio 02" w:date="2017-03-23T14:31:00Z">
              <w:rPr>
                <w:lang w:val="es-ES"/>
              </w:rPr>
            </w:rPrChange>
          </w:rPr>
          <w:delText xml:space="preserve">, </w:delText>
        </w:r>
        <w:r w:rsidR="006079C3" w:rsidRPr="00C2714A" w:rsidDel="00607851">
          <w:rPr>
            <w:rFonts w:ascii="Times New Roman" w:hAnsi="Times New Roman" w:cs="Times New Roman"/>
            <w:lang w:val="es-ES"/>
            <w:rPrChange w:id="3226" w:author="Observatorio 02" w:date="2017-03-23T14:31:00Z">
              <w:rPr>
                <w:lang w:val="es-ES"/>
              </w:rPr>
            </w:rPrChange>
          </w:rPr>
          <w:delText xml:space="preserve">considerando que </w:delText>
        </w:r>
        <w:r w:rsidR="005944AB" w:rsidRPr="00C2714A" w:rsidDel="00607851">
          <w:rPr>
            <w:rFonts w:ascii="Times New Roman" w:hAnsi="Times New Roman" w:cs="Times New Roman"/>
            <w:lang w:val="es-ES"/>
            <w:rPrChange w:id="3227" w:author="Observatorio 02" w:date="2017-03-23T14:31:00Z">
              <w:rPr>
                <w:lang w:val="es-ES"/>
              </w:rPr>
            </w:rPrChange>
          </w:rPr>
          <w:delText xml:space="preserve">para este sector </w:delText>
        </w:r>
        <w:r w:rsidR="006079C3" w:rsidRPr="00C2714A" w:rsidDel="00607851">
          <w:rPr>
            <w:rFonts w:ascii="Times New Roman" w:hAnsi="Times New Roman" w:cs="Times New Roman"/>
            <w:lang w:val="es-ES"/>
            <w:rPrChange w:id="3228" w:author="Observatorio 02" w:date="2017-03-23T14:31:00Z">
              <w:rPr>
                <w:lang w:val="es-ES"/>
              </w:rPr>
            </w:rPrChange>
          </w:rPr>
          <w:delText xml:space="preserve">la muestra está conformada por un número </w:delText>
        </w:r>
        <w:r w:rsidRPr="00C2714A" w:rsidDel="00607851">
          <w:rPr>
            <w:rFonts w:ascii="Times New Roman" w:hAnsi="Times New Roman" w:cs="Times New Roman"/>
            <w:lang w:val="es-ES"/>
            <w:rPrChange w:id="3229" w:author="Observatorio 02" w:date="2017-03-23T14:31:00Z">
              <w:rPr>
                <w:lang w:val="es-ES"/>
              </w:rPr>
            </w:rPrChange>
          </w:rPr>
          <w:delText xml:space="preserve">muy </w:delText>
        </w:r>
        <w:r w:rsidR="006079C3" w:rsidRPr="00C2714A" w:rsidDel="00607851">
          <w:rPr>
            <w:rFonts w:ascii="Times New Roman" w:hAnsi="Times New Roman" w:cs="Times New Roman"/>
            <w:lang w:val="es-ES"/>
            <w:rPrChange w:id="3230" w:author="Observatorio 02" w:date="2017-03-23T14:31:00Z">
              <w:rPr>
                <w:lang w:val="es-ES"/>
              </w:rPr>
            </w:rPrChange>
          </w:rPr>
          <w:delText xml:space="preserve">bajo de </w:delText>
        </w:r>
        <w:r w:rsidRPr="00C2714A" w:rsidDel="00607851">
          <w:rPr>
            <w:rFonts w:ascii="Times New Roman" w:hAnsi="Times New Roman" w:cs="Times New Roman"/>
            <w:lang w:val="es-ES"/>
            <w:rPrChange w:id="3231" w:author="Observatorio 02" w:date="2017-03-23T14:31:00Z">
              <w:rPr>
                <w:lang w:val="es-ES"/>
              </w:rPr>
            </w:rPrChange>
          </w:rPr>
          <w:delText>mujeres.</w:delText>
        </w:r>
      </w:del>
      <w:del w:id="3232" w:author="Observatorio 02" w:date="2017-03-22T17:00:00Z">
        <w:r w:rsidR="008C5A4B" w:rsidRPr="00C2714A" w:rsidDel="00031A5D">
          <w:rPr>
            <w:rFonts w:ascii="Times New Roman" w:hAnsi="Times New Roman" w:cs="Times New Roman"/>
            <w:rPrChange w:id="3233" w:author="Observatorio 02" w:date="2017-03-23T14:34:00Z">
              <w:rPr/>
            </w:rPrChange>
          </w:rPr>
          <w:delText xml:space="preserve"> </w:delText>
        </w:r>
        <w:commentRangeEnd w:id="3172"/>
        <w:r w:rsidR="00860E6F" w:rsidRPr="00C2714A" w:rsidDel="00031A5D">
          <w:rPr>
            <w:rStyle w:val="CommentReference"/>
            <w:rFonts w:ascii="Times New Roman" w:hAnsi="Times New Roman" w:cs="Times New Roman"/>
            <w:rPrChange w:id="3234" w:author="Observatorio 02" w:date="2017-03-23T14:31:00Z">
              <w:rPr>
                <w:rStyle w:val="CommentReference"/>
              </w:rPr>
            </w:rPrChange>
          </w:rPr>
          <w:commentReference w:id="3172"/>
        </w:r>
      </w:del>
    </w:p>
    <w:p w14:paraId="7B214E14" w14:textId="1C7BCD5E" w:rsidR="0059614F" w:rsidRPr="00C2714A" w:rsidRDefault="0059614F" w:rsidP="00737596">
      <w:pPr>
        <w:spacing w:after="0" w:line="276" w:lineRule="auto"/>
        <w:jc w:val="both"/>
        <w:rPr>
          <w:rFonts w:eastAsia="Times New Roman"/>
          <w:color w:val="203764"/>
          <w:bdr w:val="none" w:sz="0" w:space="0" w:color="auto"/>
          <w:lang w:val="es-CL" w:eastAsia="es-CL"/>
        </w:rPr>
      </w:pPr>
    </w:p>
    <w:p w14:paraId="11AE692D" w14:textId="40264DE1" w:rsidR="00417A63" w:rsidRPr="00C2714A" w:rsidDel="005F6687" w:rsidRDefault="00417A63" w:rsidP="00417A63">
      <w:pPr>
        <w:pStyle w:val="CitaviBibliographyEntry"/>
        <w:spacing w:after="0" w:line="276" w:lineRule="auto"/>
        <w:jc w:val="both"/>
        <w:rPr>
          <w:del w:id="3235" w:author="Observatorio 02" w:date="2017-03-14T15:15:00Z"/>
          <w:rFonts w:ascii="Times New Roman" w:hAnsi="Times New Roman" w:cs="Times New Roman"/>
          <w:sz w:val="24"/>
          <w:szCs w:val="24"/>
          <w:lang w:val="es-ES"/>
        </w:rPr>
      </w:pPr>
      <w:r w:rsidRPr="00C2714A">
        <w:rPr>
          <w:rFonts w:ascii="Times New Roman" w:hAnsi="Times New Roman" w:cs="Times New Roman"/>
          <w:lang w:val="es-ES"/>
          <w:rPrChange w:id="3236" w:author="Observatorio 02" w:date="2017-03-23T14:31:00Z">
            <w:rPr>
              <w:lang w:val="es-ES"/>
            </w:rPr>
          </w:rPrChange>
        </w:rPr>
        <w:lastRenderedPageBreak/>
        <w:t xml:space="preserve">El Cuadro </w:t>
      </w:r>
      <w:del w:id="3237" w:author="Observatorio 02" w:date="2017-03-16T14:26:00Z">
        <w:r w:rsidRPr="00C2714A" w:rsidDel="00681E9E">
          <w:rPr>
            <w:rFonts w:ascii="Times New Roman" w:hAnsi="Times New Roman" w:cs="Times New Roman"/>
            <w:lang w:val="es-ES"/>
            <w:rPrChange w:id="3238" w:author="Observatorio 02" w:date="2017-03-23T14:31:00Z">
              <w:rPr>
                <w:lang w:val="es-ES"/>
              </w:rPr>
            </w:rPrChange>
          </w:rPr>
          <w:delText xml:space="preserve">5 </w:delText>
        </w:r>
      </w:del>
      <w:ins w:id="3239" w:author="Observatorio 02" w:date="2017-03-16T14:26:00Z">
        <w:r w:rsidR="00681E9E" w:rsidRPr="00C2714A">
          <w:rPr>
            <w:rFonts w:ascii="Times New Roman" w:hAnsi="Times New Roman" w:cs="Times New Roman"/>
            <w:lang w:val="es-ES"/>
            <w:rPrChange w:id="3240" w:author="Observatorio 02" w:date="2017-03-23T14:31:00Z">
              <w:rPr>
                <w:lang w:val="es-ES"/>
              </w:rPr>
            </w:rPrChange>
          </w:rPr>
          <w:t xml:space="preserve">12 </w:t>
        </w:r>
      </w:ins>
      <w:r w:rsidRPr="00C2714A">
        <w:rPr>
          <w:rFonts w:ascii="Times New Roman" w:hAnsi="Times New Roman" w:cs="Times New Roman"/>
          <w:lang w:val="es-ES"/>
          <w:rPrChange w:id="3241" w:author="Observatorio 02" w:date="2017-03-23T14:31:00Z">
            <w:rPr>
              <w:lang w:val="es-ES"/>
            </w:rPr>
          </w:rPrChange>
        </w:rPr>
        <w:t>muestra la distribución de los ocupados del sector según nivel educacional</w:t>
      </w:r>
      <w:ins w:id="3242" w:author="Observatorio 02" w:date="2017-03-14T15:20:00Z">
        <w:r w:rsidR="00086C87" w:rsidRPr="00C2714A">
          <w:rPr>
            <w:rFonts w:ascii="Times New Roman" w:hAnsi="Times New Roman" w:cs="Times New Roman"/>
            <w:lang w:val="es-ES"/>
            <w:rPrChange w:id="3243" w:author="Observatorio 02" w:date="2017-03-23T14:31:00Z">
              <w:rPr>
                <w:lang w:val="es-ES"/>
              </w:rPr>
            </w:rPrChange>
          </w:rPr>
          <w:t xml:space="preserve"> para dos años: 2010 y 2016</w:t>
        </w:r>
      </w:ins>
      <w:r w:rsidRPr="00C2714A">
        <w:rPr>
          <w:rFonts w:ascii="Times New Roman" w:hAnsi="Times New Roman" w:cs="Times New Roman"/>
          <w:lang w:val="es-ES"/>
          <w:rPrChange w:id="3244" w:author="Observatorio 02" w:date="2017-03-23T14:31:00Z">
            <w:rPr>
              <w:lang w:val="es-ES"/>
            </w:rPr>
          </w:rPrChange>
        </w:rPr>
        <w:t xml:space="preserve">. Como se puede apreciar, </w:t>
      </w:r>
      <w:ins w:id="3245" w:author="Observatorio 02" w:date="2017-03-14T15:25:00Z">
        <w:r w:rsidR="000D42FD" w:rsidRPr="00C2714A">
          <w:rPr>
            <w:rFonts w:ascii="Times New Roman" w:hAnsi="Times New Roman" w:cs="Times New Roman"/>
            <w:lang w:val="es-ES"/>
            <w:rPrChange w:id="3246" w:author="Observatorio 02" w:date="2017-03-23T14:31:00Z">
              <w:rPr>
                <w:lang w:val="es-ES"/>
              </w:rPr>
            </w:rPrChange>
          </w:rPr>
          <w:t xml:space="preserve">un 14% </w:t>
        </w:r>
      </w:ins>
      <w:del w:id="3247" w:author="Observatorio 02" w:date="2017-03-14T15:25:00Z">
        <w:r w:rsidRPr="00C2714A" w:rsidDel="000D42FD">
          <w:rPr>
            <w:rFonts w:ascii="Times New Roman" w:hAnsi="Times New Roman" w:cs="Times New Roman"/>
            <w:lang w:val="es-ES"/>
            <w:rPrChange w:id="3248" w:author="Observatorio 02" w:date="2017-03-23T14:31:00Z">
              <w:rPr>
                <w:lang w:val="es-ES"/>
              </w:rPr>
            </w:rPrChange>
          </w:rPr>
          <w:delText xml:space="preserve">existe un porcentaje no despreciable </w:delText>
        </w:r>
      </w:del>
      <w:r w:rsidRPr="00C2714A">
        <w:rPr>
          <w:rFonts w:ascii="Times New Roman" w:hAnsi="Times New Roman" w:cs="Times New Roman"/>
          <w:lang w:val="es-ES"/>
          <w:rPrChange w:id="3249" w:author="Observatorio 02" w:date="2017-03-23T14:31:00Z">
            <w:rPr>
              <w:lang w:val="es-ES"/>
            </w:rPr>
          </w:rPrChange>
        </w:rPr>
        <w:t xml:space="preserve">de </w:t>
      </w:r>
      <w:ins w:id="3250" w:author="Observatorio 02" w:date="2017-03-14T15:25:00Z">
        <w:r w:rsidR="000D42FD" w:rsidRPr="00C2714A">
          <w:rPr>
            <w:rFonts w:ascii="Times New Roman" w:hAnsi="Times New Roman" w:cs="Times New Roman"/>
            <w:lang w:val="es-ES"/>
            <w:rPrChange w:id="3251" w:author="Observatorio 02" w:date="2017-03-23T14:31:00Z">
              <w:rPr>
                <w:lang w:val="es-ES"/>
              </w:rPr>
            </w:rPrChange>
          </w:rPr>
          <w:t xml:space="preserve">los </w:t>
        </w:r>
      </w:ins>
      <w:r w:rsidRPr="00C2714A">
        <w:rPr>
          <w:rFonts w:ascii="Times New Roman" w:hAnsi="Times New Roman" w:cs="Times New Roman"/>
          <w:lang w:val="es-ES"/>
          <w:rPrChange w:id="3252" w:author="Observatorio 02" w:date="2017-03-23T14:31:00Z">
            <w:rPr>
              <w:lang w:val="es-ES"/>
            </w:rPr>
          </w:rPrChange>
        </w:rPr>
        <w:t xml:space="preserve">trabajadores </w:t>
      </w:r>
      <w:del w:id="3253" w:author="Observatorio 02" w:date="2017-03-14T15:25:00Z">
        <w:r w:rsidRPr="00C2714A" w:rsidDel="000D42FD">
          <w:rPr>
            <w:rFonts w:ascii="Times New Roman" w:hAnsi="Times New Roman" w:cs="Times New Roman"/>
            <w:lang w:val="es-ES"/>
            <w:rPrChange w:id="3254" w:author="Observatorio 02" w:date="2017-03-23T14:31:00Z">
              <w:rPr>
                <w:lang w:val="es-ES"/>
              </w:rPr>
            </w:rPrChange>
          </w:rPr>
          <w:delText xml:space="preserve">sin </w:delText>
        </w:r>
      </w:del>
      <w:ins w:id="3255" w:author="Observatorio 02" w:date="2017-03-14T15:25:00Z">
        <w:r w:rsidR="000D42FD" w:rsidRPr="00C2714A">
          <w:rPr>
            <w:rFonts w:ascii="Times New Roman" w:hAnsi="Times New Roman" w:cs="Times New Roman"/>
            <w:lang w:val="es-ES"/>
            <w:rPrChange w:id="3256" w:author="Observatorio 02" w:date="2017-03-23T14:31:00Z">
              <w:rPr>
                <w:lang w:val="es-ES"/>
              </w:rPr>
            </w:rPrChange>
          </w:rPr>
          <w:t xml:space="preserve">ni </w:t>
        </w:r>
      </w:ins>
      <w:r w:rsidRPr="00C2714A">
        <w:rPr>
          <w:rFonts w:ascii="Times New Roman" w:hAnsi="Times New Roman" w:cs="Times New Roman"/>
          <w:lang w:val="es-ES"/>
          <w:rPrChange w:id="3257" w:author="Observatorio 02" w:date="2017-03-23T14:31:00Z">
            <w:rPr>
              <w:lang w:val="es-ES"/>
            </w:rPr>
          </w:rPrChange>
        </w:rPr>
        <w:t xml:space="preserve">siquiera </w:t>
      </w:r>
      <w:ins w:id="3258" w:author="Observatorio 02" w:date="2017-03-14T15:25:00Z">
        <w:r w:rsidR="000D42FD" w:rsidRPr="00C2714A">
          <w:rPr>
            <w:rFonts w:ascii="Times New Roman" w:hAnsi="Times New Roman" w:cs="Times New Roman"/>
            <w:lang w:val="es-ES"/>
            <w:rPrChange w:id="3259" w:author="Observatorio 02" w:date="2017-03-23T14:31:00Z">
              <w:rPr>
                <w:lang w:val="es-ES"/>
              </w:rPr>
            </w:rPrChange>
          </w:rPr>
          <w:t xml:space="preserve">tiene </w:t>
        </w:r>
      </w:ins>
      <w:r w:rsidRPr="00C2714A">
        <w:rPr>
          <w:rFonts w:ascii="Times New Roman" w:hAnsi="Times New Roman" w:cs="Times New Roman"/>
          <w:lang w:val="es-ES"/>
          <w:rPrChange w:id="3260" w:author="Observatorio 02" w:date="2017-03-23T14:31:00Z">
            <w:rPr>
              <w:lang w:val="es-ES"/>
            </w:rPr>
          </w:rPrChange>
        </w:rPr>
        <w:t>educación básica completa (</w:t>
      </w:r>
      <w:del w:id="3261" w:author="Observatorio 02" w:date="2017-03-14T15:23:00Z">
        <w:r w:rsidRPr="00C2714A" w:rsidDel="000D42FD">
          <w:rPr>
            <w:rFonts w:ascii="Times New Roman" w:hAnsi="Times New Roman" w:cs="Times New Roman"/>
            <w:lang w:val="es-ES"/>
            <w:rPrChange w:id="3262" w:author="Observatorio 02" w:date="2017-03-23T14:31:00Z">
              <w:rPr>
                <w:lang w:val="es-ES"/>
              </w:rPr>
            </w:rPrChange>
          </w:rPr>
          <w:delText>15</w:delText>
        </w:r>
      </w:del>
      <w:del w:id="3263" w:author="Observatorio 02" w:date="2017-03-14T15:25:00Z">
        <w:r w:rsidRPr="00C2714A" w:rsidDel="000D42FD">
          <w:rPr>
            <w:rFonts w:ascii="Times New Roman" w:hAnsi="Times New Roman" w:cs="Times New Roman"/>
            <w:lang w:val="es-ES"/>
            <w:rPrChange w:id="3264" w:author="Observatorio 02" w:date="2017-03-23T14:31:00Z">
              <w:rPr>
                <w:lang w:val="es-ES"/>
              </w:rPr>
            </w:rPrChange>
          </w:rPr>
          <w:delText>%</w:delText>
        </w:r>
      </w:del>
      <w:ins w:id="3265" w:author="Observatorio 02" w:date="2017-03-14T15:24:00Z">
        <w:r w:rsidR="000D42FD" w:rsidRPr="00C2714A">
          <w:rPr>
            <w:rFonts w:ascii="Times New Roman" w:hAnsi="Times New Roman" w:cs="Times New Roman"/>
            <w:lang w:val="es-ES"/>
            <w:rPrChange w:id="3266" w:author="Observatorio 02" w:date="2017-03-23T14:31:00Z">
              <w:rPr>
                <w:lang w:val="es-ES"/>
              </w:rPr>
            </w:rPrChange>
          </w:rPr>
          <w:t>3pp m</w:t>
        </w:r>
      </w:ins>
      <w:ins w:id="3267" w:author="Observatorio 02" w:date="2017-03-14T15:25:00Z">
        <w:r w:rsidR="000D42FD" w:rsidRPr="00C2714A">
          <w:rPr>
            <w:rFonts w:ascii="Times New Roman" w:hAnsi="Times New Roman" w:cs="Times New Roman"/>
            <w:lang w:val="es-ES"/>
            <w:rPrChange w:id="3268" w:author="Observatorio 02" w:date="2017-03-23T14:31:00Z">
              <w:rPr>
                <w:lang w:val="es-ES"/>
              </w:rPr>
            </w:rPrChange>
          </w:rPr>
          <w:t xml:space="preserve">ás que a nivel </w:t>
        </w:r>
      </w:ins>
      <w:ins w:id="3269" w:author="Observatorio 02" w:date="2017-03-14T15:24:00Z">
        <w:r w:rsidR="000D42FD" w:rsidRPr="00C2714A">
          <w:rPr>
            <w:rFonts w:ascii="Times New Roman" w:hAnsi="Times New Roman" w:cs="Times New Roman"/>
            <w:lang w:val="es-ES"/>
            <w:rPrChange w:id="3270" w:author="Observatorio 02" w:date="2017-03-23T14:31:00Z">
              <w:rPr>
                <w:lang w:val="es-ES"/>
              </w:rPr>
            </w:rPrChange>
          </w:rPr>
          <w:t>nacional</w:t>
        </w:r>
      </w:ins>
      <w:r w:rsidRPr="00C2714A">
        <w:rPr>
          <w:rFonts w:ascii="Times New Roman" w:hAnsi="Times New Roman" w:cs="Times New Roman"/>
          <w:lang w:val="es-ES"/>
          <w:rPrChange w:id="3271" w:author="Observatorio 02" w:date="2017-03-23T14:31:00Z">
            <w:rPr>
              <w:lang w:val="es-ES"/>
            </w:rPr>
          </w:rPrChange>
        </w:rPr>
        <w:t xml:space="preserve">), pero la mayoría de los trabajadores se concentran en los niveles de educación media científico-humanista y técnica completa, los que, en suma, concentran el </w:t>
      </w:r>
      <w:del w:id="3272" w:author="Observatorio 02" w:date="2017-03-14T15:23:00Z">
        <w:r w:rsidRPr="00C2714A" w:rsidDel="000D42FD">
          <w:rPr>
            <w:rFonts w:ascii="Times New Roman" w:hAnsi="Times New Roman" w:cs="Times New Roman"/>
            <w:lang w:val="es-ES"/>
            <w:rPrChange w:id="3273" w:author="Observatorio 02" w:date="2017-03-23T14:31:00Z">
              <w:rPr>
                <w:lang w:val="es-ES"/>
              </w:rPr>
            </w:rPrChange>
          </w:rPr>
          <w:delText>32</w:delText>
        </w:r>
      </w:del>
      <w:ins w:id="3274" w:author="Observatorio 02" w:date="2017-03-14T15:31:00Z">
        <w:r w:rsidR="007C11DE" w:rsidRPr="00C2714A">
          <w:rPr>
            <w:rFonts w:ascii="Times New Roman" w:hAnsi="Times New Roman" w:cs="Times New Roman"/>
            <w:lang w:val="es-ES"/>
            <w:rPrChange w:id="3275" w:author="Observatorio 02" w:date="2017-03-23T14:31:00Z">
              <w:rPr>
                <w:lang w:val="es-ES"/>
              </w:rPr>
            </w:rPrChange>
          </w:rPr>
          <w:t>38</w:t>
        </w:r>
      </w:ins>
      <w:r w:rsidRPr="00C2714A">
        <w:rPr>
          <w:rFonts w:ascii="Times New Roman" w:hAnsi="Times New Roman" w:cs="Times New Roman"/>
          <w:lang w:val="es-ES"/>
          <w:rPrChange w:id="3276" w:author="Observatorio 02" w:date="2017-03-23T14:31:00Z">
            <w:rPr>
              <w:lang w:val="es-ES"/>
            </w:rPr>
          </w:rPrChange>
        </w:rPr>
        <w:t>% de la mano de obra del sector</w:t>
      </w:r>
      <w:ins w:id="3277" w:author="Observatorio 02" w:date="2017-03-14T15:25:00Z">
        <w:r w:rsidR="000D42FD" w:rsidRPr="00C2714A">
          <w:rPr>
            <w:rFonts w:ascii="Times New Roman" w:hAnsi="Times New Roman" w:cs="Times New Roman"/>
            <w:lang w:val="es-ES"/>
            <w:rPrChange w:id="3278" w:author="Observatorio 02" w:date="2017-03-23T14:31:00Z">
              <w:rPr>
                <w:lang w:val="es-ES"/>
              </w:rPr>
            </w:rPrChange>
          </w:rPr>
          <w:t xml:space="preserve"> (</w:t>
        </w:r>
      </w:ins>
      <w:ins w:id="3279" w:author="Observatorio 02" w:date="2017-03-14T15:31:00Z">
        <w:r w:rsidR="007C11DE" w:rsidRPr="00C2714A">
          <w:rPr>
            <w:rFonts w:ascii="Times New Roman" w:hAnsi="Times New Roman" w:cs="Times New Roman"/>
            <w:lang w:val="es-ES"/>
            <w:rPrChange w:id="3280" w:author="Observatorio 02" w:date="2017-03-23T14:31:00Z">
              <w:rPr>
                <w:lang w:val="es-ES"/>
              </w:rPr>
            </w:rPrChange>
          </w:rPr>
          <w:t>3</w:t>
        </w:r>
      </w:ins>
      <w:ins w:id="3281" w:author="Observatorio 02" w:date="2017-03-14T15:25:00Z">
        <w:r w:rsidR="000D42FD" w:rsidRPr="00C2714A">
          <w:rPr>
            <w:rFonts w:ascii="Times New Roman" w:hAnsi="Times New Roman" w:cs="Times New Roman"/>
            <w:lang w:val="es-ES"/>
            <w:rPrChange w:id="3282" w:author="Observatorio 02" w:date="2017-03-23T14:31:00Z">
              <w:rPr>
                <w:lang w:val="es-ES"/>
              </w:rPr>
            </w:rPrChange>
          </w:rPr>
          <w:t xml:space="preserve">pp </w:t>
        </w:r>
      </w:ins>
      <w:ins w:id="3283" w:author="Observatorio 02" w:date="2017-03-14T15:26:00Z">
        <w:r w:rsidR="00D41E1D" w:rsidRPr="00C2714A">
          <w:rPr>
            <w:rFonts w:ascii="Times New Roman" w:hAnsi="Times New Roman" w:cs="Times New Roman"/>
            <w:lang w:val="es-ES"/>
            <w:rPrChange w:id="3284" w:author="Observatorio 02" w:date="2017-03-23T14:31:00Z">
              <w:rPr>
                <w:lang w:val="es-ES"/>
              </w:rPr>
            </w:rPrChange>
          </w:rPr>
          <w:t xml:space="preserve">menos </w:t>
        </w:r>
        <w:r w:rsidR="00073C0D" w:rsidRPr="00C2714A">
          <w:rPr>
            <w:rFonts w:ascii="Times New Roman" w:hAnsi="Times New Roman" w:cs="Times New Roman"/>
            <w:lang w:val="es-ES"/>
            <w:rPrChange w:id="3285" w:author="Observatorio 02" w:date="2017-03-23T14:31:00Z">
              <w:rPr>
                <w:lang w:val="es-ES"/>
              </w:rPr>
            </w:rPrChange>
          </w:rPr>
          <w:t>a nivel</w:t>
        </w:r>
      </w:ins>
      <w:ins w:id="3286" w:author="Observatorio 02" w:date="2017-03-14T15:25:00Z">
        <w:r w:rsidR="000D42FD" w:rsidRPr="00C2714A">
          <w:rPr>
            <w:rFonts w:ascii="Times New Roman" w:hAnsi="Times New Roman" w:cs="Times New Roman"/>
            <w:lang w:val="es-ES"/>
            <w:rPrChange w:id="3287" w:author="Observatorio 02" w:date="2017-03-23T14:31:00Z">
              <w:rPr>
                <w:lang w:val="es-ES"/>
              </w:rPr>
            </w:rPrChange>
          </w:rPr>
          <w:t xml:space="preserve"> nacional)</w:t>
        </w:r>
      </w:ins>
      <w:r w:rsidRPr="00C2714A">
        <w:rPr>
          <w:rFonts w:ascii="Times New Roman" w:hAnsi="Times New Roman" w:cs="Times New Roman"/>
          <w:lang w:val="es-ES"/>
          <w:rPrChange w:id="3288" w:author="Observatorio 02" w:date="2017-03-23T14:31:00Z">
            <w:rPr>
              <w:lang w:val="es-ES"/>
            </w:rPr>
          </w:rPrChange>
        </w:rPr>
        <w:t>.</w:t>
      </w:r>
      <w:ins w:id="3289" w:author="Observatorio 02" w:date="2017-03-14T15:25:00Z">
        <w:r w:rsidR="000D42FD" w:rsidRPr="00C2714A" w:rsidDel="000D42FD">
          <w:rPr>
            <w:rFonts w:ascii="Times New Roman" w:hAnsi="Times New Roman" w:cs="Times New Roman"/>
            <w:lang w:val="es-ES"/>
            <w:rPrChange w:id="3290" w:author="Observatorio 02" w:date="2017-03-23T14:31:00Z">
              <w:rPr>
                <w:lang w:val="es-ES"/>
              </w:rPr>
            </w:rPrChange>
          </w:rPr>
          <w:t xml:space="preserve"> </w:t>
        </w:r>
      </w:ins>
      <w:del w:id="3291" w:author="Observatorio 02" w:date="2017-03-14T15:25:00Z">
        <w:r w:rsidRPr="00C2714A" w:rsidDel="000D42FD">
          <w:rPr>
            <w:rFonts w:ascii="Times New Roman" w:hAnsi="Times New Roman" w:cs="Times New Roman"/>
            <w:lang w:val="es-ES"/>
            <w:rPrChange w:id="3292" w:author="Observatorio 02" w:date="2017-03-23T14:31:00Z">
              <w:rPr>
                <w:lang w:val="es-ES"/>
              </w:rPr>
            </w:rPrChange>
          </w:rPr>
          <w:delText xml:space="preserve"> La última de estas cifras es prácticamente igual a su par nacional, pero la primera es bastante superior (5 puntos porcentuales por encima).</w:delText>
        </w:r>
      </w:del>
    </w:p>
    <w:p w14:paraId="6B059147" w14:textId="3265E70D" w:rsidR="00417A63" w:rsidRPr="00C2714A" w:rsidRDefault="00417A63">
      <w:pPr>
        <w:pStyle w:val="CitaviBibliographyEntry"/>
        <w:spacing w:after="0" w:line="276" w:lineRule="auto"/>
        <w:jc w:val="both"/>
        <w:rPr>
          <w:ins w:id="3293" w:author="Observatorio 02" w:date="2017-03-14T15:15:00Z"/>
          <w:rPrChange w:id="3294" w:author="Observatorio 02" w:date="2017-03-23T14:31:00Z">
            <w:rPr>
              <w:ins w:id="3295" w:author="Observatorio 02" w:date="2017-03-14T15:15:00Z"/>
            </w:rPr>
          </w:rPrChange>
        </w:rPr>
        <w:pPrChange w:id="3296" w:author="Observatorio 02" w:date="2017-03-14T15:15:00Z">
          <w:pPr>
            <w:tabs>
              <w:tab w:val="left" w:pos="1851"/>
            </w:tabs>
            <w:spacing w:after="0" w:line="276" w:lineRule="auto"/>
            <w:jc w:val="both"/>
          </w:pPr>
        </w:pPrChange>
      </w:pPr>
    </w:p>
    <w:p w14:paraId="0C9ED4E5" w14:textId="77777777" w:rsidR="005F6687" w:rsidRPr="00C2714A" w:rsidRDefault="005F6687">
      <w:pPr>
        <w:pStyle w:val="CitaviBibliographyEntry"/>
        <w:spacing w:after="0" w:line="276" w:lineRule="auto"/>
        <w:jc w:val="both"/>
        <w:rPr>
          <w:ins w:id="3297" w:author="Observatorio 02" w:date="2017-03-14T15:15:00Z"/>
          <w:lang w:val="es-ES"/>
          <w:rPrChange w:id="3298" w:author="Observatorio 02" w:date="2017-03-23T14:31:00Z">
            <w:rPr>
              <w:ins w:id="3299" w:author="Observatorio 02" w:date="2017-03-14T15:15:00Z"/>
              <w:lang w:val="es-ES"/>
            </w:rPr>
          </w:rPrChange>
        </w:rPr>
        <w:pPrChange w:id="3300" w:author="Observatorio 02" w:date="2017-03-14T15:25:00Z">
          <w:pPr>
            <w:spacing w:after="0" w:line="276" w:lineRule="auto"/>
            <w:jc w:val="both"/>
          </w:pPr>
        </w:pPrChange>
      </w:pPr>
    </w:p>
    <w:p w14:paraId="445A0525" w14:textId="288803E8" w:rsidR="005F6687" w:rsidRPr="00C2714A" w:rsidRDefault="005F6687" w:rsidP="005F6687">
      <w:pPr>
        <w:spacing w:after="0" w:line="276" w:lineRule="auto"/>
        <w:jc w:val="both"/>
        <w:rPr>
          <w:ins w:id="3301" w:author="Observatorio 02" w:date="2017-03-14T15:15:00Z"/>
          <w:rFonts w:eastAsia="Times New Roman"/>
          <w:b/>
          <w:bCs/>
          <w:color w:val="323E4F" w:themeColor="text2" w:themeShade="BF"/>
          <w:bdr w:val="none" w:sz="0" w:space="0" w:color="auto"/>
          <w:lang w:val="es-CL" w:eastAsia="es-CL"/>
          <w:rPrChange w:id="3302" w:author="Observatorio 02" w:date="2017-03-23T14:31:00Z">
            <w:rPr>
              <w:ins w:id="3303" w:author="Observatorio 02" w:date="2017-03-14T15:15:00Z"/>
              <w:rFonts w:eastAsia="Times New Roman"/>
              <w:b/>
              <w:bCs/>
              <w:color w:val="203764"/>
              <w:bdr w:val="none" w:sz="0" w:space="0" w:color="auto"/>
              <w:lang w:val="es-CL" w:eastAsia="es-CL"/>
            </w:rPr>
          </w:rPrChange>
        </w:rPr>
      </w:pPr>
      <w:ins w:id="3304" w:author="Observatorio 02" w:date="2017-03-14T15:15:00Z">
        <w:r w:rsidRPr="00C2714A">
          <w:rPr>
            <w:rFonts w:eastAsia="Times New Roman"/>
            <w:b/>
            <w:bCs/>
            <w:color w:val="323E4F" w:themeColor="text2" w:themeShade="BF"/>
            <w:bdr w:val="none" w:sz="0" w:space="0" w:color="auto"/>
            <w:lang w:val="es-CL" w:eastAsia="es-CL"/>
            <w:rPrChange w:id="3305" w:author="Observatorio 02" w:date="2017-03-23T14:31:00Z">
              <w:rPr>
                <w:rFonts w:eastAsia="Times New Roman"/>
                <w:b/>
                <w:bCs/>
                <w:color w:val="203764"/>
                <w:bdr w:val="none" w:sz="0" w:space="0" w:color="auto"/>
                <w:lang w:val="es-CL" w:eastAsia="es-CL"/>
              </w:rPr>
            </w:rPrChange>
          </w:rPr>
          <w:t xml:space="preserve">Cuadro </w:t>
        </w:r>
      </w:ins>
      <w:ins w:id="3306" w:author="Observatorio 02" w:date="2017-03-16T14:26:00Z">
        <w:r w:rsidR="00681E9E" w:rsidRPr="00C2714A">
          <w:rPr>
            <w:rFonts w:eastAsia="Times New Roman"/>
            <w:b/>
            <w:bCs/>
            <w:color w:val="323E4F" w:themeColor="text2" w:themeShade="BF"/>
            <w:bdr w:val="none" w:sz="0" w:space="0" w:color="auto"/>
            <w:lang w:val="es-CL" w:eastAsia="es-CL"/>
            <w:rPrChange w:id="3307" w:author="Observatorio 02" w:date="2017-03-23T14:31:00Z">
              <w:rPr>
                <w:rFonts w:eastAsia="Times New Roman"/>
                <w:b/>
                <w:bCs/>
                <w:color w:val="203764"/>
                <w:bdr w:val="none" w:sz="0" w:space="0" w:color="auto"/>
                <w:lang w:val="es-CL" w:eastAsia="es-CL"/>
              </w:rPr>
            </w:rPrChange>
          </w:rPr>
          <w:t>12</w:t>
        </w:r>
      </w:ins>
      <w:ins w:id="3308" w:author="Observatorio 02" w:date="2017-03-14T15:15:00Z">
        <w:r w:rsidRPr="00C2714A">
          <w:rPr>
            <w:rFonts w:eastAsia="Times New Roman"/>
            <w:b/>
            <w:bCs/>
            <w:color w:val="323E4F" w:themeColor="text2" w:themeShade="BF"/>
            <w:bdr w:val="none" w:sz="0" w:space="0" w:color="auto"/>
            <w:lang w:val="es-CL" w:eastAsia="es-CL"/>
            <w:rPrChange w:id="3309" w:author="Observatorio 02" w:date="2017-03-23T14:31:00Z">
              <w:rPr>
                <w:rFonts w:eastAsia="Times New Roman"/>
                <w:b/>
                <w:bCs/>
                <w:color w:val="203764"/>
                <w:bdr w:val="none" w:sz="0" w:space="0" w:color="auto"/>
                <w:lang w:val="es-CL" w:eastAsia="es-CL"/>
              </w:rPr>
            </w:rPrChange>
          </w:rPr>
          <w:t>. Ocupados por nivel educacional, 201</w:t>
        </w:r>
      </w:ins>
      <w:ins w:id="3310" w:author="Observatorio 02" w:date="2017-03-14T15:20:00Z">
        <w:r w:rsidR="00C569F3" w:rsidRPr="00C2714A">
          <w:rPr>
            <w:rFonts w:eastAsia="Times New Roman"/>
            <w:b/>
            <w:bCs/>
            <w:color w:val="323E4F" w:themeColor="text2" w:themeShade="BF"/>
            <w:bdr w:val="none" w:sz="0" w:space="0" w:color="auto"/>
            <w:lang w:val="es-CL" w:eastAsia="es-CL"/>
            <w:rPrChange w:id="3311" w:author="Observatorio 02" w:date="2017-03-23T14:31:00Z">
              <w:rPr>
                <w:rFonts w:eastAsia="Times New Roman"/>
                <w:b/>
                <w:bCs/>
                <w:color w:val="203764"/>
                <w:bdr w:val="none" w:sz="0" w:space="0" w:color="auto"/>
                <w:lang w:val="es-CL" w:eastAsia="es-CL"/>
              </w:rPr>
            </w:rPrChange>
          </w:rPr>
          <w:t>0 y 2016</w:t>
        </w:r>
      </w:ins>
    </w:p>
    <w:tbl>
      <w:tblPr>
        <w:tblW w:w="6628" w:type="dxa"/>
        <w:tblCellMar>
          <w:left w:w="70" w:type="dxa"/>
          <w:right w:w="70" w:type="dxa"/>
        </w:tblCellMar>
        <w:tblLook w:val="04A0" w:firstRow="1" w:lastRow="0" w:firstColumn="1" w:lastColumn="0" w:noHBand="0" w:noVBand="1"/>
        <w:tblPrChange w:id="3312" w:author="Observatorio 02" w:date="2017-03-14T15:20:00Z">
          <w:tblPr>
            <w:tblW w:w="6284" w:type="dxa"/>
            <w:tblCellMar>
              <w:left w:w="70" w:type="dxa"/>
              <w:right w:w="70" w:type="dxa"/>
            </w:tblCellMar>
            <w:tblLook w:val="04A0" w:firstRow="1" w:lastRow="0" w:firstColumn="1" w:lastColumn="0" w:noHBand="0" w:noVBand="1"/>
          </w:tblPr>
        </w:tblPrChange>
      </w:tblPr>
      <w:tblGrid>
        <w:gridCol w:w="2578"/>
        <w:gridCol w:w="1012"/>
        <w:gridCol w:w="1013"/>
        <w:gridCol w:w="1012"/>
        <w:gridCol w:w="1013"/>
        <w:tblGridChange w:id="3313">
          <w:tblGrid>
            <w:gridCol w:w="2444"/>
            <w:gridCol w:w="960"/>
            <w:gridCol w:w="960"/>
            <w:gridCol w:w="960"/>
            <w:gridCol w:w="960"/>
          </w:tblGrid>
        </w:tblGridChange>
      </w:tblGrid>
      <w:tr w:rsidR="00C569F3" w:rsidRPr="00C2714A" w14:paraId="52F73586" w14:textId="77777777" w:rsidTr="00EA4358">
        <w:trPr>
          <w:trHeight w:val="247"/>
          <w:ins w:id="3314" w:author="Observatorio 02" w:date="2017-03-14T15:19:00Z"/>
          <w:trPrChange w:id="3315" w:author="Observatorio 02" w:date="2017-03-14T15:20:00Z">
            <w:trPr>
              <w:trHeight w:val="300"/>
            </w:trPr>
          </w:trPrChange>
        </w:trPr>
        <w:tc>
          <w:tcPr>
            <w:tcW w:w="2578" w:type="dxa"/>
            <w:vMerge w:val="restart"/>
            <w:tcBorders>
              <w:top w:val="single" w:sz="8" w:space="0" w:color="000000"/>
              <w:left w:val="nil"/>
              <w:bottom w:val="single" w:sz="4" w:space="0" w:color="000000"/>
              <w:right w:val="nil"/>
            </w:tcBorders>
            <w:shd w:val="clear" w:color="000000" w:fill="FFFFFF"/>
            <w:noWrap/>
            <w:vAlign w:val="bottom"/>
            <w:hideMark/>
            <w:tcPrChange w:id="3316" w:author="Observatorio 02" w:date="2017-03-14T15:20:00Z">
              <w:tcPr>
                <w:tcW w:w="2444"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37B779B1" w14:textId="77777777" w:rsidR="00C569F3" w:rsidRPr="00C2714A" w:rsidRDefault="00C569F3" w:rsidP="00C569F3">
            <w:pPr>
              <w:spacing w:after="0" w:line="240" w:lineRule="auto"/>
              <w:rPr>
                <w:ins w:id="3317" w:author="Observatorio 02" w:date="2017-03-14T15:19:00Z"/>
                <w:rFonts w:eastAsia="Times New Roman"/>
                <w:sz w:val="22"/>
                <w:szCs w:val="22"/>
                <w:bdr w:val="none" w:sz="0" w:space="0" w:color="auto"/>
                <w:lang w:val="es-CL" w:eastAsia="es-CL"/>
              </w:rPr>
            </w:pPr>
            <w:ins w:id="3318" w:author="Observatorio 02" w:date="2017-03-14T15:19:00Z">
              <w:r w:rsidRPr="00C2714A">
                <w:rPr>
                  <w:rFonts w:eastAsia="Times New Roman"/>
                  <w:sz w:val="22"/>
                  <w:szCs w:val="22"/>
                  <w:bdr w:val="none" w:sz="0" w:space="0" w:color="auto"/>
                  <w:lang w:val="es-CL" w:eastAsia="es-CL"/>
                </w:rPr>
                <w:t>Nivel educacional</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3319"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14C4493B" w14:textId="77777777" w:rsidR="00C569F3" w:rsidRPr="00C2714A" w:rsidRDefault="00C569F3" w:rsidP="00C569F3">
            <w:pPr>
              <w:spacing w:after="0" w:line="240" w:lineRule="auto"/>
              <w:jc w:val="center"/>
              <w:rPr>
                <w:ins w:id="3320" w:author="Observatorio 02" w:date="2017-03-14T15:19:00Z"/>
                <w:rFonts w:eastAsia="Times New Roman"/>
                <w:sz w:val="22"/>
                <w:szCs w:val="22"/>
                <w:bdr w:val="none" w:sz="0" w:space="0" w:color="auto"/>
                <w:lang w:val="es-CL" w:eastAsia="es-CL"/>
              </w:rPr>
            </w:pPr>
            <w:ins w:id="3321" w:author="Observatorio 02" w:date="2017-03-14T15:19:00Z">
              <w:r w:rsidRPr="00C2714A">
                <w:rPr>
                  <w:rFonts w:eastAsia="Times New Roman"/>
                  <w:sz w:val="22"/>
                  <w:szCs w:val="22"/>
                  <w:bdr w:val="none" w:sz="0" w:space="0" w:color="auto"/>
                  <w:lang w:val="es-CL" w:eastAsia="es-CL"/>
                </w:rPr>
                <w:t>Sector</w:t>
              </w:r>
            </w:ins>
          </w:p>
        </w:tc>
        <w:tc>
          <w:tcPr>
            <w:tcW w:w="2025" w:type="dxa"/>
            <w:gridSpan w:val="2"/>
            <w:tcBorders>
              <w:top w:val="single" w:sz="8" w:space="0" w:color="000000"/>
              <w:left w:val="nil"/>
              <w:bottom w:val="single" w:sz="4" w:space="0" w:color="000000"/>
              <w:right w:val="nil"/>
            </w:tcBorders>
            <w:shd w:val="clear" w:color="000000" w:fill="FFFFFF"/>
            <w:noWrap/>
            <w:vAlign w:val="bottom"/>
            <w:hideMark/>
            <w:tcPrChange w:id="3322" w:author="Observatorio 02" w:date="2017-03-14T15:20:00Z">
              <w:tcPr>
                <w:tcW w:w="1920" w:type="dxa"/>
                <w:gridSpan w:val="2"/>
                <w:tcBorders>
                  <w:top w:val="single" w:sz="8" w:space="0" w:color="000000"/>
                  <w:left w:val="nil"/>
                  <w:bottom w:val="single" w:sz="4" w:space="0" w:color="000000"/>
                  <w:right w:val="nil"/>
                </w:tcBorders>
                <w:shd w:val="clear" w:color="000000" w:fill="FFFFFF"/>
                <w:noWrap/>
                <w:vAlign w:val="bottom"/>
                <w:hideMark/>
              </w:tcPr>
            </w:tcPrChange>
          </w:tcPr>
          <w:p w14:paraId="493A0C50" w14:textId="77777777" w:rsidR="00C569F3" w:rsidRPr="00C2714A" w:rsidRDefault="00C569F3" w:rsidP="00C569F3">
            <w:pPr>
              <w:spacing w:after="0" w:line="240" w:lineRule="auto"/>
              <w:jc w:val="center"/>
              <w:rPr>
                <w:ins w:id="3323" w:author="Observatorio 02" w:date="2017-03-14T15:19:00Z"/>
                <w:rFonts w:eastAsia="Times New Roman"/>
                <w:sz w:val="22"/>
                <w:szCs w:val="22"/>
                <w:bdr w:val="none" w:sz="0" w:space="0" w:color="auto"/>
                <w:lang w:val="es-CL" w:eastAsia="es-CL"/>
              </w:rPr>
            </w:pPr>
            <w:ins w:id="3324" w:author="Observatorio 02" w:date="2017-03-14T15:19:00Z">
              <w:r w:rsidRPr="00C2714A">
                <w:rPr>
                  <w:rFonts w:eastAsia="Times New Roman"/>
                  <w:sz w:val="22"/>
                  <w:szCs w:val="22"/>
                  <w:bdr w:val="none" w:sz="0" w:space="0" w:color="auto"/>
                  <w:lang w:val="es-CL" w:eastAsia="es-CL"/>
                </w:rPr>
                <w:t>Nacional</w:t>
              </w:r>
            </w:ins>
          </w:p>
        </w:tc>
      </w:tr>
      <w:tr w:rsidR="00C569F3" w:rsidRPr="00C2714A" w14:paraId="792BF635" w14:textId="77777777" w:rsidTr="00EA4358">
        <w:trPr>
          <w:trHeight w:val="247"/>
          <w:ins w:id="3325" w:author="Observatorio 02" w:date="2017-03-14T15:19:00Z"/>
          <w:trPrChange w:id="3326" w:author="Observatorio 02" w:date="2017-03-14T15:20:00Z">
            <w:trPr>
              <w:trHeight w:val="300"/>
            </w:trPr>
          </w:trPrChange>
        </w:trPr>
        <w:tc>
          <w:tcPr>
            <w:tcW w:w="2578" w:type="dxa"/>
            <w:vMerge/>
            <w:tcBorders>
              <w:top w:val="single" w:sz="8" w:space="0" w:color="000000"/>
              <w:left w:val="nil"/>
              <w:bottom w:val="single" w:sz="4" w:space="0" w:color="000000"/>
              <w:right w:val="nil"/>
            </w:tcBorders>
            <w:vAlign w:val="center"/>
            <w:hideMark/>
            <w:tcPrChange w:id="3327" w:author="Observatorio 02" w:date="2017-03-14T15:20:00Z">
              <w:tcPr>
                <w:tcW w:w="2444" w:type="dxa"/>
                <w:vMerge/>
                <w:tcBorders>
                  <w:top w:val="single" w:sz="8" w:space="0" w:color="000000"/>
                  <w:left w:val="nil"/>
                  <w:bottom w:val="single" w:sz="4" w:space="0" w:color="000000"/>
                  <w:right w:val="nil"/>
                </w:tcBorders>
                <w:vAlign w:val="center"/>
                <w:hideMark/>
              </w:tcPr>
            </w:tcPrChange>
          </w:tcPr>
          <w:p w14:paraId="70CD3510" w14:textId="77777777" w:rsidR="00C569F3" w:rsidRPr="00C2714A" w:rsidRDefault="00C569F3" w:rsidP="00C569F3">
            <w:pPr>
              <w:spacing w:after="0" w:line="240" w:lineRule="auto"/>
              <w:rPr>
                <w:ins w:id="3328" w:author="Observatorio 02" w:date="2017-03-14T15:19:00Z"/>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Change w:id="3329"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0B79896C" w14:textId="77777777" w:rsidR="00C569F3" w:rsidRPr="00C2714A" w:rsidRDefault="00C569F3">
            <w:pPr>
              <w:spacing w:after="0" w:line="240" w:lineRule="auto"/>
              <w:jc w:val="center"/>
              <w:rPr>
                <w:ins w:id="3330" w:author="Observatorio 02" w:date="2017-03-14T15:19:00Z"/>
                <w:rFonts w:eastAsia="Times New Roman"/>
                <w:sz w:val="22"/>
                <w:szCs w:val="22"/>
                <w:bdr w:val="none" w:sz="0" w:space="0" w:color="auto"/>
                <w:lang w:val="es-CL" w:eastAsia="es-CL"/>
              </w:rPr>
            </w:pPr>
            <w:ins w:id="3331" w:author="Observatorio 02" w:date="2017-03-14T15:19:00Z">
              <w:r w:rsidRPr="00C2714A">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3332"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099A935" w14:textId="77777777" w:rsidR="00C569F3" w:rsidRPr="00C2714A" w:rsidRDefault="00C569F3">
            <w:pPr>
              <w:spacing w:after="0" w:line="240" w:lineRule="auto"/>
              <w:jc w:val="center"/>
              <w:rPr>
                <w:ins w:id="3333" w:author="Observatorio 02" w:date="2017-03-14T15:19:00Z"/>
                <w:rFonts w:eastAsia="Times New Roman"/>
                <w:sz w:val="22"/>
                <w:szCs w:val="22"/>
                <w:bdr w:val="none" w:sz="0" w:space="0" w:color="auto"/>
                <w:lang w:val="es-CL" w:eastAsia="es-CL"/>
              </w:rPr>
            </w:pPr>
            <w:ins w:id="3334" w:author="Observatorio 02" w:date="2017-03-14T15:19:00Z">
              <w:r w:rsidRPr="00C2714A">
                <w:rPr>
                  <w:rFonts w:eastAsia="Times New Roman"/>
                  <w:sz w:val="22"/>
                  <w:szCs w:val="22"/>
                  <w:bdr w:val="none" w:sz="0" w:space="0" w:color="auto"/>
                  <w:lang w:val="es-CL" w:eastAsia="es-CL"/>
                </w:rPr>
                <w:t>2016</w:t>
              </w:r>
            </w:ins>
          </w:p>
        </w:tc>
        <w:tc>
          <w:tcPr>
            <w:tcW w:w="1012" w:type="dxa"/>
            <w:tcBorders>
              <w:top w:val="nil"/>
              <w:left w:val="nil"/>
              <w:bottom w:val="single" w:sz="4" w:space="0" w:color="000000"/>
              <w:right w:val="nil"/>
            </w:tcBorders>
            <w:shd w:val="clear" w:color="000000" w:fill="FFFFFF"/>
            <w:noWrap/>
            <w:vAlign w:val="bottom"/>
            <w:hideMark/>
            <w:tcPrChange w:id="3335"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1FD4034" w14:textId="77777777" w:rsidR="00C569F3" w:rsidRPr="00C2714A" w:rsidRDefault="00C569F3">
            <w:pPr>
              <w:spacing w:after="0" w:line="240" w:lineRule="auto"/>
              <w:jc w:val="center"/>
              <w:rPr>
                <w:ins w:id="3336" w:author="Observatorio 02" w:date="2017-03-14T15:19:00Z"/>
                <w:rFonts w:eastAsia="Times New Roman"/>
                <w:sz w:val="22"/>
                <w:szCs w:val="22"/>
                <w:bdr w:val="none" w:sz="0" w:space="0" w:color="auto"/>
                <w:lang w:val="es-CL" w:eastAsia="es-CL"/>
              </w:rPr>
            </w:pPr>
            <w:ins w:id="3337" w:author="Observatorio 02" w:date="2017-03-14T15:19:00Z">
              <w:r w:rsidRPr="00C2714A">
                <w:rPr>
                  <w:rFonts w:eastAsia="Times New Roman"/>
                  <w:sz w:val="22"/>
                  <w:szCs w:val="22"/>
                  <w:bdr w:val="none" w:sz="0" w:space="0" w:color="auto"/>
                  <w:lang w:val="es-CL" w:eastAsia="es-CL"/>
                </w:rPr>
                <w:t>2010</w:t>
              </w:r>
            </w:ins>
          </w:p>
        </w:tc>
        <w:tc>
          <w:tcPr>
            <w:tcW w:w="1012" w:type="dxa"/>
            <w:tcBorders>
              <w:top w:val="nil"/>
              <w:left w:val="nil"/>
              <w:bottom w:val="single" w:sz="4" w:space="0" w:color="000000"/>
              <w:right w:val="nil"/>
            </w:tcBorders>
            <w:shd w:val="clear" w:color="000000" w:fill="FFFFFF"/>
            <w:noWrap/>
            <w:vAlign w:val="bottom"/>
            <w:hideMark/>
            <w:tcPrChange w:id="333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5B94DE96" w14:textId="77777777" w:rsidR="00C569F3" w:rsidRPr="00C2714A" w:rsidRDefault="00C569F3">
            <w:pPr>
              <w:spacing w:after="0" w:line="240" w:lineRule="auto"/>
              <w:jc w:val="center"/>
              <w:rPr>
                <w:ins w:id="3339" w:author="Observatorio 02" w:date="2017-03-14T15:19:00Z"/>
                <w:rFonts w:eastAsia="Times New Roman"/>
                <w:sz w:val="22"/>
                <w:szCs w:val="22"/>
                <w:bdr w:val="none" w:sz="0" w:space="0" w:color="auto"/>
                <w:lang w:val="es-CL" w:eastAsia="es-CL"/>
              </w:rPr>
            </w:pPr>
            <w:ins w:id="3340" w:author="Observatorio 02" w:date="2017-03-14T15:19:00Z">
              <w:r w:rsidRPr="00C2714A">
                <w:rPr>
                  <w:rFonts w:eastAsia="Times New Roman"/>
                  <w:sz w:val="22"/>
                  <w:szCs w:val="22"/>
                  <w:bdr w:val="none" w:sz="0" w:space="0" w:color="auto"/>
                  <w:lang w:val="es-CL" w:eastAsia="es-CL"/>
                </w:rPr>
                <w:t>2016</w:t>
              </w:r>
            </w:ins>
          </w:p>
        </w:tc>
      </w:tr>
      <w:tr w:rsidR="00C569F3" w:rsidRPr="00C2714A" w14:paraId="1BD8196C" w14:textId="77777777" w:rsidTr="00EA4358">
        <w:trPr>
          <w:trHeight w:val="247"/>
          <w:ins w:id="3341" w:author="Observatorio 02" w:date="2017-03-14T15:19:00Z"/>
          <w:trPrChange w:id="3342"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43" w:author="Observatorio 02" w:date="2017-03-14T15:20:00Z">
              <w:tcPr>
                <w:tcW w:w="2444" w:type="dxa"/>
                <w:tcBorders>
                  <w:top w:val="nil"/>
                  <w:left w:val="nil"/>
                  <w:bottom w:val="nil"/>
                  <w:right w:val="nil"/>
                </w:tcBorders>
                <w:shd w:val="clear" w:color="000000" w:fill="FFFFFF"/>
                <w:noWrap/>
                <w:vAlign w:val="bottom"/>
                <w:hideMark/>
              </w:tcPr>
            </w:tcPrChange>
          </w:tcPr>
          <w:p w14:paraId="269147AA" w14:textId="77777777" w:rsidR="00C569F3" w:rsidRPr="00C2714A" w:rsidRDefault="00C569F3" w:rsidP="00C569F3">
            <w:pPr>
              <w:spacing w:after="0" w:line="240" w:lineRule="auto"/>
              <w:rPr>
                <w:ins w:id="3344" w:author="Observatorio 02" w:date="2017-03-14T15:19:00Z"/>
                <w:rFonts w:eastAsia="Times New Roman"/>
                <w:sz w:val="22"/>
                <w:szCs w:val="22"/>
                <w:bdr w:val="none" w:sz="0" w:space="0" w:color="auto"/>
                <w:lang w:val="es-CL" w:eastAsia="es-CL"/>
              </w:rPr>
            </w:pPr>
            <w:ins w:id="3345" w:author="Observatorio 02" w:date="2017-03-14T15:19:00Z">
              <w:r w:rsidRPr="00C2714A">
                <w:rPr>
                  <w:rFonts w:eastAsia="Times New Roman"/>
                  <w:sz w:val="22"/>
                  <w:szCs w:val="22"/>
                  <w:bdr w:val="none" w:sz="0" w:space="0" w:color="auto"/>
                  <w:lang w:val="es-CL" w:eastAsia="es-CL"/>
                </w:rPr>
                <w:t>Básica incompleta o menos</w:t>
              </w:r>
            </w:ins>
          </w:p>
        </w:tc>
        <w:tc>
          <w:tcPr>
            <w:tcW w:w="1012" w:type="dxa"/>
            <w:tcBorders>
              <w:top w:val="nil"/>
              <w:left w:val="nil"/>
              <w:bottom w:val="nil"/>
              <w:right w:val="nil"/>
            </w:tcBorders>
            <w:shd w:val="clear" w:color="000000" w:fill="FFFFFF"/>
            <w:noWrap/>
            <w:vAlign w:val="bottom"/>
            <w:hideMark/>
            <w:tcPrChange w:id="3346" w:author="Observatorio 02" w:date="2017-03-14T15:20:00Z">
              <w:tcPr>
                <w:tcW w:w="960" w:type="dxa"/>
                <w:tcBorders>
                  <w:top w:val="nil"/>
                  <w:left w:val="nil"/>
                  <w:bottom w:val="nil"/>
                  <w:right w:val="nil"/>
                </w:tcBorders>
                <w:shd w:val="clear" w:color="000000" w:fill="FFFFFF"/>
                <w:noWrap/>
                <w:vAlign w:val="bottom"/>
                <w:hideMark/>
              </w:tcPr>
            </w:tcPrChange>
          </w:tcPr>
          <w:p w14:paraId="2E771AB4" w14:textId="77777777" w:rsidR="00C569F3" w:rsidRPr="00C2714A" w:rsidRDefault="00C569F3" w:rsidP="00C569F3">
            <w:pPr>
              <w:spacing w:after="0" w:line="240" w:lineRule="auto"/>
              <w:jc w:val="right"/>
              <w:rPr>
                <w:ins w:id="3347" w:author="Observatorio 02" w:date="2017-03-14T15:19:00Z"/>
                <w:rFonts w:eastAsia="Times New Roman"/>
                <w:sz w:val="22"/>
                <w:szCs w:val="22"/>
                <w:bdr w:val="none" w:sz="0" w:space="0" w:color="auto"/>
                <w:lang w:val="es-CL" w:eastAsia="es-CL"/>
              </w:rPr>
            </w:pPr>
            <w:ins w:id="3348" w:author="Observatorio 02" w:date="2017-03-14T15:19:00Z">
              <w:r w:rsidRPr="00C2714A">
                <w:rPr>
                  <w:rFonts w:eastAsia="Times New Roman"/>
                  <w:sz w:val="22"/>
                  <w:szCs w:val="22"/>
                  <w:bdr w:val="none" w:sz="0" w:space="0" w:color="auto"/>
                  <w:lang w:val="es-CL" w:eastAsia="es-CL"/>
                </w:rPr>
                <w:t>18,0</w:t>
              </w:r>
            </w:ins>
          </w:p>
        </w:tc>
        <w:tc>
          <w:tcPr>
            <w:tcW w:w="1012" w:type="dxa"/>
            <w:tcBorders>
              <w:top w:val="nil"/>
              <w:left w:val="nil"/>
              <w:bottom w:val="nil"/>
              <w:right w:val="nil"/>
            </w:tcBorders>
            <w:shd w:val="clear" w:color="000000" w:fill="FFFFFF"/>
            <w:noWrap/>
            <w:vAlign w:val="bottom"/>
            <w:hideMark/>
            <w:tcPrChange w:id="3349" w:author="Observatorio 02" w:date="2017-03-14T15:20:00Z">
              <w:tcPr>
                <w:tcW w:w="960" w:type="dxa"/>
                <w:tcBorders>
                  <w:top w:val="nil"/>
                  <w:left w:val="nil"/>
                  <w:bottom w:val="nil"/>
                  <w:right w:val="nil"/>
                </w:tcBorders>
                <w:shd w:val="clear" w:color="000000" w:fill="FFFFFF"/>
                <w:noWrap/>
                <w:vAlign w:val="bottom"/>
                <w:hideMark/>
              </w:tcPr>
            </w:tcPrChange>
          </w:tcPr>
          <w:p w14:paraId="2A482BFB" w14:textId="77777777" w:rsidR="00C569F3" w:rsidRPr="00C2714A" w:rsidRDefault="00C569F3" w:rsidP="00C569F3">
            <w:pPr>
              <w:spacing w:after="0" w:line="240" w:lineRule="auto"/>
              <w:jc w:val="right"/>
              <w:rPr>
                <w:ins w:id="3350" w:author="Observatorio 02" w:date="2017-03-14T15:19:00Z"/>
                <w:rFonts w:eastAsia="Times New Roman"/>
                <w:sz w:val="22"/>
                <w:szCs w:val="22"/>
                <w:bdr w:val="none" w:sz="0" w:space="0" w:color="auto"/>
                <w:lang w:val="es-CL" w:eastAsia="es-CL"/>
              </w:rPr>
            </w:pPr>
            <w:ins w:id="3351" w:author="Observatorio 02" w:date="2017-03-14T15:19:00Z">
              <w:r w:rsidRPr="00C2714A">
                <w:rPr>
                  <w:rFonts w:eastAsia="Times New Roman"/>
                  <w:sz w:val="22"/>
                  <w:szCs w:val="22"/>
                  <w:bdr w:val="none" w:sz="0" w:space="0" w:color="auto"/>
                  <w:lang w:val="es-CL" w:eastAsia="es-CL"/>
                </w:rPr>
                <w:t>14,4</w:t>
              </w:r>
            </w:ins>
          </w:p>
        </w:tc>
        <w:tc>
          <w:tcPr>
            <w:tcW w:w="1012" w:type="dxa"/>
            <w:tcBorders>
              <w:top w:val="nil"/>
              <w:left w:val="nil"/>
              <w:bottom w:val="nil"/>
              <w:right w:val="nil"/>
            </w:tcBorders>
            <w:shd w:val="clear" w:color="000000" w:fill="FFFFFF"/>
            <w:noWrap/>
            <w:vAlign w:val="bottom"/>
            <w:hideMark/>
            <w:tcPrChange w:id="3352" w:author="Observatorio 02" w:date="2017-03-14T15:20:00Z">
              <w:tcPr>
                <w:tcW w:w="960" w:type="dxa"/>
                <w:tcBorders>
                  <w:top w:val="nil"/>
                  <w:left w:val="nil"/>
                  <w:bottom w:val="nil"/>
                  <w:right w:val="nil"/>
                </w:tcBorders>
                <w:shd w:val="clear" w:color="000000" w:fill="FFFFFF"/>
                <w:noWrap/>
                <w:vAlign w:val="bottom"/>
                <w:hideMark/>
              </w:tcPr>
            </w:tcPrChange>
          </w:tcPr>
          <w:p w14:paraId="2DCC05B1" w14:textId="77777777" w:rsidR="00C569F3" w:rsidRPr="00C2714A" w:rsidRDefault="00C569F3" w:rsidP="00C569F3">
            <w:pPr>
              <w:spacing w:after="0" w:line="240" w:lineRule="auto"/>
              <w:jc w:val="right"/>
              <w:rPr>
                <w:ins w:id="3353" w:author="Observatorio 02" w:date="2017-03-14T15:19:00Z"/>
                <w:rFonts w:eastAsia="Times New Roman"/>
                <w:sz w:val="22"/>
                <w:szCs w:val="22"/>
                <w:bdr w:val="none" w:sz="0" w:space="0" w:color="auto"/>
                <w:lang w:val="es-CL" w:eastAsia="es-CL"/>
              </w:rPr>
            </w:pPr>
            <w:ins w:id="3354" w:author="Observatorio 02" w:date="2017-03-14T15:19:00Z">
              <w:r w:rsidRPr="00C2714A">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3355" w:author="Observatorio 02" w:date="2017-03-14T15:20:00Z">
              <w:tcPr>
                <w:tcW w:w="960" w:type="dxa"/>
                <w:tcBorders>
                  <w:top w:val="nil"/>
                  <w:left w:val="nil"/>
                  <w:bottom w:val="nil"/>
                  <w:right w:val="nil"/>
                </w:tcBorders>
                <w:shd w:val="clear" w:color="000000" w:fill="FFFFFF"/>
                <w:noWrap/>
                <w:vAlign w:val="bottom"/>
                <w:hideMark/>
              </w:tcPr>
            </w:tcPrChange>
          </w:tcPr>
          <w:p w14:paraId="0703120C" w14:textId="77777777" w:rsidR="00C569F3" w:rsidRPr="00C2714A" w:rsidRDefault="00C569F3" w:rsidP="00C569F3">
            <w:pPr>
              <w:spacing w:after="0" w:line="240" w:lineRule="auto"/>
              <w:jc w:val="right"/>
              <w:rPr>
                <w:ins w:id="3356" w:author="Observatorio 02" w:date="2017-03-14T15:19:00Z"/>
                <w:rFonts w:eastAsia="Times New Roman"/>
                <w:sz w:val="22"/>
                <w:szCs w:val="22"/>
                <w:bdr w:val="none" w:sz="0" w:space="0" w:color="auto"/>
                <w:lang w:val="es-CL" w:eastAsia="es-CL"/>
              </w:rPr>
            </w:pPr>
            <w:ins w:id="3357" w:author="Observatorio 02" w:date="2017-03-14T15:19:00Z">
              <w:r w:rsidRPr="00C2714A">
                <w:rPr>
                  <w:rFonts w:eastAsia="Times New Roman"/>
                  <w:sz w:val="22"/>
                  <w:szCs w:val="22"/>
                  <w:bdr w:val="none" w:sz="0" w:space="0" w:color="auto"/>
                  <w:lang w:val="es-CL" w:eastAsia="es-CL"/>
                </w:rPr>
                <w:t>11,0</w:t>
              </w:r>
            </w:ins>
          </w:p>
        </w:tc>
      </w:tr>
      <w:tr w:rsidR="00C569F3" w:rsidRPr="00C2714A" w14:paraId="10F6DE25" w14:textId="77777777" w:rsidTr="00EA4358">
        <w:trPr>
          <w:trHeight w:val="247"/>
          <w:ins w:id="3358" w:author="Observatorio 02" w:date="2017-03-14T15:19:00Z"/>
          <w:trPrChange w:id="3359"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60" w:author="Observatorio 02" w:date="2017-03-14T15:20:00Z">
              <w:tcPr>
                <w:tcW w:w="2444" w:type="dxa"/>
                <w:tcBorders>
                  <w:top w:val="nil"/>
                  <w:left w:val="nil"/>
                  <w:bottom w:val="nil"/>
                  <w:right w:val="nil"/>
                </w:tcBorders>
                <w:shd w:val="clear" w:color="000000" w:fill="FFFFFF"/>
                <w:noWrap/>
                <w:vAlign w:val="bottom"/>
                <w:hideMark/>
              </w:tcPr>
            </w:tcPrChange>
          </w:tcPr>
          <w:p w14:paraId="4C540D84" w14:textId="77777777" w:rsidR="00C569F3" w:rsidRPr="00C2714A" w:rsidRDefault="00C569F3" w:rsidP="00C569F3">
            <w:pPr>
              <w:spacing w:after="0" w:line="240" w:lineRule="auto"/>
              <w:rPr>
                <w:ins w:id="3361" w:author="Observatorio 02" w:date="2017-03-14T15:19:00Z"/>
                <w:rFonts w:eastAsia="Times New Roman"/>
                <w:sz w:val="22"/>
                <w:szCs w:val="22"/>
                <w:bdr w:val="none" w:sz="0" w:space="0" w:color="auto"/>
                <w:lang w:val="es-CL" w:eastAsia="es-CL"/>
              </w:rPr>
            </w:pPr>
            <w:ins w:id="3362" w:author="Observatorio 02" w:date="2017-03-14T15:19:00Z">
              <w:r w:rsidRPr="00C2714A">
                <w:rPr>
                  <w:rFonts w:eastAsia="Times New Roman"/>
                  <w:sz w:val="22"/>
                  <w:szCs w:val="22"/>
                  <w:bdr w:val="none" w:sz="0" w:space="0" w:color="auto"/>
                  <w:lang w:val="es-CL" w:eastAsia="es-CL"/>
                </w:rPr>
                <w:t>Básica</w:t>
              </w:r>
            </w:ins>
          </w:p>
        </w:tc>
        <w:tc>
          <w:tcPr>
            <w:tcW w:w="1012" w:type="dxa"/>
            <w:tcBorders>
              <w:top w:val="nil"/>
              <w:left w:val="nil"/>
              <w:bottom w:val="nil"/>
              <w:right w:val="nil"/>
            </w:tcBorders>
            <w:shd w:val="clear" w:color="000000" w:fill="FFFFFF"/>
            <w:noWrap/>
            <w:vAlign w:val="bottom"/>
            <w:hideMark/>
            <w:tcPrChange w:id="3363" w:author="Observatorio 02" w:date="2017-03-14T15:20:00Z">
              <w:tcPr>
                <w:tcW w:w="960" w:type="dxa"/>
                <w:tcBorders>
                  <w:top w:val="nil"/>
                  <w:left w:val="nil"/>
                  <w:bottom w:val="nil"/>
                  <w:right w:val="nil"/>
                </w:tcBorders>
                <w:shd w:val="clear" w:color="000000" w:fill="FFFFFF"/>
                <w:noWrap/>
                <w:vAlign w:val="bottom"/>
                <w:hideMark/>
              </w:tcPr>
            </w:tcPrChange>
          </w:tcPr>
          <w:p w14:paraId="4F974D28" w14:textId="77777777" w:rsidR="00C569F3" w:rsidRPr="00C2714A" w:rsidRDefault="00C569F3" w:rsidP="00C569F3">
            <w:pPr>
              <w:spacing w:after="0" w:line="240" w:lineRule="auto"/>
              <w:jc w:val="right"/>
              <w:rPr>
                <w:ins w:id="3364" w:author="Observatorio 02" w:date="2017-03-14T15:19:00Z"/>
                <w:rFonts w:eastAsia="Times New Roman"/>
                <w:sz w:val="22"/>
                <w:szCs w:val="22"/>
                <w:bdr w:val="none" w:sz="0" w:space="0" w:color="auto"/>
                <w:lang w:val="es-CL" w:eastAsia="es-CL"/>
              </w:rPr>
            </w:pPr>
            <w:ins w:id="3365" w:author="Observatorio 02" w:date="2017-03-14T15:19:00Z">
              <w:r w:rsidRPr="00C2714A">
                <w:rPr>
                  <w:rFonts w:eastAsia="Times New Roman"/>
                  <w:sz w:val="22"/>
                  <w:szCs w:val="22"/>
                  <w:bdr w:val="none" w:sz="0" w:space="0" w:color="auto"/>
                  <w:lang w:val="es-CL" w:eastAsia="es-CL"/>
                </w:rPr>
                <w:t>35,9</w:t>
              </w:r>
            </w:ins>
          </w:p>
        </w:tc>
        <w:tc>
          <w:tcPr>
            <w:tcW w:w="1012" w:type="dxa"/>
            <w:tcBorders>
              <w:top w:val="nil"/>
              <w:left w:val="nil"/>
              <w:bottom w:val="nil"/>
              <w:right w:val="nil"/>
            </w:tcBorders>
            <w:shd w:val="clear" w:color="000000" w:fill="FFFFFF"/>
            <w:noWrap/>
            <w:vAlign w:val="bottom"/>
            <w:hideMark/>
            <w:tcPrChange w:id="3366" w:author="Observatorio 02" w:date="2017-03-14T15:20:00Z">
              <w:tcPr>
                <w:tcW w:w="960" w:type="dxa"/>
                <w:tcBorders>
                  <w:top w:val="nil"/>
                  <w:left w:val="nil"/>
                  <w:bottom w:val="nil"/>
                  <w:right w:val="nil"/>
                </w:tcBorders>
                <w:shd w:val="clear" w:color="000000" w:fill="FFFFFF"/>
                <w:noWrap/>
                <w:vAlign w:val="bottom"/>
                <w:hideMark/>
              </w:tcPr>
            </w:tcPrChange>
          </w:tcPr>
          <w:p w14:paraId="7A77C6F4" w14:textId="77777777" w:rsidR="00C569F3" w:rsidRPr="00C2714A" w:rsidRDefault="00C569F3" w:rsidP="00C569F3">
            <w:pPr>
              <w:spacing w:after="0" w:line="240" w:lineRule="auto"/>
              <w:jc w:val="right"/>
              <w:rPr>
                <w:ins w:id="3367" w:author="Observatorio 02" w:date="2017-03-14T15:19:00Z"/>
                <w:rFonts w:eastAsia="Times New Roman"/>
                <w:sz w:val="22"/>
                <w:szCs w:val="22"/>
                <w:bdr w:val="none" w:sz="0" w:space="0" w:color="auto"/>
                <w:lang w:val="es-CL" w:eastAsia="es-CL"/>
              </w:rPr>
            </w:pPr>
            <w:ins w:id="3368" w:author="Observatorio 02" w:date="2017-03-14T15:19:00Z">
              <w:r w:rsidRPr="00C2714A">
                <w:rPr>
                  <w:rFonts w:eastAsia="Times New Roman"/>
                  <w:sz w:val="22"/>
                  <w:szCs w:val="22"/>
                  <w:bdr w:val="none" w:sz="0" w:space="0" w:color="auto"/>
                  <w:lang w:val="es-CL" w:eastAsia="es-CL"/>
                </w:rPr>
                <w:t>33,5</w:t>
              </w:r>
            </w:ins>
          </w:p>
        </w:tc>
        <w:tc>
          <w:tcPr>
            <w:tcW w:w="1012" w:type="dxa"/>
            <w:tcBorders>
              <w:top w:val="nil"/>
              <w:left w:val="nil"/>
              <w:bottom w:val="nil"/>
              <w:right w:val="nil"/>
            </w:tcBorders>
            <w:shd w:val="clear" w:color="000000" w:fill="FFFFFF"/>
            <w:noWrap/>
            <w:vAlign w:val="bottom"/>
            <w:hideMark/>
            <w:tcPrChange w:id="3369" w:author="Observatorio 02" w:date="2017-03-14T15:20:00Z">
              <w:tcPr>
                <w:tcW w:w="960" w:type="dxa"/>
                <w:tcBorders>
                  <w:top w:val="nil"/>
                  <w:left w:val="nil"/>
                  <w:bottom w:val="nil"/>
                  <w:right w:val="nil"/>
                </w:tcBorders>
                <w:shd w:val="clear" w:color="000000" w:fill="FFFFFF"/>
                <w:noWrap/>
                <w:vAlign w:val="bottom"/>
                <w:hideMark/>
              </w:tcPr>
            </w:tcPrChange>
          </w:tcPr>
          <w:p w14:paraId="60186D29" w14:textId="77777777" w:rsidR="00C569F3" w:rsidRPr="00C2714A" w:rsidRDefault="00C569F3" w:rsidP="00C569F3">
            <w:pPr>
              <w:spacing w:after="0" w:line="240" w:lineRule="auto"/>
              <w:jc w:val="right"/>
              <w:rPr>
                <w:ins w:id="3370" w:author="Observatorio 02" w:date="2017-03-14T15:19:00Z"/>
                <w:rFonts w:eastAsia="Times New Roman"/>
                <w:sz w:val="22"/>
                <w:szCs w:val="22"/>
                <w:bdr w:val="none" w:sz="0" w:space="0" w:color="auto"/>
                <w:lang w:val="es-CL" w:eastAsia="es-CL"/>
              </w:rPr>
            </w:pPr>
            <w:ins w:id="3371" w:author="Observatorio 02" w:date="2017-03-14T15:19:00Z">
              <w:r w:rsidRPr="00C2714A">
                <w:rPr>
                  <w:rFonts w:eastAsia="Times New Roman"/>
                  <w:sz w:val="22"/>
                  <w:szCs w:val="22"/>
                  <w:bdr w:val="none" w:sz="0" w:space="0" w:color="auto"/>
                  <w:lang w:val="es-CL" w:eastAsia="es-CL"/>
                </w:rPr>
                <w:t>24,2</w:t>
              </w:r>
            </w:ins>
          </w:p>
        </w:tc>
        <w:tc>
          <w:tcPr>
            <w:tcW w:w="1012" w:type="dxa"/>
            <w:tcBorders>
              <w:top w:val="nil"/>
              <w:left w:val="nil"/>
              <w:bottom w:val="nil"/>
              <w:right w:val="nil"/>
            </w:tcBorders>
            <w:shd w:val="clear" w:color="000000" w:fill="FFFFFF"/>
            <w:noWrap/>
            <w:vAlign w:val="bottom"/>
            <w:hideMark/>
            <w:tcPrChange w:id="3372" w:author="Observatorio 02" w:date="2017-03-14T15:20:00Z">
              <w:tcPr>
                <w:tcW w:w="960" w:type="dxa"/>
                <w:tcBorders>
                  <w:top w:val="nil"/>
                  <w:left w:val="nil"/>
                  <w:bottom w:val="nil"/>
                  <w:right w:val="nil"/>
                </w:tcBorders>
                <w:shd w:val="clear" w:color="000000" w:fill="FFFFFF"/>
                <w:noWrap/>
                <w:vAlign w:val="bottom"/>
                <w:hideMark/>
              </w:tcPr>
            </w:tcPrChange>
          </w:tcPr>
          <w:p w14:paraId="242094BD" w14:textId="77777777" w:rsidR="00C569F3" w:rsidRPr="00C2714A" w:rsidRDefault="00C569F3" w:rsidP="00C569F3">
            <w:pPr>
              <w:spacing w:after="0" w:line="240" w:lineRule="auto"/>
              <w:jc w:val="right"/>
              <w:rPr>
                <w:ins w:id="3373" w:author="Observatorio 02" w:date="2017-03-14T15:19:00Z"/>
                <w:rFonts w:eastAsia="Times New Roman"/>
                <w:sz w:val="22"/>
                <w:szCs w:val="22"/>
                <w:bdr w:val="none" w:sz="0" w:space="0" w:color="auto"/>
                <w:lang w:val="es-CL" w:eastAsia="es-CL"/>
              </w:rPr>
            </w:pPr>
            <w:ins w:id="3374" w:author="Observatorio 02" w:date="2017-03-14T15:19:00Z">
              <w:r w:rsidRPr="00C2714A">
                <w:rPr>
                  <w:rFonts w:eastAsia="Times New Roman"/>
                  <w:sz w:val="22"/>
                  <w:szCs w:val="22"/>
                  <w:bdr w:val="none" w:sz="0" w:space="0" w:color="auto"/>
                  <w:lang w:val="es-CL" w:eastAsia="es-CL"/>
                </w:rPr>
                <w:t>21,0</w:t>
              </w:r>
            </w:ins>
          </w:p>
        </w:tc>
      </w:tr>
      <w:tr w:rsidR="00C569F3" w:rsidRPr="00C2714A" w14:paraId="1EFC9EE8" w14:textId="77777777" w:rsidTr="00EA4358">
        <w:trPr>
          <w:trHeight w:val="247"/>
          <w:ins w:id="3375" w:author="Observatorio 02" w:date="2017-03-14T15:19:00Z"/>
          <w:trPrChange w:id="3376"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77" w:author="Observatorio 02" w:date="2017-03-14T15:20:00Z">
              <w:tcPr>
                <w:tcW w:w="2444" w:type="dxa"/>
                <w:tcBorders>
                  <w:top w:val="nil"/>
                  <w:left w:val="nil"/>
                  <w:bottom w:val="nil"/>
                  <w:right w:val="nil"/>
                </w:tcBorders>
                <w:shd w:val="clear" w:color="000000" w:fill="FFFFFF"/>
                <w:noWrap/>
                <w:vAlign w:val="bottom"/>
                <w:hideMark/>
              </w:tcPr>
            </w:tcPrChange>
          </w:tcPr>
          <w:p w14:paraId="69B4EFDB" w14:textId="77777777" w:rsidR="00C569F3" w:rsidRPr="00C2714A" w:rsidRDefault="00C569F3" w:rsidP="00C569F3">
            <w:pPr>
              <w:spacing w:after="0" w:line="240" w:lineRule="auto"/>
              <w:rPr>
                <w:ins w:id="3378" w:author="Observatorio 02" w:date="2017-03-14T15:19:00Z"/>
                <w:rFonts w:eastAsia="Times New Roman"/>
                <w:sz w:val="22"/>
                <w:szCs w:val="22"/>
                <w:bdr w:val="none" w:sz="0" w:space="0" w:color="auto"/>
                <w:lang w:val="es-CL" w:eastAsia="es-CL"/>
              </w:rPr>
            </w:pPr>
            <w:ins w:id="3379" w:author="Observatorio 02" w:date="2017-03-14T15:19:00Z">
              <w:r w:rsidRPr="00C2714A">
                <w:rPr>
                  <w:rFonts w:eastAsia="Times New Roman"/>
                  <w:sz w:val="22"/>
                  <w:szCs w:val="22"/>
                  <w:bdr w:val="none" w:sz="0" w:space="0" w:color="auto"/>
                  <w:lang w:val="es-CL" w:eastAsia="es-CL"/>
                </w:rPr>
                <w:t>Media</w:t>
              </w:r>
            </w:ins>
          </w:p>
        </w:tc>
        <w:tc>
          <w:tcPr>
            <w:tcW w:w="1012" w:type="dxa"/>
            <w:tcBorders>
              <w:top w:val="nil"/>
              <w:left w:val="nil"/>
              <w:bottom w:val="nil"/>
              <w:right w:val="nil"/>
            </w:tcBorders>
            <w:shd w:val="clear" w:color="000000" w:fill="FFFFFF"/>
            <w:noWrap/>
            <w:vAlign w:val="bottom"/>
            <w:hideMark/>
            <w:tcPrChange w:id="3380" w:author="Observatorio 02" w:date="2017-03-14T15:20:00Z">
              <w:tcPr>
                <w:tcW w:w="960" w:type="dxa"/>
                <w:tcBorders>
                  <w:top w:val="nil"/>
                  <w:left w:val="nil"/>
                  <w:bottom w:val="nil"/>
                  <w:right w:val="nil"/>
                </w:tcBorders>
                <w:shd w:val="clear" w:color="000000" w:fill="FFFFFF"/>
                <w:noWrap/>
                <w:vAlign w:val="bottom"/>
                <w:hideMark/>
              </w:tcPr>
            </w:tcPrChange>
          </w:tcPr>
          <w:p w14:paraId="5D628A29" w14:textId="77777777" w:rsidR="00C569F3" w:rsidRPr="00C2714A" w:rsidRDefault="00C569F3" w:rsidP="00C569F3">
            <w:pPr>
              <w:spacing w:after="0" w:line="240" w:lineRule="auto"/>
              <w:jc w:val="right"/>
              <w:rPr>
                <w:ins w:id="3381" w:author="Observatorio 02" w:date="2017-03-14T15:19:00Z"/>
                <w:rFonts w:eastAsia="Times New Roman"/>
                <w:sz w:val="22"/>
                <w:szCs w:val="22"/>
                <w:bdr w:val="none" w:sz="0" w:space="0" w:color="auto"/>
                <w:lang w:val="es-CL" w:eastAsia="es-CL"/>
              </w:rPr>
            </w:pPr>
            <w:ins w:id="3382" w:author="Observatorio 02" w:date="2017-03-14T15:19:00Z">
              <w:r w:rsidRPr="00C2714A">
                <w:rPr>
                  <w:rFonts w:eastAsia="Times New Roman"/>
                  <w:sz w:val="22"/>
                  <w:szCs w:val="22"/>
                  <w:bdr w:val="none" w:sz="0" w:space="0" w:color="auto"/>
                  <w:lang w:val="es-CL" w:eastAsia="es-CL"/>
                </w:rPr>
                <w:t>35,1</w:t>
              </w:r>
            </w:ins>
          </w:p>
        </w:tc>
        <w:tc>
          <w:tcPr>
            <w:tcW w:w="1012" w:type="dxa"/>
            <w:tcBorders>
              <w:top w:val="nil"/>
              <w:left w:val="nil"/>
              <w:bottom w:val="nil"/>
              <w:right w:val="nil"/>
            </w:tcBorders>
            <w:shd w:val="clear" w:color="000000" w:fill="FFFFFF"/>
            <w:noWrap/>
            <w:vAlign w:val="bottom"/>
            <w:hideMark/>
            <w:tcPrChange w:id="3383" w:author="Observatorio 02" w:date="2017-03-14T15:20:00Z">
              <w:tcPr>
                <w:tcW w:w="960" w:type="dxa"/>
                <w:tcBorders>
                  <w:top w:val="nil"/>
                  <w:left w:val="nil"/>
                  <w:bottom w:val="nil"/>
                  <w:right w:val="nil"/>
                </w:tcBorders>
                <w:shd w:val="clear" w:color="000000" w:fill="FFFFFF"/>
                <w:noWrap/>
                <w:vAlign w:val="bottom"/>
                <w:hideMark/>
              </w:tcPr>
            </w:tcPrChange>
          </w:tcPr>
          <w:p w14:paraId="285B2C6D" w14:textId="77777777" w:rsidR="00C569F3" w:rsidRPr="00C2714A" w:rsidRDefault="00C569F3" w:rsidP="00C569F3">
            <w:pPr>
              <w:spacing w:after="0" w:line="240" w:lineRule="auto"/>
              <w:jc w:val="right"/>
              <w:rPr>
                <w:ins w:id="3384" w:author="Observatorio 02" w:date="2017-03-14T15:19:00Z"/>
                <w:rFonts w:eastAsia="Times New Roman"/>
                <w:sz w:val="22"/>
                <w:szCs w:val="22"/>
                <w:bdr w:val="none" w:sz="0" w:space="0" w:color="auto"/>
                <w:lang w:val="es-CL" w:eastAsia="es-CL"/>
              </w:rPr>
            </w:pPr>
            <w:ins w:id="3385" w:author="Observatorio 02" w:date="2017-03-14T15:19:00Z">
              <w:r w:rsidRPr="00C2714A">
                <w:rPr>
                  <w:rFonts w:eastAsia="Times New Roman"/>
                  <w:sz w:val="22"/>
                  <w:szCs w:val="22"/>
                  <w:bdr w:val="none" w:sz="0" w:space="0" w:color="auto"/>
                  <w:lang w:val="es-CL" w:eastAsia="es-CL"/>
                </w:rPr>
                <w:t>38,4</w:t>
              </w:r>
            </w:ins>
          </w:p>
        </w:tc>
        <w:tc>
          <w:tcPr>
            <w:tcW w:w="1012" w:type="dxa"/>
            <w:tcBorders>
              <w:top w:val="nil"/>
              <w:left w:val="nil"/>
              <w:bottom w:val="nil"/>
              <w:right w:val="nil"/>
            </w:tcBorders>
            <w:shd w:val="clear" w:color="000000" w:fill="FFFFFF"/>
            <w:noWrap/>
            <w:vAlign w:val="bottom"/>
            <w:hideMark/>
            <w:tcPrChange w:id="3386" w:author="Observatorio 02" w:date="2017-03-14T15:20:00Z">
              <w:tcPr>
                <w:tcW w:w="960" w:type="dxa"/>
                <w:tcBorders>
                  <w:top w:val="nil"/>
                  <w:left w:val="nil"/>
                  <w:bottom w:val="nil"/>
                  <w:right w:val="nil"/>
                </w:tcBorders>
                <w:shd w:val="clear" w:color="000000" w:fill="FFFFFF"/>
                <w:noWrap/>
                <w:vAlign w:val="bottom"/>
                <w:hideMark/>
              </w:tcPr>
            </w:tcPrChange>
          </w:tcPr>
          <w:p w14:paraId="4CC409CB" w14:textId="77777777" w:rsidR="00C569F3" w:rsidRPr="00C2714A" w:rsidRDefault="00C569F3" w:rsidP="00C569F3">
            <w:pPr>
              <w:spacing w:after="0" w:line="240" w:lineRule="auto"/>
              <w:jc w:val="right"/>
              <w:rPr>
                <w:ins w:id="3387" w:author="Observatorio 02" w:date="2017-03-14T15:19:00Z"/>
                <w:rFonts w:eastAsia="Times New Roman"/>
                <w:sz w:val="22"/>
                <w:szCs w:val="22"/>
                <w:bdr w:val="none" w:sz="0" w:space="0" w:color="auto"/>
                <w:lang w:val="es-CL" w:eastAsia="es-CL"/>
              </w:rPr>
            </w:pPr>
            <w:ins w:id="3388" w:author="Observatorio 02" w:date="2017-03-14T15:19:00Z">
              <w:r w:rsidRPr="00C2714A">
                <w:rPr>
                  <w:rFonts w:eastAsia="Times New Roman"/>
                  <w:sz w:val="22"/>
                  <w:szCs w:val="22"/>
                  <w:bdr w:val="none" w:sz="0" w:space="0" w:color="auto"/>
                  <w:lang w:val="es-CL" w:eastAsia="es-CL"/>
                </w:rPr>
                <w:t>41,4</w:t>
              </w:r>
            </w:ins>
          </w:p>
        </w:tc>
        <w:tc>
          <w:tcPr>
            <w:tcW w:w="1012" w:type="dxa"/>
            <w:tcBorders>
              <w:top w:val="nil"/>
              <w:left w:val="nil"/>
              <w:bottom w:val="nil"/>
              <w:right w:val="nil"/>
            </w:tcBorders>
            <w:shd w:val="clear" w:color="000000" w:fill="FFFFFF"/>
            <w:noWrap/>
            <w:vAlign w:val="bottom"/>
            <w:hideMark/>
            <w:tcPrChange w:id="3389" w:author="Observatorio 02" w:date="2017-03-14T15:20:00Z">
              <w:tcPr>
                <w:tcW w:w="960" w:type="dxa"/>
                <w:tcBorders>
                  <w:top w:val="nil"/>
                  <w:left w:val="nil"/>
                  <w:bottom w:val="nil"/>
                  <w:right w:val="nil"/>
                </w:tcBorders>
                <w:shd w:val="clear" w:color="000000" w:fill="FFFFFF"/>
                <w:noWrap/>
                <w:vAlign w:val="bottom"/>
                <w:hideMark/>
              </w:tcPr>
            </w:tcPrChange>
          </w:tcPr>
          <w:p w14:paraId="17B8936E" w14:textId="77777777" w:rsidR="00C569F3" w:rsidRPr="00C2714A" w:rsidRDefault="00C569F3" w:rsidP="00C569F3">
            <w:pPr>
              <w:spacing w:after="0" w:line="240" w:lineRule="auto"/>
              <w:jc w:val="right"/>
              <w:rPr>
                <w:ins w:id="3390" w:author="Observatorio 02" w:date="2017-03-14T15:19:00Z"/>
                <w:rFonts w:eastAsia="Times New Roman"/>
                <w:sz w:val="22"/>
                <w:szCs w:val="22"/>
                <w:bdr w:val="none" w:sz="0" w:space="0" w:color="auto"/>
                <w:lang w:val="es-CL" w:eastAsia="es-CL"/>
              </w:rPr>
            </w:pPr>
            <w:ins w:id="3391" w:author="Observatorio 02" w:date="2017-03-14T15:19:00Z">
              <w:r w:rsidRPr="00C2714A">
                <w:rPr>
                  <w:rFonts w:eastAsia="Times New Roman"/>
                  <w:sz w:val="22"/>
                  <w:szCs w:val="22"/>
                  <w:bdr w:val="none" w:sz="0" w:space="0" w:color="auto"/>
                  <w:lang w:val="es-CL" w:eastAsia="es-CL"/>
                </w:rPr>
                <w:t>41,9</w:t>
              </w:r>
            </w:ins>
          </w:p>
        </w:tc>
      </w:tr>
      <w:tr w:rsidR="00C569F3" w:rsidRPr="00C2714A" w14:paraId="29118AA4" w14:textId="77777777" w:rsidTr="00EA4358">
        <w:trPr>
          <w:trHeight w:val="247"/>
          <w:ins w:id="3392" w:author="Observatorio 02" w:date="2017-03-14T15:19:00Z"/>
          <w:trPrChange w:id="3393"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394" w:author="Observatorio 02" w:date="2017-03-14T15:20:00Z">
              <w:tcPr>
                <w:tcW w:w="2444" w:type="dxa"/>
                <w:tcBorders>
                  <w:top w:val="nil"/>
                  <w:left w:val="nil"/>
                  <w:bottom w:val="nil"/>
                  <w:right w:val="nil"/>
                </w:tcBorders>
                <w:shd w:val="clear" w:color="000000" w:fill="FFFFFF"/>
                <w:noWrap/>
                <w:vAlign w:val="bottom"/>
                <w:hideMark/>
              </w:tcPr>
            </w:tcPrChange>
          </w:tcPr>
          <w:p w14:paraId="5C68E9BE" w14:textId="77777777" w:rsidR="00C569F3" w:rsidRPr="00C2714A" w:rsidRDefault="00C569F3" w:rsidP="00C569F3">
            <w:pPr>
              <w:spacing w:after="0" w:line="240" w:lineRule="auto"/>
              <w:rPr>
                <w:ins w:id="3395" w:author="Observatorio 02" w:date="2017-03-14T15:19:00Z"/>
                <w:rFonts w:eastAsia="Times New Roman"/>
                <w:sz w:val="22"/>
                <w:szCs w:val="22"/>
                <w:bdr w:val="none" w:sz="0" w:space="0" w:color="auto"/>
                <w:lang w:val="es-CL" w:eastAsia="es-CL"/>
              </w:rPr>
            </w:pPr>
            <w:ins w:id="3396" w:author="Observatorio 02" w:date="2017-03-14T15:19:00Z">
              <w:r w:rsidRPr="00C2714A">
                <w:rPr>
                  <w:rFonts w:eastAsia="Times New Roman"/>
                  <w:sz w:val="22"/>
                  <w:szCs w:val="22"/>
                  <w:bdr w:val="none" w:sz="0" w:space="0" w:color="auto"/>
                  <w:lang w:val="es-CL" w:eastAsia="es-CL"/>
                </w:rPr>
                <w:t>Técnica</w:t>
              </w:r>
            </w:ins>
          </w:p>
        </w:tc>
        <w:tc>
          <w:tcPr>
            <w:tcW w:w="1012" w:type="dxa"/>
            <w:tcBorders>
              <w:top w:val="nil"/>
              <w:left w:val="nil"/>
              <w:bottom w:val="nil"/>
              <w:right w:val="nil"/>
            </w:tcBorders>
            <w:shd w:val="clear" w:color="000000" w:fill="FFFFFF"/>
            <w:noWrap/>
            <w:vAlign w:val="bottom"/>
            <w:hideMark/>
            <w:tcPrChange w:id="3397" w:author="Observatorio 02" w:date="2017-03-14T15:20:00Z">
              <w:tcPr>
                <w:tcW w:w="960" w:type="dxa"/>
                <w:tcBorders>
                  <w:top w:val="nil"/>
                  <w:left w:val="nil"/>
                  <w:bottom w:val="nil"/>
                  <w:right w:val="nil"/>
                </w:tcBorders>
                <w:shd w:val="clear" w:color="000000" w:fill="FFFFFF"/>
                <w:noWrap/>
                <w:vAlign w:val="bottom"/>
                <w:hideMark/>
              </w:tcPr>
            </w:tcPrChange>
          </w:tcPr>
          <w:p w14:paraId="3FDC1875" w14:textId="77777777" w:rsidR="00C569F3" w:rsidRPr="00C2714A" w:rsidRDefault="00C569F3" w:rsidP="00C569F3">
            <w:pPr>
              <w:spacing w:after="0" w:line="240" w:lineRule="auto"/>
              <w:jc w:val="right"/>
              <w:rPr>
                <w:ins w:id="3398" w:author="Observatorio 02" w:date="2017-03-14T15:19:00Z"/>
                <w:rFonts w:eastAsia="Times New Roman"/>
                <w:sz w:val="22"/>
                <w:szCs w:val="22"/>
                <w:bdr w:val="none" w:sz="0" w:space="0" w:color="auto"/>
                <w:lang w:val="es-CL" w:eastAsia="es-CL"/>
              </w:rPr>
            </w:pPr>
            <w:ins w:id="3399" w:author="Observatorio 02" w:date="2017-03-14T15:19:00Z">
              <w:r w:rsidRPr="00C2714A">
                <w:rPr>
                  <w:rFonts w:eastAsia="Times New Roman"/>
                  <w:sz w:val="22"/>
                  <w:szCs w:val="22"/>
                  <w:bdr w:val="none" w:sz="0" w:space="0" w:color="auto"/>
                  <w:lang w:val="es-CL" w:eastAsia="es-CL"/>
                </w:rPr>
                <w:t>3,7</w:t>
              </w:r>
            </w:ins>
          </w:p>
        </w:tc>
        <w:tc>
          <w:tcPr>
            <w:tcW w:w="1012" w:type="dxa"/>
            <w:tcBorders>
              <w:top w:val="nil"/>
              <w:left w:val="nil"/>
              <w:bottom w:val="nil"/>
              <w:right w:val="nil"/>
            </w:tcBorders>
            <w:shd w:val="clear" w:color="000000" w:fill="FFFFFF"/>
            <w:noWrap/>
            <w:vAlign w:val="bottom"/>
            <w:hideMark/>
            <w:tcPrChange w:id="3400" w:author="Observatorio 02" w:date="2017-03-14T15:20:00Z">
              <w:tcPr>
                <w:tcW w:w="960" w:type="dxa"/>
                <w:tcBorders>
                  <w:top w:val="nil"/>
                  <w:left w:val="nil"/>
                  <w:bottom w:val="nil"/>
                  <w:right w:val="nil"/>
                </w:tcBorders>
                <w:shd w:val="clear" w:color="000000" w:fill="FFFFFF"/>
                <w:noWrap/>
                <w:vAlign w:val="bottom"/>
                <w:hideMark/>
              </w:tcPr>
            </w:tcPrChange>
          </w:tcPr>
          <w:p w14:paraId="79A312B2" w14:textId="77777777" w:rsidR="00C569F3" w:rsidRPr="00C2714A" w:rsidRDefault="00C569F3" w:rsidP="00C569F3">
            <w:pPr>
              <w:spacing w:after="0" w:line="240" w:lineRule="auto"/>
              <w:jc w:val="right"/>
              <w:rPr>
                <w:ins w:id="3401" w:author="Observatorio 02" w:date="2017-03-14T15:19:00Z"/>
                <w:rFonts w:eastAsia="Times New Roman"/>
                <w:sz w:val="22"/>
                <w:szCs w:val="22"/>
                <w:bdr w:val="none" w:sz="0" w:space="0" w:color="auto"/>
                <w:lang w:val="es-CL" w:eastAsia="es-CL"/>
              </w:rPr>
            </w:pPr>
            <w:ins w:id="3402" w:author="Observatorio 02" w:date="2017-03-14T15:19:00Z">
              <w:r w:rsidRPr="00C2714A">
                <w:rPr>
                  <w:rFonts w:eastAsia="Times New Roman"/>
                  <w:sz w:val="22"/>
                  <w:szCs w:val="22"/>
                  <w:bdr w:val="none" w:sz="0" w:space="0" w:color="auto"/>
                  <w:lang w:val="es-CL" w:eastAsia="es-CL"/>
                </w:rPr>
                <w:t>6,0</w:t>
              </w:r>
            </w:ins>
          </w:p>
        </w:tc>
        <w:tc>
          <w:tcPr>
            <w:tcW w:w="1012" w:type="dxa"/>
            <w:tcBorders>
              <w:top w:val="nil"/>
              <w:left w:val="nil"/>
              <w:bottom w:val="nil"/>
              <w:right w:val="nil"/>
            </w:tcBorders>
            <w:shd w:val="clear" w:color="000000" w:fill="FFFFFF"/>
            <w:noWrap/>
            <w:vAlign w:val="bottom"/>
            <w:hideMark/>
            <w:tcPrChange w:id="3403" w:author="Observatorio 02" w:date="2017-03-14T15:20:00Z">
              <w:tcPr>
                <w:tcW w:w="960" w:type="dxa"/>
                <w:tcBorders>
                  <w:top w:val="nil"/>
                  <w:left w:val="nil"/>
                  <w:bottom w:val="nil"/>
                  <w:right w:val="nil"/>
                </w:tcBorders>
                <w:shd w:val="clear" w:color="000000" w:fill="FFFFFF"/>
                <w:noWrap/>
                <w:vAlign w:val="bottom"/>
                <w:hideMark/>
              </w:tcPr>
            </w:tcPrChange>
          </w:tcPr>
          <w:p w14:paraId="001140D6" w14:textId="77777777" w:rsidR="00C569F3" w:rsidRPr="00C2714A" w:rsidRDefault="00C569F3" w:rsidP="00C569F3">
            <w:pPr>
              <w:spacing w:after="0" w:line="240" w:lineRule="auto"/>
              <w:jc w:val="right"/>
              <w:rPr>
                <w:ins w:id="3404" w:author="Observatorio 02" w:date="2017-03-14T15:19:00Z"/>
                <w:rFonts w:eastAsia="Times New Roman"/>
                <w:sz w:val="22"/>
                <w:szCs w:val="22"/>
                <w:bdr w:val="none" w:sz="0" w:space="0" w:color="auto"/>
                <w:lang w:val="es-CL" w:eastAsia="es-CL"/>
              </w:rPr>
            </w:pPr>
            <w:ins w:id="3405" w:author="Observatorio 02" w:date="2017-03-14T15:19:00Z">
              <w:r w:rsidRPr="00C2714A">
                <w:rPr>
                  <w:rFonts w:eastAsia="Times New Roman"/>
                  <w:sz w:val="22"/>
                  <w:szCs w:val="22"/>
                  <w:bdr w:val="none" w:sz="0" w:space="0" w:color="auto"/>
                  <w:lang w:val="es-CL" w:eastAsia="es-CL"/>
                </w:rPr>
                <w:t>7,0</w:t>
              </w:r>
            </w:ins>
          </w:p>
        </w:tc>
        <w:tc>
          <w:tcPr>
            <w:tcW w:w="1012" w:type="dxa"/>
            <w:tcBorders>
              <w:top w:val="nil"/>
              <w:left w:val="nil"/>
              <w:bottom w:val="nil"/>
              <w:right w:val="nil"/>
            </w:tcBorders>
            <w:shd w:val="clear" w:color="000000" w:fill="FFFFFF"/>
            <w:noWrap/>
            <w:vAlign w:val="bottom"/>
            <w:hideMark/>
            <w:tcPrChange w:id="3406" w:author="Observatorio 02" w:date="2017-03-14T15:20:00Z">
              <w:tcPr>
                <w:tcW w:w="960" w:type="dxa"/>
                <w:tcBorders>
                  <w:top w:val="nil"/>
                  <w:left w:val="nil"/>
                  <w:bottom w:val="nil"/>
                  <w:right w:val="nil"/>
                </w:tcBorders>
                <w:shd w:val="clear" w:color="000000" w:fill="FFFFFF"/>
                <w:noWrap/>
                <w:vAlign w:val="bottom"/>
                <w:hideMark/>
              </w:tcPr>
            </w:tcPrChange>
          </w:tcPr>
          <w:p w14:paraId="30F1031F" w14:textId="77777777" w:rsidR="00C569F3" w:rsidRPr="00C2714A" w:rsidRDefault="00C569F3" w:rsidP="00C569F3">
            <w:pPr>
              <w:spacing w:after="0" w:line="240" w:lineRule="auto"/>
              <w:jc w:val="right"/>
              <w:rPr>
                <w:ins w:id="3407" w:author="Observatorio 02" w:date="2017-03-14T15:19:00Z"/>
                <w:rFonts w:eastAsia="Times New Roman"/>
                <w:sz w:val="22"/>
                <w:szCs w:val="22"/>
                <w:bdr w:val="none" w:sz="0" w:space="0" w:color="auto"/>
                <w:lang w:val="es-CL" w:eastAsia="es-CL"/>
              </w:rPr>
            </w:pPr>
            <w:ins w:id="3408" w:author="Observatorio 02" w:date="2017-03-14T15:19:00Z">
              <w:r w:rsidRPr="00C2714A">
                <w:rPr>
                  <w:rFonts w:eastAsia="Times New Roman"/>
                  <w:sz w:val="22"/>
                  <w:szCs w:val="22"/>
                  <w:bdr w:val="none" w:sz="0" w:space="0" w:color="auto"/>
                  <w:lang w:val="es-CL" w:eastAsia="es-CL"/>
                </w:rPr>
                <w:t>9,7</w:t>
              </w:r>
            </w:ins>
          </w:p>
        </w:tc>
      </w:tr>
      <w:tr w:rsidR="00C569F3" w:rsidRPr="00C2714A" w14:paraId="154E8A21" w14:textId="77777777" w:rsidTr="00EA4358">
        <w:trPr>
          <w:trHeight w:val="247"/>
          <w:ins w:id="3409" w:author="Observatorio 02" w:date="2017-03-14T15:19:00Z"/>
          <w:trPrChange w:id="3410"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411" w:author="Observatorio 02" w:date="2017-03-14T15:20:00Z">
              <w:tcPr>
                <w:tcW w:w="2444" w:type="dxa"/>
                <w:tcBorders>
                  <w:top w:val="nil"/>
                  <w:left w:val="nil"/>
                  <w:bottom w:val="nil"/>
                  <w:right w:val="nil"/>
                </w:tcBorders>
                <w:shd w:val="clear" w:color="000000" w:fill="FFFFFF"/>
                <w:noWrap/>
                <w:vAlign w:val="bottom"/>
                <w:hideMark/>
              </w:tcPr>
            </w:tcPrChange>
          </w:tcPr>
          <w:p w14:paraId="2100768B" w14:textId="77777777" w:rsidR="00C569F3" w:rsidRPr="00C2714A" w:rsidRDefault="00C569F3" w:rsidP="00C569F3">
            <w:pPr>
              <w:spacing w:after="0" w:line="240" w:lineRule="auto"/>
              <w:rPr>
                <w:ins w:id="3412" w:author="Observatorio 02" w:date="2017-03-14T15:19:00Z"/>
                <w:rFonts w:eastAsia="Times New Roman"/>
                <w:sz w:val="22"/>
                <w:szCs w:val="22"/>
                <w:bdr w:val="none" w:sz="0" w:space="0" w:color="auto"/>
                <w:lang w:val="es-CL" w:eastAsia="es-CL"/>
              </w:rPr>
            </w:pPr>
            <w:ins w:id="3413" w:author="Observatorio 02" w:date="2017-03-14T15:19:00Z">
              <w:r w:rsidRPr="00C2714A">
                <w:rPr>
                  <w:rFonts w:eastAsia="Times New Roman"/>
                  <w:sz w:val="22"/>
                  <w:szCs w:val="22"/>
                  <w:bdr w:val="none" w:sz="0" w:space="0" w:color="auto"/>
                  <w:lang w:val="es-CL" w:eastAsia="es-CL"/>
                </w:rPr>
                <w:t>Profesional</w:t>
              </w:r>
            </w:ins>
          </w:p>
        </w:tc>
        <w:tc>
          <w:tcPr>
            <w:tcW w:w="1012" w:type="dxa"/>
            <w:tcBorders>
              <w:top w:val="nil"/>
              <w:left w:val="nil"/>
              <w:bottom w:val="nil"/>
              <w:right w:val="nil"/>
            </w:tcBorders>
            <w:shd w:val="clear" w:color="000000" w:fill="FFFFFF"/>
            <w:noWrap/>
            <w:vAlign w:val="bottom"/>
            <w:hideMark/>
            <w:tcPrChange w:id="3414" w:author="Observatorio 02" w:date="2017-03-14T15:20:00Z">
              <w:tcPr>
                <w:tcW w:w="960" w:type="dxa"/>
                <w:tcBorders>
                  <w:top w:val="nil"/>
                  <w:left w:val="nil"/>
                  <w:bottom w:val="nil"/>
                  <w:right w:val="nil"/>
                </w:tcBorders>
                <w:shd w:val="clear" w:color="000000" w:fill="FFFFFF"/>
                <w:noWrap/>
                <w:vAlign w:val="bottom"/>
                <w:hideMark/>
              </w:tcPr>
            </w:tcPrChange>
          </w:tcPr>
          <w:p w14:paraId="29D0787B" w14:textId="77777777" w:rsidR="00C569F3" w:rsidRPr="00C2714A" w:rsidRDefault="00C569F3" w:rsidP="00C569F3">
            <w:pPr>
              <w:spacing w:after="0" w:line="240" w:lineRule="auto"/>
              <w:jc w:val="right"/>
              <w:rPr>
                <w:ins w:id="3415" w:author="Observatorio 02" w:date="2017-03-14T15:19:00Z"/>
                <w:rFonts w:eastAsia="Times New Roman"/>
                <w:sz w:val="22"/>
                <w:szCs w:val="22"/>
                <w:bdr w:val="none" w:sz="0" w:space="0" w:color="auto"/>
                <w:lang w:val="es-CL" w:eastAsia="es-CL"/>
              </w:rPr>
            </w:pPr>
            <w:ins w:id="3416" w:author="Observatorio 02" w:date="2017-03-14T15:19:00Z">
              <w:r w:rsidRPr="00C2714A">
                <w:rPr>
                  <w:rFonts w:eastAsia="Times New Roman"/>
                  <w:sz w:val="22"/>
                  <w:szCs w:val="22"/>
                  <w:bdr w:val="none" w:sz="0" w:space="0" w:color="auto"/>
                  <w:lang w:val="es-CL" w:eastAsia="es-CL"/>
                </w:rPr>
                <w:t>6,7</w:t>
              </w:r>
            </w:ins>
          </w:p>
        </w:tc>
        <w:tc>
          <w:tcPr>
            <w:tcW w:w="1012" w:type="dxa"/>
            <w:tcBorders>
              <w:top w:val="nil"/>
              <w:left w:val="nil"/>
              <w:bottom w:val="nil"/>
              <w:right w:val="nil"/>
            </w:tcBorders>
            <w:shd w:val="clear" w:color="000000" w:fill="FFFFFF"/>
            <w:noWrap/>
            <w:vAlign w:val="bottom"/>
            <w:hideMark/>
            <w:tcPrChange w:id="3417" w:author="Observatorio 02" w:date="2017-03-14T15:20:00Z">
              <w:tcPr>
                <w:tcW w:w="960" w:type="dxa"/>
                <w:tcBorders>
                  <w:top w:val="nil"/>
                  <w:left w:val="nil"/>
                  <w:bottom w:val="nil"/>
                  <w:right w:val="nil"/>
                </w:tcBorders>
                <w:shd w:val="clear" w:color="000000" w:fill="FFFFFF"/>
                <w:noWrap/>
                <w:vAlign w:val="bottom"/>
                <w:hideMark/>
              </w:tcPr>
            </w:tcPrChange>
          </w:tcPr>
          <w:p w14:paraId="3DAAD330" w14:textId="77777777" w:rsidR="00C569F3" w:rsidRPr="00C2714A" w:rsidRDefault="00C569F3" w:rsidP="00C569F3">
            <w:pPr>
              <w:spacing w:after="0" w:line="240" w:lineRule="auto"/>
              <w:jc w:val="right"/>
              <w:rPr>
                <w:ins w:id="3418" w:author="Observatorio 02" w:date="2017-03-14T15:19:00Z"/>
                <w:rFonts w:eastAsia="Times New Roman"/>
                <w:sz w:val="22"/>
                <w:szCs w:val="22"/>
                <w:bdr w:val="none" w:sz="0" w:space="0" w:color="auto"/>
                <w:lang w:val="es-CL" w:eastAsia="es-CL"/>
              </w:rPr>
            </w:pPr>
            <w:ins w:id="3419" w:author="Observatorio 02" w:date="2017-03-14T15:19:00Z">
              <w:r w:rsidRPr="00C2714A">
                <w:rPr>
                  <w:rFonts w:eastAsia="Times New Roman"/>
                  <w:sz w:val="22"/>
                  <w:szCs w:val="22"/>
                  <w:bdr w:val="none" w:sz="0" w:space="0" w:color="auto"/>
                  <w:lang w:val="es-CL" w:eastAsia="es-CL"/>
                </w:rPr>
                <w:t>7,3</w:t>
              </w:r>
            </w:ins>
          </w:p>
        </w:tc>
        <w:tc>
          <w:tcPr>
            <w:tcW w:w="1012" w:type="dxa"/>
            <w:tcBorders>
              <w:top w:val="nil"/>
              <w:left w:val="nil"/>
              <w:bottom w:val="nil"/>
              <w:right w:val="nil"/>
            </w:tcBorders>
            <w:shd w:val="clear" w:color="000000" w:fill="FFFFFF"/>
            <w:noWrap/>
            <w:vAlign w:val="bottom"/>
            <w:hideMark/>
            <w:tcPrChange w:id="3420" w:author="Observatorio 02" w:date="2017-03-14T15:20:00Z">
              <w:tcPr>
                <w:tcW w:w="960" w:type="dxa"/>
                <w:tcBorders>
                  <w:top w:val="nil"/>
                  <w:left w:val="nil"/>
                  <w:bottom w:val="nil"/>
                  <w:right w:val="nil"/>
                </w:tcBorders>
                <w:shd w:val="clear" w:color="000000" w:fill="FFFFFF"/>
                <w:noWrap/>
                <w:vAlign w:val="bottom"/>
                <w:hideMark/>
              </w:tcPr>
            </w:tcPrChange>
          </w:tcPr>
          <w:p w14:paraId="5D749D5F" w14:textId="77777777" w:rsidR="00C569F3" w:rsidRPr="00C2714A" w:rsidRDefault="00C569F3" w:rsidP="00C569F3">
            <w:pPr>
              <w:spacing w:after="0" w:line="240" w:lineRule="auto"/>
              <w:jc w:val="right"/>
              <w:rPr>
                <w:ins w:id="3421" w:author="Observatorio 02" w:date="2017-03-14T15:19:00Z"/>
                <w:rFonts w:eastAsia="Times New Roman"/>
                <w:sz w:val="22"/>
                <w:szCs w:val="22"/>
                <w:bdr w:val="none" w:sz="0" w:space="0" w:color="auto"/>
                <w:lang w:val="es-CL" w:eastAsia="es-CL"/>
              </w:rPr>
            </w:pPr>
            <w:ins w:id="3422" w:author="Observatorio 02" w:date="2017-03-14T15:19:00Z">
              <w:r w:rsidRPr="00C2714A">
                <w:rPr>
                  <w:rFonts w:eastAsia="Times New Roman"/>
                  <w:sz w:val="22"/>
                  <w:szCs w:val="22"/>
                  <w:bdr w:val="none" w:sz="0" w:space="0" w:color="auto"/>
                  <w:lang w:val="es-CL" w:eastAsia="es-CL"/>
                </w:rPr>
                <w:t>13,1</w:t>
              </w:r>
            </w:ins>
          </w:p>
        </w:tc>
        <w:tc>
          <w:tcPr>
            <w:tcW w:w="1012" w:type="dxa"/>
            <w:tcBorders>
              <w:top w:val="nil"/>
              <w:left w:val="nil"/>
              <w:bottom w:val="nil"/>
              <w:right w:val="nil"/>
            </w:tcBorders>
            <w:shd w:val="clear" w:color="000000" w:fill="FFFFFF"/>
            <w:noWrap/>
            <w:vAlign w:val="bottom"/>
            <w:hideMark/>
            <w:tcPrChange w:id="3423" w:author="Observatorio 02" w:date="2017-03-14T15:20:00Z">
              <w:tcPr>
                <w:tcW w:w="960" w:type="dxa"/>
                <w:tcBorders>
                  <w:top w:val="nil"/>
                  <w:left w:val="nil"/>
                  <w:bottom w:val="nil"/>
                  <w:right w:val="nil"/>
                </w:tcBorders>
                <w:shd w:val="clear" w:color="000000" w:fill="FFFFFF"/>
                <w:noWrap/>
                <w:vAlign w:val="bottom"/>
                <w:hideMark/>
              </w:tcPr>
            </w:tcPrChange>
          </w:tcPr>
          <w:p w14:paraId="5DC6238C" w14:textId="77777777" w:rsidR="00C569F3" w:rsidRPr="00C2714A" w:rsidRDefault="00C569F3" w:rsidP="00C569F3">
            <w:pPr>
              <w:spacing w:after="0" w:line="240" w:lineRule="auto"/>
              <w:jc w:val="right"/>
              <w:rPr>
                <w:ins w:id="3424" w:author="Observatorio 02" w:date="2017-03-14T15:19:00Z"/>
                <w:rFonts w:eastAsia="Times New Roman"/>
                <w:sz w:val="22"/>
                <w:szCs w:val="22"/>
                <w:bdr w:val="none" w:sz="0" w:space="0" w:color="auto"/>
                <w:lang w:val="es-CL" w:eastAsia="es-CL"/>
              </w:rPr>
            </w:pPr>
            <w:ins w:id="3425" w:author="Observatorio 02" w:date="2017-03-14T15:19:00Z">
              <w:r w:rsidRPr="00C2714A">
                <w:rPr>
                  <w:rFonts w:eastAsia="Times New Roman"/>
                  <w:sz w:val="22"/>
                  <w:szCs w:val="22"/>
                  <w:bdr w:val="none" w:sz="0" w:space="0" w:color="auto"/>
                  <w:lang w:val="es-CL" w:eastAsia="es-CL"/>
                </w:rPr>
                <w:t>14,7</w:t>
              </w:r>
            </w:ins>
          </w:p>
        </w:tc>
      </w:tr>
      <w:tr w:rsidR="00C569F3" w:rsidRPr="00C2714A" w14:paraId="1960A2C2" w14:textId="77777777" w:rsidTr="00EA4358">
        <w:trPr>
          <w:trHeight w:val="247"/>
          <w:ins w:id="3426" w:author="Observatorio 02" w:date="2017-03-14T15:19:00Z"/>
          <w:trPrChange w:id="3427" w:author="Observatorio 02" w:date="2017-03-14T15:20:00Z">
            <w:trPr>
              <w:trHeight w:val="300"/>
            </w:trPr>
          </w:trPrChange>
        </w:trPr>
        <w:tc>
          <w:tcPr>
            <w:tcW w:w="2578" w:type="dxa"/>
            <w:tcBorders>
              <w:top w:val="nil"/>
              <w:left w:val="nil"/>
              <w:bottom w:val="nil"/>
              <w:right w:val="nil"/>
            </w:tcBorders>
            <w:shd w:val="clear" w:color="000000" w:fill="FFFFFF"/>
            <w:noWrap/>
            <w:vAlign w:val="bottom"/>
            <w:hideMark/>
            <w:tcPrChange w:id="3428" w:author="Observatorio 02" w:date="2017-03-14T15:20:00Z">
              <w:tcPr>
                <w:tcW w:w="2444" w:type="dxa"/>
                <w:tcBorders>
                  <w:top w:val="nil"/>
                  <w:left w:val="nil"/>
                  <w:bottom w:val="nil"/>
                  <w:right w:val="nil"/>
                </w:tcBorders>
                <w:shd w:val="clear" w:color="000000" w:fill="FFFFFF"/>
                <w:noWrap/>
                <w:vAlign w:val="bottom"/>
                <w:hideMark/>
              </w:tcPr>
            </w:tcPrChange>
          </w:tcPr>
          <w:p w14:paraId="0115C66B" w14:textId="77777777" w:rsidR="00C569F3" w:rsidRPr="00C2714A" w:rsidRDefault="00C569F3" w:rsidP="00C569F3">
            <w:pPr>
              <w:spacing w:after="0" w:line="240" w:lineRule="auto"/>
              <w:rPr>
                <w:ins w:id="3429" w:author="Observatorio 02" w:date="2017-03-14T15:19:00Z"/>
                <w:rFonts w:eastAsia="Times New Roman"/>
                <w:sz w:val="22"/>
                <w:szCs w:val="22"/>
                <w:bdr w:val="none" w:sz="0" w:space="0" w:color="auto"/>
                <w:lang w:val="es-CL" w:eastAsia="es-CL"/>
              </w:rPr>
            </w:pPr>
            <w:ins w:id="3430" w:author="Observatorio 02" w:date="2017-03-14T15:19:00Z">
              <w:r w:rsidRPr="00C2714A">
                <w:rPr>
                  <w:rFonts w:eastAsia="Times New Roman"/>
                  <w:sz w:val="22"/>
                  <w:szCs w:val="22"/>
                  <w:bdr w:val="none" w:sz="0" w:space="0" w:color="auto"/>
                  <w:lang w:val="es-CL" w:eastAsia="es-CL"/>
                </w:rPr>
                <w:t>Postgrado</w:t>
              </w:r>
            </w:ins>
          </w:p>
        </w:tc>
        <w:tc>
          <w:tcPr>
            <w:tcW w:w="1012" w:type="dxa"/>
            <w:tcBorders>
              <w:top w:val="nil"/>
              <w:left w:val="nil"/>
              <w:bottom w:val="nil"/>
              <w:right w:val="nil"/>
            </w:tcBorders>
            <w:shd w:val="clear" w:color="000000" w:fill="FFFFFF"/>
            <w:noWrap/>
            <w:vAlign w:val="bottom"/>
            <w:hideMark/>
            <w:tcPrChange w:id="3431" w:author="Observatorio 02" w:date="2017-03-14T15:20:00Z">
              <w:tcPr>
                <w:tcW w:w="960" w:type="dxa"/>
                <w:tcBorders>
                  <w:top w:val="nil"/>
                  <w:left w:val="nil"/>
                  <w:bottom w:val="nil"/>
                  <w:right w:val="nil"/>
                </w:tcBorders>
                <w:shd w:val="clear" w:color="000000" w:fill="FFFFFF"/>
                <w:noWrap/>
                <w:vAlign w:val="bottom"/>
                <w:hideMark/>
              </w:tcPr>
            </w:tcPrChange>
          </w:tcPr>
          <w:p w14:paraId="3B69B3B7" w14:textId="77777777" w:rsidR="00C569F3" w:rsidRPr="00C2714A" w:rsidRDefault="00C569F3" w:rsidP="00C569F3">
            <w:pPr>
              <w:spacing w:after="0" w:line="240" w:lineRule="auto"/>
              <w:jc w:val="right"/>
              <w:rPr>
                <w:ins w:id="3432" w:author="Observatorio 02" w:date="2017-03-14T15:19:00Z"/>
                <w:rFonts w:eastAsia="Times New Roman"/>
                <w:sz w:val="22"/>
                <w:szCs w:val="22"/>
                <w:bdr w:val="none" w:sz="0" w:space="0" w:color="auto"/>
                <w:lang w:val="es-CL" w:eastAsia="es-CL"/>
              </w:rPr>
            </w:pPr>
            <w:ins w:id="3433" w:author="Observatorio 02" w:date="2017-03-14T15:19:00Z">
              <w:r w:rsidRPr="00C2714A">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3434" w:author="Observatorio 02" w:date="2017-03-14T15:20:00Z">
              <w:tcPr>
                <w:tcW w:w="960" w:type="dxa"/>
                <w:tcBorders>
                  <w:top w:val="nil"/>
                  <w:left w:val="nil"/>
                  <w:bottom w:val="nil"/>
                  <w:right w:val="nil"/>
                </w:tcBorders>
                <w:shd w:val="clear" w:color="000000" w:fill="FFFFFF"/>
                <w:noWrap/>
                <w:vAlign w:val="bottom"/>
                <w:hideMark/>
              </w:tcPr>
            </w:tcPrChange>
          </w:tcPr>
          <w:p w14:paraId="612039D6" w14:textId="77777777" w:rsidR="00C569F3" w:rsidRPr="00C2714A" w:rsidRDefault="00C569F3" w:rsidP="00C569F3">
            <w:pPr>
              <w:spacing w:after="0" w:line="240" w:lineRule="auto"/>
              <w:jc w:val="right"/>
              <w:rPr>
                <w:ins w:id="3435" w:author="Observatorio 02" w:date="2017-03-14T15:19:00Z"/>
                <w:rFonts w:eastAsia="Times New Roman"/>
                <w:sz w:val="22"/>
                <w:szCs w:val="22"/>
                <w:bdr w:val="none" w:sz="0" w:space="0" w:color="auto"/>
                <w:lang w:val="es-CL" w:eastAsia="es-CL"/>
              </w:rPr>
            </w:pPr>
            <w:ins w:id="3436" w:author="Observatorio 02" w:date="2017-03-14T15:19:00Z">
              <w:r w:rsidRPr="00C2714A">
                <w:rPr>
                  <w:rFonts w:eastAsia="Times New Roman"/>
                  <w:sz w:val="22"/>
                  <w:szCs w:val="22"/>
                  <w:bdr w:val="none" w:sz="0" w:space="0" w:color="auto"/>
                  <w:lang w:val="es-CL" w:eastAsia="es-CL"/>
                </w:rPr>
                <w:t>0,2</w:t>
              </w:r>
            </w:ins>
          </w:p>
        </w:tc>
        <w:tc>
          <w:tcPr>
            <w:tcW w:w="1012" w:type="dxa"/>
            <w:tcBorders>
              <w:top w:val="nil"/>
              <w:left w:val="nil"/>
              <w:bottom w:val="nil"/>
              <w:right w:val="nil"/>
            </w:tcBorders>
            <w:shd w:val="clear" w:color="000000" w:fill="FFFFFF"/>
            <w:noWrap/>
            <w:vAlign w:val="bottom"/>
            <w:hideMark/>
            <w:tcPrChange w:id="3437" w:author="Observatorio 02" w:date="2017-03-14T15:20:00Z">
              <w:tcPr>
                <w:tcW w:w="960" w:type="dxa"/>
                <w:tcBorders>
                  <w:top w:val="nil"/>
                  <w:left w:val="nil"/>
                  <w:bottom w:val="nil"/>
                  <w:right w:val="nil"/>
                </w:tcBorders>
                <w:shd w:val="clear" w:color="000000" w:fill="FFFFFF"/>
                <w:noWrap/>
                <w:vAlign w:val="bottom"/>
                <w:hideMark/>
              </w:tcPr>
            </w:tcPrChange>
          </w:tcPr>
          <w:p w14:paraId="2C57C18D" w14:textId="77777777" w:rsidR="00C569F3" w:rsidRPr="00C2714A" w:rsidRDefault="00C569F3" w:rsidP="00C569F3">
            <w:pPr>
              <w:spacing w:after="0" w:line="240" w:lineRule="auto"/>
              <w:jc w:val="right"/>
              <w:rPr>
                <w:ins w:id="3438" w:author="Observatorio 02" w:date="2017-03-14T15:19:00Z"/>
                <w:rFonts w:eastAsia="Times New Roman"/>
                <w:sz w:val="22"/>
                <w:szCs w:val="22"/>
                <w:bdr w:val="none" w:sz="0" w:space="0" w:color="auto"/>
                <w:lang w:val="es-CL" w:eastAsia="es-CL"/>
              </w:rPr>
            </w:pPr>
            <w:ins w:id="3439" w:author="Observatorio 02" w:date="2017-03-14T15:19:00Z">
              <w:r w:rsidRPr="00C2714A">
                <w:rPr>
                  <w:rFonts w:eastAsia="Times New Roman"/>
                  <w:sz w:val="22"/>
                  <w:szCs w:val="22"/>
                  <w:bdr w:val="none" w:sz="0" w:space="0" w:color="auto"/>
                  <w:lang w:val="es-CL" w:eastAsia="es-CL"/>
                </w:rPr>
                <w:t>1,0</w:t>
              </w:r>
            </w:ins>
          </w:p>
        </w:tc>
        <w:tc>
          <w:tcPr>
            <w:tcW w:w="1012" w:type="dxa"/>
            <w:tcBorders>
              <w:top w:val="nil"/>
              <w:left w:val="nil"/>
              <w:bottom w:val="nil"/>
              <w:right w:val="nil"/>
            </w:tcBorders>
            <w:shd w:val="clear" w:color="000000" w:fill="FFFFFF"/>
            <w:noWrap/>
            <w:vAlign w:val="bottom"/>
            <w:hideMark/>
            <w:tcPrChange w:id="3440" w:author="Observatorio 02" w:date="2017-03-14T15:20:00Z">
              <w:tcPr>
                <w:tcW w:w="960" w:type="dxa"/>
                <w:tcBorders>
                  <w:top w:val="nil"/>
                  <w:left w:val="nil"/>
                  <w:bottom w:val="nil"/>
                  <w:right w:val="nil"/>
                </w:tcBorders>
                <w:shd w:val="clear" w:color="000000" w:fill="FFFFFF"/>
                <w:noWrap/>
                <w:vAlign w:val="bottom"/>
                <w:hideMark/>
              </w:tcPr>
            </w:tcPrChange>
          </w:tcPr>
          <w:p w14:paraId="3DA90CE6" w14:textId="77777777" w:rsidR="00C569F3" w:rsidRPr="00C2714A" w:rsidRDefault="00C569F3" w:rsidP="00C569F3">
            <w:pPr>
              <w:spacing w:after="0" w:line="240" w:lineRule="auto"/>
              <w:jc w:val="right"/>
              <w:rPr>
                <w:ins w:id="3441" w:author="Observatorio 02" w:date="2017-03-14T15:19:00Z"/>
                <w:rFonts w:eastAsia="Times New Roman"/>
                <w:sz w:val="22"/>
                <w:szCs w:val="22"/>
                <w:bdr w:val="none" w:sz="0" w:space="0" w:color="auto"/>
                <w:lang w:val="es-CL" w:eastAsia="es-CL"/>
              </w:rPr>
            </w:pPr>
            <w:ins w:id="3442" w:author="Observatorio 02" w:date="2017-03-14T15:19:00Z">
              <w:r w:rsidRPr="00C2714A">
                <w:rPr>
                  <w:rFonts w:eastAsia="Times New Roman"/>
                  <w:sz w:val="22"/>
                  <w:szCs w:val="22"/>
                  <w:bdr w:val="none" w:sz="0" w:space="0" w:color="auto"/>
                  <w:lang w:val="es-CL" w:eastAsia="es-CL"/>
                </w:rPr>
                <w:t>1,6</w:t>
              </w:r>
            </w:ins>
          </w:p>
        </w:tc>
      </w:tr>
      <w:tr w:rsidR="00C569F3" w:rsidRPr="00C2714A" w14:paraId="7F1C712C" w14:textId="77777777" w:rsidTr="00EA4358">
        <w:trPr>
          <w:trHeight w:val="247"/>
          <w:ins w:id="3443" w:author="Observatorio 02" w:date="2017-03-14T15:19:00Z"/>
          <w:trPrChange w:id="3444" w:author="Observatorio 02" w:date="2017-03-14T15:20:00Z">
            <w:trPr>
              <w:trHeight w:val="300"/>
            </w:trPr>
          </w:trPrChange>
        </w:trPr>
        <w:tc>
          <w:tcPr>
            <w:tcW w:w="2578" w:type="dxa"/>
            <w:tcBorders>
              <w:top w:val="nil"/>
              <w:left w:val="nil"/>
              <w:bottom w:val="single" w:sz="4" w:space="0" w:color="000000"/>
              <w:right w:val="nil"/>
            </w:tcBorders>
            <w:shd w:val="clear" w:color="000000" w:fill="FFFFFF"/>
            <w:noWrap/>
            <w:vAlign w:val="bottom"/>
            <w:hideMark/>
            <w:tcPrChange w:id="3445" w:author="Observatorio 02" w:date="2017-03-14T15:20:00Z">
              <w:tcPr>
                <w:tcW w:w="2444" w:type="dxa"/>
                <w:tcBorders>
                  <w:top w:val="nil"/>
                  <w:left w:val="nil"/>
                  <w:bottom w:val="single" w:sz="4" w:space="0" w:color="000000"/>
                  <w:right w:val="nil"/>
                </w:tcBorders>
                <w:shd w:val="clear" w:color="000000" w:fill="FFFFFF"/>
                <w:noWrap/>
                <w:vAlign w:val="bottom"/>
                <w:hideMark/>
              </w:tcPr>
            </w:tcPrChange>
          </w:tcPr>
          <w:p w14:paraId="2B509FBB" w14:textId="77777777" w:rsidR="00C569F3" w:rsidRPr="00C2714A" w:rsidRDefault="00C569F3" w:rsidP="00C569F3">
            <w:pPr>
              <w:spacing w:after="0" w:line="240" w:lineRule="auto"/>
              <w:rPr>
                <w:ins w:id="3446" w:author="Observatorio 02" w:date="2017-03-14T15:19:00Z"/>
                <w:rFonts w:eastAsia="Times New Roman"/>
                <w:sz w:val="22"/>
                <w:szCs w:val="22"/>
                <w:bdr w:val="none" w:sz="0" w:space="0" w:color="auto"/>
                <w:lang w:val="es-CL" w:eastAsia="es-CL"/>
              </w:rPr>
            </w:pPr>
            <w:ins w:id="3447" w:author="Observatorio 02" w:date="2017-03-14T15:19:00Z">
              <w:r w:rsidRPr="00C2714A">
                <w:rPr>
                  <w:rFonts w:eastAsia="Times New Roman"/>
                  <w:sz w:val="22"/>
                  <w:szCs w:val="22"/>
                  <w:bdr w:val="none" w:sz="0" w:space="0" w:color="auto"/>
                  <w:lang w:val="es-CL" w:eastAsia="es-CL"/>
                </w:rPr>
                <w:t>ns/nr</w:t>
              </w:r>
            </w:ins>
          </w:p>
        </w:tc>
        <w:tc>
          <w:tcPr>
            <w:tcW w:w="1012" w:type="dxa"/>
            <w:tcBorders>
              <w:top w:val="nil"/>
              <w:left w:val="nil"/>
              <w:bottom w:val="single" w:sz="4" w:space="0" w:color="000000"/>
              <w:right w:val="nil"/>
            </w:tcBorders>
            <w:shd w:val="clear" w:color="000000" w:fill="FFFFFF"/>
            <w:noWrap/>
            <w:vAlign w:val="bottom"/>
            <w:hideMark/>
            <w:tcPrChange w:id="3448"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4F0C85B3" w14:textId="77777777" w:rsidR="00C569F3" w:rsidRPr="00C2714A" w:rsidRDefault="00C569F3" w:rsidP="00C569F3">
            <w:pPr>
              <w:spacing w:after="0" w:line="240" w:lineRule="auto"/>
              <w:jc w:val="right"/>
              <w:rPr>
                <w:ins w:id="3449" w:author="Observatorio 02" w:date="2017-03-14T15:19:00Z"/>
                <w:rFonts w:eastAsia="Times New Roman"/>
                <w:sz w:val="22"/>
                <w:szCs w:val="22"/>
                <w:bdr w:val="none" w:sz="0" w:space="0" w:color="auto"/>
                <w:lang w:val="es-CL" w:eastAsia="es-CL"/>
              </w:rPr>
            </w:pPr>
            <w:ins w:id="3450" w:author="Observatorio 02" w:date="2017-03-14T15:19:00Z">
              <w:r w:rsidRPr="00C2714A">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3451"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2E7209C8" w14:textId="77777777" w:rsidR="00C569F3" w:rsidRPr="00C2714A" w:rsidRDefault="00C569F3" w:rsidP="00C569F3">
            <w:pPr>
              <w:spacing w:after="0" w:line="240" w:lineRule="auto"/>
              <w:jc w:val="right"/>
              <w:rPr>
                <w:ins w:id="3452" w:author="Observatorio 02" w:date="2017-03-14T15:19:00Z"/>
                <w:rFonts w:eastAsia="Times New Roman"/>
                <w:sz w:val="22"/>
                <w:szCs w:val="22"/>
                <w:bdr w:val="none" w:sz="0" w:space="0" w:color="auto"/>
                <w:lang w:val="es-CL" w:eastAsia="es-CL"/>
              </w:rPr>
            </w:pPr>
            <w:ins w:id="3453" w:author="Observatorio 02" w:date="2017-03-14T15:19:00Z">
              <w:r w:rsidRPr="00C2714A">
                <w:rPr>
                  <w:rFonts w:eastAsia="Times New Roman"/>
                  <w:sz w:val="22"/>
                  <w:szCs w:val="22"/>
                  <w:bdr w:val="none" w:sz="0" w:space="0" w:color="auto"/>
                  <w:lang w:val="es-CL" w:eastAsia="es-CL"/>
                </w:rPr>
                <w:t>0,1</w:t>
              </w:r>
            </w:ins>
          </w:p>
        </w:tc>
        <w:tc>
          <w:tcPr>
            <w:tcW w:w="1012" w:type="dxa"/>
            <w:tcBorders>
              <w:top w:val="nil"/>
              <w:left w:val="nil"/>
              <w:bottom w:val="single" w:sz="4" w:space="0" w:color="000000"/>
              <w:right w:val="nil"/>
            </w:tcBorders>
            <w:shd w:val="clear" w:color="000000" w:fill="FFFFFF"/>
            <w:noWrap/>
            <w:vAlign w:val="bottom"/>
            <w:hideMark/>
            <w:tcPrChange w:id="3454"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67EE0AC1" w14:textId="77777777" w:rsidR="00C569F3" w:rsidRPr="00C2714A" w:rsidRDefault="00C569F3" w:rsidP="00C569F3">
            <w:pPr>
              <w:spacing w:after="0" w:line="240" w:lineRule="auto"/>
              <w:jc w:val="right"/>
              <w:rPr>
                <w:ins w:id="3455" w:author="Observatorio 02" w:date="2017-03-14T15:19:00Z"/>
                <w:rFonts w:eastAsia="Times New Roman"/>
                <w:sz w:val="22"/>
                <w:szCs w:val="22"/>
                <w:bdr w:val="none" w:sz="0" w:space="0" w:color="auto"/>
                <w:lang w:val="es-CL" w:eastAsia="es-CL"/>
              </w:rPr>
            </w:pPr>
            <w:ins w:id="3456" w:author="Observatorio 02" w:date="2017-03-14T15:19:00Z">
              <w:r w:rsidRPr="00C2714A">
                <w:rPr>
                  <w:rFonts w:eastAsia="Times New Roman"/>
                  <w:sz w:val="22"/>
                  <w:szCs w:val="22"/>
                  <w:bdr w:val="none" w:sz="0" w:space="0" w:color="auto"/>
                  <w:lang w:val="es-CL" w:eastAsia="es-CL"/>
                </w:rPr>
                <w:t>0,3</w:t>
              </w:r>
            </w:ins>
          </w:p>
        </w:tc>
        <w:tc>
          <w:tcPr>
            <w:tcW w:w="1012" w:type="dxa"/>
            <w:tcBorders>
              <w:top w:val="nil"/>
              <w:left w:val="nil"/>
              <w:bottom w:val="single" w:sz="4" w:space="0" w:color="000000"/>
              <w:right w:val="nil"/>
            </w:tcBorders>
            <w:shd w:val="clear" w:color="000000" w:fill="FFFFFF"/>
            <w:noWrap/>
            <w:vAlign w:val="bottom"/>
            <w:hideMark/>
            <w:tcPrChange w:id="3457" w:author="Observatorio 02" w:date="2017-03-14T15:20:00Z">
              <w:tcPr>
                <w:tcW w:w="960" w:type="dxa"/>
                <w:tcBorders>
                  <w:top w:val="nil"/>
                  <w:left w:val="nil"/>
                  <w:bottom w:val="single" w:sz="4" w:space="0" w:color="000000"/>
                  <w:right w:val="nil"/>
                </w:tcBorders>
                <w:shd w:val="clear" w:color="000000" w:fill="FFFFFF"/>
                <w:noWrap/>
                <w:vAlign w:val="bottom"/>
                <w:hideMark/>
              </w:tcPr>
            </w:tcPrChange>
          </w:tcPr>
          <w:p w14:paraId="321F8ACC" w14:textId="77777777" w:rsidR="00C569F3" w:rsidRPr="00C2714A" w:rsidRDefault="00C569F3" w:rsidP="00C569F3">
            <w:pPr>
              <w:spacing w:after="0" w:line="240" w:lineRule="auto"/>
              <w:jc w:val="right"/>
              <w:rPr>
                <w:ins w:id="3458" w:author="Observatorio 02" w:date="2017-03-14T15:19:00Z"/>
                <w:rFonts w:eastAsia="Times New Roman"/>
                <w:sz w:val="22"/>
                <w:szCs w:val="22"/>
                <w:bdr w:val="none" w:sz="0" w:space="0" w:color="auto"/>
                <w:lang w:val="es-CL" w:eastAsia="es-CL"/>
              </w:rPr>
            </w:pPr>
            <w:ins w:id="3459" w:author="Observatorio 02" w:date="2017-03-14T15:19:00Z">
              <w:r w:rsidRPr="00C2714A">
                <w:rPr>
                  <w:rFonts w:eastAsia="Times New Roman"/>
                  <w:sz w:val="22"/>
                  <w:szCs w:val="22"/>
                  <w:bdr w:val="none" w:sz="0" w:space="0" w:color="auto"/>
                  <w:lang w:val="es-CL" w:eastAsia="es-CL"/>
                </w:rPr>
                <w:t>0,1</w:t>
              </w:r>
            </w:ins>
          </w:p>
        </w:tc>
      </w:tr>
      <w:tr w:rsidR="00C569F3" w:rsidRPr="00C2714A" w14:paraId="70AE7B90" w14:textId="77777777" w:rsidTr="00EA4358">
        <w:trPr>
          <w:trHeight w:val="247"/>
          <w:ins w:id="3460" w:author="Observatorio 02" w:date="2017-03-14T15:19:00Z"/>
          <w:trPrChange w:id="3461" w:author="Observatorio 02" w:date="2017-03-14T15:20:00Z">
            <w:trPr>
              <w:trHeight w:val="300"/>
            </w:trPr>
          </w:trPrChange>
        </w:trPr>
        <w:tc>
          <w:tcPr>
            <w:tcW w:w="2578" w:type="dxa"/>
            <w:tcBorders>
              <w:top w:val="nil"/>
              <w:left w:val="nil"/>
              <w:bottom w:val="single" w:sz="8" w:space="0" w:color="000000"/>
              <w:right w:val="nil"/>
            </w:tcBorders>
            <w:shd w:val="clear" w:color="000000" w:fill="FFFFFF"/>
            <w:noWrap/>
            <w:vAlign w:val="bottom"/>
            <w:hideMark/>
            <w:tcPrChange w:id="3462" w:author="Observatorio 02" w:date="2017-03-14T15:20:00Z">
              <w:tcPr>
                <w:tcW w:w="2444" w:type="dxa"/>
                <w:tcBorders>
                  <w:top w:val="nil"/>
                  <w:left w:val="nil"/>
                  <w:bottom w:val="single" w:sz="8" w:space="0" w:color="000000"/>
                  <w:right w:val="nil"/>
                </w:tcBorders>
                <w:shd w:val="clear" w:color="000000" w:fill="FFFFFF"/>
                <w:noWrap/>
                <w:vAlign w:val="bottom"/>
                <w:hideMark/>
              </w:tcPr>
            </w:tcPrChange>
          </w:tcPr>
          <w:p w14:paraId="012EA69D" w14:textId="77777777" w:rsidR="00C569F3" w:rsidRPr="00C2714A" w:rsidRDefault="00C569F3" w:rsidP="00C569F3">
            <w:pPr>
              <w:spacing w:after="0" w:line="240" w:lineRule="auto"/>
              <w:rPr>
                <w:ins w:id="3463" w:author="Observatorio 02" w:date="2017-03-14T15:19:00Z"/>
                <w:rFonts w:eastAsia="Times New Roman"/>
                <w:sz w:val="22"/>
                <w:szCs w:val="22"/>
                <w:bdr w:val="none" w:sz="0" w:space="0" w:color="auto"/>
                <w:lang w:val="es-CL" w:eastAsia="es-CL"/>
              </w:rPr>
            </w:pPr>
            <w:ins w:id="3464" w:author="Observatorio 02" w:date="2017-03-14T15:19:00Z">
              <w:r w:rsidRPr="00C2714A">
                <w:rPr>
                  <w:rFonts w:eastAsia="Times New Roman"/>
                  <w:sz w:val="22"/>
                  <w:szCs w:val="22"/>
                  <w:bdr w:val="none" w:sz="0" w:space="0" w:color="auto"/>
                  <w:lang w:val="es-CL" w:eastAsia="es-CL"/>
                </w:rPr>
                <w:t>Total</w:t>
              </w:r>
            </w:ins>
          </w:p>
        </w:tc>
        <w:tc>
          <w:tcPr>
            <w:tcW w:w="1012" w:type="dxa"/>
            <w:tcBorders>
              <w:top w:val="nil"/>
              <w:left w:val="nil"/>
              <w:bottom w:val="single" w:sz="8" w:space="0" w:color="000000"/>
              <w:right w:val="nil"/>
            </w:tcBorders>
            <w:shd w:val="clear" w:color="000000" w:fill="FFFFFF"/>
            <w:noWrap/>
            <w:vAlign w:val="bottom"/>
            <w:hideMark/>
            <w:tcPrChange w:id="3465"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75BA91CD" w14:textId="77777777" w:rsidR="00C569F3" w:rsidRPr="00C2714A" w:rsidRDefault="00C569F3" w:rsidP="00C569F3">
            <w:pPr>
              <w:spacing w:after="0" w:line="240" w:lineRule="auto"/>
              <w:jc w:val="right"/>
              <w:rPr>
                <w:ins w:id="3466" w:author="Observatorio 02" w:date="2017-03-14T15:19:00Z"/>
                <w:rFonts w:eastAsia="Times New Roman"/>
                <w:sz w:val="22"/>
                <w:szCs w:val="22"/>
                <w:bdr w:val="none" w:sz="0" w:space="0" w:color="auto"/>
                <w:lang w:val="es-CL" w:eastAsia="es-CL"/>
              </w:rPr>
            </w:pPr>
            <w:ins w:id="3467" w:author="Observatorio 02" w:date="2017-03-14T15:19:00Z">
              <w:r w:rsidRPr="00C2714A">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468"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11784B3B" w14:textId="77777777" w:rsidR="00C569F3" w:rsidRPr="00C2714A" w:rsidRDefault="00C569F3" w:rsidP="00C569F3">
            <w:pPr>
              <w:spacing w:after="0" w:line="240" w:lineRule="auto"/>
              <w:jc w:val="right"/>
              <w:rPr>
                <w:ins w:id="3469" w:author="Observatorio 02" w:date="2017-03-14T15:19:00Z"/>
                <w:rFonts w:eastAsia="Times New Roman"/>
                <w:sz w:val="22"/>
                <w:szCs w:val="22"/>
                <w:bdr w:val="none" w:sz="0" w:space="0" w:color="auto"/>
                <w:lang w:val="es-CL" w:eastAsia="es-CL"/>
              </w:rPr>
            </w:pPr>
            <w:ins w:id="3470" w:author="Observatorio 02" w:date="2017-03-14T15:19:00Z">
              <w:r w:rsidRPr="00C2714A">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471"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4EEAC8B6" w14:textId="77777777" w:rsidR="00C569F3" w:rsidRPr="00C2714A" w:rsidRDefault="00C569F3" w:rsidP="00C569F3">
            <w:pPr>
              <w:spacing w:after="0" w:line="240" w:lineRule="auto"/>
              <w:jc w:val="right"/>
              <w:rPr>
                <w:ins w:id="3472" w:author="Observatorio 02" w:date="2017-03-14T15:19:00Z"/>
                <w:rFonts w:eastAsia="Times New Roman"/>
                <w:sz w:val="22"/>
                <w:szCs w:val="22"/>
                <w:bdr w:val="none" w:sz="0" w:space="0" w:color="auto"/>
                <w:lang w:val="es-CL" w:eastAsia="es-CL"/>
              </w:rPr>
            </w:pPr>
            <w:ins w:id="3473" w:author="Observatorio 02" w:date="2017-03-14T15:19:00Z">
              <w:r w:rsidRPr="00C2714A">
                <w:rPr>
                  <w:rFonts w:eastAsia="Times New Roman"/>
                  <w:sz w:val="22"/>
                  <w:szCs w:val="22"/>
                  <w:bdr w:val="none" w:sz="0" w:space="0" w:color="auto"/>
                  <w:lang w:val="es-CL" w:eastAsia="es-CL"/>
                </w:rPr>
                <w:t>100,0</w:t>
              </w:r>
            </w:ins>
          </w:p>
        </w:tc>
        <w:tc>
          <w:tcPr>
            <w:tcW w:w="1012" w:type="dxa"/>
            <w:tcBorders>
              <w:top w:val="nil"/>
              <w:left w:val="nil"/>
              <w:bottom w:val="single" w:sz="8" w:space="0" w:color="000000"/>
              <w:right w:val="nil"/>
            </w:tcBorders>
            <w:shd w:val="clear" w:color="000000" w:fill="FFFFFF"/>
            <w:noWrap/>
            <w:vAlign w:val="bottom"/>
            <w:hideMark/>
            <w:tcPrChange w:id="3474" w:author="Observatorio 02" w:date="2017-03-14T15:20:00Z">
              <w:tcPr>
                <w:tcW w:w="960" w:type="dxa"/>
                <w:tcBorders>
                  <w:top w:val="nil"/>
                  <w:left w:val="nil"/>
                  <w:bottom w:val="single" w:sz="8" w:space="0" w:color="000000"/>
                  <w:right w:val="nil"/>
                </w:tcBorders>
                <w:shd w:val="clear" w:color="000000" w:fill="FFFFFF"/>
                <w:noWrap/>
                <w:vAlign w:val="bottom"/>
                <w:hideMark/>
              </w:tcPr>
            </w:tcPrChange>
          </w:tcPr>
          <w:p w14:paraId="2022C363" w14:textId="77777777" w:rsidR="00C569F3" w:rsidRPr="00C2714A" w:rsidRDefault="00C569F3" w:rsidP="00C569F3">
            <w:pPr>
              <w:spacing w:after="0" w:line="240" w:lineRule="auto"/>
              <w:jc w:val="right"/>
              <w:rPr>
                <w:ins w:id="3475" w:author="Observatorio 02" w:date="2017-03-14T15:19:00Z"/>
                <w:rFonts w:eastAsia="Times New Roman"/>
                <w:sz w:val="22"/>
                <w:szCs w:val="22"/>
                <w:bdr w:val="none" w:sz="0" w:space="0" w:color="auto"/>
                <w:lang w:val="es-CL" w:eastAsia="es-CL"/>
              </w:rPr>
            </w:pPr>
            <w:ins w:id="3476" w:author="Observatorio 02" w:date="2017-03-14T15:19:00Z">
              <w:r w:rsidRPr="00C2714A">
                <w:rPr>
                  <w:rFonts w:eastAsia="Times New Roman"/>
                  <w:sz w:val="22"/>
                  <w:szCs w:val="22"/>
                  <w:bdr w:val="none" w:sz="0" w:space="0" w:color="auto"/>
                  <w:lang w:val="es-CL" w:eastAsia="es-CL"/>
                </w:rPr>
                <w:t>100,0</w:t>
              </w:r>
            </w:ins>
          </w:p>
        </w:tc>
      </w:tr>
    </w:tbl>
    <w:p w14:paraId="0C4874EB" w14:textId="7264A7B9" w:rsidR="005F6687" w:rsidRPr="00C2714A" w:rsidRDefault="005F6687" w:rsidP="005F6687">
      <w:pPr>
        <w:spacing w:after="0" w:line="276" w:lineRule="auto"/>
        <w:jc w:val="both"/>
        <w:rPr>
          <w:ins w:id="3477" w:author="Observatorio 02" w:date="2017-03-14T15:15:00Z"/>
          <w:rFonts w:eastAsia="Times New Roman"/>
          <w:color w:val="323E4F" w:themeColor="text2" w:themeShade="BF"/>
          <w:sz w:val="20"/>
          <w:szCs w:val="20"/>
          <w:bdr w:val="none" w:sz="0" w:space="0" w:color="auto"/>
          <w:lang w:val="es-CL" w:eastAsia="es-CL"/>
          <w:rPrChange w:id="3478" w:author="Observatorio 02" w:date="2017-03-23T14:31:00Z">
            <w:rPr>
              <w:ins w:id="3479" w:author="Observatorio 02" w:date="2017-03-14T15:15:00Z"/>
              <w:rFonts w:eastAsia="Times New Roman"/>
              <w:color w:val="203764"/>
              <w:sz w:val="20"/>
              <w:szCs w:val="20"/>
              <w:bdr w:val="none" w:sz="0" w:space="0" w:color="auto"/>
              <w:lang w:val="es-CL" w:eastAsia="es-CL"/>
            </w:rPr>
          </w:rPrChange>
        </w:rPr>
      </w:pPr>
      <w:ins w:id="3480" w:author="Observatorio 02" w:date="2017-03-14T15:15:00Z">
        <w:r w:rsidRPr="00C2714A">
          <w:rPr>
            <w:rFonts w:eastAsia="Times New Roman"/>
            <w:color w:val="323E4F" w:themeColor="text2" w:themeShade="BF"/>
            <w:sz w:val="20"/>
            <w:szCs w:val="20"/>
            <w:bdr w:val="none" w:sz="0" w:space="0" w:color="auto"/>
            <w:lang w:val="es-CL" w:eastAsia="es-CL"/>
            <w:rPrChange w:id="3481" w:author="Observatorio 02" w:date="2017-03-23T14:31:00Z">
              <w:rPr>
                <w:rFonts w:eastAsia="Times New Roman"/>
                <w:color w:val="203764"/>
                <w:sz w:val="20"/>
                <w:szCs w:val="20"/>
                <w:bdr w:val="none" w:sz="0" w:space="0" w:color="auto"/>
                <w:lang w:val="es-CL" w:eastAsia="es-CL"/>
              </w:rPr>
            </w:rPrChange>
          </w:rPr>
          <w:t xml:space="preserve"> Fuente</w:t>
        </w:r>
        <w:r w:rsidR="00BA1EBA" w:rsidRPr="00C2714A">
          <w:rPr>
            <w:rFonts w:eastAsia="Times New Roman"/>
            <w:color w:val="323E4F" w:themeColor="text2" w:themeShade="BF"/>
            <w:sz w:val="20"/>
            <w:szCs w:val="20"/>
            <w:bdr w:val="none" w:sz="0" w:space="0" w:color="auto"/>
            <w:lang w:val="es-CL" w:eastAsia="es-CL"/>
            <w:rPrChange w:id="3482" w:author="Observatorio 02" w:date="2017-03-23T14:31:00Z">
              <w:rPr>
                <w:rFonts w:eastAsia="Times New Roman"/>
                <w:color w:val="203764"/>
                <w:sz w:val="20"/>
                <w:szCs w:val="20"/>
                <w:bdr w:val="none" w:sz="0" w:space="0" w:color="auto"/>
                <w:lang w:val="es-CL" w:eastAsia="es-CL"/>
              </w:rPr>
            </w:rPrChange>
          </w:rPr>
          <w:t xml:space="preserve">: Elaboración propia en base a </w:t>
        </w:r>
        <w:r w:rsidRPr="00C2714A">
          <w:rPr>
            <w:rFonts w:eastAsia="Times New Roman"/>
            <w:color w:val="323E4F" w:themeColor="text2" w:themeShade="BF"/>
            <w:sz w:val="20"/>
            <w:szCs w:val="20"/>
            <w:bdr w:val="none" w:sz="0" w:space="0" w:color="auto"/>
            <w:lang w:val="es-CL" w:eastAsia="es-CL"/>
            <w:rPrChange w:id="3483" w:author="Observatorio 02" w:date="2017-03-23T14:31:00Z">
              <w:rPr>
                <w:rFonts w:eastAsia="Times New Roman"/>
                <w:color w:val="203764"/>
                <w:sz w:val="20"/>
                <w:szCs w:val="20"/>
                <w:bdr w:val="none" w:sz="0" w:space="0" w:color="auto"/>
                <w:lang w:val="es-CL" w:eastAsia="es-CL"/>
              </w:rPr>
            </w:rPrChange>
          </w:rPr>
          <w:t>ENE 201</w:t>
        </w:r>
      </w:ins>
      <w:ins w:id="3484" w:author="Observatorio 02" w:date="2017-03-14T15:19:00Z">
        <w:r w:rsidR="00C569F3" w:rsidRPr="00C2714A">
          <w:rPr>
            <w:rFonts w:eastAsia="Times New Roman"/>
            <w:color w:val="323E4F" w:themeColor="text2" w:themeShade="BF"/>
            <w:sz w:val="20"/>
            <w:szCs w:val="20"/>
            <w:bdr w:val="none" w:sz="0" w:space="0" w:color="auto"/>
            <w:lang w:val="es-CL" w:eastAsia="es-CL"/>
            <w:rPrChange w:id="3485" w:author="Observatorio 02" w:date="2017-03-23T14:31:00Z">
              <w:rPr>
                <w:rFonts w:eastAsia="Times New Roman"/>
                <w:color w:val="203764"/>
                <w:sz w:val="20"/>
                <w:szCs w:val="20"/>
                <w:bdr w:val="none" w:sz="0" w:space="0" w:color="auto"/>
                <w:lang w:val="es-CL" w:eastAsia="es-CL"/>
              </w:rPr>
            </w:rPrChange>
          </w:rPr>
          <w:t>6</w:t>
        </w:r>
      </w:ins>
      <w:ins w:id="3486" w:author="Observatorio 02" w:date="2017-03-14T15:15:00Z">
        <w:r w:rsidRPr="00C2714A">
          <w:rPr>
            <w:rFonts w:eastAsia="Times New Roman"/>
            <w:color w:val="323E4F" w:themeColor="text2" w:themeShade="BF"/>
            <w:sz w:val="20"/>
            <w:szCs w:val="20"/>
            <w:bdr w:val="none" w:sz="0" w:space="0" w:color="auto"/>
            <w:lang w:val="es-CL" w:eastAsia="es-CL"/>
            <w:rPrChange w:id="3487" w:author="Observatorio 02" w:date="2017-03-23T14:31:00Z">
              <w:rPr>
                <w:rFonts w:eastAsia="Times New Roman"/>
                <w:color w:val="203764"/>
                <w:sz w:val="20"/>
                <w:szCs w:val="20"/>
                <w:bdr w:val="none" w:sz="0" w:space="0" w:color="auto"/>
                <w:lang w:val="es-CL" w:eastAsia="es-CL"/>
              </w:rPr>
            </w:rPrChange>
          </w:rPr>
          <w:t>.</w:t>
        </w:r>
      </w:ins>
    </w:p>
    <w:p w14:paraId="33F001F4" w14:textId="30727DDF" w:rsidR="005F6687" w:rsidRPr="00C2714A" w:rsidRDefault="005F6687" w:rsidP="00417A63">
      <w:pPr>
        <w:tabs>
          <w:tab w:val="left" w:pos="1851"/>
        </w:tabs>
        <w:spacing w:after="0" w:line="276" w:lineRule="auto"/>
        <w:jc w:val="both"/>
        <w:rPr>
          <w:lang w:val="es-ES"/>
        </w:rPr>
      </w:pPr>
    </w:p>
    <w:p w14:paraId="4FA337E5" w14:textId="7E4DC891"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En tanto, al analizar a los trabajadores con educación superior, el sector Construcción presenta un </w:t>
      </w:r>
      <w:del w:id="3488" w:author="Observatorio 02" w:date="2017-03-14T15:31:00Z">
        <w:r w:rsidRPr="00C2714A" w:rsidDel="007C11DE">
          <w:rPr>
            <w:rFonts w:ascii="Times New Roman" w:hAnsi="Times New Roman" w:cs="Times New Roman"/>
            <w:sz w:val="24"/>
            <w:szCs w:val="24"/>
            <w:lang w:val="es-ES"/>
          </w:rPr>
          <w:delText>7</w:delText>
        </w:r>
      </w:del>
      <w:ins w:id="3489" w:author="Observatorio 02" w:date="2017-03-14T15:31:00Z">
        <w:r w:rsidR="007C11DE" w:rsidRPr="00C2714A">
          <w:rPr>
            <w:rFonts w:ascii="Times New Roman" w:hAnsi="Times New Roman" w:cs="Times New Roman"/>
            <w:sz w:val="24"/>
            <w:szCs w:val="24"/>
            <w:lang w:val="es-ES"/>
          </w:rPr>
          <w:t>6</w:t>
        </w:r>
      </w:ins>
      <w:r w:rsidRPr="00C2714A">
        <w:rPr>
          <w:rFonts w:ascii="Times New Roman" w:hAnsi="Times New Roman" w:cs="Times New Roman"/>
          <w:sz w:val="24"/>
          <w:szCs w:val="24"/>
          <w:lang w:val="es-ES"/>
        </w:rPr>
        <w:t xml:space="preserve">% de trabajadores con estudios completos en institutos o Centros de Formación Técnica (Técnico Nivel Superior) y un </w:t>
      </w:r>
      <w:del w:id="3490" w:author="Observatorio 02" w:date="2017-03-14T15:31:00Z">
        <w:r w:rsidRPr="00C2714A" w:rsidDel="007C11DE">
          <w:rPr>
            <w:rFonts w:ascii="Times New Roman" w:hAnsi="Times New Roman" w:cs="Times New Roman"/>
            <w:sz w:val="24"/>
            <w:szCs w:val="24"/>
            <w:lang w:val="es-ES"/>
          </w:rPr>
          <w:delText>8</w:delText>
        </w:r>
      </w:del>
      <w:ins w:id="3491" w:author="Observatorio 02" w:date="2017-03-14T15:31:00Z">
        <w:r w:rsidR="007C11DE" w:rsidRPr="00C2714A">
          <w:rPr>
            <w:rFonts w:ascii="Times New Roman" w:hAnsi="Times New Roman" w:cs="Times New Roman"/>
            <w:sz w:val="24"/>
            <w:szCs w:val="24"/>
            <w:lang w:val="es-ES"/>
          </w:rPr>
          <w:t>7</w:t>
        </w:r>
      </w:ins>
      <w:r w:rsidRPr="00C2714A">
        <w:rPr>
          <w:rFonts w:ascii="Times New Roman" w:hAnsi="Times New Roman" w:cs="Times New Roman"/>
          <w:sz w:val="24"/>
          <w:szCs w:val="24"/>
          <w:lang w:val="es-ES"/>
        </w:rPr>
        <w:t>% de trabajadores con estudios universitarios completos</w:t>
      </w:r>
      <w:ins w:id="3492" w:author="Observatorio 02" w:date="2017-03-14T15:31:00Z">
        <w:r w:rsidR="000E57E6" w:rsidRPr="00C2714A">
          <w:rPr>
            <w:rFonts w:ascii="Times New Roman" w:hAnsi="Times New Roman" w:cs="Times New Roman"/>
            <w:sz w:val="24"/>
            <w:szCs w:val="24"/>
            <w:lang w:val="es-ES"/>
          </w:rPr>
          <w:t xml:space="preserve">. </w:t>
        </w:r>
      </w:ins>
      <w:del w:id="3493" w:author="Observatorio 02" w:date="2017-03-14T15:38:00Z">
        <w:r w:rsidRPr="00C2714A" w:rsidDel="000E57E6">
          <w:rPr>
            <w:rFonts w:ascii="Times New Roman" w:hAnsi="Times New Roman" w:cs="Times New Roman"/>
            <w:sz w:val="24"/>
            <w:szCs w:val="24"/>
            <w:lang w:val="es-ES"/>
          </w:rPr>
          <w:delText xml:space="preserve">. </w:delText>
        </w:r>
      </w:del>
      <w:r w:rsidRPr="00C2714A">
        <w:rPr>
          <w:rFonts w:ascii="Times New Roman" w:hAnsi="Times New Roman" w:cs="Times New Roman"/>
          <w:sz w:val="24"/>
          <w:szCs w:val="24"/>
          <w:lang w:val="es-ES"/>
        </w:rPr>
        <w:t>En el segmento de educación superior, por tanto, el sector Construcción contrata más profesionales universitarios que técnicos de educación superior, una característica distintiva de la estructura nacional, donde el 14,</w:t>
      </w:r>
      <w:del w:id="3494" w:author="Observatorio 02" w:date="2017-03-14T15:38:00Z">
        <w:r w:rsidRPr="00C2714A" w:rsidDel="000E57E6">
          <w:rPr>
            <w:rFonts w:ascii="Times New Roman" w:hAnsi="Times New Roman" w:cs="Times New Roman"/>
            <w:sz w:val="24"/>
            <w:szCs w:val="24"/>
            <w:lang w:val="es-ES"/>
          </w:rPr>
          <w:delText>5</w:delText>
        </w:r>
      </w:del>
      <w:ins w:id="3495" w:author="Observatorio 02" w:date="2017-03-14T15:38:00Z">
        <w:r w:rsidR="000E57E6" w:rsidRPr="00C2714A">
          <w:rPr>
            <w:rFonts w:ascii="Times New Roman" w:hAnsi="Times New Roman" w:cs="Times New Roman"/>
            <w:sz w:val="24"/>
            <w:szCs w:val="24"/>
            <w:lang w:val="es-ES"/>
          </w:rPr>
          <w:t>7</w:t>
        </w:r>
      </w:ins>
      <w:r w:rsidRPr="00C2714A">
        <w:rPr>
          <w:rFonts w:ascii="Times New Roman" w:hAnsi="Times New Roman" w:cs="Times New Roman"/>
          <w:sz w:val="24"/>
          <w:szCs w:val="24"/>
          <w:lang w:val="es-ES"/>
        </w:rPr>
        <w:t>% corresponde a profesionales universitarios y un 9,</w:t>
      </w:r>
      <w:del w:id="3496" w:author="Observatorio 02" w:date="2017-03-14T15:38:00Z">
        <w:r w:rsidRPr="00C2714A" w:rsidDel="000E57E6">
          <w:rPr>
            <w:rFonts w:ascii="Times New Roman" w:hAnsi="Times New Roman" w:cs="Times New Roman"/>
            <w:sz w:val="24"/>
            <w:szCs w:val="24"/>
            <w:lang w:val="es-ES"/>
          </w:rPr>
          <w:delText>4</w:delText>
        </w:r>
      </w:del>
      <w:ins w:id="3497" w:author="Observatorio 02" w:date="2017-03-14T15:38:00Z">
        <w:r w:rsidR="000E57E6" w:rsidRPr="00C2714A">
          <w:rPr>
            <w:rFonts w:ascii="Times New Roman" w:hAnsi="Times New Roman" w:cs="Times New Roman"/>
            <w:sz w:val="24"/>
            <w:szCs w:val="24"/>
            <w:lang w:val="es-ES"/>
          </w:rPr>
          <w:t>7</w:t>
        </w:r>
      </w:ins>
      <w:r w:rsidRPr="00C2714A">
        <w:rPr>
          <w:rFonts w:ascii="Times New Roman" w:hAnsi="Times New Roman" w:cs="Times New Roman"/>
          <w:sz w:val="24"/>
          <w:szCs w:val="24"/>
          <w:lang w:val="es-ES"/>
        </w:rPr>
        <w:t>% a técnicos de nivel superior. En relación con lo anterior, el sector presenta una proporción menor de ocupados con estudios de nivel superior que el promedio nacional.</w:t>
      </w:r>
    </w:p>
    <w:p w14:paraId="43A423A2" w14:textId="08C464DE" w:rsidR="00417A63" w:rsidRPr="00C2714A" w:rsidDel="00B67964" w:rsidRDefault="00417A63" w:rsidP="00417A63">
      <w:pPr>
        <w:tabs>
          <w:tab w:val="left" w:pos="1851"/>
        </w:tabs>
        <w:spacing w:after="0" w:line="276" w:lineRule="auto"/>
        <w:jc w:val="both"/>
        <w:rPr>
          <w:del w:id="3498" w:author="Observatorio 02" w:date="2017-03-14T15:39:00Z"/>
          <w:lang w:val="es-ES"/>
        </w:rPr>
      </w:pPr>
    </w:p>
    <w:p w14:paraId="0AF7D6B8" w14:textId="470BD6C8" w:rsidR="00417A63" w:rsidRPr="00C2714A" w:rsidDel="00B67964" w:rsidRDefault="00417A63" w:rsidP="00417A63">
      <w:pPr>
        <w:pStyle w:val="CitaviBibliographyEntry"/>
        <w:spacing w:after="0" w:line="276" w:lineRule="auto"/>
        <w:jc w:val="both"/>
        <w:rPr>
          <w:del w:id="3499" w:author="Observatorio 02" w:date="2017-03-14T15:39:00Z"/>
          <w:rFonts w:ascii="Times New Roman" w:hAnsi="Times New Roman" w:cs="Times New Roman"/>
          <w:sz w:val="24"/>
          <w:szCs w:val="24"/>
          <w:lang w:val="es-ES"/>
        </w:rPr>
      </w:pPr>
      <w:del w:id="3500" w:author="Observatorio 02" w:date="2017-03-14T15:39:00Z">
        <w:r w:rsidRPr="00C2714A" w:rsidDel="00B67964">
          <w:rPr>
            <w:rFonts w:ascii="Times New Roman" w:hAnsi="Times New Roman" w:cs="Times New Roman"/>
            <w:lang w:val="es-ES"/>
            <w:rPrChange w:id="3501" w:author="Observatorio 02" w:date="2017-03-23T14:31:00Z">
              <w:rPr>
                <w:lang w:val="es-ES"/>
              </w:rPr>
            </w:rPrChange>
          </w:rPr>
          <w:delText>Con respecto a los niveles de educación no completos, la educación media incompleta lleva la delantera, concentrando el 16% de los trabajadores; seguida de cerca por la básica incompleta (14%). Es relevante señalar que, en comparación con el promedio nacional, el sector Construcción emplea a menos personas con estudios superiores incompletos que el promedio nacional (6% frente a 9%).</w:delText>
        </w:r>
      </w:del>
    </w:p>
    <w:p w14:paraId="60F514A7" w14:textId="77777777"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
      </w:pPr>
    </w:p>
    <w:p w14:paraId="35263345" w14:textId="6DD6F5B6" w:rsidR="00417A63" w:rsidRPr="00C2714A" w:rsidRDefault="00417A63" w:rsidP="00417A63">
      <w:pPr>
        <w:pStyle w:val="CitaviBibliographyEntry"/>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Finalmente, a pesar de tener una escolaridad promedio cercana a la nacional, el sector Construcción emplea a un mayor porcentaje de ocupados sin educación media completa que el país en su conjunto (</w:t>
      </w:r>
      <w:del w:id="3502" w:author="Observatorio 02" w:date="2017-03-14T15:40:00Z">
        <w:r w:rsidRPr="00C2714A" w:rsidDel="00264662">
          <w:rPr>
            <w:rFonts w:ascii="Times New Roman" w:hAnsi="Times New Roman" w:cs="Times New Roman"/>
            <w:sz w:val="24"/>
            <w:szCs w:val="24"/>
            <w:lang w:val="es-ES"/>
          </w:rPr>
          <w:delText>48</w:delText>
        </w:r>
      </w:del>
      <w:ins w:id="3503" w:author="Observatorio 02" w:date="2017-03-14T15:40:00Z">
        <w:r w:rsidR="00264662" w:rsidRPr="00C2714A">
          <w:rPr>
            <w:rFonts w:ascii="Times New Roman" w:hAnsi="Times New Roman" w:cs="Times New Roman"/>
            <w:sz w:val="24"/>
            <w:szCs w:val="24"/>
            <w:lang w:val="es-ES"/>
          </w:rPr>
          <w:t>48</w:t>
        </w:r>
      </w:ins>
      <w:r w:rsidRPr="00C2714A">
        <w:rPr>
          <w:rFonts w:ascii="Times New Roman" w:hAnsi="Times New Roman" w:cs="Times New Roman"/>
          <w:sz w:val="24"/>
          <w:szCs w:val="24"/>
          <w:lang w:val="es-ES"/>
        </w:rPr>
        <w:t xml:space="preserve">% frente a 32%). </w:t>
      </w:r>
    </w:p>
    <w:p w14:paraId="58CB7E05" w14:textId="77777777" w:rsidR="00417A63" w:rsidRPr="00C2714A" w:rsidRDefault="00417A63" w:rsidP="00737596">
      <w:pPr>
        <w:spacing w:after="0" w:line="276" w:lineRule="auto"/>
        <w:jc w:val="both"/>
        <w:rPr>
          <w:rFonts w:eastAsia="Times New Roman"/>
          <w:color w:val="203764"/>
          <w:bdr w:val="none" w:sz="0" w:space="0" w:color="auto"/>
          <w:lang w:val="es-CL" w:eastAsia="es-CL"/>
        </w:rPr>
      </w:pPr>
    </w:p>
    <w:p w14:paraId="610E31DF" w14:textId="62DE00A0" w:rsidR="00417A63" w:rsidRPr="00C2714A" w:rsidRDefault="00417A63" w:rsidP="00417A63">
      <w:pPr>
        <w:spacing w:after="0" w:line="276" w:lineRule="auto"/>
        <w:jc w:val="both"/>
        <w:rPr>
          <w:lang w:val="es-ES"/>
        </w:rPr>
      </w:pPr>
      <w:r w:rsidRPr="00C2714A">
        <w:rPr>
          <w:lang w:val="es-ES"/>
        </w:rPr>
        <w:t>Con el fin de saber cuántos trabajadores se desplazan entre regiones para trabajar, se utiliza el concepto de “migrantes internos”</w:t>
      </w:r>
      <w:r w:rsidRPr="00C2714A">
        <w:rPr>
          <w:rStyle w:val="FootnoteReference"/>
          <w:lang w:val="es-ES"/>
        </w:rPr>
        <w:footnoteReference w:id="9"/>
      </w:r>
      <w:r w:rsidRPr="00C2714A">
        <w:rPr>
          <w:lang w:val="es-ES"/>
        </w:rPr>
        <w:t xml:space="preserve">. Como se aprecia en el Cuadro </w:t>
      </w:r>
      <w:del w:id="3504" w:author="Observatorio 02" w:date="2017-03-16T14:27:00Z">
        <w:r w:rsidRPr="00C2714A" w:rsidDel="00681E9E">
          <w:rPr>
            <w:lang w:val="es-ES"/>
          </w:rPr>
          <w:delText>6</w:delText>
        </w:r>
      </w:del>
      <w:ins w:id="3505" w:author="Observatorio 02" w:date="2017-03-16T14:27:00Z">
        <w:r w:rsidR="00681E9E" w:rsidRPr="00C2714A">
          <w:rPr>
            <w:lang w:val="es-ES"/>
          </w:rPr>
          <w:t>13</w:t>
        </w:r>
      </w:ins>
      <w:r w:rsidRPr="00C2714A">
        <w:rPr>
          <w:lang w:val="es-ES"/>
        </w:rPr>
        <w:t xml:space="preserve">, el sector Construcción presenta un alto porcentaje de migraciones internas (7%) en comparación a otros sectores, tales como Agricultura </w:t>
      </w:r>
      <w:del w:id="3506" w:author="Observatorio 02" w:date="2017-03-14T15:57:00Z">
        <w:r w:rsidRPr="00C2714A" w:rsidDel="00084591">
          <w:rPr>
            <w:lang w:val="es-ES"/>
          </w:rPr>
          <w:delText xml:space="preserve">y </w:delText>
        </w:r>
      </w:del>
      <w:ins w:id="3507" w:author="Observatorio 02" w:date="2017-03-14T15:57:00Z">
        <w:r w:rsidR="00084591" w:rsidRPr="00C2714A">
          <w:rPr>
            <w:lang w:val="es-ES"/>
          </w:rPr>
          <w:t xml:space="preserve">o </w:t>
        </w:r>
      </w:ins>
      <w:r w:rsidRPr="00C2714A">
        <w:rPr>
          <w:lang w:val="es-ES"/>
        </w:rPr>
        <w:t>Comercio.</w:t>
      </w:r>
      <w:ins w:id="3508" w:author="Observatorio 02" w:date="2017-03-16T14:33:00Z">
        <w:r w:rsidR="000C1AB0" w:rsidRPr="00C2714A">
          <w:rPr>
            <w:lang w:val="es-ES"/>
          </w:rPr>
          <w:t xml:space="preserve"> Note también que </w:t>
        </w:r>
      </w:ins>
      <w:ins w:id="3509" w:author="Observatorio 02" w:date="2017-03-16T14:34:00Z">
        <w:r w:rsidR="000C1AB0" w:rsidRPr="00C2714A">
          <w:rPr>
            <w:lang w:val="es-ES"/>
          </w:rPr>
          <w:t>esta cifra (7%) es idéntica a la estimada para el 2010.</w:t>
        </w:r>
      </w:ins>
    </w:p>
    <w:p w14:paraId="789C155F" w14:textId="77777777" w:rsidR="00417A63" w:rsidRPr="00C2714A" w:rsidRDefault="00417A63" w:rsidP="00417A63">
      <w:pPr>
        <w:spacing w:after="0" w:line="276" w:lineRule="auto"/>
        <w:jc w:val="both"/>
        <w:rPr>
          <w:lang w:val="es-ES"/>
        </w:rPr>
      </w:pPr>
    </w:p>
    <w:p w14:paraId="5AC77F58" w14:textId="3C5F0940" w:rsidR="005F6687" w:rsidRPr="00C2714A" w:rsidRDefault="00417A63" w:rsidP="00737596">
      <w:pPr>
        <w:spacing w:after="0" w:line="276" w:lineRule="auto"/>
        <w:jc w:val="both"/>
        <w:rPr>
          <w:ins w:id="3510" w:author="Observatorio 02" w:date="2017-03-14T15:14:00Z"/>
          <w:lang w:val="es-ES"/>
        </w:rPr>
      </w:pPr>
      <w:r w:rsidRPr="00C2714A">
        <w:rPr>
          <w:color w:val="000000" w:themeColor="text1"/>
          <w:lang w:val="es-ES"/>
        </w:rPr>
        <w:lastRenderedPageBreak/>
        <w:t xml:space="preserve">Adicionalmente está la migración externa. En el año </w:t>
      </w:r>
      <w:del w:id="3511" w:author="Observatorio 02" w:date="2017-03-20T14:07:00Z">
        <w:r w:rsidRPr="00C2714A" w:rsidDel="00B444B1">
          <w:rPr>
            <w:color w:val="000000" w:themeColor="text1"/>
            <w:lang w:val="es-ES"/>
          </w:rPr>
          <w:delText xml:space="preserve">2015 </w:delText>
        </w:r>
      </w:del>
      <w:ins w:id="3512" w:author="Observatorio 02" w:date="2017-03-20T14:07:00Z">
        <w:r w:rsidR="00B444B1" w:rsidRPr="00C2714A">
          <w:rPr>
            <w:color w:val="000000" w:themeColor="text1"/>
            <w:lang w:val="es-ES"/>
          </w:rPr>
          <w:t>201</w:t>
        </w:r>
        <w:r w:rsidR="00B444B1" w:rsidRPr="00C2714A">
          <w:rPr>
            <w:color w:val="000000" w:themeColor="text1"/>
            <w:lang w:val="es-ES"/>
            <w:rPrChange w:id="3513" w:author="Observatorio 02" w:date="2017-03-23T14:31:00Z">
              <w:rPr>
                <w:color w:val="000000" w:themeColor="text1"/>
                <w:highlight w:val="yellow"/>
                <w:lang w:val="es-ES"/>
              </w:rPr>
            </w:rPrChange>
          </w:rPr>
          <w:t>6</w:t>
        </w:r>
        <w:r w:rsidR="00B444B1" w:rsidRPr="00C2714A">
          <w:rPr>
            <w:color w:val="000000" w:themeColor="text1"/>
            <w:lang w:val="es-ES"/>
          </w:rPr>
          <w:t xml:space="preserve"> </w:t>
        </w:r>
      </w:ins>
      <w:r w:rsidRPr="00C2714A">
        <w:rPr>
          <w:color w:val="000000" w:themeColor="text1"/>
          <w:lang w:val="es-ES"/>
        </w:rPr>
        <w:t>un 2% de los ocupados en el sector Construcción correspondía a trabajadores extranjeros.</w:t>
      </w:r>
    </w:p>
    <w:p w14:paraId="0CDEF94A" w14:textId="560B1367" w:rsidR="00417A63" w:rsidRPr="00C2714A" w:rsidDel="005F6687" w:rsidRDefault="00417A63">
      <w:pPr>
        <w:spacing w:after="0" w:line="276" w:lineRule="auto"/>
        <w:jc w:val="both"/>
        <w:rPr>
          <w:del w:id="3514" w:author="Observatorio 02" w:date="2017-03-14T15:15:00Z"/>
          <w:lang w:val="es-ES"/>
        </w:rPr>
      </w:pPr>
      <w:del w:id="3515" w:author="Observatorio 02" w:date="2017-03-14T15:14:00Z">
        <w:r w:rsidRPr="00C2714A" w:rsidDel="005F6687">
          <w:rPr>
            <w:lang w:val="es-ES"/>
          </w:rPr>
          <w:delText xml:space="preserve"> </w:delText>
        </w:r>
      </w:del>
    </w:p>
    <w:p w14:paraId="3ECB22B7" w14:textId="7AD081E8" w:rsidR="00452E4E" w:rsidRPr="00C2714A" w:rsidDel="005F6687" w:rsidRDefault="00452E4E">
      <w:pPr>
        <w:spacing w:after="0" w:line="276" w:lineRule="auto"/>
        <w:jc w:val="both"/>
        <w:rPr>
          <w:del w:id="3516" w:author="Observatorio 02" w:date="2017-03-14T15:15:00Z"/>
          <w:rFonts w:eastAsia="Times New Roman"/>
          <w:b/>
          <w:bCs/>
          <w:color w:val="203764"/>
          <w:bdr w:val="none" w:sz="0" w:space="0" w:color="auto"/>
          <w:lang w:val="es-CL" w:eastAsia="es-CL"/>
        </w:rPr>
      </w:pPr>
      <w:del w:id="3517" w:author="Observatorio 02" w:date="2017-03-14T15:15:00Z">
        <w:r w:rsidRPr="00C2714A" w:rsidDel="005F6687">
          <w:rPr>
            <w:rFonts w:eastAsia="Times New Roman"/>
            <w:b/>
            <w:bCs/>
            <w:color w:val="203764"/>
            <w:bdr w:val="none" w:sz="0" w:space="0" w:color="auto"/>
            <w:lang w:val="es-CL" w:eastAsia="es-CL"/>
          </w:rPr>
          <w:delText xml:space="preserve">Cuadro </w:delText>
        </w:r>
        <w:r w:rsidR="005E2A99" w:rsidRPr="00C2714A" w:rsidDel="005F6687">
          <w:rPr>
            <w:rFonts w:eastAsia="Times New Roman"/>
            <w:b/>
            <w:bCs/>
            <w:color w:val="203764"/>
            <w:bdr w:val="none" w:sz="0" w:space="0" w:color="auto"/>
            <w:lang w:val="es-CL" w:eastAsia="es-CL"/>
          </w:rPr>
          <w:delText>5</w:delText>
        </w:r>
        <w:r w:rsidRPr="00C2714A" w:rsidDel="005F6687">
          <w:rPr>
            <w:rFonts w:eastAsia="Times New Roman"/>
            <w:b/>
            <w:bCs/>
            <w:color w:val="203764"/>
            <w:bdr w:val="none" w:sz="0" w:space="0" w:color="auto"/>
            <w:lang w:val="es-CL" w:eastAsia="es-CL"/>
          </w:rPr>
          <w:delText>. Ocupados por nivel educacional, 2015</w:delText>
        </w:r>
      </w:del>
    </w:p>
    <w:tbl>
      <w:tblPr>
        <w:tblW w:w="8608" w:type="dxa"/>
        <w:tblCellMar>
          <w:left w:w="70" w:type="dxa"/>
          <w:right w:w="70" w:type="dxa"/>
        </w:tblCellMar>
        <w:tblLook w:val="04A0" w:firstRow="1" w:lastRow="0" w:firstColumn="1" w:lastColumn="0" w:noHBand="0" w:noVBand="1"/>
      </w:tblPr>
      <w:tblGrid>
        <w:gridCol w:w="3488"/>
        <w:gridCol w:w="1815"/>
        <w:gridCol w:w="665"/>
        <w:gridCol w:w="195"/>
        <w:gridCol w:w="1815"/>
        <w:gridCol w:w="665"/>
      </w:tblGrid>
      <w:tr w:rsidR="00944E22" w:rsidRPr="008D413D" w:rsidDel="005F6687" w14:paraId="21EC4E58" w14:textId="59BF4543" w:rsidTr="00737596">
        <w:trPr>
          <w:trHeight w:val="300"/>
          <w:del w:id="3518" w:author="Observatorio 02" w:date="2017-03-14T15:15:00Z"/>
        </w:trPr>
        <w:tc>
          <w:tcPr>
            <w:tcW w:w="3488" w:type="dxa"/>
            <w:tcBorders>
              <w:top w:val="single" w:sz="4" w:space="0" w:color="auto"/>
              <w:left w:val="nil"/>
              <w:bottom w:val="nil"/>
              <w:right w:val="nil"/>
            </w:tcBorders>
            <w:shd w:val="clear" w:color="000000" w:fill="FFFFFF"/>
            <w:noWrap/>
            <w:vAlign w:val="bottom"/>
            <w:hideMark/>
          </w:tcPr>
          <w:p w14:paraId="2D84E211" w14:textId="2C149592" w:rsidR="00944E22" w:rsidRPr="00C2714A" w:rsidDel="005F6687" w:rsidRDefault="00944E22">
            <w:pPr>
              <w:spacing w:after="0" w:line="276" w:lineRule="auto"/>
              <w:jc w:val="both"/>
              <w:rPr>
                <w:del w:id="3519" w:author="Observatorio 02" w:date="2017-03-14T15:15:00Z"/>
                <w:rFonts w:eastAsia="Times New Roman"/>
                <w:color w:val="000000"/>
                <w:sz w:val="22"/>
                <w:szCs w:val="22"/>
                <w:bdr w:val="none" w:sz="0" w:space="0" w:color="auto"/>
                <w:lang w:val="es-CL" w:eastAsia="es-CL"/>
              </w:rPr>
              <w:pPrChange w:id="3520" w:author="Observatorio 02" w:date="2017-03-14T15:15:00Z">
                <w:pPr>
                  <w:spacing w:after="0" w:line="240" w:lineRule="auto"/>
                </w:pPr>
              </w:pPrChange>
            </w:pPr>
            <w:del w:id="3521"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5DE17095" w14:textId="2CBAD848" w:rsidR="00944E22" w:rsidRPr="00C2714A" w:rsidDel="005F6687" w:rsidRDefault="00944E22">
            <w:pPr>
              <w:spacing w:after="0" w:line="276" w:lineRule="auto"/>
              <w:jc w:val="both"/>
              <w:rPr>
                <w:del w:id="3522" w:author="Observatorio 02" w:date="2017-03-14T15:15:00Z"/>
                <w:rFonts w:eastAsia="Times New Roman"/>
                <w:color w:val="000000"/>
                <w:sz w:val="22"/>
                <w:szCs w:val="22"/>
                <w:bdr w:val="none" w:sz="0" w:space="0" w:color="auto"/>
                <w:lang w:val="es-CL" w:eastAsia="es-CL"/>
              </w:rPr>
              <w:pPrChange w:id="3523" w:author="Observatorio 02" w:date="2017-03-14T15:15:00Z">
                <w:pPr>
                  <w:spacing w:after="0" w:line="240" w:lineRule="auto"/>
                  <w:jc w:val="center"/>
                </w:pPr>
              </w:pPrChange>
            </w:pPr>
            <w:del w:id="3524" w:author="Observatorio 02" w:date="2017-03-14T15:15:00Z">
              <w:r w:rsidRPr="00C2714A" w:rsidDel="005F6687">
                <w:rPr>
                  <w:rFonts w:eastAsia="Times New Roman"/>
                  <w:color w:val="000000"/>
                  <w:sz w:val="22"/>
                  <w:szCs w:val="22"/>
                  <w:bdr w:val="none" w:sz="0" w:space="0" w:color="auto"/>
                  <w:lang w:val="es-CL" w:eastAsia="es-CL"/>
                </w:rPr>
                <w:delText>Construcción</w:delText>
              </w:r>
            </w:del>
          </w:p>
        </w:tc>
        <w:tc>
          <w:tcPr>
            <w:tcW w:w="160" w:type="dxa"/>
            <w:tcBorders>
              <w:top w:val="single" w:sz="4" w:space="0" w:color="auto"/>
              <w:left w:val="nil"/>
              <w:bottom w:val="nil"/>
              <w:right w:val="nil"/>
            </w:tcBorders>
            <w:shd w:val="clear" w:color="000000" w:fill="FFFFFF"/>
            <w:noWrap/>
            <w:vAlign w:val="bottom"/>
            <w:hideMark/>
          </w:tcPr>
          <w:p w14:paraId="2CA8DCC5" w14:textId="17081E9F" w:rsidR="00944E22" w:rsidRPr="00C2714A" w:rsidDel="005F6687" w:rsidRDefault="00944E22">
            <w:pPr>
              <w:spacing w:after="0" w:line="276" w:lineRule="auto"/>
              <w:jc w:val="both"/>
              <w:rPr>
                <w:del w:id="3525" w:author="Observatorio 02" w:date="2017-03-14T15:15:00Z"/>
                <w:rFonts w:eastAsia="Times New Roman"/>
                <w:color w:val="000000"/>
                <w:sz w:val="22"/>
                <w:szCs w:val="22"/>
                <w:bdr w:val="none" w:sz="0" w:space="0" w:color="auto"/>
                <w:lang w:val="es-CL" w:eastAsia="es-CL"/>
              </w:rPr>
              <w:pPrChange w:id="3526" w:author="Observatorio 02" w:date="2017-03-14T15:15:00Z">
                <w:pPr>
                  <w:spacing w:after="0" w:line="240" w:lineRule="auto"/>
                </w:pPr>
              </w:pPrChange>
            </w:pPr>
            <w:del w:id="3527"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2480" w:type="dxa"/>
            <w:gridSpan w:val="2"/>
            <w:tcBorders>
              <w:top w:val="single" w:sz="4" w:space="0" w:color="auto"/>
              <w:left w:val="nil"/>
              <w:bottom w:val="single" w:sz="4" w:space="0" w:color="auto"/>
              <w:right w:val="nil"/>
            </w:tcBorders>
            <w:shd w:val="clear" w:color="000000" w:fill="FFFFFF"/>
            <w:noWrap/>
            <w:vAlign w:val="bottom"/>
            <w:hideMark/>
          </w:tcPr>
          <w:p w14:paraId="652A46D5" w14:textId="2D8B72C9" w:rsidR="00944E22" w:rsidRPr="00C2714A" w:rsidDel="005F6687" w:rsidRDefault="00944E22">
            <w:pPr>
              <w:spacing w:after="0" w:line="276" w:lineRule="auto"/>
              <w:jc w:val="both"/>
              <w:rPr>
                <w:del w:id="3528" w:author="Observatorio 02" w:date="2017-03-14T15:15:00Z"/>
                <w:rFonts w:eastAsia="Times New Roman"/>
                <w:color w:val="000000"/>
                <w:sz w:val="22"/>
                <w:szCs w:val="22"/>
                <w:bdr w:val="none" w:sz="0" w:space="0" w:color="auto"/>
                <w:lang w:val="es-CL" w:eastAsia="es-CL"/>
              </w:rPr>
              <w:pPrChange w:id="3529" w:author="Observatorio 02" w:date="2017-03-14T15:15:00Z">
                <w:pPr>
                  <w:spacing w:after="0" w:line="240" w:lineRule="auto"/>
                  <w:jc w:val="center"/>
                </w:pPr>
              </w:pPrChange>
            </w:pPr>
            <w:del w:id="3530" w:author="Observatorio 02" w:date="2017-03-14T15:15:00Z">
              <w:r w:rsidRPr="00C2714A" w:rsidDel="005F6687">
                <w:rPr>
                  <w:rFonts w:eastAsia="Times New Roman"/>
                  <w:color w:val="000000"/>
                  <w:sz w:val="22"/>
                  <w:szCs w:val="22"/>
                  <w:bdr w:val="none" w:sz="0" w:space="0" w:color="auto"/>
                  <w:lang w:val="es-CL" w:eastAsia="es-CL"/>
                </w:rPr>
                <w:delText>Nacional</w:delText>
              </w:r>
            </w:del>
          </w:p>
        </w:tc>
      </w:tr>
      <w:tr w:rsidR="00944E22" w:rsidRPr="008D413D" w:rsidDel="005F6687" w14:paraId="788CB638" w14:textId="3E92EDAA" w:rsidTr="00944E22">
        <w:trPr>
          <w:trHeight w:val="300"/>
          <w:del w:id="3531"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01864E34" w14:textId="009434CD" w:rsidR="00944E22" w:rsidRPr="00C2714A" w:rsidDel="005F6687" w:rsidRDefault="00944E22">
            <w:pPr>
              <w:spacing w:after="0" w:line="276" w:lineRule="auto"/>
              <w:jc w:val="both"/>
              <w:rPr>
                <w:del w:id="3532" w:author="Observatorio 02" w:date="2017-03-14T15:15:00Z"/>
                <w:rFonts w:eastAsia="Times New Roman"/>
                <w:color w:val="000000"/>
                <w:sz w:val="22"/>
                <w:szCs w:val="22"/>
                <w:bdr w:val="none" w:sz="0" w:space="0" w:color="auto"/>
                <w:lang w:val="es-CL" w:eastAsia="es-CL"/>
              </w:rPr>
              <w:pPrChange w:id="3533" w:author="Observatorio 02" w:date="2017-03-14T15:15:00Z">
                <w:pPr>
                  <w:spacing w:after="0" w:line="240" w:lineRule="auto"/>
                </w:pPr>
              </w:pPrChange>
            </w:pPr>
            <w:del w:id="3534" w:author="Observatorio 02" w:date="2017-03-14T15:15:00Z">
              <w:r w:rsidRPr="00C2714A" w:rsidDel="005F6687">
                <w:rPr>
                  <w:rFonts w:eastAsia="Times New Roman"/>
                  <w:color w:val="000000"/>
                  <w:sz w:val="22"/>
                  <w:szCs w:val="22"/>
                  <w:bdr w:val="none" w:sz="0" w:space="0" w:color="auto"/>
                  <w:lang w:val="es-CL" w:eastAsia="es-CL"/>
                </w:rPr>
                <w:delText>Nivel educacional</w:delText>
              </w:r>
            </w:del>
          </w:p>
        </w:tc>
        <w:tc>
          <w:tcPr>
            <w:tcW w:w="1815" w:type="dxa"/>
            <w:tcBorders>
              <w:top w:val="nil"/>
              <w:left w:val="nil"/>
              <w:bottom w:val="single" w:sz="4" w:space="0" w:color="auto"/>
              <w:right w:val="nil"/>
            </w:tcBorders>
            <w:shd w:val="clear" w:color="000000" w:fill="FFFFFF"/>
            <w:noWrap/>
            <w:vAlign w:val="bottom"/>
            <w:hideMark/>
          </w:tcPr>
          <w:p w14:paraId="1872D844" w14:textId="50BA49CE" w:rsidR="00944E22" w:rsidRPr="00C2714A" w:rsidDel="005F6687" w:rsidRDefault="00944E22">
            <w:pPr>
              <w:spacing w:after="0" w:line="276" w:lineRule="auto"/>
              <w:jc w:val="both"/>
              <w:rPr>
                <w:del w:id="3535" w:author="Observatorio 02" w:date="2017-03-14T15:15:00Z"/>
                <w:rFonts w:eastAsia="Times New Roman"/>
                <w:color w:val="000000"/>
                <w:sz w:val="22"/>
                <w:szCs w:val="22"/>
                <w:bdr w:val="none" w:sz="0" w:space="0" w:color="auto"/>
                <w:lang w:val="es-CL" w:eastAsia="es-CL"/>
              </w:rPr>
              <w:pPrChange w:id="3536" w:author="Observatorio 02" w:date="2017-03-14T15:15:00Z">
                <w:pPr>
                  <w:spacing w:after="0" w:line="240" w:lineRule="auto"/>
                  <w:jc w:val="center"/>
                </w:pPr>
              </w:pPrChange>
            </w:pPr>
            <w:del w:id="3537" w:author="Observatorio 02" w:date="2017-03-14T15:15:00Z">
              <w:r w:rsidRPr="00C2714A"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08DF651A" w14:textId="15AE398F" w:rsidR="00944E22" w:rsidRPr="00C2714A" w:rsidDel="005F6687" w:rsidRDefault="00944E22">
            <w:pPr>
              <w:spacing w:after="0" w:line="276" w:lineRule="auto"/>
              <w:jc w:val="both"/>
              <w:rPr>
                <w:del w:id="3538" w:author="Observatorio 02" w:date="2017-03-14T15:15:00Z"/>
                <w:rFonts w:eastAsia="Times New Roman"/>
                <w:color w:val="000000"/>
                <w:sz w:val="22"/>
                <w:szCs w:val="22"/>
                <w:bdr w:val="none" w:sz="0" w:space="0" w:color="auto"/>
                <w:lang w:val="es-CL" w:eastAsia="es-CL"/>
              </w:rPr>
              <w:pPrChange w:id="3539" w:author="Observatorio 02" w:date="2017-03-14T15:15:00Z">
                <w:pPr>
                  <w:spacing w:after="0" w:line="240" w:lineRule="auto"/>
                  <w:jc w:val="center"/>
                </w:pPr>
              </w:pPrChange>
            </w:pPr>
            <w:del w:id="3540" w:author="Observatorio 02" w:date="2017-03-14T15:15:00Z">
              <w:r w:rsidRPr="00C2714A" w:rsidDel="005F6687">
                <w:rPr>
                  <w:rFonts w:eastAsia="Times New Roman"/>
                  <w:color w:val="000000"/>
                  <w:sz w:val="22"/>
                  <w:szCs w:val="22"/>
                  <w:bdr w:val="none" w:sz="0" w:space="0" w:color="auto"/>
                  <w:lang w:val="es-CL" w:eastAsia="es-CL"/>
                </w:rPr>
                <w:delText>%</w:delText>
              </w:r>
            </w:del>
          </w:p>
        </w:tc>
        <w:tc>
          <w:tcPr>
            <w:tcW w:w="160" w:type="dxa"/>
            <w:tcBorders>
              <w:top w:val="nil"/>
              <w:left w:val="nil"/>
              <w:bottom w:val="single" w:sz="4" w:space="0" w:color="auto"/>
              <w:right w:val="nil"/>
            </w:tcBorders>
            <w:shd w:val="clear" w:color="000000" w:fill="FFFFFF"/>
            <w:noWrap/>
            <w:vAlign w:val="bottom"/>
            <w:hideMark/>
          </w:tcPr>
          <w:p w14:paraId="7D363E7E" w14:textId="57E2DA18" w:rsidR="00944E22" w:rsidRPr="00C2714A" w:rsidDel="005F6687" w:rsidRDefault="00944E22">
            <w:pPr>
              <w:spacing w:after="0" w:line="276" w:lineRule="auto"/>
              <w:jc w:val="both"/>
              <w:rPr>
                <w:del w:id="3541" w:author="Observatorio 02" w:date="2017-03-14T15:15:00Z"/>
                <w:rFonts w:eastAsia="Times New Roman"/>
                <w:color w:val="000000"/>
                <w:sz w:val="22"/>
                <w:szCs w:val="22"/>
                <w:bdr w:val="none" w:sz="0" w:space="0" w:color="auto"/>
                <w:lang w:val="es-CL" w:eastAsia="es-CL"/>
              </w:rPr>
              <w:pPrChange w:id="3542" w:author="Observatorio 02" w:date="2017-03-14T15:15:00Z">
                <w:pPr>
                  <w:spacing w:after="0" w:line="240" w:lineRule="auto"/>
                </w:pPr>
              </w:pPrChange>
            </w:pPr>
            <w:del w:id="3543"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25085821" w14:textId="34D5BEEF" w:rsidR="00944E22" w:rsidRPr="00C2714A" w:rsidDel="005F6687" w:rsidRDefault="00944E22">
            <w:pPr>
              <w:spacing w:after="0" w:line="276" w:lineRule="auto"/>
              <w:jc w:val="both"/>
              <w:rPr>
                <w:del w:id="3544" w:author="Observatorio 02" w:date="2017-03-14T15:15:00Z"/>
                <w:rFonts w:eastAsia="Times New Roman"/>
                <w:color w:val="000000"/>
                <w:sz w:val="22"/>
                <w:szCs w:val="22"/>
                <w:bdr w:val="none" w:sz="0" w:space="0" w:color="auto"/>
                <w:lang w:val="es-CL" w:eastAsia="es-CL"/>
              </w:rPr>
              <w:pPrChange w:id="3545" w:author="Observatorio 02" w:date="2017-03-14T15:15:00Z">
                <w:pPr>
                  <w:spacing w:after="0" w:line="240" w:lineRule="auto"/>
                  <w:jc w:val="center"/>
                </w:pPr>
              </w:pPrChange>
            </w:pPr>
            <w:del w:id="3546" w:author="Observatorio 02" w:date="2017-03-14T15:15:00Z">
              <w:r w:rsidRPr="00C2714A" w:rsidDel="005F6687">
                <w:rPr>
                  <w:rFonts w:eastAsia="Times New Roman"/>
                  <w:color w:val="000000"/>
                  <w:sz w:val="22"/>
                  <w:szCs w:val="22"/>
                  <w:bdr w:val="none" w:sz="0" w:space="0" w:color="auto"/>
                  <w:lang w:val="es-CL" w:eastAsia="es-CL"/>
                </w:rPr>
                <w:delText>n.° de ocupados</w:delText>
              </w:r>
            </w:del>
          </w:p>
        </w:tc>
        <w:tc>
          <w:tcPr>
            <w:tcW w:w="665" w:type="dxa"/>
            <w:tcBorders>
              <w:top w:val="nil"/>
              <w:left w:val="nil"/>
              <w:bottom w:val="single" w:sz="4" w:space="0" w:color="auto"/>
              <w:right w:val="nil"/>
            </w:tcBorders>
            <w:shd w:val="clear" w:color="000000" w:fill="FFFFFF"/>
            <w:noWrap/>
            <w:vAlign w:val="bottom"/>
            <w:hideMark/>
          </w:tcPr>
          <w:p w14:paraId="4C29BEE2" w14:textId="070AA61A" w:rsidR="00944E22" w:rsidRPr="00C2714A" w:rsidDel="005F6687" w:rsidRDefault="00944E22">
            <w:pPr>
              <w:spacing w:after="0" w:line="276" w:lineRule="auto"/>
              <w:jc w:val="both"/>
              <w:rPr>
                <w:del w:id="3547" w:author="Observatorio 02" w:date="2017-03-14T15:15:00Z"/>
                <w:rFonts w:eastAsia="Times New Roman"/>
                <w:color w:val="000000"/>
                <w:sz w:val="22"/>
                <w:szCs w:val="22"/>
                <w:bdr w:val="none" w:sz="0" w:space="0" w:color="auto"/>
                <w:lang w:val="es-CL" w:eastAsia="es-CL"/>
              </w:rPr>
              <w:pPrChange w:id="3548" w:author="Observatorio 02" w:date="2017-03-14T15:15:00Z">
                <w:pPr>
                  <w:spacing w:after="0" w:line="240" w:lineRule="auto"/>
                  <w:jc w:val="center"/>
                </w:pPr>
              </w:pPrChange>
            </w:pPr>
            <w:del w:id="3549" w:author="Observatorio 02" w:date="2017-03-14T15:15:00Z">
              <w:r w:rsidRPr="00C2714A" w:rsidDel="005F6687">
                <w:rPr>
                  <w:rFonts w:eastAsia="Times New Roman"/>
                  <w:color w:val="000000"/>
                  <w:sz w:val="22"/>
                  <w:szCs w:val="22"/>
                  <w:bdr w:val="none" w:sz="0" w:space="0" w:color="auto"/>
                  <w:lang w:val="es-CL" w:eastAsia="es-CL"/>
                </w:rPr>
                <w:delText>%</w:delText>
              </w:r>
            </w:del>
          </w:p>
        </w:tc>
      </w:tr>
      <w:tr w:rsidR="00944E22" w:rsidRPr="008D413D" w:rsidDel="005F6687" w14:paraId="59497168" w14:textId="76C2BDD8" w:rsidTr="00944E22">
        <w:trPr>
          <w:trHeight w:val="300"/>
          <w:del w:id="3550" w:author="Observatorio 02" w:date="2017-03-14T15:15:00Z"/>
        </w:trPr>
        <w:tc>
          <w:tcPr>
            <w:tcW w:w="3488" w:type="dxa"/>
            <w:tcBorders>
              <w:top w:val="nil"/>
              <w:left w:val="nil"/>
              <w:bottom w:val="nil"/>
              <w:right w:val="nil"/>
            </w:tcBorders>
            <w:shd w:val="clear" w:color="000000" w:fill="FFFFFF"/>
            <w:noWrap/>
            <w:vAlign w:val="bottom"/>
            <w:hideMark/>
          </w:tcPr>
          <w:p w14:paraId="4937858B" w14:textId="25B471C5" w:rsidR="00944E22" w:rsidRPr="00C2714A" w:rsidDel="005F6687" w:rsidRDefault="00944E22">
            <w:pPr>
              <w:spacing w:after="0" w:line="276" w:lineRule="auto"/>
              <w:jc w:val="both"/>
              <w:rPr>
                <w:del w:id="3551" w:author="Observatorio 02" w:date="2017-03-14T15:15:00Z"/>
                <w:rFonts w:eastAsia="Times New Roman"/>
                <w:color w:val="000000"/>
                <w:sz w:val="22"/>
                <w:szCs w:val="22"/>
                <w:bdr w:val="none" w:sz="0" w:space="0" w:color="auto"/>
                <w:lang w:val="es-CL" w:eastAsia="es-CL"/>
              </w:rPr>
              <w:pPrChange w:id="3552" w:author="Observatorio 02" w:date="2017-03-14T15:15:00Z">
                <w:pPr>
                  <w:spacing w:after="0" w:line="240" w:lineRule="auto"/>
                </w:pPr>
              </w:pPrChange>
            </w:pPr>
            <w:del w:id="3553" w:author="Observatorio 02" w:date="2017-03-14T15:15:00Z">
              <w:r w:rsidRPr="00C2714A" w:rsidDel="005F6687">
                <w:rPr>
                  <w:rFonts w:eastAsia="Times New Roman"/>
                  <w:color w:val="000000"/>
                  <w:sz w:val="22"/>
                  <w:szCs w:val="22"/>
                  <w:bdr w:val="none" w:sz="0" w:space="0" w:color="auto"/>
                  <w:lang w:val="es-CL" w:eastAsia="es-CL"/>
                </w:rPr>
                <w:delText>Sin estudios</w:delText>
              </w:r>
            </w:del>
          </w:p>
        </w:tc>
        <w:tc>
          <w:tcPr>
            <w:tcW w:w="1815" w:type="dxa"/>
            <w:tcBorders>
              <w:top w:val="nil"/>
              <w:left w:val="nil"/>
              <w:bottom w:val="nil"/>
              <w:right w:val="nil"/>
            </w:tcBorders>
            <w:shd w:val="clear" w:color="000000" w:fill="FFFFFF"/>
            <w:noWrap/>
            <w:vAlign w:val="bottom"/>
            <w:hideMark/>
          </w:tcPr>
          <w:p w14:paraId="720B016E" w14:textId="167D5255" w:rsidR="00944E22" w:rsidRPr="00C2714A" w:rsidDel="005F6687" w:rsidRDefault="00944E22">
            <w:pPr>
              <w:spacing w:after="0" w:line="276" w:lineRule="auto"/>
              <w:jc w:val="both"/>
              <w:rPr>
                <w:del w:id="3554" w:author="Observatorio 02" w:date="2017-03-14T15:15:00Z"/>
                <w:rFonts w:eastAsia="Times New Roman"/>
                <w:color w:val="000000"/>
                <w:sz w:val="22"/>
                <w:szCs w:val="22"/>
                <w:bdr w:val="none" w:sz="0" w:space="0" w:color="auto"/>
                <w:lang w:val="es-CL" w:eastAsia="es-CL"/>
              </w:rPr>
              <w:pPrChange w:id="3555" w:author="Observatorio 02" w:date="2017-03-14T15:15:00Z">
                <w:pPr>
                  <w:spacing w:after="0" w:line="240" w:lineRule="auto"/>
                  <w:jc w:val="center"/>
                </w:pPr>
              </w:pPrChange>
            </w:pPr>
            <w:del w:id="3556" w:author="Observatorio 02" w:date="2017-03-14T15:15:00Z">
              <w:r w:rsidRPr="00C2714A" w:rsidDel="005F6687">
                <w:rPr>
                  <w:rFonts w:eastAsia="Times New Roman"/>
                  <w:color w:val="000000"/>
                  <w:sz w:val="22"/>
                  <w:szCs w:val="22"/>
                  <w:bdr w:val="none" w:sz="0" w:space="0" w:color="auto"/>
                  <w:lang w:val="es-CL" w:eastAsia="es-CL"/>
                </w:rPr>
                <w:delText>4.944</w:delText>
              </w:r>
            </w:del>
          </w:p>
        </w:tc>
        <w:tc>
          <w:tcPr>
            <w:tcW w:w="665" w:type="dxa"/>
            <w:tcBorders>
              <w:top w:val="nil"/>
              <w:left w:val="nil"/>
              <w:bottom w:val="nil"/>
              <w:right w:val="nil"/>
            </w:tcBorders>
            <w:shd w:val="clear" w:color="000000" w:fill="FFFFFF"/>
            <w:noWrap/>
            <w:vAlign w:val="bottom"/>
            <w:hideMark/>
          </w:tcPr>
          <w:p w14:paraId="2B42D44B" w14:textId="60CC5075" w:rsidR="00944E22" w:rsidRPr="00C2714A" w:rsidDel="005F6687" w:rsidRDefault="00944E22">
            <w:pPr>
              <w:spacing w:after="0" w:line="276" w:lineRule="auto"/>
              <w:jc w:val="both"/>
              <w:rPr>
                <w:del w:id="3557" w:author="Observatorio 02" w:date="2017-03-14T15:15:00Z"/>
                <w:rFonts w:eastAsia="Times New Roman"/>
                <w:color w:val="000000"/>
                <w:sz w:val="22"/>
                <w:szCs w:val="22"/>
                <w:bdr w:val="none" w:sz="0" w:space="0" w:color="auto"/>
                <w:lang w:val="es-CL" w:eastAsia="es-CL"/>
              </w:rPr>
              <w:pPrChange w:id="3558" w:author="Observatorio 02" w:date="2017-03-14T15:15:00Z">
                <w:pPr>
                  <w:spacing w:after="0" w:line="240" w:lineRule="auto"/>
                  <w:jc w:val="center"/>
                </w:pPr>
              </w:pPrChange>
            </w:pPr>
            <w:del w:id="3559" w:author="Observatorio 02" w:date="2017-03-14T15:15:00Z">
              <w:r w:rsidRPr="00C2714A" w:rsidDel="005F6687">
                <w:rPr>
                  <w:rFonts w:eastAsia="Times New Roman"/>
                  <w:color w:val="000000"/>
                  <w:sz w:val="22"/>
                  <w:szCs w:val="22"/>
                  <w:bdr w:val="none" w:sz="0" w:space="0" w:color="auto"/>
                  <w:lang w:val="es-CL" w:eastAsia="es-CL"/>
                </w:rPr>
                <w:delText>0,7</w:delText>
              </w:r>
            </w:del>
          </w:p>
        </w:tc>
        <w:tc>
          <w:tcPr>
            <w:tcW w:w="160" w:type="dxa"/>
            <w:tcBorders>
              <w:top w:val="nil"/>
              <w:left w:val="nil"/>
              <w:bottom w:val="nil"/>
              <w:right w:val="nil"/>
            </w:tcBorders>
            <w:shd w:val="clear" w:color="000000" w:fill="FFFFFF"/>
            <w:noWrap/>
            <w:vAlign w:val="bottom"/>
            <w:hideMark/>
          </w:tcPr>
          <w:p w14:paraId="3DD71A7C" w14:textId="19378095" w:rsidR="00944E22" w:rsidRPr="00C2714A" w:rsidDel="005F6687" w:rsidRDefault="00944E22">
            <w:pPr>
              <w:spacing w:after="0" w:line="276" w:lineRule="auto"/>
              <w:jc w:val="both"/>
              <w:rPr>
                <w:del w:id="3560" w:author="Observatorio 02" w:date="2017-03-14T15:15:00Z"/>
                <w:rFonts w:eastAsia="Times New Roman"/>
                <w:color w:val="000000"/>
                <w:sz w:val="22"/>
                <w:szCs w:val="22"/>
                <w:bdr w:val="none" w:sz="0" w:space="0" w:color="auto"/>
                <w:lang w:val="es-CL" w:eastAsia="es-CL"/>
              </w:rPr>
              <w:pPrChange w:id="3561" w:author="Observatorio 02" w:date="2017-03-14T15:15:00Z">
                <w:pPr>
                  <w:spacing w:after="0" w:line="240" w:lineRule="auto"/>
                </w:pPr>
              </w:pPrChange>
            </w:pPr>
            <w:del w:id="3562"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1FEDB4" w14:textId="014C9313" w:rsidR="00944E22" w:rsidRPr="00C2714A" w:rsidDel="005F6687" w:rsidRDefault="00944E22">
            <w:pPr>
              <w:spacing w:after="0" w:line="276" w:lineRule="auto"/>
              <w:jc w:val="both"/>
              <w:rPr>
                <w:del w:id="3563" w:author="Observatorio 02" w:date="2017-03-14T15:15:00Z"/>
                <w:rFonts w:eastAsia="Times New Roman"/>
                <w:color w:val="000000"/>
                <w:sz w:val="22"/>
                <w:szCs w:val="22"/>
                <w:bdr w:val="none" w:sz="0" w:space="0" w:color="auto"/>
                <w:lang w:val="es-CL" w:eastAsia="es-CL"/>
              </w:rPr>
              <w:pPrChange w:id="3564" w:author="Observatorio 02" w:date="2017-03-14T15:15:00Z">
                <w:pPr>
                  <w:spacing w:after="0" w:line="240" w:lineRule="auto"/>
                  <w:jc w:val="center"/>
                </w:pPr>
              </w:pPrChange>
            </w:pPr>
            <w:del w:id="3565" w:author="Observatorio 02" w:date="2017-03-14T15:15:00Z">
              <w:r w:rsidRPr="00C2714A" w:rsidDel="005F6687">
                <w:rPr>
                  <w:rFonts w:eastAsia="Times New Roman"/>
                  <w:color w:val="000000"/>
                  <w:sz w:val="22"/>
                  <w:szCs w:val="22"/>
                  <w:bdr w:val="none" w:sz="0" w:space="0" w:color="auto"/>
                  <w:lang w:val="es-CL" w:eastAsia="es-CL"/>
                </w:rPr>
                <w:delText>67.202</w:delText>
              </w:r>
            </w:del>
          </w:p>
        </w:tc>
        <w:tc>
          <w:tcPr>
            <w:tcW w:w="665" w:type="dxa"/>
            <w:tcBorders>
              <w:top w:val="nil"/>
              <w:left w:val="nil"/>
              <w:bottom w:val="nil"/>
              <w:right w:val="nil"/>
            </w:tcBorders>
            <w:shd w:val="clear" w:color="000000" w:fill="FFFFFF"/>
            <w:noWrap/>
            <w:vAlign w:val="bottom"/>
            <w:hideMark/>
          </w:tcPr>
          <w:p w14:paraId="63EEC005" w14:textId="71B2E331" w:rsidR="00944E22" w:rsidRPr="00C2714A" w:rsidDel="005F6687" w:rsidRDefault="00944E22">
            <w:pPr>
              <w:spacing w:after="0" w:line="276" w:lineRule="auto"/>
              <w:jc w:val="both"/>
              <w:rPr>
                <w:del w:id="3566" w:author="Observatorio 02" w:date="2017-03-14T15:15:00Z"/>
                <w:rFonts w:eastAsia="Times New Roman"/>
                <w:color w:val="000000"/>
                <w:sz w:val="22"/>
                <w:szCs w:val="22"/>
                <w:bdr w:val="none" w:sz="0" w:space="0" w:color="auto"/>
                <w:lang w:val="es-CL" w:eastAsia="es-CL"/>
              </w:rPr>
              <w:pPrChange w:id="3567" w:author="Observatorio 02" w:date="2017-03-14T15:15:00Z">
                <w:pPr>
                  <w:spacing w:after="0" w:line="240" w:lineRule="auto"/>
                  <w:jc w:val="center"/>
                </w:pPr>
              </w:pPrChange>
            </w:pPr>
            <w:del w:id="3568" w:author="Observatorio 02" w:date="2017-03-14T15:15:00Z">
              <w:r w:rsidRPr="00C2714A" w:rsidDel="005F6687">
                <w:rPr>
                  <w:rFonts w:eastAsia="Times New Roman"/>
                  <w:color w:val="000000"/>
                  <w:sz w:val="22"/>
                  <w:szCs w:val="22"/>
                  <w:bdr w:val="none" w:sz="0" w:space="0" w:color="auto"/>
                  <w:lang w:val="es-CL" w:eastAsia="es-CL"/>
                </w:rPr>
                <w:delText>0,8</w:delText>
              </w:r>
            </w:del>
          </w:p>
        </w:tc>
      </w:tr>
      <w:tr w:rsidR="00944E22" w:rsidRPr="008D413D" w:rsidDel="005F6687" w14:paraId="376A00EF" w14:textId="0D28A2CB" w:rsidTr="00944E22">
        <w:trPr>
          <w:trHeight w:val="300"/>
          <w:del w:id="3569" w:author="Observatorio 02" w:date="2017-03-14T15:15:00Z"/>
        </w:trPr>
        <w:tc>
          <w:tcPr>
            <w:tcW w:w="3488" w:type="dxa"/>
            <w:tcBorders>
              <w:top w:val="nil"/>
              <w:left w:val="nil"/>
              <w:bottom w:val="nil"/>
              <w:right w:val="nil"/>
            </w:tcBorders>
            <w:shd w:val="clear" w:color="000000" w:fill="FFFFFF"/>
            <w:noWrap/>
            <w:vAlign w:val="bottom"/>
            <w:hideMark/>
          </w:tcPr>
          <w:p w14:paraId="71909917" w14:textId="27F9F431" w:rsidR="00944E22" w:rsidRPr="00C2714A" w:rsidDel="005F6687" w:rsidRDefault="00944E22">
            <w:pPr>
              <w:spacing w:after="0" w:line="276" w:lineRule="auto"/>
              <w:jc w:val="both"/>
              <w:rPr>
                <w:del w:id="3570" w:author="Observatorio 02" w:date="2017-03-14T15:15:00Z"/>
                <w:rFonts w:eastAsia="Times New Roman"/>
                <w:color w:val="000000"/>
                <w:sz w:val="22"/>
                <w:szCs w:val="22"/>
                <w:bdr w:val="none" w:sz="0" w:space="0" w:color="auto"/>
                <w:lang w:val="es-CL" w:eastAsia="es-CL"/>
              </w:rPr>
              <w:pPrChange w:id="3571" w:author="Observatorio 02" w:date="2017-03-14T15:15:00Z">
                <w:pPr>
                  <w:spacing w:after="0" w:line="240" w:lineRule="auto"/>
                </w:pPr>
              </w:pPrChange>
            </w:pPr>
            <w:del w:id="3572" w:author="Observatorio 02" w:date="2017-03-14T15:15:00Z">
              <w:r w:rsidRPr="00C2714A" w:rsidDel="005F6687">
                <w:rPr>
                  <w:rFonts w:eastAsia="Times New Roman"/>
                  <w:color w:val="000000"/>
                  <w:sz w:val="22"/>
                  <w:szCs w:val="22"/>
                  <w:bdr w:val="none" w:sz="0" w:space="0" w:color="auto"/>
                  <w:lang w:val="es-CL" w:eastAsia="es-CL"/>
                </w:rPr>
                <w:delText>Básica incompleta</w:delText>
              </w:r>
            </w:del>
          </w:p>
        </w:tc>
        <w:tc>
          <w:tcPr>
            <w:tcW w:w="1815" w:type="dxa"/>
            <w:tcBorders>
              <w:top w:val="nil"/>
              <w:left w:val="nil"/>
              <w:bottom w:val="nil"/>
              <w:right w:val="nil"/>
            </w:tcBorders>
            <w:shd w:val="clear" w:color="000000" w:fill="FFFFFF"/>
            <w:noWrap/>
            <w:vAlign w:val="bottom"/>
            <w:hideMark/>
          </w:tcPr>
          <w:p w14:paraId="534E004A" w14:textId="3B19C4DB" w:rsidR="00944E22" w:rsidRPr="00C2714A" w:rsidDel="005F6687" w:rsidRDefault="00944E22">
            <w:pPr>
              <w:spacing w:after="0" w:line="276" w:lineRule="auto"/>
              <w:jc w:val="both"/>
              <w:rPr>
                <w:del w:id="3573" w:author="Observatorio 02" w:date="2017-03-14T15:15:00Z"/>
                <w:rFonts w:eastAsia="Times New Roman"/>
                <w:color w:val="000000"/>
                <w:sz w:val="22"/>
                <w:szCs w:val="22"/>
                <w:bdr w:val="none" w:sz="0" w:space="0" w:color="auto"/>
                <w:lang w:val="es-CL" w:eastAsia="es-CL"/>
              </w:rPr>
              <w:pPrChange w:id="3574" w:author="Observatorio 02" w:date="2017-03-14T15:15:00Z">
                <w:pPr>
                  <w:spacing w:after="0" w:line="240" w:lineRule="auto"/>
                  <w:jc w:val="center"/>
                </w:pPr>
              </w:pPrChange>
            </w:pPr>
            <w:del w:id="3575" w:author="Observatorio 02" w:date="2017-03-14T15:15:00Z">
              <w:r w:rsidRPr="00C2714A" w:rsidDel="005F6687">
                <w:rPr>
                  <w:rFonts w:eastAsia="Times New Roman"/>
                  <w:color w:val="000000"/>
                  <w:sz w:val="22"/>
                  <w:szCs w:val="22"/>
                  <w:bdr w:val="none" w:sz="0" w:space="0" w:color="auto"/>
                  <w:lang w:val="es-CL" w:eastAsia="es-CL"/>
                </w:rPr>
                <w:delText>94.775</w:delText>
              </w:r>
            </w:del>
          </w:p>
        </w:tc>
        <w:tc>
          <w:tcPr>
            <w:tcW w:w="665" w:type="dxa"/>
            <w:tcBorders>
              <w:top w:val="nil"/>
              <w:left w:val="nil"/>
              <w:bottom w:val="nil"/>
              <w:right w:val="nil"/>
            </w:tcBorders>
            <w:shd w:val="clear" w:color="000000" w:fill="FFFFFF"/>
            <w:noWrap/>
            <w:vAlign w:val="bottom"/>
            <w:hideMark/>
          </w:tcPr>
          <w:p w14:paraId="726DF750" w14:textId="66A1E338" w:rsidR="00944E22" w:rsidRPr="00C2714A" w:rsidDel="005F6687" w:rsidRDefault="00944E22">
            <w:pPr>
              <w:spacing w:after="0" w:line="276" w:lineRule="auto"/>
              <w:jc w:val="both"/>
              <w:rPr>
                <w:del w:id="3576" w:author="Observatorio 02" w:date="2017-03-14T15:15:00Z"/>
                <w:rFonts w:eastAsia="Times New Roman"/>
                <w:color w:val="000000"/>
                <w:sz w:val="22"/>
                <w:szCs w:val="22"/>
                <w:bdr w:val="none" w:sz="0" w:space="0" w:color="auto"/>
                <w:lang w:val="es-CL" w:eastAsia="es-CL"/>
              </w:rPr>
              <w:pPrChange w:id="3577" w:author="Observatorio 02" w:date="2017-03-14T15:15:00Z">
                <w:pPr>
                  <w:spacing w:after="0" w:line="240" w:lineRule="auto"/>
                  <w:jc w:val="center"/>
                </w:pPr>
              </w:pPrChange>
            </w:pPr>
            <w:del w:id="3578" w:author="Observatorio 02" w:date="2017-03-14T15:15:00Z">
              <w:r w:rsidRPr="00C2714A" w:rsidDel="005F6687">
                <w:rPr>
                  <w:rFonts w:eastAsia="Times New Roman"/>
                  <w:color w:val="000000"/>
                  <w:sz w:val="22"/>
                  <w:szCs w:val="22"/>
                  <w:bdr w:val="none" w:sz="0" w:space="0" w:color="auto"/>
                  <w:lang w:val="es-CL" w:eastAsia="es-CL"/>
                </w:rPr>
                <w:delText>13,8</w:delText>
              </w:r>
            </w:del>
          </w:p>
        </w:tc>
        <w:tc>
          <w:tcPr>
            <w:tcW w:w="160" w:type="dxa"/>
            <w:tcBorders>
              <w:top w:val="nil"/>
              <w:left w:val="nil"/>
              <w:bottom w:val="nil"/>
              <w:right w:val="nil"/>
            </w:tcBorders>
            <w:shd w:val="clear" w:color="000000" w:fill="FFFFFF"/>
            <w:noWrap/>
            <w:vAlign w:val="bottom"/>
            <w:hideMark/>
          </w:tcPr>
          <w:p w14:paraId="7FB5AF7F" w14:textId="6B96B721" w:rsidR="00944E22" w:rsidRPr="00C2714A" w:rsidDel="005F6687" w:rsidRDefault="00944E22">
            <w:pPr>
              <w:spacing w:after="0" w:line="276" w:lineRule="auto"/>
              <w:jc w:val="both"/>
              <w:rPr>
                <w:del w:id="3579" w:author="Observatorio 02" w:date="2017-03-14T15:15:00Z"/>
                <w:rFonts w:eastAsia="Times New Roman"/>
                <w:color w:val="000000"/>
                <w:sz w:val="22"/>
                <w:szCs w:val="22"/>
                <w:bdr w:val="none" w:sz="0" w:space="0" w:color="auto"/>
                <w:lang w:val="es-CL" w:eastAsia="es-CL"/>
              </w:rPr>
              <w:pPrChange w:id="3580" w:author="Observatorio 02" w:date="2017-03-14T15:15:00Z">
                <w:pPr>
                  <w:spacing w:after="0" w:line="240" w:lineRule="auto"/>
                </w:pPr>
              </w:pPrChange>
            </w:pPr>
            <w:del w:id="3581"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781A89A7" w14:textId="0FFC5A63" w:rsidR="00944E22" w:rsidRPr="00C2714A" w:rsidDel="005F6687" w:rsidRDefault="00944E22">
            <w:pPr>
              <w:spacing w:after="0" w:line="276" w:lineRule="auto"/>
              <w:jc w:val="both"/>
              <w:rPr>
                <w:del w:id="3582" w:author="Observatorio 02" w:date="2017-03-14T15:15:00Z"/>
                <w:rFonts w:eastAsia="Times New Roman"/>
                <w:color w:val="000000"/>
                <w:sz w:val="22"/>
                <w:szCs w:val="22"/>
                <w:bdr w:val="none" w:sz="0" w:space="0" w:color="auto"/>
                <w:lang w:val="es-CL" w:eastAsia="es-CL"/>
              </w:rPr>
              <w:pPrChange w:id="3583" w:author="Observatorio 02" w:date="2017-03-14T15:15:00Z">
                <w:pPr>
                  <w:spacing w:after="0" w:line="240" w:lineRule="auto"/>
                  <w:jc w:val="center"/>
                </w:pPr>
              </w:pPrChange>
            </w:pPr>
            <w:del w:id="3584" w:author="Observatorio 02" w:date="2017-03-14T15:15:00Z">
              <w:r w:rsidRPr="00C2714A" w:rsidDel="005F6687">
                <w:rPr>
                  <w:rFonts w:eastAsia="Times New Roman"/>
                  <w:color w:val="000000"/>
                  <w:sz w:val="22"/>
                  <w:szCs w:val="22"/>
                  <w:bdr w:val="none" w:sz="0" w:space="0" w:color="auto"/>
                  <w:lang w:val="es-CL" w:eastAsia="es-CL"/>
                </w:rPr>
                <w:delText>787.270</w:delText>
              </w:r>
            </w:del>
          </w:p>
        </w:tc>
        <w:tc>
          <w:tcPr>
            <w:tcW w:w="665" w:type="dxa"/>
            <w:tcBorders>
              <w:top w:val="nil"/>
              <w:left w:val="nil"/>
              <w:bottom w:val="nil"/>
              <w:right w:val="nil"/>
            </w:tcBorders>
            <w:shd w:val="clear" w:color="000000" w:fill="FFFFFF"/>
            <w:noWrap/>
            <w:vAlign w:val="bottom"/>
            <w:hideMark/>
          </w:tcPr>
          <w:p w14:paraId="2D1FC8E0" w14:textId="5F2442EF" w:rsidR="00944E22" w:rsidRPr="00C2714A" w:rsidDel="005F6687" w:rsidRDefault="00944E22">
            <w:pPr>
              <w:spacing w:after="0" w:line="276" w:lineRule="auto"/>
              <w:jc w:val="both"/>
              <w:rPr>
                <w:del w:id="3585" w:author="Observatorio 02" w:date="2017-03-14T15:15:00Z"/>
                <w:rFonts w:eastAsia="Times New Roman"/>
                <w:color w:val="000000"/>
                <w:sz w:val="22"/>
                <w:szCs w:val="22"/>
                <w:bdr w:val="none" w:sz="0" w:space="0" w:color="auto"/>
                <w:lang w:val="es-CL" w:eastAsia="es-CL"/>
              </w:rPr>
              <w:pPrChange w:id="3586" w:author="Observatorio 02" w:date="2017-03-14T15:15:00Z">
                <w:pPr>
                  <w:spacing w:after="0" w:line="240" w:lineRule="auto"/>
                  <w:jc w:val="center"/>
                </w:pPr>
              </w:pPrChange>
            </w:pPr>
            <w:del w:id="3587" w:author="Observatorio 02" w:date="2017-03-14T15:15:00Z">
              <w:r w:rsidRPr="00C2714A" w:rsidDel="005F6687">
                <w:rPr>
                  <w:rFonts w:eastAsia="Times New Roman"/>
                  <w:color w:val="000000"/>
                  <w:sz w:val="22"/>
                  <w:szCs w:val="22"/>
                  <w:bdr w:val="none" w:sz="0" w:space="0" w:color="auto"/>
                  <w:lang w:val="es-CL" w:eastAsia="es-CL"/>
                </w:rPr>
                <w:delText>9,8</w:delText>
              </w:r>
            </w:del>
          </w:p>
        </w:tc>
      </w:tr>
      <w:tr w:rsidR="00944E22" w:rsidRPr="008D413D" w:rsidDel="005F6687" w14:paraId="0B0E1041" w14:textId="33912225" w:rsidTr="00944E22">
        <w:trPr>
          <w:trHeight w:val="300"/>
          <w:del w:id="3588" w:author="Observatorio 02" w:date="2017-03-14T15:15:00Z"/>
        </w:trPr>
        <w:tc>
          <w:tcPr>
            <w:tcW w:w="3488" w:type="dxa"/>
            <w:tcBorders>
              <w:top w:val="nil"/>
              <w:left w:val="nil"/>
              <w:bottom w:val="nil"/>
              <w:right w:val="nil"/>
            </w:tcBorders>
            <w:shd w:val="clear" w:color="000000" w:fill="FFFFFF"/>
            <w:noWrap/>
            <w:vAlign w:val="bottom"/>
            <w:hideMark/>
          </w:tcPr>
          <w:p w14:paraId="78B29634" w14:textId="6AFA02A9" w:rsidR="00944E22" w:rsidRPr="00C2714A" w:rsidDel="005F6687" w:rsidRDefault="00944E22">
            <w:pPr>
              <w:spacing w:after="0" w:line="276" w:lineRule="auto"/>
              <w:jc w:val="both"/>
              <w:rPr>
                <w:del w:id="3589" w:author="Observatorio 02" w:date="2017-03-14T15:15:00Z"/>
                <w:rFonts w:eastAsia="Times New Roman"/>
                <w:color w:val="000000"/>
                <w:sz w:val="22"/>
                <w:szCs w:val="22"/>
                <w:bdr w:val="none" w:sz="0" w:space="0" w:color="auto"/>
                <w:lang w:val="es-CL" w:eastAsia="es-CL"/>
              </w:rPr>
              <w:pPrChange w:id="3590" w:author="Observatorio 02" w:date="2017-03-14T15:15:00Z">
                <w:pPr>
                  <w:spacing w:after="0" w:line="240" w:lineRule="auto"/>
                </w:pPr>
              </w:pPrChange>
            </w:pPr>
            <w:del w:id="3591" w:author="Observatorio 02" w:date="2017-03-14T15:15:00Z">
              <w:r w:rsidRPr="00C2714A" w:rsidDel="005F6687">
                <w:rPr>
                  <w:rFonts w:eastAsia="Times New Roman"/>
                  <w:color w:val="000000"/>
                  <w:sz w:val="22"/>
                  <w:szCs w:val="22"/>
                  <w:bdr w:val="none" w:sz="0" w:space="0" w:color="auto"/>
                  <w:lang w:val="es-CL" w:eastAsia="es-CL"/>
                </w:rPr>
                <w:delText>Básica completa</w:delText>
              </w:r>
            </w:del>
          </w:p>
        </w:tc>
        <w:tc>
          <w:tcPr>
            <w:tcW w:w="1815" w:type="dxa"/>
            <w:tcBorders>
              <w:top w:val="nil"/>
              <w:left w:val="nil"/>
              <w:bottom w:val="nil"/>
              <w:right w:val="nil"/>
            </w:tcBorders>
            <w:shd w:val="clear" w:color="000000" w:fill="FFFFFF"/>
            <w:noWrap/>
            <w:vAlign w:val="bottom"/>
            <w:hideMark/>
          </w:tcPr>
          <w:p w14:paraId="763950BC" w14:textId="14450116" w:rsidR="00944E22" w:rsidRPr="00C2714A" w:rsidDel="005F6687" w:rsidRDefault="00944E22">
            <w:pPr>
              <w:spacing w:after="0" w:line="276" w:lineRule="auto"/>
              <w:jc w:val="both"/>
              <w:rPr>
                <w:del w:id="3592" w:author="Observatorio 02" w:date="2017-03-14T15:15:00Z"/>
                <w:rFonts w:eastAsia="Times New Roman"/>
                <w:color w:val="000000"/>
                <w:sz w:val="22"/>
                <w:szCs w:val="22"/>
                <w:bdr w:val="none" w:sz="0" w:space="0" w:color="auto"/>
                <w:lang w:val="es-CL" w:eastAsia="es-CL"/>
              </w:rPr>
              <w:pPrChange w:id="3593" w:author="Observatorio 02" w:date="2017-03-14T15:15:00Z">
                <w:pPr>
                  <w:spacing w:after="0" w:line="240" w:lineRule="auto"/>
                  <w:jc w:val="center"/>
                </w:pPr>
              </w:pPrChange>
            </w:pPr>
            <w:del w:id="3594" w:author="Observatorio 02" w:date="2017-03-14T15:15:00Z">
              <w:r w:rsidRPr="00C2714A" w:rsidDel="005F6687">
                <w:rPr>
                  <w:rFonts w:eastAsia="Times New Roman"/>
                  <w:color w:val="000000"/>
                  <w:sz w:val="22"/>
                  <w:szCs w:val="22"/>
                  <w:bdr w:val="none" w:sz="0" w:space="0" w:color="auto"/>
                  <w:lang w:val="es-CL" w:eastAsia="es-CL"/>
                </w:rPr>
                <w:delText>103.389</w:delText>
              </w:r>
            </w:del>
          </w:p>
        </w:tc>
        <w:tc>
          <w:tcPr>
            <w:tcW w:w="665" w:type="dxa"/>
            <w:tcBorders>
              <w:top w:val="nil"/>
              <w:left w:val="nil"/>
              <w:bottom w:val="nil"/>
              <w:right w:val="nil"/>
            </w:tcBorders>
            <w:shd w:val="clear" w:color="000000" w:fill="FFFFFF"/>
            <w:noWrap/>
            <w:vAlign w:val="bottom"/>
            <w:hideMark/>
          </w:tcPr>
          <w:p w14:paraId="0FDB2247" w14:textId="36476DDA" w:rsidR="00944E22" w:rsidRPr="00C2714A" w:rsidDel="005F6687" w:rsidRDefault="00944E22">
            <w:pPr>
              <w:spacing w:after="0" w:line="276" w:lineRule="auto"/>
              <w:jc w:val="both"/>
              <w:rPr>
                <w:del w:id="3595" w:author="Observatorio 02" w:date="2017-03-14T15:15:00Z"/>
                <w:rFonts w:eastAsia="Times New Roman"/>
                <w:color w:val="000000"/>
                <w:sz w:val="22"/>
                <w:szCs w:val="22"/>
                <w:bdr w:val="none" w:sz="0" w:space="0" w:color="auto"/>
                <w:lang w:val="es-CL" w:eastAsia="es-CL"/>
              </w:rPr>
              <w:pPrChange w:id="3596" w:author="Observatorio 02" w:date="2017-03-14T15:15:00Z">
                <w:pPr>
                  <w:spacing w:after="0" w:line="240" w:lineRule="auto"/>
                  <w:jc w:val="center"/>
                </w:pPr>
              </w:pPrChange>
            </w:pPr>
            <w:del w:id="3597" w:author="Observatorio 02" w:date="2017-03-14T15:15:00Z">
              <w:r w:rsidRPr="00C2714A" w:rsidDel="005F6687">
                <w:rPr>
                  <w:rFonts w:eastAsia="Times New Roman"/>
                  <w:color w:val="000000"/>
                  <w:sz w:val="22"/>
                  <w:szCs w:val="22"/>
                  <w:bdr w:val="none" w:sz="0" w:space="0" w:color="auto"/>
                  <w:lang w:val="es-CL" w:eastAsia="es-CL"/>
                </w:rPr>
                <w:delText>15,0</w:delText>
              </w:r>
            </w:del>
          </w:p>
        </w:tc>
        <w:tc>
          <w:tcPr>
            <w:tcW w:w="160" w:type="dxa"/>
            <w:tcBorders>
              <w:top w:val="nil"/>
              <w:left w:val="nil"/>
              <w:bottom w:val="nil"/>
              <w:right w:val="nil"/>
            </w:tcBorders>
            <w:shd w:val="clear" w:color="000000" w:fill="FFFFFF"/>
            <w:noWrap/>
            <w:vAlign w:val="bottom"/>
            <w:hideMark/>
          </w:tcPr>
          <w:p w14:paraId="64BEB982" w14:textId="6D4E1B42" w:rsidR="00944E22" w:rsidRPr="00C2714A" w:rsidDel="005F6687" w:rsidRDefault="00944E22">
            <w:pPr>
              <w:spacing w:after="0" w:line="276" w:lineRule="auto"/>
              <w:jc w:val="both"/>
              <w:rPr>
                <w:del w:id="3598" w:author="Observatorio 02" w:date="2017-03-14T15:15:00Z"/>
                <w:rFonts w:eastAsia="Times New Roman"/>
                <w:color w:val="000000"/>
                <w:sz w:val="22"/>
                <w:szCs w:val="22"/>
                <w:bdr w:val="none" w:sz="0" w:space="0" w:color="auto"/>
                <w:lang w:val="es-CL" w:eastAsia="es-CL"/>
              </w:rPr>
              <w:pPrChange w:id="3599" w:author="Observatorio 02" w:date="2017-03-14T15:15:00Z">
                <w:pPr>
                  <w:spacing w:after="0" w:line="240" w:lineRule="auto"/>
                </w:pPr>
              </w:pPrChange>
            </w:pPr>
            <w:del w:id="3600"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3DFA784" w14:textId="6878B5B9" w:rsidR="00944E22" w:rsidRPr="00C2714A" w:rsidDel="005F6687" w:rsidRDefault="00944E22">
            <w:pPr>
              <w:spacing w:after="0" w:line="276" w:lineRule="auto"/>
              <w:jc w:val="both"/>
              <w:rPr>
                <w:del w:id="3601" w:author="Observatorio 02" w:date="2017-03-14T15:15:00Z"/>
                <w:rFonts w:eastAsia="Times New Roman"/>
                <w:color w:val="000000"/>
                <w:sz w:val="22"/>
                <w:szCs w:val="22"/>
                <w:bdr w:val="none" w:sz="0" w:space="0" w:color="auto"/>
                <w:lang w:val="es-CL" w:eastAsia="es-CL"/>
              </w:rPr>
              <w:pPrChange w:id="3602" w:author="Observatorio 02" w:date="2017-03-14T15:15:00Z">
                <w:pPr>
                  <w:spacing w:after="0" w:line="240" w:lineRule="auto"/>
                  <w:jc w:val="center"/>
                </w:pPr>
              </w:pPrChange>
            </w:pPr>
            <w:del w:id="3603" w:author="Observatorio 02" w:date="2017-03-14T15:15:00Z">
              <w:r w:rsidRPr="00C2714A" w:rsidDel="005F6687">
                <w:rPr>
                  <w:rFonts w:eastAsia="Times New Roman"/>
                  <w:color w:val="000000"/>
                  <w:sz w:val="22"/>
                  <w:szCs w:val="22"/>
                  <w:bdr w:val="none" w:sz="0" w:space="0" w:color="auto"/>
                  <w:lang w:val="es-CL" w:eastAsia="es-CL"/>
                </w:rPr>
                <w:delText>779.974</w:delText>
              </w:r>
            </w:del>
          </w:p>
        </w:tc>
        <w:tc>
          <w:tcPr>
            <w:tcW w:w="665" w:type="dxa"/>
            <w:tcBorders>
              <w:top w:val="nil"/>
              <w:left w:val="nil"/>
              <w:bottom w:val="nil"/>
              <w:right w:val="nil"/>
            </w:tcBorders>
            <w:shd w:val="clear" w:color="000000" w:fill="FFFFFF"/>
            <w:noWrap/>
            <w:vAlign w:val="bottom"/>
            <w:hideMark/>
          </w:tcPr>
          <w:p w14:paraId="362A2D06" w14:textId="79E0790F" w:rsidR="00944E22" w:rsidRPr="00C2714A" w:rsidDel="005F6687" w:rsidRDefault="00944E22">
            <w:pPr>
              <w:spacing w:after="0" w:line="276" w:lineRule="auto"/>
              <w:jc w:val="both"/>
              <w:rPr>
                <w:del w:id="3604" w:author="Observatorio 02" w:date="2017-03-14T15:15:00Z"/>
                <w:rFonts w:eastAsia="Times New Roman"/>
                <w:color w:val="000000"/>
                <w:sz w:val="22"/>
                <w:szCs w:val="22"/>
                <w:bdr w:val="none" w:sz="0" w:space="0" w:color="auto"/>
                <w:lang w:val="es-CL" w:eastAsia="es-CL"/>
              </w:rPr>
              <w:pPrChange w:id="3605" w:author="Observatorio 02" w:date="2017-03-14T15:15:00Z">
                <w:pPr>
                  <w:spacing w:after="0" w:line="240" w:lineRule="auto"/>
                  <w:jc w:val="center"/>
                </w:pPr>
              </w:pPrChange>
            </w:pPr>
            <w:del w:id="3606" w:author="Observatorio 02" w:date="2017-03-14T15:15:00Z">
              <w:r w:rsidRPr="00C2714A" w:rsidDel="005F6687">
                <w:rPr>
                  <w:rFonts w:eastAsia="Times New Roman"/>
                  <w:color w:val="000000"/>
                  <w:sz w:val="22"/>
                  <w:szCs w:val="22"/>
                  <w:bdr w:val="none" w:sz="0" w:space="0" w:color="auto"/>
                  <w:lang w:val="es-CL" w:eastAsia="es-CL"/>
                </w:rPr>
                <w:delText>9,7</w:delText>
              </w:r>
            </w:del>
          </w:p>
        </w:tc>
      </w:tr>
      <w:tr w:rsidR="00944E22" w:rsidRPr="008D413D" w:rsidDel="005F6687" w14:paraId="1D26BDD1" w14:textId="0A79301A" w:rsidTr="00944E22">
        <w:trPr>
          <w:trHeight w:val="300"/>
          <w:del w:id="3607" w:author="Observatorio 02" w:date="2017-03-14T15:15:00Z"/>
        </w:trPr>
        <w:tc>
          <w:tcPr>
            <w:tcW w:w="3488" w:type="dxa"/>
            <w:tcBorders>
              <w:top w:val="nil"/>
              <w:left w:val="nil"/>
              <w:bottom w:val="nil"/>
              <w:right w:val="nil"/>
            </w:tcBorders>
            <w:shd w:val="clear" w:color="000000" w:fill="FFFFFF"/>
            <w:noWrap/>
            <w:vAlign w:val="bottom"/>
            <w:hideMark/>
          </w:tcPr>
          <w:p w14:paraId="3592559F" w14:textId="61D7BC48" w:rsidR="00944E22" w:rsidRPr="00C2714A" w:rsidDel="005F6687" w:rsidRDefault="00944E22">
            <w:pPr>
              <w:spacing w:after="0" w:line="276" w:lineRule="auto"/>
              <w:jc w:val="both"/>
              <w:rPr>
                <w:del w:id="3608" w:author="Observatorio 02" w:date="2017-03-14T15:15:00Z"/>
                <w:rFonts w:eastAsia="Times New Roman"/>
                <w:color w:val="000000"/>
                <w:sz w:val="22"/>
                <w:szCs w:val="22"/>
                <w:bdr w:val="none" w:sz="0" w:space="0" w:color="auto"/>
                <w:lang w:val="es-CL" w:eastAsia="es-CL"/>
              </w:rPr>
              <w:pPrChange w:id="3609" w:author="Observatorio 02" w:date="2017-03-14T15:15:00Z">
                <w:pPr>
                  <w:spacing w:after="0" w:line="240" w:lineRule="auto"/>
                </w:pPr>
              </w:pPrChange>
            </w:pPr>
            <w:del w:id="3610" w:author="Observatorio 02" w:date="2017-03-14T15:15:00Z">
              <w:r w:rsidRPr="00C2714A" w:rsidDel="005F6687">
                <w:rPr>
                  <w:rFonts w:eastAsia="Times New Roman"/>
                  <w:color w:val="000000"/>
                  <w:sz w:val="22"/>
                  <w:szCs w:val="22"/>
                  <w:bdr w:val="none" w:sz="0" w:space="0" w:color="auto"/>
                  <w:lang w:val="es-CL" w:eastAsia="es-CL"/>
                </w:rPr>
                <w:delText>Media científico-humanista incompleta</w:delText>
              </w:r>
            </w:del>
          </w:p>
        </w:tc>
        <w:tc>
          <w:tcPr>
            <w:tcW w:w="1815" w:type="dxa"/>
            <w:tcBorders>
              <w:top w:val="nil"/>
              <w:left w:val="nil"/>
              <w:bottom w:val="nil"/>
              <w:right w:val="nil"/>
            </w:tcBorders>
            <w:shd w:val="clear" w:color="000000" w:fill="FFFFFF"/>
            <w:noWrap/>
            <w:vAlign w:val="bottom"/>
            <w:hideMark/>
          </w:tcPr>
          <w:p w14:paraId="49EB7D97" w14:textId="2C5F0401" w:rsidR="00944E22" w:rsidRPr="00C2714A" w:rsidDel="005F6687" w:rsidRDefault="00944E22">
            <w:pPr>
              <w:spacing w:after="0" w:line="276" w:lineRule="auto"/>
              <w:jc w:val="both"/>
              <w:rPr>
                <w:del w:id="3611" w:author="Observatorio 02" w:date="2017-03-14T15:15:00Z"/>
                <w:rFonts w:eastAsia="Times New Roman"/>
                <w:color w:val="000000"/>
                <w:sz w:val="22"/>
                <w:szCs w:val="22"/>
                <w:bdr w:val="none" w:sz="0" w:space="0" w:color="auto"/>
                <w:lang w:val="es-CL" w:eastAsia="es-CL"/>
              </w:rPr>
              <w:pPrChange w:id="3612" w:author="Observatorio 02" w:date="2017-03-14T15:15:00Z">
                <w:pPr>
                  <w:spacing w:after="0" w:line="240" w:lineRule="auto"/>
                  <w:jc w:val="center"/>
                </w:pPr>
              </w:pPrChange>
            </w:pPr>
            <w:del w:id="3613" w:author="Observatorio 02" w:date="2017-03-14T15:15:00Z">
              <w:r w:rsidRPr="00C2714A" w:rsidDel="005F6687">
                <w:rPr>
                  <w:rFonts w:eastAsia="Times New Roman"/>
                  <w:color w:val="000000"/>
                  <w:sz w:val="22"/>
                  <w:szCs w:val="22"/>
                  <w:bdr w:val="none" w:sz="0" w:space="0" w:color="auto"/>
                  <w:lang w:val="es-CL" w:eastAsia="es-CL"/>
                </w:rPr>
                <w:delText>110.834</w:delText>
              </w:r>
            </w:del>
          </w:p>
        </w:tc>
        <w:tc>
          <w:tcPr>
            <w:tcW w:w="665" w:type="dxa"/>
            <w:tcBorders>
              <w:top w:val="nil"/>
              <w:left w:val="nil"/>
              <w:bottom w:val="nil"/>
              <w:right w:val="nil"/>
            </w:tcBorders>
            <w:shd w:val="clear" w:color="000000" w:fill="FFFFFF"/>
            <w:noWrap/>
            <w:vAlign w:val="bottom"/>
            <w:hideMark/>
          </w:tcPr>
          <w:p w14:paraId="6A3DF8F9" w14:textId="542958C7" w:rsidR="00944E22" w:rsidRPr="00C2714A" w:rsidDel="005F6687" w:rsidRDefault="00944E22">
            <w:pPr>
              <w:spacing w:after="0" w:line="276" w:lineRule="auto"/>
              <w:jc w:val="both"/>
              <w:rPr>
                <w:del w:id="3614" w:author="Observatorio 02" w:date="2017-03-14T15:15:00Z"/>
                <w:rFonts w:eastAsia="Times New Roman"/>
                <w:color w:val="000000"/>
                <w:sz w:val="22"/>
                <w:szCs w:val="22"/>
                <w:bdr w:val="none" w:sz="0" w:space="0" w:color="auto"/>
                <w:lang w:val="es-CL" w:eastAsia="es-CL"/>
              </w:rPr>
              <w:pPrChange w:id="3615" w:author="Observatorio 02" w:date="2017-03-14T15:15:00Z">
                <w:pPr>
                  <w:spacing w:after="0" w:line="240" w:lineRule="auto"/>
                  <w:jc w:val="center"/>
                </w:pPr>
              </w:pPrChange>
            </w:pPr>
            <w:del w:id="3616" w:author="Observatorio 02" w:date="2017-03-14T15:15:00Z">
              <w:r w:rsidRPr="00C2714A" w:rsidDel="005F6687">
                <w:rPr>
                  <w:rFonts w:eastAsia="Times New Roman"/>
                  <w:color w:val="000000"/>
                  <w:sz w:val="22"/>
                  <w:szCs w:val="22"/>
                  <w:bdr w:val="none" w:sz="0" w:space="0" w:color="auto"/>
                  <w:lang w:val="es-CL" w:eastAsia="es-CL"/>
                </w:rPr>
                <w:delText>16,1</w:delText>
              </w:r>
            </w:del>
          </w:p>
        </w:tc>
        <w:tc>
          <w:tcPr>
            <w:tcW w:w="160" w:type="dxa"/>
            <w:tcBorders>
              <w:top w:val="nil"/>
              <w:left w:val="nil"/>
              <w:bottom w:val="nil"/>
              <w:right w:val="nil"/>
            </w:tcBorders>
            <w:shd w:val="clear" w:color="000000" w:fill="FFFFFF"/>
            <w:noWrap/>
            <w:vAlign w:val="bottom"/>
            <w:hideMark/>
          </w:tcPr>
          <w:p w14:paraId="6685509B" w14:textId="513FAFE5" w:rsidR="00944E22" w:rsidRPr="00C2714A" w:rsidDel="005F6687" w:rsidRDefault="00944E22">
            <w:pPr>
              <w:spacing w:after="0" w:line="276" w:lineRule="auto"/>
              <w:jc w:val="both"/>
              <w:rPr>
                <w:del w:id="3617" w:author="Observatorio 02" w:date="2017-03-14T15:15:00Z"/>
                <w:rFonts w:eastAsia="Times New Roman"/>
                <w:color w:val="000000"/>
                <w:sz w:val="22"/>
                <w:szCs w:val="22"/>
                <w:bdr w:val="none" w:sz="0" w:space="0" w:color="auto"/>
                <w:lang w:val="es-CL" w:eastAsia="es-CL"/>
              </w:rPr>
              <w:pPrChange w:id="3618" w:author="Observatorio 02" w:date="2017-03-14T15:15:00Z">
                <w:pPr>
                  <w:spacing w:after="0" w:line="240" w:lineRule="auto"/>
                </w:pPr>
              </w:pPrChange>
            </w:pPr>
            <w:del w:id="3619"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3723695" w14:textId="134BC9B9" w:rsidR="00944E22" w:rsidRPr="00C2714A" w:rsidDel="005F6687" w:rsidRDefault="00944E22">
            <w:pPr>
              <w:spacing w:after="0" w:line="276" w:lineRule="auto"/>
              <w:jc w:val="both"/>
              <w:rPr>
                <w:del w:id="3620" w:author="Observatorio 02" w:date="2017-03-14T15:15:00Z"/>
                <w:rFonts w:eastAsia="Times New Roman"/>
                <w:color w:val="000000"/>
                <w:sz w:val="22"/>
                <w:szCs w:val="22"/>
                <w:bdr w:val="none" w:sz="0" w:space="0" w:color="auto"/>
                <w:lang w:val="es-CL" w:eastAsia="es-CL"/>
              </w:rPr>
              <w:pPrChange w:id="3621" w:author="Observatorio 02" w:date="2017-03-14T15:15:00Z">
                <w:pPr>
                  <w:spacing w:after="0" w:line="240" w:lineRule="auto"/>
                  <w:jc w:val="center"/>
                </w:pPr>
              </w:pPrChange>
            </w:pPr>
            <w:del w:id="3622" w:author="Observatorio 02" w:date="2017-03-14T15:15:00Z">
              <w:r w:rsidRPr="00C2714A" w:rsidDel="005F6687">
                <w:rPr>
                  <w:rFonts w:eastAsia="Times New Roman"/>
                  <w:color w:val="000000"/>
                  <w:sz w:val="22"/>
                  <w:szCs w:val="22"/>
                  <w:bdr w:val="none" w:sz="0" w:space="0" w:color="auto"/>
                  <w:lang w:val="es-CL" w:eastAsia="es-CL"/>
                </w:rPr>
                <w:delText>814.482</w:delText>
              </w:r>
            </w:del>
          </w:p>
        </w:tc>
        <w:tc>
          <w:tcPr>
            <w:tcW w:w="665" w:type="dxa"/>
            <w:tcBorders>
              <w:top w:val="nil"/>
              <w:left w:val="nil"/>
              <w:bottom w:val="nil"/>
              <w:right w:val="nil"/>
            </w:tcBorders>
            <w:shd w:val="clear" w:color="000000" w:fill="FFFFFF"/>
            <w:noWrap/>
            <w:vAlign w:val="bottom"/>
            <w:hideMark/>
          </w:tcPr>
          <w:p w14:paraId="6FA4B7A9" w14:textId="5D867667" w:rsidR="00944E22" w:rsidRPr="00C2714A" w:rsidDel="005F6687" w:rsidRDefault="00944E22">
            <w:pPr>
              <w:spacing w:after="0" w:line="276" w:lineRule="auto"/>
              <w:jc w:val="both"/>
              <w:rPr>
                <w:del w:id="3623" w:author="Observatorio 02" w:date="2017-03-14T15:15:00Z"/>
                <w:rFonts w:eastAsia="Times New Roman"/>
                <w:color w:val="000000"/>
                <w:sz w:val="22"/>
                <w:szCs w:val="22"/>
                <w:bdr w:val="none" w:sz="0" w:space="0" w:color="auto"/>
                <w:lang w:val="es-CL" w:eastAsia="es-CL"/>
              </w:rPr>
              <w:pPrChange w:id="3624" w:author="Observatorio 02" w:date="2017-03-14T15:15:00Z">
                <w:pPr>
                  <w:spacing w:after="0" w:line="240" w:lineRule="auto"/>
                  <w:jc w:val="center"/>
                </w:pPr>
              </w:pPrChange>
            </w:pPr>
            <w:del w:id="3625" w:author="Observatorio 02" w:date="2017-03-14T15:15:00Z">
              <w:r w:rsidRPr="00C2714A" w:rsidDel="005F6687">
                <w:rPr>
                  <w:rFonts w:eastAsia="Times New Roman"/>
                  <w:color w:val="000000"/>
                  <w:sz w:val="22"/>
                  <w:szCs w:val="22"/>
                  <w:bdr w:val="none" w:sz="0" w:space="0" w:color="auto"/>
                  <w:lang w:val="es-CL" w:eastAsia="es-CL"/>
                </w:rPr>
                <w:delText>10,2</w:delText>
              </w:r>
            </w:del>
          </w:p>
        </w:tc>
      </w:tr>
      <w:tr w:rsidR="00944E22" w:rsidRPr="008D413D" w:rsidDel="005F6687" w14:paraId="5FFF7713" w14:textId="1C201114" w:rsidTr="00944E22">
        <w:trPr>
          <w:trHeight w:val="300"/>
          <w:del w:id="3626" w:author="Observatorio 02" w:date="2017-03-14T15:15:00Z"/>
        </w:trPr>
        <w:tc>
          <w:tcPr>
            <w:tcW w:w="3488" w:type="dxa"/>
            <w:tcBorders>
              <w:top w:val="nil"/>
              <w:left w:val="nil"/>
              <w:bottom w:val="nil"/>
              <w:right w:val="nil"/>
            </w:tcBorders>
            <w:shd w:val="clear" w:color="000000" w:fill="FFFFFF"/>
            <w:noWrap/>
            <w:vAlign w:val="bottom"/>
            <w:hideMark/>
          </w:tcPr>
          <w:p w14:paraId="724CB24C" w14:textId="69A2E8CA" w:rsidR="00944E22" w:rsidRPr="00C2714A" w:rsidDel="005F6687" w:rsidRDefault="00944E22">
            <w:pPr>
              <w:spacing w:after="0" w:line="276" w:lineRule="auto"/>
              <w:jc w:val="both"/>
              <w:rPr>
                <w:del w:id="3627" w:author="Observatorio 02" w:date="2017-03-14T15:15:00Z"/>
                <w:rFonts w:eastAsia="Times New Roman"/>
                <w:color w:val="000000"/>
                <w:sz w:val="22"/>
                <w:szCs w:val="22"/>
                <w:bdr w:val="none" w:sz="0" w:space="0" w:color="auto"/>
                <w:lang w:val="es-CL" w:eastAsia="es-CL"/>
              </w:rPr>
              <w:pPrChange w:id="3628" w:author="Observatorio 02" w:date="2017-03-14T15:15:00Z">
                <w:pPr>
                  <w:spacing w:after="0" w:line="240" w:lineRule="auto"/>
                </w:pPr>
              </w:pPrChange>
            </w:pPr>
            <w:del w:id="3629" w:author="Observatorio 02" w:date="2017-03-14T15:15:00Z">
              <w:r w:rsidRPr="00C2714A" w:rsidDel="005F6687">
                <w:rPr>
                  <w:rFonts w:eastAsia="Times New Roman"/>
                  <w:color w:val="000000"/>
                  <w:sz w:val="22"/>
                  <w:szCs w:val="22"/>
                  <w:bdr w:val="none" w:sz="0" w:space="0" w:color="auto"/>
                  <w:lang w:val="es-CL" w:eastAsia="es-CL"/>
                </w:rPr>
                <w:delText>Media técnica profesional incompleta</w:delText>
              </w:r>
            </w:del>
          </w:p>
        </w:tc>
        <w:tc>
          <w:tcPr>
            <w:tcW w:w="1815" w:type="dxa"/>
            <w:tcBorders>
              <w:top w:val="nil"/>
              <w:left w:val="nil"/>
              <w:bottom w:val="nil"/>
              <w:right w:val="nil"/>
            </w:tcBorders>
            <w:shd w:val="clear" w:color="000000" w:fill="FFFFFF"/>
            <w:noWrap/>
            <w:vAlign w:val="bottom"/>
            <w:hideMark/>
          </w:tcPr>
          <w:p w14:paraId="0360F05E" w14:textId="29C987D1" w:rsidR="00944E22" w:rsidRPr="00C2714A" w:rsidDel="005F6687" w:rsidRDefault="00944E22">
            <w:pPr>
              <w:spacing w:after="0" w:line="276" w:lineRule="auto"/>
              <w:jc w:val="both"/>
              <w:rPr>
                <w:del w:id="3630" w:author="Observatorio 02" w:date="2017-03-14T15:15:00Z"/>
                <w:rFonts w:eastAsia="Times New Roman"/>
                <w:color w:val="000000"/>
                <w:sz w:val="22"/>
                <w:szCs w:val="22"/>
                <w:bdr w:val="none" w:sz="0" w:space="0" w:color="auto"/>
                <w:lang w:val="es-CL" w:eastAsia="es-CL"/>
              </w:rPr>
              <w:pPrChange w:id="3631" w:author="Observatorio 02" w:date="2017-03-14T15:15:00Z">
                <w:pPr>
                  <w:spacing w:after="0" w:line="240" w:lineRule="auto"/>
                  <w:jc w:val="center"/>
                </w:pPr>
              </w:pPrChange>
            </w:pPr>
            <w:del w:id="3632" w:author="Observatorio 02" w:date="2017-03-14T15:15:00Z">
              <w:r w:rsidRPr="00C2714A" w:rsidDel="005F6687">
                <w:rPr>
                  <w:rFonts w:eastAsia="Times New Roman"/>
                  <w:color w:val="000000"/>
                  <w:sz w:val="22"/>
                  <w:szCs w:val="22"/>
                  <w:bdr w:val="none" w:sz="0" w:space="0" w:color="auto"/>
                  <w:lang w:val="es-CL" w:eastAsia="es-CL"/>
                </w:rPr>
                <w:delText>13.079</w:delText>
              </w:r>
            </w:del>
          </w:p>
        </w:tc>
        <w:tc>
          <w:tcPr>
            <w:tcW w:w="665" w:type="dxa"/>
            <w:tcBorders>
              <w:top w:val="nil"/>
              <w:left w:val="nil"/>
              <w:bottom w:val="nil"/>
              <w:right w:val="nil"/>
            </w:tcBorders>
            <w:shd w:val="clear" w:color="000000" w:fill="FFFFFF"/>
            <w:noWrap/>
            <w:vAlign w:val="bottom"/>
            <w:hideMark/>
          </w:tcPr>
          <w:p w14:paraId="38F20936" w14:textId="336C2F20" w:rsidR="00944E22" w:rsidRPr="00C2714A" w:rsidDel="005F6687" w:rsidRDefault="00944E22">
            <w:pPr>
              <w:spacing w:after="0" w:line="276" w:lineRule="auto"/>
              <w:jc w:val="both"/>
              <w:rPr>
                <w:del w:id="3633" w:author="Observatorio 02" w:date="2017-03-14T15:15:00Z"/>
                <w:rFonts w:eastAsia="Times New Roman"/>
                <w:color w:val="000000"/>
                <w:sz w:val="22"/>
                <w:szCs w:val="22"/>
                <w:bdr w:val="none" w:sz="0" w:space="0" w:color="auto"/>
                <w:lang w:val="es-CL" w:eastAsia="es-CL"/>
              </w:rPr>
              <w:pPrChange w:id="3634" w:author="Observatorio 02" w:date="2017-03-14T15:15:00Z">
                <w:pPr>
                  <w:spacing w:after="0" w:line="240" w:lineRule="auto"/>
                  <w:jc w:val="center"/>
                </w:pPr>
              </w:pPrChange>
            </w:pPr>
            <w:del w:id="3635" w:author="Observatorio 02" w:date="2017-03-14T15:15:00Z">
              <w:r w:rsidRPr="00C2714A" w:rsidDel="005F6687">
                <w:rPr>
                  <w:rFonts w:eastAsia="Times New Roman"/>
                  <w:color w:val="000000"/>
                  <w:sz w:val="22"/>
                  <w:szCs w:val="22"/>
                  <w:bdr w:val="none" w:sz="0" w:space="0" w:color="auto"/>
                  <w:lang w:val="es-CL" w:eastAsia="es-CL"/>
                </w:rPr>
                <w:delText>1,9</w:delText>
              </w:r>
            </w:del>
          </w:p>
        </w:tc>
        <w:tc>
          <w:tcPr>
            <w:tcW w:w="160" w:type="dxa"/>
            <w:tcBorders>
              <w:top w:val="nil"/>
              <w:left w:val="nil"/>
              <w:bottom w:val="nil"/>
              <w:right w:val="nil"/>
            </w:tcBorders>
            <w:shd w:val="clear" w:color="000000" w:fill="FFFFFF"/>
            <w:noWrap/>
            <w:vAlign w:val="bottom"/>
            <w:hideMark/>
          </w:tcPr>
          <w:p w14:paraId="385825E6" w14:textId="58589C11" w:rsidR="00944E22" w:rsidRPr="00C2714A" w:rsidDel="005F6687" w:rsidRDefault="00944E22">
            <w:pPr>
              <w:spacing w:after="0" w:line="276" w:lineRule="auto"/>
              <w:jc w:val="both"/>
              <w:rPr>
                <w:del w:id="3636" w:author="Observatorio 02" w:date="2017-03-14T15:15:00Z"/>
                <w:rFonts w:eastAsia="Times New Roman"/>
                <w:color w:val="000000"/>
                <w:sz w:val="22"/>
                <w:szCs w:val="22"/>
                <w:bdr w:val="none" w:sz="0" w:space="0" w:color="auto"/>
                <w:lang w:val="es-CL" w:eastAsia="es-CL"/>
              </w:rPr>
              <w:pPrChange w:id="3637" w:author="Observatorio 02" w:date="2017-03-14T15:15:00Z">
                <w:pPr>
                  <w:spacing w:after="0" w:line="240" w:lineRule="auto"/>
                </w:pPr>
              </w:pPrChange>
            </w:pPr>
            <w:del w:id="3638"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28B2B4C2" w14:textId="5A680FEA" w:rsidR="00944E22" w:rsidRPr="00C2714A" w:rsidDel="005F6687" w:rsidRDefault="00944E22">
            <w:pPr>
              <w:spacing w:after="0" w:line="276" w:lineRule="auto"/>
              <w:jc w:val="both"/>
              <w:rPr>
                <w:del w:id="3639" w:author="Observatorio 02" w:date="2017-03-14T15:15:00Z"/>
                <w:rFonts w:eastAsia="Times New Roman"/>
                <w:color w:val="000000"/>
                <w:sz w:val="22"/>
                <w:szCs w:val="22"/>
                <w:bdr w:val="none" w:sz="0" w:space="0" w:color="auto"/>
                <w:lang w:val="es-CL" w:eastAsia="es-CL"/>
              </w:rPr>
              <w:pPrChange w:id="3640" w:author="Observatorio 02" w:date="2017-03-14T15:15:00Z">
                <w:pPr>
                  <w:spacing w:after="0" w:line="240" w:lineRule="auto"/>
                  <w:jc w:val="center"/>
                </w:pPr>
              </w:pPrChange>
            </w:pPr>
            <w:del w:id="3641" w:author="Observatorio 02" w:date="2017-03-14T15:15:00Z">
              <w:r w:rsidRPr="00C2714A" w:rsidDel="005F6687">
                <w:rPr>
                  <w:rFonts w:eastAsia="Times New Roman"/>
                  <w:color w:val="000000"/>
                  <w:sz w:val="22"/>
                  <w:szCs w:val="22"/>
                  <w:bdr w:val="none" w:sz="0" w:space="0" w:color="auto"/>
                  <w:lang w:val="es-CL" w:eastAsia="es-CL"/>
                </w:rPr>
                <w:delText>125.527</w:delText>
              </w:r>
            </w:del>
          </w:p>
        </w:tc>
        <w:tc>
          <w:tcPr>
            <w:tcW w:w="665" w:type="dxa"/>
            <w:tcBorders>
              <w:top w:val="nil"/>
              <w:left w:val="nil"/>
              <w:bottom w:val="nil"/>
              <w:right w:val="nil"/>
            </w:tcBorders>
            <w:shd w:val="clear" w:color="000000" w:fill="FFFFFF"/>
            <w:noWrap/>
            <w:vAlign w:val="bottom"/>
            <w:hideMark/>
          </w:tcPr>
          <w:p w14:paraId="6ACD45E6" w14:textId="653778BF" w:rsidR="00944E22" w:rsidRPr="00C2714A" w:rsidDel="005F6687" w:rsidRDefault="00944E22">
            <w:pPr>
              <w:spacing w:after="0" w:line="276" w:lineRule="auto"/>
              <w:jc w:val="both"/>
              <w:rPr>
                <w:del w:id="3642" w:author="Observatorio 02" w:date="2017-03-14T15:15:00Z"/>
                <w:rFonts w:eastAsia="Times New Roman"/>
                <w:color w:val="000000"/>
                <w:sz w:val="22"/>
                <w:szCs w:val="22"/>
                <w:bdr w:val="none" w:sz="0" w:space="0" w:color="auto"/>
                <w:lang w:val="es-CL" w:eastAsia="es-CL"/>
              </w:rPr>
              <w:pPrChange w:id="3643" w:author="Observatorio 02" w:date="2017-03-14T15:15:00Z">
                <w:pPr>
                  <w:spacing w:after="0" w:line="240" w:lineRule="auto"/>
                  <w:jc w:val="center"/>
                </w:pPr>
              </w:pPrChange>
            </w:pPr>
            <w:del w:id="3644" w:author="Observatorio 02" w:date="2017-03-14T15:15:00Z">
              <w:r w:rsidRPr="00C2714A" w:rsidDel="005F6687">
                <w:rPr>
                  <w:rFonts w:eastAsia="Times New Roman"/>
                  <w:color w:val="000000"/>
                  <w:sz w:val="22"/>
                  <w:szCs w:val="22"/>
                  <w:bdr w:val="none" w:sz="0" w:space="0" w:color="auto"/>
                  <w:lang w:val="es-CL" w:eastAsia="es-CL"/>
                </w:rPr>
                <w:delText>1,6</w:delText>
              </w:r>
            </w:del>
          </w:p>
        </w:tc>
      </w:tr>
      <w:tr w:rsidR="00944E22" w:rsidRPr="008D413D" w:rsidDel="005F6687" w14:paraId="50BB999F" w14:textId="5EC32351" w:rsidTr="00944E22">
        <w:trPr>
          <w:trHeight w:val="300"/>
          <w:del w:id="3645" w:author="Observatorio 02" w:date="2017-03-14T15:15:00Z"/>
        </w:trPr>
        <w:tc>
          <w:tcPr>
            <w:tcW w:w="3488" w:type="dxa"/>
            <w:tcBorders>
              <w:top w:val="nil"/>
              <w:left w:val="nil"/>
              <w:bottom w:val="nil"/>
              <w:right w:val="nil"/>
            </w:tcBorders>
            <w:shd w:val="clear" w:color="000000" w:fill="FFFFFF"/>
            <w:noWrap/>
            <w:vAlign w:val="bottom"/>
            <w:hideMark/>
          </w:tcPr>
          <w:p w14:paraId="6687EABE" w14:textId="153BF001" w:rsidR="00944E22" w:rsidRPr="00C2714A" w:rsidDel="005F6687" w:rsidRDefault="00944E22">
            <w:pPr>
              <w:spacing w:after="0" w:line="276" w:lineRule="auto"/>
              <w:jc w:val="both"/>
              <w:rPr>
                <w:del w:id="3646" w:author="Observatorio 02" w:date="2017-03-14T15:15:00Z"/>
                <w:rFonts w:eastAsia="Times New Roman"/>
                <w:color w:val="000000"/>
                <w:sz w:val="22"/>
                <w:szCs w:val="22"/>
                <w:bdr w:val="none" w:sz="0" w:space="0" w:color="auto"/>
                <w:lang w:val="es-CL" w:eastAsia="es-CL"/>
              </w:rPr>
              <w:pPrChange w:id="3647" w:author="Observatorio 02" w:date="2017-03-14T15:15:00Z">
                <w:pPr>
                  <w:spacing w:after="0" w:line="240" w:lineRule="auto"/>
                </w:pPr>
              </w:pPrChange>
            </w:pPr>
            <w:del w:id="3648" w:author="Observatorio 02" w:date="2017-03-14T15:15:00Z">
              <w:r w:rsidRPr="00C2714A" w:rsidDel="005F6687">
                <w:rPr>
                  <w:rFonts w:eastAsia="Times New Roman"/>
                  <w:color w:val="000000"/>
                  <w:sz w:val="22"/>
                  <w:szCs w:val="22"/>
                  <w:bdr w:val="none" w:sz="0" w:space="0" w:color="auto"/>
                  <w:lang w:val="es-CL" w:eastAsia="es-CL"/>
                </w:rPr>
                <w:delText>Media científico-humanista completa</w:delText>
              </w:r>
            </w:del>
          </w:p>
        </w:tc>
        <w:tc>
          <w:tcPr>
            <w:tcW w:w="1815" w:type="dxa"/>
            <w:tcBorders>
              <w:top w:val="nil"/>
              <w:left w:val="nil"/>
              <w:bottom w:val="nil"/>
              <w:right w:val="nil"/>
            </w:tcBorders>
            <w:shd w:val="clear" w:color="000000" w:fill="FFFFFF"/>
            <w:noWrap/>
            <w:vAlign w:val="bottom"/>
            <w:hideMark/>
          </w:tcPr>
          <w:p w14:paraId="074568DF" w14:textId="377311A2" w:rsidR="00944E22" w:rsidRPr="00C2714A" w:rsidDel="005F6687" w:rsidRDefault="00944E22">
            <w:pPr>
              <w:spacing w:after="0" w:line="276" w:lineRule="auto"/>
              <w:jc w:val="both"/>
              <w:rPr>
                <w:del w:id="3649" w:author="Observatorio 02" w:date="2017-03-14T15:15:00Z"/>
                <w:rFonts w:eastAsia="Times New Roman"/>
                <w:color w:val="000000"/>
                <w:sz w:val="22"/>
                <w:szCs w:val="22"/>
                <w:bdr w:val="none" w:sz="0" w:space="0" w:color="auto"/>
                <w:lang w:val="es-CL" w:eastAsia="es-CL"/>
              </w:rPr>
              <w:pPrChange w:id="3650" w:author="Observatorio 02" w:date="2017-03-14T15:15:00Z">
                <w:pPr>
                  <w:spacing w:after="0" w:line="240" w:lineRule="auto"/>
                  <w:jc w:val="center"/>
                </w:pPr>
              </w:pPrChange>
            </w:pPr>
            <w:del w:id="3651" w:author="Observatorio 02" w:date="2017-03-14T15:15:00Z">
              <w:r w:rsidRPr="00C2714A" w:rsidDel="005F6687">
                <w:rPr>
                  <w:rFonts w:eastAsia="Times New Roman"/>
                  <w:color w:val="000000"/>
                  <w:sz w:val="22"/>
                  <w:szCs w:val="22"/>
                  <w:bdr w:val="none" w:sz="0" w:space="0" w:color="auto"/>
                  <w:lang w:val="es-CL" w:eastAsia="es-CL"/>
                </w:rPr>
                <w:delText>131.603</w:delText>
              </w:r>
            </w:del>
          </w:p>
        </w:tc>
        <w:tc>
          <w:tcPr>
            <w:tcW w:w="665" w:type="dxa"/>
            <w:tcBorders>
              <w:top w:val="nil"/>
              <w:left w:val="nil"/>
              <w:bottom w:val="nil"/>
              <w:right w:val="nil"/>
            </w:tcBorders>
            <w:shd w:val="clear" w:color="000000" w:fill="FFFFFF"/>
            <w:noWrap/>
            <w:vAlign w:val="bottom"/>
            <w:hideMark/>
          </w:tcPr>
          <w:p w14:paraId="0CD4F16E" w14:textId="54784154" w:rsidR="00944E22" w:rsidRPr="00C2714A" w:rsidDel="005F6687" w:rsidRDefault="00944E22">
            <w:pPr>
              <w:spacing w:after="0" w:line="276" w:lineRule="auto"/>
              <w:jc w:val="both"/>
              <w:rPr>
                <w:del w:id="3652" w:author="Observatorio 02" w:date="2017-03-14T15:15:00Z"/>
                <w:rFonts w:eastAsia="Times New Roman"/>
                <w:color w:val="000000"/>
                <w:sz w:val="22"/>
                <w:szCs w:val="22"/>
                <w:bdr w:val="none" w:sz="0" w:space="0" w:color="auto"/>
                <w:lang w:val="es-CL" w:eastAsia="es-CL"/>
              </w:rPr>
              <w:pPrChange w:id="3653" w:author="Observatorio 02" w:date="2017-03-14T15:15:00Z">
                <w:pPr>
                  <w:spacing w:after="0" w:line="240" w:lineRule="auto"/>
                  <w:jc w:val="center"/>
                </w:pPr>
              </w:pPrChange>
            </w:pPr>
            <w:del w:id="3654" w:author="Observatorio 02" w:date="2017-03-14T15:15:00Z">
              <w:r w:rsidRPr="00C2714A" w:rsidDel="005F6687">
                <w:rPr>
                  <w:rFonts w:eastAsia="Times New Roman"/>
                  <w:color w:val="000000"/>
                  <w:sz w:val="22"/>
                  <w:szCs w:val="22"/>
                  <w:bdr w:val="none" w:sz="0" w:space="0" w:color="auto"/>
                  <w:lang w:val="es-CL" w:eastAsia="es-CL"/>
                </w:rPr>
                <w:delText>19,1</w:delText>
              </w:r>
            </w:del>
          </w:p>
        </w:tc>
        <w:tc>
          <w:tcPr>
            <w:tcW w:w="160" w:type="dxa"/>
            <w:tcBorders>
              <w:top w:val="nil"/>
              <w:left w:val="nil"/>
              <w:bottom w:val="nil"/>
              <w:right w:val="nil"/>
            </w:tcBorders>
            <w:shd w:val="clear" w:color="000000" w:fill="FFFFFF"/>
            <w:noWrap/>
            <w:vAlign w:val="bottom"/>
            <w:hideMark/>
          </w:tcPr>
          <w:p w14:paraId="603EC833" w14:textId="246F0650" w:rsidR="00944E22" w:rsidRPr="00C2714A" w:rsidDel="005F6687" w:rsidRDefault="00944E22">
            <w:pPr>
              <w:spacing w:after="0" w:line="276" w:lineRule="auto"/>
              <w:jc w:val="both"/>
              <w:rPr>
                <w:del w:id="3655" w:author="Observatorio 02" w:date="2017-03-14T15:15:00Z"/>
                <w:rFonts w:eastAsia="Times New Roman"/>
                <w:color w:val="000000"/>
                <w:sz w:val="22"/>
                <w:szCs w:val="22"/>
                <w:bdr w:val="none" w:sz="0" w:space="0" w:color="auto"/>
                <w:lang w:val="es-CL" w:eastAsia="es-CL"/>
              </w:rPr>
              <w:pPrChange w:id="3656" w:author="Observatorio 02" w:date="2017-03-14T15:15:00Z">
                <w:pPr>
                  <w:spacing w:after="0" w:line="240" w:lineRule="auto"/>
                </w:pPr>
              </w:pPrChange>
            </w:pPr>
            <w:del w:id="3657"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393320E" w14:textId="5251F9E3" w:rsidR="00944E22" w:rsidRPr="00C2714A" w:rsidDel="005F6687" w:rsidRDefault="00944E22">
            <w:pPr>
              <w:spacing w:after="0" w:line="276" w:lineRule="auto"/>
              <w:jc w:val="both"/>
              <w:rPr>
                <w:del w:id="3658" w:author="Observatorio 02" w:date="2017-03-14T15:15:00Z"/>
                <w:rFonts w:eastAsia="Times New Roman"/>
                <w:color w:val="000000"/>
                <w:sz w:val="22"/>
                <w:szCs w:val="22"/>
                <w:bdr w:val="none" w:sz="0" w:space="0" w:color="auto"/>
                <w:lang w:val="es-CL" w:eastAsia="es-CL"/>
              </w:rPr>
              <w:pPrChange w:id="3659" w:author="Observatorio 02" w:date="2017-03-14T15:15:00Z">
                <w:pPr>
                  <w:spacing w:after="0" w:line="240" w:lineRule="auto"/>
                  <w:jc w:val="center"/>
                </w:pPr>
              </w:pPrChange>
            </w:pPr>
            <w:del w:id="3660" w:author="Observatorio 02" w:date="2017-03-14T15:15:00Z">
              <w:r w:rsidRPr="00C2714A" w:rsidDel="005F6687">
                <w:rPr>
                  <w:rFonts w:eastAsia="Times New Roman"/>
                  <w:color w:val="000000"/>
                  <w:sz w:val="22"/>
                  <w:szCs w:val="22"/>
                  <w:bdr w:val="none" w:sz="0" w:space="0" w:color="auto"/>
                  <w:lang w:val="es-CL" w:eastAsia="es-CL"/>
                </w:rPr>
                <w:delText>1.642.171</w:delText>
              </w:r>
            </w:del>
          </w:p>
        </w:tc>
        <w:tc>
          <w:tcPr>
            <w:tcW w:w="665" w:type="dxa"/>
            <w:tcBorders>
              <w:top w:val="nil"/>
              <w:left w:val="nil"/>
              <w:bottom w:val="nil"/>
              <w:right w:val="nil"/>
            </w:tcBorders>
            <w:shd w:val="clear" w:color="000000" w:fill="FFFFFF"/>
            <w:noWrap/>
            <w:vAlign w:val="bottom"/>
            <w:hideMark/>
          </w:tcPr>
          <w:p w14:paraId="20F421A6" w14:textId="2DEC569A" w:rsidR="00944E22" w:rsidRPr="00C2714A" w:rsidDel="005F6687" w:rsidRDefault="00944E22">
            <w:pPr>
              <w:spacing w:after="0" w:line="276" w:lineRule="auto"/>
              <w:jc w:val="both"/>
              <w:rPr>
                <w:del w:id="3661" w:author="Observatorio 02" w:date="2017-03-14T15:15:00Z"/>
                <w:rFonts w:eastAsia="Times New Roman"/>
                <w:color w:val="000000"/>
                <w:sz w:val="22"/>
                <w:szCs w:val="22"/>
                <w:bdr w:val="none" w:sz="0" w:space="0" w:color="auto"/>
                <w:lang w:val="es-CL" w:eastAsia="es-CL"/>
              </w:rPr>
              <w:pPrChange w:id="3662" w:author="Observatorio 02" w:date="2017-03-14T15:15:00Z">
                <w:pPr>
                  <w:spacing w:after="0" w:line="240" w:lineRule="auto"/>
                  <w:jc w:val="center"/>
                </w:pPr>
              </w:pPrChange>
            </w:pPr>
            <w:del w:id="3663" w:author="Observatorio 02" w:date="2017-03-14T15:15:00Z">
              <w:r w:rsidRPr="00C2714A" w:rsidDel="005F6687">
                <w:rPr>
                  <w:rFonts w:eastAsia="Times New Roman"/>
                  <w:color w:val="000000"/>
                  <w:sz w:val="22"/>
                  <w:szCs w:val="22"/>
                  <w:bdr w:val="none" w:sz="0" w:space="0" w:color="auto"/>
                  <w:lang w:val="es-CL" w:eastAsia="es-CL"/>
                </w:rPr>
                <w:delText>20,5</w:delText>
              </w:r>
            </w:del>
          </w:p>
        </w:tc>
      </w:tr>
      <w:tr w:rsidR="00944E22" w:rsidRPr="008D413D" w:rsidDel="005F6687" w14:paraId="66D31B24" w14:textId="4E0A7795" w:rsidTr="00944E22">
        <w:trPr>
          <w:trHeight w:val="300"/>
          <w:del w:id="3664" w:author="Observatorio 02" w:date="2017-03-14T15:15:00Z"/>
        </w:trPr>
        <w:tc>
          <w:tcPr>
            <w:tcW w:w="3488" w:type="dxa"/>
            <w:tcBorders>
              <w:top w:val="nil"/>
              <w:left w:val="nil"/>
              <w:bottom w:val="nil"/>
              <w:right w:val="nil"/>
            </w:tcBorders>
            <w:shd w:val="clear" w:color="000000" w:fill="FFFFFF"/>
            <w:noWrap/>
            <w:vAlign w:val="bottom"/>
            <w:hideMark/>
          </w:tcPr>
          <w:p w14:paraId="48014B11" w14:textId="7F2EBE4D" w:rsidR="00944E22" w:rsidRPr="00C2714A" w:rsidDel="005F6687" w:rsidRDefault="00944E22">
            <w:pPr>
              <w:spacing w:after="0" w:line="276" w:lineRule="auto"/>
              <w:jc w:val="both"/>
              <w:rPr>
                <w:del w:id="3665" w:author="Observatorio 02" w:date="2017-03-14T15:15:00Z"/>
                <w:rFonts w:eastAsia="Times New Roman"/>
                <w:color w:val="000000"/>
                <w:sz w:val="22"/>
                <w:szCs w:val="22"/>
                <w:bdr w:val="none" w:sz="0" w:space="0" w:color="auto"/>
                <w:lang w:val="es-CL" w:eastAsia="es-CL"/>
              </w:rPr>
              <w:pPrChange w:id="3666" w:author="Observatorio 02" w:date="2017-03-14T15:15:00Z">
                <w:pPr>
                  <w:spacing w:after="0" w:line="240" w:lineRule="auto"/>
                </w:pPr>
              </w:pPrChange>
            </w:pPr>
            <w:del w:id="3667" w:author="Observatorio 02" w:date="2017-03-14T15:15:00Z">
              <w:r w:rsidRPr="00C2714A" w:rsidDel="005F6687">
                <w:rPr>
                  <w:rFonts w:eastAsia="Times New Roman"/>
                  <w:color w:val="000000"/>
                  <w:sz w:val="22"/>
                  <w:szCs w:val="22"/>
                  <w:bdr w:val="none" w:sz="0" w:space="0" w:color="auto"/>
                  <w:lang w:val="es-CL" w:eastAsia="es-CL"/>
                </w:rPr>
                <w:delText>Media técnica profesional completa</w:delText>
              </w:r>
            </w:del>
          </w:p>
        </w:tc>
        <w:tc>
          <w:tcPr>
            <w:tcW w:w="1815" w:type="dxa"/>
            <w:tcBorders>
              <w:top w:val="nil"/>
              <w:left w:val="nil"/>
              <w:bottom w:val="nil"/>
              <w:right w:val="nil"/>
            </w:tcBorders>
            <w:shd w:val="clear" w:color="000000" w:fill="FFFFFF"/>
            <w:noWrap/>
            <w:vAlign w:val="bottom"/>
            <w:hideMark/>
          </w:tcPr>
          <w:p w14:paraId="74A9B100" w14:textId="3F47950C" w:rsidR="00944E22" w:rsidRPr="00C2714A" w:rsidDel="005F6687" w:rsidRDefault="00944E22">
            <w:pPr>
              <w:spacing w:after="0" w:line="276" w:lineRule="auto"/>
              <w:jc w:val="both"/>
              <w:rPr>
                <w:del w:id="3668" w:author="Observatorio 02" w:date="2017-03-14T15:15:00Z"/>
                <w:rFonts w:eastAsia="Times New Roman"/>
                <w:color w:val="000000"/>
                <w:sz w:val="22"/>
                <w:szCs w:val="22"/>
                <w:bdr w:val="none" w:sz="0" w:space="0" w:color="auto"/>
                <w:lang w:val="es-CL" w:eastAsia="es-CL"/>
              </w:rPr>
              <w:pPrChange w:id="3669" w:author="Observatorio 02" w:date="2017-03-14T15:15:00Z">
                <w:pPr>
                  <w:spacing w:after="0" w:line="240" w:lineRule="auto"/>
                  <w:jc w:val="center"/>
                </w:pPr>
              </w:pPrChange>
            </w:pPr>
            <w:del w:id="3670" w:author="Observatorio 02" w:date="2017-03-14T15:15:00Z">
              <w:r w:rsidRPr="00C2714A" w:rsidDel="005F6687">
                <w:rPr>
                  <w:rFonts w:eastAsia="Times New Roman"/>
                  <w:color w:val="000000"/>
                  <w:sz w:val="22"/>
                  <w:szCs w:val="22"/>
                  <w:bdr w:val="none" w:sz="0" w:space="0" w:color="auto"/>
                  <w:lang w:val="es-CL" w:eastAsia="es-CL"/>
                </w:rPr>
                <w:delText>86.719</w:delText>
              </w:r>
            </w:del>
          </w:p>
        </w:tc>
        <w:tc>
          <w:tcPr>
            <w:tcW w:w="665" w:type="dxa"/>
            <w:tcBorders>
              <w:top w:val="nil"/>
              <w:left w:val="nil"/>
              <w:bottom w:val="nil"/>
              <w:right w:val="nil"/>
            </w:tcBorders>
            <w:shd w:val="clear" w:color="000000" w:fill="FFFFFF"/>
            <w:noWrap/>
            <w:vAlign w:val="bottom"/>
            <w:hideMark/>
          </w:tcPr>
          <w:p w14:paraId="2CF8476F" w14:textId="382DB79D" w:rsidR="00944E22" w:rsidRPr="00C2714A" w:rsidDel="005F6687" w:rsidRDefault="00944E22">
            <w:pPr>
              <w:spacing w:after="0" w:line="276" w:lineRule="auto"/>
              <w:jc w:val="both"/>
              <w:rPr>
                <w:del w:id="3671" w:author="Observatorio 02" w:date="2017-03-14T15:15:00Z"/>
                <w:rFonts w:eastAsia="Times New Roman"/>
                <w:color w:val="000000"/>
                <w:sz w:val="22"/>
                <w:szCs w:val="22"/>
                <w:bdr w:val="none" w:sz="0" w:space="0" w:color="auto"/>
                <w:lang w:val="es-CL" w:eastAsia="es-CL"/>
              </w:rPr>
              <w:pPrChange w:id="3672" w:author="Observatorio 02" w:date="2017-03-14T15:15:00Z">
                <w:pPr>
                  <w:spacing w:after="0" w:line="240" w:lineRule="auto"/>
                  <w:jc w:val="center"/>
                </w:pPr>
              </w:pPrChange>
            </w:pPr>
            <w:del w:id="3673" w:author="Observatorio 02" w:date="2017-03-14T15:15:00Z">
              <w:r w:rsidRPr="00C2714A" w:rsidDel="005F6687">
                <w:rPr>
                  <w:rFonts w:eastAsia="Times New Roman"/>
                  <w:color w:val="000000"/>
                  <w:sz w:val="22"/>
                  <w:szCs w:val="22"/>
                  <w:bdr w:val="none" w:sz="0" w:space="0" w:color="auto"/>
                  <w:lang w:val="es-CL" w:eastAsia="es-CL"/>
                </w:rPr>
                <w:delText>12,6</w:delText>
              </w:r>
            </w:del>
          </w:p>
        </w:tc>
        <w:tc>
          <w:tcPr>
            <w:tcW w:w="160" w:type="dxa"/>
            <w:tcBorders>
              <w:top w:val="nil"/>
              <w:left w:val="nil"/>
              <w:bottom w:val="nil"/>
              <w:right w:val="nil"/>
            </w:tcBorders>
            <w:shd w:val="clear" w:color="000000" w:fill="FFFFFF"/>
            <w:noWrap/>
            <w:vAlign w:val="bottom"/>
            <w:hideMark/>
          </w:tcPr>
          <w:p w14:paraId="4BD93FAC" w14:textId="4CE9DC19" w:rsidR="00944E22" w:rsidRPr="00C2714A" w:rsidDel="005F6687" w:rsidRDefault="00944E22">
            <w:pPr>
              <w:spacing w:after="0" w:line="276" w:lineRule="auto"/>
              <w:jc w:val="both"/>
              <w:rPr>
                <w:del w:id="3674" w:author="Observatorio 02" w:date="2017-03-14T15:15:00Z"/>
                <w:rFonts w:eastAsia="Times New Roman"/>
                <w:color w:val="000000"/>
                <w:sz w:val="22"/>
                <w:szCs w:val="22"/>
                <w:bdr w:val="none" w:sz="0" w:space="0" w:color="auto"/>
                <w:lang w:val="es-CL" w:eastAsia="es-CL"/>
              </w:rPr>
              <w:pPrChange w:id="3675" w:author="Observatorio 02" w:date="2017-03-14T15:15:00Z">
                <w:pPr>
                  <w:spacing w:after="0" w:line="240" w:lineRule="auto"/>
                </w:pPr>
              </w:pPrChange>
            </w:pPr>
            <w:del w:id="3676"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86C74DC" w14:textId="42AD91A9" w:rsidR="00944E22" w:rsidRPr="00C2714A" w:rsidDel="005F6687" w:rsidRDefault="00944E22">
            <w:pPr>
              <w:spacing w:after="0" w:line="276" w:lineRule="auto"/>
              <w:jc w:val="both"/>
              <w:rPr>
                <w:del w:id="3677" w:author="Observatorio 02" w:date="2017-03-14T15:15:00Z"/>
                <w:rFonts w:eastAsia="Times New Roman"/>
                <w:color w:val="000000"/>
                <w:sz w:val="22"/>
                <w:szCs w:val="22"/>
                <w:bdr w:val="none" w:sz="0" w:space="0" w:color="auto"/>
                <w:lang w:val="es-CL" w:eastAsia="es-CL"/>
              </w:rPr>
              <w:pPrChange w:id="3678" w:author="Observatorio 02" w:date="2017-03-14T15:15:00Z">
                <w:pPr>
                  <w:spacing w:after="0" w:line="240" w:lineRule="auto"/>
                  <w:jc w:val="center"/>
                </w:pPr>
              </w:pPrChange>
            </w:pPr>
            <w:del w:id="3679" w:author="Observatorio 02" w:date="2017-03-14T15:15:00Z">
              <w:r w:rsidRPr="00C2714A" w:rsidDel="005F6687">
                <w:rPr>
                  <w:rFonts w:eastAsia="Times New Roman"/>
                  <w:color w:val="000000"/>
                  <w:sz w:val="22"/>
                  <w:szCs w:val="22"/>
                  <w:bdr w:val="none" w:sz="0" w:space="0" w:color="auto"/>
                  <w:lang w:val="es-CL" w:eastAsia="es-CL"/>
                </w:rPr>
                <w:delText>989.756</w:delText>
              </w:r>
            </w:del>
          </w:p>
        </w:tc>
        <w:tc>
          <w:tcPr>
            <w:tcW w:w="665" w:type="dxa"/>
            <w:tcBorders>
              <w:top w:val="nil"/>
              <w:left w:val="nil"/>
              <w:bottom w:val="nil"/>
              <w:right w:val="nil"/>
            </w:tcBorders>
            <w:shd w:val="clear" w:color="000000" w:fill="FFFFFF"/>
            <w:noWrap/>
            <w:vAlign w:val="bottom"/>
            <w:hideMark/>
          </w:tcPr>
          <w:p w14:paraId="23CC11C9" w14:textId="17B9CD6C" w:rsidR="00944E22" w:rsidRPr="00C2714A" w:rsidDel="005F6687" w:rsidRDefault="00944E22">
            <w:pPr>
              <w:spacing w:after="0" w:line="276" w:lineRule="auto"/>
              <w:jc w:val="both"/>
              <w:rPr>
                <w:del w:id="3680" w:author="Observatorio 02" w:date="2017-03-14T15:15:00Z"/>
                <w:rFonts w:eastAsia="Times New Roman"/>
                <w:color w:val="000000"/>
                <w:sz w:val="22"/>
                <w:szCs w:val="22"/>
                <w:bdr w:val="none" w:sz="0" w:space="0" w:color="auto"/>
                <w:lang w:val="es-CL" w:eastAsia="es-CL"/>
              </w:rPr>
              <w:pPrChange w:id="3681" w:author="Observatorio 02" w:date="2017-03-14T15:15:00Z">
                <w:pPr>
                  <w:spacing w:after="0" w:line="240" w:lineRule="auto"/>
                  <w:jc w:val="center"/>
                </w:pPr>
              </w:pPrChange>
            </w:pPr>
            <w:del w:id="3682" w:author="Observatorio 02" w:date="2017-03-14T15:15:00Z">
              <w:r w:rsidRPr="00C2714A" w:rsidDel="005F6687">
                <w:rPr>
                  <w:rFonts w:eastAsia="Times New Roman"/>
                  <w:color w:val="000000"/>
                  <w:sz w:val="22"/>
                  <w:szCs w:val="22"/>
                  <w:bdr w:val="none" w:sz="0" w:space="0" w:color="auto"/>
                  <w:lang w:val="es-CL" w:eastAsia="es-CL"/>
                </w:rPr>
                <w:delText>12,3</w:delText>
              </w:r>
            </w:del>
          </w:p>
        </w:tc>
      </w:tr>
      <w:tr w:rsidR="00944E22" w:rsidRPr="008D413D" w:rsidDel="005F6687" w14:paraId="2E2F9473" w14:textId="7EAEA341" w:rsidTr="00944E22">
        <w:trPr>
          <w:trHeight w:val="300"/>
          <w:del w:id="3683" w:author="Observatorio 02" w:date="2017-03-14T15:15:00Z"/>
        </w:trPr>
        <w:tc>
          <w:tcPr>
            <w:tcW w:w="3488" w:type="dxa"/>
            <w:tcBorders>
              <w:top w:val="nil"/>
              <w:left w:val="nil"/>
              <w:bottom w:val="nil"/>
              <w:right w:val="nil"/>
            </w:tcBorders>
            <w:shd w:val="clear" w:color="000000" w:fill="FFFFFF"/>
            <w:noWrap/>
            <w:vAlign w:val="bottom"/>
            <w:hideMark/>
          </w:tcPr>
          <w:p w14:paraId="4BC52D16" w14:textId="029A76AF" w:rsidR="00944E22" w:rsidRPr="00C2714A" w:rsidDel="005F6687" w:rsidRDefault="00944E22">
            <w:pPr>
              <w:spacing w:after="0" w:line="276" w:lineRule="auto"/>
              <w:jc w:val="both"/>
              <w:rPr>
                <w:del w:id="3684" w:author="Observatorio 02" w:date="2017-03-14T15:15:00Z"/>
                <w:rFonts w:eastAsia="Times New Roman"/>
                <w:color w:val="000000"/>
                <w:sz w:val="22"/>
                <w:szCs w:val="22"/>
                <w:bdr w:val="none" w:sz="0" w:space="0" w:color="auto"/>
                <w:lang w:val="es-CL" w:eastAsia="es-CL"/>
              </w:rPr>
              <w:pPrChange w:id="3685" w:author="Observatorio 02" w:date="2017-03-14T15:15:00Z">
                <w:pPr>
                  <w:spacing w:after="0" w:line="240" w:lineRule="auto"/>
                </w:pPr>
              </w:pPrChange>
            </w:pPr>
            <w:del w:id="3686" w:author="Observatorio 02" w:date="2017-03-14T15:15:00Z">
              <w:r w:rsidRPr="00C2714A" w:rsidDel="005F6687">
                <w:rPr>
                  <w:rFonts w:eastAsia="Times New Roman"/>
                  <w:color w:val="000000"/>
                  <w:sz w:val="22"/>
                  <w:szCs w:val="22"/>
                  <w:bdr w:val="none" w:sz="0" w:space="0" w:color="auto"/>
                  <w:lang w:val="es-CL" w:eastAsia="es-CL"/>
                </w:rPr>
                <w:delText>Técnico nivel superior incompleta</w:delText>
              </w:r>
            </w:del>
          </w:p>
        </w:tc>
        <w:tc>
          <w:tcPr>
            <w:tcW w:w="1815" w:type="dxa"/>
            <w:tcBorders>
              <w:top w:val="nil"/>
              <w:left w:val="nil"/>
              <w:bottom w:val="nil"/>
              <w:right w:val="nil"/>
            </w:tcBorders>
            <w:shd w:val="clear" w:color="000000" w:fill="FFFFFF"/>
            <w:noWrap/>
            <w:vAlign w:val="bottom"/>
            <w:hideMark/>
          </w:tcPr>
          <w:p w14:paraId="665F8C3E" w14:textId="7AC7CC18" w:rsidR="00944E22" w:rsidRPr="00C2714A" w:rsidDel="005F6687" w:rsidRDefault="00944E22">
            <w:pPr>
              <w:spacing w:after="0" w:line="276" w:lineRule="auto"/>
              <w:jc w:val="both"/>
              <w:rPr>
                <w:del w:id="3687" w:author="Observatorio 02" w:date="2017-03-14T15:15:00Z"/>
                <w:rFonts w:eastAsia="Times New Roman"/>
                <w:color w:val="000000"/>
                <w:sz w:val="22"/>
                <w:szCs w:val="22"/>
                <w:bdr w:val="none" w:sz="0" w:space="0" w:color="auto"/>
                <w:lang w:val="es-CL" w:eastAsia="es-CL"/>
              </w:rPr>
              <w:pPrChange w:id="3688" w:author="Observatorio 02" w:date="2017-03-14T15:15:00Z">
                <w:pPr>
                  <w:spacing w:after="0" w:line="240" w:lineRule="auto"/>
                  <w:jc w:val="center"/>
                </w:pPr>
              </w:pPrChange>
            </w:pPr>
            <w:del w:id="3689" w:author="Observatorio 02" w:date="2017-03-14T15:15:00Z">
              <w:r w:rsidRPr="00C2714A" w:rsidDel="005F6687">
                <w:rPr>
                  <w:rFonts w:eastAsia="Times New Roman"/>
                  <w:color w:val="000000"/>
                  <w:sz w:val="22"/>
                  <w:szCs w:val="22"/>
                  <w:bdr w:val="none" w:sz="0" w:space="0" w:color="auto"/>
                  <w:lang w:val="es-CL" w:eastAsia="es-CL"/>
                </w:rPr>
                <w:delText>17.952</w:delText>
              </w:r>
            </w:del>
          </w:p>
        </w:tc>
        <w:tc>
          <w:tcPr>
            <w:tcW w:w="665" w:type="dxa"/>
            <w:tcBorders>
              <w:top w:val="nil"/>
              <w:left w:val="nil"/>
              <w:bottom w:val="nil"/>
              <w:right w:val="nil"/>
            </w:tcBorders>
            <w:shd w:val="clear" w:color="000000" w:fill="FFFFFF"/>
            <w:noWrap/>
            <w:vAlign w:val="bottom"/>
            <w:hideMark/>
          </w:tcPr>
          <w:p w14:paraId="7A940BE6" w14:textId="5DEDC196" w:rsidR="00944E22" w:rsidRPr="00C2714A" w:rsidDel="005F6687" w:rsidRDefault="00944E22">
            <w:pPr>
              <w:spacing w:after="0" w:line="276" w:lineRule="auto"/>
              <w:jc w:val="both"/>
              <w:rPr>
                <w:del w:id="3690" w:author="Observatorio 02" w:date="2017-03-14T15:15:00Z"/>
                <w:rFonts w:eastAsia="Times New Roman"/>
                <w:color w:val="000000"/>
                <w:sz w:val="22"/>
                <w:szCs w:val="22"/>
                <w:bdr w:val="none" w:sz="0" w:space="0" w:color="auto"/>
                <w:lang w:val="es-CL" w:eastAsia="es-CL"/>
              </w:rPr>
              <w:pPrChange w:id="3691" w:author="Observatorio 02" w:date="2017-03-14T15:15:00Z">
                <w:pPr>
                  <w:spacing w:after="0" w:line="240" w:lineRule="auto"/>
                  <w:jc w:val="center"/>
                </w:pPr>
              </w:pPrChange>
            </w:pPr>
            <w:del w:id="3692" w:author="Observatorio 02" w:date="2017-03-14T15:15:00Z">
              <w:r w:rsidRPr="00C2714A" w:rsidDel="005F6687">
                <w:rPr>
                  <w:rFonts w:eastAsia="Times New Roman"/>
                  <w:color w:val="000000"/>
                  <w:sz w:val="22"/>
                  <w:szCs w:val="22"/>
                  <w:bdr w:val="none" w:sz="0" w:space="0" w:color="auto"/>
                  <w:lang w:val="es-CL" w:eastAsia="es-CL"/>
                </w:rPr>
                <w:delText>2,6</w:delText>
              </w:r>
            </w:del>
          </w:p>
        </w:tc>
        <w:tc>
          <w:tcPr>
            <w:tcW w:w="160" w:type="dxa"/>
            <w:tcBorders>
              <w:top w:val="nil"/>
              <w:left w:val="nil"/>
              <w:bottom w:val="nil"/>
              <w:right w:val="nil"/>
            </w:tcBorders>
            <w:shd w:val="clear" w:color="000000" w:fill="FFFFFF"/>
            <w:noWrap/>
            <w:vAlign w:val="bottom"/>
            <w:hideMark/>
          </w:tcPr>
          <w:p w14:paraId="1C996D8B" w14:textId="052874A2" w:rsidR="00944E22" w:rsidRPr="00C2714A" w:rsidDel="005F6687" w:rsidRDefault="00944E22">
            <w:pPr>
              <w:spacing w:after="0" w:line="276" w:lineRule="auto"/>
              <w:jc w:val="both"/>
              <w:rPr>
                <w:del w:id="3693" w:author="Observatorio 02" w:date="2017-03-14T15:15:00Z"/>
                <w:rFonts w:eastAsia="Times New Roman"/>
                <w:color w:val="000000"/>
                <w:sz w:val="22"/>
                <w:szCs w:val="22"/>
                <w:bdr w:val="none" w:sz="0" w:space="0" w:color="auto"/>
                <w:lang w:val="es-CL" w:eastAsia="es-CL"/>
              </w:rPr>
              <w:pPrChange w:id="3694" w:author="Observatorio 02" w:date="2017-03-14T15:15:00Z">
                <w:pPr>
                  <w:spacing w:after="0" w:line="240" w:lineRule="auto"/>
                </w:pPr>
              </w:pPrChange>
            </w:pPr>
            <w:del w:id="3695"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450C320E" w14:textId="7C0F15DB" w:rsidR="00944E22" w:rsidRPr="00C2714A" w:rsidDel="005F6687" w:rsidRDefault="00944E22">
            <w:pPr>
              <w:spacing w:after="0" w:line="276" w:lineRule="auto"/>
              <w:jc w:val="both"/>
              <w:rPr>
                <w:del w:id="3696" w:author="Observatorio 02" w:date="2017-03-14T15:15:00Z"/>
                <w:rFonts w:eastAsia="Times New Roman"/>
                <w:color w:val="000000"/>
                <w:sz w:val="22"/>
                <w:szCs w:val="22"/>
                <w:bdr w:val="none" w:sz="0" w:space="0" w:color="auto"/>
                <w:lang w:val="es-CL" w:eastAsia="es-CL"/>
              </w:rPr>
              <w:pPrChange w:id="3697" w:author="Observatorio 02" w:date="2017-03-14T15:15:00Z">
                <w:pPr>
                  <w:spacing w:after="0" w:line="240" w:lineRule="auto"/>
                  <w:jc w:val="center"/>
                </w:pPr>
              </w:pPrChange>
            </w:pPr>
            <w:del w:id="3698" w:author="Observatorio 02" w:date="2017-03-14T15:15:00Z">
              <w:r w:rsidRPr="00C2714A" w:rsidDel="005F6687">
                <w:rPr>
                  <w:rFonts w:eastAsia="Times New Roman"/>
                  <w:color w:val="000000"/>
                  <w:sz w:val="22"/>
                  <w:szCs w:val="22"/>
                  <w:bdr w:val="none" w:sz="0" w:space="0" w:color="auto"/>
                  <w:lang w:val="es-CL" w:eastAsia="es-CL"/>
                </w:rPr>
                <w:delText>288.756</w:delText>
              </w:r>
            </w:del>
          </w:p>
        </w:tc>
        <w:tc>
          <w:tcPr>
            <w:tcW w:w="665" w:type="dxa"/>
            <w:tcBorders>
              <w:top w:val="nil"/>
              <w:left w:val="nil"/>
              <w:bottom w:val="nil"/>
              <w:right w:val="nil"/>
            </w:tcBorders>
            <w:shd w:val="clear" w:color="000000" w:fill="FFFFFF"/>
            <w:noWrap/>
            <w:vAlign w:val="bottom"/>
            <w:hideMark/>
          </w:tcPr>
          <w:p w14:paraId="7FE924A4" w14:textId="69C67CCD" w:rsidR="00944E22" w:rsidRPr="00C2714A" w:rsidDel="005F6687" w:rsidRDefault="00944E22">
            <w:pPr>
              <w:spacing w:after="0" w:line="276" w:lineRule="auto"/>
              <w:jc w:val="both"/>
              <w:rPr>
                <w:del w:id="3699" w:author="Observatorio 02" w:date="2017-03-14T15:15:00Z"/>
                <w:rFonts w:eastAsia="Times New Roman"/>
                <w:color w:val="000000"/>
                <w:sz w:val="22"/>
                <w:szCs w:val="22"/>
                <w:bdr w:val="none" w:sz="0" w:space="0" w:color="auto"/>
                <w:lang w:val="es-CL" w:eastAsia="es-CL"/>
              </w:rPr>
              <w:pPrChange w:id="3700" w:author="Observatorio 02" w:date="2017-03-14T15:15:00Z">
                <w:pPr>
                  <w:spacing w:after="0" w:line="240" w:lineRule="auto"/>
                  <w:jc w:val="center"/>
                </w:pPr>
              </w:pPrChange>
            </w:pPr>
            <w:del w:id="3701" w:author="Observatorio 02" w:date="2017-03-14T15:15:00Z">
              <w:r w:rsidRPr="00C2714A" w:rsidDel="005F6687">
                <w:rPr>
                  <w:rFonts w:eastAsia="Times New Roman"/>
                  <w:color w:val="000000"/>
                  <w:sz w:val="22"/>
                  <w:szCs w:val="22"/>
                  <w:bdr w:val="none" w:sz="0" w:space="0" w:color="auto"/>
                  <w:lang w:val="es-CL" w:eastAsia="es-CL"/>
                </w:rPr>
                <w:delText>3,6</w:delText>
              </w:r>
            </w:del>
          </w:p>
        </w:tc>
      </w:tr>
      <w:tr w:rsidR="00944E22" w:rsidRPr="008D413D" w:rsidDel="005F6687" w14:paraId="19EB02AE" w14:textId="7135F343" w:rsidTr="00944E22">
        <w:trPr>
          <w:trHeight w:val="300"/>
          <w:del w:id="3702" w:author="Observatorio 02" w:date="2017-03-14T15:15:00Z"/>
        </w:trPr>
        <w:tc>
          <w:tcPr>
            <w:tcW w:w="3488" w:type="dxa"/>
            <w:tcBorders>
              <w:top w:val="nil"/>
              <w:left w:val="nil"/>
              <w:bottom w:val="nil"/>
              <w:right w:val="nil"/>
            </w:tcBorders>
            <w:shd w:val="clear" w:color="000000" w:fill="FFFFFF"/>
            <w:noWrap/>
            <w:vAlign w:val="bottom"/>
            <w:hideMark/>
          </w:tcPr>
          <w:p w14:paraId="725ED6C4" w14:textId="53A73678" w:rsidR="00944E22" w:rsidRPr="00C2714A" w:rsidDel="005F6687" w:rsidRDefault="00944E22">
            <w:pPr>
              <w:spacing w:after="0" w:line="276" w:lineRule="auto"/>
              <w:jc w:val="both"/>
              <w:rPr>
                <w:del w:id="3703" w:author="Observatorio 02" w:date="2017-03-14T15:15:00Z"/>
                <w:rFonts w:eastAsia="Times New Roman"/>
                <w:color w:val="000000"/>
                <w:sz w:val="22"/>
                <w:szCs w:val="22"/>
                <w:bdr w:val="none" w:sz="0" w:space="0" w:color="auto"/>
                <w:lang w:val="es-CL" w:eastAsia="es-CL"/>
              </w:rPr>
              <w:pPrChange w:id="3704" w:author="Observatorio 02" w:date="2017-03-14T15:15:00Z">
                <w:pPr>
                  <w:spacing w:after="0" w:line="240" w:lineRule="auto"/>
                </w:pPr>
              </w:pPrChange>
            </w:pPr>
            <w:del w:id="3705" w:author="Observatorio 02" w:date="2017-03-14T15:15:00Z">
              <w:r w:rsidRPr="00C2714A" w:rsidDel="005F6687">
                <w:rPr>
                  <w:rFonts w:eastAsia="Times New Roman"/>
                  <w:color w:val="000000"/>
                  <w:sz w:val="22"/>
                  <w:szCs w:val="22"/>
                  <w:bdr w:val="none" w:sz="0" w:space="0" w:color="auto"/>
                  <w:lang w:val="es-CL" w:eastAsia="es-CL"/>
                </w:rPr>
                <w:delText>Técnico nivel superior completa</w:delText>
              </w:r>
            </w:del>
          </w:p>
        </w:tc>
        <w:tc>
          <w:tcPr>
            <w:tcW w:w="1815" w:type="dxa"/>
            <w:tcBorders>
              <w:top w:val="nil"/>
              <w:left w:val="nil"/>
              <w:bottom w:val="nil"/>
              <w:right w:val="nil"/>
            </w:tcBorders>
            <w:shd w:val="clear" w:color="000000" w:fill="FFFFFF"/>
            <w:noWrap/>
            <w:vAlign w:val="bottom"/>
            <w:hideMark/>
          </w:tcPr>
          <w:p w14:paraId="3B6218FC" w14:textId="50E1808B" w:rsidR="00944E22" w:rsidRPr="00C2714A" w:rsidDel="005F6687" w:rsidRDefault="00944E22">
            <w:pPr>
              <w:spacing w:after="0" w:line="276" w:lineRule="auto"/>
              <w:jc w:val="both"/>
              <w:rPr>
                <w:del w:id="3706" w:author="Observatorio 02" w:date="2017-03-14T15:15:00Z"/>
                <w:rFonts w:eastAsia="Times New Roman"/>
                <w:color w:val="000000"/>
                <w:sz w:val="22"/>
                <w:szCs w:val="22"/>
                <w:bdr w:val="none" w:sz="0" w:space="0" w:color="auto"/>
                <w:lang w:val="es-CL" w:eastAsia="es-CL"/>
              </w:rPr>
              <w:pPrChange w:id="3707" w:author="Observatorio 02" w:date="2017-03-14T15:15:00Z">
                <w:pPr>
                  <w:spacing w:after="0" w:line="240" w:lineRule="auto"/>
                  <w:jc w:val="center"/>
                </w:pPr>
              </w:pPrChange>
            </w:pPr>
            <w:del w:id="3708" w:author="Observatorio 02" w:date="2017-03-14T15:15:00Z">
              <w:r w:rsidRPr="00C2714A" w:rsidDel="005F6687">
                <w:rPr>
                  <w:rFonts w:eastAsia="Times New Roman"/>
                  <w:color w:val="000000"/>
                  <w:sz w:val="22"/>
                  <w:szCs w:val="22"/>
                  <w:bdr w:val="none" w:sz="0" w:space="0" w:color="auto"/>
                  <w:lang w:val="es-CL" w:eastAsia="es-CL"/>
                </w:rPr>
                <w:delText>45.509</w:delText>
              </w:r>
            </w:del>
          </w:p>
        </w:tc>
        <w:tc>
          <w:tcPr>
            <w:tcW w:w="665" w:type="dxa"/>
            <w:tcBorders>
              <w:top w:val="nil"/>
              <w:left w:val="nil"/>
              <w:bottom w:val="nil"/>
              <w:right w:val="nil"/>
            </w:tcBorders>
            <w:shd w:val="clear" w:color="000000" w:fill="FFFFFF"/>
            <w:noWrap/>
            <w:vAlign w:val="bottom"/>
            <w:hideMark/>
          </w:tcPr>
          <w:p w14:paraId="3D655815" w14:textId="760D445C" w:rsidR="00944E22" w:rsidRPr="00C2714A" w:rsidDel="005F6687" w:rsidRDefault="00944E22">
            <w:pPr>
              <w:spacing w:after="0" w:line="276" w:lineRule="auto"/>
              <w:jc w:val="both"/>
              <w:rPr>
                <w:del w:id="3709" w:author="Observatorio 02" w:date="2017-03-14T15:15:00Z"/>
                <w:rFonts w:eastAsia="Times New Roman"/>
                <w:color w:val="000000"/>
                <w:sz w:val="22"/>
                <w:szCs w:val="22"/>
                <w:bdr w:val="none" w:sz="0" w:space="0" w:color="auto"/>
                <w:lang w:val="es-CL" w:eastAsia="es-CL"/>
              </w:rPr>
              <w:pPrChange w:id="3710" w:author="Observatorio 02" w:date="2017-03-14T15:15:00Z">
                <w:pPr>
                  <w:spacing w:after="0" w:line="240" w:lineRule="auto"/>
                  <w:jc w:val="center"/>
                </w:pPr>
              </w:pPrChange>
            </w:pPr>
            <w:del w:id="3711" w:author="Observatorio 02" w:date="2017-03-14T15:15:00Z">
              <w:r w:rsidRPr="00C2714A" w:rsidDel="005F6687">
                <w:rPr>
                  <w:rFonts w:eastAsia="Times New Roman"/>
                  <w:color w:val="000000"/>
                  <w:sz w:val="22"/>
                  <w:szCs w:val="22"/>
                  <w:bdr w:val="none" w:sz="0" w:space="0" w:color="auto"/>
                  <w:lang w:val="es-CL" w:eastAsia="es-CL"/>
                </w:rPr>
                <w:delText>6,6</w:delText>
              </w:r>
            </w:del>
          </w:p>
        </w:tc>
        <w:tc>
          <w:tcPr>
            <w:tcW w:w="160" w:type="dxa"/>
            <w:tcBorders>
              <w:top w:val="nil"/>
              <w:left w:val="nil"/>
              <w:bottom w:val="nil"/>
              <w:right w:val="nil"/>
            </w:tcBorders>
            <w:shd w:val="clear" w:color="000000" w:fill="FFFFFF"/>
            <w:noWrap/>
            <w:vAlign w:val="bottom"/>
            <w:hideMark/>
          </w:tcPr>
          <w:p w14:paraId="73F103FA" w14:textId="760484E4" w:rsidR="00944E22" w:rsidRPr="00C2714A" w:rsidDel="005F6687" w:rsidRDefault="00944E22">
            <w:pPr>
              <w:spacing w:after="0" w:line="276" w:lineRule="auto"/>
              <w:jc w:val="both"/>
              <w:rPr>
                <w:del w:id="3712" w:author="Observatorio 02" w:date="2017-03-14T15:15:00Z"/>
                <w:rFonts w:eastAsia="Times New Roman"/>
                <w:color w:val="000000"/>
                <w:sz w:val="22"/>
                <w:szCs w:val="22"/>
                <w:bdr w:val="none" w:sz="0" w:space="0" w:color="auto"/>
                <w:lang w:val="es-CL" w:eastAsia="es-CL"/>
              </w:rPr>
              <w:pPrChange w:id="3713" w:author="Observatorio 02" w:date="2017-03-14T15:15:00Z">
                <w:pPr>
                  <w:spacing w:after="0" w:line="240" w:lineRule="auto"/>
                </w:pPr>
              </w:pPrChange>
            </w:pPr>
            <w:del w:id="3714"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003292AC" w14:textId="266B0841" w:rsidR="00944E22" w:rsidRPr="00C2714A" w:rsidDel="005F6687" w:rsidRDefault="00944E22">
            <w:pPr>
              <w:spacing w:after="0" w:line="276" w:lineRule="auto"/>
              <w:jc w:val="both"/>
              <w:rPr>
                <w:del w:id="3715" w:author="Observatorio 02" w:date="2017-03-14T15:15:00Z"/>
                <w:rFonts w:eastAsia="Times New Roman"/>
                <w:color w:val="000000"/>
                <w:sz w:val="22"/>
                <w:szCs w:val="22"/>
                <w:bdr w:val="none" w:sz="0" w:space="0" w:color="auto"/>
                <w:lang w:val="es-CL" w:eastAsia="es-CL"/>
              </w:rPr>
              <w:pPrChange w:id="3716" w:author="Observatorio 02" w:date="2017-03-14T15:15:00Z">
                <w:pPr>
                  <w:spacing w:after="0" w:line="240" w:lineRule="auto"/>
                  <w:jc w:val="center"/>
                </w:pPr>
              </w:pPrChange>
            </w:pPr>
            <w:del w:id="3717" w:author="Observatorio 02" w:date="2017-03-14T15:15:00Z">
              <w:r w:rsidRPr="00C2714A" w:rsidDel="005F6687">
                <w:rPr>
                  <w:rFonts w:eastAsia="Times New Roman"/>
                  <w:color w:val="000000"/>
                  <w:sz w:val="22"/>
                  <w:szCs w:val="22"/>
                  <w:bdr w:val="none" w:sz="0" w:space="0" w:color="auto"/>
                  <w:lang w:val="es-CL" w:eastAsia="es-CL"/>
                </w:rPr>
                <w:delText>752.503</w:delText>
              </w:r>
            </w:del>
          </w:p>
        </w:tc>
        <w:tc>
          <w:tcPr>
            <w:tcW w:w="665" w:type="dxa"/>
            <w:tcBorders>
              <w:top w:val="nil"/>
              <w:left w:val="nil"/>
              <w:bottom w:val="nil"/>
              <w:right w:val="nil"/>
            </w:tcBorders>
            <w:shd w:val="clear" w:color="000000" w:fill="FFFFFF"/>
            <w:noWrap/>
            <w:vAlign w:val="bottom"/>
            <w:hideMark/>
          </w:tcPr>
          <w:p w14:paraId="2F3185E9" w14:textId="73286EF7" w:rsidR="00944E22" w:rsidRPr="00C2714A" w:rsidDel="005F6687" w:rsidRDefault="00944E22">
            <w:pPr>
              <w:spacing w:after="0" w:line="276" w:lineRule="auto"/>
              <w:jc w:val="both"/>
              <w:rPr>
                <w:del w:id="3718" w:author="Observatorio 02" w:date="2017-03-14T15:15:00Z"/>
                <w:rFonts w:eastAsia="Times New Roman"/>
                <w:color w:val="000000"/>
                <w:sz w:val="22"/>
                <w:szCs w:val="22"/>
                <w:bdr w:val="none" w:sz="0" w:space="0" w:color="auto"/>
                <w:lang w:val="es-CL" w:eastAsia="es-CL"/>
              </w:rPr>
              <w:pPrChange w:id="3719" w:author="Observatorio 02" w:date="2017-03-14T15:15:00Z">
                <w:pPr>
                  <w:spacing w:after="0" w:line="240" w:lineRule="auto"/>
                  <w:jc w:val="center"/>
                </w:pPr>
              </w:pPrChange>
            </w:pPr>
            <w:del w:id="3720" w:author="Observatorio 02" w:date="2017-03-14T15:15:00Z">
              <w:r w:rsidRPr="00C2714A" w:rsidDel="005F6687">
                <w:rPr>
                  <w:rFonts w:eastAsia="Times New Roman"/>
                  <w:color w:val="000000"/>
                  <w:sz w:val="22"/>
                  <w:szCs w:val="22"/>
                  <w:bdr w:val="none" w:sz="0" w:space="0" w:color="auto"/>
                  <w:lang w:val="es-CL" w:eastAsia="es-CL"/>
                </w:rPr>
                <w:delText>9,4</w:delText>
              </w:r>
            </w:del>
          </w:p>
        </w:tc>
      </w:tr>
      <w:tr w:rsidR="00944E22" w:rsidRPr="008D413D" w:rsidDel="005F6687" w14:paraId="570BC689" w14:textId="301B1412" w:rsidTr="00944E22">
        <w:trPr>
          <w:trHeight w:val="300"/>
          <w:del w:id="3721" w:author="Observatorio 02" w:date="2017-03-14T15:15:00Z"/>
        </w:trPr>
        <w:tc>
          <w:tcPr>
            <w:tcW w:w="3488" w:type="dxa"/>
            <w:tcBorders>
              <w:top w:val="nil"/>
              <w:left w:val="nil"/>
              <w:bottom w:val="nil"/>
              <w:right w:val="nil"/>
            </w:tcBorders>
            <w:shd w:val="clear" w:color="000000" w:fill="FFFFFF"/>
            <w:noWrap/>
            <w:vAlign w:val="bottom"/>
            <w:hideMark/>
          </w:tcPr>
          <w:p w14:paraId="67D29690" w14:textId="3DC24328" w:rsidR="00944E22" w:rsidRPr="00C2714A" w:rsidDel="005F6687" w:rsidRDefault="00944E22">
            <w:pPr>
              <w:spacing w:after="0" w:line="276" w:lineRule="auto"/>
              <w:jc w:val="both"/>
              <w:rPr>
                <w:del w:id="3722" w:author="Observatorio 02" w:date="2017-03-14T15:15:00Z"/>
                <w:rFonts w:eastAsia="Times New Roman"/>
                <w:color w:val="000000"/>
                <w:sz w:val="22"/>
                <w:szCs w:val="22"/>
                <w:bdr w:val="none" w:sz="0" w:space="0" w:color="auto"/>
                <w:lang w:val="es-CL" w:eastAsia="es-CL"/>
              </w:rPr>
              <w:pPrChange w:id="3723" w:author="Observatorio 02" w:date="2017-03-14T15:15:00Z">
                <w:pPr>
                  <w:spacing w:after="0" w:line="240" w:lineRule="auto"/>
                </w:pPr>
              </w:pPrChange>
            </w:pPr>
            <w:del w:id="3724" w:author="Observatorio 02" w:date="2017-03-14T15:15:00Z">
              <w:r w:rsidRPr="00C2714A" w:rsidDel="005F6687">
                <w:rPr>
                  <w:rFonts w:eastAsia="Times New Roman"/>
                  <w:color w:val="000000"/>
                  <w:sz w:val="22"/>
                  <w:szCs w:val="22"/>
                  <w:bdr w:val="none" w:sz="0" w:space="0" w:color="auto"/>
                  <w:lang w:val="es-CL" w:eastAsia="es-CL"/>
                </w:rPr>
                <w:delText>Profesional incompleta</w:delText>
              </w:r>
            </w:del>
          </w:p>
        </w:tc>
        <w:tc>
          <w:tcPr>
            <w:tcW w:w="1815" w:type="dxa"/>
            <w:tcBorders>
              <w:top w:val="nil"/>
              <w:left w:val="nil"/>
              <w:bottom w:val="nil"/>
              <w:right w:val="nil"/>
            </w:tcBorders>
            <w:shd w:val="clear" w:color="000000" w:fill="FFFFFF"/>
            <w:noWrap/>
            <w:vAlign w:val="bottom"/>
            <w:hideMark/>
          </w:tcPr>
          <w:p w14:paraId="14E70BD9" w14:textId="60972C12" w:rsidR="00944E22" w:rsidRPr="00C2714A" w:rsidDel="005F6687" w:rsidRDefault="00944E22">
            <w:pPr>
              <w:spacing w:after="0" w:line="276" w:lineRule="auto"/>
              <w:jc w:val="both"/>
              <w:rPr>
                <w:del w:id="3725" w:author="Observatorio 02" w:date="2017-03-14T15:15:00Z"/>
                <w:rFonts w:eastAsia="Times New Roman"/>
                <w:color w:val="000000"/>
                <w:sz w:val="22"/>
                <w:szCs w:val="22"/>
                <w:bdr w:val="none" w:sz="0" w:space="0" w:color="auto"/>
                <w:lang w:val="es-CL" w:eastAsia="es-CL"/>
              </w:rPr>
              <w:pPrChange w:id="3726" w:author="Observatorio 02" w:date="2017-03-14T15:15:00Z">
                <w:pPr>
                  <w:spacing w:after="0" w:line="240" w:lineRule="auto"/>
                  <w:jc w:val="center"/>
                </w:pPr>
              </w:pPrChange>
            </w:pPr>
            <w:del w:id="3727" w:author="Observatorio 02" w:date="2017-03-14T15:15:00Z">
              <w:r w:rsidRPr="00C2714A" w:rsidDel="005F6687">
                <w:rPr>
                  <w:rFonts w:eastAsia="Times New Roman"/>
                  <w:color w:val="000000"/>
                  <w:sz w:val="22"/>
                  <w:szCs w:val="22"/>
                  <w:bdr w:val="none" w:sz="0" w:space="0" w:color="auto"/>
                  <w:lang w:val="es-CL" w:eastAsia="es-CL"/>
                </w:rPr>
                <w:delText>23.954</w:delText>
              </w:r>
            </w:del>
          </w:p>
        </w:tc>
        <w:tc>
          <w:tcPr>
            <w:tcW w:w="665" w:type="dxa"/>
            <w:tcBorders>
              <w:top w:val="nil"/>
              <w:left w:val="nil"/>
              <w:bottom w:val="nil"/>
              <w:right w:val="nil"/>
            </w:tcBorders>
            <w:shd w:val="clear" w:color="000000" w:fill="FFFFFF"/>
            <w:noWrap/>
            <w:vAlign w:val="bottom"/>
            <w:hideMark/>
          </w:tcPr>
          <w:p w14:paraId="7EBE4F22" w14:textId="2282A6E0" w:rsidR="00944E22" w:rsidRPr="00C2714A" w:rsidDel="005F6687" w:rsidRDefault="00944E22">
            <w:pPr>
              <w:spacing w:after="0" w:line="276" w:lineRule="auto"/>
              <w:jc w:val="both"/>
              <w:rPr>
                <w:del w:id="3728" w:author="Observatorio 02" w:date="2017-03-14T15:15:00Z"/>
                <w:rFonts w:eastAsia="Times New Roman"/>
                <w:color w:val="000000"/>
                <w:sz w:val="22"/>
                <w:szCs w:val="22"/>
                <w:bdr w:val="none" w:sz="0" w:space="0" w:color="auto"/>
                <w:lang w:val="es-CL" w:eastAsia="es-CL"/>
              </w:rPr>
              <w:pPrChange w:id="3729" w:author="Observatorio 02" w:date="2017-03-14T15:15:00Z">
                <w:pPr>
                  <w:spacing w:after="0" w:line="240" w:lineRule="auto"/>
                  <w:jc w:val="center"/>
                </w:pPr>
              </w:pPrChange>
            </w:pPr>
            <w:del w:id="3730" w:author="Observatorio 02" w:date="2017-03-14T15:15:00Z">
              <w:r w:rsidRPr="00C2714A" w:rsidDel="005F6687">
                <w:rPr>
                  <w:rFonts w:eastAsia="Times New Roman"/>
                  <w:color w:val="000000"/>
                  <w:sz w:val="22"/>
                  <w:szCs w:val="22"/>
                  <w:bdr w:val="none" w:sz="0" w:space="0" w:color="auto"/>
                  <w:lang w:val="es-CL" w:eastAsia="es-CL"/>
                </w:rPr>
                <w:delText>3,5</w:delText>
              </w:r>
            </w:del>
          </w:p>
        </w:tc>
        <w:tc>
          <w:tcPr>
            <w:tcW w:w="160" w:type="dxa"/>
            <w:tcBorders>
              <w:top w:val="nil"/>
              <w:left w:val="nil"/>
              <w:bottom w:val="nil"/>
              <w:right w:val="nil"/>
            </w:tcBorders>
            <w:shd w:val="clear" w:color="000000" w:fill="FFFFFF"/>
            <w:noWrap/>
            <w:vAlign w:val="bottom"/>
            <w:hideMark/>
          </w:tcPr>
          <w:p w14:paraId="65EEBA3E" w14:textId="0948AE47" w:rsidR="00944E22" w:rsidRPr="00C2714A" w:rsidDel="005F6687" w:rsidRDefault="00944E22">
            <w:pPr>
              <w:spacing w:after="0" w:line="276" w:lineRule="auto"/>
              <w:jc w:val="both"/>
              <w:rPr>
                <w:del w:id="3731" w:author="Observatorio 02" w:date="2017-03-14T15:15:00Z"/>
                <w:rFonts w:eastAsia="Times New Roman"/>
                <w:color w:val="000000"/>
                <w:sz w:val="22"/>
                <w:szCs w:val="22"/>
                <w:bdr w:val="none" w:sz="0" w:space="0" w:color="auto"/>
                <w:lang w:val="es-CL" w:eastAsia="es-CL"/>
              </w:rPr>
              <w:pPrChange w:id="3732" w:author="Observatorio 02" w:date="2017-03-14T15:15:00Z">
                <w:pPr>
                  <w:spacing w:after="0" w:line="240" w:lineRule="auto"/>
                </w:pPr>
              </w:pPrChange>
            </w:pPr>
            <w:del w:id="3733"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126BD623" w14:textId="44529789" w:rsidR="00944E22" w:rsidRPr="00C2714A" w:rsidDel="005F6687" w:rsidRDefault="00944E22">
            <w:pPr>
              <w:spacing w:after="0" w:line="276" w:lineRule="auto"/>
              <w:jc w:val="both"/>
              <w:rPr>
                <w:del w:id="3734" w:author="Observatorio 02" w:date="2017-03-14T15:15:00Z"/>
                <w:rFonts w:eastAsia="Times New Roman"/>
                <w:color w:val="000000"/>
                <w:sz w:val="22"/>
                <w:szCs w:val="22"/>
                <w:bdr w:val="none" w:sz="0" w:space="0" w:color="auto"/>
                <w:lang w:val="es-CL" w:eastAsia="es-CL"/>
              </w:rPr>
              <w:pPrChange w:id="3735" w:author="Observatorio 02" w:date="2017-03-14T15:15:00Z">
                <w:pPr>
                  <w:spacing w:after="0" w:line="240" w:lineRule="auto"/>
                  <w:jc w:val="center"/>
                </w:pPr>
              </w:pPrChange>
            </w:pPr>
            <w:del w:id="3736" w:author="Observatorio 02" w:date="2017-03-14T15:15:00Z">
              <w:r w:rsidRPr="00C2714A" w:rsidDel="005F6687">
                <w:rPr>
                  <w:rFonts w:eastAsia="Times New Roman"/>
                  <w:color w:val="000000"/>
                  <w:sz w:val="22"/>
                  <w:szCs w:val="22"/>
                  <w:bdr w:val="none" w:sz="0" w:space="0" w:color="auto"/>
                  <w:lang w:val="es-CL" w:eastAsia="es-CL"/>
                </w:rPr>
                <w:delText>449.325</w:delText>
              </w:r>
            </w:del>
          </w:p>
        </w:tc>
        <w:tc>
          <w:tcPr>
            <w:tcW w:w="665" w:type="dxa"/>
            <w:tcBorders>
              <w:top w:val="nil"/>
              <w:left w:val="nil"/>
              <w:bottom w:val="nil"/>
              <w:right w:val="nil"/>
            </w:tcBorders>
            <w:shd w:val="clear" w:color="000000" w:fill="FFFFFF"/>
            <w:noWrap/>
            <w:vAlign w:val="bottom"/>
            <w:hideMark/>
          </w:tcPr>
          <w:p w14:paraId="4E02A89F" w14:textId="2F8C3006" w:rsidR="00944E22" w:rsidRPr="00C2714A" w:rsidDel="005F6687" w:rsidRDefault="00944E22">
            <w:pPr>
              <w:spacing w:after="0" w:line="276" w:lineRule="auto"/>
              <w:jc w:val="both"/>
              <w:rPr>
                <w:del w:id="3737" w:author="Observatorio 02" w:date="2017-03-14T15:15:00Z"/>
                <w:rFonts w:eastAsia="Times New Roman"/>
                <w:color w:val="000000"/>
                <w:sz w:val="22"/>
                <w:szCs w:val="22"/>
                <w:bdr w:val="none" w:sz="0" w:space="0" w:color="auto"/>
                <w:lang w:val="es-CL" w:eastAsia="es-CL"/>
              </w:rPr>
              <w:pPrChange w:id="3738" w:author="Observatorio 02" w:date="2017-03-14T15:15:00Z">
                <w:pPr>
                  <w:spacing w:after="0" w:line="240" w:lineRule="auto"/>
                  <w:jc w:val="center"/>
                </w:pPr>
              </w:pPrChange>
            </w:pPr>
            <w:del w:id="3739" w:author="Observatorio 02" w:date="2017-03-14T15:15:00Z">
              <w:r w:rsidRPr="00C2714A" w:rsidDel="005F6687">
                <w:rPr>
                  <w:rFonts w:eastAsia="Times New Roman"/>
                  <w:color w:val="000000"/>
                  <w:sz w:val="22"/>
                  <w:szCs w:val="22"/>
                  <w:bdr w:val="none" w:sz="0" w:space="0" w:color="auto"/>
                  <w:lang w:val="es-CL" w:eastAsia="es-CL"/>
                </w:rPr>
                <w:delText>5,6</w:delText>
              </w:r>
            </w:del>
          </w:p>
        </w:tc>
      </w:tr>
      <w:tr w:rsidR="00944E22" w:rsidRPr="008D413D" w:rsidDel="005F6687" w14:paraId="38F4ECF6" w14:textId="24F204B4" w:rsidTr="00944E22">
        <w:trPr>
          <w:trHeight w:val="300"/>
          <w:del w:id="3740" w:author="Observatorio 02" w:date="2017-03-14T15:15:00Z"/>
        </w:trPr>
        <w:tc>
          <w:tcPr>
            <w:tcW w:w="3488" w:type="dxa"/>
            <w:tcBorders>
              <w:top w:val="nil"/>
              <w:left w:val="nil"/>
              <w:bottom w:val="nil"/>
              <w:right w:val="nil"/>
            </w:tcBorders>
            <w:shd w:val="clear" w:color="000000" w:fill="FFFFFF"/>
            <w:noWrap/>
            <w:vAlign w:val="bottom"/>
            <w:hideMark/>
          </w:tcPr>
          <w:p w14:paraId="79CC4963" w14:textId="19DDD1BB" w:rsidR="00944E22" w:rsidRPr="00C2714A" w:rsidDel="005F6687" w:rsidRDefault="00944E22">
            <w:pPr>
              <w:spacing w:after="0" w:line="276" w:lineRule="auto"/>
              <w:jc w:val="both"/>
              <w:rPr>
                <w:del w:id="3741" w:author="Observatorio 02" w:date="2017-03-14T15:15:00Z"/>
                <w:rFonts w:eastAsia="Times New Roman"/>
                <w:color w:val="000000"/>
                <w:sz w:val="22"/>
                <w:szCs w:val="22"/>
                <w:bdr w:val="none" w:sz="0" w:space="0" w:color="auto"/>
                <w:lang w:val="es-CL" w:eastAsia="es-CL"/>
              </w:rPr>
              <w:pPrChange w:id="3742" w:author="Observatorio 02" w:date="2017-03-14T15:15:00Z">
                <w:pPr>
                  <w:spacing w:after="0" w:line="240" w:lineRule="auto"/>
                </w:pPr>
              </w:pPrChange>
            </w:pPr>
            <w:del w:id="3743" w:author="Observatorio 02" w:date="2017-03-14T15:15:00Z">
              <w:r w:rsidRPr="00C2714A" w:rsidDel="005F6687">
                <w:rPr>
                  <w:rFonts w:eastAsia="Times New Roman"/>
                  <w:color w:val="000000"/>
                  <w:sz w:val="22"/>
                  <w:szCs w:val="22"/>
                  <w:bdr w:val="none" w:sz="0" w:space="0" w:color="auto"/>
                  <w:lang w:val="es-CL" w:eastAsia="es-CL"/>
                </w:rPr>
                <w:delText>Profesional completa</w:delText>
              </w:r>
            </w:del>
          </w:p>
        </w:tc>
        <w:tc>
          <w:tcPr>
            <w:tcW w:w="1815" w:type="dxa"/>
            <w:tcBorders>
              <w:top w:val="nil"/>
              <w:left w:val="nil"/>
              <w:bottom w:val="nil"/>
              <w:right w:val="nil"/>
            </w:tcBorders>
            <w:shd w:val="clear" w:color="000000" w:fill="FFFFFF"/>
            <w:noWrap/>
            <w:vAlign w:val="bottom"/>
            <w:hideMark/>
          </w:tcPr>
          <w:p w14:paraId="2D285014" w14:textId="6DC3A894" w:rsidR="00944E22" w:rsidRPr="00C2714A" w:rsidDel="005F6687" w:rsidRDefault="00944E22">
            <w:pPr>
              <w:spacing w:after="0" w:line="276" w:lineRule="auto"/>
              <w:jc w:val="both"/>
              <w:rPr>
                <w:del w:id="3744" w:author="Observatorio 02" w:date="2017-03-14T15:15:00Z"/>
                <w:rFonts w:eastAsia="Times New Roman"/>
                <w:color w:val="000000"/>
                <w:sz w:val="22"/>
                <w:szCs w:val="22"/>
                <w:bdr w:val="none" w:sz="0" w:space="0" w:color="auto"/>
                <w:lang w:val="es-CL" w:eastAsia="es-CL"/>
              </w:rPr>
              <w:pPrChange w:id="3745" w:author="Observatorio 02" w:date="2017-03-14T15:15:00Z">
                <w:pPr>
                  <w:spacing w:after="0" w:line="240" w:lineRule="auto"/>
                  <w:jc w:val="center"/>
                </w:pPr>
              </w:pPrChange>
            </w:pPr>
            <w:del w:id="3746" w:author="Observatorio 02" w:date="2017-03-14T15:15:00Z">
              <w:r w:rsidRPr="00C2714A" w:rsidDel="005F6687">
                <w:rPr>
                  <w:rFonts w:eastAsia="Times New Roman"/>
                  <w:color w:val="000000"/>
                  <w:sz w:val="22"/>
                  <w:szCs w:val="22"/>
                  <w:bdr w:val="none" w:sz="0" w:space="0" w:color="auto"/>
                  <w:lang w:val="es-CL" w:eastAsia="es-CL"/>
                </w:rPr>
                <w:delText>53.335</w:delText>
              </w:r>
            </w:del>
          </w:p>
        </w:tc>
        <w:tc>
          <w:tcPr>
            <w:tcW w:w="665" w:type="dxa"/>
            <w:tcBorders>
              <w:top w:val="nil"/>
              <w:left w:val="nil"/>
              <w:bottom w:val="nil"/>
              <w:right w:val="nil"/>
            </w:tcBorders>
            <w:shd w:val="clear" w:color="000000" w:fill="FFFFFF"/>
            <w:noWrap/>
            <w:vAlign w:val="bottom"/>
            <w:hideMark/>
          </w:tcPr>
          <w:p w14:paraId="7E94E581" w14:textId="06273812" w:rsidR="00944E22" w:rsidRPr="00C2714A" w:rsidDel="005F6687" w:rsidRDefault="00944E22">
            <w:pPr>
              <w:spacing w:after="0" w:line="276" w:lineRule="auto"/>
              <w:jc w:val="both"/>
              <w:rPr>
                <w:del w:id="3747" w:author="Observatorio 02" w:date="2017-03-14T15:15:00Z"/>
                <w:rFonts w:eastAsia="Times New Roman"/>
                <w:color w:val="000000"/>
                <w:sz w:val="22"/>
                <w:szCs w:val="22"/>
                <w:bdr w:val="none" w:sz="0" w:space="0" w:color="auto"/>
                <w:lang w:val="es-CL" w:eastAsia="es-CL"/>
              </w:rPr>
              <w:pPrChange w:id="3748" w:author="Observatorio 02" w:date="2017-03-14T15:15:00Z">
                <w:pPr>
                  <w:spacing w:after="0" w:line="240" w:lineRule="auto"/>
                  <w:jc w:val="center"/>
                </w:pPr>
              </w:pPrChange>
            </w:pPr>
            <w:del w:id="3749" w:author="Observatorio 02" w:date="2017-03-14T15:15:00Z">
              <w:r w:rsidRPr="00C2714A" w:rsidDel="005F6687">
                <w:rPr>
                  <w:rFonts w:eastAsia="Times New Roman"/>
                  <w:color w:val="000000"/>
                  <w:sz w:val="22"/>
                  <w:szCs w:val="22"/>
                  <w:bdr w:val="none" w:sz="0" w:space="0" w:color="auto"/>
                  <w:lang w:val="es-CL" w:eastAsia="es-CL"/>
                </w:rPr>
                <w:delText>7,8</w:delText>
              </w:r>
            </w:del>
          </w:p>
        </w:tc>
        <w:tc>
          <w:tcPr>
            <w:tcW w:w="160" w:type="dxa"/>
            <w:tcBorders>
              <w:top w:val="nil"/>
              <w:left w:val="nil"/>
              <w:bottom w:val="nil"/>
              <w:right w:val="nil"/>
            </w:tcBorders>
            <w:shd w:val="clear" w:color="000000" w:fill="FFFFFF"/>
            <w:noWrap/>
            <w:vAlign w:val="bottom"/>
            <w:hideMark/>
          </w:tcPr>
          <w:p w14:paraId="313588B0" w14:textId="299EB939" w:rsidR="00944E22" w:rsidRPr="00C2714A" w:rsidDel="005F6687" w:rsidRDefault="00944E22">
            <w:pPr>
              <w:spacing w:after="0" w:line="276" w:lineRule="auto"/>
              <w:jc w:val="both"/>
              <w:rPr>
                <w:del w:id="3750" w:author="Observatorio 02" w:date="2017-03-14T15:15:00Z"/>
                <w:rFonts w:eastAsia="Times New Roman"/>
                <w:color w:val="000000"/>
                <w:sz w:val="22"/>
                <w:szCs w:val="22"/>
                <w:bdr w:val="none" w:sz="0" w:space="0" w:color="auto"/>
                <w:lang w:val="es-CL" w:eastAsia="es-CL"/>
              </w:rPr>
              <w:pPrChange w:id="3751" w:author="Observatorio 02" w:date="2017-03-14T15:15:00Z">
                <w:pPr>
                  <w:spacing w:after="0" w:line="240" w:lineRule="auto"/>
                </w:pPr>
              </w:pPrChange>
            </w:pPr>
            <w:del w:id="3752"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6DC9A778" w14:textId="49347967" w:rsidR="00944E22" w:rsidRPr="00C2714A" w:rsidDel="005F6687" w:rsidRDefault="00944E22">
            <w:pPr>
              <w:spacing w:after="0" w:line="276" w:lineRule="auto"/>
              <w:jc w:val="both"/>
              <w:rPr>
                <w:del w:id="3753" w:author="Observatorio 02" w:date="2017-03-14T15:15:00Z"/>
                <w:rFonts w:eastAsia="Times New Roman"/>
                <w:color w:val="000000"/>
                <w:sz w:val="22"/>
                <w:szCs w:val="22"/>
                <w:bdr w:val="none" w:sz="0" w:space="0" w:color="auto"/>
                <w:lang w:val="es-CL" w:eastAsia="es-CL"/>
              </w:rPr>
              <w:pPrChange w:id="3754" w:author="Observatorio 02" w:date="2017-03-14T15:15:00Z">
                <w:pPr>
                  <w:spacing w:after="0" w:line="240" w:lineRule="auto"/>
                  <w:jc w:val="center"/>
                </w:pPr>
              </w:pPrChange>
            </w:pPr>
            <w:del w:id="3755" w:author="Observatorio 02" w:date="2017-03-14T15:15:00Z">
              <w:r w:rsidRPr="00C2714A" w:rsidDel="005F6687">
                <w:rPr>
                  <w:rFonts w:eastAsia="Times New Roman"/>
                  <w:color w:val="000000"/>
                  <w:sz w:val="22"/>
                  <w:szCs w:val="22"/>
                  <w:bdr w:val="none" w:sz="0" w:space="0" w:color="auto"/>
                  <w:lang w:val="es-CL" w:eastAsia="es-CL"/>
                </w:rPr>
                <w:delText>1.160.584</w:delText>
              </w:r>
            </w:del>
          </w:p>
        </w:tc>
        <w:tc>
          <w:tcPr>
            <w:tcW w:w="665" w:type="dxa"/>
            <w:tcBorders>
              <w:top w:val="nil"/>
              <w:left w:val="nil"/>
              <w:bottom w:val="nil"/>
              <w:right w:val="nil"/>
            </w:tcBorders>
            <w:shd w:val="clear" w:color="000000" w:fill="FFFFFF"/>
            <w:noWrap/>
            <w:vAlign w:val="bottom"/>
            <w:hideMark/>
          </w:tcPr>
          <w:p w14:paraId="6C2A9722" w14:textId="7D223902" w:rsidR="00944E22" w:rsidRPr="00C2714A" w:rsidDel="005F6687" w:rsidRDefault="00944E22">
            <w:pPr>
              <w:spacing w:after="0" w:line="276" w:lineRule="auto"/>
              <w:jc w:val="both"/>
              <w:rPr>
                <w:del w:id="3756" w:author="Observatorio 02" w:date="2017-03-14T15:15:00Z"/>
                <w:rFonts w:eastAsia="Times New Roman"/>
                <w:color w:val="000000"/>
                <w:sz w:val="22"/>
                <w:szCs w:val="22"/>
                <w:bdr w:val="none" w:sz="0" w:space="0" w:color="auto"/>
                <w:lang w:val="es-CL" w:eastAsia="es-CL"/>
              </w:rPr>
              <w:pPrChange w:id="3757" w:author="Observatorio 02" w:date="2017-03-14T15:15:00Z">
                <w:pPr>
                  <w:spacing w:after="0" w:line="240" w:lineRule="auto"/>
                  <w:jc w:val="center"/>
                </w:pPr>
              </w:pPrChange>
            </w:pPr>
            <w:del w:id="3758" w:author="Observatorio 02" w:date="2017-03-14T15:15:00Z">
              <w:r w:rsidRPr="00C2714A" w:rsidDel="005F6687">
                <w:rPr>
                  <w:rFonts w:eastAsia="Times New Roman"/>
                  <w:color w:val="000000"/>
                  <w:sz w:val="22"/>
                  <w:szCs w:val="22"/>
                  <w:bdr w:val="none" w:sz="0" w:space="0" w:color="auto"/>
                  <w:lang w:val="es-CL" w:eastAsia="es-CL"/>
                </w:rPr>
                <w:delText>14,5</w:delText>
              </w:r>
            </w:del>
          </w:p>
        </w:tc>
      </w:tr>
      <w:tr w:rsidR="00944E22" w:rsidRPr="008D413D" w:rsidDel="005F6687" w14:paraId="56A3F158" w14:textId="0BE874D3" w:rsidTr="00944E22">
        <w:trPr>
          <w:trHeight w:val="300"/>
          <w:del w:id="3759" w:author="Observatorio 02" w:date="2017-03-14T15:15:00Z"/>
        </w:trPr>
        <w:tc>
          <w:tcPr>
            <w:tcW w:w="3488" w:type="dxa"/>
            <w:tcBorders>
              <w:top w:val="nil"/>
              <w:left w:val="nil"/>
              <w:bottom w:val="nil"/>
              <w:right w:val="nil"/>
            </w:tcBorders>
            <w:shd w:val="clear" w:color="000000" w:fill="FFFFFF"/>
            <w:noWrap/>
            <w:vAlign w:val="bottom"/>
            <w:hideMark/>
          </w:tcPr>
          <w:p w14:paraId="27336BB7" w14:textId="73AB3458" w:rsidR="00944E22" w:rsidRPr="00C2714A" w:rsidDel="005F6687" w:rsidRDefault="00944E22">
            <w:pPr>
              <w:spacing w:after="0" w:line="276" w:lineRule="auto"/>
              <w:jc w:val="both"/>
              <w:rPr>
                <w:del w:id="3760" w:author="Observatorio 02" w:date="2017-03-14T15:15:00Z"/>
                <w:rFonts w:eastAsia="Times New Roman"/>
                <w:color w:val="000000"/>
                <w:sz w:val="22"/>
                <w:szCs w:val="22"/>
                <w:bdr w:val="none" w:sz="0" w:space="0" w:color="auto"/>
                <w:lang w:val="es-CL" w:eastAsia="es-CL"/>
              </w:rPr>
              <w:pPrChange w:id="3761" w:author="Observatorio 02" w:date="2017-03-14T15:15:00Z">
                <w:pPr>
                  <w:spacing w:after="0" w:line="240" w:lineRule="auto"/>
                </w:pPr>
              </w:pPrChange>
            </w:pPr>
            <w:del w:id="3762" w:author="Observatorio 02" w:date="2017-03-14T15:15:00Z">
              <w:r w:rsidRPr="00C2714A" w:rsidDel="005F6687">
                <w:rPr>
                  <w:rFonts w:eastAsia="Times New Roman"/>
                  <w:color w:val="000000"/>
                  <w:sz w:val="22"/>
                  <w:szCs w:val="22"/>
                  <w:bdr w:val="none" w:sz="0" w:space="0" w:color="auto"/>
                  <w:lang w:val="es-CL" w:eastAsia="es-CL"/>
                </w:rPr>
                <w:delText>Postgrado incompleto</w:delText>
              </w:r>
            </w:del>
          </w:p>
        </w:tc>
        <w:tc>
          <w:tcPr>
            <w:tcW w:w="1815" w:type="dxa"/>
            <w:tcBorders>
              <w:top w:val="nil"/>
              <w:left w:val="nil"/>
              <w:bottom w:val="nil"/>
              <w:right w:val="nil"/>
            </w:tcBorders>
            <w:shd w:val="clear" w:color="000000" w:fill="FFFFFF"/>
            <w:noWrap/>
            <w:vAlign w:val="bottom"/>
            <w:hideMark/>
          </w:tcPr>
          <w:p w14:paraId="7AB816DB" w14:textId="0A0414B3" w:rsidR="00944E22" w:rsidRPr="00C2714A" w:rsidDel="005F6687" w:rsidRDefault="00944E22">
            <w:pPr>
              <w:spacing w:after="0" w:line="276" w:lineRule="auto"/>
              <w:jc w:val="both"/>
              <w:rPr>
                <w:del w:id="3763" w:author="Observatorio 02" w:date="2017-03-14T15:15:00Z"/>
                <w:rFonts w:eastAsia="Times New Roman"/>
                <w:color w:val="000000"/>
                <w:sz w:val="22"/>
                <w:szCs w:val="22"/>
                <w:bdr w:val="none" w:sz="0" w:space="0" w:color="auto"/>
                <w:lang w:val="es-CL" w:eastAsia="es-CL"/>
              </w:rPr>
              <w:pPrChange w:id="3764" w:author="Observatorio 02" w:date="2017-03-14T15:15:00Z">
                <w:pPr>
                  <w:spacing w:after="0" w:line="240" w:lineRule="auto"/>
                  <w:jc w:val="center"/>
                </w:pPr>
              </w:pPrChange>
            </w:pPr>
            <w:del w:id="3765" w:author="Observatorio 02" w:date="2017-03-14T15:15:00Z">
              <w:r w:rsidRPr="00C2714A" w:rsidDel="005F6687">
                <w:rPr>
                  <w:rFonts w:eastAsia="Times New Roman"/>
                  <w:color w:val="000000"/>
                  <w:sz w:val="22"/>
                  <w:szCs w:val="22"/>
                  <w:bdr w:val="none" w:sz="0" w:space="0" w:color="auto"/>
                  <w:lang w:val="es-CL" w:eastAsia="es-CL"/>
                </w:rPr>
                <w:delText>70</w:delText>
              </w:r>
            </w:del>
          </w:p>
        </w:tc>
        <w:tc>
          <w:tcPr>
            <w:tcW w:w="665" w:type="dxa"/>
            <w:tcBorders>
              <w:top w:val="nil"/>
              <w:left w:val="nil"/>
              <w:bottom w:val="nil"/>
              <w:right w:val="nil"/>
            </w:tcBorders>
            <w:shd w:val="clear" w:color="000000" w:fill="FFFFFF"/>
            <w:noWrap/>
            <w:vAlign w:val="bottom"/>
            <w:hideMark/>
          </w:tcPr>
          <w:p w14:paraId="0351C56D" w14:textId="599ACCE6" w:rsidR="00944E22" w:rsidRPr="00C2714A" w:rsidDel="005F6687" w:rsidRDefault="00944E22">
            <w:pPr>
              <w:spacing w:after="0" w:line="276" w:lineRule="auto"/>
              <w:jc w:val="both"/>
              <w:rPr>
                <w:del w:id="3766" w:author="Observatorio 02" w:date="2017-03-14T15:15:00Z"/>
                <w:rFonts w:eastAsia="Times New Roman"/>
                <w:color w:val="000000"/>
                <w:sz w:val="22"/>
                <w:szCs w:val="22"/>
                <w:bdr w:val="none" w:sz="0" w:space="0" w:color="auto"/>
                <w:lang w:val="es-CL" w:eastAsia="es-CL"/>
              </w:rPr>
              <w:pPrChange w:id="3767" w:author="Observatorio 02" w:date="2017-03-14T15:15:00Z">
                <w:pPr>
                  <w:spacing w:after="0" w:line="240" w:lineRule="auto"/>
                  <w:jc w:val="center"/>
                </w:pPr>
              </w:pPrChange>
            </w:pPr>
            <w:del w:id="3768" w:author="Observatorio 02" w:date="2017-03-14T15:15:00Z">
              <w:r w:rsidRPr="00C2714A" w:rsidDel="005F6687">
                <w:rPr>
                  <w:rFonts w:eastAsia="Times New Roman"/>
                  <w:color w:val="000000"/>
                  <w:sz w:val="22"/>
                  <w:szCs w:val="22"/>
                  <w:bdr w:val="none" w:sz="0" w:space="0" w:color="auto"/>
                  <w:lang w:val="es-CL" w:eastAsia="es-CL"/>
                </w:rPr>
                <w:delText>0,0</w:delText>
              </w:r>
            </w:del>
          </w:p>
        </w:tc>
        <w:tc>
          <w:tcPr>
            <w:tcW w:w="160" w:type="dxa"/>
            <w:tcBorders>
              <w:top w:val="nil"/>
              <w:left w:val="nil"/>
              <w:bottom w:val="nil"/>
              <w:right w:val="nil"/>
            </w:tcBorders>
            <w:shd w:val="clear" w:color="000000" w:fill="FFFFFF"/>
            <w:noWrap/>
            <w:vAlign w:val="bottom"/>
            <w:hideMark/>
          </w:tcPr>
          <w:p w14:paraId="730F8F6E" w14:textId="22B38466" w:rsidR="00944E22" w:rsidRPr="00C2714A" w:rsidDel="005F6687" w:rsidRDefault="00944E22">
            <w:pPr>
              <w:spacing w:after="0" w:line="276" w:lineRule="auto"/>
              <w:jc w:val="both"/>
              <w:rPr>
                <w:del w:id="3769" w:author="Observatorio 02" w:date="2017-03-14T15:15:00Z"/>
                <w:rFonts w:eastAsia="Times New Roman"/>
                <w:color w:val="000000"/>
                <w:sz w:val="22"/>
                <w:szCs w:val="22"/>
                <w:bdr w:val="none" w:sz="0" w:space="0" w:color="auto"/>
                <w:lang w:val="es-CL" w:eastAsia="es-CL"/>
              </w:rPr>
              <w:pPrChange w:id="3770" w:author="Observatorio 02" w:date="2017-03-14T15:15:00Z">
                <w:pPr>
                  <w:spacing w:after="0" w:line="240" w:lineRule="auto"/>
                </w:pPr>
              </w:pPrChange>
            </w:pPr>
            <w:del w:id="3771"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nil"/>
              <w:right w:val="nil"/>
            </w:tcBorders>
            <w:shd w:val="clear" w:color="000000" w:fill="FFFFFF"/>
            <w:noWrap/>
            <w:vAlign w:val="bottom"/>
            <w:hideMark/>
          </w:tcPr>
          <w:p w14:paraId="36FE6EF1" w14:textId="5BEB05A9" w:rsidR="00944E22" w:rsidRPr="00C2714A" w:rsidDel="005F6687" w:rsidRDefault="00944E22">
            <w:pPr>
              <w:spacing w:after="0" w:line="276" w:lineRule="auto"/>
              <w:jc w:val="both"/>
              <w:rPr>
                <w:del w:id="3772" w:author="Observatorio 02" w:date="2017-03-14T15:15:00Z"/>
                <w:rFonts w:eastAsia="Times New Roman"/>
                <w:color w:val="000000"/>
                <w:sz w:val="22"/>
                <w:szCs w:val="22"/>
                <w:bdr w:val="none" w:sz="0" w:space="0" w:color="auto"/>
                <w:lang w:val="es-CL" w:eastAsia="es-CL"/>
              </w:rPr>
              <w:pPrChange w:id="3773" w:author="Observatorio 02" w:date="2017-03-14T15:15:00Z">
                <w:pPr>
                  <w:spacing w:after="0" w:line="240" w:lineRule="auto"/>
                  <w:jc w:val="center"/>
                </w:pPr>
              </w:pPrChange>
            </w:pPr>
            <w:del w:id="3774" w:author="Observatorio 02" w:date="2017-03-14T15:15:00Z">
              <w:r w:rsidRPr="00C2714A" w:rsidDel="005F6687">
                <w:rPr>
                  <w:rFonts w:eastAsia="Times New Roman"/>
                  <w:color w:val="000000"/>
                  <w:sz w:val="22"/>
                  <w:szCs w:val="22"/>
                  <w:bdr w:val="none" w:sz="0" w:space="0" w:color="auto"/>
                  <w:lang w:val="es-CL" w:eastAsia="es-CL"/>
                </w:rPr>
                <w:delText>16.201</w:delText>
              </w:r>
            </w:del>
          </w:p>
        </w:tc>
        <w:tc>
          <w:tcPr>
            <w:tcW w:w="665" w:type="dxa"/>
            <w:tcBorders>
              <w:top w:val="nil"/>
              <w:left w:val="nil"/>
              <w:bottom w:val="nil"/>
              <w:right w:val="nil"/>
            </w:tcBorders>
            <w:shd w:val="clear" w:color="000000" w:fill="FFFFFF"/>
            <w:noWrap/>
            <w:vAlign w:val="bottom"/>
            <w:hideMark/>
          </w:tcPr>
          <w:p w14:paraId="59F2E765" w14:textId="6244FE9B" w:rsidR="00944E22" w:rsidRPr="00C2714A" w:rsidDel="005F6687" w:rsidRDefault="00944E22">
            <w:pPr>
              <w:spacing w:after="0" w:line="276" w:lineRule="auto"/>
              <w:jc w:val="both"/>
              <w:rPr>
                <w:del w:id="3775" w:author="Observatorio 02" w:date="2017-03-14T15:15:00Z"/>
                <w:rFonts w:eastAsia="Times New Roman"/>
                <w:color w:val="000000"/>
                <w:sz w:val="22"/>
                <w:szCs w:val="22"/>
                <w:bdr w:val="none" w:sz="0" w:space="0" w:color="auto"/>
                <w:lang w:val="es-CL" w:eastAsia="es-CL"/>
              </w:rPr>
              <w:pPrChange w:id="3776" w:author="Observatorio 02" w:date="2017-03-14T15:15:00Z">
                <w:pPr>
                  <w:spacing w:after="0" w:line="240" w:lineRule="auto"/>
                  <w:jc w:val="center"/>
                </w:pPr>
              </w:pPrChange>
            </w:pPr>
            <w:del w:id="3777" w:author="Observatorio 02" w:date="2017-03-14T15:15:00Z">
              <w:r w:rsidRPr="00C2714A" w:rsidDel="005F6687">
                <w:rPr>
                  <w:rFonts w:eastAsia="Times New Roman"/>
                  <w:color w:val="000000"/>
                  <w:sz w:val="22"/>
                  <w:szCs w:val="22"/>
                  <w:bdr w:val="none" w:sz="0" w:space="0" w:color="auto"/>
                  <w:lang w:val="es-CL" w:eastAsia="es-CL"/>
                </w:rPr>
                <w:delText>0,2</w:delText>
              </w:r>
            </w:del>
          </w:p>
        </w:tc>
      </w:tr>
      <w:tr w:rsidR="00944E22" w:rsidRPr="008D413D" w:rsidDel="005F6687" w14:paraId="5B677445" w14:textId="19417C64" w:rsidTr="00737596">
        <w:trPr>
          <w:trHeight w:val="300"/>
          <w:del w:id="3778" w:author="Observatorio 02" w:date="2017-03-14T15:15:00Z"/>
        </w:trPr>
        <w:tc>
          <w:tcPr>
            <w:tcW w:w="3488" w:type="dxa"/>
            <w:tcBorders>
              <w:top w:val="nil"/>
              <w:left w:val="nil"/>
              <w:bottom w:val="single" w:sz="4" w:space="0" w:color="auto"/>
              <w:right w:val="nil"/>
            </w:tcBorders>
            <w:shd w:val="clear" w:color="000000" w:fill="FFFFFF"/>
            <w:noWrap/>
            <w:vAlign w:val="bottom"/>
            <w:hideMark/>
          </w:tcPr>
          <w:p w14:paraId="6A6EAD22" w14:textId="6FD6876F" w:rsidR="00944E22" w:rsidRPr="00C2714A" w:rsidDel="005F6687" w:rsidRDefault="00944E22">
            <w:pPr>
              <w:spacing w:after="0" w:line="276" w:lineRule="auto"/>
              <w:jc w:val="both"/>
              <w:rPr>
                <w:del w:id="3779" w:author="Observatorio 02" w:date="2017-03-14T15:15:00Z"/>
                <w:rFonts w:eastAsia="Times New Roman"/>
                <w:color w:val="000000"/>
                <w:sz w:val="22"/>
                <w:szCs w:val="22"/>
                <w:bdr w:val="none" w:sz="0" w:space="0" w:color="auto"/>
                <w:lang w:val="es-CL" w:eastAsia="es-CL"/>
              </w:rPr>
              <w:pPrChange w:id="3780" w:author="Observatorio 02" w:date="2017-03-14T15:15:00Z">
                <w:pPr>
                  <w:spacing w:after="0" w:line="240" w:lineRule="auto"/>
                </w:pPr>
              </w:pPrChange>
            </w:pPr>
            <w:del w:id="3781" w:author="Observatorio 02" w:date="2017-03-14T15:15:00Z">
              <w:r w:rsidRPr="00C2714A" w:rsidDel="005F6687">
                <w:rPr>
                  <w:rFonts w:eastAsia="Times New Roman"/>
                  <w:color w:val="000000"/>
                  <w:sz w:val="22"/>
                  <w:szCs w:val="22"/>
                  <w:bdr w:val="none" w:sz="0" w:space="0" w:color="auto"/>
                  <w:lang w:val="es-CL" w:eastAsia="es-CL"/>
                </w:rPr>
                <w:delText>Postgrado completo</w:delText>
              </w:r>
            </w:del>
          </w:p>
        </w:tc>
        <w:tc>
          <w:tcPr>
            <w:tcW w:w="1815" w:type="dxa"/>
            <w:tcBorders>
              <w:top w:val="nil"/>
              <w:left w:val="nil"/>
              <w:bottom w:val="single" w:sz="4" w:space="0" w:color="auto"/>
              <w:right w:val="nil"/>
            </w:tcBorders>
            <w:shd w:val="clear" w:color="000000" w:fill="FFFFFF"/>
            <w:noWrap/>
            <w:vAlign w:val="bottom"/>
            <w:hideMark/>
          </w:tcPr>
          <w:p w14:paraId="32F4EE55" w14:textId="1416A3CA" w:rsidR="00944E22" w:rsidRPr="00C2714A" w:rsidDel="005F6687" w:rsidRDefault="00944E22">
            <w:pPr>
              <w:spacing w:after="0" w:line="276" w:lineRule="auto"/>
              <w:jc w:val="both"/>
              <w:rPr>
                <w:del w:id="3782" w:author="Observatorio 02" w:date="2017-03-14T15:15:00Z"/>
                <w:rFonts w:eastAsia="Times New Roman"/>
                <w:color w:val="000000"/>
                <w:sz w:val="22"/>
                <w:szCs w:val="22"/>
                <w:bdr w:val="none" w:sz="0" w:space="0" w:color="auto"/>
                <w:lang w:val="es-CL" w:eastAsia="es-CL"/>
              </w:rPr>
              <w:pPrChange w:id="3783" w:author="Observatorio 02" w:date="2017-03-14T15:15:00Z">
                <w:pPr>
                  <w:spacing w:after="0" w:line="240" w:lineRule="auto"/>
                  <w:jc w:val="center"/>
                </w:pPr>
              </w:pPrChange>
            </w:pPr>
            <w:del w:id="3784" w:author="Observatorio 02" w:date="2017-03-14T15:15:00Z">
              <w:r w:rsidRPr="00C2714A" w:rsidDel="005F6687">
                <w:rPr>
                  <w:rFonts w:eastAsia="Times New Roman"/>
                  <w:color w:val="000000"/>
                  <w:sz w:val="22"/>
                  <w:szCs w:val="22"/>
                  <w:bdr w:val="none" w:sz="0" w:space="0" w:color="auto"/>
                  <w:lang w:val="es-CL" w:eastAsia="es-CL"/>
                </w:rPr>
                <w:delText>1.756</w:delText>
              </w:r>
            </w:del>
          </w:p>
        </w:tc>
        <w:tc>
          <w:tcPr>
            <w:tcW w:w="665" w:type="dxa"/>
            <w:tcBorders>
              <w:top w:val="nil"/>
              <w:left w:val="nil"/>
              <w:bottom w:val="single" w:sz="4" w:space="0" w:color="auto"/>
              <w:right w:val="nil"/>
            </w:tcBorders>
            <w:shd w:val="clear" w:color="000000" w:fill="FFFFFF"/>
            <w:noWrap/>
            <w:vAlign w:val="bottom"/>
            <w:hideMark/>
          </w:tcPr>
          <w:p w14:paraId="79680BD1" w14:textId="4396369A" w:rsidR="00944E22" w:rsidRPr="00C2714A" w:rsidDel="005F6687" w:rsidRDefault="00944E22">
            <w:pPr>
              <w:spacing w:after="0" w:line="276" w:lineRule="auto"/>
              <w:jc w:val="both"/>
              <w:rPr>
                <w:del w:id="3785" w:author="Observatorio 02" w:date="2017-03-14T15:15:00Z"/>
                <w:rFonts w:eastAsia="Times New Roman"/>
                <w:color w:val="000000"/>
                <w:sz w:val="22"/>
                <w:szCs w:val="22"/>
                <w:bdr w:val="none" w:sz="0" w:space="0" w:color="auto"/>
                <w:lang w:val="es-CL" w:eastAsia="es-CL"/>
              </w:rPr>
              <w:pPrChange w:id="3786" w:author="Observatorio 02" w:date="2017-03-14T15:15:00Z">
                <w:pPr>
                  <w:spacing w:after="0" w:line="240" w:lineRule="auto"/>
                  <w:jc w:val="center"/>
                </w:pPr>
              </w:pPrChange>
            </w:pPr>
            <w:del w:id="3787" w:author="Observatorio 02" w:date="2017-03-14T15:15:00Z">
              <w:r w:rsidRPr="00C2714A" w:rsidDel="005F6687">
                <w:rPr>
                  <w:rFonts w:eastAsia="Times New Roman"/>
                  <w:color w:val="000000"/>
                  <w:sz w:val="22"/>
                  <w:szCs w:val="22"/>
                  <w:bdr w:val="none" w:sz="0" w:space="0" w:color="auto"/>
                  <w:lang w:val="es-CL" w:eastAsia="es-CL"/>
                </w:rPr>
                <w:delText>0,3</w:delText>
              </w:r>
            </w:del>
          </w:p>
        </w:tc>
        <w:tc>
          <w:tcPr>
            <w:tcW w:w="160" w:type="dxa"/>
            <w:tcBorders>
              <w:top w:val="nil"/>
              <w:left w:val="nil"/>
              <w:bottom w:val="single" w:sz="4" w:space="0" w:color="auto"/>
              <w:right w:val="nil"/>
            </w:tcBorders>
            <w:shd w:val="clear" w:color="000000" w:fill="FFFFFF"/>
            <w:noWrap/>
            <w:vAlign w:val="bottom"/>
            <w:hideMark/>
          </w:tcPr>
          <w:p w14:paraId="279A4212" w14:textId="74B990F4" w:rsidR="00944E22" w:rsidRPr="00C2714A" w:rsidDel="005F6687" w:rsidRDefault="00944E22">
            <w:pPr>
              <w:spacing w:after="0" w:line="276" w:lineRule="auto"/>
              <w:jc w:val="both"/>
              <w:rPr>
                <w:del w:id="3788" w:author="Observatorio 02" w:date="2017-03-14T15:15:00Z"/>
                <w:rFonts w:eastAsia="Times New Roman"/>
                <w:color w:val="000000"/>
                <w:sz w:val="22"/>
                <w:szCs w:val="22"/>
                <w:bdr w:val="none" w:sz="0" w:space="0" w:color="auto"/>
                <w:lang w:val="es-CL" w:eastAsia="es-CL"/>
              </w:rPr>
              <w:pPrChange w:id="3789" w:author="Observatorio 02" w:date="2017-03-14T15:15:00Z">
                <w:pPr>
                  <w:spacing w:after="0" w:line="240" w:lineRule="auto"/>
                </w:pPr>
              </w:pPrChange>
            </w:pPr>
            <w:del w:id="3790"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nil"/>
              <w:left w:val="nil"/>
              <w:bottom w:val="single" w:sz="4" w:space="0" w:color="auto"/>
              <w:right w:val="nil"/>
            </w:tcBorders>
            <w:shd w:val="clear" w:color="000000" w:fill="FFFFFF"/>
            <w:noWrap/>
            <w:vAlign w:val="bottom"/>
            <w:hideMark/>
          </w:tcPr>
          <w:p w14:paraId="63E56ACD" w14:textId="0DFAC6C5" w:rsidR="00944E22" w:rsidRPr="00C2714A" w:rsidDel="005F6687" w:rsidRDefault="00944E22">
            <w:pPr>
              <w:spacing w:after="0" w:line="276" w:lineRule="auto"/>
              <w:jc w:val="both"/>
              <w:rPr>
                <w:del w:id="3791" w:author="Observatorio 02" w:date="2017-03-14T15:15:00Z"/>
                <w:rFonts w:eastAsia="Times New Roman"/>
                <w:color w:val="000000"/>
                <w:sz w:val="22"/>
                <w:szCs w:val="22"/>
                <w:bdr w:val="none" w:sz="0" w:space="0" w:color="auto"/>
                <w:lang w:val="es-CL" w:eastAsia="es-CL"/>
              </w:rPr>
              <w:pPrChange w:id="3792" w:author="Observatorio 02" w:date="2017-03-14T15:15:00Z">
                <w:pPr>
                  <w:spacing w:after="0" w:line="240" w:lineRule="auto"/>
                  <w:jc w:val="center"/>
                </w:pPr>
              </w:pPrChange>
            </w:pPr>
            <w:del w:id="3793" w:author="Observatorio 02" w:date="2017-03-14T15:15:00Z">
              <w:r w:rsidRPr="00C2714A" w:rsidDel="005F6687">
                <w:rPr>
                  <w:rFonts w:eastAsia="Times New Roman"/>
                  <w:color w:val="000000"/>
                  <w:sz w:val="22"/>
                  <w:szCs w:val="22"/>
                  <w:bdr w:val="none" w:sz="0" w:space="0" w:color="auto"/>
                  <w:lang w:val="es-CL" w:eastAsia="es-CL"/>
                </w:rPr>
                <w:delText>142.840</w:delText>
              </w:r>
            </w:del>
          </w:p>
        </w:tc>
        <w:tc>
          <w:tcPr>
            <w:tcW w:w="665" w:type="dxa"/>
            <w:tcBorders>
              <w:top w:val="nil"/>
              <w:left w:val="nil"/>
              <w:bottom w:val="single" w:sz="4" w:space="0" w:color="auto"/>
              <w:right w:val="nil"/>
            </w:tcBorders>
            <w:shd w:val="clear" w:color="000000" w:fill="FFFFFF"/>
            <w:noWrap/>
            <w:vAlign w:val="bottom"/>
            <w:hideMark/>
          </w:tcPr>
          <w:p w14:paraId="733F3880" w14:textId="68A83D38" w:rsidR="00944E22" w:rsidRPr="00C2714A" w:rsidDel="005F6687" w:rsidRDefault="00944E22">
            <w:pPr>
              <w:spacing w:after="0" w:line="276" w:lineRule="auto"/>
              <w:jc w:val="both"/>
              <w:rPr>
                <w:del w:id="3794" w:author="Observatorio 02" w:date="2017-03-14T15:15:00Z"/>
                <w:rFonts w:eastAsia="Times New Roman"/>
                <w:color w:val="000000"/>
                <w:sz w:val="22"/>
                <w:szCs w:val="22"/>
                <w:bdr w:val="none" w:sz="0" w:space="0" w:color="auto"/>
                <w:lang w:val="es-CL" w:eastAsia="es-CL"/>
              </w:rPr>
              <w:pPrChange w:id="3795" w:author="Observatorio 02" w:date="2017-03-14T15:15:00Z">
                <w:pPr>
                  <w:spacing w:after="0" w:line="240" w:lineRule="auto"/>
                  <w:jc w:val="center"/>
                </w:pPr>
              </w:pPrChange>
            </w:pPr>
            <w:del w:id="3796" w:author="Observatorio 02" w:date="2017-03-14T15:15:00Z">
              <w:r w:rsidRPr="00C2714A" w:rsidDel="005F6687">
                <w:rPr>
                  <w:rFonts w:eastAsia="Times New Roman"/>
                  <w:color w:val="000000"/>
                  <w:sz w:val="22"/>
                  <w:szCs w:val="22"/>
                  <w:bdr w:val="none" w:sz="0" w:space="0" w:color="auto"/>
                  <w:lang w:val="es-CL" w:eastAsia="es-CL"/>
                </w:rPr>
                <w:delText>1,8</w:delText>
              </w:r>
            </w:del>
          </w:p>
        </w:tc>
      </w:tr>
      <w:tr w:rsidR="00944E22" w:rsidRPr="008D413D" w:rsidDel="005F6687" w14:paraId="54045B3E" w14:textId="76E6E09D" w:rsidTr="00737596">
        <w:trPr>
          <w:trHeight w:val="300"/>
          <w:del w:id="3797" w:author="Observatorio 02" w:date="2017-03-14T15:15:00Z"/>
        </w:trPr>
        <w:tc>
          <w:tcPr>
            <w:tcW w:w="3488" w:type="dxa"/>
            <w:tcBorders>
              <w:top w:val="single" w:sz="4" w:space="0" w:color="auto"/>
              <w:left w:val="nil"/>
              <w:bottom w:val="single" w:sz="4" w:space="0" w:color="auto"/>
              <w:right w:val="nil"/>
            </w:tcBorders>
            <w:shd w:val="clear" w:color="000000" w:fill="FFFFFF"/>
            <w:noWrap/>
            <w:vAlign w:val="bottom"/>
            <w:hideMark/>
          </w:tcPr>
          <w:p w14:paraId="2AE458F4" w14:textId="004DC327" w:rsidR="00944E22" w:rsidRPr="00C2714A" w:rsidDel="005F6687" w:rsidRDefault="00944E22">
            <w:pPr>
              <w:spacing w:after="0" w:line="276" w:lineRule="auto"/>
              <w:jc w:val="both"/>
              <w:rPr>
                <w:del w:id="3798" w:author="Observatorio 02" w:date="2017-03-14T15:15:00Z"/>
                <w:rFonts w:eastAsia="Times New Roman"/>
                <w:color w:val="000000"/>
                <w:sz w:val="22"/>
                <w:szCs w:val="22"/>
                <w:bdr w:val="none" w:sz="0" w:space="0" w:color="auto"/>
                <w:lang w:val="es-CL" w:eastAsia="es-CL"/>
              </w:rPr>
              <w:pPrChange w:id="3799" w:author="Observatorio 02" w:date="2017-03-14T15:15:00Z">
                <w:pPr>
                  <w:spacing w:after="0" w:line="240" w:lineRule="auto"/>
                </w:pPr>
              </w:pPrChange>
            </w:pPr>
            <w:del w:id="3800" w:author="Observatorio 02" w:date="2017-03-14T15:15:00Z">
              <w:r w:rsidRPr="00C2714A" w:rsidDel="005F6687">
                <w:rPr>
                  <w:rFonts w:eastAsia="Times New Roman"/>
                  <w:color w:val="000000"/>
                  <w:sz w:val="22"/>
                  <w:szCs w:val="22"/>
                  <w:bdr w:val="none" w:sz="0" w:space="0" w:color="auto"/>
                  <w:lang w:val="es-CL" w:eastAsia="es-CL"/>
                </w:rPr>
                <w:delText>Total</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153552F9" w14:textId="424452D6" w:rsidR="00944E22" w:rsidRPr="00C2714A" w:rsidDel="005F6687" w:rsidRDefault="00944E22">
            <w:pPr>
              <w:spacing w:after="0" w:line="276" w:lineRule="auto"/>
              <w:jc w:val="both"/>
              <w:rPr>
                <w:del w:id="3801" w:author="Observatorio 02" w:date="2017-03-14T15:15:00Z"/>
                <w:rFonts w:eastAsia="Times New Roman"/>
                <w:color w:val="000000"/>
                <w:sz w:val="22"/>
                <w:szCs w:val="22"/>
                <w:bdr w:val="none" w:sz="0" w:space="0" w:color="auto"/>
                <w:lang w:val="es-CL" w:eastAsia="es-CL"/>
              </w:rPr>
              <w:pPrChange w:id="3802" w:author="Observatorio 02" w:date="2017-03-14T15:15:00Z">
                <w:pPr>
                  <w:spacing w:after="0" w:line="240" w:lineRule="auto"/>
                  <w:jc w:val="center"/>
                </w:pPr>
              </w:pPrChange>
            </w:pPr>
            <w:del w:id="3803" w:author="Observatorio 02" w:date="2017-03-14T15:15:00Z">
              <w:r w:rsidRPr="00C2714A" w:rsidDel="005F6687">
                <w:rPr>
                  <w:rFonts w:eastAsia="Times New Roman"/>
                  <w:color w:val="000000"/>
                  <w:sz w:val="22"/>
                  <w:szCs w:val="22"/>
                  <w:bdr w:val="none" w:sz="0" w:space="0" w:color="auto"/>
                  <w:lang w:val="es-CL" w:eastAsia="es-CL"/>
                </w:rPr>
                <w:delText>687.920</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39BCD520" w14:textId="522AA0E7" w:rsidR="00944E22" w:rsidRPr="00C2714A" w:rsidDel="005F6687" w:rsidRDefault="00944E22">
            <w:pPr>
              <w:spacing w:after="0" w:line="276" w:lineRule="auto"/>
              <w:jc w:val="both"/>
              <w:rPr>
                <w:del w:id="3804" w:author="Observatorio 02" w:date="2017-03-14T15:15:00Z"/>
                <w:rFonts w:eastAsia="Times New Roman"/>
                <w:color w:val="000000"/>
                <w:sz w:val="22"/>
                <w:szCs w:val="22"/>
                <w:bdr w:val="none" w:sz="0" w:space="0" w:color="auto"/>
                <w:lang w:val="es-CL" w:eastAsia="es-CL"/>
              </w:rPr>
              <w:pPrChange w:id="3805" w:author="Observatorio 02" w:date="2017-03-14T15:15:00Z">
                <w:pPr>
                  <w:spacing w:after="0" w:line="240" w:lineRule="auto"/>
                  <w:jc w:val="center"/>
                </w:pPr>
              </w:pPrChange>
            </w:pPr>
            <w:del w:id="3806" w:author="Observatorio 02" w:date="2017-03-14T15:15:00Z">
              <w:r w:rsidRPr="00C2714A" w:rsidDel="005F6687">
                <w:rPr>
                  <w:rFonts w:eastAsia="Times New Roman"/>
                  <w:color w:val="000000"/>
                  <w:sz w:val="22"/>
                  <w:szCs w:val="22"/>
                  <w:bdr w:val="none" w:sz="0" w:space="0" w:color="auto"/>
                  <w:lang w:val="es-CL" w:eastAsia="es-CL"/>
                </w:rPr>
                <w:delText>100,0</w:delText>
              </w:r>
            </w:del>
          </w:p>
        </w:tc>
        <w:tc>
          <w:tcPr>
            <w:tcW w:w="160" w:type="dxa"/>
            <w:tcBorders>
              <w:top w:val="single" w:sz="4" w:space="0" w:color="auto"/>
              <w:left w:val="nil"/>
              <w:bottom w:val="single" w:sz="4" w:space="0" w:color="auto"/>
              <w:right w:val="nil"/>
            </w:tcBorders>
            <w:shd w:val="clear" w:color="000000" w:fill="FFFFFF"/>
            <w:noWrap/>
            <w:vAlign w:val="bottom"/>
            <w:hideMark/>
          </w:tcPr>
          <w:p w14:paraId="1C490F15" w14:textId="486B98E1" w:rsidR="00944E22" w:rsidRPr="00C2714A" w:rsidDel="005F6687" w:rsidRDefault="00944E22">
            <w:pPr>
              <w:spacing w:after="0" w:line="276" w:lineRule="auto"/>
              <w:jc w:val="both"/>
              <w:rPr>
                <w:del w:id="3807" w:author="Observatorio 02" w:date="2017-03-14T15:15:00Z"/>
                <w:rFonts w:eastAsia="Times New Roman"/>
                <w:color w:val="000000"/>
                <w:sz w:val="22"/>
                <w:szCs w:val="22"/>
                <w:bdr w:val="none" w:sz="0" w:space="0" w:color="auto"/>
                <w:lang w:val="es-CL" w:eastAsia="es-CL"/>
              </w:rPr>
              <w:pPrChange w:id="3808" w:author="Observatorio 02" w:date="2017-03-14T15:15:00Z">
                <w:pPr>
                  <w:spacing w:after="0" w:line="240" w:lineRule="auto"/>
                </w:pPr>
              </w:pPrChange>
            </w:pPr>
            <w:del w:id="3809" w:author="Observatorio 02" w:date="2017-03-14T15:15:00Z">
              <w:r w:rsidRPr="00C2714A" w:rsidDel="005F6687">
                <w:rPr>
                  <w:rFonts w:eastAsia="Times New Roman"/>
                  <w:color w:val="000000"/>
                  <w:sz w:val="22"/>
                  <w:szCs w:val="22"/>
                  <w:bdr w:val="none" w:sz="0" w:space="0" w:color="auto"/>
                  <w:lang w:val="es-CL" w:eastAsia="es-CL"/>
                </w:rPr>
                <w:delText> </w:delText>
              </w:r>
            </w:del>
          </w:p>
        </w:tc>
        <w:tc>
          <w:tcPr>
            <w:tcW w:w="1815" w:type="dxa"/>
            <w:tcBorders>
              <w:top w:val="single" w:sz="4" w:space="0" w:color="auto"/>
              <w:left w:val="nil"/>
              <w:bottom w:val="single" w:sz="4" w:space="0" w:color="auto"/>
              <w:right w:val="nil"/>
            </w:tcBorders>
            <w:shd w:val="clear" w:color="000000" w:fill="FFFFFF"/>
            <w:noWrap/>
            <w:vAlign w:val="bottom"/>
            <w:hideMark/>
          </w:tcPr>
          <w:p w14:paraId="39D46608" w14:textId="62D4DD35" w:rsidR="00944E22" w:rsidRPr="00C2714A" w:rsidDel="005F6687" w:rsidRDefault="00944E22">
            <w:pPr>
              <w:spacing w:after="0" w:line="276" w:lineRule="auto"/>
              <w:jc w:val="both"/>
              <w:rPr>
                <w:del w:id="3810" w:author="Observatorio 02" w:date="2017-03-14T15:15:00Z"/>
                <w:rFonts w:eastAsia="Times New Roman"/>
                <w:color w:val="000000"/>
                <w:sz w:val="22"/>
                <w:szCs w:val="22"/>
                <w:bdr w:val="none" w:sz="0" w:space="0" w:color="auto"/>
                <w:lang w:val="es-CL" w:eastAsia="es-CL"/>
              </w:rPr>
              <w:pPrChange w:id="3811" w:author="Observatorio 02" w:date="2017-03-14T15:15:00Z">
                <w:pPr>
                  <w:spacing w:after="0" w:line="240" w:lineRule="auto"/>
                  <w:jc w:val="center"/>
                </w:pPr>
              </w:pPrChange>
            </w:pPr>
            <w:del w:id="3812" w:author="Observatorio 02" w:date="2017-03-14T15:15:00Z">
              <w:r w:rsidRPr="00C2714A" w:rsidDel="005F6687">
                <w:rPr>
                  <w:rFonts w:eastAsia="Times New Roman"/>
                  <w:color w:val="000000"/>
                  <w:sz w:val="22"/>
                  <w:szCs w:val="22"/>
                  <w:bdr w:val="none" w:sz="0" w:space="0" w:color="auto"/>
                  <w:lang w:val="es-CL" w:eastAsia="es-CL"/>
                </w:rPr>
                <w:delText>8.016.591</w:delText>
              </w:r>
            </w:del>
          </w:p>
        </w:tc>
        <w:tc>
          <w:tcPr>
            <w:tcW w:w="665" w:type="dxa"/>
            <w:tcBorders>
              <w:top w:val="single" w:sz="4" w:space="0" w:color="auto"/>
              <w:left w:val="nil"/>
              <w:bottom w:val="single" w:sz="4" w:space="0" w:color="auto"/>
              <w:right w:val="nil"/>
            </w:tcBorders>
            <w:shd w:val="clear" w:color="000000" w:fill="FFFFFF"/>
            <w:noWrap/>
            <w:vAlign w:val="bottom"/>
            <w:hideMark/>
          </w:tcPr>
          <w:p w14:paraId="245B0CBC" w14:textId="2D35756F" w:rsidR="00944E22" w:rsidRPr="00C2714A" w:rsidDel="005F6687" w:rsidRDefault="00944E22">
            <w:pPr>
              <w:spacing w:after="0" w:line="276" w:lineRule="auto"/>
              <w:jc w:val="both"/>
              <w:rPr>
                <w:del w:id="3813" w:author="Observatorio 02" w:date="2017-03-14T15:15:00Z"/>
                <w:rFonts w:eastAsia="Times New Roman"/>
                <w:color w:val="000000"/>
                <w:sz w:val="22"/>
                <w:szCs w:val="22"/>
                <w:bdr w:val="none" w:sz="0" w:space="0" w:color="auto"/>
                <w:lang w:val="es-CL" w:eastAsia="es-CL"/>
              </w:rPr>
              <w:pPrChange w:id="3814" w:author="Observatorio 02" w:date="2017-03-14T15:15:00Z">
                <w:pPr>
                  <w:spacing w:after="0" w:line="240" w:lineRule="auto"/>
                  <w:jc w:val="center"/>
                </w:pPr>
              </w:pPrChange>
            </w:pPr>
            <w:del w:id="3815" w:author="Observatorio 02" w:date="2017-03-14T15:15:00Z">
              <w:r w:rsidRPr="00C2714A" w:rsidDel="005F6687">
                <w:rPr>
                  <w:rFonts w:eastAsia="Times New Roman"/>
                  <w:color w:val="000000"/>
                  <w:sz w:val="22"/>
                  <w:szCs w:val="22"/>
                  <w:bdr w:val="none" w:sz="0" w:space="0" w:color="auto"/>
                  <w:lang w:val="es-CL" w:eastAsia="es-CL"/>
                </w:rPr>
                <w:delText>100,0</w:delText>
              </w:r>
            </w:del>
          </w:p>
        </w:tc>
      </w:tr>
    </w:tbl>
    <w:p w14:paraId="61311659" w14:textId="4FA3BC95" w:rsidR="00452E4E" w:rsidRPr="00C2714A" w:rsidDel="005F6687" w:rsidRDefault="002B3AC3">
      <w:pPr>
        <w:spacing w:after="0" w:line="276" w:lineRule="auto"/>
        <w:jc w:val="both"/>
        <w:rPr>
          <w:del w:id="3816" w:author="Observatorio 02" w:date="2017-03-14T15:15:00Z"/>
          <w:rFonts w:eastAsia="Times New Roman"/>
          <w:color w:val="203764"/>
          <w:sz w:val="20"/>
          <w:szCs w:val="20"/>
          <w:bdr w:val="none" w:sz="0" w:space="0" w:color="auto"/>
          <w:lang w:val="es-CL" w:eastAsia="es-CL"/>
        </w:rPr>
      </w:pPr>
      <w:del w:id="3817" w:author="Observatorio 02" w:date="2017-03-14T15:15:00Z">
        <w:r w:rsidRPr="00C2714A" w:rsidDel="005F6687">
          <w:rPr>
            <w:rFonts w:eastAsia="Times New Roman"/>
            <w:color w:val="203764"/>
            <w:sz w:val="20"/>
            <w:szCs w:val="20"/>
            <w:bdr w:val="none" w:sz="0" w:space="0" w:color="auto"/>
            <w:lang w:val="es-CL" w:eastAsia="es-CL"/>
          </w:rPr>
          <w:delText xml:space="preserve"> </w:delText>
        </w:r>
        <w:r w:rsidR="00452E4E" w:rsidRPr="00C2714A" w:rsidDel="005F6687">
          <w:rPr>
            <w:rFonts w:eastAsia="Times New Roman"/>
            <w:color w:val="203764"/>
            <w:sz w:val="20"/>
            <w:szCs w:val="20"/>
            <w:bdr w:val="none" w:sz="0" w:space="0" w:color="auto"/>
            <w:lang w:val="es-CL" w:eastAsia="es-CL"/>
          </w:rPr>
          <w:delText>Fuente: Elaboración propia en base a NENE 2015.</w:delText>
        </w:r>
      </w:del>
    </w:p>
    <w:p w14:paraId="28A4112E" w14:textId="77777777" w:rsidR="00EB6855" w:rsidRPr="00C2714A" w:rsidRDefault="00EB6855">
      <w:pPr>
        <w:spacing w:after="0" w:line="276" w:lineRule="auto"/>
        <w:jc w:val="both"/>
        <w:rPr>
          <w:lang w:val="es-ES"/>
        </w:rPr>
      </w:pPr>
    </w:p>
    <w:p w14:paraId="66CF7D25" w14:textId="15E56B81" w:rsidR="001115B9" w:rsidRPr="00C2714A" w:rsidDel="00084591" w:rsidRDefault="001115B9">
      <w:pPr>
        <w:spacing w:after="0" w:line="276" w:lineRule="auto"/>
        <w:jc w:val="both"/>
        <w:rPr>
          <w:del w:id="3818" w:author="Observatorio 02" w:date="2017-03-14T15:58:00Z"/>
          <w:rFonts w:eastAsia="Times New Roman"/>
          <w:b/>
          <w:bCs/>
          <w:color w:val="203764"/>
          <w:bdr w:val="none" w:sz="0" w:space="0" w:color="auto"/>
          <w:lang w:val="es-CL" w:eastAsia="es-CL"/>
        </w:rPr>
      </w:pPr>
      <w:del w:id="3819" w:author="Observatorio 02" w:date="2017-03-14T15:59:00Z">
        <w:r w:rsidRPr="00C2714A" w:rsidDel="00084591">
          <w:rPr>
            <w:rFonts w:eastAsia="Times New Roman"/>
            <w:b/>
            <w:bCs/>
            <w:color w:val="203764"/>
            <w:bdr w:val="none" w:sz="0" w:space="0" w:color="auto"/>
            <w:lang w:val="es-CL" w:eastAsia="es-CL"/>
          </w:rPr>
          <w:delText xml:space="preserve">Cuadro </w:delText>
        </w:r>
        <w:r w:rsidR="005E2A99" w:rsidRPr="00C2714A" w:rsidDel="00084591">
          <w:rPr>
            <w:rFonts w:eastAsia="Times New Roman"/>
            <w:b/>
            <w:bCs/>
            <w:color w:val="203764"/>
            <w:bdr w:val="none" w:sz="0" w:space="0" w:color="auto"/>
            <w:lang w:val="es-CL" w:eastAsia="es-CL"/>
          </w:rPr>
          <w:delText>6</w:delText>
        </w:r>
        <w:r w:rsidRPr="00C2714A" w:rsidDel="00084591">
          <w:rPr>
            <w:rFonts w:eastAsia="Times New Roman"/>
            <w:b/>
            <w:bCs/>
            <w:color w:val="203764"/>
            <w:bdr w:val="none" w:sz="0" w:space="0" w:color="auto"/>
            <w:lang w:val="es-CL" w:eastAsia="es-CL"/>
          </w:rPr>
          <w:delText>. Migraciones internas por sector económico, 201</w:delText>
        </w:r>
      </w:del>
      <w:del w:id="3820" w:author="Observatorio 02" w:date="2017-03-14T15:41:00Z">
        <w:r w:rsidRPr="00C2714A" w:rsidDel="007B3084">
          <w:rPr>
            <w:rFonts w:eastAsia="Times New Roman"/>
            <w:b/>
            <w:bCs/>
            <w:color w:val="203764"/>
            <w:bdr w:val="none" w:sz="0" w:space="0" w:color="auto"/>
            <w:lang w:val="es-CL" w:eastAsia="es-CL"/>
          </w:rPr>
          <w:delText>5.</w:delText>
        </w:r>
      </w:del>
    </w:p>
    <w:tbl>
      <w:tblPr>
        <w:tblW w:w="8621" w:type="dxa"/>
        <w:tblCellMar>
          <w:left w:w="70" w:type="dxa"/>
          <w:right w:w="70" w:type="dxa"/>
        </w:tblCellMar>
        <w:tblLook w:val="04A0" w:firstRow="1" w:lastRow="0" w:firstColumn="1" w:lastColumn="0" w:noHBand="0" w:noVBand="1"/>
      </w:tblPr>
      <w:tblGrid>
        <w:gridCol w:w="4881"/>
        <w:gridCol w:w="1280"/>
        <w:gridCol w:w="600"/>
        <w:gridCol w:w="1280"/>
        <w:gridCol w:w="580"/>
      </w:tblGrid>
      <w:tr w:rsidR="001115B9" w:rsidRPr="008D413D" w:rsidDel="00084591" w14:paraId="1A1130EE" w14:textId="49012F7A" w:rsidTr="00737596">
        <w:trPr>
          <w:trHeight w:val="300"/>
          <w:del w:id="3821"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1C0544C4" w14:textId="77777777" w:rsidR="00084591" w:rsidRPr="00C2714A" w:rsidRDefault="00084591">
            <w:pPr>
              <w:spacing w:after="0" w:line="276" w:lineRule="auto"/>
              <w:jc w:val="both"/>
              <w:rPr>
                <w:ins w:id="3822" w:author="Observatorio 02" w:date="2017-03-14T15:58:00Z"/>
                <w:rFonts w:eastAsia="Times New Roman"/>
                <w:color w:val="000000"/>
                <w:sz w:val="22"/>
                <w:szCs w:val="22"/>
                <w:bdr w:val="none" w:sz="0" w:space="0" w:color="auto"/>
                <w:lang w:val="es-CL" w:eastAsia="es-CL"/>
              </w:rPr>
            </w:pPr>
          </w:p>
          <w:p w14:paraId="5BC0A283" w14:textId="41740C36" w:rsidR="001115B9" w:rsidRPr="00C2714A" w:rsidDel="00084591" w:rsidRDefault="001115B9">
            <w:pPr>
              <w:spacing w:after="0" w:line="276" w:lineRule="auto"/>
              <w:jc w:val="both"/>
              <w:rPr>
                <w:del w:id="3823" w:author="Observatorio 02" w:date="2017-03-14T15:58:00Z"/>
                <w:rFonts w:eastAsia="Times New Roman"/>
                <w:color w:val="000000"/>
                <w:sz w:val="22"/>
                <w:szCs w:val="22"/>
                <w:bdr w:val="none" w:sz="0" w:space="0" w:color="auto"/>
                <w:lang w:val="es-CL" w:eastAsia="es-CL"/>
              </w:rPr>
              <w:pPrChange w:id="3824" w:author="Observatorio 02" w:date="2017-03-14T15:58:00Z">
                <w:pPr>
                  <w:spacing w:after="0" w:line="276" w:lineRule="auto"/>
                </w:pPr>
              </w:pPrChange>
            </w:pPr>
            <w:del w:id="3825" w:author="Observatorio 02" w:date="2017-03-14T15:58:00Z">
              <w:r w:rsidRPr="00C2714A" w:rsidDel="00084591">
                <w:rPr>
                  <w:rFonts w:eastAsia="Times New Roman"/>
                  <w:color w:val="000000"/>
                  <w:sz w:val="22"/>
                  <w:szCs w:val="22"/>
                  <w:bdr w:val="none" w:sz="0" w:space="0" w:color="auto"/>
                  <w:lang w:val="es-CL" w:eastAsia="es-CL"/>
                </w:rPr>
                <w:delText>Sector</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082771C1" w14:textId="5FDA803A" w:rsidR="001115B9" w:rsidRPr="00C2714A" w:rsidDel="00084591" w:rsidRDefault="001115B9">
            <w:pPr>
              <w:spacing w:after="0" w:line="276" w:lineRule="auto"/>
              <w:jc w:val="both"/>
              <w:rPr>
                <w:del w:id="3826" w:author="Observatorio 02" w:date="2017-03-14T15:58:00Z"/>
                <w:rFonts w:eastAsia="Times New Roman"/>
                <w:color w:val="000000"/>
                <w:sz w:val="22"/>
                <w:szCs w:val="22"/>
                <w:bdr w:val="none" w:sz="0" w:space="0" w:color="auto"/>
                <w:lang w:val="es-CL" w:eastAsia="es-CL"/>
              </w:rPr>
              <w:pPrChange w:id="3827" w:author="Observatorio 02" w:date="2017-03-14T15:58:00Z">
                <w:pPr>
                  <w:spacing w:after="0" w:line="276" w:lineRule="auto"/>
                  <w:jc w:val="center"/>
                </w:pPr>
              </w:pPrChange>
            </w:pPr>
            <w:del w:id="3828" w:author="Observatorio 02" w:date="2017-03-14T15:58:00Z">
              <w:r w:rsidRPr="00C2714A" w:rsidDel="00084591">
                <w:rPr>
                  <w:rFonts w:eastAsia="Times New Roman"/>
                  <w:color w:val="000000"/>
                  <w:sz w:val="22"/>
                  <w:szCs w:val="22"/>
                  <w:bdr w:val="none" w:sz="0" w:space="0" w:color="auto"/>
                  <w:lang w:val="es-CL" w:eastAsia="es-CL"/>
                </w:rPr>
                <w:delText>No migran</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6C43BDBF" w14:textId="5C7628BB" w:rsidR="001115B9" w:rsidRPr="00C2714A" w:rsidDel="00084591" w:rsidRDefault="001115B9">
            <w:pPr>
              <w:spacing w:after="0" w:line="276" w:lineRule="auto"/>
              <w:jc w:val="both"/>
              <w:rPr>
                <w:del w:id="3829" w:author="Observatorio 02" w:date="2017-03-14T15:58:00Z"/>
                <w:rFonts w:eastAsia="Times New Roman"/>
                <w:color w:val="000000"/>
                <w:sz w:val="22"/>
                <w:szCs w:val="22"/>
                <w:bdr w:val="none" w:sz="0" w:space="0" w:color="auto"/>
                <w:lang w:val="es-CL" w:eastAsia="es-CL"/>
              </w:rPr>
              <w:pPrChange w:id="3830" w:author="Observatorio 02" w:date="2017-03-14T15:58:00Z">
                <w:pPr>
                  <w:spacing w:after="0" w:line="276" w:lineRule="auto"/>
                  <w:jc w:val="center"/>
                </w:pPr>
              </w:pPrChange>
            </w:pPr>
            <w:del w:id="3831" w:author="Observatorio 02" w:date="2017-03-14T15:58:00Z">
              <w:r w:rsidRPr="00C2714A" w:rsidDel="00084591">
                <w:rPr>
                  <w:rFonts w:eastAsia="Times New Roman"/>
                  <w:color w:val="000000"/>
                  <w:sz w:val="22"/>
                  <w:szCs w:val="22"/>
                  <w:bdr w:val="none" w:sz="0" w:space="0" w:color="auto"/>
                  <w:lang w:val="es-CL" w:eastAsia="es-CL"/>
                </w:rPr>
                <w:delText>%</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7DD330E9" w14:textId="67B12ADA" w:rsidR="001115B9" w:rsidRPr="00C2714A" w:rsidDel="00084591" w:rsidRDefault="001115B9">
            <w:pPr>
              <w:spacing w:after="0" w:line="276" w:lineRule="auto"/>
              <w:jc w:val="both"/>
              <w:rPr>
                <w:del w:id="3832" w:author="Observatorio 02" w:date="2017-03-14T15:58:00Z"/>
                <w:rFonts w:eastAsia="Times New Roman"/>
                <w:color w:val="000000"/>
                <w:sz w:val="22"/>
                <w:szCs w:val="22"/>
                <w:bdr w:val="none" w:sz="0" w:space="0" w:color="auto"/>
                <w:lang w:val="es-CL" w:eastAsia="es-CL"/>
              </w:rPr>
              <w:pPrChange w:id="3833" w:author="Observatorio 02" w:date="2017-03-14T15:58:00Z">
                <w:pPr>
                  <w:spacing w:after="0" w:line="276" w:lineRule="auto"/>
                  <w:jc w:val="center"/>
                </w:pPr>
              </w:pPrChange>
            </w:pPr>
            <w:del w:id="3834" w:author="Observatorio 02" w:date="2017-03-14T15:58:00Z">
              <w:r w:rsidRPr="00C2714A" w:rsidDel="00084591">
                <w:rPr>
                  <w:rFonts w:eastAsia="Times New Roman"/>
                  <w:color w:val="000000"/>
                  <w:sz w:val="22"/>
                  <w:szCs w:val="22"/>
                  <w:bdr w:val="none" w:sz="0" w:space="0" w:color="auto"/>
                  <w:lang w:val="es-CL" w:eastAsia="es-CL"/>
                </w:rPr>
                <w:delText xml:space="preserve">Sí </w:delText>
              </w:r>
              <w:r w:rsidR="00C5529A" w:rsidRPr="00C2714A" w:rsidDel="00084591">
                <w:rPr>
                  <w:rFonts w:eastAsia="Times New Roman"/>
                  <w:color w:val="000000"/>
                  <w:sz w:val="22"/>
                  <w:szCs w:val="22"/>
                  <w:bdr w:val="none" w:sz="0" w:space="0" w:color="auto"/>
                  <w:lang w:val="es-CL" w:eastAsia="es-CL"/>
                </w:rPr>
                <w:delText>m</w:delText>
              </w:r>
              <w:r w:rsidRPr="00C2714A" w:rsidDel="00084591">
                <w:rPr>
                  <w:rFonts w:eastAsia="Times New Roman"/>
                  <w:color w:val="000000"/>
                  <w:sz w:val="22"/>
                  <w:szCs w:val="22"/>
                  <w:bdr w:val="none" w:sz="0" w:space="0" w:color="auto"/>
                  <w:lang w:val="es-CL" w:eastAsia="es-CL"/>
                </w:rPr>
                <w:delText>igran</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2A084379" w14:textId="12C5CAC9" w:rsidR="001115B9" w:rsidRPr="00C2714A" w:rsidDel="00084591" w:rsidRDefault="001115B9">
            <w:pPr>
              <w:spacing w:after="0" w:line="276" w:lineRule="auto"/>
              <w:jc w:val="both"/>
              <w:rPr>
                <w:del w:id="3835" w:author="Observatorio 02" w:date="2017-03-14T15:58:00Z"/>
                <w:rFonts w:eastAsia="Times New Roman"/>
                <w:color w:val="000000"/>
                <w:sz w:val="22"/>
                <w:szCs w:val="22"/>
                <w:bdr w:val="none" w:sz="0" w:space="0" w:color="auto"/>
                <w:lang w:val="es-CL" w:eastAsia="es-CL"/>
              </w:rPr>
              <w:pPrChange w:id="3836" w:author="Observatorio 02" w:date="2017-03-14T15:58:00Z">
                <w:pPr>
                  <w:spacing w:after="0" w:line="276" w:lineRule="auto"/>
                  <w:jc w:val="center"/>
                </w:pPr>
              </w:pPrChange>
            </w:pPr>
            <w:del w:id="3837" w:author="Observatorio 02" w:date="2017-03-14T15:58:00Z">
              <w:r w:rsidRPr="00C2714A" w:rsidDel="00084591">
                <w:rPr>
                  <w:rFonts w:eastAsia="Times New Roman"/>
                  <w:color w:val="000000"/>
                  <w:sz w:val="22"/>
                  <w:szCs w:val="22"/>
                  <w:bdr w:val="none" w:sz="0" w:space="0" w:color="auto"/>
                  <w:lang w:val="es-CL" w:eastAsia="es-CL"/>
                </w:rPr>
                <w:delText>%</w:delText>
              </w:r>
            </w:del>
          </w:p>
        </w:tc>
      </w:tr>
      <w:tr w:rsidR="001115B9" w:rsidRPr="008D413D" w:rsidDel="00084591" w14:paraId="0E22985B" w14:textId="0B250E4E" w:rsidTr="001115B9">
        <w:trPr>
          <w:trHeight w:val="315"/>
          <w:del w:id="3838" w:author="Observatorio 02" w:date="2017-03-14T15:58:00Z"/>
        </w:trPr>
        <w:tc>
          <w:tcPr>
            <w:tcW w:w="4881" w:type="dxa"/>
            <w:tcBorders>
              <w:top w:val="nil"/>
              <w:left w:val="nil"/>
              <w:bottom w:val="nil"/>
              <w:right w:val="nil"/>
            </w:tcBorders>
            <w:shd w:val="clear" w:color="000000" w:fill="FFFFFF"/>
            <w:noWrap/>
            <w:vAlign w:val="bottom"/>
            <w:hideMark/>
          </w:tcPr>
          <w:p w14:paraId="208EE83D" w14:textId="4D872679" w:rsidR="001115B9" w:rsidRPr="00C2714A" w:rsidDel="00084591" w:rsidRDefault="001115B9">
            <w:pPr>
              <w:spacing w:after="0" w:line="276" w:lineRule="auto"/>
              <w:jc w:val="both"/>
              <w:rPr>
                <w:del w:id="3839" w:author="Observatorio 02" w:date="2017-03-14T15:58:00Z"/>
                <w:rFonts w:eastAsia="Times New Roman"/>
                <w:color w:val="000000"/>
                <w:sz w:val="22"/>
                <w:szCs w:val="22"/>
                <w:bdr w:val="none" w:sz="0" w:space="0" w:color="auto"/>
                <w:lang w:val="es-CL" w:eastAsia="es-CL"/>
              </w:rPr>
              <w:pPrChange w:id="3840" w:author="Observatorio 02" w:date="2017-03-14T15:58:00Z">
                <w:pPr>
                  <w:spacing w:after="0" w:line="276" w:lineRule="auto"/>
                </w:pPr>
              </w:pPrChange>
            </w:pPr>
            <w:del w:id="3841" w:author="Observatorio 02" w:date="2017-03-14T15:58:00Z">
              <w:r w:rsidRPr="00C2714A" w:rsidDel="00084591">
                <w:rPr>
                  <w:rFonts w:eastAsia="Times New Roman"/>
                  <w:color w:val="000000"/>
                  <w:sz w:val="22"/>
                  <w:szCs w:val="22"/>
                  <w:bdr w:val="none" w:sz="0" w:space="0" w:color="auto"/>
                  <w:lang w:val="es-CL" w:eastAsia="es-CL"/>
                </w:rPr>
                <w:delText>Agropecuario-Silvícola</w:delText>
              </w:r>
            </w:del>
          </w:p>
        </w:tc>
        <w:tc>
          <w:tcPr>
            <w:tcW w:w="1280" w:type="dxa"/>
            <w:tcBorders>
              <w:top w:val="nil"/>
              <w:left w:val="nil"/>
              <w:bottom w:val="nil"/>
              <w:right w:val="nil"/>
            </w:tcBorders>
            <w:shd w:val="clear" w:color="000000" w:fill="FFFFFF"/>
            <w:noWrap/>
            <w:vAlign w:val="bottom"/>
            <w:hideMark/>
          </w:tcPr>
          <w:p w14:paraId="25703478" w14:textId="54DBD0EA" w:rsidR="001115B9" w:rsidRPr="00C2714A" w:rsidDel="00084591" w:rsidRDefault="001115B9">
            <w:pPr>
              <w:spacing w:after="0" w:line="276" w:lineRule="auto"/>
              <w:jc w:val="both"/>
              <w:rPr>
                <w:del w:id="3842" w:author="Observatorio 02" w:date="2017-03-14T15:58:00Z"/>
                <w:rFonts w:eastAsia="Times New Roman"/>
                <w:color w:val="000000"/>
                <w:sz w:val="22"/>
                <w:szCs w:val="22"/>
                <w:bdr w:val="none" w:sz="0" w:space="0" w:color="auto"/>
                <w:lang w:val="es-CL" w:eastAsia="es-CL"/>
              </w:rPr>
              <w:pPrChange w:id="3843" w:author="Observatorio 02" w:date="2017-03-14T15:58:00Z">
                <w:pPr>
                  <w:spacing w:after="0" w:line="276" w:lineRule="auto"/>
                  <w:jc w:val="center"/>
                </w:pPr>
              </w:pPrChange>
            </w:pPr>
            <w:del w:id="3844" w:author="Observatorio 02" w:date="2017-03-14T15:58:00Z">
              <w:r w:rsidRPr="00C2714A" w:rsidDel="00084591">
                <w:rPr>
                  <w:rFonts w:eastAsia="Times New Roman"/>
                  <w:color w:val="000000"/>
                  <w:sz w:val="22"/>
                  <w:szCs w:val="22"/>
                  <w:bdr w:val="none" w:sz="0" w:space="0" w:color="auto"/>
                  <w:lang w:val="es-CL" w:eastAsia="es-CL"/>
                </w:rPr>
                <w:delText>676.404</w:delText>
              </w:r>
            </w:del>
          </w:p>
        </w:tc>
        <w:tc>
          <w:tcPr>
            <w:tcW w:w="600" w:type="dxa"/>
            <w:tcBorders>
              <w:top w:val="nil"/>
              <w:left w:val="nil"/>
              <w:bottom w:val="nil"/>
              <w:right w:val="nil"/>
            </w:tcBorders>
            <w:shd w:val="clear" w:color="000000" w:fill="FFFFFF"/>
            <w:noWrap/>
            <w:vAlign w:val="bottom"/>
            <w:hideMark/>
          </w:tcPr>
          <w:p w14:paraId="5C999DEF" w14:textId="0FEA7C80" w:rsidR="001115B9" w:rsidRPr="00C2714A" w:rsidDel="00084591" w:rsidRDefault="001115B9">
            <w:pPr>
              <w:spacing w:after="0" w:line="276" w:lineRule="auto"/>
              <w:jc w:val="both"/>
              <w:rPr>
                <w:del w:id="3845" w:author="Observatorio 02" w:date="2017-03-14T15:58:00Z"/>
                <w:rFonts w:eastAsia="Times New Roman"/>
                <w:color w:val="000000"/>
                <w:sz w:val="22"/>
                <w:szCs w:val="22"/>
                <w:bdr w:val="none" w:sz="0" w:space="0" w:color="auto"/>
                <w:lang w:val="es-CL" w:eastAsia="es-CL"/>
              </w:rPr>
              <w:pPrChange w:id="3846" w:author="Observatorio 02" w:date="2017-03-14T15:58:00Z">
                <w:pPr>
                  <w:spacing w:after="0" w:line="276" w:lineRule="auto"/>
                  <w:jc w:val="center"/>
                </w:pPr>
              </w:pPrChange>
            </w:pPr>
            <w:del w:id="3847" w:author="Observatorio 02" w:date="2017-03-14T15:58:00Z">
              <w:r w:rsidRPr="00C2714A" w:rsidDel="00084591">
                <w:rPr>
                  <w:rFonts w:eastAsia="Times New Roman"/>
                  <w:color w:val="000000"/>
                  <w:sz w:val="22"/>
                  <w:szCs w:val="22"/>
                  <w:bdr w:val="none" w:sz="0" w:space="0" w:color="auto"/>
                  <w:lang w:val="es-CL" w:eastAsia="es-CL"/>
                </w:rPr>
                <w:delText>97,6</w:delText>
              </w:r>
            </w:del>
          </w:p>
        </w:tc>
        <w:tc>
          <w:tcPr>
            <w:tcW w:w="1280" w:type="dxa"/>
            <w:tcBorders>
              <w:top w:val="nil"/>
              <w:left w:val="nil"/>
              <w:bottom w:val="nil"/>
              <w:right w:val="nil"/>
            </w:tcBorders>
            <w:shd w:val="clear" w:color="000000" w:fill="FFFFFF"/>
            <w:noWrap/>
            <w:vAlign w:val="bottom"/>
            <w:hideMark/>
          </w:tcPr>
          <w:p w14:paraId="0C4CB876" w14:textId="31B6E5A9" w:rsidR="001115B9" w:rsidRPr="00C2714A" w:rsidDel="00084591" w:rsidRDefault="001115B9">
            <w:pPr>
              <w:spacing w:after="0" w:line="276" w:lineRule="auto"/>
              <w:jc w:val="both"/>
              <w:rPr>
                <w:del w:id="3848" w:author="Observatorio 02" w:date="2017-03-14T15:58:00Z"/>
                <w:rFonts w:eastAsia="Times New Roman"/>
                <w:color w:val="000000"/>
                <w:sz w:val="22"/>
                <w:szCs w:val="22"/>
                <w:bdr w:val="none" w:sz="0" w:space="0" w:color="auto"/>
                <w:lang w:val="es-CL" w:eastAsia="es-CL"/>
              </w:rPr>
              <w:pPrChange w:id="3849" w:author="Observatorio 02" w:date="2017-03-14T15:58:00Z">
                <w:pPr>
                  <w:spacing w:after="0" w:line="276" w:lineRule="auto"/>
                  <w:jc w:val="center"/>
                </w:pPr>
              </w:pPrChange>
            </w:pPr>
            <w:del w:id="3850" w:author="Observatorio 02" w:date="2017-03-14T15:58:00Z">
              <w:r w:rsidRPr="00C2714A" w:rsidDel="00084591">
                <w:rPr>
                  <w:rFonts w:eastAsia="Times New Roman"/>
                  <w:color w:val="000000"/>
                  <w:sz w:val="22"/>
                  <w:szCs w:val="22"/>
                  <w:bdr w:val="none" w:sz="0" w:space="0" w:color="auto"/>
                  <w:lang w:val="es-CL" w:eastAsia="es-CL"/>
                </w:rPr>
                <w:delText>16.412</w:delText>
              </w:r>
            </w:del>
          </w:p>
        </w:tc>
        <w:tc>
          <w:tcPr>
            <w:tcW w:w="580" w:type="dxa"/>
            <w:tcBorders>
              <w:top w:val="nil"/>
              <w:left w:val="nil"/>
              <w:bottom w:val="nil"/>
              <w:right w:val="nil"/>
            </w:tcBorders>
            <w:shd w:val="clear" w:color="000000" w:fill="FFFFFF"/>
            <w:noWrap/>
            <w:vAlign w:val="bottom"/>
            <w:hideMark/>
          </w:tcPr>
          <w:p w14:paraId="764D4A26" w14:textId="50954FD9" w:rsidR="001115B9" w:rsidRPr="00C2714A" w:rsidDel="00084591" w:rsidRDefault="001115B9">
            <w:pPr>
              <w:spacing w:after="0" w:line="276" w:lineRule="auto"/>
              <w:jc w:val="both"/>
              <w:rPr>
                <w:del w:id="3851" w:author="Observatorio 02" w:date="2017-03-14T15:58:00Z"/>
                <w:rFonts w:eastAsia="Times New Roman"/>
                <w:color w:val="000000"/>
                <w:sz w:val="22"/>
                <w:szCs w:val="22"/>
                <w:bdr w:val="none" w:sz="0" w:space="0" w:color="auto"/>
                <w:lang w:val="es-CL" w:eastAsia="es-CL"/>
              </w:rPr>
              <w:pPrChange w:id="3852" w:author="Observatorio 02" w:date="2017-03-14T15:58:00Z">
                <w:pPr>
                  <w:spacing w:after="0" w:line="276" w:lineRule="auto"/>
                  <w:jc w:val="center"/>
                </w:pPr>
              </w:pPrChange>
            </w:pPr>
            <w:del w:id="3853" w:author="Observatorio 02" w:date="2017-03-14T15:58:00Z">
              <w:r w:rsidRPr="00C2714A" w:rsidDel="00084591">
                <w:rPr>
                  <w:rFonts w:eastAsia="Times New Roman"/>
                  <w:color w:val="000000"/>
                  <w:sz w:val="22"/>
                  <w:szCs w:val="22"/>
                  <w:bdr w:val="none" w:sz="0" w:space="0" w:color="auto"/>
                  <w:lang w:val="es-CL" w:eastAsia="es-CL"/>
                </w:rPr>
                <w:delText>2,4</w:delText>
              </w:r>
            </w:del>
          </w:p>
        </w:tc>
      </w:tr>
      <w:tr w:rsidR="001115B9" w:rsidRPr="008D413D" w:rsidDel="00084591" w14:paraId="4D98E84E" w14:textId="7C83BB17" w:rsidTr="001115B9">
        <w:trPr>
          <w:trHeight w:val="300"/>
          <w:del w:id="3854" w:author="Observatorio 02" w:date="2017-03-14T15:58:00Z"/>
        </w:trPr>
        <w:tc>
          <w:tcPr>
            <w:tcW w:w="4881" w:type="dxa"/>
            <w:tcBorders>
              <w:top w:val="nil"/>
              <w:left w:val="nil"/>
              <w:bottom w:val="nil"/>
              <w:right w:val="nil"/>
            </w:tcBorders>
            <w:shd w:val="clear" w:color="000000" w:fill="FFFFFF"/>
            <w:noWrap/>
            <w:vAlign w:val="bottom"/>
            <w:hideMark/>
          </w:tcPr>
          <w:p w14:paraId="603B9AF9" w14:textId="27A26AFA" w:rsidR="001115B9" w:rsidRPr="00C2714A" w:rsidDel="00084591" w:rsidRDefault="001115B9">
            <w:pPr>
              <w:spacing w:after="0" w:line="276" w:lineRule="auto"/>
              <w:jc w:val="both"/>
              <w:rPr>
                <w:del w:id="3855" w:author="Observatorio 02" w:date="2017-03-14T15:58:00Z"/>
                <w:rFonts w:eastAsia="Times New Roman"/>
                <w:color w:val="000000"/>
                <w:sz w:val="22"/>
                <w:szCs w:val="22"/>
                <w:bdr w:val="none" w:sz="0" w:space="0" w:color="auto"/>
                <w:lang w:val="es-CL" w:eastAsia="es-CL"/>
              </w:rPr>
              <w:pPrChange w:id="3856" w:author="Observatorio 02" w:date="2017-03-14T15:58:00Z">
                <w:pPr>
                  <w:spacing w:after="0" w:line="276" w:lineRule="auto"/>
                </w:pPr>
              </w:pPrChange>
            </w:pPr>
            <w:del w:id="3857" w:author="Observatorio 02" w:date="2017-03-14T15:58:00Z">
              <w:r w:rsidRPr="00C2714A" w:rsidDel="00084591">
                <w:rPr>
                  <w:rFonts w:eastAsia="Times New Roman"/>
                  <w:color w:val="000000"/>
                  <w:sz w:val="22"/>
                  <w:szCs w:val="22"/>
                  <w:bdr w:val="none" w:sz="0" w:space="0" w:color="auto"/>
                  <w:lang w:val="es-CL" w:eastAsia="es-CL"/>
                </w:rPr>
                <w:delText>Pesca</w:delText>
              </w:r>
            </w:del>
          </w:p>
        </w:tc>
        <w:tc>
          <w:tcPr>
            <w:tcW w:w="1280" w:type="dxa"/>
            <w:tcBorders>
              <w:top w:val="nil"/>
              <w:left w:val="nil"/>
              <w:bottom w:val="nil"/>
              <w:right w:val="nil"/>
            </w:tcBorders>
            <w:shd w:val="clear" w:color="000000" w:fill="FFFFFF"/>
            <w:noWrap/>
            <w:vAlign w:val="bottom"/>
            <w:hideMark/>
          </w:tcPr>
          <w:p w14:paraId="69B519F9" w14:textId="1CEECBD8" w:rsidR="001115B9" w:rsidRPr="00C2714A" w:rsidDel="00084591" w:rsidRDefault="001115B9">
            <w:pPr>
              <w:spacing w:after="0" w:line="276" w:lineRule="auto"/>
              <w:jc w:val="both"/>
              <w:rPr>
                <w:del w:id="3858" w:author="Observatorio 02" w:date="2017-03-14T15:58:00Z"/>
                <w:rFonts w:eastAsia="Times New Roman"/>
                <w:color w:val="000000"/>
                <w:sz w:val="22"/>
                <w:szCs w:val="22"/>
                <w:bdr w:val="none" w:sz="0" w:space="0" w:color="auto"/>
                <w:lang w:val="es-CL" w:eastAsia="es-CL"/>
              </w:rPr>
              <w:pPrChange w:id="3859" w:author="Observatorio 02" w:date="2017-03-14T15:58:00Z">
                <w:pPr>
                  <w:spacing w:after="0" w:line="276" w:lineRule="auto"/>
                  <w:jc w:val="center"/>
                </w:pPr>
              </w:pPrChange>
            </w:pPr>
            <w:del w:id="3860" w:author="Observatorio 02" w:date="2017-03-14T15:58:00Z">
              <w:r w:rsidRPr="00C2714A" w:rsidDel="00084591">
                <w:rPr>
                  <w:rFonts w:eastAsia="Times New Roman"/>
                  <w:color w:val="000000"/>
                  <w:sz w:val="22"/>
                  <w:szCs w:val="22"/>
                  <w:bdr w:val="none" w:sz="0" w:space="0" w:color="auto"/>
                  <w:lang w:val="es-CL" w:eastAsia="es-CL"/>
                </w:rPr>
                <w:delText>52.397</w:delText>
              </w:r>
            </w:del>
          </w:p>
        </w:tc>
        <w:tc>
          <w:tcPr>
            <w:tcW w:w="600" w:type="dxa"/>
            <w:tcBorders>
              <w:top w:val="nil"/>
              <w:left w:val="nil"/>
              <w:bottom w:val="nil"/>
              <w:right w:val="nil"/>
            </w:tcBorders>
            <w:shd w:val="clear" w:color="000000" w:fill="FFFFFF"/>
            <w:noWrap/>
            <w:vAlign w:val="bottom"/>
            <w:hideMark/>
          </w:tcPr>
          <w:p w14:paraId="63B2454A" w14:textId="100EDAD7" w:rsidR="001115B9" w:rsidRPr="00C2714A" w:rsidDel="00084591" w:rsidRDefault="001115B9">
            <w:pPr>
              <w:spacing w:after="0" w:line="276" w:lineRule="auto"/>
              <w:jc w:val="both"/>
              <w:rPr>
                <w:del w:id="3861" w:author="Observatorio 02" w:date="2017-03-14T15:58:00Z"/>
                <w:rFonts w:eastAsia="Times New Roman"/>
                <w:color w:val="000000"/>
                <w:sz w:val="22"/>
                <w:szCs w:val="22"/>
                <w:bdr w:val="none" w:sz="0" w:space="0" w:color="auto"/>
                <w:lang w:val="es-CL" w:eastAsia="es-CL"/>
              </w:rPr>
              <w:pPrChange w:id="3862" w:author="Observatorio 02" w:date="2017-03-14T15:58:00Z">
                <w:pPr>
                  <w:spacing w:after="0" w:line="276" w:lineRule="auto"/>
                  <w:jc w:val="center"/>
                </w:pPr>
              </w:pPrChange>
            </w:pPr>
            <w:del w:id="3863" w:author="Observatorio 02" w:date="2017-03-14T15:58:00Z">
              <w:r w:rsidRPr="00C2714A" w:rsidDel="00084591">
                <w:rPr>
                  <w:rFonts w:eastAsia="Times New Roman"/>
                  <w:color w:val="000000"/>
                  <w:sz w:val="22"/>
                  <w:szCs w:val="22"/>
                  <w:bdr w:val="none" w:sz="0" w:space="0" w:color="auto"/>
                  <w:lang w:val="es-CL" w:eastAsia="es-CL"/>
                </w:rPr>
                <w:delText>87,3</w:delText>
              </w:r>
            </w:del>
          </w:p>
        </w:tc>
        <w:tc>
          <w:tcPr>
            <w:tcW w:w="1280" w:type="dxa"/>
            <w:tcBorders>
              <w:top w:val="nil"/>
              <w:left w:val="nil"/>
              <w:bottom w:val="nil"/>
              <w:right w:val="nil"/>
            </w:tcBorders>
            <w:shd w:val="clear" w:color="000000" w:fill="FFFFFF"/>
            <w:noWrap/>
            <w:vAlign w:val="bottom"/>
            <w:hideMark/>
          </w:tcPr>
          <w:p w14:paraId="49190DEF" w14:textId="24EE1484" w:rsidR="001115B9" w:rsidRPr="00C2714A" w:rsidDel="00084591" w:rsidRDefault="001115B9">
            <w:pPr>
              <w:spacing w:after="0" w:line="276" w:lineRule="auto"/>
              <w:jc w:val="both"/>
              <w:rPr>
                <w:del w:id="3864" w:author="Observatorio 02" w:date="2017-03-14T15:58:00Z"/>
                <w:rFonts w:eastAsia="Times New Roman"/>
                <w:color w:val="000000"/>
                <w:sz w:val="22"/>
                <w:szCs w:val="22"/>
                <w:bdr w:val="none" w:sz="0" w:space="0" w:color="auto"/>
                <w:lang w:val="es-CL" w:eastAsia="es-CL"/>
              </w:rPr>
              <w:pPrChange w:id="3865" w:author="Observatorio 02" w:date="2017-03-14T15:58:00Z">
                <w:pPr>
                  <w:spacing w:after="0" w:line="276" w:lineRule="auto"/>
                  <w:jc w:val="center"/>
                </w:pPr>
              </w:pPrChange>
            </w:pPr>
            <w:del w:id="3866" w:author="Observatorio 02" w:date="2017-03-14T15:58:00Z">
              <w:r w:rsidRPr="00C2714A" w:rsidDel="00084591">
                <w:rPr>
                  <w:rFonts w:eastAsia="Times New Roman"/>
                  <w:color w:val="000000"/>
                  <w:sz w:val="22"/>
                  <w:szCs w:val="22"/>
                  <w:bdr w:val="none" w:sz="0" w:space="0" w:color="auto"/>
                  <w:lang w:val="es-CL" w:eastAsia="es-CL"/>
                </w:rPr>
                <w:delText>7.591</w:delText>
              </w:r>
            </w:del>
          </w:p>
        </w:tc>
        <w:tc>
          <w:tcPr>
            <w:tcW w:w="580" w:type="dxa"/>
            <w:tcBorders>
              <w:top w:val="nil"/>
              <w:left w:val="nil"/>
              <w:bottom w:val="nil"/>
              <w:right w:val="nil"/>
            </w:tcBorders>
            <w:shd w:val="clear" w:color="000000" w:fill="FFFFFF"/>
            <w:noWrap/>
            <w:vAlign w:val="bottom"/>
            <w:hideMark/>
          </w:tcPr>
          <w:p w14:paraId="613872CC" w14:textId="5C95DE73" w:rsidR="001115B9" w:rsidRPr="00C2714A" w:rsidDel="00084591" w:rsidRDefault="001115B9">
            <w:pPr>
              <w:spacing w:after="0" w:line="276" w:lineRule="auto"/>
              <w:jc w:val="both"/>
              <w:rPr>
                <w:del w:id="3867" w:author="Observatorio 02" w:date="2017-03-14T15:58:00Z"/>
                <w:rFonts w:eastAsia="Times New Roman"/>
                <w:color w:val="000000"/>
                <w:sz w:val="22"/>
                <w:szCs w:val="22"/>
                <w:bdr w:val="none" w:sz="0" w:space="0" w:color="auto"/>
                <w:lang w:val="es-CL" w:eastAsia="es-CL"/>
              </w:rPr>
              <w:pPrChange w:id="3868" w:author="Observatorio 02" w:date="2017-03-14T15:58:00Z">
                <w:pPr>
                  <w:spacing w:after="0" w:line="276" w:lineRule="auto"/>
                  <w:jc w:val="center"/>
                </w:pPr>
              </w:pPrChange>
            </w:pPr>
            <w:del w:id="3869" w:author="Observatorio 02" w:date="2017-03-14T15:58:00Z">
              <w:r w:rsidRPr="00C2714A" w:rsidDel="00084591">
                <w:rPr>
                  <w:rFonts w:eastAsia="Times New Roman"/>
                  <w:color w:val="000000"/>
                  <w:sz w:val="22"/>
                  <w:szCs w:val="22"/>
                  <w:bdr w:val="none" w:sz="0" w:space="0" w:color="auto"/>
                  <w:lang w:val="es-CL" w:eastAsia="es-CL"/>
                </w:rPr>
                <w:delText>12,7</w:delText>
              </w:r>
            </w:del>
          </w:p>
        </w:tc>
      </w:tr>
      <w:tr w:rsidR="001115B9" w:rsidRPr="008D413D" w:rsidDel="00084591" w14:paraId="0C021F6A" w14:textId="674650F6" w:rsidTr="001115B9">
        <w:trPr>
          <w:trHeight w:val="300"/>
          <w:del w:id="3870" w:author="Observatorio 02" w:date="2017-03-14T15:58:00Z"/>
        </w:trPr>
        <w:tc>
          <w:tcPr>
            <w:tcW w:w="4881" w:type="dxa"/>
            <w:tcBorders>
              <w:top w:val="nil"/>
              <w:left w:val="nil"/>
              <w:bottom w:val="nil"/>
              <w:right w:val="nil"/>
            </w:tcBorders>
            <w:shd w:val="clear" w:color="000000" w:fill="FFFFFF"/>
            <w:noWrap/>
            <w:vAlign w:val="bottom"/>
            <w:hideMark/>
          </w:tcPr>
          <w:p w14:paraId="7E14DD43" w14:textId="64AD4EF9" w:rsidR="001115B9" w:rsidRPr="00C2714A" w:rsidDel="00084591" w:rsidRDefault="001115B9">
            <w:pPr>
              <w:spacing w:after="0" w:line="276" w:lineRule="auto"/>
              <w:jc w:val="both"/>
              <w:rPr>
                <w:del w:id="3871" w:author="Observatorio 02" w:date="2017-03-14T15:58:00Z"/>
                <w:rFonts w:eastAsia="Times New Roman"/>
                <w:color w:val="000000"/>
                <w:sz w:val="22"/>
                <w:szCs w:val="22"/>
                <w:bdr w:val="none" w:sz="0" w:space="0" w:color="auto"/>
                <w:lang w:val="es-CL" w:eastAsia="es-CL"/>
              </w:rPr>
              <w:pPrChange w:id="3872" w:author="Observatorio 02" w:date="2017-03-14T15:58:00Z">
                <w:pPr>
                  <w:spacing w:after="0" w:line="276" w:lineRule="auto"/>
                </w:pPr>
              </w:pPrChange>
            </w:pPr>
            <w:del w:id="3873" w:author="Observatorio 02" w:date="2017-03-14T15:58:00Z">
              <w:r w:rsidRPr="00C2714A" w:rsidDel="00084591">
                <w:rPr>
                  <w:rFonts w:eastAsia="Times New Roman"/>
                  <w:color w:val="000000"/>
                  <w:sz w:val="22"/>
                  <w:szCs w:val="22"/>
                  <w:bdr w:val="none" w:sz="0" w:space="0" w:color="auto"/>
                  <w:lang w:val="es-CL" w:eastAsia="es-CL"/>
                </w:rPr>
                <w:delText>Minería</w:delText>
              </w:r>
            </w:del>
          </w:p>
        </w:tc>
        <w:tc>
          <w:tcPr>
            <w:tcW w:w="1280" w:type="dxa"/>
            <w:tcBorders>
              <w:top w:val="nil"/>
              <w:left w:val="nil"/>
              <w:bottom w:val="nil"/>
              <w:right w:val="nil"/>
            </w:tcBorders>
            <w:shd w:val="clear" w:color="000000" w:fill="FFFFFF"/>
            <w:noWrap/>
            <w:vAlign w:val="bottom"/>
            <w:hideMark/>
          </w:tcPr>
          <w:p w14:paraId="017946E2" w14:textId="67BB9CC4" w:rsidR="001115B9" w:rsidRPr="00C2714A" w:rsidDel="00084591" w:rsidRDefault="001115B9">
            <w:pPr>
              <w:spacing w:after="0" w:line="276" w:lineRule="auto"/>
              <w:jc w:val="both"/>
              <w:rPr>
                <w:del w:id="3874" w:author="Observatorio 02" w:date="2017-03-14T15:58:00Z"/>
                <w:rFonts w:eastAsia="Times New Roman"/>
                <w:color w:val="000000"/>
                <w:sz w:val="22"/>
                <w:szCs w:val="22"/>
                <w:bdr w:val="none" w:sz="0" w:space="0" w:color="auto"/>
                <w:lang w:val="es-CL" w:eastAsia="es-CL"/>
              </w:rPr>
              <w:pPrChange w:id="3875" w:author="Observatorio 02" w:date="2017-03-14T15:58:00Z">
                <w:pPr>
                  <w:spacing w:after="0" w:line="276" w:lineRule="auto"/>
                  <w:jc w:val="center"/>
                </w:pPr>
              </w:pPrChange>
            </w:pPr>
            <w:del w:id="3876" w:author="Observatorio 02" w:date="2017-03-14T15:58:00Z">
              <w:r w:rsidRPr="00C2714A" w:rsidDel="00084591">
                <w:rPr>
                  <w:rFonts w:eastAsia="Times New Roman"/>
                  <w:color w:val="000000"/>
                  <w:sz w:val="22"/>
                  <w:szCs w:val="22"/>
                  <w:bdr w:val="none" w:sz="0" w:space="0" w:color="auto"/>
                  <w:lang w:val="es-CL" w:eastAsia="es-CL"/>
                </w:rPr>
                <w:delText>143.717</w:delText>
              </w:r>
            </w:del>
          </w:p>
        </w:tc>
        <w:tc>
          <w:tcPr>
            <w:tcW w:w="600" w:type="dxa"/>
            <w:tcBorders>
              <w:top w:val="nil"/>
              <w:left w:val="nil"/>
              <w:bottom w:val="nil"/>
              <w:right w:val="nil"/>
            </w:tcBorders>
            <w:shd w:val="clear" w:color="000000" w:fill="FFFFFF"/>
            <w:noWrap/>
            <w:vAlign w:val="bottom"/>
            <w:hideMark/>
          </w:tcPr>
          <w:p w14:paraId="24A1032D" w14:textId="237A0424" w:rsidR="001115B9" w:rsidRPr="00C2714A" w:rsidDel="00084591" w:rsidRDefault="001115B9">
            <w:pPr>
              <w:spacing w:after="0" w:line="276" w:lineRule="auto"/>
              <w:jc w:val="both"/>
              <w:rPr>
                <w:del w:id="3877" w:author="Observatorio 02" w:date="2017-03-14T15:58:00Z"/>
                <w:rFonts w:eastAsia="Times New Roman"/>
                <w:color w:val="000000"/>
                <w:sz w:val="22"/>
                <w:szCs w:val="22"/>
                <w:bdr w:val="none" w:sz="0" w:space="0" w:color="auto"/>
                <w:lang w:val="es-CL" w:eastAsia="es-CL"/>
              </w:rPr>
              <w:pPrChange w:id="3878" w:author="Observatorio 02" w:date="2017-03-14T15:58:00Z">
                <w:pPr>
                  <w:spacing w:after="0" w:line="276" w:lineRule="auto"/>
                  <w:jc w:val="center"/>
                </w:pPr>
              </w:pPrChange>
            </w:pPr>
            <w:del w:id="3879" w:author="Observatorio 02" w:date="2017-03-14T15:58:00Z">
              <w:r w:rsidRPr="00C2714A" w:rsidDel="00084591">
                <w:rPr>
                  <w:rFonts w:eastAsia="Times New Roman"/>
                  <w:color w:val="000000"/>
                  <w:sz w:val="22"/>
                  <w:szCs w:val="22"/>
                  <w:bdr w:val="none" w:sz="0" w:space="0" w:color="auto"/>
                  <w:lang w:val="es-CL" w:eastAsia="es-CL"/>
                </w:rPr>
                <w:delText>63,7</w:delText>
              </w:r>
            </w:del>
          </w:p>
        </w:tc>
        <w:tc>
          <w:tcPr>
            <w:tcW w:w="1280" w:type="dxa"/>
            <w:tcBorders>
              <w:top w:val="nil"/>
              <w:left w:val="nil"/>
              <w:bottom w:val="nil"/>
              <w:right w:val="nil"/>
            </w:tcBorders>
            <w:shd w:val="clear" w:color="000000" w:fill="FFFFFF"/>
            <w:noWrap/>
            <w:vAlign w:val="bottom"/>
            <w:hideMark/>
          </w:tcPr>
          <w:p w14:paraId="50039C3B" w14:textId="1AFD9300" w:rsidR="001115B9" w:rsidRPr="00C2714A" w:rsidDel="00084591" w:rsidRDefault="001115B9">
            <w:pPr>
              <w:spacing w:after="0" w:line="276" w:lineRule="auto"/>
              <w:jc w:val="both"/>
              <w:rPr>
                <w:del w:id="3880" w:author="Observatorio 02" w:date="2017-03-14T15:58:00Z"/>
                <w:rFonts w:eastAsia="Times New Roman"/>
                <w:color w:val="000000"/>
                <w:sz w:val="22"/>
                <w:szCs w:val="22"/>
                <w:bdr w:val="none" w:sz="0" w:space="0" w:color="auto"/>
                <w:lang w:val="es-CL" w:eastAsia="es-CL"/>
              </w:rPr>
              <w:pPrChange w:id="3881" w:author="Observatorio 02" w:date="2017-03-14T15:58:00Z">
                <w:pPr>
                  <w:spacing w:after="0" w:line="276" w:lineRule="auto"/>
                  <w:jc w:val="center"/>
                </w:pPr>
              </w:pPrChange>
            </w:pPr>
            <w:del w:id="3882" w:author="Observatorio 02" w:date="2017-03-14T15:58:00Z">
              <w:r w:rsidRPr="00C2714A" w:rsidDel="00084591">
                <w:rPr>
                  <w:rFonts w:eastAsia="Times New Roman"/>
                  <w:color w:val="000000"/>
                  <w:sz w:val="22"/>
                  <w:szCs w:val="22"/>
                  <w:bdr w:val="none" w:sz="0" w:space="0" w:color="auto"/>
                  <w:lang w:val="es-CL" w:eastAsia="es-CL"/>
                </w:rPr>
                <w:delText>81.852</w:delText>
              </w:r>
            </w:del>
          </w:p>
        </w:tc>
        <w:tc>
          <w:tcPr>
            <w:tcW w:w="580" w:type="dxa"/>
            <w:tcBorders>
              <w:top w:val="nil"/>
              <w:left w:val="nil"/>
              <w:bottom w:val="nil"/>
              <w:right w:val="nil"/>
            </w:tcBorders>
            <w:shd w:val="clear" w:color="000000" w:fill="FFFFFF"/>
            <w:noWrap/>
            <w:vAlign w:val="bottom"/>
            <w:hideMark/>
          </w:tcPr>
          <w:p w14:paraId="358D6255" w14:textId="0CFD2A24" w:rsidR="001115B9" w:rsidRPr="00C2714A" w:rsidDel="00084591" w:rsidRDefault="001115B9">
            <w:pPr>
              <w:spacing w:after="0" w:line="276" w:lineRule="auto"/>
              <w:jc w:val="both"/>
              <w:rPr>
                <w:del w:id="3883" w:author="Observatorio 02" w:date="2017-03-14T15:58:00Z"/>
                <w:rFonts w:eastAsia="Times New Roman"/>
                <w:color w:val="000000"/>
                <w:sz w:val="22"/>
                <w:szCs w:val="22"/>
                <w:bdr w:val="none" w:sz="0" w:space="0" w:color="auto"/>
                <w:lang w:val="es-CL" w:eastAsia="es-CL"/>
              </w:rPr>
              <w:pPrChange w:id="3884" w:author="Observatorio 02" w:date="2017-03-14T15:58:00Z">
                <w:pPr>
                  <w:spacing w:after="0" w:line="276" w:lineRule="auto"/>
                  <w:jc w:val="center"/>
                </w:pPr>
              </w:pPrChange>
            </w:pPr>
            <w:del w:id="3885" w:author="Observatorio 02" w:date="2017-03-14T15:58:00Z">
              <w:r w:rsidRPr="00C2714A" w:rsidDel="00084591">
                <w:rPr>
                  <w:rFonts w:eastAsia="Times New Roman"/>
                  <w:color w:val="000000"/>
                  <w:sz w:val="22"/>
                  <w:szCs w:val="22"/>
                  <w:bdr w:val="none" w:sz="0" w:space="0" w:color="auto"/>
                  <w:lang w:val="es-CL" w:eastAsia="es-CL"/>
                </w:rPr>
                <w:delText>36,3</w:delText>
              </w:r>
            </w:del>
          </w:p>
        </w:tc>
      </w:tr>
      <w:tr w:rsidR="001115B9" w:rsidRPr="008D413D" w:rsidDel="00084591" w14:paraId="7F7DE688" w14:textId="14AE0C37" w:rsidTr="001115B9">
        <w:trPr>
          <w:trHeight w:val="300"/>
          <w:del w:id="3886" w:author="Observatorio 02" w:date="2017-03-14T15:58:00Z"/>
        </w:trPr>
        <w:tc>
          <w:tcPr>
            <w:tcW w:w="4881" w:type="dxa"/>
            <w:tcBorders>
              <w:top w:val="nil"/>
              <w:left w:val="nil"/>
              <w:bottom w:val="nil"/>
              <w:right w:val="nil"/>
            </w:tcBorders>
            <w:shd w:val="clear" w:color="000000" w:fill="FFFFFF"/>
            <w:noWrap/>
            <w:vAlign w:val="bottom"/>
            <w:hideMark/>
          </w:tcPr>
          <w:p w14:paraId="487BD264" w14:textId="0F9CDBD1" w:rsidR="001115B9" w:rsidRPr="00C2714A" w:rsidDel="00084591" w:rsidRDefault="001115B9">
            <w:pPr>
              <w:spacing w:after="0" w:line="276" w:lineRule="auto"/>
              <w:jc w:val="both"/>
              <w:rPr>
                <w:del w:id="3887" w:author="Observatorio 02" w:date="2017-03-14T15:58:00Z"/>
                <w:rFonts w:eastAsia="Times New Roman"/>
                <w:color w:val="000000"/>
                <w:sz w:val="22"/>
                <w:szCs w:val="22"/>
                <w:bdr w:val="none" w:sz="0" w:space="0" w:color="auto"/>
                <w:lang w:val="es-CL" w:eastAsia="es-CL"/>
              </w:rPr>
              <w:pPrChange w:id="3888" w:author="Observatorio 02" w:date="2017-03-14T15:58:00Z">
                <w:pPr>
                  <w:spacing w:after="0" w:line="276" w:lineRule="auto"/>
                </w:pPr>
              </w:pPrChange>
            </w:pPr>
            <w:del w:id="3889" w:author="Observatorio 02" w:date="2017-03-14T15:58:00Z">
              <w:r w:rsidRPr="00C2714A" w:rsidDel="00084591">
                <w:rPr>
                  <w:rFonts w:eastAsia="Times New Roman"/>
                  <w:color w:val="000000"/>
                  <w:sz w:val="22"/>
                  <w:szCs w:val="22"/>
                  <w:bdr w:val="none" w:sz="0" w:space="0" w:color="auto"/>
                  <w:lang w:val="es-CL" w:eastAsia="es-CL"/>
                </w:rPr>
                <w:delText>Industria Manufacturera</w:delText>
              </w:r>
            </w:del>
          </w:p>
        </w:tc>
        <w:tc>
          <w:tcPr>
            <w:tcW w:w="1280" w:type="dxa"/>
            <w:tcBorders>
              <w:top w:val="nil"/>
              <w:left w:val="nil"/>
              <w:bottom w:val="nil"/>
              <w:right w:val="nil"/>
            </w:tcBorders>
            <w:shd w:val="clear" w:color="000000" w:fill="FFFFFF"/>
            <w:noWrap/>
            <w:vAlign w:val="bottom"/>
            <w:hideMark/>
          </w:tcPr>
          <w:p w14:paraId="51431899" w14:textId="0FA98A5D" w:rsidR="001115B9" w:rsidRPr="00C2714A" w:rsidDel="00084591" w:rsidRDefault="001115B9">
            <w:pPr>
              <w:spacing w:after="0" w:line="276" w:lineRule="auto"/>
              <w:jc w:val="both"/>
              <w:rPr>
                <w:del w:id="3890" w:author="Observatorio 02" w:date="2017-03-14T15:58:00Z"/>
                <w:rFonts w:eastAsia="Times New Roman"/>
                <w:color w:val="000000"/>
                <w:sz w:val="22"/>
                <w:szCs w:val="22"/>
                <w:bdr w:val="none" w:sz="0" w:space="0" w:color="auto"/>
                <w:lang w:val="es-CL" w:eastAsia="es-CL"/>
              </w:rPr>
              <w:pPrChange w:id="3891" w:author="Observatorio 02" w:date="2017-03-14T15:58:00Z">
                <w:pPr>
                  <w:spacing w:after="0" w:line="276" w:lineRule="auto"/>
                  <w:jc w:val="center"/>
                </w:pPr>
              </w:pPrChange>
            </w:pPr>
            <w:del w:id="3892" w:author="Observatorio 02" w:date="2017-03-14T15:58:00Z">
              <w:r w:rsidRPr="00C2714A" w:rsidDel="00084591">
                <w:rPr>
                  <w:rFonts w:eastAsia="Times New Roman"/>
                  <w:color w:val="000000"/>
                  <w:sz w:val="22"/>
                  <w:szCs w:val="22"/>
                  <w:bdr w:val="none" w:sz="0" w:space="0" w:color="auto"/>
                  <w:lang w:val="es-CL" w:eastAsia="es-CL"/>
                </w:rPr>
                <w:delText>879.169</w:delText>
              </w:r>
            </w:del>
          </w:p>
        </w:tc>
        <w:tc>
          <w:tcPr>
            <w:tcW w:w="600" w:type="dxa"/>
            <w:tcBorders>
              <w:top w:val="nil"/>
              <w:left w:val="nil"/>
              <w:bottom w:val="nil"/>
              <w:right w:val="nil"/>
            </w:tcBorders>
            <w:shd w:val="clear" w:color="000000" w:fill="FFFFFF"/>
            <w:noWrap/>
            <w:vAlign w:val="bottom"/>
            <w:hideMark/>
          </w:tcPr>
          <w:p w14:paraId="1613905C" w14:textId="762DD66B" w:rsidR="001115B9" w:rsidRPr="00C2714A" w:rsidDel="00084591" w:rsidRDefault="001115B9">
            <w:pPr>
              <w:spacing w:after="0" w:line="276" w:lineRule="auto"/>
              <w:jc w:val="both"/>
              <w:rPr>
                <w:del w:id="3893" w:author="Observatorio 02" w:date="2017-03-14T15:58:00Z"/>
                <w:rFonts w:eastAsia="Times New Roman"/>
                <w:color w:val="000000"/>
                <w:sz w:val="22"/>
                <w:szCs w:val="22"/>
                <w:bdr w:val="none" w:sz="0" w:space="0" w:color="auto"/>
                <w:lang w:val="es-CL" w:eastAsia="es-CL"/>
              </w:rPr>
              <w:pPrChange w:id="3894" w:author="Observatorio 02" w:date="2017-03-14T15:58:00Z">
                <w:pPr>
                  <w:spacing w:after="0" w:line="276" w:lineRule="auto"/>
                  <w:jc w:val="center"/>
                </w:pPr>
              </w:pPrChange>
            </w:pPr>
            <w:del w:id="3895" w:author="Observatorio 02" w:date="2017-03-14T15:58:00Z">
              <w:r w:rsidRPr="00C2714A" w:rsidDel="00084591">
                <w:rPr>
                  <w:rFonts w:eastAsia="Times New Roman"/>
                  <w:color w:val="000000"/>
                  <w:sz w:val="22"/>
                  <w:szCs w:val="22"/>
                  <w:bdr w:val="none" w:sz="0" w:space="0" w:color="auto"/>
                  <w:lang w:val="es-CL" w:eastAsia="es-CL"/>
                </w:rPr>
                <w:delText>98,3</w:delText>
              </w:r>
            </w:del>
          </w:p>
        </w:tc>
        <w:tc>
          <w:tcPr>
            <w:tcW w:w="1280" w:type="dxa"/>
            <w:tcBorders>
              <w:top w:val="nil"/>
              <w:left w:val="nil"/>
              <w:bottom w:val="nil"/>
              <w:right w:val="nil"/>
            </w:tcBorders>
            <w:shd w:val="clear" w:color="000000" w:fill="FFFFFF"/>
            <w:noWrap/>
            <w:vAlign w:val="bottom"/>
            <w:hideMark/>
          </w:tcPr>
          <w:p w14:paraId="0795C6AF" w14:textId="5787AF65" w:rsidR="001115B9" w:rsidRPr="00C2714A" w:rsidDel="00084591" w:rsidRDefault="001115B9">
            <w:pPr>
              <w:spacing w:after="0" w:line="276" w:lineRule="auto"/>
              <w:jc w:val="both"/>
              <w:rPr>
                <w:del w:id="3896" w:author="Observatorio 02" w:date="2017-03-14T15:58:00Z"/>
                <w:rFonts w:eastAsia="Times New Roman"/>
                <w:color w:val="000000"/>
                <w:sz w:val="22"/>
                <w:szCs w:val="22"/>
                <w:bdr w:val="none" w:sz="0" w:space="0" w:color="auto"/>
                <w:lang w:val="es-CL" w:eastAsia="es-CL"/>
              </w:rPr>
              <w:pPrChange w:id="3897" w:author="Observatorio 02" w:date="2017-03-14T15:58:00Z">
                <w:pPr>
                  <w:spacing w:after="0" w:line="276" w:lineRule="auto"/>
                  <w:jc w:val="center"/>
                </w:pPr>
              </w:pPrChange>
            </w:pPr>
            <w:del w:id="3898" w:author="Observatorio 02" w:date="2017-03-14T15:58:00Z">
              <w:r w:rsidRPr="00C2714A" w:rsidDel="00084591">
                <w:rPr>
                  <w:rFonts w:eastAsia="Times New Roman"/>
                  <w:color w:val="000000"/>
                  <w:sz w:val="22"/>
                  <w:szCs w:val="22"/>
                  <w:bdr w:val="none" w:sz="0" w:space="0" w:color="auto"/>
                  <w:lang w:val="es-CL" w:eastAsia="es-CL"/>
                </w:rPr>
                <w:delText>15.426</w:delText>
              </w:r>
            </w:del>
          </w:p>
        </w:tc>
        <w:tc>
          <w:tcPr>
            <w:tcW w:w="580" w:type="dxa"/>
            <w:tcBorders>
              <w:top w:val="nil"/>
              <w:left w:val="nil"/>
              <w:bottom w:val="nil"/>
              <w:right w:val="nil"/>
            </w:tcBorders>
            <w:shd w:val="clear" w:color="000000" w:fill="FFFFFF"/>
            <w:noWrap/>
            <w:vAlign w:val="bottom"/>
            <w:hideMark/>
          </w:tcPr>
          <w:p w14:paraId="17F3CFF7" w14:textId="0B609E85" w:rsidR="001115B9" w:rsidRPr="00C2714A" w:rsidDel="00084591" w:rsidRDefault="001115B9">
            <w:pPr>
              <w:spacing w:after="0" w:line="276" w:lineRule="auto"/>
              <w:jc w:val="both"/>
              <w:rPr>
                <w:del w:id="3899" w:author="Observatorio 02" w:date="2017-03-14T15:58:00Z"/>
                <w:rFonts w:eastAsia="Times New Roman"/>
                <w:color w:val="000000"/>
                <w:sz w:val="22"/>
                <w:szCs w:val="22"/>
                <w:bdr w:val="none" w:sz="0" w:space="0" w:color="auto"/>
                <w:lang w:val="es-CL" w:eastAsia="es-CL"/>
              </w:rPr>
              <w:pPrChange w:id="3900" w:author="Observatorio 02" w:date="2017-03-14T15:58:00Z">
                <w:pPr>
                  <w:spacing w:after="0" w:line="276" w:lineRule="auto"/>
                  <w:jc w:val="center"/>
                </w:pPr>
              </w:pPrChange>
            </w:pPr>
            <w:del w:id="3901" w:author="Observatorio 02" w:date="2017-03-14T15:58:00Z">
              <w:r w:rsidRPr="00C2714A" w:rsidDel="00084591">
                <w:rPr>
                  <w:rFonts w:eastAsia="Times New Roman"/>
                  <w:color w:val="000000"/>
                  <w:sz w:val="22"/>
                  <w:szCs w:val="22"/>
                  <w:bdr w:val="none" w:sz="0" w:space="0" w:color="auto"/>
                  <w:lang w:val="es-CL" w:eastAsia="es-CL"/>
                </w:rPr>
                <w:delText>1,7</w:delText>
              </w:r>
            </w:del>
          </w:p>
        </w:tc>
      </w:tr>
      <w:tr w:rsidR="001115B9" w:rsidRPr="008D413D" w:rsidDel="00084591" w14:paraId="4E9B0739" w14:textId="45660442" w:rsidTr="001115B9">
        <w:trPr>
          <w:trHeight w:val="300"/>
          <w:del w:id="3902" w:author="Observatorio 02" w:date="2017-03-14T15:58:00Z"/>
        </w:trPr>
        <w:tc>
          <w:tcPr>
            <w:tcW w:w="4881" w:type="dxa"/>
            <w:tcBorders>
              <w:top w:val="nil"/>
              <w:left w:val="nil"/>
              <w:bottom w:val="nil"/>
              <w:right w:val="nil"/>
            </w:tcBorders>
            <w:shd w:val="clear" w:color="000000" w:fill="FFFFFF"/>
            <w:noWrap/>
            <w:vAlign w:val="bottom"/>
            <w:hideMark/>
          </w:tcPr>
          <w:p w14:paraId="1C01EB44" w14:textId="741760C9" w:rsidR="001115B9" w:rsidRPr="00C2714A" w:rsidDel="00084591" w:rsidRDefault="001115B9">
            <w:pPr>
              <w:spacing w:after="0" w:line="276" w:lineRule="auto"/>
              <w:jc w:val="both"/>
              <w:rPr>
                <w:del w:id="3903" w:author="Observatorio 02" w:date="2017-03-14T15:58:00Z"/>
                <w:rFonts w:eastAsia="Times New Roman"/>
                <w:color w:val="000000"/>
                <w:sz w:val="22"/>
                <w:szCs w:val="22"/>
                <w:bdr w:val="none" w:sz="0" w:space="0" w:color="auto"/>
                <w:lang w:val="es-CL" w:eastAsia="es-CL"/>
              </w:rPr>
              <w:pPrChange w:id="3904" w:author="Observatorio 02" w:date="2017-03-14T15:58:00Z">
                <w:pPr>
                  <w:spacing w:after="0" w:line="276" w:lineRule="auto"/>
                </w:pPr>
              </w:pPrChange>
            </w:pPr>
            <w:del w:id="3905" w:author="Observatorio 02" w:date="2017-03-14T15:58:00Z">
              <w:r w:rsidRPr="00C2714A" w:rsidDel="00084591">
                <w:rPr>
                  <w:rFonts w:eastAsia="Times New Roman"/>
                  <w:color w:val="000000"/>
                  <w:sz w:val="22"/>
                  <w:szCs w:val="22"/>
                  <w:bdr w:val="none" w:sz="0" w:space="0" w:color="auto"/>
                  <w:lang w:val="es-CL" w:eastAsia="es-CL"/>
                </w:rPr>
                <w:delText>Electricidad, Gas y Agua</w:delText>
              </w:r>
            </w:del>
          </w:p>
        </w:tc>
        <w:tc>
          <w:tcPr>
            <w:tcW w:w="1280" w:type="dxa"/>
            <w:tcBorders>
              <w:top w:val="nil"/>
              <w:left w:val="nil"/>
              <w:bottom w:val="nil"/>
              <w:right w:val="nil"/>
            </w:tcBorders>
            <w:shd w:val="clear" w:color="000000" w:fill="FFFFFF"/>
            <w:noWrap/>
            <w:vAlign w:val="bottom"/>
            <w:hideMark/>
          </w:tcPr>
          <w:p w14:paraId="10AB4CEC" w14:textId="3FE8F1CF" w:rsidR="001115B9" w:rsidRPr="00C2714A" w:rsidDel="00084591" w:rsidRDefault="001115B9">
            <w:pPr>
              <w:spacing w:after="0" w:line="276" w:lineRule="auto"/>
              <w:jc w:val="both"/>
              <w:rPr>
                <w:del w:id="3906" w:author="Observatorio 02" w:date="2017-03-14T15:58:00Z"/>
                <w:rFonts w:eastAsia="Times New Roman"/>
                <w:color w:val="000000"/>
                <w:sz w:val="22"/>
                <w:szCs w:val="22"/>
                <w:bdr w:val="none" w:sz="0" w:space="0" w:color="auto"/>
                <w:lang w:val="es-CL" w:eastAsia="es-CL"/>
              </w:rPr>
              <w:pPrChange w:id="3907" w:author="Observatorio 02" w:date="2017-03-14T15:58:00Z">
                <w:pPr>
                  <w:spacing w:after="0" w:line="276" w:lineRule="auto"/>
                  <w:jc w:val="center"/>
                </w:pPr>
              </w:pPrChange>
            </w:pPr>
            <w:del w:id="3908" w:author="Observatorio 02" w:date="2017-03-14T15:58:00Z">
              <w:r w:rsidRPr="00C2714A" w:rsidDel="00084591">
                <w:rPr>
                  <w:rFonts w:eastAsia="Times New Roman"/>
                  <w:color w:val="000000"/>
                  <w:sz w:val="22"/>
                  <w:szCs w:val="22"/>
                  <w:bdr w:val="none" w:sz="0" w:space="0" w:color="auto"/>
                  <w:lang w:val="es-CL" w:eastAsia="es-CL"/>
                </w:rPr>
                <w:delText>52.355</w:delText>
              </w:r>
            </w:del>
          </w:p>
        </w:tc>
        <w:tc>
          <w:tcPr>
            <w:tcW w:w="600" w:type="dxa"/>
            <w:tcBorders>
              <w:top w:val="nil"/>
              <w:left w:val="nil"/>
              <w:bottom w:val="nil"/>
              <w:right w:val="nil"/>
            </w:tcBorders>
            <w:shd w:val="clear" w:color="000000" w:fill="FFFFFF"/>
            <w:noWrap/>
            <w:vAlign w:val="bottom"/>
            <w:hideMark/>
          </w:tcPr>
          <w:p w14:paraId="16B2BC93" w14:textId="66917687" w:rsidR="001115B9" w:rsidRPr="00C2714A" w:rsidDel="00084591" w:rsidRDefault="001115B9">
            <w:pPr>
              <w:spacing w:after="0" w:line="276" w:lineRule="auto"/>
              <w:jc w:val="both"/>
              <w:rPr>
                <w:del w:id="3909" w:author="Observatorio 02" w:date="2017-03-14T15:58:00Z"/>
                <w:rFonts w:eastAsia="Times New Roman"/>
                <w:color w:val="000000"/>
                <w:sz w:val="22"/>
                <w:szCs w:val="22"/>
                <w:bdr w:val="none" w:sz="0" w:space="0" w:color="auto"/>
                <w:lang w:val="es-CL" w:eastAsia="es-CL"/>
              </w:rPr>
              <w:pPrChange w:id="3910" w:author="Observatorio 02" w:date="2017-03-14T15:58:00Z">
                <w:pPr>
                  <w:spacing w:after="0" w:line="276" w:lineRule="auto"/>
                  <w:jc w:val="center"/>
                </w:pPr>
              </w:pPrChange>
            </w:pPr>
            <w:del w:id="3911" w:author="Observatorio 02" w:date="2017-03-14T15:58:00Z">
              <w:r w:rsidRPr="00C2714A" w:rsidDel="00084591">
                <w:rPr>
                  <w:rFonts w:eastAsia="Times New Roman"/>
                  <w:color w:val="000000"/>
                  <w:sz w:val="22"/>
                  <w:szCs w:val="22"/>
                  <w:bdr w:val="none" w:sz="0" w:space="0" w:color="auto"/>
                  <w:lang w:val="es-CL" w:eastAsia="es-CL"/>
                </w:rPr>
                <w:delText>86,9</w:delText>
              </w:r>
            </w:del>
          </w:p>
        </w:tc>
        <w:tc>
          <w:tcPr>
            <w:tcW w:w="1280" w:type="dxa"/>
            <w:tcBorders>
              <w:top w:val="nil"/>
              <w:left w:val="nil"/>
              <w:bottom w:val="nil"/>
              <w:right w:val="nil"/>
            </w:tcBorders>
            <w:shd w:val="clear" w:color="000000" w:fill="FFFFFF"/>
            <w:noWrap/>
            <w:vAlign w:val="bottom"/>
            <w:hideMark/>
          </w:tcPr>
          <w:p w14:paraId="61F907C7" w14:textId="757CFB32" w:rsidR="001115B9" w:rsidRPr="00C2714A" w:rsidDel="00084591" w:rsidRDefault="001115B9">
            <w:pPr>
              <w:spacing w:after="0" w:line="276" w:lineRule="auto"/>
              <w:jc w:val="both"/>
              <w:rPr>
                <w:del w:id="3912" w:author="Observatorio 02" w:date="2017-03-14T15:58:00Z"/>
                <w:rFonts w:eastAsia="Times New Roman"/>
                <w:color w:val="000000"/>
                <w:sz w:val="22"/>
                <w:szCs w:val="22"/>
                <w:bdr w:val="none" w:sz="0" w:space="0" w:color="auto"/>
                <w:lang w:val="es-CL" w:eastAsia="es-CL"/>
              </w:rPr>
              <w:pPrChange w:id="3913" w:author="Observatorio 02" w:date="2017-03-14T15:58:00Z">
                <w:pPr>
                  <w:spacing w:after="0" w:line="276" w:lineRule="auto"/>
                  <w:jc w:val="center"/>
                </w:pPr>
              </w:pPrChange>
            </w:pPr>
            <w:del w:id="3914" w:author="Observatorio 02" w:date="2017-03-14T15:58:00Z">
              <w:r w:rsidRPr="00C2714A" w:rsidDel="00084591">
                <w:rPr>
                  <w:rFonts w:eastAsia="Times New Roman"/>
                  <w:color w:val="000000"/>
                  <w:sz w:val="22"/>
                  <w:szCs w:val="22"/>
                  <w:bdr w:val="none" w:sz="0" w:space="0" w:color="auto"/>
                  <w:lang w:val="es-CL" w:eastAsia="es-CL"/>
                </w:rPr>
                <w:delText>7.866</w:delText>
              </w:r>
            </w:del>
          </w:p>
        </w:tc>
        <w:tc>
          <w:tcPr>
            <w:tcW w:w="580" w:type="dxa"/>
            <w:tcBorders>
              <w:top w:val="nil"/>
              <w:left w:val="nil"/>
              <w:bottom w:val="nil"/>
              <w:right w:val="nil"/>
            </w:tcBorders>
            <w:shd w:val="clear" w:color="000000" w:fill="FFFFFF"/>
            <w:noWrap/>
            <w:vAlign w:val="bottom"/>
            <w:hideMark/>
          </w:tcPr>
          <w:p w14:paraId="29AC35DC" w14:textId="56BDAB6B" w:rsidR="001115B9" w:rsidRPr="00C2714A" w:rsidDel="00084591" w:rsidRDefault="001115B9">
            <w:pPr>
              <w:spacing w:after="0" w:line="276" w:lineRule="auto"/>
              <w:jc w:val="both"/>
              <w:rPr>
                <w:del w:id="3915" w:author="Observatorio 02" w:date="2017-03-14T15:58:00Z"/>
                <w:rFonts w:eastAsia="Times New Roman"/>
                <w:color w:val="000000"/>
                <w:sz w:val="22"/>
                <w:szCs w:val="22"/>
                <w:bdr w:val="none" w:sz="0" w:space="0" w:color="auto"/>
                <w:lang w:val="es-CL" w:eastAsia="es-CL"/>
              </w:rPr>
              <w:pPrChange w:id="3916" w:author="Observatorio 02" w:date="2017-03-14T15:58:00Z">
                <w:pPr>
                  <w:spacing w:after="0" w:line="276" w:lineRule="auto"/>
                  <w:jc w:val="center"/>
                </w:pPr>
              </w:pPrChange>
            </w:pPr>
            <w:del w:id="3917" w:author="Observatorio 02" w:date="2017-03-14T15:58:00Z">
              <w:r w:rsidRPr="00C2714A" w:rsidDel="00084591">
                <w:rPr>
                  <w:rFonts w:eastAsia="Times New Roman"/>
                  <w:color w:val="000000"/>
                  <w:sz w:val="22"/>
                  <w:szCs w:val="22"/>
                  <w:bdr w:val="none" w:sz="0" w:space="0" w:color="auto"/>
                  <w:lang w:val="es-CL" w:eastAsia="es-CL"/>
                </w:rPr>
                <w:delText>13,1</w:delText>
              </w:r>
            </w:del>
          </w:p>
        </w:tc>
      </w:tr>
      <w:tr w:rsidR="001115B9" w:rsidRPr="008D413D" w:rsidDel="00084591" w14:paraId="747C2DCC" w14:textId="1BC8E87A" w:rsidTr="001115B9">
        <w:trPr>
          <w:trHeight w:val="300"/>
          <w:del w:id="3918" w:author="Observatorio 02" w:date="2017-03-14T15:58:00Z"/>
        </w:trPr>
        <w:tc>
          <w:tcPr>
            <w:tcW w:w="4881" w:type="dxa"/>
            <w:tcBorders>
              <w:top w:val="nil"/>
              <w:left w:val="nil"/>
              <w:bottom w:val="nil"/>
              <w:right w:val="nil"/>
            </w:tcBorders>
            <w:shd w:val="clear" w:color="000000" w:fill="FFFFFF"/>
            <w:noWrap/>
            <w:vAlign w:val="bottom"/>
            <w:hideMark/>
          </w:tcPr>
          <w:p w14:paraId="2C70E86E" w14:textId="75BE3064" w:rsidR="001115B9" w:rsidRPr="00C2714A" w:rsidDel="00084591" w:rsidRDefault="001115B9">
            <w:pPr>
              <w:spacing w:after="0" w:line="276" w:lineRule="auto"/>
              <w:jc w:val="both"/>
              <w:rPr>
                <w:del w:id="3919" w:author="Observatorio 02" w:date="2017-03-14T15:58:00Z"/>
                <w:rFonts w:eastAsia="Times New Roman"/>
                <w:color w:val="000000"/>
                <w:sz w:val="22"/>
                <w:szCs w:val="22"/>
                <w:bdr w:val="none" w:sz="0" w:space="0" w:color="auto"/>
                <w:lang w:val="es-CL" w:eastAsia="es-CL"/>
              </w:rPr>
              <w:pPrChange w:id="3920" w:author="Observatorio 02" w:date="2017-03-14T15:58:00Z">
                <w:pPr>
                  <w:spacing w:after="0" w:line="276" w:lineRule="auto"/>
                </w:pPr>
              </w:pPrChange>
            </w:pPr>
            <w:del w:id="3921" w:author="Observatorio 02" w:date="2017-03-14T15:58:00Z">
              <w:r w:rsidRPr="00C2714A" w:rsidDel="00084591">
                <w:rPr>
                  <w:rFonts w:eastAsia="Times New Roman"/>
                  <w:color w:val="000000"/>
                  <w:sz w:val="22"/>
                  <w:szCs w:val="22"/>
                  <w:bdr w:val="none" w:sz="0" w:space="0" w:color="auto"/>
                  <w:lang w:val="es-CL" w:eastAsia="es-CL"/>
                </w:rPr>
                <w:delText>Construcción</w:delText>
              </w:r>
            </w:del>
          </w:p>
        </w:tc>
        <w:tc>
          <w:tcPr>
            <w:tcW w:w="1280" w:type="dxa"/>
            <w:tcBorders>
              <w:top w:val="nil"/>
              <w:left w:val="nil"/>
              <w:bottom w:val="nil"/>
              <w:right w:val="nil"/>
            </w:tcBorders>
            <w:shd w:val="clear" w:color="000000" w:fill="FFFFFF"/>
            <w:noWrap/>
            <w:vAlign w:val="bottom"/>
            <w:hideMark/>
          </w:tcPr>
          <w:p w14:paraId="02918BD2" w14:textId="1C53530F" w:rsidR="001115B9" w:rsidRPr="00C2714A" w:rsidDel="00084591" w:rsidRDefault="001115B9">
            <w:pPr>
              <w:spacing w:after="0" w:line="276" w:lineRule="auto"/>
              <w:jc w:val="both"/>
              <w:rPr>
                <w:del w:id="3922" w:author="Observatorio 02" w:date="2017-03-14T15:58:00Z"/>
                <w:rFonts w:eastAsia="Times New Roman"/>
                <w:color w:val="000000"/>
                <w:sz w:val="22"/>
                <w:szCs w:val="22"/>
                <w:bdr w:val="none" w:sz="0" w:space="0" w:color="auto"/>
                <w:lang w:val="es-CL" w:eastAsia="es-CL"/>
              </w:rPr>
              <w:pPrChange w:id="3923" w:author="Observatorio 02" w:date="2017-03-14T15:58:00Z">
                <w:pPr>
                  <w:spacing w:after="0" w:line="276" w:lineRule="auto"/>
                  <w:jc w:val="center"/>
                </w:pPr>
              </w:pPrChange>
            </w:pPr>
            <w:del w:id="3924" w:author="Observatorio 02" w:date="2017-03-14T15:58:00Z">
              <w:r w:rsidRPr="00C2714A" w:rsidDel="00084591">
                <w:rPr>
                  <w:rFonts w:eastAsia="Times New Roman"/>
                  <w:color w:val="000000"/>
                  <w:sz w:val="22"/>
                  <w:szCs w:val="22"/>
                  <w:bdr w:val="none" w:sz="0" w:space="0" w:color="auto"/>
                  <w:lang w:val="es-CL" w:eastAsia="es-CL"/>
                </w:rPr>
                <w:delText>642.028</w:delText>
              </w:r>
            </w:del>
          </w:p>
        </w:tc>
        <w:tc>
          <w:tcPr>
            <w:tcW w:w="600" w:type="dxa"/>
            <w:tcBorders>
              <w:top w:val="nil"/>
              <w:left w:val="nil"/>
              <w:bottom w:val="nil"/>
              <w:right w:val="nil"/>
            </w:tcBorders>
            <w:shd w:val="clear" w:color="000000" w:fill="FFFFFF"/>
            <w:noWrap/>
            <w:vAlign w:val="bottom"/>
            <w:hideMark/>
          </w:tcPr>
          <w:p w14:paraId="24ADB22F" w14:textId="43A61B20" w:rsidR="001115B9" w:rsidRPr="00C2714A" w:rsidDel="00084591" w:rsidRDefault="001115B9">
            <w:pPr>
              <w:spacing w:after="0" w:line="276" w:lineRule="auto"/>
              <w:jc w:val="both"/>
              <w:rPr>
                <w:del w:id="3925" w:author="Observatorio 02" w:date="2017-03-14T15:58:00Z"/>
                <w:rFonts w:eastAsia="Times New Roman"/>
                <w:color w:val="000000"/>
                <w:sz w:val="22"/>
                <w:szCs w:val="22"/>
                <w:bdr w:val="none" w:sz="0" w:space="0" w:color="auto"/>
                <w:lang w:val="es-CL" w:eastAsia="es-CL"/>
              </w:rPr>
              <w:pPrChange w:id="3926" w:author="Observatorio 02" w:date="2017-03-14T15:58:00Z">
                <w:pPr>
                  <w:spacing w:after="0" w:line="276" w:lineRule="auto"/>
                  <w:jc w:val="center"/>
                </w:pPr>
              </w:pPrChange>
            </w:pPr>
            <w:del w:id="3927" w:author="Observatorio 02" w:date="2017-03-14T15:58:00Z">
              <w:r w:rsidRPr="00C2714A" w:rsidDel="00084591">
                <w:rPr>
                  <w:rFonts w:eastAsia="Times New Roman"/>
                  <w:color w:val="000000"/>
                  <w:sz w:val="22"/>
                  <w:szCs w:val="22"/>
                  <w:bdr w:val="none" w:sz="0" w:space="0" w:color="auto"/>
                  <w:lang w:val="es-CL" w:eastAsia="es-CL"/>
                </w:rPr>
                <w:delText>93,2</w:delText>
              </w:r>
            </w:del>
          </w:p>
        </w:tc>
        <w:tc>
          <w:tcPr>
            <w:tcW w:w="1280" w:type="dxa"/>
            <w:tcBorders>
              <w:top w:val="nil"/>
              <w:left w:val="nil"/>
              <w:bottom w:val="nil"/>
              <w:right w:val="nil"/>
            </w:tcBorders>
            <w:shd w:val="clear" w:color="000000" w:fill="FFFFFF"/>
            <w:noWrap/>
            <w:vAlign w:val="bottom"/>
            <w:hideMark/>
          </w:tcPr>
          <w:p w14:paraId="36998613" w14:textId="566B68B3" w:rsidR="001115B9" w:rsidRPr="00C2714A" w:rsidDel="00084591" w:rsidRDefault="001115B9">
            <w:pPr>
              <w:spacing w:after="0" w:line="276" w:lineRule="auto"/>
              <w:jc w:val="both"/>
              <w:rPr>
                <w:del w:id="3928" w:author="Observatorio 02" w:date="2017-03-14T15:58:00Z"/>
                <w:rFonts w:eastAsia="Times New Roman"/>
                <w:color w:val="000000"/>
                <w:sz w:val="22"/>
                <w:szCs w:val="22"/>
                <w:bdr w:val="none" w:sz="0" w:space="0" w:color="auto"/>
                <w:lang w:val="es-CL" w:eastAsia="es-CL"/>
              </w:rPr>
              <w:pPrChange w:id="3929" w:author="Observatorio 02" w:date="2017-03-14T15:58:00Z">
                <w:pPr>
                  <w:spacing w:after="0" w:line="276" w:lineRule="auto"/>
                  <w:jc w:val="center"/>
                </w:pPr>
              </w:pPrChange>
            </w:pPr>
            <w:del w:id="3930" w:author="Observatorio 02" w:date="2017-03-14T15:58:00Z">
              <w:r w:rsidRPr="00C2714A" w:rsidDel="00084591">
                <w:rPr>
                  <w:rFonts w:eastAsia="Times New Roman"/>
                  <w:color w:val="000000"/>
                  <w:sz w:val="22"/>
                  <w:szCs w:val="22"/>
                  <w:bdr w:val="none" w:sz="0" w:space="0" w:color="auto"/>
                  <w:lang w:val="es-CL" w:eastAsia="es-CL"/>
                </w:rPr>
                <w:delText>46.807</w:delText>
              </w:r>
            </w:del>
          </w:p>
        </w:tc>
        <w:tc>
          <w:tcPr>
            <w:tcW w:w="580" w:type="dxa"/>
            <w:tcBorders>
              <w:top w:val="nil"/>
              <w:left w:val="nil"/>
              <w:bottom w:val="nil"/>
              <w:right w:val="nil"/>
            </w:tcBorders>
            <w:shd w:val="clear" w:color="000000" w:fill="FFFFFF"/>
            <w:noWrap/>
            <w:vAlign w:val="bottom"/>
            <w:hideMark/>
          </w:tcPr>
          <w:p w14:paraId="3AB95EF2" w14:textId="719C7F34" w:rsidR="001115B9" w:rsidRPr="00C2714A" w:rsidDel="00084591" w:rsidRDefault="001115B9">
            <w:pPr>
              <w:spacing w:after="0" w:line="276" w:lineRule="auto"/>
              <w:jc w:val="both"/>
              <w:rPr>
                <w:del w:id="3931" w:author="Observatorio 02" w:date="2017-03-14T15:58:00Z"/>
                <w:rFonts w:eastAsia="Times New Roman"/>
                <w:color w:val="000000"/>
                <w:sz w:val="22"/>
                <w:szCs w:val="22"/>
                <w:bdr w:val="none" w:sz="0" w:space="0" w:color="auto"/>
                <w:lang w:val="es-CL" w:eastAsia="es-CL"/>
              </w:rPr>
              <w:pPrChange w:id="3932" w:author="Observatorio 02" w:date="2017-03-14T15:58:00Z">
                <w:pPr>
                  <w:spacing w:after="0" w:line="276" w:lineRule="auto"/>
                  <w:jc w:val="center"/>
                </w:pPr>
              </w:pPrChange>
            </w:pPr>
            <w:del w:id="3933" w:author="Observatorio 02" w:date="2017-03-14T15:58:00Z">
              <w:r w:rsidRPr="00C2714A" w:rsidDel="00084591">
                <w:rPr>
                  <w:rFonts w:eastAsia="Times New Roman"/>
                  <w:color w:val="000000"/>
                  <w:sz w:val="22"/>
                  <w:szCs w:val="22"/>
                  <w:bdr w:val="none" w:sz="0" w:space="0" w:color="auto"/>
                  <w:lang w:val="es-CL" w:eastAsia="es-CL"/>
                </w:rPr>
                <w:delText>6,8</w:delText>
              </w:r>
            </w:del>
          </w:p>
        </w:tc>
      </w:tr>
      <w:tr w:rsidR="001115B9" w:rsidRPr="008D413D" w:rsidDel="00084591" w14:paraId="2A286036" w14:textId="67497D01" w:rsidTr="001115B9">
        <w:trPr>
          <w:trHeight w:val="300"/>
          <w:del w:id="3934" w:author="Observatorio 02" w:date="2017-03-14T15:58:00Z"/>
        </w:trPr>
        <w:tc>
          <w:tcPr>
            <w:tcW w:w="4881" w:type="dxa"/>
            <w:tcBorders>
              <w:top w:val="nil"/>
              <w:left w:val="nil"/>
              <w:bottom w:val="nil"/>
              <w:right w:val="nil"/>
            </w:tcBorders>
            <w:shd w:val="clear" w:color="000000" w:fill="FFFFFF"/>
            <w:noWrap/>
            <w:vAlign w:val="bottom"/>
            <w:hideMark/>
          </w:tcPr>
          <w:p w14:paraId="5AF5DAAD" w14:textId="058B4A18" w:rsidR="001115B9" w:rsidRPr="00C2714A" w:rsidDel="00084591" w:rsidRDefault="001115B9">
            <w:pPr>
              <w:spacing w:after="0" w:line="276" w:lineRule="auto"/>
              <w:jc w:val="both"/>
              <w:rPr>
                <w:del w:id="3935" w:author="Observatorio 02" w:date="2017-03-14T15:58:00Z"/>
                <w:rFonts w:eastAsia="Times New Roman"/>
                <w:color w:val="000000"/>
                <w:sz w:val="22"/>
                <w:szCs w:val="22"/>
                <w:bdr w:val="none" w:sz="0" w:space="0" w:color="auto"/>
                <w:lang w:val="es-CL" w:eastAsia="es-CL"/>
              </w:rPr>
              <w:pPrChange w:id="3936" w:author="Observatorio 02" w:date="2017-03-14T15:58:00Z">
                <w:pPr>
                  <w:spacing w:after="0" w:line="276" w:lineRule="auto"/>
                </w:pPr>
              </w:pPrChange>
            </w:pPr>
            <w:del w:id="3937" w:author="Observatorio 02" w:date="2017-03-14T15:58:00Z">
              <w:r w:rsidRPr="00C2714A" w:rsidDel="00084591">
                <w:rPr>
                  <w:rFonts w:eastAsia="Times New Roman"/>
                  <w:color w:val="000000"/>
                  <w:sz w:val="22"/>
                  <w:szCs w:val="22"/>
                  <w:bdr w:val="none" w:sz="0" w:space="0" w:color="auto"/>
                  <w:lang w:val="es-CL" w:eastAsia="es-CL"/>
                </w:rPr>
                <w:delText>Comercio</w:delText>
              </w:r>
            </w:del>
          </w:p>
        </w:tc>
        <w:tc>
          <w:tcPr>
            <w:tcW w:w="1280" w:type="dxa"/>
            <w:tcBorders>
              <w:top w:val="nil"/>
              <w:left w:val="nil"/>
              <w:bottom w:val="nil"/>
              <w:right w:val="nil"/>
            </w:tcBorders>
            <w:shd w:val="clear" w:color="000000" w:fill="FFFFFF"/>
            <w:noWrap/>
            <w:vAlign w:val="bottom"/>
            <w:hideMark/>
          </w:tcPr>
          <w:p w14:paraId="24D30A86" w14:textId="4BA62FEB" w:rsidR="001115B9" w:rsidRPr="00C2714A" w:rsidDel="00084591" w:rsidRDefault="001115B9">
            <w:pPr>
              <w:spacing w:after="0" w:line="276" w:lineRule="auto"/>
              <w:jc w:val="both"/>
              <w:rPr>
                <w:del w:id="3938" w:author="Observatorio 02" w:date="2017-03-14T15:58:00Z"/>
                <w:rFonts w:eastAsia="Times New Roman"/>
                <w:color w:val="000000"/>
                <w:sz w:val="22"/>
                <w:szCs w:val="22"/>
                <w:bdr w:val="none" w:sz="0" w:space="0" w:color="auto"/>
                <w:lang w:val="es-CL" w:eastAsia="es-CL"/>
              </w:rPr>
              <w:pPrChange w:id="3939" w:author="Observatorio 02" w:date="2017-03-14T15:58:00Z">
                <w:pPr>
                  <w:spacing w:after="0" w:line="276" w:lineRule="auto"/>
                  <w:jc w:val="center"/>
                </w:pPr>
              </w:pPrChange>
            </w:pPr>
            <w:del w:id="3940" w:author="Observatorio 02" w:date="2017-03-14T15:58:00Z">
              <w:r w:rsidRPr="00C2714A" w:rsidDel="00084591">
                <w:rPr>
                  <w:rFonts w:eastAsia="Times New Roman"/>
                  <w:color w:val="000000"/>
                  <w:sz w:val="22"/>
                  <w:szCs w:val="22"/>
                  <w:bdr w:val="none" w:sz="0" w:space="0" w:color="auto"/>
                  <w:lang w:val="es-CL" w:eastAsia="es-CL"/>
                </w:rPr>
                <w:delText>1.575.139</w:delText>
              </w:r>
            </w:del>
          </w:p>
        </w:tc>
        <w:tc>
          <w:tcPr>
            <w:tcW w:w="600" w:type="dxa"/>
            <w:tcBorders>
              <w:top w:val="nil"/>
              <w:left w:val="nil"/>
              <w:bottom w:val="nil"/>
              <w:right w:val="nil"/>
            </w:tcBorders>
            <w:shd w:val="clear" w:color="000000" w:fill="FFFFFF"/>
            <w:noWrap/>
            <w:vAlign w:val="bottom"/>
            <w:hideMark/>
          </w:tcPr>
          <w:p w14:paraId="4F476AD4" w14:textId="418922DD" w:rsidR="001115B9" w:rsidRPr="00C2714A" w:rsidDel="00084591" w:rsidRDefault="001115B9">
            <w:pPr>
              <w:spacing w:after="0" w:line="276" w:lineRule="auto"/>
              <w:jc w:val="both"/>
              <w:rPr>
                <w:del w:id="3941" w:author="Observatorio 02" w:date="2017-03-14T15:58:00Z"/>
                <w:rFonts w:eastAsia="Times New Roman"/>
                <w:color w:val="000000"/>
                <w:sz w:val="22"/>
                <w:szCs w:val="22"/>
                <w:bdr w:val="none" w:sz="0" w:space="0" w:color="auto"/>
                <w:lang w:val="es-CL" w:eastAsia="es-CL"/>
              </w:rPr>
              <w:pPrChange w:id="3942" w:author="Observatorio 02" w:date="2017-03-14T15:58:00Z">
                <w:pPr>
                  <w:spacing w:after="0" w:line="276" w:lineRule="auto"/>
                  <w:jc w:val="center"/>
                </w:pPr>
              </w:pPrChange>
            </w:pPr>
            <w:del w:id="3943" w:author="Observatorio 02" w:date="2017-03-14T15:58:00Z">
              <w:r w:rsidRPr="00C2714A" w:rsidDel="00084591">
                <w:rPr>
                  <w:rFonts w:eastAsia="Times New Roman"/>
                  <w:color w:val="000000"/>
                  <w:sz w:val="22"/>
                  <w:szCs w:val="22"/>
                  <w:bdr w:val="none" w:sz="0" w:space="0" w:color="auto"/>
                  <w:lang w:val="es-CL" w:eastAsia="es-CL"/>
                </w:rPr>
                <w:delText>99,0</w:delText>
              </w:r>
            </w:del>
          </w:p>
        </w:tc>
        <w:tc>
          <w:tcPr>
            <w:tcW w:w="1280" w:type="dxa"/>
            <w:tcBorders>
              <w:top w:val="nil"/>
              <w:left w:val="nil"/>
              <w:bottom w:val="nil"/>
              <w:right w:val="nil"/>
            </w:tcBorders>
            <w:shd w:val="clear" w:color="000000" w:fill="FFFFFF"/>
            <w:noWrap/>
            <w:vAlign w:val="bottom"/>
            <w:hideMark/>
          </w:tcPr>
          <w:p w14:paraId="01DA310B" w14:textId="450B3F9E" w:rsidR="001115B9" w:rsidRPr="00C2714A" w:rsidDel="00084591" w:rsidRDefault="001115B9">
            <w:pPr>
              <w:spacing w:after="0" w:line="276" w:lineRule="auto"/>
              <w:jc w:val="both"/>
              <w:rPr>
                <w:del w:id="3944" w:author="Observatorio 02" w:date="2017-03-14T15:58:00Z"/>
                <w:rFonts w:eastAsia="Times New Roman"/>
                <w:color w:val="000000"/>
                <w:sz w:val="22"/>
                <w:szCs w:val="22"/>
                <w:bdr w:val="none" w:sz="0" w:space="0" w:color="auto"/>
                <w:lang w:val="es-CL" w:eastAsia="es-CL"/>
              </w:rPr>
              <w:pPrChange w:id="3945" w:author="Observatorio 02" w:date="2017-03-14T15:58:00Z">
                <w:pPr>
                  <w:spacing w:after="0" w:line="276" w:lineRule="auto"/>
                  <w:jc w:val="center"/>
                </w:pPr>
              </w:pPrChange>
            </w:pPr>
            <w:del w:id="3946" w:author="Observatorio 02" w:date="2017-03-14T15:58:00Z">
              <w:r w:rsidRPr="00C2714A" w:rsidDel="00084591">
                <w:rPr>
                  <w:rFonts w:eastAsia="Times New Roman"/>
                  <w:color w:val="000000"/>
                  <w:sz w:val="22"/>
                  <w:szCs w:val="22"/>
                  <w:bdr w:val="none" w:sz="0" w:space="0" w:color="auto"/>
                  <w:lang w:val="es-CL" w:eastAsia="es-CL"/>
                </w:rPr>
                <w:delText>15.808</w:delText>
              </w:r>
            </w:del>
          </w:p>
        </w:tc>
        <w:tc>
          <w:tcPr>
            <w:tcW w:w="580" w:type="dxa"/>
            <w:tcBorders>
              <w:top w:val="nil"/>
              <w:left w:val="nil"/>
              <w:bottom w:val="nil"/>
              <w:right w:val="nil"/>
            </w:tcBorders>
            <w:shd w:val="clear" w:color="000000" w:fill="FFFFFF"/>
            <w:noWrap/>
            <w:vAlign w:val="bottom"/>
            <w:hideMark/>
          </w:tcPr>
          <w:p w14:paraId="2A98274C" w14:textId="5B94673D" w:rsidR="001115B9" w:rsidRPr="00C2714A" w:rsidDel="00084591" w:rsidRDefault="001115B9">
            <w:pPr>
              <w:spacing w:after="0" w:line="276" w:lineRule="auto"/>
              <w:jc w:val="both"/>
              <w:rPr>
                <w:del w:id="3947" w:author="Observatorio 02" w:date="2017-03-14T15:58:00Z"/>
                <w:rFonts w:eastAsia="Times New Roman"/>
                <w:color w:val="000000"/>
                <w:sz w:val="22"/>
                <w:szCs w:val="22"/>
                <w:bdr w:val="none" w:sz="0" w:space="0" w:color="auto"/>
                <w:lang w:val="es-CL" w:eastAsia="es-CL"/>
              </w:rPr>
              <w:pPrChange w:id="3948" w:author="Observatorio 02" w:date="2017-03-14T15:58:00Z">
                <w:pPr>
                  <w:spacing w:after="0" w:line="276" w:lineRule="auto"/>
                  <w:jc w:val="center"/>
                </w:pPr>
              </w:pPrChange>
            </w:pPr>
            <w:del w:id="3949" w:author="Observatorio 02" w:date="2017-03-14T15:58:00Z">
              <w:r w:rsidRPr="00C2714A" w:rsidDel="00084591">
                <w:rPr>
                  <w:rFonts w:eastAsia="Times New Roman"/>
                  <w:color w:val="000000"/>
                  <w:sz w:val="22"/>
                  <w:szCs w:val="22"/>
                  <w:bdr w:val="none" w:sz="0" w:space="0" w:color="auto"/>
                  <w:lang w:val="es-CL" w:eastAsia="es-CL"/>
                </w:rPr>
                <w:delText>1,0</w:delText>
              </w:r>
            </w:del>
          </w:p>
        </w:tc>
      </w:tr>
      <w:tr w:rsidR="001115B9" w:rsidRPr="008D413D" w:rsidDel="00084591" w14:paraId="761956D6" w14:textId="41391C60" w:rsidTr="001115B9">
        <w:trPr>
          <w:trHeight w:val="300"/>
          <w:del w:id="3950" w:author="Observatorio 02" w:date="2017-03-14T15:58:00Z"/>
        </w:trPr>
        <w:tc>
          <w:tcPr>
            <w:tcW w:w="4881" w:type="dxa"/>
            <w:tcBorders>
              <w:top w:val="nil"/>
              <w:left w:val="nil"/>
              <w:bottom w:val="nil"/>
              <w:right w:val="nil"/>
            </w:tcBorders>
            <w:shd w:val="clear" w:color="000000" w:fill="FFFFFF"/>
            <w:noWrap/>
            <w:vAlign w:val="bottom"/>
            <w:hideMark/>
          </w:tcPr>
          <w:p w14:paraId="69FFBAAD" w14:textId="094D7425" w:rsidR="001115B9" w:rsidRPr="00C2714A" w:rsidDel="00084591" w:rsidRDefault="001115B9">
            <w:pPr>
              <w:spacing w:after="0" w:line="276" w:lineRule="auto"/>
              <w:jc w:val="both"/>
              <w:rPr>
                <w:del w:id="3951" w:author="Observatorio 02" w:date="2017-03-14T15:58:00Z"/>
                <w:rFonts w:eastAsia="Times New Roman"/>
                <w:color w:val="000000"/>
                <w:sz w:val="22"/>
                <w:szCs w:val="22"/>
                <w:bdr w:val="none" w:sz="0" w:space="0" w:color="auto"/>
                <w:lang w:val="es-CL" w:eastAsia="es-CL"/>
              </w:rPr>
              <w:pPrChange w:id="3952" w:author="Observatorio 02" w:date="2017-03-14T15:58:00Z">
                <w:pPr>
                  <w:spacing w:after="0" w:line="276" w:lineRule="auto"/>
                </w:pPr>
              </w:pPrChange>
            </w:pPr>
            <w:del w:id="3953" w:author="Observatorio 02" w:date="2017-03-14T15:58:00Z">
              <w:r w:rsidRPr="00C2714A" w:rsidDel="00084591">
                <w:rPr>
                  <w:rFonts w:eastAsia="Times New Roman"/>
                  <w:color w:val="000000"/>
                  <w:sz w:val="22"/>
                  <w:szCs w:val="22"/>
                  <w:bdr w:val="none" w:sz="0" w:space="0" w:color="auto"/>
                  <w:lang w:val="es-CL" w:eastAsia="es-CL"/>
                </w:rPr>
                <w:delText>Restaurantes y Hoteles</w:delText>
              </w:r>
            </w:del>
          </w:p>
        </w:tc>
        <w:tc>
          <w:tcPr>
            <w:tcW w:w="1280" w:type="dxa"/>
            <w:tcBorders>
              <w:top w:val="nil"/>
              <w:left w:val="nil"/>
              <w:bottom w:val="nil"/>
              <w:right w:val="nil"/>
            </w:tcBorders>
            <w:shd w:val="clear" w:color="000000" w:fill="FFFFFF"/>
            <w:noWrap/>
            <w:vAlign w:val="bottom"/>
            <w:hideMark/>
          </w:tcPr>
          <w:p w14:paraId="12A96E7E" w14:textId="7B6D6EAD" w:rsidR="001115B9" w:rsidRPr="00C2714A" w:rsidDel="00084591" w:rsidRDefault="001115B9">
            <w:pPr>
              <w:spacing w:after="0" w:line="276" w:lineRule="auto"/>
              <w:jc w:val="both"/>
              <w:rPr>
                <w:del w:id="3954" w:author="Observatorio 02" w:date="2017-03-14T15:58:00Z"/>
                <w:rFonts w:eastAsia="Times New Roman"/>
                <w:color w:val="000000"/>
                <w:sz w:val="22"/>
                <w:szCs w:val="22"/>
                <w:bdr w:val="none" w:sz="0" w:space="0" w:color="auto"/>
                <w:lang w:val="es-CL" w:eastAsia="es-CL"/>
              </w:rPr>
              <w:pPrChange w:id="3955" w:author="Observatorio 02" w:date="2017-03-14T15:58:00Z">
                <w:pPr>
                  <w:spacing w:after="0" w:line="276" w:lineRule="auto"/>
                  <w:jc w:val="center"/>
                </w:pPr>
              </w:pPrChange>
            </w:pPr>
            <w:del w:id="3956" w:author="Observatorio 02" w:date="2017-03-14T15:58:00Z">
              <w:r w:rsidRPr="00C2714A" w:rsidDel="00084591">
                <w:rPr>
                  <w:rFonts w:eastAsia="Times New Roman"/>
                  <w:color w:val="000000"/>
                  <w:sz w:val="22"/>
                  <w:szCs w:val="22"/>
                  <w:bdr w:val="none" w:sz="0" w:space="0" w:color="auto"/>
                  <w:lang w:val="es-CL" w:eastAsia="es-CL"/>
                </w:rPr>
                <w:delText>304.676</w:delText>
              </w:r>
            </w:del>
          </w:p>
        </w:tc>
        <w:tc>
          <w:tcPr>
            <w:tcW w:w="600" w:type="dxa"/>
            <w:tcBorders>
              <w:top w:val="nil"/>
              <w:left w:val="nil"/>
              <w:bottom w:val="nil"/>
              <w:right w:val="nil"/>
            </w:tcBorders>
            <w:shd w:val="clear" w:color="000000" w:fill="FFFFFF"/>
            <w:noWrap/>
            <w:vAlign w:val="bottom"/>
            <w:hideMark/>
          </w:tcPr>
          <w:p w14:paraId="0900A3FB" w14:textId="303BEEBD" w:rsidR="001115B9" w:rsidRPr="00C2714A" w:rsidDel="00084591" w:rsidRDefault="001115B9">
            <w:pPr>
              <w:spacing w:after="0" w:line="276" w:lineRule="auto"/>
              <w:jc w:val="both"/>
              <w:rPr>
                <w:del w:id="3957" w:author="Observatorio 02" w:date="2017-03-14T15:58:00Z"/>
                <w:rFonts w:eastAsia="Times New Roman"/>
                <w:color w:val="000000"/>
                <w:sz w:val="22"/>
                <w:szCs w:val="22"/>
                <w:bdr w:val="none" w:sz="0" w:space="0" w:color="auto"/>
                <w:lang w:val="es-CL" w:eastAsia="es-CL"/>
              </w:rPr>
              <w:pPrChange w:id="3958" w:author="Observatorio 02" w:date="2017-03-14T15:58:00Z">
                <w:pPr>
                  <w:spacing w:after="0" w:line="276" w:lineRule="auto"/>
                  <w:jc w:val="center"/>
                </w:pPr>
              </w:pPrChange>
            </w:pPr>
            <w:del w:id="3959" w:author="Observatorio 02" w:date="2017-03-14T15:58:00Z">
              <w:r w:rsidRPr="00C2714A" w:rsidDel="00084591">
                <w:rPr>
                  <w:rFonts w:eastAsia="Times New Roman"/>
                  <w:color w:val="000000"/>
                  <w:sz w:val="22"/>
                  <w:szCs w:val="22"/>
                  <w:bdr w:val="none" w:sz="0" w:space="0" w:color="auto"/>
                  <w:lang w:val="es-CL" w:eastAsia="es-CL"/>
                </w:rPr>
                <w:delText>98,7</w:delText>
              </w:r>
            </w:del>
          </w:p>
        </w:tc>
        <w:tc>
          <w:tcPr>
            <w:tcW w:w="1280" w:type="dxa"/>
            <w:tcBorders>
              <w:top w:val="nil"/>
              <w:left w:val="nil"/>
              <w:bottom w:val="nil"/>
              <w:right w:val="nil"/>
            </w:tcBorders>
            <w:shd w:val="clear" w:color="000000" w:fill="FFFFFF"/>
            <w:noWrap/>
            <w:vAlign w:val="bottom"/>
            <w:hideMark/>
          </w:tcPr>
          <w:p w14:paraId="789F7D3E" w14:textId="0642A74C" w:rsidR="001115B9" w:rsidRPr="00C2714A" w:rsidDel="00084591" w:rsidRDefault="001115B9">
            <w:pPr>
              <w:spacing w:after="0" w:line="276" w:lineRule="auto"/>
              <w:jc w:val="both"/>
              <w:rPr>
                <w:del w:id="3960" w:author="Observatorio 02" w:date="2017-03-14T15:58:00Z"/>
                <w:rFonts w:eastAsia="Times New Roman"/>
                <w:color w:val="000000"/>
                <w:sz w:val="22"/>
                <w:szCs w:val="22"/>
                <w:bdr w:val="none" w:sz="0" w:space="0" w:color="auto"/>
                <w:lang w:val="es-CL" w:eastAsia="es-CL"/>
              </w:rPr>
              <w:pPrChange w:id="3961" w:author="Observatorio 02" w:date="2017-03-14T15:58:00Z">
                <w:pPr>
                  <w:spacing w:after="0" w:line="276" w:lineRule="auto"/>
                  <w:jc w:val="center"/>
                </w:pPr>
              </w:pPrChange>
            </w:pPr>
            <w:del w:id="3962" w:author="Observatorio 02" w:date="2017-03-14T15:58:00Z">
              <w:r w:rsidRPr="00C2714A" w:rsidDel="00084591">
                <w:rPr>
                  <w:rFonts w:eastAsia="Times New Roman"/>
                  <w:color w:val="000000"/>
                  <w:sz w:val="22"/>
                  <w:szCs w:val="22"/>
                  <w:bdr w:val="none" w:sz="0" w:space="0" w:color="auto"/>
                  <w:lang w:val="es-CL" w:eastAsia="es-CL"/>
                </w:rPr>
                <w:delText>4.167</w:delText>
              </w:r>
            </w:del>
          </w:p>
        </w:tc>
        <w:tc>
          <w:tcPr>
            <w:tcW w:w="580" w:type="dxa"/>
            <w:tcBorders>
              <w:top w:val="nil"/>
              <w:left w:val="nil"/>
              <w:bottom w:val="nil"/>
              <w:right w:val="nil"/>
            </w:tcBorders>
            <w:shd w:val="clear" w:color="000000" w:fill="FFFFFF"/>
            <w:noWrap/>
            <w:vAlign w:val="bottom"/>
            <w:hideMark/>
          </w:tcPr>
          <w:p w14:paraId="1994A20C" w14:textId="4618D1E5" w:rsidR="001115B9" w:rsidRPr="00C2714A" w:rsidDel="00084591" w:rsidRDefault="001115B9">
            <w:pPr>
              <w:spacing w:after="0" w:line="276" w:lineRule="auto"/>
              <w:jc w:val="both"/>
              <w:rPr>
                <w:del w:id="3963" w:author="Observatorio 02" w:date="2017-03-14T15:58:00Z"/>
                <w:rFonts w:eastAsia="Times New Roman"/>
                <w:color w:val="000000"/>
                <w:sz w:val="22"/>
                <w:szCs w:val="22"/>
                <w:bdr w:val="none" w:sz="0" w:space="0" w:color="auto"/>
                <w:lang w:val="es-CL" w:eastAsia="es-CL"/>
              </w:rPr>
              <w:pPrChange w:id="3964" w:author="Observatorio 02" w:date="2017-03-14T15:58:00Z">
                <w:pPr>
                  <w:spacing w:after="0" w:line="276" w:lineRule="auto"/>
                  <w:jc w:val="center"/>
                </w:pPr>
              </w:pPrChange>
            </w:pPr>
            <w:del w:id="3965" w:author="Observatorio 02" w:date="2017-03-14T15:58:00Z">
              <w:r w:rsidRPr="00C2714A" w:rsidDel="00084591">
                <w:rPr>
                  <w:rFonts w:eastAsia="Times New Roman"/>
                  <w:color w:val="000000"/>
                  <w:sz w:val="22"/>
                  <w:szCs w:val="22"/>
                  <w:bdr w:val="none" w:sz="0" w:space="0" w:color="auto"/>
                  <w:lang w:val="es-CL" w:eastAsia="es-CL"/>
                </w:rPr>
                <w:delText>1,3</w:delText>
              </w:r>
            </w:del>
          </w:p>
        </w:tc>
      </w:tr>
      <w:tr w:rsidR="001115B9" w:rsidRPr="008D413D" w:rsidDel="00084591" w14:paraId="537C6DB5" w14:textId="2CC869FD" w:rsidTr="001115B9">
        <w:trPr>
          <w:trHeight w:val="300"/>
          <w:del w:id="3966" w:author="Observatorio 02" w:date="2017-03-14T15:58:00Z"/>
        </w:trPr>
        <w:tc>
          <w:tcPr>
            <w:tcW w:w="4881" w:type="dxa"/>
            <w:tcBorders>
              <w:top w:val="nil"/>
              <w:left w:val="nil"/>
              <w:bottom w:val="nil"/>
              <w:right w:val="nil"/>
            </w:tcBorders>
            <w:shd w:val="clear" w:color="000000" w:fill="FFFFFF"/>
            <w:noWrap/>
            <w:vAlign w:val="bottom"/>
            <w:hideMark/>
          </w:tcPr>
          <w:p w14:paraId="45253D96" w14:textId="47027514" w:rsidR="001115B9" w:rsidRPr="00C2714A" w:rsidDel="00084591" w:rsidRDefault="001115B9">
            <w:pPr>
              <w:spacing w:after="0" w:line="276" w:lineRule="auto"/>
              <w:jc w:val="both"/>
              <w:rPr>
                <w:del w:id="3967" w:author="Observatorio 02" w:date="2017-03-14T15:58:00Z"/>
                <w:rFonts w:eastAsia="Times New Roman"/>
                <w:color w:val="000000"/>
                <w:sz w:val="22"/>
                <w:szCs w:val="22"/>
                <w:bdr w:val="none" w:sz="0" w:space="0" w:color="auto"/>
                <w:lang w:val="es-CL" w:eastAsia="es-CL"/>
              </w:rPr>
              <w:pPrChange w:id="3968" w:author="Observatorio 02" w:date="2017-03-14T15:58:00Z">
                <w:pPr>
                  <w:spacing w:after="0" w:line="276" w:lineRule="auto"/>
                </w:pPr>
              </w:pPrChange>
            </w:pPr>
            <w:del w:id="3969" w:author="Observatorio 02" w:date="2017-03-14T15:58:00Z">
              <w:r w:rsidRPr="00C2714A" w:rsidDel="00084591">
                <w:rPr>
                  <w:rFonts w:eastAsia="Times New Roman"/>
                  <w:color w:val="000000"/>
                  <w:sz w:val="22"/>
                  <w:szCs w:val="22"/>
                  <w:bdr w:val="none" w:sz="0" w:space="0" w:color="auto"/>
                  <w:lang w:val="es-CL" w:eastAsia="es-CL"/>
                </w:rPr>
                <w:delText>Transporte y Comunicaciones</w:delText>
              </w:r>
            </w:del>
          </w:p>
        </w:tc>
        <w:tc>
          <w:tcPr>
            <w:tcW w:w="1280" w:type="dxa"/>
            <w:tcBorders>
              <w:top w:val="nil"/>
              <w:left w:val="nil"/>
              <w:bottom w:val="nil"/>
              <w:right w:val="nil"/>
            </w:tcBorders>
            <w:shd w:val="clear" w:color="000000" w:fill="FFFFFF"/>
            <w:noWrap/>
            <w:vAlign w:val="bottom"/>
            <w:hideMark/>
          </w:tcPr>
          <w:p w14:paraId="40B8886C" w14:textId="445250D0" w:rsidR="001115B9" w:rsidRPr="00C2714A" w:rsidDel="00084591" w:rsidRDefault="001115B9">
            <w:pPr>
              <w:spacing w:after="0" w:line="276" w:lineRule="auto"/>
              <w:jc w:val="both"/>
              <w:rPr>
                <w:del w:id="3970" w:author="Observatorio 02" w:date="2017-03-14T15:58:00Z"/>
                <w:rFonts w:eastAsia="Times New Roman"/>
                <w:color w:val="000000"/>
                <w:sz w:val="22"/>
                <w:szCs w:val="22"/>
                <w:bdr w:val="none" w:sz="0" w:space="0" w:color="auto"/>
                <w:lang w:val="es-CL" w:eastAsia="es-CL"/>
              </w:rPr>
              <w:pPrChange w:id="3971" w:author="Observatorio 02" w:date="2017-03-14T15:58:00Z">
                <w:pPr>
                  <w:spacing w:after="0" w:line="276" w:lineRule="auto"/>
                  <w:jc w:val="center"/>
                </w:pPr>
              </w:pPrChange>
            </w:pPr>
            <w:del w:id="3972" w:author="Observatorio 02" w:date="2017-03-14T15:58:00Z">
              <w:r w:rsidRPr="00C2714A" w:rsidDel="00084591">
                <w:rPr>
                  <w:rFonts w:eastAsia="Times New Roman"/>
                  <w:color w:val="000000"/>
                  <w:sz w:val="22"/>
                  <w:szCs w:val="22"/>
                  <w:bdr w:val="none" w:sz="0" w:space="0" w:color="auto"/>
                  <w:lang w:val="es-CL" w:eastAsia="es-CL"/>
                </w:rPr>
                <w:delText>577.788</w:delText>
              </w:r>
            </w:del>
          </w:p>
        </w:tc>
        <w:tc>
          <w:tcPr>
            <w:tcW w:w="600" w:type="dxa"/>
            <w:tcBorders>
              <w:top w:val="nil"/>
              <w:left w:val="nil"/>
              <w:bottom w:val="nil"/>
              <w:right w:val="nil"/>
            </w:tcBorders>
            <w:shd w:val="clear" w:color="000000" w:fill="FFFFFF"/>
            <w:noWrap/>
            <w:vAlign w:val="bottom"/>
            <w:hideMark/>
          </w:tcPr>
          <w:p w14:paraId="0256646A" w14:textId="24F31F85" w:rsidR="001115B9" w:rsidRPr="00C2714A" w:rsidDel="00084591" w:rsidRDefault="001115B9">
            <w:pPr>
              <w:spacing w:after="0" w:line="276" w:lineRule="auto"/>
              <w:jc w:val="both"/>
              <w:rPr>
                <w:del w:id="3973" w:author="Observatorio 02" w:date="2017-03-14T15:58:00Z"/>
                <w:rFonts w:eastAsia="Times New Roman"/>
                <w:color w:val="000000"/>
                <w:sz w:val="22"/>
                <w:szCs w:val="22"/>
                <w:bdr w:val="none" w:sz="0" w:space="0" w:color="auto"/>
                <w:lang w:val="es-CL" w:eastAsia="es-CL"/>
              </w:rPr>
              <w:pPrChange w:id="3974" w:author="Observatorio 02" w:date="2017-03-14T15:58:00Z">
                <w:pPr>
                  <w:spacing w:after="0" w:line="276" w:lineRule="auto"/>
                  <w:jc w:val="center"/>
                </w:pPr>
              </w:pPrChange>
            </w:pPr>
            <w:del w:id="3975" w:author="Observatorio 02" w:date="2017-03-14T15:58:00Z">
              <w:r w:rsidRPr="00C2714A" w:rsidDel="00084591">
                <w:rPr>
                  <w:rFonts w:eastAsia="Times New Roman"/>
                  <w:color w:val="000000"/>
                  <w:sz w:val="22"/>
                  <w:szCs w:val="22"/>
                  <w:bdr w:val="none" w:sz="0" w:space="0" w:color="auto"/>
                  <w:lang w:val="es-CL" w:eastAsia="es-CL"/>
                </w:rPr>
                <w:delText>96,7</w:delText>
              </w:r>
            </w:del>
          </w:p>
        </w:tc>
        <w:tc>
          <w:tcPr>
            <w:tcW w:w="1280" w:type="dxa"/>
            <w:tcBorders>
              <w:top w:val="nil"/>
              <w:left w:val="nil"/>
              <w:bottom w:val="nil"/>
              <w:right w:val="nil"/>
            </w:tcBorders>
            <w:shd w:val="clear" w:color="000000" w:fill="FFFFFF"/>
            <w:noWrap/>
            <w:vAlign w:val="bottom"/>
            <w:hideMark/>
          </w:tcPr>
          <w:p w14:paraId="4756ED6E" w14:textId="1E0CF0A2" w:rsidR="001115B9" w:rsidRPr="00C2714A" w:rsidDel="00084591" w:rsidRDefault="001115B9">
            <w:pPr>
              <w:spacing w:after="0" w:line="276" w:lineRule="auto"/>
              <w:jc w:val="both"/>
              <w:rPr>
                <w:del w:id="3976" w:author="Observatorio 02" w:date="2017-03-14T15:58:00Z"/>
                <w:rFonts w:eastAsia="Times New Roman"/>
                <w:color w:val="000000"/>
                <w:sz w:val="22"/>
                <w:szCs w:val="22"/>
                <w:bdr w:val="none" w:sz="0" w:space="0" w:color="auto"/>
                <w:lang w:val="es-CL" w:eastAsia="es-CL"/>
              </w:rPr>
              <w:pPrChange w:id="3977" w:author="Observatorio 02" w:date="2017-03-14T15:58:00Z">
                <w:pPr>
                  <w:spacing w:after="0" w:line="276" w:lineRule="auto"/>
                  <w:jc w:val="center"/>
                </w:pPr>
              </w:pPrChange>
            </w:pPr>
            <w:del w:id="3978" w:author="Observatorio 02" w:date="2017-03-14T15:58:00Z">
              <w:r w:rsidRPr="00C2714A" w:rsidDel="00084591">
                <w:rPr>
                  <w:rFonts w:eastAsia="Times New Roman"/>
                  <w:color w:val="000000"/>
                  <w:sz w:val="22"/>
                  <w:szCs w:val="22"/>
                  <w:bdr w:val="none" w:sz="0" w:space="0" w:color="auto"/>
                  <w:lang w:val="es-CL" w:eastAsia="es-CL"/>
                </w:rPr>
                <w:delText>19.913</w:delText>
              </w:r>
            </w:del>
          </w:p>
        </w:tc>
        <w:tc>
          <w:tcPr>
            <w:tcW w:w="580" w:type="dxa"/>
            <w:tcBorders>
              <w:top w:val="nil"/>
              <w:left w:val="nil"/>
              <w:bottom w:val="nil"/>
              <w:right w:val="nil"/>
            </w:tcBorders>
            <w:shd w:val="clear" w:color="000000" w:fill="FFFFFF"/>
            <w:noWrap/>
            <w:vAlign w:val="bottom"/>
            <w:hideMark/>
          </w:tcPr>
          <w:p w14:paraId="6CDF7445" w14:textId="71783CFB" w:rsidR="001115B9" w:rsidRPr="00C2714A" w:rsidDel="00084591" w:rsidRDefault="001115B9">
            <w:pPr>
              <w:spacing w:after="0" w:line="276" w:lineRule="auto"/>
              <w:jc w:val="both"/>
              <w:rPr>
                <w:del w:id="3979" w:author="Observatorio 02" w:date="2017-03-14T15:58:00Z"/>
                <w:rFonts w:eastAsia="Times New Roman"/>
                <w:color w:val="000000"/>
                <w:sz w:val="22"/>
                <w:szCs w:val="22"/>
                <w:bdr w:val="none" w:sz="0" w:space="0" w:color="auto"/>
                <w:lang w:val="es-CL" w:eastAsia="es-CL"/>
              </w:rPr>
              <w:pPrChange w:id="3980" w:author="Observatorio 02" w:date="2017-03-14T15:58:00Z">
                <w:pPr>
                  <w:spacing w:after="0" w:line="276" w:lineRule="auto"/>
                  <w:jc w:val="center"/>
                </w:pPr>
              </w:pPrChange>
            </w:pPr>
            <w:del w:id="3981" w:author="Observatorio 02" w:date="2017-03-14T15:58:00Z">
              <w:r w:rsidRPr="00C2714A" w:rsidDel="00084591">
                <w:rPr>
                  <w:rFonts w:eastAsia="Times New Roman"/>
                  <w:color w:val="000000"/>
                  <w:sz w:val="22"/>
                  <w:szCs w:val="22"/>
                  <w:bdr w:val="none" w:sz="0" w:space="0" w:color="auto"/>
                  <w:lang w:val="es-CL" w:eastAsia="es-CL"/>
                </w:rPr>
                <w:delText>3,3</w:delText>
              </w:r>
            </w:del>
          </w:p>
        </w:tc>
      </w:tr>
      <w:tr w:rsidR="001115B9" w:rsidRPr="008D413D" w:rsidDel="00084591" w14:paraId="091CCBD8" w14:textId="14C770F3" w:rsidTr="001115B9">
        <w:trPr>
          <w:trHeight w:val="300"/>
          <w:del w:id="3982" w:author="Observatorio 02" w:date="2017-03-14T15:58:00Z"/>
        </w:trPr>
        <w:tc>
          <w:tcPr>
            <w:tcW w:w="4881" w:type="dxa"/>
            <w:tcBorders>
              <w:top w:val="nil"/>
              <w:left w:val="nil"/>
              <w:bottom w:val="nil"/>
              <w:right w:val="nil"/>
            </w:tcBorders>
            <w:shd w:val="clear" w:color="000000" w:fill="FFFFFF"/>
            <w:vAlign w:val="bottom"/>
            <w:hideMark/>
          </w:tcPr>
          <w:p w14:paraId="67898F4B" w14:textId="1F96CBAE" w:rsidR="001115B9" w:rsidRPr="00C2714A" w:rsidDel="00084591" w:rsidRDefault="001115B9">
            <w:pPr>
              <w:spacing w:after="0" w:line="276" w:lineRule="auto"/>
              <w:jc w:val="both"/>
              <w:rPr>
                <w:del w:id="3983" w:author="Observatorio 02" w:date="2017-03-14T15:58:00Z"/>
                <w:rFonts w:eastAsia="Times New Roman"/>
                <w:color w:val="000000"/>
                <w:sz w:val="22"/>
                <w:szCs w:val="22"/>
                <w:bdr w:val="none" w:sz="0" w:space="0" w:color="auto"/>
                <w:lang w:val="es-CL" w:eastAsia="es-CL"/>
              </w:rPr>
              <w:pPrChange w:id="3984" w:author="Observatorio 02" w:date="2017-03-14T15:58:00Z">
                <w:pPr>
                  <w:spacing w:after="0" w:line="276" w:lineRule="auto"/>
                </w:pPr>
              </w:pPrChange>
            </w:pPr>
            <w:del w:id="3985" w:author="Observatorio 02" w:date="2017-03-14T15:58:00Z">
              <w:r w:rsidRPr="00C2714A" w:rsidDel="00084591">
                <w:rPr>
                  <w:rFonts w:eastAsia="Times New Roman"/>
                  <w:color w:val="000000"/>
                  <w:sz w:val="22"/>
                  <w:szCs w:val="22"/>
                  <w:bdr w:val="none" w:sz="0" w:space="0" w:color="auto"/>
                  <w:lang w:val="es-CL" w:eastAsia="es-CL"/>
                </w:rPr>
                <w:delText>Intermediación Financiera</w:delText>
              </w:r>
            </w:del>
          </w:p>
        </w:tc>
        <w:tc>
          <w:tcPr>
            <w:tcW w:w="1280" w:type="dxa"/>
            <w:tcBorders>
              <w:top w:val="nil"/>
              <w:left w:val="nil"/>
              <w:bottom w:val="nil"/>
              <w:right w:val="nil"/>
            </w:tcBorders>
            <w:shd w:val="clear" w:color="000000" w:fill="FFFFFF"/>
            <w:noWrap/>
            <w:vAlign w:val="bottom"/>
            <w:hideMark/>
          </w:tcPr>
          <w:p w14:paraId="234B2895" w14:textId="77109199" w:rsidR="001115B9" w:rsidRPr="00C2714A" w:rsidDel="00084591" w:rsidRDefault="001115B9">
            <w:pPr>
              <w:spacing w:after="0" w:line="276" w:lineRule="auto"/>
              <w:jc w:val="both"/>
              <w:rPr>
                <w:del w:id="3986" w:author="Observatorio 02" w:date="2017-03-14T15:58:00Z"/>
                <w:rFonts w:eastAsia="Times New Roman"/>
                <w:color w:val="000000"/>
                <w:sz w:val="22"/>
                <w:szCs w:val="22"/>
                <w:bdr w:val="none" w:sz="0" w:space="0" w:color="auto"/>
                <w:lang w:val="es-CL" w:eastAsia="es-CL"/>
              </w:rPr>
              <w:pPrChange w:id="3987" w:author="Observatorio 02" w:date="2017-03-14T15:58:00Z">
                <w:pPr>
                  <w:spacing w:after="0" w:line="276" w:lineRule="auto"/>
                  <w:jc w:val="center"/>
                </w:pPr>
              </w:pPrChange>
            </w:pPr>
            <w:del w:id="3988" w:author="Observatorio 02" w:date="2017-03-14T15:58:00Z">
              <w:r w:rsidRPr="00C2714A" w:rsidDel="00084591">
                <w:rPr>
                  <w:rFonts w:eastAsia="Times New Roman"/>
                  <w:color w:val="000000"/>
                  <w:sz w:val="22"/>
                  <w:szCs w:val="22"/>
                  <w:bdr w:val="none" w:sz="0" w:space="0" w:color="auto"/>
                  <w:lang w:val="es-CL" w:eastAsia="es-CL"/>
                </w:rPr>
                <w:delText>166.931</w:delText>
              </w:r>
            </w:del>
          </w:p>
        </w:tc>
        <w:tc>
          <w:tcPr>
            <w:tcW w:w="600" w:type="dxa"/>
            <w:tcBorders>
              <w:top w:val="nil"/>
              <w:left w:val="nil"/>
              <w:bottom w:val="nil"/>
              <w:right w:val="nil"/>
            </w:tcBorders>
            <w:shd w:val="clear" w:color="000000" w:fill="FFFFFF"/>
            <w:noWrap/>
            <w:vAlign w:val="bottom"/>
            <w:hideMark/>
          </w:tcPr>
          <w:p w14:paraId="1560AB08" w14:textId="51AE8E0C" w:rsidR="001115B9" w:rsidRPr="00C2714A" w:rsidDel="00084591" w:rsidRDefault="001115B9">
            <w:pPr>
              <w:spacing w:after="0" w:line="276" w:lineRule="auto"/>
              <w:jc w:val="both"/>
              <w:rPr>
                <w:del w:id="3989" w:author="Observatorio 02" w:date="2017-03-14T15:58:00Z"/>
                <w:rFonts w:eastAsia="Times New Roman"/>
                <w:color w:val="000000"/>
                <w:sz w:val="22"/>
                <w:szCs w:val="22"/>
                <w:bdr w:val="none" w:sz="0" w:space="0" w:color="auto"/>
                <w:lang w:val="es-CL" w:eastAsia="es-CL"/>
              </w:rPr>
              <w:pPrChange w:id="3990" w:author="Observatorio 02" w:date="2017-03-14T15:58:00Z">
                <w:pPr>
                  <w:spacing w:after="0" w:line="276" w:lineRule="auto"/>
                  <w:jc w:val="center"/>
                </w:pPr>
              </w:pPrChange>
            </w:pPr>
            <w:del w:id="3991" w:author="Observatorio 02" w:date="2017-03-14T15:58:00Z">
              <w:r w:rsidRPr="00C2714A" w:rsidDel="00084591">
                <w:rPr>
                  <w:rFonts w:eastAsia="Times New Roman"/>
                  <w:color w:val="000000"/>
                  <w:sz w:val="22"/>
                  <w:szCs w:val="22"/>
                  <w:bdr w:val="none" w:sz="0" w:space="0" w:color="auto"/>
                  <w:lang w:val="es-CL" w:eastAsia="es-CL"/>
                </w:rPr>
                <w:delText>99,3</w:delText>
              </w:r>
            </w:del>
          </w:p>
        </w:tc>
        <w:tc>
          <w:tcPr>
            <w:tcW w:w="1280" w:type="dxa"/>
            <w:tcBorders>
              <w:top w:val="nil"/>
              <w:left w:val="nil"/>
              <w:bottom w:val="nil"/>
              <w:right w:val="nil"/>
            </w:tcBorders>
            <w:shd w:val="clear" w:color="000000" w:fill="FFFFFF"/>
            <w:noWrap/>
            <w:vAlign w:val="bottom"/>
            <w:hideMark/>
          </w:tcPr>
          <w:p w14:paraId="388E0FA6" w14:textId="308C38C1" w:rsidR="001115B9" w:rsidRPr="00C2714A" w:rsidDel="00084591" w:rsidRDefault="001115B9">
            <w:pPr>
              <w:spacing w:after="0" w:line="276" w:lineRule="auto"/>
              <w:jc w:val="both"/>
              <w:rPr>
                <w:del w:id="3992" w:author="Observatorio 02" w:date="2017-03-14T15:58:00Z"/>
                <w:rFonts w:eastAsia="Times New Roman"/>
                <w:color w:val="000000"/>
                <w:sz w:val="22"/>
                <w:szCs w:val="22"/>
                <w:bdr w:val="none" w:sz="0" w:space="0" w:color="auto"/>
                <w:lang w:val="es-CL" w:eastAsia="es-CL"/>
              </w:rPr>
              <w:pPrChange w:id="3993" w:author="Observatorio 02" w:date="2017-03-14T15:58:00Z">
                <w:pPr>
                  <w:spacing w:after="0" w:line="276" w:lineRule="auto"/>
                  <w:jc w:val="center"/>
                </w:pPr>
              </w:pPrChange>
            </w:pPr>
            <w:del w:id="3994" w:author="Observatorio 02" w:date="2017-03-14T15:58:00Z">
              <w:r w:rsidRPr="00C2714A" w:rsidDel="00084591">
                <w:rPr>
                  <w:rFonts w:eastAsia="Times New Roman"/>
                  <w:color w:val="000000"/>
                  <w:sz w:val="22"/>
                  <w:szCs w:val="22"/>
                  <w:bdr w:val="none" w:sz="0" w:space="0" w:color="auto"/>
                  <w:lang w:val="es-CL" w:eastAsia="es-CL"/>
                </w:rPr>
                <w:delText>1.180</w:delText>
              </w:r>
            </w:del>
          </w:p>
        </w:tc>
        <w:tc>
          <w:tcPr>
            <w:tcW w:w="580" w:type="dxa"/>
            <w:tcBorders>
              <w:top w:val="nil"/>
              <w:left w:val="nil"/>
              <w:bottom w:val="nil"/>
              <w:right w:val="nil"/>
            </w:tcBorders>
            <w:shd w:val="clear" w:color="000000" w:fill="FFFFFF"/>
            <w:noWrap/>
            <w:vAlign w:val="bottom"/>
            <w:hideMark/>
          </w:tcPr>
          <w:p w14:paraId="3CFB208E" w14:textId="0E6A0827" w:rsidR="001115B9" w:rsidRPr="00C2714A" w:rsidDel="00084591" w:rsidRDefault="001115B9">
            <w:pPr>
              <w:spacing w:after="0" w:line="276" w:lineRule="auto"/>
              <w:jc w:val="both"/>
              <w:rPr>
                <w:del w:id="3995" w:author="Observatorio 02" w:date="2017-03-14T15:58:00Z"/>
                <w:rFonts w:eastAsia="Times New Roman"/>
                <w:color w:val="000000"/>
                <w:sz w:val="22"/>
                <w:szCs w:val="22"/>
                <w:bdr w:val="none" w:sz="0" w:space="0" w:color="auto"/>
                <w:lang w:val="es-CL" w:eastAsia="es-CL"/>
              </w:rPr>
              <w:pPrChange w:id="3996" w:author="Observatorio 02" w:date="2017-03-14T15:58:00Z">
                <w:pPr>
                  <w:spacing w:after="0" w:line="276" w:lineRule="auto"/>
                  <w:jc w:val="center"/>
                </w:pPr>
              </w:pPrChange>
            </w:pPr>
            <w:del w:id="3997" w:author="Observatorio 02" w:date="2017-03-14T15:58:00Z">
              <w:r w:rsidRPr="00C2714A" w:rsidDel="00084591">
                <w:rPr>
                  <w:rFonts w:eastAsia="Times New Roman"/>
                  <w:color w:val="000000"/>
                  <w:sz w:val="22"/>
                  <w:szCs w:val="22"/>
                  <w:bdr w:val="none" w:sz="0" w:space="0" w:color="auto"/>
                  <w:lang w:val="es-CL" w:eastAsia="es-CL"/>
                </w:rPr>
                <w:delText>0,7</w:delText>
              </w:r>
            </w:del>
          </w:p>
        </w:tc>
      </w:tr>
      <w:tr w:rsidR="001115B9" w:rsidRPr="008D413D" w:rsidDel="00084591" w14:paraId="1AAFD15D" w14:textId="03115DCD" w:rsidTr="001115B9">
        <w:trPr>
          <w:trHeight w:val="300"/>
          <w:del w:id="3998" w:author="Observatorio 02" w:date="2017-03-14T15:58:00Z"/>
        </w:trPr>
        <w:tc>
          <w:tcPr>
            <w:tcW w:w="4881" w:type="dxa"/>
            <w:tcBorders>
              <w:top w:val="nil"/>
              <w:left w:val="nil"/>
              <w:bottom w:val="nil"/>
              <w:right w:val="nil"/>
            </w:tcBorders>
            <w:shd w:val="clear" w:color="000000" w:fill="FFFFFF"/>
            <w:noWrap/>
            <w:vAlign w:val="bottom"/>
            <w:hideMark/>
          </w:tcPr>
          <w:p w14:paraId="30C4D24B" w14:textId="4244D745" w:rsidR="001115B9" w:rsidRPr="00C2714A" w:rsidDel="00084591" w:rsidRDefault="001115B9">
            <w:pPr>
              <w:spacing w:after="0" w:line="276" w:lineRule="auto"/>
              <w:jc w:val="both"/>
              <w:rPr>
                <w:del w:id="3999" w:author="Observatorio 02" w:date="2017-03-14T15:58:00Z"/>
                <w:rFonts w:eastAsia="Times New Roman"/>
                <w:color w:val="000000"/>
                <w:sz w:val="22"/>
                <w:szCs w:val="22"/>
                <w:bdr w:val="none" w:sz="0" w:space="0" w:color="auto"/>
                <w:lang w:val="es-CL" w:eastAsia="es-CL"/>
              </w:rPr>
              <w:pPrChange w:id="4000" w:author="Observatorio 02" w:date="2017-03-14T15:58:00Z">
                <w:pPr>
                  <w:spacing w:after="0" w:line="276" w:lineRule="auto"/>
                </w:pPr>
              </w:pPrChange>
            </w:pPr>
            <w:del w:id="4001" w:author="Observatorio 02" w:date="2017-03-14T15:58:00Z">
              <w:r w:rsidRPr="00C2714A" w:rsidDel="00084591">
                <w:rPr>
                  <w:rFonts w:eastAsia="Times New Roman"/>
                  <w:color w:val="000000"/>
                  <w:sz w:val="22"/>
                  <w:szCs w:val="22"/>
                  <w:bdr w:val="none" w:sz="0" w:space="0" w:color="auto"/>
                  <w:lang w:val="es-CL" w:eastAsia="es-CL"/>
                </w:rPr>
                <w:delText>Actividades Inmobiliarias, Empresariales y de Alquiler</w:delText>
              </w:r>
            </w:del>
          </w:p>
        </w:tc>
        <w:tc>
          <w:tcPr>
            <w:tcW w:w="1280" w:type="dxa"/>
            <w:tcBorders>
              <w:top w:val="nil"/>
              <w:left w:val="nil"/>
              <w:bottom w:val="nil"/>
              <w:right w:val="nil"/>
            </w:tcBorders>
            <w:shd w:val="clear" w:color="000000" w:fill="FFFFFF"/>
            <w:noWrap/>
            <w:vAlign w:val="bottom"/>
            <w:hideMark/>
          </w:tcPr>
          <w:p w14:paraId="09C46343" w14:textId="6603465C" w:rsidR="001115B9" w:rsidRPr="00C2714A" w:rsidDel="00084591" w:rsidRDefault="001115B9">
            <w:pPr>
              <w:spacing w:after="0" w:line="276" w:lineRule="auto"/>
              <w:jc w:val="both"/>
              <w:rPr>
                <w:del w:id="4002" w:author="Observatorio 02" w:date="2017-03-14T15:58:00Z"/>
                <w:rFonts w:eastAsia="Times New Roman"/>
                <w:color w:val="000000"/>
                <w:sz w:val="22"/>
                <w:szCs w:val="22"/>
                <w:bdr w:val="none" w:sz="0" w:space="0" w:color="auto"/>
                <w:lang w:val="es-CL" w:eastAsia="es-CL"/>
              </w:rPr>
              <w:pPrChange w:id="4003" w:author="Observatorio 02" w:date="2017-03-14T15:58:00Z">
                <w:pPr>
                  <w:spacing w:after="0" w:line="276" w:lineRule="auto"/>
                  <w:jc w:val="center"/>
                </w:pPr>
              </w:pPrChange>
            </w:pPr>
            <w:del w:id="4004" w:author="Observatorio 02" w:date="2017-03-14T15:58:00Z">
              <w:r w:rsidRPr="00C2714A" w:rsidDel="00084591">
                <w:rPr>
                  <w:rFonts w:eastAsia="Times New Roman"/>
                  <w:color w:val="000000"/>
                  <w:sz w:val="22"/>
                  <w:szCs w:val="22"/>
                  <w:bdr w:val="none" w:sz="0" w:space="0" w:color="auto"/>
                  <w:lang w:val="es-CL" w:eastAsia="es-CL"/>
                </w:rPr>
                <w:delText>498.224</w:delText>
              </w:r>
            </w:del>
          </w:p>
        </w:tc>
        <w:tc>
          <w:tcPr>
            <w:tcW w:w="600" w:type="dxa"/>
            <w:tcBorders>
              <w:top w:val="nil"/>
              <w:left w:val="nil"/>
              <w:bottom w:val="nil"/>
              <w:right w:val="nil"/>
            </w:tcBorders>
            <w:shd w:val="clear" w:color="000000" w:fill="FFFFFF"/>
            <w:noWrap/>
            <w:vAlign w:val="bottom"/>
            <w:hideMark/>
          </w:tcPr>
          <w:p w14:paraId="4E20B6EA" w14:textId="26AF1E86" w:rsidR="001115B9" w:rsidRPr="00C2714A" w:rsidDel="00084591" w:rsidRDefault="001115B9">
            <w:pPr>
              <w:spacing w:after="0" w:line="276" w:lineRule="auto"/>
              <w:jc w:val="both"/>
              <w:rPr>
                <w:del w:id="4005" w:author="Observatorio 02" w:date="2017-03-14T15:58:00Z"/>
                <w:rFonts w:eastAsia="Times New Roman"/>
                <w:color w:val="000000"/>
                <w:sz w:val="22"/>
                <w:szCs w:val="22"/>
                <w:bdr w:val="none" w:sz="0" w:space="0" w:color="auto"/>
                <w:lang w:val="es-CL" w:eastAsia="es-CL"/>
              </w:rPr>
              <w:pPrChange w:id="4006" w:author="Observatorio 02" w:date="2017-03-14T15:58:00Z">
                <w:pPr>
                  <w:spacing w:after="0" w:line="276" w:lineRule="auto"/>
                  <w:jc w:val="center"/>
                </w:pPr>
              </w:pPrChange>
            </w:pPr>
            <w:del w:id="4007" w:author="Observatorio 02" w:date="2017-03-14T15:58:00Z">
              <w:r w:rsidRPr="00C2714A" w:rsidDel="00084591">
                <w:rPr>
                  <w:rFonts w:eastAsia="Times New Roman"/>
                  <w:color w:val="000000"/>
                  <w:sz w:val="22"/>
                  <w:szCs w:val="22"/>
                  <w:bdr w:val="none" w:sz="0" w:space="0" w:color="auto"/>
                  <w:lang w:val="es-CL" w:eastAsia="es-CL"/>
                </w:rPr>
                <w:delText>98,0</w:delText>
              </w:r>
            </w:del>
          </w:p>
        </w:tc>
        <w:tc>
          <w:tcPr>
            <w:tcW w:w="1280" w:type="dxa"/>
            <w:tcBorders>
              <w:top w:val="nil"/>
              <w:left w:val="nil"/>
              <w:bottom w:val="nil"/>
              <w:right w:val="nil"/>
            </w:tcBorders>
            <w:shd w:val="clear" w:color="000000" w:fill="FFFFFF"/>
            <w:noWrap/>
            <w:vAlign w:val="bottom"/>
            <w:hideMark/>
          </w:tcPr>
          <w:p w14:paraId="581603FA" w14:textId="2732D21F" w:rsidR="001115B9" w:rsidRPr="00C2714A" w:rsidDel="00084591" w:rsidRDefault="001115B9">
            <w:pPr>
              <w:spacing w:after="0" w:line="276" w:lineRule="auto"/>
              <w:jc w:val="both"/>
              <w:rPr>
                <w:del w:id="4008" w:author="Observatorio 02" w:date="2017-03-14T15:58:00Z"/>
                <w:rFonts w:eastAsia="Times New Roman"/>
                <w:color w:val="000000"/>
                <w:sz w:val="22"/>
                <w:szCs w:val="22"/>
                <w:bdr w:val="none" w:sz="0" w:space="0" w:color="auto"/>
                <w:lang w:val="es-CL" w:eastAsia="es-CL"/>
              </w:rPr>
              <w:pPrChange w:id="4009" w:author="Observatorio 02" w:date="2017-03-14T15:58:00Z">
                <w:pPr>
                  <w:spacing w:after="0" w:line="276" w:lineRule="auto"/>
                  <w:jc w:val="center"/>
                </w:pPr>
              </w:pPrChange>
            </w:pPr>
            <w:del w:id="4010" w:author="Observatorio 02" w:date="2017-03-14T15:58:00Z">
              <w:r w:rsidRPr="00C2714A" w:rsidDel="00084591">
                <w:rPr>
                  <w:rFonts w:eastAsia="Times New Roman"/>
                  <w:color w:val="000000"/>
                  <w:sz w:val="22"/>
                  <w:szCs w:val="22"/>
                  <w:bdr w:val="none" w:sz="0" w:space="0" w:color="auto"/>
                  <w:lang w:val="es-CL" w:eastAsia="es-CL"/>
                </w:rPr>
                <w:delText>10.321</w:delText>
              </w:r>
            </w:del>
          </w:p>
        </w:tc>
        <w:tc>
          <w:tcPr>
            <w:tcW w:w="580" w:type="dxa"/>
            <w:tcBorders>
              <w:top w:val="nil"/>
              <w:left w:val="nil"/>
              <w:bottom w:val="nil"/>
              <w:right w:val="nil"/>
            </w:tcBorders>
            <w:shd w:val="clear" w:color="000000" w:fill="FFFFFF"/>
            <w:noWrap/>
            <w:vAlign w:val="bottom"/>
            <w:hideMark/>
          </w:tcPr>
          <w:p w14:paraId="5FA366E9" w14:textId="63B3C820" w:rsidR="001115B9" w:rsidRPr="00C2714A" w:rsidDel="00084591" w:rsidRDefault="001115B9">
            <w:pPr>
              <w:spacing w:after="0" w:line="276" w:lineRule="auto"/>
              <w:jc w:val="both"/>
              <w:rPr>
                <w:del w:id="4011" w:author="Observatorio 02" w:date="2017-03-14T15:58:00Z"/>
                <w:rFonts w:eastAsia="Times New Roman"/>
                <w:color w:val="000000"/>
                <w:sz w:val="22"/>
                <w:szCs w:val="22"/>
                <w:bdr w:val="none" w:sz="0" w:space="0" w:color="auto"/>
                <w:lang w:val="es-CL" w:eastAsia="es-CL"/>
              </w:rPr>
              <w:pPrChange w:id="4012" w:author="Observatorio 02" w:date="2017-03-14T15:58:00Z">
                <w:pPr>
                  <w:spacing w:after="0" w:line="276" w:lineRule="auto"/>
                  <w:jc w:val="center"/>
                </w:pPr>
              </w:pPrChange>
            </w:pPr>
            <w:del w:id="4013" w:author="Observatorio 02" w:date="2017-03-14T15:58:00Z">
              <w:r w:rsidRPr="00C2714A" w:rsidDel="00084591">
                <w:rPr>
                  <w:rFonts w:eastAsia="Times New Roman"/>
                  <w:color w:val="000000"/>
                  <w:sz w:val="22"/>
                  <w:szCs w:val="22"/>
                  <w:bdr w:val="none" w:sz="0" w:space="0" w:color="auto"/>
                  <w:lang w:val="es-CL" w:eastAsia="es-CL"/>
                </w:rPr>
                <w:delText>2,0</w:delText>
              </w:r>
            </w:del>
          </w:p>
        </w:tc>
      </w:tr>
      <w:tr w:rsidR="001115B9" w:rsidRPr="008D413D" w:rsidDel="00084591" w14:paraId="1638141E" w14:textId="5E7718C9" w:rsidTr="001115B9">
        <w:trPr>
          <w:trHeight w:val="300"/>
          <w:del w:id="4014" w:author="Observatorio 02" w:date="2017-03-14T15:58:00Z"/>
        </w:trPr>
        <w:tc>
          <w:tcPr>
            <w:tcW w:w="4881" w:type="dxa"/>
            <w:tcBorders>
              <w:top w:val="nil"/>
              <w:left w:val="nil"/>
              <w:bottom w:val="nil"/>
              <w:right w:val="nil"/>
            </w:tcBorders>
            <w:shd w:val="clear" w:color="000000" w:fill="FFFFFF"/>
            <w:noWrap/>
            <w:vAlign w:val="bottom"/>
            <w:hideMark/>
          </w:tcPr>
          <w:p w14:paraId="65FF92A8" w14:textId="4C4843B5" w:rsidR="001115B9" w:rsidRPr="00C2714A" w:rsidDel="00084591" w:rsidRDefault="001115B9">
            <w:pPr>
              <w:spacing w:after="0" w:line="276" w:lineRule="auto"/>
              <w:jc w:val="both"/>
              <w:rPr>
                <w:del w:id="4015" w:author="Observatorio 02" w:date="2017-03-14T15:58:00Z"/>
                <w:rFonts w:eastAsia="Times New Roman"/>
                <w:color w:val="000000"/>
                <w:sz w:val="22"/>
                <w:szCs w:val="22"/>
                <w:bdr w:val="none" w:sz="0" w:space="0" w:color="auto"/>
                <w:lang w:val="es-CL" w:eastAsia="es-CL"/>
              </w:rPr>
              <w:pPrChange w:id="4016" w:author="Observatorio 02" w:date="2017-03-14T15:58:00Z">
                <w:pPr>
                  <w:spacing w:after="0" w:line="276" w:lineRule="auto"/>
                </w:pPr>
              </w:pPrChange>
            </w:pPr>
            <w:del w:id="4017" w:author="Observatorio 02" w:date="2017-03-14T15:58:00Z">
              <w:r w:rsidRPr="00C2714A" w:rsidDel="00084591">
                <w:rPr>
                  <w:rFonts w:eastAsia="Times New Roman"/>
                  <w:color w:val="000000"/>
                  <w:sz w:val="22"/>
                  <w:szCs w:val="22"/>
                  <w:bdr w:val="none" w:sz="0" w:space="0" w:color="auto"/>
                  <w:lang w:val="es-CL" w:eastAsia="es-CL"/>
                </w:rPr>
                <w:delText>Servicios Sociales y Personales</w:delText>
              </w:r>
            </w:del>
          </w:p>
        </w:tc>
        <w:tc>
          <w:tcPr>
            <w:tcW w:w="1280" w:type="dxa"/>
            <w:tcBorders>
              <w:top w:val="nil"/>
              <w:left w:val="nil"/>
              <w:bottom w:val="nil"/>
              <w:right w:val="nil"/>
            </w:tcBorders>
            <w:shd w:val="clear" w:color="000000" w:fill="FFFFFF"/>
            <w:noWrap/>
            <w:vAlign w:val="bottom"/>
            <w:hideMark/>
          </w:tcPr>
          <w:p w14:paraId="18AA27E0" w14:textId="0B5A667A" w:rsidR="001115B9" w:rsidRPr="00C2714A" w:rsidDel="00084591" w:rsidRDefault="001115B9">
            <w:pPr>
              <w:spacing w:after="0" w:line="276" w:lineRule="auto"/>
              <w:jc w:val="both"/>
              <w:rPr>
                <w:del w:id="4018" w:author="Observatorio 02" w:date="2017-03-14T15:58:00Z"/>
                <w:rFonts w:eastAsia="Times New Roman"/>
                <w:color w:val="000000"/>
                <w:sz w:val="22"/>
                <w:szCs w:val="22"/>
                <w:bdr w:val="none" w:sz="0" w:space="0" w:color="auto"/>
                <w:lang w:val="es-CL" w:eastAsia="es-CL"/>
              </w:rPr>
              <w:pPrChange w:id="4019" w:author="Observatorio 02" w:date="2017-03-14T15:58:00Z">
                <w:pPr>
                  <w:spacing w:after="0" w:line="276" w:lineRule="auto"/>
                  <w:jc w:val="center"/>
                </w:pPr>
              </w:pPrChange>
            </w:pPr>
            <w:del w:id="4020" w:author="Observatorio 02" w:date="2017-03-14T15:58:00Z">
              <w:r w:rsidRPr="00C2714A" w:rsidDel="00084591">
                <w:rPr>
                  <w:rFonts w:eastAsia="Times New Roman"/>
                  <w:color w:val="000000"/>
                  <w:sz w:val="22"/>
                  <w:szCs w:val="22"/>
                  <w:bdr w:val="none" w:sz="0" w:space="0" w:color="auto"/>
                  <w:lang w:val="es-CL" w:eastAsia="es-CL"/>
                </w:rPr>
                <w:delText>1.752.653</w:delText>
              </w:r>
            </w:del>
          </w:p>
        </w:tc>
        <w:tc>
          <w:tcPr>
            <w:tcW w:w="600" w:type="dxa"/>
            <w:tcBorders>
              <w:top w:val="nil"/>
              <w:left w:val="nil"/>
              <w:bottom w:val="nil"/>
              <w:right w:val="nil"/>
            </w:tcBorders>
            <w:shd w:val="clear" w:color="000000" w:fill="FFFFFF"/>
            <w:noWrap/>
            <w:vAlign w:val="bottom"/>
            <w:hideMark/>
          </w:tcPr>
          <w:p w14:paraId="52C884FB" w14:textId="261A1A22" w:rsidR="001115B9" w:rsidRPr="00C2714A" w:rsidDel="00084591" w:rsidRDefault="001115B9">
            <w:pPr>
              <w:spacing w:after="0" w:line="276" w:lineRule="auto"/>
              <w:jc w:val="both"/>
              <w:rPr>
                <w:del w:id="4021" w:author="Observatorio 02" w:date="2017-03-14T15:58:00Z"/>
                <w:rFonts w:eastAsia="Times New Roman"/>
                <w:color w:val="000000"/>
                <w:sz w:val="22"/>
                <w:szCs w:val="22"/>
                <w:bdr w:val="none" w:sz="0" w:space="0" w:color="auto"/>
                <w:lang w:val="es-CL" w:eastAsia="es-CL"/>
              </w:rPr>
              <w:pPrChange w:id="4022" w:author="Observatorio 02" w:date="2017-03-14T15:58:00Z">
                <w:pPr>
                  <w:spacing w:after="0" w:line="276" w:lineRule="auto"/>
                  <w:jc w:val="center"/>
                </w:pPr>
              </w:pPrChange>
            </w:pPr>
            <w:del w:id="4023" w:author="Observatorio 02" w:date="2017-03-14T15:58:00Z">
              <w:r w:rsidRPr="00C2714A" w:rsidDel="00084591">
                <w:rPr>
                  <w:rFonts w:eastAsia="Times New Roman"/>
                  <w:color w:val="000000"/>
                  <w:sz w:val="22"/>
                  <w:szCs w:val="22"/>
                  <w:bdr w:val="none" w:sz="0" w:space="0" w:color="auto"/>
                  <w:lang w:val="es-CL" w:eastAsia="es-CL"/>
                </w:rPr>
                <w:delText>99,2</w:delText>
              </w:r>
            </w:del>
          </w:p>
        </w:tc>
        <w:tc>
          <w:tcPr>
            <w:tcW w:w="1280" w:type="dxa"/>
            <w:tcBorders>
              <w:top w:val="nil"/>
              <w:left w:val="nil"/>
              <w:bottom w:val="nil"/>
              <w:right w:val="nil"/>
            </w:tcBorders>
            <w:shd w:val="clear" w:color="000000" w:fill="FFFFFF"/>
            <w:noWrap/>
            <w:vAlign w:val="bottom"/>
            <w:hideMark/>
          </w:tcPr>
          <w:p w14:paraId="71A26B65" w14:textId="52694C96" w:rsidR="001115B9" w:rsidRPr="00C2714A" w:rsidDel="00084591" w:rsidRDefault="001115B9">
            <w:pPr>
              <w:spacing w:after="0" w:line="276" w:lineRule="auto"/>
              <w:jc w:val="both"/>
              <w:rPr>
                <w:del w:id="4024" w:author="Observatorio 02" w:date="2017-03-14T15:58:00Z"/>
                <w:rFonts w:eastAsia="Times New Roman"/>
                <w:color w:val="000000"/>
                <w:sz w:val="22"/>
                <w:szCs w:val="22"/>
                <w:bdr w:val="none" w:sz="0" w:space="0" w:color="auto"/>
                <w:lang w:val="es-CL" w:eastAsia="es-CL"/>
              </w:rPr>
              <w:pPrChange w:id="4025" w:author="Observatorio 02" w:date="2017-03-14T15:58:00Z">
                <w:pPr>
                  <w:spacing w:after="0" w:line="276" w:lineRule="auto"/>
                  <w:jc w:val="center"/>
                </w:pPr>
              </w:pPrChange>
            </w:pPr>
            <w:del w:id="4026" w:author="Observatorio 02" w:date="2017-03-14T15:58:00Z">
              <w:r w:rsidRPr="00C2714A" w:rsidDel="00084591">
                <w:rPr>
                  <w:rFonts w:eastAsia="Times New Roman"/>
                  <w:color w:val="000000"/>
                  <w:sz w:val="22"/>
                  <w:szCs w:val="22"/>
                  <w:bdr w:val="none" w:sz="0" w:space="0" w:color="auto"/>
                  <w:lang w:val="es-CL" w:eastAsia="es-CL"/>
                </w:rPr>
                <w:delText>13.768</w:delText>
              </w:r>
            </w:del>
          </w:p>
        </w:tc>
        <w:tc>
          <w:tcPr>
            <w:tcW w:w="580" w:type="dxa"/>
            <w:tcBorders>
              <w:top w:val="nil"/>
              <w:left w:val="nil"/>
              <w:bottom w:val="nil"/>
              <w:right w:val="nil"/>
            </w:tcBorders>
            <w:shd w:val="clear" w:color="000000" w:fill="FFFFFF"/>
            <w:noWrap/>
            <w:vAlign w:val="bottom"/>
            <w:hideMark/>
          </w:tcPr>
          <w:p w14:paraId="7EFEF634" w14:textId="2CAC0636" w:rsidR="001115B9" w:rsidRPr="00C2714A" w:rsidDel="00084591" w:rsidRDefault="001115B9">
            <w:pPr>
              <w:spacing w:after="0" w:line="276" w:lineRule="auto"/>
              <w:jc w:val="both"/>
              <w:rPr>
                <w:del w:id="4027" w:author="Observatorio 02" w:date="2017-03-14T15:58:00Z"/>
                <w:rFonts w:eastAsia="Times New Roman"/>
                <w:color w:val="000000"/>
                <w:sz w:val="22"/>
                <w:szCs w:val="22"/>
                <w:bdr w:val="none" w:sz="0" w:space="0" w:color="auto"/>
                <w:lang w:val="es-CL" w:eastAsia="es-CL"/>
              </w:rPr>
              <w:pPrChange w:id="4028" w:author="Observatorio 02" w:date="2017-03-14T15:58:00Z">
                <w:pPr>
                  <w:spacing w:after="0" w:line="276" w:lineRule="auto"/>
                  <w:jc w:val="center"/>
                </w:pPr>
              </w:pPrChange>
            </w:pPr>
            <w:del w:id="4029" w:author="Observatorio 02" w:date="2017-03-14T15:58:00Z">
              <w:r w:rsidRPr="00C2714A" w:rsidDel="00084591">
                <w:rPr>
                  <w:rFonts w:eastAsia="Times New Roman"/>
                  <w:color w:val="000000"/>
                  <w:sz w:val="22"/>
                  <w:szCs w:val="22"/>
                  <w:bdr w:val="none" w:sz="0" w:space="0" w:color="auto"/>
                  <w:lang w:val="es-CL" w:eastAsia="es-CL"/>
                </w:rPr>
                <w:delText>0,8</w:delText>
              </w:r>
            </w:del>
          </w:p>
        </w:tc>
      </w:tr>
      <w:tr w:rsidR="001115B9" w:rsidRPr="008D413D" w:rsidDel="00084591" w14:paraId="50AE0E41" w14:textId="789673EB" w:rsidTr="00737596">
        <w:trPr>
          <w:trHeight w:val="300"/>
          <w:del w:id="4030" w:author="Observatorio 02" w:date="2017-03-14T15:58:00Z"/>
        </w:trPr>
        <w:tc>
          <w:tcPr>
            <w:tcW w:w="4881" w:type="dxa"/>
            <w:tcBorders>
              <w:top w:val="nil"/>
              <w:left w:val="nil"/>
              <w:bottom w:val="single" w:sz="4" w:space="0" w:color="auto"/>
              <w:right w:val="nil"/>
            </w:tcBorders>
            <w:shd w:val="clear" w:color="000000" w:fill="FFFFFF"/>
            <w:noWrap/>
            <w:vAlign w:val="bottom"/>
            <w:hideMark/>
          </w:tcPr>
          <w:p w14:paraId="006873AE" w14:textId="19FEC8B0" w:rsidR="001115B9" w:rsidRPr="00C2714A" w:rsidDel="00084591" w:rsidRDefault="001115B9">
            <w:pPr>
              <w:spacing w:after="0" w:line="276" w:lineRule="auto"/>
              <w:jc w:val="both"/>
              <w:rPr>
                <w:del w:id="4031" w:author="Observatorio 02" w:date="2017-03-14T15:58:00Z"/>
                <w:rFonts w:eastAsia="Times New Roman"/>
                <w:color w:val="000000"/>
                <w:sz w:val="22"/>
                <w:szCs w:val="22"/>
                <w:bdr w:val="none" w:sz="0" w:space="0" w:color="auto"/>
                <w:lang w:val="es-CL" w:eastAsia="es-CL"/>
              </w:rPr>
              <w:pPrChange w:id="4032" w:author="Observatorio 02" w:date="2017-03-14T15:58:00Z">
                <w:pPr>
                  <w:spacing w:after="0" w:line="276" w:lineRule="auto"/>
                </w:pPr>
              </w:pPrChange>
            </w:pPr>
            <w:del w:id="4033" w:author="Observatorio 02" w:date="2017-03-14T15:58:00Z">
              <w:r w:rsidRPr="00C2714A" w:rsidDel="00084591">
                <w:rPr>
                  <w:rFonts w:eastAsia="Times New Roman"/>
                  <w:color w:val="000000"/>
                  <w:sz w:val="22"/>
                  <w:szCs w:val="22"/>
                  <w:bdr w:val="none" w:sz="0" w:space="0" w:color="auto"/>
                  <w:lang w:val="es-CL" w:eastAsia="es-CL"/>
                </w:rPr>
                <w:delText>Administración Pública</w:delText>
              </w:r>
            </w:del>
          </w:p>
        </w:tc>
        <w:tc>
          <w:tcPr>
            <w:tcW w:w="1280" w:type="dxa"/>
            <w:tcBorders>
              <w:top w:val="nil"/>
              <w:left w:val="nil"/>
              <w:bottom w:val="single" w:sz="4" w:space="0" w:color="auto"/>
              <w:right w:val="nil"/>
            </w:tcBorders>
            <w:shd w:val="clear" w:color="000000" w:fill="FFFFFF"/>
            <w:noWrap/>
            <w:vAlign w:val="bottom"/>
            <w:hideMark/>
          </w:tcPr>
          <w:p w14:paraId="422A9734" w14:textId="5E65D077" w:rsidR="001115B9" w:rsidRPr="00C2714A" w:rsidDel="00084591" w:rsidRDefault="001115B9">
            <w:pPr>
              <w:spacing w:after="0" w:line="276" w:lineRule="auto"/>
              <w:jc w:val="both"/>
              <w:rPr>
                <w:del w:id="4034" w:author="Observatorio 02" w:date="2017-03-14T15:58:00Z"/>
                <w:rFonts w:eastAsia="Times New Roman"/>
                <w:color w:val="000000"/>
                <w:sz w:val="22"/>
                <w:szCs w:val="22"/>
                <w:bdr w:val="none" w:sz="0" w:space="0" w:color="auto"/>
                <w:lang w:val="es-CL" w:eastAsia="es-CL"/>
              </w:rPr>
              <w:pPrChange w:id="4035" w:author="Observatorio 02" w:date="2017-03-14T15:58:00Z">
                <w:pPr>
                  <w:spacing w:after="0" w:line="276" w:lineRule="auto"/>
                  <w:jc w:val="center"/>
                </w:pPr>
              </w:pPrChange>
            </w:pPr>
            <w:del w:id="4036" w:author="Observatorio 02" w:date="2017-03-14T15:58:00Z">
              <w:r w:rsidRPr="00C2714A" w:rsidDel="00084591">
                <w:rPr>
                  <w:rFonts w:eastAsia="Times New Roman"/>
                  <w:color w:val="000000"/>
                  <w:sz w:val="22"/>
                  <w:szCs w:val="22"/>
                  <w:bdr w:val="none" w:sz="0" w:space="0" w:color="auto"/>
                  <w:lang w:val="es-CL" w:eastAsia="es-CL"/>
                </w:rPr>
                <w:delText>454.586</w:delText>
              </w:r>
            </w:del>
          </w:p>
        </w:tc>
        <w:tc>
          <w:tcPr>
            <w:tcW w:w="600" w:type="dxa"/>
            <w:tcBorders>
              <w:top w:val="nil"/>
              <w:left w:val="nil"/>
              <w:bottom w:val="single" w:sz="4" w:space="0" w:color="auto"/>
              <w:right w:val="nil"/>
            </w:tcBorders>
            <w:shd w:val="clear" w:color="000000" w:fill="FFFFFF"/>
            <w:noWrap/>
            <w:vAlign w:val="bottom"/>
            <w:hideMark/>
          </w:tcPr>
          <w:p w14:paraId="76F77A2F" w14:textId="02FB5ED8" w:rsidR="001115B9" w:rsidRPr="00C2714A" w:rsidDel="00084591" w:rsidRDefault="001115B9">
            <w:pPr>
              <w:spacing w:after="0" w:line="276" w:lineRule="auto"/>
              <w:jc w:val="both"/>
              <w:rPr>
                <w:del w:id="4037" w:author="Observatorio 02" w:date="2017-03-14T15:58:00Z"/>
                <w:rFonts w:eastAsia="Times New Roman"/>
                <w:color w:val="000000"/>
                <w:sz w:val="22"/>
                <w:szCs w:val="22"/>
                <w:bdr w:val="none" w:sz="0" w:space="0" w:color="auto"/>
                <w:lang w:val="es-CL" w:eastAsia="es-CL"/>
              </w:rPr>
              <w:pPrChange w:id="4038" w:author="Observatorio 02" w:date="2017-03-14T15:58:00Z">
                <w:pPr>
                  <w:spacing w:after="0" w:line="276" w:lineRule="auto"/>
                  <w:jc w:val="center"/>
                </w:pPr>
              </w:pPrChange>
            </w:pPr>
            <w:del w:id="4039" w:author="Observatorio 02" w:date="2017-03-14T15:58:00Z">
              <w:r w:rsidRPr="00C2714A" w:rsidDel="00084591">
                <w:rPr>
                  <w:rFonts w:eastAsia="Times New Roman"/>
                  <w:color w:val="000000"/>
                  <w:sz w:val="22"/>
                  <w:szCs w:val="22"/>
                  <w:bdr w:val="none" w:sz="0" w:space="0" w:color="auto"/>
                  <w:lang w:val="es-CL" w:eastAsia="es-CL"/>
                </w:rPr>
                <w:delText>97,7</w:delText>
              </w:r>
            </w:del>
          </w:p>
        </w:tc>
        <w:tc>
          <w:tcPr>
            <w:tcW w:w="1280" w:type="dxa"/>
            <w:tcBorders>
              <w:top w:val="nil"/>
              <w:left w:val="nil"/>
              <w:bottom w:val="single" w:sz="4" w:space="0" w:color="auto"/>
              <w:right w:val="nil"/>
            </w:tcBorders>
            <w:shd w:val="clear" w:color="000000" w:fill="FFFFFF"/>
            <w:noWrap/>
            <w:vAlign w:val="bottom"/>
            <w:hideMark/>
          </w:tcPr>
          <w:p w14:paraId="0F175291" w14:textId="00723062" w:rsidR="001115B9" w:rsidRPr="00C2714A" w:rsidDel="00084591" w:rsidRDefault="001115B9">
            <w:pPr>
              <w:spacing w:after="0" w:line="276" w:lineRule="auto"/>
              <w:jc w:val="both"/>
              <w:rPr>
                <w:del w:id="4040" w:author="Observatorio 02" w:date="2017-03-14T15:58:00Z"/>
                <w:rFonts w:eastAsia="Times New Roman"/>
                <w:color w:val="000000"/>
                <w:sz w:val="22"/>
                <w:szCs w:val="22"/>
                <w:bdr w:val="none" w:sz="0" w:space="0" w:color="auto"/>
                <w:lang w:val="es-CL" w:eastAsia="es-CL"/>
              </w:rPr>
              <w:pPrChange w:id="4041" w:author="Observatorio 02" w:date="2017-03-14T15:58:00Z">
                <w:pPr>
                  <w:spacing w:after="0" w:line="276" w:lineRule="auto"/>
                  <w:jc w:val="center"/>
                </w:pPr>
              </w:pPrChange>
            </w:pPr>
            <w:del w:id="4042" w:author="Observatorio 02" w:date="2017-03-14T15:58:00Z">
              <w:r w:rsidRPr="00C2714A" w:rsidDel="00084591">
                <w:rPr>
                  <w:rFonts w:eastAsia="Times New Roman"/>
                  <w:color w:val="000000"/>
                  <w:sz w:val="22"/>
                  <w:szCs w:val="22"/>
                  <w:bdr w:val="none" w:sz="0" w:space="0" w:color="auto"/>
                  <w:lang w:val="es-CL" w:eastAsia="es-CL"/>
                </w:rPr>
                <w:delText>10.608</w:delText>
              </w:r>
            </w:del>
          </w:p>
        </w:tc>
        <w:tc>
          <w:tcPr>
            <w:tcW w:w="580" w:type="dxa"/>
            <w:tcBorders>
              <w:top w:val="nil"/>
              <w:left w:val="nil"/>
              <w:bottom w:val="single" w:sz="4" w:space="0" w:color="auto"/>
              <w:right w:val="nil"/>
            </w:tcBorders>
            <w:shd w:val="clear" w:color="000000" w:fill="FFFFFF"/>
            <w:noWrap/>
            <w:vAlign w:val="bottom"/>
            <w:hideMark/>
          </w:tcPr>
          <w:p w14:paraId="0CC730F6" w14:textId="37B6BDA7" w:rsidR="001115B9" w:rsidRPr="00C2714A" w:rsidDel="00084591" w:rsidRDefault="001115B9">
            <w:pPr>
              <w:spacing w:after="0" w:line="276" w:lineRule="auto"/>
              <w:jc w:val="both"/>
              <w:rPr>
                <w:del w:id="4043" w:author="Observatorio 02" w:date="2017-03-14T15:58:00Z"/>
                <w:rFonts w:eastAsia="Times New Roman"/>
                <w:color w:val="000000"/>
                <w:sz w:val="22"/>
                <w:szCs w:val="22"/>
                <w:bdr w:val="none" w:sz="0" w:space="0" w:color="auto"/>
                <w:lang w:val="es-CL" w:eastAsia="es-CL"/>
              </w:rPr>
              <w:pPrChange w:id="4044" w:author="Observatorio 02" w:date="2017-03-14T15:58:00Z">
                <w:pPr>
                  <w:spacing w:after="0" w:line="276" w:lineRule="auto"/>
                  <w:jc w:val="center"/>
                </w:pPr>
              </w:pPrChange>
            </w:pPr>
            <w:del w:id="4045" w:author="Observatorio 02" w:date="2017-03-14T15:58:00Z">
              <w:r w:rsidRPr="00C2714A" w:rsidDel="00084591">
                <w:rPr>
                  <w:rFonts w:eastAsia="Times New Roman"/>
                  <w:color w:val="000000"/>
                  <w:sz w:val="22"/>
                  <w:szCs w:val="22"/>
                  <w:bdr w:val="none" w:sz="0" w:space="0" w:color="auto"/>
                  <w:lang w:val="es-CL" w:eastAsia="es-CL"/>
                </w:rPr>
                <w:delText>2,3</w:delText>
              </w:r>
            </w:del>
          </w:p>
        </w:tc>
      </w:tr>
      <w:tr w:rsidR="001115B9" w:rsidRPr="008D413D" w:rsidDel="00084591" w14:paraId="0D40B8BB" w14:textId="595095A7" w:rsidTr="00737596">
        <w:trPr>
          <w:trHeight w:val="315"/>
          <w:del w:id="4046" w:author="Observatorio 02" w:date="2017-03-14T15:58:00Z"/>
        </w:trPr>
        <w:tc>
          <w:tcPr>
            <w:tcW w:w="4881" w:type="dxa"/>
            <w:tcBorders>
              <w:top w:val="single" w:sz="4" w:space="0" w:color="auto"/>
              <w:left w:val="nil"/>
              <w:bottom w:val="single" w:sz="4" w:space="0" w:color="auto"/>
              <w:right w:val="nil"/>
            </w:tcBorders>
            <w:shd w:val="clear" w:color="000000" w:fill="FFFFFF"/>
            <w:noWrap/>
            <w:vAlign w:val="bottom"/>
            <w:hideMark/>
          </w:tcPr>
          <w:p w14:paraId="4065B8FE" w14:textId="31B5A0B4" w:rsidR="001115B9" w:rsidRPr="00C2714A" w:rsidDel="00084591" w:rsidRDefault="001115B9">
            <w:pPr>
              <w:spacing w:after="0" w:line="276" w:lineRule="auto"/>
              <w:jc w:val="both"/>
              <w:rPr>
                <w:del w:id="4047" w:author="Observatorio 02" w:date="2017-03-14T15:58:00Z"/>
                <w:rFonts w:eastAsia="Times New Roman"/>
                <w:color w:val="000000"/>
                <w:sz w:val="22"/>
                <w:szCs w:val="22"/>
                <w:bdr w:val="none" w:sz="0" w:space="0" w:color="auto"/>
                <w:lang w:val="es-CL" w:eastAsia="es-CL"/>
              </w:rPr>
              <w:pPrChange w:id="4048" w:author="Observatorio 02" w:date="2017-03-14T15:58:00Z">
                <w:pPr>
                  <w:spacing w:after="0" w:line="276" w:lineRule="auto"/>
                </w:pPr>
              </w:pPrChange>
            </w:pPr>
            <w:del w:id="4049" w:author="Observatorio 02" w:date="2017-03-14T15:58:00Z">
              <w:r w:rsidRPr="00C2714A" w:rsidDel="00084591">
                <w:rPr>
                  <w:rFonts w:eastAsia="Times New Roman"/>
                  <w:color w:val="000000"/>
                  <w:sz w:val="22"/>
                  <w:szCs w:val="22"/>
                  <w:bdr w:val="none" w:sz="0" w:space="0" w:color="auto"/>
                  <w:lang w:val="es-CL" w:eastAsia="es-CL"/>
                </w:rPr>
                <w:delText>Total</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1976B8E6" w14:textId="1FE2DE7A" w:rsidR="001115B9" w:rsidRPr="00C2714A" w:rsidDel="00084591" w:rsidRDefault="001115B9">
            <w:pPr>
              <w:spacing w:after="0" w:line="276" w:lineRule="auto"/>
              <w:jc w:val="both"/>
              <w:rPr>
                <w:del w:id="4050" w:author="Observatorio 02" w:date="2017-03-14T15:58:00Z"/>
                <w:rFonts w:eastAsia="Times New Roman"/>
                <w:color w:val="000000"/>
                <w:sz w:val="22"/>
                <w:szCs w:val="22"/>
                <w:bdr w:val="none" w:sz="0" w:space="0" w:color="auto"/>
                <w:lang w:val="es-CL" w:eastAsia="es-CL"/>
              </w:rPr>
              <w:pPrChange w:id="4051" w:author="Observatorio 02" w:date="2017-03-14T15:58:00Z">
                <w:pPr>
                  <w:spacing w:after="0" w:line="276" w:lineRule="auto"/>
                  <w:jc w:val="center"/>
                </w:pPr>
              </w:pPrChange>
            </w:pPr>
            <w:del w:id="4052" w:author="Observatorio 02" w:date="2017-03-14T15:58:00Z">
              <w:r w:rsidRPr="00C2714A" w:rsidDel="00084591">
                <w:rPr>
                  <w:rFonts w:eastAsia="Times New Roman"/>
                  <w:color w:val="000000"/>
                  <w:sz w:val="22"/>
                  <w:szCs w:val="22"/>
                  <w:bdr w:val="none" w:sz="0" w:space="0" w:color="auto"/>
                  <w:lang w:val="es-CL" w:eastAsia="es-CL"/>
                </w:rPr>
                <w:delText>7.776.067</w:delText>
              </w:r>
            </w:del>
          </w:p>
        </w:tc>
        <w:tc>
          <w:tcPr>
            <w:tcW w:w="600" w:type="dxa"/>
            <w:tcBorders>
              <w:top w:val="single" w:sz="4" w:space="0" w:color="auto"/>
              <w:left w:val="nil"/>
              <w:bottom w:val="single" w:sz="4" w:space="0" w:color="auto"/>
              <w:right w:val="nil"/>
            </w:tcBorders>
            <w:shd w:val="clear" w:color="000000" w:fill="FFFFFF"/>
            <w:noWrap/>
            <w:vAlign w:val="bottom"/>
            <w:hideMark/>
          </w:tcPr>
          <w:p w14:paraId="7AA0141C" w14:textId="5D7DB3ED" w:rsidR="001115B9" w:rsidRPr="00C2714A" w:rsidDel="00084591" w:rsidRDefault="001115B9">
            <w:pPr>
              <w:spacing w:after="0" w:line="276" w:lineRule="auto"/>
              <w:jc w:val="both"/>
              <w:rPr>
                <w:del w:id="4053" w:author="Observatorio 02" w:date="2017-03-14T15:58:00Z"/>
                <w:rFonts w:eastAsia="Times New Roman"/>
                <w:color w:val="000000"/>
                <w:sz w:val="22"/>
                <w:szCs w:val="22"/>
                <w:bdr w:val="none" w:sz="0" w:space="0" w:color="auto"/>
                <w:lang w:val="es-CL" w:eastAsia="es-CL"/>
              </w:rPr>
              <w:pPrChange w:id="4054" w:author="Observatorio 02" w:date="2017-03-14T15:58:00Z">
                <w:pPr>
                  <w:spacing w:after="0" w:line="276" w:lineRule="auto"/>
                  <w:jc w:val="center"/>
                </w:pPr>
              </w:pPrChange>
            </w:pPr>
            <w:del w:id="4055" w:author="Observatorio 02" w:date="2017-03-14T15:58:00Z">
              <w:r w:rsidRPr="00C2714A" w:rsidDel="00084591">
                <w:rPr>
                  <w:rFonts w:eastAsia="Times New Roman"/>
                  <w:color w:val="000000"/>
                  <w:sz w:val="22"/>
                  <w:szCs w:val="22"/>
                  <w:bdr w:val="none" w:sz="0" w:space="0" w:color="auto"/>
                  <w:lang w:val="es-CL" w:eastAsia="es-CL"/>
                </w:rPr>
                <w:delText>96,9</w:delText>
              </w:r>
            </w:del>
          </w:p>
        </w:tc>
        <w:tc>
          <w:tcPr>
            <w:tcW w:w="1280" w:type="dxa"/>
            <w:tcBorders>
              <w:top w:val="single" w:sz="4" w:space="0" w:color="auto"/>
              <w:left w:val="nil"/>
              <w:bottom w:val="single" w:sz="4" w:space="0" w:color="auto"/>
              <w:right w:val="nil"/>
            </w:tcBorders>
            <w:shd w:val="clear" w:color="000000" w:fill="FFFFFF"/>
            <w:noWrap/>
            <w:vAlign w:val="bottom"/>
            <w:hideMark/>
          </w:tcPr>
          <w:p w14:paraId="6A307E17" w14:textId="3A6C817C" w:rsidR="001115B9" w:rsidRPr="00C2714A" w:rsidDel="00084591" w:rsidRDefault="001115B9">
            <w:pPr>
              <w:spacing w:after="0" w:line="276" w:lineRule="auto"/>
              <w:jc w:val="both"/>
              <w:rPr>
                <w:del w:id="4056" w:author="Observatorio 02" w:date="2017-03-14T15:58:00Z"/>
                <w:rFonts w:eastAsia="Times New Roman"/>
                <w:color w:val="000000"/>
                <w:sz w:val="22"/>
                <w:szCs w:val="22"/>
                <w:bdr w:val="none" w:sz="0" w:space="0" w:color="auto"/>
                <w:lang w:val="es-CL" w:eastAsia="es-CL"/>
              </w:rPr>
              <w:pPrChange w:id="4057" w:author="Observatorio 02" w:date="2017-03-14T15:58:00Z">
                <w:pPr>
                  <w:spacing w:after="0" w:line="276" w:lineRule="auto"/>
                  <w:jc w:val="center"/>
                </w:pPr>
              </w:pPrChange>
            </w:pPr>
            <w:del w:id="4058" w:author="Observatorio 02" w:date="2017-03-14T15:58:00Z">
              <w:r w:rsidRPr="00C2714A" w:rsidDel="00084591">
                <w:rPr>
                  <w:rFonts w:eastAsia="Times New Roman"/>
                  <w:color w:val="000000"/>
                  <w:sz w:val="22"/>
                  <w:szCs w:val="22"/>
                  <w:bdr w:val="none" w:sz="0" w:space="0" w:color="auto"/>
                  <w:lang w:val="es-CL" w:eastAsia="es-CL"/>
                </w:rPr>
                <w:delText>251.719</w:delText>
              </w:r>
            </w:del>
          </w:p>
        </w:tc>
        <w:tc>
          <w:tcPr>
            <w:tcW w:w="580" w:type="dxa"/>
            <w:tcBorders>
              <w:top w:val="single" w:sz="4" w:space="0" w:color="auto"/>
              <w:left w:val="nil"/>
              <w:bottom w:val="single" w:sz="4" w:space="0" w:color="auto"/>
              <w:right w:val="nil"/>
            </w:tcBorders>
            <w:shd w:val="clear" w:color="000000" w:fill="FFFFFF"/>
            <w:noWrap/>
            <w:vAlign w:val="bottom"/>
            <w:hideMark/>
          </w:tcPr>
          <w:p w14:paraId="61622560" w14:textId="6FB04B95" w:rsidR="001115B9" w:rsidRPr="00C2714A" w:rsidDel="00084591" w:rsidRDefault="001115B9">
            <w:pPr>
              <w:spacing w:after="0" w:line="276" w:lineRule="auto"/>
              <w:jc w:val="both"/>
              <w:rPr>
                <w:del w:id="4059" w:author="Observatorio 02" w:date="2017-03-14T15:58:00Z"/>
                <w:rFonts w:eastAsia="Times New Roman"/>
                <w:color w:val="000000"/>
                <w:sz w:val="22"/>
                <w:szCs w:val="22"/>
                <w:bdr w:val="none" w:sz="0" w:space="0" w:color="auto"/>
                <w:lang w:val="es-CL" w:eastAsia="es-CL"/>
              </w:rPr>
              <w:pPrChange w:id="4060" w:author="Observatorio 02" w:date="2017-03-14T15:58:00Z">
                <w:pPr>
                  <w:spacing w:after="0" w:line="276" w:lineRule="auto"/>
                  <w:jc w:val="center"/>
                </w:pPr>
              </w:pPrChange>
            </w:pPr>
            <w:del w:id="4061" w:author="Observatorio 02" w:date="2017-03-14T15:58:00Z">
              <w:r w:rsidRPr="00C2714A" w:rsidDel="00084591">
                <w:rPr>
                  <w:rFonts w:eastAsia="Times New Roman"/>
                  <w:color w:val="000000"/>
                  <w:sz w:val="22"/>
                  <w:szCs w:val="22"/>
                  <w:bdr w:val="none" w:sz="0" w:space="0" w:color="auto"/>
                  <w:lang w:val="es-CL" w:eastAsia="es-CL"/>
                </w:rPr>
                <w:delText>3,1</w:delText>
              </w:r>
            </w:del>
          </w:p>
        </w:tc>
      </w:tr>
    </w:tbl>
    <w:p w14:paraId="63FBE179" w14:textId="7E8B29D2" w:rsidR="00084591" w:rsidRPr="00C2714A" w:rsidRDefault="00084591">
      <w:pPr>
        <w:spacing w:after="0" w:line="276" w:lineRule="auto"/>
        <w:jc w:val="both"/>
        <w:rPr>
          <w:ins w:id="4062" w:author="Observatorio 02" w:date="2017-03-14T15:58:00Z"/>
          <w:rFonts w:eastAsia="Times New Roman"/>
          <w:color w:val="323E4F" w:themeColor="text2" w:themeShade="BF"/>
          <w:sz w:val="22"/>
          <w:szCs w:val="20"/>
          <w:bdr w:val="none" w:sz="0" w:space="0" w:color="auto"/>
          <w:lang w:val="es-CL" w:eastAsia="es-CL"/>
          <w:rPrChange w:id="4063" w:author="Observatorio 02" w:date="2017-03-23T14:31:00Z">
            <w:rPr>
              <w:ins w:id="4064" w:author="Observatorio 02" w:date="2017-03-14T15:58:00Z"/>
              <w:rFonts w:eastAsia="Times New Roman"/>
              <w:color w:val="203764"/>
              <w:sz w:val="20"/>
              <w:szCs w:val="20"/>
              <w:bdr w:val="none" w:sz="0" w:space="0" w:color="auto"/>
              <w:lang w:val="es-CL" w:eastAsia="es-CL"/>
            </w:rPr>
          </w:rPrChange>
        </w:rPr>
      </w:pPr>
      <w:ins w:id="4065" w:author="Observatorio 02" w:date="2017-03-14T15:59:00Z">
        <w:r w:rsidRPr="00C2714A">
          <w:rPr>
            <w:rFonts w:eastAsia="Times New Roman"/>
            <w:b/>
            <w:bCs/>
            <w:color w:val="323E4F" w:themeColor="text2" w:themeShade="BF"/>
            <w:bdr w:val="none" w:sz="0" w:space="0" w:color="auto"/>
            <w:lang w:val="es-CL" w:eastAsia="es-CL"/>
            <w:rPrChange w:id="4066" w:author="Observatorio 02" w:date="2017-03-23T14:31:00Z">
              <w:rPr>
                <w:rFonts w:eastAsia="Times New Roman"/>
                <w:b/>
                <w:bCs/>
                <w:color w:val="203764"/>
                <w:bdr w:val="none" w:sz="0" w:space="0" w:color="auto"/>
                <w:lang w:val="es-CL" w:eastAsia="es-CL"/>
              </w:rPr>
            </w:rPrChange>
          </w:rPr>
          <w:t xml:space="preserve">Cuadro </w:t>
        </w:r>
      </w:ins>
      <w:ins w:id="4067" w:author="Observatorio 02" w:date="2017-03-16T14:27:00Z">
        <w:r w:rsidR="00681E9E" w:rsidRPr="00C2714A">
          <w:rPr>
            <w:rFonts w:eastAsia="Times New Roman"/>
            <w:b/>
            <w:bCs/>
            <w:color w:val="323E4F" w:themeColor="text2" w:themeShade="BF"/>
            <w:bdr w:val="none" w:sz="0" w:space="0" w:color="auto"/>
            <w:lang w:val="es-CL" w:eastAsia="es-CL"/>
            <w:rPrChange w:id="4068" w:author="Observatorio 02" w:date="2017-03-23T14:31:00Z">
              <w:rPr>
                <w:rFonts w:eastAsia="Times New Roman"/>
                <w:b/>
                <w:bCs/>
                <w:color w:val="203764"/>
                <w:bdr w:val="none" w:sz="0" w:space="0" w:color="auto"/>
                <w:lang w:val="es-CL" w:eastAsia="es-CL"/>
              </w:rPr>
            </w:rPrChange>
          </w:rPr>
          <w:t>13</w:t>
        </w:r>
      </w:ins>
      <w:ins w:id="4069" w:author="Observatorio 02" w:date="2017-03-14T15:59:00Z">
        <w:r w:rsidRPr="00C2714A">
          <w:rPr>
            <w:rFonts w:eastAsia="Times New Roman"/>
            <w:b/>
            <w:bCs/>
            <w:color w:val="323E4F" w:themeColor="text2" w:themeShade="BF"/>
            <w:bdr w:val="none" w:sz="0" w:space="0" w:color="auto"/>
            <w:lang w:val="es-CL" w:eastAsia="es-CL"/>
            <w:rPrChange w:id="4070" w:author="Observatorio 02" w:date="2017-03-23T14:31:00Z">
              <w:rPr>
                <w:rFonts w:eastAsia="Times New Roman"/>
                <w:b/>
                <w:bCs/>
                <w:color w:val="203764"/>
                <w:bdr w:val="none" w:sz="0" w:space="0" w:color="auto"/>
                <w:lang w:val="es-CL" w:eastAsia="es-CL"/>
              </w:rPr>
            </w:rPrChange>
          </w:rPr>
          <w:t>. Migraciones internas por sector económico, 2016</w:t>
        </w:r>
      </w:ins>
    </w:p>
    <w:tbl>
      <w:tblPr>
        <w:tblW w:w="7086" w:type="dxa"/>
        <w:tblCellMar>
          <w:left w:w="70" w:type="dxa"/>
          <w:right w:w="70" w:type="dxa"/>
        </w:tblCellMar>
        <w:tblLook w:val="04A0" w:firstRow="1" w:lastRow="0" w:firstColumn="1" w:lastColumn="0" w:noHBand="0" w:noVBand="1"/>
        <w:tblPrChange w:id="4071" w:author="Observatorio 02" w:date="2017-03-14T15:59:00Z">
          <w:tblPr>
            <w:tblW w:w="6801" w:type="dxa"/>
            <w:tblCellMar>
              <w:left w:w="70" w:type="dxa"/>
              <w:right w:w="70" w:type="dxa"/>
            </w:tblCellMar>
            <w:tblLook w:val="04A0" w:firstRow="1" w:lastRow="0" w:firstColumn="1" w:lastColumn="0" w:noHBand="0" w:noVBand="1"/>
          </w:tblPr>
        </w:tblPrChange>
      </w:tblPr>
      <w:tblGrid>
        <w:gridCol w:w="5086"/>
        <w:gridCol w:w="1000"/>
        <w:gridCol w:w="1000"/>
        <w:tblGridChange w:id="4072">
          <w:tblGrid>
            <w:gridCol w:w="4881"/>
            <w:gridCol w:w="960"/>
            <w:gridCol w:w="960"/>
          </w:tblGrid>
        </w:tblGridChange>
      </w:tblGrid>
      <w:tr w:rsidR="00084591" w:rsidRPr="00C2714A" w14:paraId="1BB509EB" w14:textId="77777777" w:rsidTr="00084591">
        <w:trPr>
          <w:trHeight w:val="255"/>
          <w:ins w:id="4073" w:author="Observatorio 02" w:date="2017-03-14T15:59:00Z"/>
          <w:trPrChange w:id="4074" w:author="Observatorio 02" w:date="2017-03-14T15:59:00Z">
            <w:trPr>
              <w:trHeight w:val="300"/>
            </w:trPr>
          </w:trPrChange>
        </w:trPr>
        <w:tc>
          <w:tcPr>
            <w:tcW w:w="5086" w:type="dxa"/>
            <w:tcBorders>
              <w:top w:val="single" w:sz="8" w:space="0" w:color="000000"/>
              <w:left w:val="nil"/>
              <w:bottom w:val="single" w:sz="4" w:space="0" w:color="000000"/>
              <w:right w:val="nil"/>
            </w:tcBorders>
            <w:shd w:val="clear" w:color="000000" w:fill="FFFFFF"/>
            <w:noWrap/>
            <w:vAlign w:val="bottom"/>
            <w:hideMark/>
            <w:tcPrChange w:id="4075" w:author="Observatorio 02" w:date="2017-03-14T15:59:00Z">
              <w:tcPr>
                <w:tcW w:w="4881" w:type="dxa"/>
                <w:tcBorders>
                  <w:top w:val="single" w:sz="8" w:space="0" w:color="000000"/>
                  <w:left w:val="nil"/>
                  <w:bottom w:val="single" w:sz="4" w:space="0" w:color="000000"/>
                  <w:right w:val="nil"/>
                </w:tcBorders>
                <w:shd w:val="clear" w:color="000000" w:fill="FFFFFF"/>
                <w:noWrap/>
                <w:vAlign w:val="bottom"/>
                <w:hideMark/>
              </w:tcPr>
            </w:tcPrChange>
          </w:tcPr>
          <w:p w14:paraId="0017CFF9" w14:textId="77777777" w:rsidR="00084591" w:rsidRPr="00C2714A" w:rsidRDefault="00084591" w:rsidP="00084591">
            <w:pPr>
              <w:spacing w:after="0" w:line="240" w:lineRule="auto"/>
              <w:rPr>
                <w:ins w:id="4076" w:author="Observatorio 02" w:date="2017-03-14T15:59:00Z"/>
                <w:rFonts w:eastAsia="Times New Roman"/>
                <w:sz w:val="22"/>
                <w:szCs w:val="22"/>
                <w:bdr w:val="none" w:sz="0" w:space="0" w:color="auto"/>
                <w:lang w:val="es-CL" w:eastAsia="es-CL"/>
              </w:rPr>
            </w:pPr>
            <w:ins w:id="4077" w:author="Observatorio 02" w:date="2017-03-14T15:59:00Z">
              <w:r w:rsidRPr="00C2714A">
                <w:rPr>
                  <w:rFonts w:eastAsia="Times New Roman"/>
                  <w:sz w:val="22"/>
                  <w:szCs w:val="22"/>
                  <w:bdr w:val="none" w:sz="0" w:space="0" w:color="auto"/>
                  <w:lang w:val="es-CL" w:eastAsia="es-CL"/>
                </w:rPr>
                <w:t>Rama de actividad económica</w:t>
              </w:r>
            </w:ins>
          </w:p>
        </w:tc>
        <w:tc>
          <w:tcPr>
            <w:tcW w:w="1000" w:type="dxa"/>
            <w:tcBorders>
              <w:top w:val="single" w:sz="8" w:space="0" w:color="000000"/>
              <w:left w:val="nil"/>
              <w:bottom w:val="single" w:sz="4" w:space="0" w:color="000000"/>
              <w:right w:val="nil"/>
            </w:tcBorders>
            <w:shd w:val="clear" w:color="000000" w:fill="FFFFFF"/>
            <w:noWrap/>
            <w:vAlign w:val="bottom"/>
            <w:hideMark/>
            <w:tcPrChange w:id="4078"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2C923A88" w14:textId="77777777" w:rsidR="00084591" w:rsidRPr="00C2714A" w:rsidRDefault="00084591" w:rsidP="00084591">
            <w:pPr>
              <w:spacing w:after="0" w:line="240" w:lineRule="auto"/>
              <w:jc w:val="center"/>
              <w:rPr>
                <w:ins w:id="4079" w:author="Observatorio 02" w:date="2017-03-14T15:59:00Z"/>
                <w:rFonts w:eastAsia="Times New Roman"/>
                <w:sz w:val="22"/>
                <w:szCs w:val="22"/>
                <w:bdr w:val="none" w:sz="0" w:space="0" w:color="auto"/>
                <w:lang w:val="es-CL" w:eastAsia="es-CL"/>
              </w:rPr>
            </w:pPr>
            <w:ins w:id="4080" w:author="Observatorio 02" w:date="2017-03-14T15:59:00Z">
              <w:r w:rsidRPr="00C2714A">
                <w:rPr>
                  <w:rFonts w:eastAsia="Times New Roman"/>
                  <w:sz w:val="22"/>
                  <w:szCs w:val="22"/>
                  <w:bdr w:val="none" w:sz="0" w:space="0" w:color="auto"/>
                  <w:lang w:val="es-CL" w:eastAsia="es-CL"/>
                </w:rPr>
                <w:t>2010</w:t>
              </w:r>
            </w:ins>
          </w:p>
        </w:tc>
        <w:tc>
          <w:tcPr>
            <w:tcW w:w="1000" w:type="dxa"/>
            <w:tcBorders>
              <w:top w:val="single" w:sz="8" w:space="0" w:color="000000"/>
              <w:left w:val="nil"/>
              <w:bottom w:val="single" w:sz="4" w:space="0" w:color="000000"/>
              <w:right w:val="nil"/>
            </w:tcBorders>
            <w:shd w:val="clear" w:color="000000" w:fill="FFFFFF"/>
            <w:noWrap/>
            <w:vAlign w:val="bottom"/>
            <w:hideMark/>
            <w:tcPrChange w:id="4081" w:author="Observatorio 02" w:date="2017-03-14T15:59:00Z">
              <w:tcPr>
                <w:tcW w:w="960" w:type="dxa"/>
                <w:tcBorders>
                  <w:top w:val="single" w:sz="8" w:space="0" w:color="000000"/>
                  <w:left w:val="nil"/>
                  <w:bottom w:val="single" w:sz="4" w:space="0" w:color="000000"/>
                  <w:right w:val="nil"/>
                </w:tcBorders>
                <w:shd w:val="clear" w:color="000000" w:fill="FFFFFF"/>
                <w:noWrap/>
                <w:vAlign w:val="bottom"/>
                <w:hideMark/>
              </w:tcPr>
            </w:tcPrChange>
          </w:tcPr>
          <w:p w14:paraId="00DC3A4B" w14:textId="77777777" w:rsidR="00084591" w:rsidRPr="00C2714A" w:rsidRDefault="00084591" w:rsidP="00084591">
            <w:pPr>
              <w:spacing w:after="0" w:line="240" w:lineRule="auto"/>
              <w:jc w:val="center"/>
              <w:rPr>
                <w:ins w:id="4082" w:author="Observatorio 02" w:date="2017-03-14T15:59:00Z"/>
                <w:rFonts w:eastAsia="Times New Roman"/>
                <w:sz w:val="22"/>
                <w:szCs w:val="22"/>
                <w:bdr w:val="none" w:sz="0" w:space="0" w:color="auto"/>
                <w:lang w:val="es-CL" w:eastAsia="es-CL"/>
              </w:rPr>
            </w:pPr>
            <w:ins w:id="4083" w:author="Observatorio 02" w:date="2017-03-14T15:59:00Z">
              <w:r w:rsidRPr="00C2714A">
                <w:rPr>
                  <w:rFonts w:eastAsia="Times New Roman"/>
                  <w:sz w:val="22"/>
                  <w:szCs w:val="22"/>
                  <w:bdr w:val="none" w:sz="0" w:space="0" w:color="auto"/>
                  <w:lang w:val="es-CL" w:eastAsia="es-CL"/>
                </w:rPr>
                <w:t>2016</w:t>
              </w:r>
            </w:ins>
          </w:p>
        </w:tc>
      </w:tr>
      <w:tr w:rsidR="00084591" w:rsidRPr="00C2714A" w14:paraId="3A5D3856" w14:textId="77777777" w:rsidTr="00084591">
        <w:trPr>
          <w:trHeight w:val="255"/>
          <w:ins w:id="4084" w:author="Observatorio 02" w:date="2017-03-14T15:59:00Z"/>
          <w:trPrChange w:id="408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86" w:author="Observatorio 02" w:date="2017-03-14T15:59:00Z">
              <w:tcPr>
                <w:tcW w:w="4881" w:type="dxa"/>
                <w:tcBorders>
                  <w:top w:val="nil"/>
                  <w:left w:val="nil"/>
                  <w:bottom w:val="nil"/>
                  <w:right w:val="nil"/>
                </w:tcBorders>
                <w:shd w:val="clear" w:color="000000" w:fill="FFFFFF"/>
                <w:noWrap/>
                <w:vAlign w:val="bottom"/>
                <w:hideMark/>
              </w:tcPr>
            </w:tcPrChange>
          </w:tcPr>
          <w:p w14:paraId="0B4A3878" w14:textId="77777777" w:rsidR="00084591" w:rsidRPr="00C2714A" w:rsidRDefault="00084591" w:rsidP="00084591">
            <w:pPr>
              <w:spacing w:after="0" w:line="240" w:lineRule="auto"/>
              <w:rPr>
                <w:ins w:id="4087" w:author="Observatorio 02" w:date="2017-03-14T15:59:00Z"/>
                <w:rFonts w:eastAsia="Times New Roman"/>
                <w:sz w:val="22"/>
                <w:szCs w:val="22"/>
                <w:bdr w:val="none" w:sz="0" w:space="0" w:color="auto"/>
                <w:lang w:val="es-CL" w:eastAsia="es-CL"/>
              </w:rPr>
            </w:pPr>
            <w:ins w:id="4088" w:author="Observatorio 02" w:date="2017-03-14T15:59:00Z">
              <w:r w:rsidRPr="00C2714A">
                <w:rPr>
                  <w:rFonts w:eastAsia="Times New Roman"/>
                  <w:sz w:val="22"/>
                  <w:szCs w:val="22"/>
                  <w:bdr w:val="none" w:sz="0" w:space="0" w:color="auto"/>
                  <w:lang w:val="es-CL" w:eastAsia="es-CL"/>
                </w:rPr>
                <w:t>Agropecuario-Silvícola</w:t>
              </w:r>
            </w:ins>
          </w:p>
        </w:tc>
        <w:tc>
          <w:tcPr>
            <w:tcW w:w="1000" w:type="dxa"/>
            <w:tcBorders>
              <w:top w:val="nil"/>
              <w:left w:val="nil"/>
              <w:bottom w:val="nil"/>
              <w:right w:val="nil"/>
            </w:tcBorders>
            <w:shd w:val="clear" w:color="000000" w:fill="FFFFFF"/>
            <w:noWrap/>
            <w:vAlign w:val="bottom"/>
            <w:hideMark/>
            <w:tcPrChange w:id="4089" w:author="Observatorio 02" w:date="2017-03-14T15:59:00Z">
              <w:tcPr>
                <w:tcW w:w="960" w:type="dxa"/>
                <w:tcBorders>
                  <w:top w:val="nil"/>
                  <w:left w:val="nil"/>
                  <w:bottom w:val="nil"/>
                  <w:right w:val="nil"/>
                </w:tcBorders>
                <w:shd w:val="clear" w:color="000000" w:fill="FFFFFF"/>
                <w:noWrap/>
                <w:vAlign w:val="bottom"/>
                <w:hideMark/>
              </w:tcPr>
            </w:tcPrChange>
          </w:tcPr>
          <w:p w14:paraId="39650622" w14:textId="77777777" w:rsidR="00084591" w:rsidRPr="00C2714A" w:rsidRDefault="00084591" w:rsidP="00084591">
            <w:pPr>
              <w:spacing w:after="0" w:line="240" w:lineRule="auto"/>
              <w:jc w:val="right"/>
              <w:rPr>
                <w:ins w:id="4090" w:author="Observatorio 02" w:date="2017-03-14T15:59:00Z"/>
                <w:rFonts w:eastAsia="Times New Roman"/>
                <w:sz w:val="22"/>
                <w:szCs w:val="22"/>
                <w:bdr w:val="none" w:sz="0" w:space="0" w:color="auto"/>
                <w:lang w:val="es-CL" w:eastAsia="es-CL"/>
              </w:rPr>
            </w:pPr>
            <w:ins w:id="4091" w:author="Observatorio 02" w:date="2017-03-14T15:59:00Z">
              <w:r w:rsidRPr="00C2714A">
                <w:rPr>
                  <w:rFonts w:eastAsia="Times New Roman"/>
                  <w:sz w:val="22"/>
                  <w:szCs w:val="22"/>
                  <w:bdr w:val="none" w:sz="0" w:space="0" w:color="auto"/>
                  <w:lang w:val="es-CL" w:eastAsia="es-CL"/>
                </w:rPr>
                <w:t>2,8</w:t>
              </w:r>
            </w:ins>
          </w:p>
        </w:tc>
        <w:tc>
          <w:tcPr>
            <w:tcW w:w="1000" w:type="dxa"/>
            <w:tcBorders>
              <w:top w:val="nil"/>
              <w:left w:val="nil"/>
              <w:bottom w:val="nil"/>
              <w:right w:val="nil"/>
            </w:tcBorders>
            <w:shd w:val="clear" w:color="000000" w:fill="FFFFFF"/>
            <w:noWrap/>
            <w:vAlign w:val="bottom"/>
            <w:hideMark/>
            <w:tcPrChange w:id="4092" w:author="Observatorio 02" w:date="2017-03-14T15:59:00Z">
              <w:tcPr>
                <w:tcW w:w="960" w:type="dxa"/>
                <w:tcBorders>
                  <w:top w:val="nil"/>
                  <w:left w:val="nil"/>
                  <w:bottom w:val="nil"/>
                  <w:right w:val="nil"/>
                </w:tcBorders>
                <w:shd w:val="clear" w:color="000000" w:fill="FFFFFF"/>
                <w:noWrap/>
                <w:vAlign w:val="bottom"/>
                <w:hideMark/>
              </w:tcPr>
            </w:tcPrChange>
          </w:tcPr>
          <w:p w14:paraId="73A920D3" w14:textId="77777777" w:rsidR="00084591" w:rsidRPr="00C2714A" w:rsidRDefault="00084591" w:rsidP="00084591">
            <w:pPr>
              <w:spacing w:after="0" w:line="240" w:lineRule="auto"/>
              <w:jc w:val="right"/>
              <w:rPr>
                <w:ins w:id="4093" w:author="Observatorio 02" w:date="2017-03-14T15:59:00Z"/>
                <w:rFonts w:eastAsia="Times New Roman"/>
                <w:sz w:val="22"/>
                <w:szCs w:val="22"/>
                <w:bdr w:val="none" w:sz="0" w:space="0" w:color="auto"/>
                <w:lang w:val="es-CL" w:eastAsia="es-CL"/>
              </w:rPr>
            </w:pPr>
            <w:ins w:id="4094" w:author="Observatorio 02" w:date="2017-03-14T15:59:00Z">
              <w:r w:rsidRPr="00C2714A">
                <w:rPr>
                  <w:rFonts w:eastAsia="Times New Roman"/>
                  <w:sz w:val="22"/>
                  <w:szCs w:val="22"/>
                  <w:bdr w:val="none" w:sz="0" w:space="0" w:color="auto"/>
                  <w:lang w:val="es-CL" w:eastAsia="es-CL"/>
                </w:rPr>
                <w:t>2,3</w:t>
              </w:r>
            </w:ins>
          </w:p>
        </w:tc>
      </w:tr>
      <w:tr w:rsidR="00084591" w:rsidRPr="00C2714A" w14:paraId="5AF58B63" w14:textId="77777777" w:rsidTr="00084591">
        <w:trPr>
          <w:trHeight w:val="255"/>
          <w:ins w:id="4095" w:author="Observatorio 02" w:date="2017-03-14T15:59:00Z"/>
          <w:trPrChange w:id="409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097" w:author="Observatorio 02" w:date="2017-03-14T15:59:00Z">
              <w:tcPr>
                <w:tcW w:w="4881" w:type="dxa"/>
                <w:tcBorders>
                  <w:top w:val="nil"/>
                  <w:left w:val="nil"/>
                  <w:bottom w:val="nil"/>
                  <w:right w:val="nil"/>
                </w:tcBorders>
                <w:shd w:val="clear" w:color="000000" w:fill="FFFFFF"/>
                <w:noWrap/>
                <w:vAlign w:val="bottom"/>
                <w:hideMark/>
              </w:tcPr>
            </w:tcPrChange>
          </w:tcPr>
          <w:p w14:paraId="2547147C" w14:textId="77777777" w:rsidR="00084591" w:rsidRPr="00C2714A" w:rsidRDefault="00084591" w:rsidP="00084591">
            <w:pPr>
              <w:spacing w:after="0" w:line="240" w:lineRule="auto"/>
              <w:rPr>
                <w:ins w:id="4098" w:author="Observatorio 02" w:date="2017-03-14T15:59:00Z"/>
                <w:rFonts w:eastAsia="Times New Roman"/>
                <w:sz w:val="22"/>
                <w:szCs w:val="22"/>
                <w:bdr w:val="none" w:sz="0" w:space="0" w:color="auto"/>
                <w:lang w:val="es-CL" w:eastAsia="es-CL"/>
              </w:rPr>
            </w:pPr>
            <w:ins w:id="4099" w:author="Observatorio 02" w:date="2017-03-14T15:59:00Z">
              <w:r w:rsidRPr="00C2714A">
                <w:rPr>
                  <w:rFonts w:eastAsia="Times New Roman"/>
                  <w:sz w:val="22"/>
                  <w:szCs w:val="22"/>
                  <w:bdr w:val="none" w:sz="0" w:space="0" w:color="auto"/>
                  <w:lang w:val="es-CL" w:eastAsia="es-CL"/>
                </w:rPr>
                <w:t>Pesca</w:t>
              </w:r>
            </w:ins>
          </w:p>
        </w:tc>
        <w:tc>
          <w:tcPr>
            <w:tcW w:w="1000" w:type="dxa"/>
            <w:tcBorders>
              <w:top w:val="nil"/>
              <w:left w:val="nil"/>
              <w:bottom w:val="nil"/>
              <w:right w:val="nil"/>
            </w:tcBorders>
            <w:shd w:val="clear" w:color="000000" w:fill="FFFFFF"/>
            <w:noWrap/>
            <w:vAlign w:val="bottom"/>
            <w:hideMark/>
            <w:tcPrChange w:id="4100" w:author="Observatorio 02" w:date="2017-03-14T15:59:00Z">
              <w:tcPr>
                <w:tcW w:w="960" w:type="dxa"/>
                <w:tcBorders>
                  <w:top w:val="nil"/>
                  <w:left w:val="nil"/>
                  <w:bottom w:val="nil"/>
                  <w:right w:val="nil"/>
                </w:tcBorders>
                <w:shd w:val="clear" w:color="000000" w:fill="FFFFFF"/>
                <w:noWrap/>
                <w:vAlign w:val="bottom"/>
                <w:hideMark/>
              </w:tcPr>
            </w:tcPrChange>
          </w:tcPr>
          <w:p w14:paraId="32E99956" w14:textId="77777777" w:rsidR="00084591" w:rsidRPr="00C2714A" w:rsidRDefault="00084591" w:rsidP="00084591">
            <w:pPr>
              <w:spacing w:after="0" w:line="240" w:lineRule="auto"/>
              <w:jc w:val="right"/>
              <w:rPr>
                <w:ins w:id="4101" w:author="Observatorio 02" w:date="2017-03-14T15:59:00Z"/>
                <w:rFonts w:eastAsia="Times New Roman"/>
                <w:sz w:val="22"/>
                <w:szCs w:val="22"/>
                <w:bdr w:val="none" w:sz="0" w:space="0" w:color="auto"/>
                <w:lang w:val="es-CL" w:eastAsia="es-CL"/>
              </w:rPr>
            </w:pPr>
            <w:ins w:id="4102" w:author="Observatorio 02" w:date="2017-03-14T15:59:00Z">
              <w:r w:rsidRPr="00C2714A">
                <w:rPr>
                  <w:rFonts w:eastAsia="Times New Roman"/>
                  <w:sz w:val="22"/>
                  <w:szCs w:val="22"/>
                  <w:bdr w:val="none" w:sz="0" w:space="0" w:color="auto"/>
                  <w:lang w:val="es-CL" w:eastAsia="es-CL"/>
                </w:rPr>
                <w:t>4,6</w:t>
              </w:r>
            </w:ins>
          </w:p>
        </w:tc>
        <w:tc>
          <w:tcPr>
            <w:tcW w:w="1000" w:type="dxa"/>
            <w:tcBorders>
              <w:top w:val="nil"/>
              <w:left w:val="nil"/>
              <w:bottom w:val="nil"/>
              <w:right w:val="nil"/>
            </w:tcBorders>
            <w:shd w:val="clear" w:color="000000" w:fill="FFFFFF"/>
            <w:noWrap/>
            <w:vAlign w:val="bottom"/>
            <w:hideMark/>
            <w:tcPrChange w:id="4103" w:author="Observatorio 02" w:date="2017-03-14T15:59:00Z">
              <w:tcPr>
                <w:tcW w:w="960" w:type="dxa"/>
                <w:tcBorders>
                  <w:top w:val="nil"/>
                  <w:left w:val="nil"/>
                  <w:bottom w:val="nil"/>
                  <w:right w:val="nil"/>
                </w:tcBorders>
                <w:shd w:val="clear" w:color="000000" w:fill="FFFFFF"/>
                <w:noWrap/>
                <w:vAlign w:val="bottom"/>
                <w:hideMark/>
              </w:tcPr>
            </w:tcPrChange>
          </w:tcPr>
          <w:p w14:paraId="46AC4C3D" w14:textId="77777777" w:rsidR="00084591" w:rsidRPr="00C2714A" w:rsidRDefault="00084591" w:rsidP="00084591">
            <w:pPr>
              <w:spacing w:after="0" w:line="240" w:lineRule="auto"/>
              <w:jc w:val="right"/>
              <w:rPr>
                <w:ins w:id="4104" w:author="Observatorio 02" w:date="2017-03-14T15:59:00Z"/>
                <w:rFonts w:eastAsia="Times New Roman"/>
                <w:sz w:val="22"/>
                <w:szCs w:val="22"/>
                <w:bdr w:val="none" w:sz="0" w:space="0" w:color="auto"/>
                <w:lang w:val="es-CL" w:eastAsia="es-CL"/>
              </w:rPr>
            </w:pPr>
            <w:ins w:id="4105" w:author="Observatorio 02" w:date="2017-03-14T15:59:00Z">
              <w:r w:rsidRPr="00C2714A">
                <w:rPr>
                  <w:rFonts w:eastAsia="Times New Roman"/>
                  <w:sz w:val="22"/>
                  <w:szCs w:val="22"/>
                  <w:bdr w:val="none" w:sz="0" w:space="0" w:color="auto"/>
                  <w:lang w:val="es-CL" w:eastAsia="es-CL"/>
                </w:rPr>
                <w:t>6,3</w:t>
              </w:r>
            </w:ins>
          </w:p>
        </w:tc>
      </w:tr>
      <w:tr w:rsidR="00084591" w:rsidRPr="00C2714A" w14:paraId="6748FBD1" w14:textId="77777777" w:rsidTr="00084591">
        <w:trPr>
          <w:trHeight w:val="255"/>
          <w:ins w:id="4106" w:author="Observatorio 02" w:date="2017-03-14T15:59:00Z"/>
          <w:trPrChange w:id="4107"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08" w:author="Observatorio 02" w:date="2017-03-14T15:59:00Z">
              <w:tcPr>
                <w:tcW w:w="4881" w:type="dxa"/>
                <w:tcBorders>
                  <w:top w:val="nil"/>
                  <w:left w:val="nil"/>
                  <w:bottom w:val="nil"/>
                  <w:right w:val="nil"/>
                </w:tcBorders>
                <w:shd w:val="clear" w:color="000000" w:fill="FFFFFF"/>
                <w:noWrap/>
                <w:vAlign w:val="bottom"/>
                <w:hideMark/>
              </w:tcPr>
            </w:tcPrChange>
          </w:tcPr>
          <w:p w14:paraId="18F13CE5" w14:textId="77777777" w:rsidR="00084591" w:rsidRPr="00C2714A" w:rsidRDefault="00084591" w:rsidP="00084591">
            <w:pPr>
              <w:spacing w:after="0" w:line="240" w:lineRule="auto"/>
              <w:rPr>
                <w:ins w:id="4109" w:author="Observatorio 02" w:date="2017-03-14T15:59:00Z"/>
                <w:rFonts w:eastAsia="Times New Roman"/>
                <w:sz w:val="22"/>
                <w:szCs w:val="22"/>
                <w:bdr w:val="none" w:sz="0" w:space="0" w:color="auto"/>
                <w:lang w:val="es-CL" w:eastAsia="es-CL"/>
              </w:rPr>
            </w:pPr>
            <w:ins w:id="4110" w:author="Observatorio 02" w:date="2017-03-14T15:59:00Z">
              <w:r w:rsidRPr="00C2714A">
                <w:rPr>
                  <w:rFonts w:eastAsia="Times New Roman"/>
                  <w:sz w:val="22"/>
                  <w:szCs w:val="22"/>
                  <w:bdr w:val="none" w:sz="0" w:space="0" w:color="auto"/>
                  <w:lang w:val="es-CL" w:eastAsia="es-CL"/>
                </w:rPr>
                <w:t>Minería</w:t>
              </w:r>
            </w:ins>
          </w:p>
        </w:tc>
        <w:tc>
          <w:tcPr>
            <w:tcW w:w="1000" w:type="dxa"/>
            <w:tcBorders>
              <w:top w:val="nil"/>
              <w:left w:val="nil"/>
              <w:bottom w:val="nil"/>
              <w:right w:val="nil"/>
            </w:tcBorders>
            <w:shd w:val="clear" w:color="000000" w:fill="FFFFFF"/>
            <w:noWrap/>
            <w:vAlign w:val="bottom"/>
            <w:hideMark/>
            <w:tcPrChange w:id="4111" w:author="Observatorio 02" w:date="2017-03-14T15:59:00Z">
              <w:tcPr>
                <w:tcW w:w="960" w:type="dxa"/>
                <w:tcBorders>
                  <w:top w:val="nil"/>
                  <w:left w:val="nil"/>
                  <w:bottom w:val="nil"/>
                  <w:right w:val="nil"/>
                </w:tcBorders>
                <w:shd w:val="clear" w:color="000000" w:fill="FFFFFF"/>
                <w:noWrap/>
                <w:vAlign w:val="bottom"/>
                <w:hideMark/>
              </w:tcPr>
            </w:tcPrChange>
          </w:tcPr>
          <w:p w14:paraId="79B9CE31" w14:textId="77777777" w:rsidR="00084591" w:rsidRPr="00C2714A" w:rsidRDefault="00084591" w:rsidP="00084591">
            <w:pPr>
              <w:spacing w:after="0" w:line="240" w:lineRule="auto"/>
              <w:jc w:val="right"/>
              <w:rPr>
                <w:ins w:id="4112" w:author="Observatorio 02" w:date="2017-03-14T15:59:00Z"/>
                <w:rFonts w:eastAsia="Times New Roman"/>
                <w:sz w:val="22"/>
                <w:szCs w:val="22"/>
                <w:bdr w:val="none" w:sz="0" w:space="0" w:color="auto"/>
                <w:lang w:val="es-CL" w:eastAsia="es-CL"/>
              </w:rPr>
            </w:pPr>
            <w:ins w:id="4113" w:author="Observatorio 02" w:date="2017-03-14T15:59:00Z">
              <w:r w:rsidRPr="00C2714A">
                <w:rPr>
                  <w:rFonts w:eastAsia="Times New Roman"/>
                  <w:sz w:val="22"/>
                  <w:szCs w:val="22"/>
                  <w:bdr w:val="none" w:sz="0" w:space="0" w:color="auto"/>
                  <w:lang w:val="es-CL" w:eastAsia="es-CL"/>
                </w:rPr>
                <w:t>25,7</w:t>
              </w:r>
            </w:ins>
          </w:p>
        </w:tc>
        <w:tc>
          <w:tcPr>
            <w:tcW w:w="1000" w:type="dxa"/>
            <w:tcBorders>
              <w:top w:val="nil"/>
              <w:left w:val="nil"/>
              <w:bottom w:val="nil"/>
              <w:right w:val="nil"/>
            </w:tcBorders>
            <w:shd w:val="clear" w:color="000000" w:fill="FFFFFF"/>
            <w:noWrap/>
            <w:vAlign w:val="bottom"/>
            <w:hideMark/>
            <w:tcPrChange w:id="4114" w:author="Observatorio 02" w:date="2017-03-14T15:59:00Z">
              <w:tcPr>
                <w:tcW w:w="960" w:type="dxa"/>
                <w:tcBorders>
                  <w:top w:val="nil"/>
                  <w:left w:val="nil"/>
                  <w:bottom w:val="nil"/>
                  <w:right w:val="nil"/>
                </w:tcBorders>
                <w:shd w:val="clear" w:color="000000" w:fill="FFFFFF"/>
                <w:noWrap/>
                <w:vAlign w:val="bottom"/>
                <w:hideMark/>
              </w:tcPr>
            </w:tcPrChange>
          </w:tcPr>
          <w:p w14:paraId="6828260F" w14:textId="77777777" w:rsidR="00084591" w:rsidRPr="00C2714A" w:rsidRDefault="00084591" w:rsidP="00084591">
            <w:pPr>
              <w:spacing w:after="0" w:line="240" w:lineRule="auto"/>
              <w:jc w:val="right"/>
              <w:rPr>
                <w:ins w:id="4115" w:author="Observatorio 02" w:date="2017-03-14T15:59:00Z"/>
                <w:rFonts w:eastAsia="Times New Roman"/>
                <w:sz w:val="22"/>
                <w:szCs w:val="22"/>
                <w:bdr w:val="none" w:sz="0" w:space="0" w:color="auto"/>
                <w:lang w:val="es-CL" w:eastAsia="es-CL"/>
              </w:rPr>
            </w:pPr>
            <w:ins w:id="4116" w:author="Observatorio 02" w:date="2017-03-14T15:59:00Z">
              <w:r w:rsidRPr="00C2714A">
                <w:rPr>
                  <w:rFonts w:eastAsia="Times New Roman"/>
                  <w:sz w:val="22"/>
                  <w:szCs w:val="22"/>
                  <w:bdr w:val="none" w:sz="0" w:space="0" w:color="auto"/>
                  <w:lang w:val="es-CL" w:eastAsia="es-CL"/>
                </w:rPr>
                <w:t>33,0</w:t>
              </w:r>
            </w:ins>
          </w:p>
        </w:tc>
      </w:tr>
      <w:tr w:rsidR="00084591" w:rsidRPr="00C2714A" w14:paraId="5E514B16" w14:textId="77777777" w:rsidTr="00084591">
        <w:trPr>
          <w:trHeight w:val="255"/>
          <w:ins w:id="4117" w:author="Observatorio 02" w:date="2017-03-14T15:59:00Z"/>
          <w:trPrChange w:id="4118"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19" w:author="Observatorio 02" w:date="2017-03-14T15:59:00Z">
              <w:tcPr>
                <w:tcW w:w="4881" w:type="dxa"/>
                <w:tcBorders>
                  <w:top w:val="nil"/>
                  <w:left w:val="nil"/>
                  <w:bottom w:val="nil"/>
                  <w:right w:val="nil"/>
                </w:tcBorders>
                <w:shd w:val="clear" w:color="000000" w:fill="FFFFFF"/>
                <w:noWrap/>
                <w:vAlign w:val="bottom"/>
                <w:hideMark/>
              </w:tcPr>
            </w:tcPrChange>
          </w:tcPr>
          <w:p w14:paraId="75F1701E" w14:textId="77777777" w:rsidR="00084591" w:rsidRPr="00C2714A" w:rsidRDefault="00084591" w:rsidP="00084591">
            <w:pPr>
              <w:spacing w:after="0" w:line="240" w:lineRule="auto"/>
              <w:rPr>
                <w:ins w:id="4120" w:author="Observatorio 02" w:date="2017-03-14T15:59:00Z"/>
                <w:rFonts w:eastAsia="Times New Roman"/>
                <w:sz w:val="22"/>
                <w:szCs w:val="22"/>
                <w:bdr w:val="none" w:sz="0" w:space="0" w:color="auto"/>
                <w:lang w:val="es-CL" w:eastAsia="es-CL"/>
              </w:rPr>
            </w:pPr>
            <w:ins w:id="4121" w:author="Observatorio 02" w:date="2017-03-14T15:59:00Z">
              <w:r w:rsidRPr="00C2714A">
                <w:rPr>
                  <w:rFonts w:eastAsia="Times New Roman"/>
                  <w:sz w:val="22"/>
                  <w:szCs w:val="22"/>
                  <w:bdr w:val="none" w:sz="0" w:space="0" w:color="auto"/>
                  <w:lang w:val="es-CL" w:eastAsia="es-CL"/>
                </w:rPr>
                <w:t>Industria Manufacturera</w:t>
              </w:r>
            </w:ins>
          </w:p>
        </w:tc>
        <w:tc>
          <w:tcPr>
            <w:tcW w:w="1000" w:type="dxa"/>
            <w:tcBorders>
              <w:top w:val="nil"/>
              <w:left w:val="nil"/>
              <w:bottom w:val="nil"/>
              <w:right w:val="nil"/>
            </w:tcBorders>
            <w:shd w:val="clear" w:color="000000" w:fill="FFFFFF"/>
            <w:noWrap/>
            <w:vAlign w:val="bottom"/>
            <w:hideMark/>
            <w:tcPrChange w:id="4122" w:author="Observatorio 02" w:date="2017-03-14T15:59:00Z">
              <w:tcPr>
                <w:tcW w:w="960" w:type="dxa"/>
                <w:tcBorders>
                  <w:top w:val="nil"/>
                  <w:left w:val="nil"/>
                  <w:bottom w:val="nil"/>
                  <w:right w:val="nil"/>
                </w:tcBorders>
                <w:shd w:val="clear" w:color="000000" w:fill="FFFFFF"/>
                <w:noWrap/>
                <w:vAlign w:val="bottom"/>
                <w:hideMark/>
              </w:tcPr>
            </w:tcPrChange>
          </w:tcPr>
          <w:p w14:paraId="4A671E04" w14:textId="77777777" w:rsidR="00084591" w:rsidRPr="00C2714A" w:rsidRDefault="00084591" w:rsidP="00084591">
            <w:pPr>
              <w:spacing w:after="0" w:line="240" w:lineRule="auto"/>
              <w:jc w:val="right"/>
              <w:rPr>
                <w:ins w:id="4123" w:author="Observatorio 02" w:date="2017-03-14T15:59:00Z"/>
                <w:rFonts w:eastAsia="Times New Roman"/>
                <w:sz w:val="22"/>
                <w:szCs w:val="22"/>
                <w:bdr w:val="none" w:sz="0" w:space="0" w:color="auto"/>
                <w:lang w:val="es-CL" w:eastAsia="es-CL"/>
              </w:rPr>
            </w:pPr>
            <w:ins w:id="4124" w:author="Observatorio 02" w:date="2017-03-14T15:59:00Z">
              <w:r w:rsidRPr="00C2714A">
                <w:rPr>
                  <w:rFonts w:eastAsia="Times New Roman"/>
                  <w:sz w:val="22"/>
                  <w:szCs w:val="22"/>
                  <w:bdr w:val="none" w:sz="0" w:space="0" w:color="auto"/>
                  <w:lang w:val="es-CL" w:eastAsia="es-CL"/>
                </w:rPr>
                <w:t>1,7</w:t>
              </w:r>
            </w:ins>
          </w:p>
        </w:tc>
        <w:tc>
          <w:tcPr>
            <w:tcW w:w="1000" w:type="dxa"/>
            <w:tcBorders>
              <w:top w:val="nil"/>
              <w:left w:val="nil"/>
              <w:bottom w:val="nil"/>
              <w:right w:val="nil"/>
            </w:tcBorders>
            <w:shd w:val="clear" w:color="000000" w:fill="FFFFFF"/>
            <w:noWrap/>
            <w:vAlign w:val="bottom"/>
            <w:hideMark/>
            <w:tcPrChange w:id="4125" w:author="Observatorio 02" w:date="2017-03-14T15:59:00Z">
              <w:tcPr>
                <w:tcW w:w="960" w:type="dxa"/>
                <w:tcBorders>
                  <w:top w:val="nil"/>
                  <w:left w:val="nil"/>
                  <w:bottom w:val="nil"/>
                  <w:right w:val="nil"/>
                </w:tcBorders>
                <w:shd w:val="clear" w:color="000000" w:fill="FFFFFF"/>
                <w:noWrap/>
                <w:vAlign w:val="bottom"/>
                <w:hideMark/>
              </w:tcPr>
            </w:tcPrChange>
          </w:tcPr>
          <w:p w14:paraId="70F767AD" w14:textId="77777777" w:rsidR="00084591" w:rsidRPr="00C2714A" w:rsidRDefault="00084591" w:rsidP="00084591">
            <w:pPr>
              <w:spacing w:after="0" w:line="240" w:lineRule="auto"/>
              <w:jc w:val="right"/>
              <w:rPr>
                <w:ins w:id="4126" w:author="Observatorio 02" w:date="2017-03-14T15:59:00Z"/>
                <w:rFonts w:eastAsia="Times New Roman"/>
                <w:sz w:val="22"/>
                <w:szCs w:val="22"/>
                <w:bdr w:val="none" w:sz="0" w:space="0" w:color="auto"/>
                <w:lang w:val="es-CL" w:eastAsia="es-CL"/>
              </w:rPr>
            </w:pPr>
            <w:ins w:id="4127" w:author="Observatorio 02" w:date="2017-03-14T15:59:00Z">
              <w:r w:rsidRPr="00C2714A">
                <w:rPr>
                  <w:rFonts w:eastAsia="Times New Roman"/>
                  <w:sz w:val="22"/>
                  <w:szCs w:val="22"/>
                  <w:bdr w:val="none" w:sz="0" w:space="0" w:color="auto"/>
                  <w:lang w:val="es-CL" w:eastAsia="es-CL"/>
                </w:rPr>
                <w:t>1,7</w:t>
              </w:r>
            </w:ins>
          </w:p>
        </w:tc>
      </w:tr>
      <w:tr w:rsidR="00084591" w:rsidRPr="00C2714A" w14:paraId="273741A0" w14:textId="77777777" w:rsidTr="00084591">
        <w:trPr>
          <w:trHeight w:val="255"/>
          <w:ins w:id="4128" w:author="Observatorio 02" w:date="2017-03-14T15:59:00Z"/>
          <w:trPrChange w:id="4129"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30" w:author="Observatorio 02" w:date="2017-03-14T15:59:00Z">
              <w:tcPr>
                <w:tcW w:w="4881" w:type="dxa"/>
                <w:tcBorders>
                  <w:top w:val="nil"/>
                  <w:left w:val="nil"/>
                  <w:bottom w:val="nil"/>
                  <w:right w:val="nil"/>
                </w:tcBorders>
                <w:shd w:val="clear" w:color="000000" w:fill="FFFFFF"/>
                <w:noWrap/>
                <w:vAlign w:val="bottom"/>
                <w:hideMark/>
              </w:tcPr>
            </w:tcPrChange>
          </w:tcPr>
          <w:p w14:paraId="6FBA72EA" w14:textId="77777777" w:rsidR="00084591" w:rsidRPr="00C2714A" w:rsidRDefault="00084591" w:rsidP="00084591">
            <w:pPr>
              <w:spacing w:after="0" w:line="240" w:lineRule="auto"/>
              <w:rPr>
                <w:ins w:id="4131" w:author="Observatorio 02" w:date="2017-03-14T15:59:00Z"/>
                <w:rFonts w:eastAsia="Times New Roman"/>
                <w:sz w:val="22"/>
                <w:szCs w:val="22"/>
                <w:bdr w:val="none" w:sz="0" w:space="0" w:color="auto"/>
                <w:lang w:val="es-CL" w:eastAsia="es-CL"/>
              </w:rPr>
            </w:pPr>
            <w:ins w:id="4132" w:author="Observatorio 02" w:date="2017-03-14T15:59:00Z">
              <w:r w:rsidRPr="00C2714A">
                <w:rPr>
                  <w:rFonts w:eastAsia="Times New Roman"/>
                  <w:sz w:val="22"/>
                  <w:szCs w:val="22"/>
                  <w:bdr w:val="none" w:sz="0" w:space="0" w:color="auto"/>
                  <w:lang w:val="es-CL" w:eastAsia="es-CL"/>
                </w:rPr>
                <w:t>Electricidad, Gas y Agua</w:t>
              </w:r>
            </w:ins>
          </w:p>
        </w:tc>
        <w:tc>
          <w:tcPr>
            <w:tcW w:w="1000" w:type="dxa"/>
            <w:tcBorders>
              <w:top w:val="nil"/>
              <w:left w:val="nil"/>
              <w:bottom w:val="nil"/>
              <w:right w:val="nil"/>
            </w:tcBorders>
            <w:shd w:val="clear" w:color="000000" w:fill="FFFFFF"/>
            <w:noWrap/>
            <w:vAlign w:val="bottom"/>
            <w:hideMark/>
            <w:tcPrChange w:id="4133" w:author="Observatorio 02" w:date="2017-03-14T15:59:00Z">
              <w:tcPr>
                <w:tcW w:w="960" w:type="dxa"/>
                <w:tcBorders>
                  <w:top w:val="nil"/>
                  <w:left w:val="nil"/>
                  <w:bottom w:val="nil"/>
                  <w:right w:val="nil"/>
                </w:tcBorders>
                <w:shd w:val="clear" w:color="000000" w:fill="FFFFFF"/>
                <w:noWrap/>
                <w:vAlign w:val="bottom"/>
                <w:hideMark/>
              </w:tcPr>
            </w:tcPrChange>
          </w:tcPr>
          <w:p w14:paraId="5ED778BC" w14:textId="77777777" w:rsidR="00084591" w:rsidRPr="00C2714A" w:rsidRDefault="00084591" w:rsidP="00084591">
            <w:pPr>
              <w:spacing w:after="0" w:line="240" w:lineRule="auto"/>
              <w:jc w:val="right"/>
              <w:rPr>
                <w:ins w:id="4134" w:author="Observatorio 02" w:date="2017-03-14T15:59:00Z"/>
                <w:rFonts w:eastAsia="Times New Roman"/>
                <w:sz w:val="22"/>
                <w:szCs w:val="22"/>
                <w:bdr w:val="none" w:sz="0" w:space="0" w:color="auto"/>
                <w:lang w:val="es-CL" w:eastAsia="es-CL"/>
              </w:rPr>
            </w:pPr>
            <w:ins w:id="4135" w:author="Observatorio 02" w:date="2017-03-14T15:59:00Z">
              <w:r w:rsidRPr="00C2714A">
                <w:rPr>
                  <w:rFonts w:eastAsia="Times New Roman"/>
                  <w:sz w:val="22"/>
                  <w:szCs w:val="22"/>
                  <w:bdr w:val="none" w:sz="0" w:space="0" w:color="auto"/>
                  <w:lang w:val="es-CL" w:eastAsia="es-CL"/>
                </w:rPr>
                <w:t>5,8</w:t>
              </w:r>
            </w:ins>
          </w:p>
        </w:tc>
        <w:tc>
          <w:tcPr>
            <w:tcW w:w="1000" w:type="dxa"/>
            <w:tcBorders>
              <w:top w:val="nil"/>
              <w:left w:val="nil"/>
              <w:bottom w:val="nil"/>
              <w:right w:val="nil"/>
            </w:tcBorders>
            <w:shd w:val="clear" w:color="000000" w:fill="FFFFFF"/>
            <w:noWrap/>
            <w:vAlign w:val="bottom"/>
            <w:hideMark/>
            <w:tcPrChange w:id="4136" w:author="Observatorio 02" w:date="2017-03-14T15:59:00Z">
              <w:tcPr>
                <w:tcW w:w="960" w:type="dxa"/>
                <w:tcBorders>
                  <w:top w:val="nil"/>
                  <w:left w:val="nil"/>
                  <w:bottom w:val="nil"/>
                  <w:right w:val="nil"/>
                </w:tcBorders>
                <w:shd w:val="clear" w:color="000000" w:fill="FFFFFF"/>
                <w:noWrap/>
                <w:vAlign w:val="bottom"/>
                <w:hideMark/>
              </w:tcPr>
            </w:tcPrChange>
          </w:tcPr>
          <w:p w14:paraId="0B3FBCB6" w14:textId="77777777" w:rsidR="00084591" w:rsidRPr="00C2714A" w:rsidRDefault="00084591" w:rsidP="00084591">
            <w:pPr>
              <w:spacing w:after="0" w:line="240" w:lineRule="auto"/>
              <w:jc w:val="right"/>
              <w:rPr>
                <w:ins w:id="4137" w:author="Observatorio 02" w:date="2017-03-14T15:59:00Z"/>
                <w:rFonts w:eastAsia="Times New Roman"/>
                <w:sz w:val="22"/>
                <w:szCs w:val="22"/>
                <w:bdr w:val="none" w:sz="0" w:space="0" w:color="auto"/>
                <w:lang w:val="es-CL" w:eastAsia="es-CL"/>
              </w:rPr>
            </w:pPr>
            <w:ins w:id="4138" w:author="Observatorio 02" w:date="2017-03-14T15:59:00Z">
              <w:r w:rsidRPr="00C2714A">
                <w:rPr>
                  <w:rFonts w:eastAsia="Times New Roman"/>
                  <w:sz w:val="22"/>
                  <w:szCs w:val="22"/>
                  <w:bdr w:val="none" w:sz="0" w:space="0" w:color="auto"/>
                  <w:lang w:val="es-CL" w:eastAsia="es-CL"/>
                </w:rPr>
                <w:t>11,7</w:t>
              </w:r>
            </w:ins>
          </w:p>
        </w:tc>
      </w:tr>
      <w:tr w:rsidR="00084591" w:rsidRPr="00C2714A" w14:paraId="4127B14F" w14:textId="77777777" w:rsidTr="00084591">
        <w:trPr>
          <w:trHeight w:val="255"/>
          <w:ins w:id="4139" w:author="Observatorio 02" w:date="2017-03-14T15:59:00Z"/>
          <w:trPrChange w:id="4140"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41" w:author="Observatorio 02" w:date="2017-03-14T15:59:00Z">
              <w:tcPr>
                <w:tcW w:w="4881" w:type="dxa"/>
                <w:tcBorders>
                  <w:top w:val="nil"/>
                  <w:left w:val="nil"/>
                  <w:bottom w:val="nil"/>
                  <w:right w:val="nil"/>
                </w:tcBorders>
                <w:shd w:val="clear" w:color="000000" w:fill="FFFFFF"/>
                <w:noWrap/>
                <w:vAlign w:val="bottom"/>
                <w:hideMark/>
              </w:tcPr>
            </w:tcPrChange>
          </w:tcPr>
          <w:p w14:paraId="0DDD50C0" w14:textId="77777777" w:rsidR="00084591" w:rsidRPr="00C2714A" w:rsidRDefault="00084591" w:rsidP="00084591">
            <w:pPr>
              <w:spacing w:after="0" w:line="240" w:lineRule="auto"/>
              <w:rPr>
                <w:ins w:id="4142" w:author="Observatorio 02" w:date="2017-03-14T15:59:00Z"/>
                <w:rFonts w:eastAsia="Times New Roman"/>
                <w:sz w:val="22"/>
                <w:szCs w:val="22"/>
                <w:bdr w:val="none" w:sz="0" w:space="0" w:color="auto"/>
                <w:lang w:val="es-CL" w:eastAsia="es-CL"/>
              </w:rPr>
            </w:pPr>
            <w:ins w:id="4143" w:author="Observatorio 02" w:date="2017-03-14T15:59:00Z">
              <w:r w:rsidRPr="00C2714A">
                <w:rPr>
                  <w:rFonts w:eastAsia="Times New Roman"/>
                  <w:sz w:val="22"/>
                  <w:szCs w:val="22"/>
                  <w:bdr w:val="none" w:sz="0" w:space="0" w:color="auto"/>
                  <w:lang w:val="es-CL" w:eastAsia="es-CL"/>
                </w:rPr>
                <w:t>Construcción</w:t>
              </w:r>
            </w:ins>
          </w:p>
        </w:tc>
        <w:tc>
          <w:tcPr>
            <w:tcW w:w="1000" w:type="dxa"/>
            <w:tcBorders>
              <w:top w:val="nil"/>
              <w:left w:val="nil"/>
              <w:bottom w:val="nil"/>
              <w:right w:val="nil"/>
            </w:tcBorders>
            <w:shd w:val="clear" w:color="000000" w:fill="FFFFFF"/>
            <w:noWrap/>
            <w:vAlign w:val="bottom"/>
            <w:hideMark/>
            <w:tcPrChange w:id="4144" w:author="Observatorio 02" w:date="2017-03-14T15:59:00Z">
              <w:tcPr>
                <w:tcW w:w="960" w:type="dxa"/>
                <w:tcBorders>
                  <w:top w:val="nil"/>
                  <w:left w:val="nil"/>
                  <w:bottom w:val="nil"/>
                  <w:right w:val="nil"/>
                </w:tcBorders>
                <w:shd w:val="clear" w:color="000000" w:fill="FFFFFF"/>
                <w:noWrap/>
                <w:vAlign w:val="bottom"/>
                <w:hideMark/>
              </w:tcPr>
            </w:tcPrChange>
          </w:tcPr>
          <w:p w14:paraId="7E6F7D02" w14:textId="77777777" w:rsidR="00084591" w:rsidRPr="00C2714A" w:rsidRDefault="00084591" w:rsidP="00084591">
            <w:pPr>
              <w:spacing w:after="0" w:line="240" w:lineRule="auto"/>
              <w:jc w:val="right"/>
              <w:rPr>
                <w:ins w:id="4145" w:author="Observatorio 02" w:date="2017-03-14T15:59:00Z"/>
                <w:rFonts w:eastAsia="Times New Roman"/>
                <w:sz w:val="22"/>
                <w:szCs w:val="22"/>
                <w:bdr w:val="none" w:sz="0" w:space="0" w:color="auto"/>
                <w:lang w:val="es-CL" w:eastAsia="es-CL"/>
              </w:rPr>
            </w:pPr>
            <w:ins w:id="4146" w:author="Observatorio 02" w:date="2017-03-14T15:59:00Z">
              <w:r w:rsidRPr="00C2714A">
                <w:rPr>
                  <w:rFonts w:eastAsia="Times New Roman"/>
                  <w:sz w:val="22"/>
                  <w:szCs w:val="22"/>
                  <w:bdr w:val="none" w:sz="0" w:space="0" w:color="auto"/>
                  <w:lang w:val="es-CL" w:eastAsia="es-CL"/>
                </w:rPr>
                <w:t>6,9</w:t>
              </w:r>
            </w:ins>
          </w:p>
        </w:tc>
        <w:tc>
          <w:tcPr>
            <w:tcW w:w="1000" w:type="dxa"/>
            <w:tcBorders>
              <w:top w:val="nil"/>
              <w:left w:val="nil"/>
              <w:bottom w:val="nil"/>
              <w:right w:val="nil"/>
            </w:tcBorders>
            <w:shd w:val="clear" w:color="000000" w:fill="FFFFFF"/>
            <w:noWrap/>
            <w:vAlign w:val="bottom"/>
            <w:hideMark/>
            <w:tcPrChange w:id="4147" w:author="Observatorio 02" w:date="2017-03-14T15:59:00Z">
              <w:tcPr>
                <w:tcW w:w="960" w:type="dxa"/>
                <w:tcBorders>
                  <w:top w:val="nil"/>
                  <w:left w:val="nil"/>
                  <w:bottom w:val="nil"/>
                  <w:right w:val="nil"/>
                </w:tcBorders>
                <w:shd w:val="clear" w:color="000000" w:fill="FFFFFF"/>
                <w:noWrap/>
                <w:vAlign w:val="bottom"/>
                <w:hideMark/>
              </w:tcPr>
            </w:tcPrChange>
          </w:tcPr>
          <w:p w14:paraId="161BBCD3" w14:textId="77777777" w:rsidR="00084591" w:rsidRPr="00C2714A" w:rsidRDefault="00084591" w:rsidP="00084591">
            <w:pPr>
              <w:spacing w:after="0" w:line="240" w:lineRule="auto"/>
              <w:jc w:val="right"/>
              <w:rPr>
                <w:ins w:id="4148" w:author="Observatorio 02" w:date="2017-03-14T15:59:00Z"/>
                <w:rFonts w:eastAsia="Times New Roman"/>
                <w:sz w:val="22"/>
                <w:szCs w:val="22"/>
                <w:bdr w:val="none" w:sz="0" w:space="0" w:color="auto"/>
                <w:lang w:val="es-CL" w:eastAsia="es-CL"/>
              </w:rPr>
            </w:pPr>
            <w:ins w:id="4149" w:author="Observatorio 02" w:date="2017-03-14T15:59:00Z">
              <w:r w:rsidRPr="00C2714A">
                <w:rPr>
                  <w:rFonts w:eastAsia="Times New Roman"/>
                  <w:sz w:val="22"/>
                  <w:szCs w:val="22"/>
                  <w:bdr w:val="none" w:sz="0" w:space="0" w:color="auto"/>
                  <w:lang w:val="es-CL" w:eastAsia="es-CL"/>
                </w:rPr>
                <w:t>6,9</w:t>
              </w:r>
            </w:ins>
          </w:p>
        </w:tc>
      </w:tr>
      <w:tr w:rsidR="00084591" w:rsidRPr="00C2714A" w14:paraId="4FC30D1A" w14:textId="77777777" w:rsidTr="00084591">
        <w:trPr>
          <w:trHeight w:val="255"/>
          <w:ins w:id="4150" w:author="Observatorio 02" w:date="2017-03-14T15:59:00Z"/>
          <w:trPrChange w:id="4151"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52" w:author="Observatorio 02" w:date="2017-03-14T15:59:00Z">
              <w:tcPr>
                <w:tcW w:w="4881" w:type="dxa"/>
                <w:tcBorders>
                  <w:top w:val="nil"/>
                  <w:left w:val="nil"/>
                  <w:bottom w:val="nil"/>
                  <w:right w:val="nil"/>
                </w:tcBorders>
                <w:shd w:val="clear" w:color="000000" w:fill="FFFFFF"/>
                <w:noWrap/>
                <w:vAlign w:val="bottom"/>
                <w:hideMark/>
              </w:tcPr>
            </w:tcPrChange>
          </w:tcPr>
          <w:p w14:paraId="2ACA088E" w14:textId="77777777" w:rsidR="00084591" w:rsidRPr="00C2714A" w:rsidRDefault="00084591" w:rsidP="00084591">
            <w:pPr>
              <w:spacing w:after="0" w:line="240" w:lineRule="auto"/>
              <w:rPr>
                <w:ins w:id="4153" w:author="Observatorio 02" w:date="2017-03-14T15:59:00Z"/>
                <w:rFonts w:eastAsia="Times New Roman"/>
                <w:sz w:val="22"/>
                <w:szCs w:val="22"/>
                <w:bdr w:val="none" w:sz="0" w:space="0" w:color="auto"/>
                <w:lang w:val="es-CL" w:eastAsia="es-CL"/>
              </w:rPr>
            </w:pPr>
            <w:ins w:id="4154" w:author="Observatorio 02" w:date="2017-03-14T15:59:00Z">
              <w:r w:rsidRPr="00C2714A">
                <w:rPr>
                  <w:rFonts w:eastAsia="Times New Roman"/>
                  <w:sz w:val="22"/>
                  <w:szCs w:val="22"/>
                  <w:bdr w:val="none" w:sz="0" w:space="0" w:color="auto"/>
                  <w:lang w:val="es-CL" w:eastAsia="es-CL"/>
                </w:rPr>
                <w:t>Comercio</w:t>
              </w:r>
            </w:ins>
          </w:p>
        </w:tc>
        <w:tc>
          <w:tcPr>
            <w:tcW w:w="1000" w:type="dxa"/>
            <w:tcBorders>
              <w:top w:val="nil"/>
              <w:left w:val="nil"/>
              <w:bottom w:val="nil"/>
              <w:right w:val="nil"/>
            </w:tcBorders>
            <w:shd w:val="clear" w:color="000000" w:fill="FFFFFF"/>
            <w:noWrap/>
            <w:vAlign w:val="bottom"/>
            <w:hideMark/>
            <w:tcPrChange w:id="4155" w:author="Observatorio 02" w:date="2017-03-14T15:59:00Z">
              <w:tcPr>
                <w:tcW w:w="960" w:type="dxa"/>
                <w:tcBorders>
                  <w:top w:val="nil"/>
                  <w:left w:val="nil"/>
                  <w:bottom w:val="nil"/>
                  <w:right w:val="nil"/>
                </w:tcBorders>
                <w:shd w:val="clear" w:color="000000" w:fill="FFFFFF"/>
                <w:noWrap/>
                <w:vAlign w:val="bottom"/>
                <w:hideMark/>
              </w:tcPr>
            </w:tcPrChange>
          </w:tcPr>
          <w:p w14:paraId="23B6F5CC" w14:textId="77777777" w:rsidR="00084591" w:rsidRPr="00C2714A" w:rsidRDefault="00084591" w:rsidP="00084591">
            <w:pPr>
              <w:spacing w:after="0" w:line="240" w:lineRule="auto"/>
              <w:jc w:val="right"/>
              <w:rPr>
                <w:ins w:id="4156" w:author="Observatorio 02" w:date="2017-03-14T15:59:00Z"/>
                <w:rFonts w:eastAsia="Times New Roman"/>
                <w:sz w:val="22"/>
                <w:szCs w:val="22"/>
                <w:bdr w:val="none" w:sz="0" w:space="0" w:color="auto"/>
                <w:lang w:val="es-CL" w:eastAsia="es-CL"/>
              </w:rPr>
            </w:pPr>
            <w:ins w:id="4157" w:author="Observatorio 02" w:date="2017-03-14T15:59:00Z">
              <w:r w:rsidRPr="00C2714A">
                <w:rPr>
                  <w:rFonts w:eastAsia="Times New Roman"/>
                  <w:sz w:val="22"/>
                  <w:szCs w:val="22"/>
                  <w:bdr w:val="none" w:sz="0" w:space="0" w:color="auto"/>
                  <w:lang w:val="es-CL" w:eastAsia="es-CL"/>
                </w:rPr>
                <w:t>0,9</w:t>
              </w:r>
            </w:ins>
          </w:p>
        </w:tc>
        <w:tc>
          <w:tcPr>
            <w:tcW w:w="1000" w:type="dxa"/>
            <w:tcBorders>
              <w:top w:val="nil"/>
              <w:left w:val="nil"/>
              <w:bottom w:val="nil"/>
              <w:right w:val="nil"/>
            </w:tcBorders>
            <w:shd w:val="clear" w:color="000000" w:fill="FFFFFF"/>
            <w:noWrap/>
            <w:vAlign w:val="bottom"/>
            <w:hideMark/>
            <w:tcPrChange w:id="4158" w:author="Observatorio 02" w:date="2017-03-14T15:59:00Z">
              <w:tcPr>
                <w:tcW w:w="960" w:type="dxa"/>
                <w:tcBorders>
                  <w:top w:val="nil"/>
                  <w:left w:val="nil"/>
                  <w:bottom w:val="nil"/>
                  <w:right w:val="nil"/>
                </w:tcBorders>
                <w:shd w:val="clear" w:color="000000" w:fill="FFFFFF"/>
                <w:noWrap/>
                <w:vAlign w:val="bottom"/>
                <w:hideMark/>
              </w:tcPr>
            </w:tcPrChange>
          </w:tcPr>
          <w:p w14:paraId="3D004E27" w14:textId="77777777" w:rsidR="00084591" w:rsidRPr="00C2714A" w:rsidRDefault="00084591" w:rsidP="00084591">
            <w:pPr>
              <w:spacing w:after="0" w:line="240" w:lineRule="auto"/>
              <w:jc w:val="right"/>
              <w:rPr>
                <w:ins w:id="4159" w:author="Observatorio 02" w:date="2017-03-14T15:59:00Z"/>
                <w:rFonts w:eastAsia="Times New Roman"/>
                <w:sz w:val="22"/>
                <w:szCs w:val="22"/>
                <w:bdr w:val="none" w:sz="0" w:space="0" w:color="auto"/>
                <w:lang w:val="es-CL" w:eastAsia="es-CL"/>
              </w:rPr>
            </w:pPr>
            <w:ins w:id="4160" w:author="Observatorio 02" w:date="2017-03-14T15:59:00Z">
              <w:r w:rsidRPr="00C2714A">
                <w:rPr>
                  <w:rFonts w:eastAsia="Times New Roman"/>
                  <w:sz w:val="22"/>
                  <w:szCs w:val="22"/>
                  <w:bdr w:val="none" w:sz="0" w:space="0" w:color="auto"/>
                  <w:lang w:val="es-CL" w:eastAsia="es-CL"/>
                </w:rPr>
                <w:t>0,9</w:t>
              </w:r>
            </w:ins>
          </w:p>
        </w:tc>
      </w:tr>
      <w:tr w:rsidR="00084591" w:rsidRPr="00C2714A" w14:paraId="2ABFDB6D" w14:textId="77777777" w:rsidTr="00084591">
        <w:trPr>
          <w:trHeight w:val="255"/>
          <w:ins w:id="4161" w:author="Observatorio 02" w:date="2017-03-14T15:59:00Z"/>
          <w:trPrChange w:id="4162"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63" w:author="Observatorio 02" w:date="2017-03-14T15:59:00Z">
              <w:tcPr>
                <w:tcW w:w="4881" w:type="dxa"/>
                <w:tcBorders>
                  <w:top w:val="nil"/>
                  <w:left w:val="nil"/>
                  <w:bottom w:val="nil"/>
                  <w:right w:val="nil"/>
                </w:tcBorders>
                <w:shd w:val="clear" w:color="000000" w:fill="FFFFFF"/>
                <w:noWrap/>
                <w:vAlign w:val="bottom"/>
                <w:hideMark/>
              </w:tcPr>
            </w:tcPrChange>
          </w:tcPr>
          <w:p w14:paraId="08DA7D9C" w14:textId="77777777" w:rsidR="00084591" w:rsidRPr="00C2714A" w:rsidRDefault="00084591" w:rsidP="00084591">
            <w:pPr>
              <w:spacing w:after="0" w:line="240" w:lineRule="auto"/>
              <w:rPr>
                <w:ins w:id="4164" w:author="Observatorio 02" w:date="2017-03-14T15:59:00Z"/>
                <w:rFonts w:eastAsia="Times New Roman"/>
                <w:sz w:val="22"/>
                <w:szCs w:val="22"/>
                <w:bdr w:val="none" w:sz="0" w:space="0" w:color="auto"/>
                <w:lang w:val="es-CL" w:eastAsia="es-CL"/>
              </w:rPr>
            </w:pPr>
            <w:ins w:id="4165" w:author="Observatorio 02" w:date="2017-03-14T15:59:00Z">
              <w:r w:rsidRPr="00C2714A">
                <w:rPr>
                  <w:rFonts w:eastAsia="Times New Roman"/>
                  <w:sz w:val="22"/>
                  <w:szCs w:val="22"/>
                  <w:bdr w:val="none" w:sz="0" w:space="0" w:color="auto"/>
                  <w:lang w:val="es-CL" w:eastAsia="es-CL"/>
                </w:rPr>
                <w:t>Hoteles y Restaurantes</w:t>
              </w:r>
            </w:ins>
          </w:p>
        </w:tc>
        <w:tc>
          <w:tcPr>
            <w:tcW w:w="1000" w:type="dxa"/>
            <w:tcBorders>
              <w:top w:val="nil"/>
              <w:left w:val="nil"/>
              <w:bottom w:val="nil"/>
              <w:right w:val="nil"/>
            </w:tcBorders>
            <w:shd w:val="clear" w:color="000000" w:fill="FFFFFF"/>
            <w:noWrap/>
            <w:vAlign w:val="bottom"/>
            <w:hideMark/>
            <w:tcPrChange w:id="4166" w:author="Observatorio 02" w:date="2017-03-14T15:59:00Z">
              <w:tcPr>
                <w:tcW w:w="960" w:type="dxa"/>
                <w:tcBorders>
                  <w:top w:val="nil"/>
                  <w:left w:val="nil"/>
                  <w:bottom w:val="nil"/>
                  <w:right w:val="nil"/>
                </w:tcBorders>
                <w:shd w:val="clear" w:color="000000" w:fill="FFFFFF"/>
                <w:noWrap/>
                <w:vAlign w:val="bottom"/>
                <w:hideMark/>
              </w:tcPr>
            </w:tcPrChange>
          </w:tcPr>
          <w:p w14:paraId="41117102" w14:textId="77777777" w:rsidR="00084591" w:rsidRPr="00C2714A" w:rsidRDefault="00084591" w:rsidP="00084591">
            <w:pPr>
              <w:spacing w:after="0" w:line="240" w:lineRule="auto"/>
              <w:jc w:val="right"/>
              <w:rPr>
                <w:ins w:id="4167" w:author="Observatorio 02" w:date="2017-03-14T15:59:00Z"/>
                <w:rFonts w:eastAsia="Times New Roman"/>
                <w:sz w:val="22"/>
                <w:szCs w:val="22"/>
                <w:bdr w:val="none" w:sz="0" w:space="0" w:color="auto"/>
                <w:lang w:val="es-CL" w:eastAsia="es-CL"/>
              </w:rPr>
            </w:pPr>
            <w:ins w:id="4168" w:author="Observatorio 02" w:date="2017-03-14T15:59:00Z">
              <w:r w:rsidRPr="00C2714A">
                <w:rPr>
                  <w:rFonts w:eastAsia="Times New Roman"/>
                  <w:sz w:val="22"/>
                  <w:szCs w:val="22"/>
                  <w:bdr w:val="none" w:sz="0" w:space="0" w:color="auto"/>
                  <w:lang w:val="es-CL" w:eastAsia="es-CL"/>
                </w:rPr>
                <w:t>2,0</w:t>
              </w:r>
            </w:ins>
          </w:p>
        </w:tc>
        <w:tc>
          <w:tcPr>
            <w:tcW w:w="1000" w:type="dxa"/>
            <w:tcBorders>
              <w:top w:val="nil"/>
              <w:left w:val="nil"/>
              <w:bottom w:val="nil"/>
              <w:right w:val="nil"/>
            </w:tcBorders>
            <w:shd w:val="clear" w:color="000000" w:fill="FFFFFF"/>
            <w:noWrap/>
            <w:vAlign w:val="bottom"/>
            <w:hideMark/>
            <w:tcPrChange w:id="4169" w:author="Observatorio 02" w:date="2017-03-14T15:59:00Z">
              <w:tcPr>
                <w:tcW w:w="960" w:type="dxa"/>
                <w:tcBorders>
                  <w:top w:val="nil"/>
                  <w:left w:val="nil"/>
                  <w:bottom w:val="nil"/>
                  <w:right w:val="nil"/>
                </w:tcBorders>
                <w:shd w:val="clear" w:color="000000" w:fill="FFFFFF"/>
                <w:noWrap/>
                <w:vAlign w:val="bottom"/>
                <w:hideMark/>
              </w:tcPr>
            </w:tcPrChange>
          </w:tcPr>
          <w:p w14:paraId="5529416D" w14:textId="77777777" w:rsidR="00084591" w:rsidRPr="00C2714A" w:rsidRDefault="00084591" w:rsidP="00084591">
            <w:pPr>
              <w:spacing w:after="0" w:line="240" w:lineRule="auto"/>
              <w:jc w:val="right"/>
              <w:rPr>
                <w:ins w:id="4170" w:author="Observatorio 02" w:date="2017-03-14T15:59:00Z"/>
                <w:rFonts w:eastAsia="Times New Roman"/>
                <w:sz w:val="22"/>
                <w:szCs w:val="22"/>
                <w:bdr w:val="none" w:sz="0" w:space="0" w:color="auto"/>
                <w:lang w:val="es-CL" w:eastAsia="es-CL"/>
              </w:rPr>
            </w:pPr>
            <w:ins w:id="4171" w:author="Observatorio 02" w:date="2017-03-14T15:59:00Z">
              <w:r w:rsidRPr="00C2714A">
                <w:rPr>
                  <w:rFonts w:eastAsia="Times New Roman"/>
                  <w:sz w:val="22"/>
                  <w:szCs w:val="22"/>
                  <w:bdr w:val="none" w:sz="0" w:space="0" w:color="auto"/>
                  <w:lang w:val="es-CL" w:eastAsia="es-CL"/>
                </w:rPr>
                <w:t>1,4</w:t>
              </w:r>
            </w:ins>
          </w:p>
        </w:tc>
      </w:tr>
      <w:tr w:rsidR="00084591" w:rsidRPr="00C2714A" w14:paraId="25D387F0" w14:textId="77777777" w:rsidTr="00084591">
        <w:trPr>
          <w:trHeight w:val="255"/>
          <w:ins w:id="4172" w:author="Observatorio 02" w:date="2017-03-14T15:59:00Z"/>
          <w:trPrChange w:id="4173"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74" w:author="Observatorio 02" w:date="2017-03-14T15:59:00Z">
              <w:tcPr>
                <w:tcW w:w="4881" w:type="dxa"/>
                <w:tcBorders>
                  <w:top w:val="nil"/>
                  <w:left w:val="nil"/>
                  <w:bottom w:val="nil"/>
                  <w:right w:val="nil"/>
                </w:tcBorders>
                <w:shd w:val="clear" w:color="000000" w:fill="FFFFFF"/>
                <w:noWrap/>
                <w:vAlign w:val="bottom"/>
                <w:hideMark/>
              </w:tcPr>
            </w:tcPrChange>
          </w:tcPr>
          <w:p w14:paraId="1D519C7F" w14:textId="77777777" w:rsidR="00084591" w:rsidRPr="00C2714A" w:rsidRDefault="00084591" w:rsidP="00084591">
            <w:pPr>
              <w:spacing w:after="0" w:line="240" w:lineRule="auto"/>
              <w:rPr>
                <w:ins w:id="4175" w:author="Observatorio 02" w:date="2017-03-14T15:59:00Z"/>
                <w:rFonts w:eastAsia="Times New Roman"/>
                <w:sz w:val="22"/>
                <w:szCs w:val="22"/>
                <w:bdr w:val="none" w:sz="0" w:space="0" w:color="auto"/>
                <w:lang w:val="es-CL" w:eastAsia="es-CL"/>
              </w:rPr>
            </w:pPr>
            <w:ins w:id="4176" w:author="Observatorio 02" w:date="2017-03-14T15:59:00Z">
              <w:r w:rsidRPr="00C2714A">
                <w:rPr>
                  <w:rFonts w:eastAsia="Times New Roman"/>
                  <w:sz w:val="22"/>
                  <w:szCs w:val="22"/>
                  <w:bdr w:val="none" w:sz="0" w:space="0" w:color="auto"/>
                  <w:lang w:val="es-CL" w:eastAsia="es-CL"/>
                </w:rPr>
                <w:t>Transporte y Comunicaciones</w:t>
              </w:r>
            </w:ins>
          </w:p>
        </w:tc>
        <w:tc>
          <w:tcPr>
            <w:tcW w:w="1000" w:type="dxa"/>
            <w:tcBorders>
              <w:top w:val="nil"/>
              <w:left w:val="nil"/>
              <w:bottom w:val="nil"/>
              <w:right w:val="nil"/>
            </w:tcBorders>
            <w:shd w:val="clear" w:color="000000" w:fill="FFFFFF"/>
            <w:noWrap/>
            <w:vAlign w:val="bottom"/>
            <w:hideMark/>
            <w:tcPrChange w:id="4177" w:author="Observatorio 02" w:date="2017-03-14T15:59:00Z">
              <w:tcPr>
                <w:tcW w:w="960" w:type="dxa"/>
                <w:tcBorders>
                  <w:top w:val="nil"/>
                  <w:left w:val="nil"/>
                  <w:bottom w:val="nil"/>
                  <w:right w:val="nil"/>
                </w:tcBorders>
                <w:shd w:val="clear" w:color="000000" w:fill="FFFFFF"/>
                <w:noWrap/>
                <w:vAlign w:val="bottom"/>
                <w:hideMark/>
              </w:tcPr>
            </w:tcPrChange>
          </w:tcPr>
          <w:p w14:paraId="5EED7AF1" w14:textId="77777777" w:rsidR="00084591" w:rsidRPr="00C2714A" w:rsidRDefault="00084591" w:rsidP="00084591">
            <w:pPr>
              <w:spacing w:after="0" w:line="240" w:lineRule="auto"/>
              <w:jc w:val="right"/>
              <w:rPr>
                <w:ins w:id="4178" w:author="Observatorio 02" w:date="2017-03-14T15:59:00Z"/>
                <w:rFonts w:eastAsia="Times New Roman"/>
                <w:sz w:val="22"/>
                <w:szCs w:val="22"/>
                <w:bdr w:val="none" w:sz="0" w:space="0" w:color="auto"/>
                <w:lang w:val="es-CL" w:eastAsia="es-CL"/>
              </w:rPr>
            </w:pPr>
            <w:ins w:id="4179" w:author="Observatorio 02" w:date="2017-03-14T15:59:00Z">
              <w:r w:rsidRPr="00C2714A">
                <w:rPr>
                  <w:rFonts w:eastAsia="Times New Roman"/>
                  <w:sz w:val="22"/>
                  <w:szCs w:val="22"/>
                  <w:bdr w:val="none" w:sz="0" w:space="0" w:color="auto"/>
                  <w:lang w:val="es-CL" w:eastAsia="es-CL"/>
                </w:rPr>
                <w:t>2,7</w:t>
              </w:r>
            </w:ins>
          </w:p>
        </w:tc>
        <w:tc>
          <w:tcPr>
            <w:tcW w:w="1000" w:type="dxa"/>
            <w:tcBorders>
              <w:top w:val="nil"/>
              <w:left w:val="nil"/>
              <w:bottom w:val="nil"/>
              <w:right w:val="nil"/>
            </w:tcBorders>
            <w:shd w:val="clear" w:color="000000" w:fill="FFFFFF"/>
            <w:noWrap/>
            <w:vAlign w:val="bottom"/>
            <w:hideMark/>
            <w:tcPrChange w:id="4180" w:author="Observatorio 02" w:date="2017-03-14T15:59:00Z">
              <w:tcPr>
                <w:tcW w:w="960" w:type="dxa"/>
                <w:tcBorders>
                  <w:top w:val="nil"/>
                  <w:left w:val="nil"/>
                  <w:bottom w:val="nil"/>
                  <w:right w:val="nil"/>
                </w:tcBorders>
                <w:shd w:val="clear" w:color="000000" w:fill="FFFFFF"/>
                <w:noWrap/>
                <w:vAlign w:val="bottom"/>
                <w:hideMark/>
              </w:tcPr>
            </w:tcPrChange>
          </w:tcPr>
          <w:p w14:paraId="57926257" w14:textId="77777777" w:rsidR="00084591" w:rsidRPr="00C2714A" w:rsidRDefault="00084591" w:rsidP="00084591">
            <w:pPr>
              <w:spacing w:after="0" w:line="240" w:lineRule="auto"/>
              <w:jc w:val="right"/>
              <w:rPr>
                <w:ins w:id="4181" w:author="Observatorio 02" w:date="2017-03-14T15:59:00Z"/>
                <w:rFonts w:eastAsia="Times New Roman"/>
                <w:sz w:val="22"/>
                <w:szCs w:val="22"/>
                <w:bdr w:val="none" w:sz="0" w:space="0" w:color="auto"/>
                <w:lang w:val="es-CL" w:eastAsia="es-CL"/>
              </w:rPr>
            </w:pPr>
            <w:ins w:id="4182" w:author="Observatorio 02" w:date="2017-03-14T15:59:00Z">
              <w:r w:rsidRPr="00C2714A">
                <w:rPr>
                  <w:rFonts w:eastAsia="Times New Roman"/>
                  <w:sz w:val="22"/>
                  <w:szCs w:val="22"/>
                  <w:bdr w:val="none" w:sz="0" w:space="0" w:color="auto"/>
                  <w:lang w:val="es-CL" w:eastAsia="es-CL"/>
                </w:rPr>
                <w:t>3,5</w:t>
              </w:r>
            </w:ins>
          </w:p>
        </w:tc>
      </w:tr>
      <w:tr w:rsidR="00084591" w:rsidRPr="00C2714A" w14:paraId="50AC5E6D" w14:textId="77777777" w:rsidTr="00084591">
        <w:trPr>
          <w:trHeight w:val="255"/>
          <w:ins w:id="4183" w:author="Observatorio 02" w:date="2017-03-14T15:59:00Z"/>
          <w:trPrChange w:id="4184"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85" w:author="Observatorio 02" w:date="2017-03-14T15:59:00Z">
              <w:tcPr>
                <w:tcW w:w="4881" w:type="dxa"/>
                <w:tcBorders>
                  <w:top w:val="nil"/>
                  <w:left w:val="nil"/>
                  <w:bottom w:val="nil"/>
                  <w:right w:val="nil"/>
                </w:tcBorders>
                <w:shd w:val="clear" w:color="000000" w:fill="FFFFFF"/>
                <w:noWrap/>
                <w:vAlign w:val="bottom"/>
                <w:hideMark/>
              </w:tcPr>
            </w:tcPrChange>
          </w:tcPr>
          <w:p w14:paraId="3F12BDFB" w14:textId="77777777" w:rsidR="00084591" w:rsidRPr="00C2714A" w:rsidRDefault="00084591" w:rsidP="00084591">
            <w:pPr>
              <w:spacing w:after="0" w:line="240" w:lineRule="auto"/>
              <w:rPr>
                <w:ins w:id="4186" w:author="Observatorio 02" w:date="2017-03-14T15:59:00Z"/>
                <w:rFonts w:eastAsia="Times New Roman"/>
                <w:sz w:val="22"/>
                <w:szCs w:val="22"/>
                <w:bdr w:val="none" w:sz="0" w:space="0" w:color="auto"/>
                <w:lang w:val="es-CL" w:eastAsia="es-CL"/>
              </w:rPr>
            </w:pPr>
            <w:ins w:id="4187" w:author="Observatorio 02" w:date="2017-03-14T15:59:00Z">
              <w:r w:rsidRPr="00C2714A">
                <w:rPr>
                  <w:rFonts w:eastAsia="Times New Roman"/>
                  <w:sz w:val="22"/>
                  <w:szCs w:val="22"/>
                  <w:bdr w:val="none" w:sz="0" w:space="0" w:color="auto"/>
                  <w:lang w:val="es-CL" w:eastAsia="es-CL"/>
                </w:rPr>
                <w:t>Intermediación Financiera</w:t>
              </w:r>
            </w:ins>
          </w:p>
        </w:tc>
        <w:tc>
          <w:tcPr>
            <w:tcW w:w="1000" w:type="dxa"/>
            <w:tcBorders>
              <w:top w:val="nil"/>
              <w:left w:val="nil"/>
              <w:bottom w:val="nil"/>
              <w:right w:val="nil"/>
            </w:tcBorders>
            <w:shd w:val="clear" w:color="000000" w:fill="FFFFFF"/>
            <w:noWrap/>
            <w:vAlign w:val="bottom"/>
            <w:hideMark/>
            <w:tcPrChange w:id="4188" w:author="Observatorio 02" w:date="2017-03-14T15:59:00Z">
              <w:tcPr>
                <w:tcW w:w="960" w:type="dxa"/>
                <w:tcBorders>
                  <w:top w:val="nil"/>
                  <w:left w:val="nil"/>
                  <w:bottom w:val="nil"/>
                  <w:right w:val="nil"/>
                </w:tcBorders>
                <w:shd w:val="clear" w:color="000000" w:fill="FFFFFF"/>
                <w:noWrap/>
                <w:vAlign w:val="bottom"/>
                <w:hideMark/>
              </w:tcPr>
            </w:tcPrChange>
          </w:tcPr>
          <w:p w14:paraId="4D0F1E13" w14:textId="77777777" w:rsidR="00084591" w:rsidRPr="00C2714A" w:rsidRDefault="00084591" w:rsidP="00084591">
            <w:pPr>
              <w:spacing w:after="0" w:line="240" w:lineRule="auto"/>
              <w:jc w:val="right"/>
              <w:rPr>
                <w:ins w:id="4189" w:author="Observatorio 02" w:date="2017-03-14T15:59:00Z"/>
                <w:rFonts w:eastAsia="Times New Roman"/>
                <w:sz w:val="22"/>
                <w:szCs w:val="22"/>
                <w:bdr w:val="none" w:sz="0" w:space="0" w:color="auto"/>
                <w:lang w:val="es-CL" w:eastAsia="es-CL"/>
              </w:rPr>
            </w:pPr>
            <w:ins w:id="4190" w:author="Observatorio 02" w:date="2017-03-14T15:59:00Z">
              <w:r w:rsidRPr="00C2714A">
                <w:rPr>
                  <w:rFonts w:eastAsia="Times New Roman"/>
                  <w:sz w:val="22"/>
                  <w:szCs w:val="22"/>
                  <w:bdr w:val="none" w:sz="0" w:space="0" w:color="auto"/>
                  <w:lang w:val="es-CL" w:eastAsia="es-CL"/>
                </w:rPr>
                <w:t>1,1</w:t>
              </w:r>
            </w:ins>
          </w:p>
        </w:tc>
        <w:tc>
          <w:tcPr>
            <w:tcW w:w="1000" w:type="dxa"/>
            <w:tcBorders>
              <w:top w:val="nil"/>
              <w:left w:val="nil"/>
              <w:bottom w:val="nil"/>
              <w:right w:val="nil"/>
            </w:tcBorders>
            <w:shd w:val="clear" w:color="000000" w:fill="FFFFFF"/>
            <w:noWrap/>
            <w:vAlign w:val="bottom"/>
            <w:hideMark/>
            <w:tcPrChange w:id="4191" w:author="Observatorio 02" w:date="2017-03-14T15:59:00Z">
              <w:tcPr>
                <w:tcW w:w="960" w:type="dxa"/>
                <w:tcBorders>
                  <w:top w:val="nil"/>
                  <w:left w:val="nil"/>
                  <w:bottom w:val="nil"/>
                  <w:right w:val="nil"/>
                </w:tcBorders>
                <w:shd w:val="clear" w:color="000000" w:fill="FFFFFF"/>
                <w:noWrap/>
                <w:vAlign w:val="bottom"/>
                <w:hideMark/>
              </w:tcPr>
            </w:tcPrChange>
          </w:tcPr>
          <w:p w14:paraId="58019B36" w14:textId="77777777" w:rsidR="00084591" w:rsidRPr="00C2714A" w:rsidRDefault="00084591" w:rsidP="00084591">
            <w:pPr>
              <w:spacing w:after="0" w:line="240" w:lineRule="auto"/>
              <w:jc w:val="right"/>
              <w:rPr>
                <w:ins w:id="4192" w:author="Observatorio 02" w:date="2017-03-14T15:59:00Z"/>
                <w:rFonts w:eastAsia="Times New Roman"/>
                <w:sz w:val="22"/>
                <w:szCs w:val="22"/>
                <w:bdr w:val="none" w:sz="0" w:space="0" w:color="auto"/>
                <w:lang w:val="es-CL" w:eastAsia="es-CL"/>
              </w:rPr>
            </w:pPr>
            <w:ins w:id="4193" w:author="Observatorio 02" w:date="2017-03-14T15:59:00Z">
              <w:r w:rsidRPr="00C2714A">
                <w:rPr>
                  <w:rFonts w:eastAsia="Times New Roman"/>
                  <w:sz w:val="22"/>
                  <w:szCs w:val="22"/>
                  <w:bdr w:val="none" w:sz="0" w:space="0" w:color="auto"/>
                  <w:lang w:val="es-CL" w:eastAsia="es-CL"/>
                </w:rPr>
                <w:t>1,7</w:t>
              </w:r>
            </w:ins>
          </w:p>
        </w:tc>
      </w:tr>
      <w:tr w:rsidR="00084591" w:rsidRPr="00C2714A" w14:paraId="675764AF" w14:textId="77777777" w:rsidTr="00084591">
        <w:trPr>
          <w:trHeight w:val="255"/>
          <w:ins w:id="4194" w:author="Observatorio 02" w:date="2017-03-14T15:59:00Z"/>
          <w:trPrChange w:id="4195"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196" w:author="Observatorio 02" w:date="2017-03-14T15:59:00Z">
              <w:tcPr>
                <w:tcW w:w="4881" w:type="dxa"/>
                <w:tcBorders>
                  <w:top w:val="nil"/>
                  <w:left w:val="nil"/>
                  <w:bottom w:val="nil"/>
                  <w:right w:val="nil"/>
                </w:tcBorders>
                <w:shd w:val="clear" w:color="000000" w:fill="FFFFFF"/>
                <w:noWrap/>
                <w:vAlign w:val="bottom"/>
                <w:hideMark/>
              </w:tcPr>
            </w:tcPrChange>
          </w:tcPr>
          <w:p w14:paraId="7FAF6671" w14:textId="77777777" w:rsidR="00084591" w:rsidRPr="00C2714A" w:rsidRDefault="00084591" w:rsidP="00084591">
            <w:pPr>
              <w:spacing w:after="0" w:line="240" w:lineRule="auto"/>
              <w:rPr>
                <w:ins w:id="4197" w:author="Observatorio 02" w:date="2017-03-14T15:59:00Z"/>
                <w:rFonts w:eastAsia="Times New Roman"/>
                <w:sz w:val="22"/>
                <w:szCs w:val="22"/>
                <w:bdr w:val="none" w:sz="0" w:space="0" w:color="auto"/>
                <w:lang w:val="es-CL" w:eastAsia="es-CL"/>
              </w:rPr>
            </w:pPr>
            <w:ins w:id="4198" w:author="Observatorio 02" w:date="2017-03-14T15:59:00Z">
              <w:r w:rsidRPr="00C2714A">
                <w:rPr>
                  <w:rFonts w:eastAsia="Times New Roman"/>
                  <w:sz w:val="22"/>
                  <w:szCs w:val="22"/>
                  <w:bdr w:val="none" w:sz="0" w:space="0" w:color="auto"/>
                  <w:lang w:val="es-CL" w:eastAsia="es-CL"/>
                </w:rPr>
                <w:t>Actividades Inmobiliarias, Empresariales y de Alquiler</w:t>
              </w:r>
            </w:ins>
          </w:p>
        </w:tc>
        <w:tc>
          <w:tcPr>
            <w:tcW w:w="1000" w:type="dxa"/>
            <w:tcBorders>
              <w:top w:val="nil"/>
              <w:left w:val="nil"/>
              <w:bottom w:val="nil"/>
              <w:right w:val="nil"/>
            </w:tcBorders>
            <w:shd w:val="clear" w:color="000000" w:fill="FFFFFF"/>
            <w:noWrap/>
            <w:vAlign w:val="bottom"/>
            <w:hideMark/>
            <w:tcPrChange w:id="4199" w:author="Observatorio 02" w:date="2017-03-14T15:59:00Z">
              <w:tcPr>
                <w:tcW w:w="960" w:type="dxa"/>
                <w:tcBorders>
                  <w:top w:val="nil"/>
                  <w:left w:val="nil"/>
                  <w:bottom w:val="nil"/>
                  <w:right w:val="nil"/>
                </w:tcBorders>
                <w:shd w:val="clear" w:color="000000" w:fill="FFFFFF"/>
                <w:noWrap/>
                <w:vAlign w:val="bottom"/>
                <w:hideMark/>
              </w:tcPr>
            </w:tcPrChange>
          </w:tcPr>
          <w:p w14:paraId="06F9FE02" w14:textId="77777777" w:rsidR="00084591" w:rsidRPr="00C2714A" w:rsidRDefault="00084591" w:rsidP="00084591">
            <w:pPr>
              <w:spacing w:after="0" w:line="240" w:lineRule="auto"/>
              <w:jc w:val="right"/>
              <w:rPr>
                <w:ins w:id="4200" w:author="Observatorio 02" w:date="2017-03-14T15:59:00Z"/>
                <w:rFonts w:eastAsia="Times New Roman"/>
                <w:sz w:val="22"/>
                <w:szCs w:val="22"/>
                <w:bdr w:val="none" w:sz="0" w:space="0" w:color="auto"/>
                <w:lang w:val="es-CL" w:eastAsia="es-CL"/>
              </w:rPr>
            </w:pPr>
            <w:ins w:id="4201" w:author="Observatorio 02" w:date="2017-03-14T15:59:00Z">
              <w:r w:rsidRPr="00C2714A">
                <w:rPr>
                  <w:rFonts w:eastAsia="Times New Roman"/>
                  <w:sz w:val="22"/>
                  <w:szCs w:val="22"/>
                  <w:bdr w:val="none" w:sz="0" w:space="0" w:color="auto"/>
                  <w:lang w:val="es-CL" w:eastAsia="es-CL"/>
                </w:rPr>
                <w:t>2,4</w:t>
              </w:r>
            </w:ins>
          </w:p>
        </w:tc>
        <w:tc>
          <w:tcPr>
            <w:tcW w:w="1000" w:type="dxa"/>
            <w:tcBorders>
              <w:top w:val="nil"/>
              <w:left w:val="nil"/>
              <w:bottom w:val="nil"/>
              <w:right w:val="nil"/>
            </w:tcBorders>
            <w:shd w:val="clear" w:color="000000" w:fill="FFFFFF"/>
            <w:noWrap/>
            <w:vAlign w:val="bottom"/>
            <w:hideMark/>
            <w:tcPrChange w:id="4202" w:author="Observatorio 02" w:date="2017-03-14T15:59:00Z">
              <w:tcPr>
                <w:tcW w:w="960" w:type="dxa"/>
                <w:tcBorders>
                  <w:top w:val="nil"/>
                  <w:left w:val="nil"/>
                  <w:bottom w:val="nil"/>
                  <w:right w:val="nil"/>
                </w:tcBorders>
                <w:shd w:val="clear" w:color="000000" w:fill="FFFFFF"/>
                <w:noWrap/>
                <w:vAlign w:val="bottom"/>
                <w:hideMark/>
              </w:tcPr>
            </w:tcPrChange>
          </w:tcPr>
          <w:p w14:paraId="3F923711" w14:textId="77777777" w:rsidR="00084591" w:rsidRPr="00C2714A" w:rsidRDefault="00084591" w:rsidP="00084591">
            <w:pPr>
              <w:spacing w:after="0" w:line="240" w:lineRule="auto"/>
              <w:jc w:val="right"/>
              <w:rPr>
                <w:ins w:id="4203" w:author="Observatorio 02" w:date="2017-03-14T15:59:00Z"/>
                <w:rFonts w:eastAsia="Times New Roman"/>
                <w:sz w:val="22"/>
                <w:szCs w:val="22"/>
                <w:bdr w:val="none" w:sz="0" w:space="0" w:color="auto"/>
                <w:lang w:val="es-CL" w:eastAsia="es-CL"/>
              </w:rPr>
            </w:pPr>
            <w:ins w:id="4204" w:author="Observatorio 02" w:date="2017-03-14T15:59:00Z">
              <w:r w:rsidRPr="00C2714A">
                <w:rPr>
                  <w:rFonts w:eastAsia="Times New Roman"/>
                  <w:sz w:val="22"/>
                  <w:szCs w:val="22"/>
                  <w:bdr w:val="none" w:sz="0" w:space="0" w:color="auto"/>
                  <w:lang w:val="es-CL" w:eastAsia="es-CL"/>
                </w:rPr>
                <w:t>2,4</w:t>
              </w:r>
            </w:ins>
          </w:p>
        </w:tc>
      </w:tr>
      <w:tr w:rsidR="00084591" w:rsidRPr="00C2714A" w14:paraId="6DFC580B" w14:textId="77777777" w:rsidTr="00084591">
        <w:trPr>
          <w:trHeight w:val="255"/>
          <w:ins w:id="4205" w:author="Observatorio 02" w:date="2017-03-14T15:59:00Z"/>
          <w:trPrChange w:id="4206" w:author="Observatorio 02" w:date="2017-03-14T15:59:00Z">
            <w:trPr>
              <w:trHeight w:val="300"/>
            </w:trPr>
          </w:trPrChange>
        </w:trPr>
        <w:tc>
          <w:tcPr>
            <w:tcW w:w="5086" w:type="dxa"/>
            <w:tcBorders>
              <w:top w:val="nil"/>
              <w:left w:val="nil"/>
              <w:bottom w:val="nil"/>
              <w:right w:val="nil"/>
            </w:tcBorders>
            <w:shd w:val="clear" w:color="000000" w:fill="FFFFFF"/>
            <w:noWrap/>
            <w:vAlign w:val="bottom"/>
            <w:hideMark/>
            <w:tcPrChange w:id="4207" w:author="Observatorio 02" w:date="2017-03-14T15:59:00Z">
              <w:tcPr>
                <w:tcW w:w="4881" w:type="dxa"/>
                <w:tcBorders>
                  <w:top w:val="nil"/>
                  <w:left w:val="nil"/>
                  <w:bottom w:val="nil"/>
                  <w:right w:val="nil"/>
                </w:tcBorders>
                <w:shd w:val="clear" w:color="000000" w:fill="FFFFFF"/>
                <w:noWrap/>
                <w:vAlign w:val="bottom"/>
                <w:hideMark/>
              </w:tcPr>
            </w:tcPrChange>
          </w:tcPr>
          <w:p w14:paraId="1EBE81CA" w14:textId="77777777" w:rsidR="00084591" w:rsidRPr="00C2714A" w:rsidRDefault="00084591" w:rsidP="00084591">
            <w:pPr>
              <w:spacing w:after="0" w:line="240" w:lineRule="auto"/>
              <w:rPr>
                <w:ins w:id="4208" w:author="Observatorio 02" w:date="2017-03-14T15:59:00Z"/>
                <w:rFonts w:eastAsia="Times New Roman"/>
                <w:sz w:val="22"/>
                <w:szCs w:val="22"/>
                <w:bdr w:val="none" w:sz="0" w:space="0" w:color="auto"/>
                <w:lang w:val="es-CL" w:eastAsia="es-CL"/>
              </w:rPr>
            </w:pPr>
            <w:ins w:id="4209" w:author="Observatorio 02" w:date="2017-03-14T15:59:00Z">
              <w:r w:rsidRPr="00C2714A">
                <w:rPr>
                  <w:rFonts w:eastAsia="Times New Roman"/>
                  <w:sz w:val="22"/>
                  <w:szCs w:val="22"/>
                  <w:bdr w:val="none" w:sz="0" w:space="0" w:color="auto"/>
                  <w:lang w:val="es-CL" w:eastAsia="es-CL"/>
                </w:rPr>
                <w:t>Servicios Personales</w:t>
              </w:r>
            </w:ins>
          </w:p>
        </w:tc>
        <w:tc>
          <w:tcPr>
            <w:tcW w:w="1000" w:type="dxa"/>
            <w:tcBorders>
              <w:top w:val="nil"/>
              <w:left w:val="nil"/>
              <w:bottom w:val="nil"/>
              <w:right w:val="nil"/>
            </w:tcBorders>
            <w:shd w:val="clear" w:color="000000" w:fill="FFFFFF"/>
            <w:noWrap/>
            <w:vAlign w:val="bottom"/>
            <w:hideMark/>
            <w:tcPrChange w:id="4210" w:author="Observatorio 02" w:date="2017-03-14T15:59:00Z">
              <w:tcPr>
                <w:tcW w:w="960" w:type="dxa"/>
                <w:tcBorders>
                  <w:top w:val="nil"/>
                  <w:left w:val="nil"/>
                  <w:bottom w:val="nil"/>
                  <w:right w:val="nil"/>
                </w:tcBorders>
                <w:shd w:val="clear" w:color="000000" w:fill="FFFFFF"/>
                <w:noWrap/>
                <w:vAlign w:val="bottom"/>
                <w:hideMark/>
              </w:tcPr>
            </w:tcPrChange>
          </w:tcPr>
          <w:p w14:paraId="0D85F1A9" w14:textId="77777777" w:rsidR="00084591" w:rsidRPr="00C2714A" w:rsidRDefault="00084591" w:rsidP="00084591">
            <w:pPr>
              <w:spacing w:after="0" w:line="240" w:lineRule="auto"/>
              <w:jc w:val="right"/>
              <w:rPr>
                <w:ins w:id="4211" w:author="Observatorio 02" w:date="2017-03-14T15:59:00Z"/>
                <w:rFonts w:eastAsia="Times New Roman"/>
                <w:sz w:val="22"/>
                <w:szCs w:val="22"/>
                <w:bdr w:val="none" w:sz="0" w:space="0" w:color="auto"/>
                <w:lang w:val="es-CL" w:eastAsia="es-CL"/>
              </w:rPr>
            </w:pPr>
            <w:ins w:id="4212" w:author="Observatorio 02" w:date="2017-03-14T15:59:00Z">
              <w:r w:rsidRPr="00C2714A">
                <w:rPr>
                  <w:rFonts w:eastAsia="Times New Roman"/>
                  <w:sz w:val="22"/>
                  <w:szCs w:val="22"/>
                  <w:bdr w:val="none" w:sz="0" w:space="0" w:color="auto"/>
                  <w:lang w:val="es-CL" w:eastAsia="es-CL"/>
                </w:rPr>
                <w:t>1,0</w:t>
              </w:r>
            </w:ins>
          </w:p>
        </w:tc>
        <w:tc>
          <w:tcPr>
            <w:tcW w:w="1000" w:type="dxa"/>
            <w:tcBorders>
              <w:top w:val="nil"/>
              <w:left w:val="nil"/>
              <w:bottom w:val="nil"/>
              <w:right w:val="nil"/>
            </w:tcBorders>
            <w:shd w:val="clear" w:color="000000" w:fill="FFFFFF"/>
            <w:noWrap/>
            <w:vAlign w:val="bottom"/>
            <w:hideMark/>
            <w:tcPrChange w:id="4213" w:author="Observatorio 02" w:date="2017-03-14T15:59:00Z">
              <w:tcPr>
                <w:tcW w:w="960" w:type="dxa"/>
                <w:tcBorders>
                  <w:top w:val="nil"/>
                  <w:left w:val="nil"/>
                  <w:bottom w:val="nil"/>
                  <w:right w:val="nil"/>
                </w:tcBorders>
                <w:shd w:val="clear" w:color="000000" w:fill="FFFFFF"/>
                <w:noWrap/>
                <w:vAlign w:val="bottom"/>
                <w:hideMark/>
              </w:tcPr>
            </w:tcPrChange>
          </w:tcPr>
          <w:p w14:paraId="66949A9D" w14:textId="77777777" w:rsidR="00084591" w:rsidRPr="00C2714A" w:rsidRDefault="00084591" w:rsidP="00084591">
            <w:pPr>
              <w:spacing w:after="0" w:line="240" w:lineRule="auto"/>
              <w:jc w:val="right"/>
              <w:rPr>
                <w:ins w:id="4214" w:author="Observatorio 02" w:date="2017-03-14T15:59:00Z"/>
                <w:rFonts w:eastAsia="Times New Roman"/>
                <w:sz w:val="22"/>
                <w:szCs w:val="22"/>
                <w:bdr w:val="none" w:sz="0" w:space="0" w:color="auto"/>
                <w:lang w:val="es-CL" w:eastAsia="es-CL"/>
              </w:rPr>
            </w:pPr>
            <w:ins w:id="4215" w:author="Observatorio 02" w:date="2017-03-14T15:59:00Z">
              <w:r w:rsidRPr="00C2714A">
                <w:rPr>
                  <w:rFonts w:eastAsia="Times New Roman"/>
                  <w:sz w:val="22"/>
                  <w:szCs w:val="22"/>
                  <w:bdr w:val="none" w:sz="0" w:space="0" w:color="auto"/>
                  <w:lang w:val="es-CL" w:eastAsia="es-CL"/>
                </w:rPr>
                <w:t>0,9</w:t>
              </w:r>
            </w:ins>
          </w:p>
        </w:tc>
      </w:tr>
      <w:tr w:rsidR="00084591" w:rsidRPr="00C2714A" w14:paraId="744C8DEC" w14:textId="77777777" w:rsidTr="00084591">
        <w:trPr>
          <w:trHeight w:val="255"/>
          <w:ins w:id="4216" w:author="Observatorio 02" w:date="2017-03-14T15:59:00Z"/>
          <w:trPrChange w:id="4217" w:author="Observatorio 02" w:date="2017-03-14T15:59:00Z">
            <w:trPr>
              <w:trHeight w:val="300"/>
            </w:trPr>
          </w:trPrChange>
        </w:trPr>
        <w:tc>
          <w:tcPr>
            <w:tcW w:w="5086" w:type="dxa"/>
            <w:tcBorders>
              <w:top w:val="nil"/>
              <w:left w:val="nil"/>
              <w:bottom w:val="single" w:sz="4" w:space="0" w:color="000000"/>
              <w:right w:val="nil"/>
            </w:tcBorders>
            <w:shd w:val="clear" w:color="000000" w:fill="FFFFFF"/>
            <w:noWrap/>
            <w:vAlign w:val="bottom"/>
            <w:hideMark/>
            <w:tcPrChange w:id="4218" w:author="Observatorio 02" w:date="2017-03-14T15:59:00Z">
              <w:tcPr>
                <w:tcW w:w="4881" w:type="dxa"/>
                <w:tcBorders>
                  <w:top w:val="nil"/>
                  <w:left w:val="nil"/>
                  <w:bottom w:val="single" w:sz="4" w:space="0" w:color="000000"/>
                  <w:right w:val="nil"/>
                </w:tcBorders>
                <w:shd w:val="clear" w:color="000000" w:fill="FFFFFF"/>
                <w:noWrap/>
                <w:vAlign w:val="bottom"/>
                <w:hideMark/>
              </w:tcPr>
            </w:tcPrChange>
          </w:tcPr>
          <w:p w14:paraId="04CA8421" w14:textId="77777777" w:rsidR="00084591" w:rsidRPr="00C2714A" w:rsidRDefault="00084591" w:rsidP="00084591">
            <w:pPr>
              <w:spacing w:after="0" w:line="240" w:lineRule="auto"/>
              <w:rPr>
                <w:ins w:id="4219" w:author="Observatorio 02" w:date="2017-03-14T15:59:00Z"/>
                <w:rFonts w:eastAsia="Times New Roman"/>
                <w:sz w:val="22"/>
                <w:szCs w:val="22"/>
                <w:bdr w:val="none" w:sz="0" w:space="0" w:color="auto"/>
                <w:lang w:val="es-CL" w:eastAsia="es-CL"/>
              </w:rPr>
            </w:pPr>
            <w:ins w:id="4220" w:author="Observatorio 02" w:date="2017-03-14T15:59:00Z">
              <w:r w:rsidRPr="00C2714A">
                <w:rPr>
                  <w:rFonts w:eastAsia="Times New Roman"/>
                  <w:sz w:val="22"/>
                  <w:szCs w:val="22"/>
                  <w:bdr w:val="none" w:sz="0" w:space="0" w:color="auto"/>
                  <w:lang w:val="es-CL" w:eastAsia="es-CL"/>
                </w:rPr>
                <w:t>Administración Pública</w:t>
              </w:r>
            </w:ins>
          </w:p>
        </w:tc>
        <w:tc>
          <w:tcPr>
            <w:tcW w:w="1000" w:type="dxa"/>
            <w:tcBorders>
              <w:top w:val="nil"/>
              <w:left w:val="nil"/>
              <w:bottom w:val="single" w:sz="4" w:space="0" w:color="000000"/>
              <w:right w:val="nil"/>
            </w:tcBorders>
            <w:shd w:val="clear" w:color="000000" w:fill="FFFFFF"/>
            <w:noWrap/>
            <w:vAlign w:val="bottom"/>
            <w:hideMark/>
            <w:tcPrChange w:id="4221"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683B8947" w14:textId="77777777" w:rsidR="00084591" w:rsidRPr="00C2714A" w:rsidRDefault="00084591" w:rsidP="00084591">
            <w:pPr>
              <w:spacing w:after="0" w:line="240" w:lineRule="auto"/>
              <w:jc w:val="right"/>
              <w:rPr>
                <w:ins w:id="4222" w:author="Observatorio 02" w:date="2017-03-14T15:59:00Z"/>
                <w:rFonts w:eastAsia="Times New Roman"/>
                <w:sz w:val="22"/>
                <w:szCs w:val="22"/>
                <w:bdr w:val="none" w:sz="0" w:space="0" w:color="auto"/>
                <w:lang w:val="es-CL" w:eastAsia="es-CL"/>
              </w:rPr>
            </w:pPr>
            <w:ins w:id="4223" w:author="Observatorio 02" w:date="2017-03-14T15:59:00Z">
              <w:r w:rsidRPr="00C2714A">
                <w:rPr>
                  <w:rFonts w:eastAsia="Times New Roman"/>
                  <w:sz w:val="22"/>
                  <w:szCs w:val="22"/>
                  <w:bdr w:val="none" w:sz="0" w:space="0" w:color="auto"/>
                  <w:lang w:val="es-CL" w:eastAsia="es-CL"/>
                </w:rPr>
                <w:t>1,8</w:t>
              </w:r>
            </w:ins>
          </w:p>
        </w:tc>
        <w:tc>
          <w:tcPr>
            <w:tcW w:w="1000" w:type="dxa"/>
            <w:tcBorders>
              <w:top w:val="nil"/>
              <w:left w:val="nil"/>
              <w:bottom w:val="single" w:sz="4" w:space="0" w:color="000000"/>
              <w:right w:val="nil"/>
            </w:tcBorders>
            <w:shd w:val="clear" w:color="000000" w:fill="FFFFFF"/>
            <w:noWrap/>
            <w:vAlign w:val="bottom"/>
            <w:hideMark/>
            <w:tcPrChange w:id="4224" w:author="Observatorio 02" w:date="2017-03-14T15:59:00Z">
              <w:tcPr>
                <w:tcW w:w="960" w:type="dxa"/>
                <w:tcBorders>
                  <w:top w:val="nil"/>
                  <w:left w:val="nil"/>
                  <w:bottom w:val="single" w:sz="4" w:space="0" w:color="000000"/>
                  <w:right w:val="nil"/>
                </w:tcBorders>
                <w:shd w:val="clear" w:color="000000" w:fill="FFFFFF"/>
                <w:noWrap/>
                <w:vAlign w:val="bottom"/>
                <w:hideMark/>
              </w:tcPr>
            </w:tcPrChange>
          </w:tcPr>
          <w:p w14:paraId="4F0E57D6" w14:textId="77777777" w:rsidR="00084591" w:rsidRPr="00C2714A" w:rsidRDefault="00084591" w:rsidP="00084591">
            <w:pPr>
              <w:spacing w:after="0" w:line="240" w:lineRule="auto"/>
              <w:jc w:val="right"/>
              <w:rPr>
                <w:ins w:id="4225" w:author="Observatorio 02" w:date="2017-03-14T15:59:00Z"/>
                <w:rFonts w:eastAsia="Times New Roman"/>
                <w:sz w:val="22"/>
                <w:szCs w:val="22"/>
                <w:bdr w:val="none" w:sz="0" w:space="0" w:color="auto"/>
                <w:lang w:val="es-CL" w:eastAsia="es-CL"/>
              </w:rPr>
            </w:pPr>
            <w:ins w:id="4226" w:author="Observatorio 02" w:date="2017-03-14T15:59:00Z">
              <w:r w:rsidRPr="00C2714A">
                <w:rPr>
                  <w:rFonts w:eastAsia="Times New Roman"/>
                  <w:sz w:val="22"/>
                  <w:szCs w:val="22"/>
                  <w:bdr w:val="none" w:sz="0" w:space="0" w:color="auto"/>
                  <w:lang w:val="es-CL" w:eastAsia="es-CL"/>
                </w:rPr>
                <w:t>2,0</w:t>
              </w:r>
            </w:ins>
          </w:p>
        </w:tc>
      </w:tr>
      <w:tr w:rsidR="00084591" w:rsidRPr="00C2714A" w14:paraId="7BA69380" w14:textId="77777777" w:rsidTr="00084591">
        <w:trPr>
          <w:trHeight w:val="255"/>
          <w:ins w:id="4227" w:author="Observatorio 02" w:date="2017-03-14T15:59:00Z"/>
          <w:trPrChange w:id="4228" w:author="Observatorio 02" w:date="2017-03-14T15:59:00Z">
            <w:trPr>
              <w:trHeight w:val="300"/>
            </w:trPr>
          </w:trPrChange>
        </w:trPr>
        <w:tc>
          <w:tcPr>
            <w:tcW w:w="5086" w:type="dxa"/>
            <w:tcBorders>
              <w:top w:val="nil"/>
              <w:left w:val="nil"/>
              <w:bottom w:val="single" w:sz="8" w:space="0" w:color="000000"/>
              <w:right w:val="nil"/>
            </w:tcBorders>
            <w:shd w:val="clear" w:color="000000" w:fill="FFFFFF"/>
            <w:noWrap/>
            <w:vAlign w:val="bottom"/>
            <w:hideMark/>
            <w:tcPrChange w:id="4229" w:author="Observatorio 02" w:date="2017-03-14T15:59:00Z">
              <w:tcPr>
                <w:tcW w:w="4881" w:type="dxa"/>
                <w:tcBorders>
                  <w:top w:val="nil"/>
                  <w:left w:val="nil"/>
                  <w:bottom w:val="single" w:sz="8" w:space="0" w:color="000000"/>
                  <w:right w:val="nil"/>
                </w:tcBorders>
                <w:shd w:val="clear" w:color="000000" w:fill="FFFFFF"/>
                <w:noWrap/>
                <w:vAlign w:val="bottom"/>
                <w:hideMark/>
              </w:tcPr>
            </w:tcPrChange>
          </w:tcPr>
          <w:p w14:paraId="37ED8721" w14:textId="77777777" w:rsidR="00084591" w:rsidRPr="00C2714A" w:rsidRDefault="00084591" w:rsidP="00084591">
            <w:pPr>
              <w:spacing w:after="0" w:line="240" w:lineRule="auto"/>
              <w:rPr>
                <w:ins w:id="4230" w:author="Observatorio 02" w:date="2017-03-14T15:59:00Z"/>
                <w:rFonts w:eastAsia="Times New Roman"/>
                <w:sz w:val="22"/>
                <w:szCs w:val="22"/>
                <w:bdr w:val="none" w:sz="0" w:space="0" w:color="auto"/>
                <w:lang w:val="es-CL" w:eastAsia="es-CL"/>
              </w:rPr>
            </w:pPr>
            <w:ins w:id="4231" w:author="Observatorio 02" w:date="2017-03-14T15:59:00Z">
              <w:r w:rsidRPr="00C2714A">
                <w:rPr>
                  <w:rFonts w:eastAsia="Times New Roman"/>
                  <w:sz w:val="22"/>
                  <w:szCs w:val="22"/>
                  <w:bdr w:val="none" w:sz="0" w:space="0" w:color="auto"/>
                  <w:lang w:val="es-CL" w:eastAsia="es-CL"/>
                </w:rPr>
                <w:t>Nacional</w:t>
              </w:r>
            </w:ins>
          </w:p>
        </w:tc>
        <w:tc>
          <w:tcPr>
            <w:tcW w:w="1000" w:type="dxa"/>
            <w:tcBorders>
              <w:top w:val="nil"/>
              <w:left w:val="nil"/>
              <w:bottom w:val="single" w:sz="8" w:space="0" w:color="000000"/>
              <w:right w:val="nil"/>
            </w:tcBorders>
            <w:shd w:val="clear" w:color="000000" w:fill="FFFFFF"/>
            <w:noWrap/>
            <w:vAlign w:val="bottom"/>
            <w:hideMark/>
            <w:tcPrChange w:id="4232"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2E65C226" w14:textId="77777777" w:rsidR="00084591" w:rsidRPr="00C2714A" w:rsidRDefault="00084591" w:rsidP="00084591">
            <w:pPr>
              <w:spacing w:after="0" w:line="240" w:lineRule="auto"/>
              <w:jc w:val="right"/>
              <w:rPr>
                <w:ins w:id="4233" w:author="Observatorio 02" w:date="2017-03-14T15:59:00Z"/>
                <w:rFonts w:eastAsia="Times New Roman"/>
                <w:sz w:val="22"/>
                <w:szCs w:val="22"/>
                <w:bdr w:val="none" w:sz="0" w:space="0" w:color="auto"/>
                <w:lang w:val="es-CL" w:eastAsia="es-CL"/>
              </w:rPr>
            </w:pPr>
            <w:ins w:id="4234" w:author="Observatorio 02" w:date="2017-03-14T15:59:00Z">
              <w:r w:rsidRPr="00C2714A">
                <w:rPr>
                  <w:rFonts w:eastAsia="Times New Roman"/>
                  <w:sz w:val="22"/>
                  <w:szCs w:val="22"/>
                  <w:bdr w:val="none" w:sz="0" w:space="0" w:color="auto"/>
                  <w:lang w:val="es-CL" w:eastAsia="es-CL"/>
                </w:rPr>
                <w:t>2,8</w:t>
              </w:r>
            </w:ins>
          </w:p>
        </w:tc>
        <w:tc>
          <w:tcPr>
            <w:tcW w:w="1000" w:type="dxa"/>
            <w:tcBorders>
              <w:top w:val="nil"/>
              <w:left w:val="nil"/>
              <w:bottom w:val="single" w:sz="8" w:space="0" w:color="000000"/>
              <w:right w:val="nil"/>
            </w:tcBorders>
            <w:shd w:val="clear" w:color="000000" w:fill="FFFFFF"/>
            <w:noWrap/>
            <w:vAlign w:val="bottom"/>
            <w:hideMark/>
            <w:tcPrChange w:id="4235" w:author="Observatorio 02" w:date="2017-03-14T15:59:00Z">
              <w:tcPr>
                <w:tcW w:w="960" w:type="dxa"/>
                <w:tcBorders>
                  <w:top w:val="nil"/>
                  <w:left w:val="nil"/>
                  <w:bottom w:val="single" w:sz="8" w:space="0" w:color="000000"/>
                  <w:right w:val="nil"/>
                </w:tcBorders>
                <w:shd w:val="clear" w:color="000000" w:fill="FFFFFF"/>
                <w:noWrap/>
                <w:vAlign w:val="bottom"/>
                <w:hideMark/>
              </w:tcPr>
            </w:tcPrChange>
          </w:tcPr>
          <w:p w14:paraId="10D5F862" w14:textId="77777777" w:rsidR="00084591" w:rsidRPr="00C2714A" w:rsidRDefault="00084591" w:rsidP="00084591">
            <w:pPr>
              <w:spacing w:after="0" w:line="240" w:lineRule="auto"/>
              <w:jc w:val="right"/>
              <w:rPr>
                <w:ins w:id="4236" w:author="Observatorio 02" w:date="2017-03-14T15:59:00Z"/>
                <w:rFonts w:eastAsia="Times New Roman"/>
                <w:sz w:val="22"/>
                <w:szCs w:val="22"/>
                <w:bdr w:val="none" w:sz="0" w:space="0" w:color="auto"/>
                <w:lang w:val="es-CL" w:eastAsia="es-CL"/>
              </w:rPr>
            </w:pPr>
            <w:ins w:id="4237" w:author="Observatorio 02" w:date="2017-03-14T15:59:00Z">
              <w:r w:rsidRPr="00C2714A">
                <w:rPr>
                  <w:rFonts w:eastAsia="Times New Roman"/>
                  <w:sz w:val="22"/>
                  <w:szCs w:val="22"/>
                  <w:bdr w:val="none" w:sz="0" w:space="0" w:color="auto"/>
                  <w:lang w:val="es-CL" w:eastAsia="es-CL"/>
                </w:rPr>
                <w:t>2,9</w:t>
              </w:r>
            </w:ins>
          </w:p>
        </w:tc>
      </w:tr>
    </w:tbl>
    <w:p w14:paraId="3FF342D6" w14:textId="3056A5D9" w:rsidR="001115B9" w:rsidRPr="00C2714A" w:rsidRDefault="001115B9" w:rsidP="00737596">
      <w:pPr>
        <w:spacing w:after="0" w:line="276" w:lineRule="auto"/>
        <w:jc w:val="both"/>
        <w:rPr>
          <w:rFonts w:eastAsia="Times New Roman"/>
          <w:color w:val="323E4F" w:themeColor="text2" w:themeShade="BF"/>
          <w:sz w:val="20"/>
          <w:szCs w:val="20"/>
          <w:bdr w:val="none" w:sz="0" w:space="0" w:color="auto"/>
          <w:lang w:val="es-CL" w:eastAsia="es-CL"/>
          <w:rPrChange w:id="4238" w:author="Observatorio 02" w:date="2017-03-23T14:31:00Z">
            <w:rPr>
              <w:rFonts w:eastAsia="Times New Roman"/>
              <w:color w:val="203764"/>
              <w:sz w:val="20"/>
              <w:szCs w:val="20"/>
              <w:bdr w:val="none" w:sz="0" w:space="0" w:color="auto"/>
              <w:lang w:val="es-CL" w:eastAsia="es-CL"/>
            </w:rPr>
          </w:rPrChange>
        </w:rPr>
      </w:pPr>
      <w:r w:rsidRPr="00C2714A">
        <w:rPr>
          <w:rFonts w:eastAsia="Times New Roman"/>
          <w:color w:val="323E4F" w:themeColor="text2" w:themeShade="BF"/>
          <w:sz w:val="20"/>
          <w:szCs w:val="20"/>
          <w:bdr w:val="none" w:sz="0" w:space="0" w:color="auto"/>
          <w:lang w:val="es-CL" w:eastAsia="es-CL"/>
          <w:rPrChange w:id="4239" w:author="Observatorio 02" w:date="2017-03-23T14:31:00Z">
            <w:rPr>
              <w:rFonts w:eastAsia="Times New Roman"/>
              <w:color w:val="203764"/>
              <w:sz w:val="20"/>
              <w:szCs w:val="20"/>
              <w:bdr w:val="none" w:sz="0" w:space="0" w:color="auto"/>
              <w:lang w:val="es-CL" w:eastAsia="es-CL"/>
            </w:rPr>
          </w:rPrChange>
        </w:rPr>
        <w:t xml:space="preserve">Fuente: Elaboración propia en base a </w:t>
      </w:r>
      <w:del w:id="4240" w:author="Observatorio 02" w:date="2017-03-14T15:59:00Z">
        <w:r w:rsidRPr="00C2714A" w:rsidDel="00544C8A">
          <w:rPr>
            <w:rFonts w:eastAsia="Times New Roman"/>
            <w:color w:val="323E4F" w:themeColor="text2" w:themeShade="BF"/>
            <w:sz w:val="20"/>
            <w:szCs w:val="20"/>
            <w:bdr w:val="none" w:sz="0" w:space="0" w:color="auto"/>
            <w:lang w:val="es-CL" w:eastAsia="es-CL"/>
            <w:rPrChange w:id="4241"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4242" w:author="Observatorio 02" w:date="2017-03-23T14:31:00Z">
            <w:rPr>
              <w:rFonts w:eastAsia="Times New Roman"/>
              <w:color w:val="203764"/>
              <w:sz w:val="20"/>
              <w:szCs w:val="20"/>
              <w:bdr w:val="none" w:sz="0" w:space="0" w:color="auto"/>
              <w:lang w:val="es-CL" w:eastAsia="es-CL"/>
            </w:rPr>
          </w:rPrChange>
        </w:rPr>
        <w:t>ENE 201</w:t>
      </w:r>
      <w:ins w:id="4243" w:author="Observatorio 02" w:date="2017-03-14T15:41:00Z">
        <w:r w:rsidR="007B3084" w:rsidRPr="00C2714A">
          <w:rPr>
            <w:rFonts w:eastAsia="Times New Roman"/>
            <w:color w:val="323E4F" w:themeColor="text2" w:themeShade="BF"/>
            <w:sz w:val="20"/>
            <w:szCs w:val="20"/>
            <w:bdr w:val="none" w:sz="0" w:space="0" w:color="auto"/>
            <w:lang w:val="es-CL" w:eastAsia="es-CL"/>
            <w:rPrChange w:id="4244" w:author="Observatorio 02" w:date="2017-03-23T14:31:00Z">
              <w:rPr>
                <w:rFonts w:eastAsia="Times New Roman"/>
                <w:color w:val="203764"/>
                <w:sz w:val="20"/>
                <w:szCs w:val="20"/>
                <w:bdr w:val="none" w:sz="0" w:space="0" w:color="auto"/>
                <w:lang w:val="es-CL" w:eastAsia="es-CL"/>
              </w:rPr>
            </w:rPrChange>
          </w:rPr>
          <w:t>6</w:t>
        </w:r>
      </w:ins>
      <w:del w:id="4245" w:author="Observatorio 02" w:date="2017-03-14T15:41:00Z">
        <w:r w:rsidRPr="00C2714A" w:rsidDel="007B3084">
          <w:rPr>
            <w:rFonts w:eastAsia="Times New Roman"/>
            <w:color w:val="323E4F" w:themeColor="text2" w:themeShade="BF"/>
            <w:sz w:val="20"/>
            <w:szCs w:val="20"/>
            <w:bdr w:val="none" w:sz="0" w:space="0" w:color="auto"/>
            <w:lang w:val="es-CL" w:eastAsia="es-CL"/>
            <w:rPrChange w:id="4246" w:author="Observatorio 02" w:date="2017-03-23T14:31:00Z">
              <w:rPr>
                <w:rFonts w:eastAsia="Times New Roman"/>
                <w:color w:val="203764"/>
                <w:sz w:val="20"/>
                <w:szCs w:val="20"/>
                <w:bdr w:val="none" w:sz="0" w:space="0" w:color="auto"/>
                <w:lang w:val="es-CL" w:eastAsia="es-CL"/>
              </w:rPr>
            </w:rPrChange>
          </w:rPr>
          <w:delText>5</w:delText>
        </w:r>
      </w:del>
      <w:r w:rsidRPr="00C2714A">
        <w:rPr>
          <w:rFonts w:eastAsia="Times New Roman"/>
          <w:color w:val="323E4F" w:themeColor="text2" w:themeShade="BF"/>
          <w:sz w:val="20"/>
          <w:szCs w:val="20"/>
          <w:bdr w:val="none" w:sz="0" w:space="0" w:color="auto"/>
          <w:lang w:val="es-CL" w:eastAsia="es-CL"/>
          <w:rPrChange w:id="4247" w:author="Observatorio 02" w:date="2017-03-23T14:31:00Z">
            <w:rPr>
              <w:rFonts w:eastAsia="Times New Roman"/>
              <w:color w:val="203764"/>
              <w:sz w:val="20"/>
              <w:szCs w:val="20"/>
              <w:bdr w:val="none" w:sz="0" w:space="0" w:color="auto"/>
              <w:lang w:val="es-CL" w:eastAsia="es-CL"/>
            </w:rPr>
          </w:rPrChange>
        </w:rPr>
        <w:t>.</w:t>
      </w:r>
    </w:p>
    <w:p w14:paraId="3C934B88" w14:textId="0A2B2C8D" w:rsidR="00084420" w:rsidRDefault="00084420" w:rsidP="00583449">
      <w:pPr>
        <w:spacing w:after="0" w:line="276" w:lineRule="auto"/>
        <w:rPr>
          <w:ins w:id="4248" w:author="Observatorio 02" w:date="2017-04-17T14:13:00Z"/>
          <w:lang w:val="es-CL"/>
        </w:rPr>
        <w:pPrChange w:id="4249" w:author="Observatorio 02" w:date="2017-04-17T14:16:00Z">
          <w:pPr>
            <w:spacing w:line="259" w:lineRule="auto"/>
          </w:pPr>
        </w:pPrChange>
      </w:pPr>
    </w:p>
    <w:p w14:paraId="4360EA4D" w14:textId="3F5CAA23" w:rsidR="00583449" w:rsidRDefault="000B7034" w:rsidP="00583449">
      <w:pPr>
        <w:spacing w:after="0" w:line="276" w:lineRule="auto"/>
        <w:jc w:val="both"/>
        <w:rPr>
          <w:ins w:id="4250" w:author="Observatorio 02" w:date="2017-04-17T14:20:00Z"/>
          <w:lang w:val="es-CL"/>
        </w:rPr>
        <w:pPrChange w:id="4251" w:author="Observatorio 02" w:date="2017-04-17T14:23:00Z">
          <w:pPr>
            <w:spacing w:line="259" w:lineRule="auto"/>
          </w:pPr>
        </w:pPrChange>
      </w:pPr>
      <w:ins w:id="4252" w:author="Observatorio 02" w:date="2017-04-17T14:13:00Z">
        <w:r>
          <w:rPr>
            <w:lang w:val="es-CL"/>
          </w:rPr>
          <w:t>Finalmente, el gráfico 10</w:t>
        </w:r>
      </w:ins>
      <w:ins w:id="4253" w:author="Observatorio 02" w:date="2017-04-17T14:17:00Z">
        <w:r w:rsidR="00583449">
          <w:rPr>
            <w:lang w:val="es-CL"/>
          </w:rPr>
          <w:t xml:space="preserve"> muestra la evolución anual de la edad promedio de los ocupados del sector según sexo.</w:t>
        </w:r>
      </w:ins>
      <w:ins w:id="4254" w:author="Observatorio 02" w:date="2017-04-17T14:18:00Z">
        <w:r w:rsidR="00583449">
          <w:rPr>
            <w:lang w:val="es-CL"/>
          </w:rPr>
          <w:t xml:space="preserve"> Como se puede </w:t>
        </w:r>
      </w:ins>
      <w:ins w:id="4255" w:author="Observatorio 02" w:date="2017-04-17T14:19:00Z">
        <w:r w:rsidR="00583449">
          <w:rPr>
            <w:lang w:val="es-CL"/>
          </w:rPr>
          <w:t xml:space="preserve">apreciar, </w:t>
        </w:r>
      </w:ins>
      <w:ins w:id="4256" w:author="Observatorio 02" w:date="2017-04-17T14:20:00Z">
        <w:r w:rsidR="00583449">
          <w:rPr>
            <w:lang w:val="es-CL"/>
          </w:rPr>
          <w:t xml:space="preserve">los ocupados </w:t>
        </w:r>
      </w:ins>
      <w:ins w:id="4257" w:author="Observatorio 02" w:date="2017-04-17T14:21:00Z">
        <w:r w:rsidR="00583449">
          <w:rPr>
            <w:lang w:val="es-CL"/>
          </w:rPr>
          <w:t xml:space="preserve">han sido sistemáticamente mayores que las ocupadas, pero la brecha de edad se ha ido cerrando con el tiempo. Específicamente, </w:t>
        </w:r>
      </w:ins>
      <w:ins w:id="4258" w:author="Observatorio 02" w:date="2017-04-17T14:22:00Z">
        <w:r w:rsidR="00583449">
          <w:rPr>
            <w:lang w:val="es-CL"/>
          </w:rPr>
          <w:t xml:space="preserve">entre 2010 y 2016, </w:t>
        </w:r>
      </w:ins>
      <w:ins w:id="4259" w:author="Observatorio 02" w:date="2017-04-17T14:21:00Z">
        <w:r w:rsidR="00583449">
          <w:rPr>
            <w:lang w:val="es-CL"/>
          </w:rPr>
          <w:t>la brecha se redujo de 5</w:t>
        </w:r>
      </w:ins>
      <w:ins w:id="4260" w:author="Observatorio 02" w:date="2017-04-17T14:22:00Z">
        <w:r w:rsidR="00583449">
          <w:rPr>
            <w:lang w:val="es-CL"/>
          </w:rPr>
          <w:t xml:space="preserve"> a 3 </w:t>
        </w:r>
      </w:ins>
      <w:ins w:id="4261" w:author="Observatorio 02" w:date="2017-04-17T14:21:00Z">
        <w:r w:rsidR="00583449">
          <w:rPr>
            <w:lang w:val="es-CL"/>
          </w:rPr>
          <w:t>años</w:t>
        </w:r>
      </w:ins>
      <w:ins w:id="4262" w:author="Observatorio 02" w:date="2017-04-17T14:22:00Z">
        <w:r w:rsidR="00583449">
          <w:rPr>
            <w:lang w:val="es-CL"/>
          </w:rPr>
          <w:t>. Cabe destacar también</w:t>
        </w:r>
      </w:ins>
      <w:ins w:id="4263" w:author="Observatorio 02" w:date="2017-04-17T14:21:00Z">
        <w:r w:rsidR="00583449">
          <w:rPr>
            <w:lang w:val="es-CL"/>
          </w:rPr>
          <w:t xml:space="preserve"> </w:t>
        </w:r>
      </w:ins>
      <w:ins w:id="4264" w:author="Observatorio 02" w:date="2017-04-17T14:22:00Z">
        <w:r w:rsidR="00583449">
          <w:rPr>
            <w:lang w:val="es-CL"/>
          </w:rPr>
          <w:t xml:space="preserve">que, aunque el sector ha envejecido, </w:t>
        </w:r>
      </w:ins>
      <w:ins w:id="4265" w:author="Observatorio 02" w:date="2017-04-17T14:24:00Z">
        <w:r w:rsidR="000E5BEC">
          <w:rPr>
            <w:lang w:val="es-CL"/>
          </w:rPr>
          <w:t>sigue siendo</w:t>
        </w:r>
      </w:ins>
      <w:bookmarkStart w:id="4266" w:name="_GoBack"/>
      <w:bookmarkEnd w:id="4266"/>
      <w:ins w:id="4267" w:author="Observatorio 02" w:date="2017-04-17T14:22:00Z">
        <w:r w:rsidR="00583449">
          <w:rPr>
            <w:lang w:val="es-CL"/>
          </w:rPr>
          <w:t xml:space="preserve"> relativamente joven en comparaci</w:t>
        </w:r>
      </w:ins>
      <w:ins w:id="4268" w:author="Observatorio 02" w:date="2017-04-17T14:23:00Z">
        <w:r w:rsidR="00583449">
          <w:rPr>
            <w:lang w:val="es-CL"/>
          </w:rPr>
          <w:t>ón con el resto de los ocupados y ocupadas del país.</w:t>
        </w:r>
      </w:ins>
    </w:p>
    <w:p w14:paraId="0DAA4B0F" w14:textId="77777777" w:rsidR="00583449" w:rsidRDefault="00583449" w:rsidP="00583449">
      <w:pPr>
        <w:spacing w:after="0" w:line="276" w:lineRule="auto"/>
        <w:rPr>
          <w:ins w:id="4269" w:author="Observatorio 02" w:date="2017-04-17T13:53:00Z"/>
          <w:lang w:val="es-CL"/>
        </w:rPr>
        <w:pPrChange w:id="4270" w:author="Observatorio 02" w:date="2017-04-17T14:15:00Z">
          <w:pPr>
            <w:spacing w:line="259" w:lineRule="auto"/>
          </w:pPr>
        </w:pPrChange>
      </w:pPr>
    </w:p>
    <w:p w14:paraId="3B5E57F7" w14:textId="06700787" w:rsidR="00084420" w:rsidRPr="00084420" w:rsidRDefault="00084420" w:rsidP="00084420">
      <w:pPr>
        <w:spacing w:after="0" w:line="240" w:lineRule="auto"/>
        <w:rPr>
          <w:ins w:id="4271" w:author="Observatorio 02" w:date="2017-04-17T13:53:00Z"/>
          <w:rFonts w:eastAsia="Times New Roman"/>
          <w:b/>
          <w:bCs/>
          <w:color w:val="323E4F" w:themeColor="text2" w:themeShade="BF"/>
          <w:szCs w:val="22"/>
          <w:bdr w:val="none" w:sz="0" w:space="0" w:color="auto"/>
          <w:lang w:val="es-CL" w:eastAsia="es-CL"/>
          <w:rPrChange w:id="4272" w:author="Observatorio 02" w:date="2017-04-17T13:57:00Z">
            <w:rPr>
              <w:ins w:id="4273" w:author="Observatorio 02" w:date="2017-04-17T13:53:00Z"/>
              <w:lang w:val="es-CL"/>
            </w:rPr>
          </w:rPrChange>
        </w:rPr>
        <w:pPrChange w:id="4274" w:author="Observatorio 02" w:date="2017-04-17T13:56:00Z">
          <w:pPr>
            <w:spacing w:line="259" w:lineRule="auto"/>
          </w:pPr>
        </w:pPrChange>
      </w:pPr>
      <w:ins w:id="4275" w:author="Observatorio 02" w:date="2017-04-17T13:56:00Z">
        <w:r w:rsidRPr="00084420">
          <w:rPr>
            <w:rFonts w:eastAsia="Times New Roman"/>
            <w:b/>
            <w:bCs/>
            <w:color w:val="323E4F" w:themeColor="text2" w:themeShade="BF"/>
            <w:szCs w:val="22"/>
            <w:bdr w:val="none" w:sz="0" w:space="0" w:color="auto"/>
            <w:lang w:val="es-CL" w:eastAsia="es-CL"/>
            <w:rPrChange w:id="4276" w:author="Observatorio 02" w:date="2017-04-17T13:57:00Z">
              <w:rPr>
                <w:rFonts w:eastAsia="Times New Roman"/>
                <w:b/>
                <w:bCs/>
                <w:sz w:val="22"/>
                <w:szCs w:val="22"/>
                <w:bdr w:val="none" w:sz="0" w:space="0" w:color="auto"/>
                <w:lang w:val="es-CL" w:eastAsia="es-CL"/>
              </w:rPr>
            </w:rPrChange>
          </w:rPr>
          <w:t>Gráfico 10.</w:t>
        </w:r>
        <w:r w:rsidRPr="00084420">
          <w:rPr>
            <w:rFonts w:eastAsia="Times New Roman"/>
            <w:b/>
            <w:bCs/>
            <w:color w:val="323E4F" w:themeColor="text2" w:themeShade="BF"/>
            <w:szCs w:val="22"/>
            <w:bdr w:val="none" w:sz="0" w:space="0" w:color="auto"/>
            <w:lang w:val="es-CL" w:eastAsia="es-CL"/>
            <w:rPrChange w:id="4277" w:author="Observatorio 02" w:date="2017-04-17T13:57:00Z">
              <w:rPr>
                <w:rFonts w:eastAsia="Times New Roman"/>
                <w:b/>
                <w:bCs/>
                <w:sz w:val="22"/>
                <w:szCs w:val="22"/>
                <w:bdr w:val="none" w:sz="0" w:space="0" w:color="auto"/>
                <w:lang w:val="es-CL" w:eastAsia="es-CL"/>
              </w:rPr>
            </w:rPrChange>
          </w:rPr>
          <w:t xml:space="preserve"> Edad promedio de los ocupados del sector, según sexo, 2010-2016</w:t>
        </w:r>
      </w:ins>
    </w:p>
    <w:p w14:paraId="5D8F2BAB" w14:textId="28B1090B" w:rsidR="00084420" w:rsidRPr="00084420" w:rsidRDefault="00084420">
      <w:pPr>
        <w:spacing w:line="259" w:lineRule="auto"/>
        <w:rPr>
          <w:ins w:id="4278" w:author="Observatorio 02" w:date="2017-04-17T13:53:00Z"/>
          <w:color w:val="323E4F" w:themeColor="text2" w:themeShade="BF"/>
          <w:sz w:val="20"/>
          <w:lang w:val="es-CL"/>
          <w:rPrChange w:id="4279" w:author="Observatorio 02" w:date="2017-04-17T13:57:00Z">
            <w:rPr>
              <w:ins w:id="4280" w:author="Observatorio 02" w:date="2017-04-17T13:53:00Z"/>
              <w:lang w:val="es-CL"/>
            </w:rPr>
          </w:rPrChange>
        </w:rPr>
      </w:pPr>
      <w:ins w:id="4281" w:author="Observatorio 02" w:date="2017-04-17T13:56:00Z">
        <w:r>
          <w:rPr>
            <w:noProof/>
            <w:lang w:val="es-CL" w:eastAsia="es-CL"/>
          </w:rPr>
          <w:drawing>
            <wp:inline distT="0" distB="0" distL="0" distR="0" wp14:anchorId="2AB4A0B9" wp14:editId="637004A4">
              <wp:extent cx="5495925" cy="2847975"/>
              <wp:effectExtent l="0" t="0" r="0" b="0"/>
              <wp:docPr id="23" name="Chart 23">
                <a:extLst xmlns:a="http://schemas.openxmlformats.org/drawingml/2006/main">
                  <a:ext uri="{FF2B5EF4-FFF2-40B4-BE49-F238E27FC236}">
                    <a16:creationId xmlns:a16="http://schemas.microsoft.com/office/drawing/2014/main" id="{D303FBA9-373B-47A6-AF54-AC77F8A6A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ins>
    </w:p>
    <w:p w14:paraId="7FF99DCC" w14:textId="77777777" w:rsidR="00084420" w:rsidRDefault="00084420" w:rsidP="00084420">
      <w:pPr>
        <w:spacing w:after="0" w:line="276" w:lineRule="auto"/>
        <w:rPr>
          <w:ins w:id="4282" w:author="Observatorio 02" w:date="2017-04-17T13:57:00Z"/>
          <w:color w:val="323E4F" w:themeColor="text2" w:themeShade="BF"/>
          <w:sz w:val="20"/>
          <w:lang w:val="es-CL"/>
        </w:rPr>
        <w:pPrChange w:id="4283" w:author="Observatorio 02" w:date="2017-04-17T13:57:00Z">
          <w:pPr>
            <w:spacing w:line="259" w:lineRule="auto"/>
          </w:pPr>
        </w:pPrChange>
      </w:pPr>
      <w:ins w:id="4284" w:author="Observatorio 02" w:date="2017-04-17T13:57:00Z">
        <w:r w:rsidRPr="00084420">
          <w:rPr>
            <w:color w:val="323E4F" w:themeColor="text2" w:themeShade="BF"/>
            <w:sz w:val="20"/>
            <w:lang w:val="es-CL"/>
            <w:rPrChange w:id="4285" w:author="Observatorio 02" w:date="2017-04-17T13:57:00Z">
              <w:rPr>
                <w:lang w:val="es-CL"/>
              </w:rPr>
            </w:rPrChange>
          </w:rPr>
          <w:lastRenderedPageBreak/>
          <w:t>Fuente: Elaboración propia conforme a ENE.</w:t>
        </w:r>
      </w:ins>
    </w:p>
    <w:p w14:paraId="1CCC527E" w14:textId="4C0BE915" w:rsidR="00417A63" w:rsidRPr="00084420" w:rsidRDefault="00417A63">
      <w:pPr>
        <w:spacing w:line="259" w:lineRule="auto"/>
        <w:rPr>
          <w:color w:val="323E4F" w:themeColor="text2" w:themeShade="BF"/>
          <w:sz w:val="20"/>
          <w:lang w:val="es-CL"/>
          <w:rPrChange w:id="4286" w:author="Observatorio 02" w:date="2017-04-17T13:57:00Z">
            <w:rPr>
              <w:lang w:val="es-CL"/>
            </w:rPr>
          </w:rPrChange>
        </w:rPr>
      </w:pPr>
      <w:del w:id="4287" w:author="Observatorio 02" w:date="2017-03-14T15:59:00Z">
        <w:r w:rsidRPr="00084420" w:rsidDel="00FC0CBA">
          <w:rPr>
            <w:color w:val="323E4F" w:themeColor="text2" w:themeShade="BF"/>
            <w:sz w:val="20"/>
            <w:lang w:val="es-CL"/>
            <w:rPrChange w:id="4288" w:author="Observatorio 02" w:date="2017-04-17T13:57:00Z">
              <w:rPr>
                <w:lang w:val="es-CL"/>
              </w:rPr>
            </w:rPrChange>
          </w:rPr>
          <w:br w:type="page"/>
        </w:r>
      </w:del>
    </w:p>
    <w:p w14:paraId="5AC16C3B" w14:textId="77777777" w:rsidR="0016215A" w:rsidRPr="00C2714A" w:rsidRDefault="0016215A"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4289" w:name="_Toc447012320"/>
      <w:bookmarkStart w:id="4290" w:name="_Toc453665494"/>
      <w:r w:rsidRPr="00C2714A">
        <w:rPr>
          <w:rFonts w:ascii="Times New Roman" w:hAnsi="Times New Roman" w:cs="Times New Roman"/>
          <w:b/>
          <w:color w:val="auto"/>
          <w:sz w:val="28"/>
          <w:szCs w:val="28"/>
          <w:lang w:val="es-ES"/>
        </w:rPr>
        <w:t>Características del empleo</w:t>
      </w:r>
      <w:bookmarkEnd w:id="4289"/>
      <w:bookmarkEnd w:id="4290"/>
    </w:p>
    <w:p w14:paraId="4961FDE8" w14:textId="77777777" w:rsidR="0016215A" w:rsidRPr="00C2714A" w:rsidRDefault="0016215A" w:rsidP="000C3FB6">
      <w:pPr>
        <w:spacing w:after="0" w:line="276" w:lineRule="auto"/>
        <w:jc w:val="both"/>
        <w:rPr>
          <w:lang w:val="es-ES"/>
        </w:rPr>
      </w:pPr>
    </w:p>
    <w:p w14:paraId="4F568B64" w14:textId="73F17125" w:rsidR="0016215A" w:rsidRPr="00C2714A" w:rsidRDefault="0016215A" w:rsidP="00AE3C40">
      <w:pPr>
        <w:spacing w:after="0" w:line="276" w:lineRule="auto"/>
        <w:jc w:val="both"/>
        <w:rPr>
          <w:lang w:val="es-ES"/>
        </w:rPr>
      </w:pPr>
      <w:r w:rsidRPr="00C2714A">
        <w:rPr>
          <w:lang w:val="es-ES"/>
        </w:rPr>
        <w:t xml:space="preserve">El sector Construcción es el cuarto sector económico </w:t>
      </w:r>
      <w:r w:rsidR="009238C7" w:rsidRPr="00C2714A">
        <w:rPr>
          <w:lang w:val="es-ES"/>
        </w:rPr>
        <w:t xml:space="preserve">que </w:t>
      </w:r>
      <w:r w:rsidRPr="00C2714A">
        <w:rPr>
          <w:lang w:val="es-ES"/>
        </w:rPr>
        <w:t xml:space="preserve">más </w:t>
      </w:r>
      <w:r w:rsidR="009238C7" w:rsidRPr="00C2714A">
        <w:rPr>
          <w:lang w:val="es-ES"/>
        </w:rPr>
        <w:t>absorbe</w:t>
      </w:r>
      <w:r w:rsidRPr="00C2714A">
        <w:rPr>
          <w:lang w:val="es-ES"/>
        </w:rPr>
        <w:t xml:space="preserve"> mano de obra</w:t>
      </w:r>
      <w:r w:rsidR="009238C7" w:rsidRPr="00C2714A">
        <w:rPr>
          <w:lang w:val="es-ES"/>
        </w:rPr>
        <w:t xml:space="preserve"> en el país</w:t>
      </w:r>
      <w:r w:rsidRPr="00C2714A">
        <w:rPr>
          <w:lang w:val="es-ES"/>
        </w:rPr>
        <w:t>. Para el año 201</w:t>
      </w:r>
      <w:ins w:id="4291" w:author="Observatorio 02" w:date="2017-03-16T14:53:00Z">
        <w:r w:rsidR="00AE1B89" w:rsidRPr="00C2714A">
          <w:rPr>
            <w:lang w:val="es-ES"/>
          </w:rPr>
          <w:t>6</w:t>
        </w:r>
      </w:ins>
      <w:del w:id="4292" w:author="Observatorio 02" w:date="2017-03-16T14:53:00Z">
        <w:r w:rsidRPr="00C2714A" w:rsidDel="00AE1B89">
          <w:rPr>
            <w:lang w:val="es-ES"/>
          </w:rPr>
          <w:delText>5</w:delText>
        </w:r>
      </w:del>
      <w:r w:rsidRPr="00C2714A">
        <w:rPr>
          <w:lang w:val="es-ES"/>
        </w:rPr>
        <w:t xml:space="preserve"> conce</w:t>
      </w:r>
      <w:r w:rsidR="003D51D7" w:rsidRPr="00C2714A">
        <w:rPr>
          <w:lang w:val="es-ES"/>
        </w:rPr>
        <w:t>ntró el 8,</w:t>
      </w:r>
      <w:del w:id="4293" w:author="Observatorio 02" w:date="2017-03-16T15:00:00Z">
        <w:r w:rsidR="003D51D7" w:rsidRPr="00C2714A" w:rsidDel="00AE3C40">
          <w:rPr>
            <w:lang w:val="es-ES"/>
          </w:rPr>
          <w:delText>6</w:delText>
        </w:r>
      </w:del>
      <w:ins w:id="4294" w:author="Observatorio 02" w:date="2017-03-16T15:00:00Z">
        <w:r w:rsidR="00AE3C40" w:rsidRPr="00C2714A">
          <w:rPr>
            <w:lang w:val="es-ES"/>
          </w:rPr>
          <w:t>7</w:t>
        </w:r>
      </w:ins>
      <w:r w:rsidRPr="00C2714A">
        <w:rPr>
          <w:lang w:val="es-ES"/>
        </w:rPr>
        <w:t>% de los ocupados, alcanzando una magnitud de</w:t>
      </w:r>
      <w:del w:id="4295" w:author="Observatorio 02" w:date="2017-03-16T15:01:00Z">
        <w:r w:rsidRPr="00C2714A" w:rsidDel="00AE3C40">
          <w:rPr>
            <w:lang w:val="es-ES"/>
          </w:rPr>
          <w:delText xml:space="preserve"> </w:delText>
        </w:r>
      </w:del>
      <w:ins w:id="4296" w:author="Observatorio 02" w:date="2017-03-16T15:01:00Z">
        <w:r w:rsidR="00AE3C40" w:rsidRPr="00C2714A">
          <w:rPr>
            <w:lang w:val="es-ES"/>
          </w:rPr>
          <w:t xml:space="preserve"> 708.480</w:t>
        </w:r>
        <w:r w:rsidR="00AE3C40" w:rsidRPr="00C2714A" w:rsidDel="00AE3C40">
          <w:rPr>
            <w:lang w:val="es-ES"/>
          </w:rPr>
          <w:t xml:space="preserve"> </w:t>
        </w:r>
      </w:ins>
      <w:del w:id="4297" w:author="Observatorio 02" w:date="2017-03-16T15:01:00Z">
        <w:r w:rsidRPr="00C2714A" w:rsidDel="00AE3C40">
          <w:rPr>
            <w:lang w:val="es-ES"/>
          </w:rPr>
          <w:delText xml:space="preserve">688.835 </w:delText>
        </w:r>
      </w:del>
      <w:r w:rsidRPr="00C2714A">
        <w:rPr>
          <w:lang w:val="es-ES"/>
        </w:rPr>
        <w:t xml:space="preserve">trabajadores </w:t>
      </w:r>
      <w:r w:rsidR="00974A31" w:rsidRPr="00C2714A">
        <w:rPr>
          <w:lang w:val="es-ES"/>
        </w:rPr>
        <w:t xml:space="preserve">en dicho período </w:t>
      </w:r>
      <w:r w:rsidRPr="00C2714A">
        <w:rPr>
          <w:lang w:val="es-ES"/>
        </w:rPr>
        <w:t xml:space="preserve">(promedio trimestral </w:t>
      </w:r>
      <w:r w:rsidR="00974A31" w:rsidRPr="00C2714A">
        <w:rPr>
          <w:lang w:val="es-ES"/>
        </w:rPr>
        <w:t>conforme</w:t>
      </w:r>
      <w:r w:rsidRPr="00C2714A">
        <w:rPr>
          <w:lang w:val="es-ES"/>
        </w:rPr>
        <w:t xml:space="preserve"> a </w:t>
      </w:r>
      <w:del w:id="4298" w:author="Observatorio 02" w:date="2017-03-14T17:21:00Z">
        <w:r w:rsidRPr="00C2714A" w:rsidDel="00DC44B5">
          <w:rPr>
            <w:lang w:val="es-ES"/>
          </w:rPr>
          <w:delText>N</w:delText>
        </w:r>
      </w:del>
      <w:r w:rsidRPr="00C2714A">
        <w:rPr>
          <w:lang w:val="es-ES"/>
        </w:rPr>
        <w:t>ENE 201</w:t>
      </w:r>
      <w:ins w:id="4299" w:author="Observatorio 02" w:date="2017-03-14T17:21:00Z">
        <w:r w:rsidR="00DC44B5" w:rsidRPr="00C2714A">
          <w:rPr>
            <w:lang w:val="es-ES"/>
          </w:rPr>
          <w:t>6</w:t>
        </w:r>
      </w:ins>
      <w:del w:id="4300" w:author="Observatorio 02" w:date="2017-03-14T17:21:00Z">
        <w:r w:rsidRPr="00C2714A" w:rsidDel="00DC44B5">
          <w:rPr>
            <w:lang w:val="es-ES"/>
          </w:rPr>
          <w:delText>5</w:delText>
        </w:r>
      </w:del>
      <w:r w:rsidRPr="00C2714A">
        <w:rPr>
          <w:lang w:val="es-ES"/>
        </w:rPr>
        <w:t xml:space="preserve">). </w:t>
      </w:r>
    </w:p>
    <w:p w14:paraId="462E5A90" w14:textId="77777777" w:rsidR="0016215A" w:rsidRPr="00C2714A" w:rsidRDefault="0016215A" w:rsidP="000C3FB6">
      <w:pPr>
        <w:pStyle w:val="CitaviBibliographyEntry"/>
        <w:spacing w:after="0" w:line="276" w:lineRule="auto"/>
        <w:jc w:val="both"/>
        <w:rPr>
          <w:rFonts w:ascii="Times New Roman" w:hAnsi="Times New Roman" w:cs="Times New Roman"/>
          <w:sz w:val="24"/>
          <w:szCs w:val="24"/>
          <w:lang w:val="es-ES"/>
        </w:rPr>
      </w:pPr>
    </w:p>
    <w:p w14:paraId="1F6E4BED" w14:textId="7C73E940" w:rsidR="005553AB" w:rsidRPr="00C2714A" w:rsidRDefault="0016215A" w:rsidP="00737596">
      <w:pPr>
        <w:spacing w:after="0" w:line="276" w:lineRule="auto"/>
        <w:jc w:val="both"/>
        <w:rPr>
          <w:ins w:id="4301" w:author="Observatorio 02" w:date="2017-03-16T14:31:00Z"/>
          <w:lang w:val="es-ES"/>
        </w:rPr>
      </w:pPr>
      <w:r w:rsidRPr="00C2714A">
        <w:rPr>
          <w:lang w:val="es-ES"/>
        </w:rPr>
        <w:t xml:space="preserve">El Cuadro </w:t>
      </w:r>
      <w:del w:id="4302" w:author="Observatorio 02" w:date="2017-03-16T14:29:00Z">
        <w:r w:rsidR="0004746F" w:rsidRPr="00C2714A" w:rsidDel="00737EFB">
          <w:rPr>
            <w:lang w:val="es-ES"/>
          </w:rPr>
          <w:delText>7</w:delText>
        </w:r>
        <w:r w:rsidR="0093333F" w:rsidRPr="00C2714A" w:rsidDel="00737EFB">
          <w:rPr>
            <w:lang w:val="es-ES"/>
          </w:rPr>
          <w:delText xml:space="preserve"> </w:delText>
        </w:r>
      </w:del>
      <w:ins w:id="4303" w:author="Observatorio 02" w:date="2017-03-16T14:29:00Z">
        <w:r w:rsidR="00737EFB" w:rsidRPr="00C2714A">
          <w:rPr>
            <w:lang w:val="es-ES"/>
          </w:rPr>
          <w:t xml:space="preserve">14 </w:t>
        </w:r>
      </w:ins>
      <w:r w:rsidRPr="00C2714A">
        <w:rPr>
          <w:lang w:val="es-ES"/>
        </w:rPr>
        <w:t>muestra la distribución de los ocupados</w:t>
      </w:r>
      <w:ins w:id="4304" w:author="Observatorio 02" w:date="2017-03-16T15:15:00Z">
        <w:r w:rsidR="00E905FA" w:rsidRPr="00C2714A">
          <w:rPr>
            <w:lang w:val="es-ES"/>
          </w:rPr>
          <w:t>,</w:t>
        </w:r>
      </w:ins>
      <w:r w:rsidRPr="00C2714A">
        <w:rPr>
          <w:lang w:val="es-ES"/>
        </w:rPr>
        <w:t xml:space="preserve"> </w:t>
      </w:r>
      <w:del w:id="4305" w:author="Observatorio 02" w:date="2017-03-16T15:15:00Z">
        <w:r w:rsidRPr="00C2714A" w:rsidDel="00E905FA">
          <w:rPr>
            <w:lang w:val="es-ES"/>
          </w:rPr>
          <w:delText>dentro d</w:delText>
        </w:r>
      </w:del>
      <w:ins w:id="4306" w:author="Observatorio 02" w:date="2017-03-16T15:15:00Z">
        <w:r w:rsidR="00E905FA" w:rsidRPr="00C2714A">
          <w:rPr>
            <w:lang w:val="es-ES"/>
          </w:rPr>
          <w:t xml:space="preserve"> para </w:t>
        </w:r>
      </w:ins>
      <w:r w:rsidRPr="00C2714A">
        <w:rPr>
          <w:lang w:val="es-ES"/>
        </w:rPr>
        <w:t>e</w:t>
      </w:r>
      <w:ins w:id="4307" w:author="Observatorio 02" w:date="2017-03-16T15:15:00Z">
        <w:r w:rsidR="00E905FA" w:rsidRPr="00C2714A">
          <w:rPr>
            <w:lang w:val="es-ES"/>
          </w:rPr>
          <w:t>l sector y para el pa</w:t>
        </w:r>
      </w:ins>
      <w:ins w:id="4308" w:author="Observatorio 02" w:date="2017-03-16T15:16:00Z">
        <w:r w:rsidR="00E905FA" w:rsidRPr="00C2714A">
          <w:rPr>
            <w:lang w:val="es-ES"/>
          </w:rPr>
          <w:t xml:space="preserve">ís, </w:t>
        </w:r>
      </w:ins>
      <w:ins w:id="4309" w:author="Observatorio 02" w:date="2017-03-16T15:15:00Z">
        <w:r w:rsidR="00E905FA" w:rsidRPr="00C2714A">
          <w:rPr>
            <w:lang w:val="es-ES"/>
          </w:rPr>
          <w:t>según categoría</w:t>
        </w:r>
      </w:ins>
      <w:ins w:id="4310" w:author="Observatorio 02" w:date="2017-03-16T15:16:00Z">
        <w:r w:rsidR="00E905FA" w:rsidRPr="00C2714A">
          <w:rPr>
            <w:lang w:val="es-ES"/>
          </w:rPr>
          <w:t xml:space="preserve"> de ocupación, para los años 2010 y 2016</w:t>
        </w:r>
      </w:ins>
      <w:del w:id="4311" w:author="Observatorio 02" w:date="2017-03-16T15:15:00Z">
        <w:r w:rsidRPr="00C2714A" w:rsidDel="00E905FA">
          <w:rPr>
            <w:lang w:val="es-ES"/>
          </w:rPr>
          <w:delText>l sector Construcción</w:delText>
        </w:r>
      </w:del>
      <w:r w:rsidRPr="00C2714A">
        <w:rPr>
          <w:lang w:val="es-ES"/>
        </w:rPr>
        <w:t>. Como se puede apreciar,</w:t>
      </w:r>
      <w:ins w:id="4312" w:author="Observatorio 02" w:date="2017-03-16T15:18:00Z">
        <w:r w:rsidR="004F0480" w:rsidRPr="00C2714A">
          <w:rPr>
            <w:lang w:val="es-ES"/>
          </w:rPr>
          <w:t xml:space="preserve"> para el 2016,</w:t>
        </w:r>
      </w:ins>
      <w:r w:rsidRPr="00C2714A">
        <w:rPr>
          <w:lang w:val="es-ES"/>
        </w:rPr>
        <w:t xml:space="preserve"> esta se concentra en asalariados (</w:t>
      </w:r>
      <w:del w:id="4313" w:author="Observatorio 02" w:date="2017-03-16T15:17:00Z">
        <w:r w:rsidRPr="00C2714A" w:rsidDel="004F0480">
          <w:rPr>
            <w:lang w:val="es-ES"/>
          </w:rPr>
          <w:delText>69</w:delText>
        </w:r>
      </w:del>
      <w:ins w:id="4314" w:author="Observatorio 02" w:date="2017-03-16T15:17:00Z">
        <w:r w:rsidR="004F0480" w:rsidRPr="00C2714A">
          <w:rPr>
            <w:lang w:val="es-ES"/>
          </w:rPr>
          <w:t>67</w:t>
        </w:r>
      </w:ins>
      <w:r w:rsidRPr="00C2714A">
        <w:rPr>
          <w:lang w:val="es-ES"/>
        </w:rPr>
        <w:t xml:space="preserve">%), </w:t>
      </w:r>
      <w:r w:rsidR="00974A31" w:rsidRPr="00C2714A">
        <w:rPr>
          <w:lang w:val="es-ES"/>
        </w:rPr>
        <w:t xml:space="preserve">seguidos de </w:t>
      </w:r>
      <w:r w:rsidRPr="00C2714A">
        <w:rPr>
          <w:lang w:val="es-ES"/>
        </w:rPr>
        <w:t>trabajadores por cuenta propia (</w:t>
      </w:r>
      <w:del w:id="4315" w:author="Observatorio 02" w:date="2017-03-16T15:17:00Z">
        <w:r w:rsidRPr="00C2714A" w:rsidDel="004F0480">
          <w:rPr>
            <w:lang w:val="es-ES"/>
          </w:rPr>
          <w:delText>24</w:delText>
        </w:r>
      </w:del>
      <w:ins w:id="4316" w:author="Observatorio 02" w:date="2017-03-16T15:17:00Z">
        <w:r w:rsidR="004F0480" w:rsidRPr="00C2714A">
          <w:rPr>
            <w:lang w:val="es-ES"/>
          </w:rPr>
          <w:t>26</w:t>
        </w:r>
      </w:ins>
      <w:r w:rsidRPr="00C2714A">
        <w:rPr>
          <w:lang w:val="es-ES"/>
        </w:rPr>
        <w:t>%), empleadores (</w:t>
      </w:r>
      <w:del w:id="4317" w:author="Observatorio 02" w:date="2017-03-16T15:17:00Z">
        <w:r w:rsidRPr="00C2714A" w:rsidDel="004F0480">
          <w:rPr>
            <w:lang w:val="es-ES"/>
          </w:rPr>
          <w:delText>6</w:delText>
        </w:r>
      </w:del>
      <w:ins w:id="4318" w:author="Observatorio 02" w:date="2017-03-16T15:17:00Z">
        <w:r w:rsidR="004F0480" w:rsidRPr="00C2714A">
          <w:rPr>
            <w:lang w:val="es-ES"/>
          </w:rPr>
          <w:t>7</w:t>
        </w:r>
      </w:ins>
      <w:r w:rsidRPr="00C2714A">
        <w:rPr>
          <w:lang w:val="es-ES"/>
        </w:rPr>
        <w:t xml:space="preserve">%) y familiares y personal no remunerados (menos del 1%). En comparación con las cifras nacionales, </w:t>
      </w:r>
      <w:del w:id="4319" w:author="Observatorio 02" w:date="2017-03-16T15:18:00Z">
        <w:r w:rsidR="00974A31" w:rsidRPr="00C2714A" w:rsidDel="004F0480">
          <w:rPr>
            <w:lang w:val="es-ES"/>
          </w:rPr>
          <w:delText xml:space="preserve">este </w:delText>
        </w:r>
        <w:r w:rsidRPr="00C2714A" w:rsidDel="004F0480">
          <w:rPr>
            <w:lang w:val="es-ES"/>
          </w:rPr>
          <w:delText xml:space="preserve">sector presenta más ocupados por cuenta propia que el promedio nacional (20%) </w:delText>
        </w:r>
        <w:r w:rsidR="00974A31" w:rsidRPr="00C2714A" w:rsidDel="004F0480">
          <w:rPr>
            <w:lang w:val="es-ES"/>
          </w:rPr>
          <w:delText xml:space="preserve">y, </w:delText>
        </w:r>
        <w:r w:rsidRPr="00C2714A" w:rsidDel="004F0480">
          <w:rPr>
            <w:lang w:val="es-ES"/>
          </w:rPr>
          <w:delText>en menor medida, más empleadores que el promedio nacional (4%).</w:delText>
        </w:r>
      </w:del>
      <w:ins w:id="4320" w:author="Observatorio 02" w:date="2017-03-16T15:18:00Z">
        <w:r w:rsidR="004F0480" w:rsidRPr="00C2714A">
          <w:rPr>
            <w:lang w:val="es-ES"/>
          </w:rPr>
          <w:t>las mayores diferencias (durante el 2016) se encuentran en la participaci</w:t>
        </w:r>
      </w:ins>
      <w:ins w:id="4321" w:author="Observatorio 02" w:date="2017-03-16T15:19:00Z">
        <w:r w:rsidR="004F0480" w:rsidRPr="00C2714A">
          <w:rPr>
            <w:lang w:val="es-ES"/>
          </w:rPr>
          <w:t xml:space="preserve">ón de los asalariados con contrato definido (17pp más) y en los asalariados </w:t>
        </w:r>
      </w:ins>
      <w:ins w:id="4322" w:author="Observatorio 02" w:date="2017-03-16T15:20:00Z">
        <w:r w:rsidR="004F0480" w:rsidRPr="00C2714A">
          <w:rPr>
            <w:lang w:val="es-ES"/>
          </w:rPr>
          <w:t>con contrato indefinido (25pp menos)</w:t>
        </w:r>
      </w:ins>
      <w:ins w:id="4323" w:author="Observatorio 02" w:date="2017-03-16T15:21:00Z">
        <w:r w:rsidR="004F0480" w:rsidRPr="00C2714A">
          <w:rPr>
            <w:lang w:val="es-ES"/>
          </w:rPr>
          <w:t>. Note también que no hubo ningún cambio dramático entre los años 2010 y 2016.</w:t>
        </w:r>
      </w:ins>
    </w:p>
    <w:p w14:paraId="1C6AC3FD" w14:textId="7DCBBE11" w:rsidR="002E6BED" w:rsidRPr="00C2714A" w:rsidDel="00681E9E" w:rsidRDefault="0016215A" w:rsidP="007E76B7">
      <w:pPr>
        <w:spacing w:after="0" w:line="276" w:lineRule="auto"/>
        <w:jc w:val="both"/>
        <w:rPr>
          <w:del w:id="4324" w:author="Observatorio 02" w:date="2017-03-16T14:25:00Z"/>
          <w:lang w:val="es-ES"/>
        </w:rPr>
      </w:pPr>
      <w:del w:id="4325" w:author="Observatorio 02" w:date="2017-03-16T14:25:00Z">
        <w:r w:rsidRPr="00C2714A" w:rsidDel="00681E9E">
          <w:rPr>
            <w:lang w:val="es-ES"/>
          </w:rPr>
          <w:delText xml:space="preserve"> </w:delText>
        </w:r>
      </w:del>
    </w:p>
    <w:p w14:paraId="29415D4F" w14:textId="6269513E" w:rsidR="00681E9E" w:rsidRPr="00C2714A" w:rsidDel="00681E9E" w:rsidRDefault="00681E9E">
      <w:pPr>
        <w:spacing w:after="0" w:line="276" w:lineRule="auto"/>
        <w:jc w:val="both"/>
        <w:rPr>
          <w:del w:id="4326" w:author="Observatorio 02" w:date="2017-03-16T14:25:00Z"/>
          <w:lang w:val="es-ES"/>
        </w:rPr>
      </w:pPr>
    </w:p>
    <w:p w14:paraId="788571C1" w14:textId="55D36601" w:rsidR="00675CAA" w:rsidRPr="00C2714A" w:rsidRDefault="00675CAA" w:rsidP="00737596">
      <w:pPr>
        <w:spacing w:after="0" w:line="276" w:lineRule="auto"/>
        <w:jc w:val="both"/>
        <w:rPr>
          <w:rFonts w:eastAsia="Times New Roman"/>
          <w:b/>
          <w:bCs/>
          <w:color w:val="203764"/>
          <w:bdr w:val="none" w:sz="0" w:space="0" w:color="auto"/>
          <w:lang w:val="es-CL" w:eastAsia="es-CL"/>
        </w:rPr>
      </w:pPr>
      <w:moveFromRangeStart w:id="4327" w:author="Observatorio 02" w:date="2017-03-16T14:25:00Z" w:name="move477437658"/>
      <w:moveFrom w:id="4328" w:author="Observatorio 02" w:date="2017-03-16T14:25:00Z">
        <w:r w:rsidRPr="00C2714A" w:rsidDel="00681E9E">
          <w:rPr>
            <w:rFonts w:eastAsia="Times New Roman"/>
            <w:b/>
            <w:bCs/>
            <w:color w:val="203764"/>
            <w:bdr w:val="none" w:sz="0" w:space="0" w:color="auto"/>
            <w:lang w:val="es-CL" w:eastAsia="es-CL"/>
          </w:rPr>
          <w:t xml:space="preserve">Cuadro </w:t>
        </w:r>
        <w:r w:rsidR="0004746F" w:rsidRPr="00C2714A" w:rsidDel="00681E9E">
          <w:rPr>
            <w:rFonts w:eastAsia="Times New Roman"/>
            <w:b/>
            <w:bCs/>
            <w:color w:val="203764"/>
            <w:bdr w:val="none" w:sz="0" w:space="0" w:color="auto"/>
            <w:lang w:val="es-CL" w:eastAsia="es-CL"/>
          </w:rPr>
          <w:t>7</w:t>
        </w:r>
        <w:r w:rsidRPr="00C2714A" w:rsidDel="00681E9E">
          <w:rPr>
            <w:rFonts w:eastAsia="Times New Roman"/>
            <w:b/>
            <w:bCs/>
            <w:color w:val="203764"/>
            <w:bdr w:val="none" w:sz="0" w:space="0" w:color="auto"/>
            <w:lang w:val="es-CL" w:eastAsia="es-CL"/>
          </w:rPr>
          <w:t>. Ocupados por categoría de ocupación</w:t>
        </w:r>
      </w:moveFrom>
      <w:moveFromRangeEnd w:id="4327"/>
    </w:p>
    <w:tbl>
      <w:tblPr>
        <w:tblW w:w="8838" w:type="dxa"/>
        <w:tblCellMar>
          <w:left w:w="70" w:type="dxa"/>
          <w:right w:w="70" w:type="dxa"/>
        </w:tblCellMar>
        <w:tblLook w:val="04A0" w:firstRow="1" w:lastRow="0" w:firstColumn="1" w:lastColumn="0" w:noHBand="0" w:noVBand="1"/>
      </w:tblPr>
      <w:tblGrid>
        <w:gridCol w:w="5791"/>
        <w:gridCol w:w="984"/>
        <w:gridCol w:w="455"/>
        <w:gridCol w:w="168"/>
        <w:gridCol w:w="1022"/>
        <w:gridCol w:w="418"/>
      </w:tblGrid>
      <w:tr w:rsidR="00761C50" w:rsidRPr="00C2714A" w:rsidDel="00681E9E" w14:paraId="021D900A" w14:textId="14EAEC76" w:rsidTr="00681E9E">
        <w:trPr>
          <w:trHeight w:val="300"/>
          <w:del w:id="4329" w:author="Observatorio 02" w:date="2017-03-16T14:24:00Z"/>
        </w:trPr>
        <w:tc>
          <w:tcPr>
            <w:tcW w:w="5791" w:type="dxa"/>
            <w:tcBorders>
              <w:top w:val="single" w:sz="4" w:space="0" w:color="auto"/>
              <w:left w:val="nil"/>
              <w:bottom w:val="nil"/>
              <w:right w:val="nil"/>
            </w:tcBorders>
            <w:shd w:val="clear" w:color="000000" w:fill="FFFFFF"/>
            <w:noWrap/>
            <w:vAlign w:val="bottom"/>
            <w:hideMark/>
          </w:tcPr>
          <w:tbl>
            <w:tblPr>
              <w:tblW w:w="9680" w:type="dxa"/>
              <w:tblCellMar>
                <w:left w:w="70" w:type="dxa"/>
                <w:right w:w="70" w:type="dxa"/>
              </w:tblCellMar>
              <w:tblLook w:val="04A0" w:firstRow="1" w:lastRow="0" w:firstColumn="1" w:lastColumn="0" w:noHBand="0" w:noVBand="1"/>
            </w:tblPr>
            <w:tblGrid>
              <w:gridCol w:w="393"/>
              <w:gridCol w:w="545"/>
              <w:gridCol w:w="632"/>
              <w:gridCol w:w="457"/>
              <w:gridCol w:w="639"/>
              <w:gridCol w:w="883"/>
              <w:gridCol w:w="954"/>
              <w:gridCol w:w="756"/>
              <w:gridCol w:w="392"/>
            </w:tblGrid>
            <w:tr w:rsidR="00681E9E" w:rsidRPr="00C2714A" w14:paraId="343E9E41" w14:textId="77777777" w:rsidTr="00681E9E">
              <w:trPr>
                <w:trHeight w:val="600"/>
                <w:ins w:id="4330" w:author="Observatorio 02" w:date="2017-03-16T14:24:00Z"/>
              </w:trPr>
              <w:tc>
                <w:tcPr>
                  <w:tcW w:w="640" w:type="dxa"/>
                  <w:tcBorders>
                    <w:top w:val="single" w:sz="8" w:space="0" w:color="000000"/>
                    <w:left w:val="nil"/>
                    <w:bottom w:val="single" w:sz="4" w:space="0" w:color="000000"/>
                    <w:right w:val="nil"/>
                  </w:tcBorders>
                  <w:shd w:val="clear" w:color="000000" w:fill="FFFFFF"/>
                  <w:vAlign w:val="bottom"/>
                  <w:hideMark/>
                </w:tcPr>
                <w:p w14:paraId="795EEF7F" w14:textId="77777777" w:rsidR="00681E9E" w:rsidRPr="00C2714A" w:rsidRDefault="00681E9E" w:rsidP="00681E9E">
                  <w:pPr>
                    <w:spacing w:after="0" w:line="240" w:lineRule="auto"/>
                    <w:jc w:val="center"/>
                    <w:rPr>
                      <w:ins w:id="4331" w:author="Observatorio 02" w:date="2017-03-16T14:24:00Z"/>
                      <w:rFonts w:eastAsia="Times New Roman"/>
                      <w:sz w:val="22"/>
                      <w:szCs w:val="22"/>
                      <w:bdr w:val="none" w:sz="0" w:space="0" w:color="auto"/>
                      <w:lang w:val="es-CL" w:eastAsia="es-CL"/>
                    </w:rPr>
                  </w:pPr>
                  <w:ins w:id="4332" w:author="Observatorio 02" w:date="2017-03-16T14:24:00Z">
                    <w:r w:rsidRPr="00C2714A">
                      <w:rPr>
                        <w:rFonts w:eastAsia="Times New Roman"/>
                        <w:sz w:val="22"/>
                        <w:szCs w:val="22"/>
                        <w:bdr w:val="none" w:sz="0" w:space="0" w:color="auto"/>
                        <w:lang w:val="es-CL" w:eastAsia="es-CL"/>
                      </w:rPr>
                      <w:t>Año</w:t>
                    </w:r>
                  </w:ins>
                </w:p>
              </w:tc>
              <w:tc>
                <w:tcPr>
                  <w:tcW w:w="880" w:type="dxa"/>
                  <w:tcBorders>
                    <w:top w:val="single" w:sz="8" w:space="0" w:color="000000"/>
                    <w:left w:val="nil"/>
                    <w:bottom w:val="single" w:sz="4" w:space="0" w:color="000000"/>
                    <w:right w:val="nil"/>
                  </w:tcBorders>
                  <w:shd w:val="clear" w:color="000000" w:fill="FFFFFF"/>
                  <w:vAlign w:val="bottom"/>
                  <w:hideMark/>
                </w:tcPr>
                <w:p w14:paraId="4A16E59B" w14:textId="77777777" w:rsidR="00681E9E" w:rsidRPr="00C2714A" w:rsidRDefault="00681E9E" w:rsidP="00681E9E">
                  <w:pPr>
                    <w:spacing w:after="0" w:line="240" w:lineRule="auto"/>
                    <w:jc w:val="center"/>
                    <w:rPr>
                      <w:ins w:id="4333" w:author="Observatorio 02" w:date="2017-03-16T14:24:00Z"/>
                      <w:rFonts w:eastAsia="Times New Roman"/>
                      <w:sz w:val="22"/>
                      <w:szCs w:val="22"/>
                      <w:bdr w:val="none" w:sz="0" w:space="0" w:color="auto"/>
                      <w:lang w:val="es-CL" w:eastAsia="es-CL"/>
                    </w:rPr>
                  </w:pPr>
                  <w:ins w:id="4334" w:author="Observatorio 02" w:date="2017-03-16T14:24:00Z">
                    <w:r w:rsidRPr="00C2714A">
                      <w:rPr>
                        <w:rFonts w:eastAsia="Times New Roman"/>
                        <w:sz w:val="22"/>
                        <w:szCs w:val="22"/>
                        <w:bdr w:val="none" w:sz="0" w:space="0" w:color="auto"/>
                        <w:lang w:val="es-CL" w:eastAsia="es-CL"/>
                      </w:rPr>
                      <w:t>Dominio</w:t>
                    </w:r>
                  </w:ins>
                </w:p>
              </w:tc>
              <w:tc>
                <w:tcPr>
                  <w:tcW w:w="1060" w:type="dxa"/>
                  <w:tcBorders>
                    <w:top w:val="single" w:sz="8" w:space="0" w:color="000000"/>
                    <w:left w:val="nil"/>
                    <w:bottom w:val="single" w:sz="4" w:space="0" w:color="000000"/>
                    <w:right w:val="nil"/>
                  </w:tcBorders>
                  <w:shd w:val="clear" w:color="000000" w:fill="FFFFFF"/>
                  <w:vAlign w:val="bottom"/>
                  <w:hideMark/>
                </w:tcPr>
                <w:p w14:paraId="6B73388F" w14:textId="77777777" w:rsidR="00681E9E" w:rsidRPr="00C2714A" w:rsidRDefault="00681E9E" w:rsidP="00681E9E">
                  <w:pPr>
                    <w:spacing w:after="0" w:line="240" w:lineRule="auto"/>
                    <w:jc w:val="center"/>
                    <w:rPr>
                      <w:ins w:id="4335" w:author="Observatorio 02" w:date="2017-03-16T14:24:00Z"/>
                      <w:rFonts w:eastAsia="Times New Roman"/>
                      <w:sz w:val="22"/>
                      <w:szCs w:val="22"/>
                      <w:bdr w:val="none" w:sz="0" w:space="0" w:color="auto"/>
                      <w:lang w:val="es-CL" w:eastAsia="es-CL"/>
                    </w:rPr>
                  </w:pPr>
                  <w:ins w:id="4336" w:author="Observatorio 02" w:date="2017-03-16T14:24:00Z">
                    <w:r w:rsidRPr="00C2714A">
                      <w:rPr>
                        <w:rFonts w:eastAsia="Times New Roman"/>
                        <w:sz w:val="22"/>
                        <w:szCs w:val="22"/>
                        <w:bdr w:val="none" w:sz="0" w:space="0" w:color="auto"/>
                        <w:lang w:val="es-CL" w:eastAsia="es-CL"/>
                      </w:rPr>
                      <w:t>Empleador</w:t>
                    </w:r>
                  </w:ins>
                </w:p>
              </w:tc>
              <w:tc>
                <w:tcPr>
                  <w:tcW w:w="740" w:type="dxa"/>
                  <w:tcBorders>
                    <w:top w:val="single" w:sz="8" w:space="0" w:color="000000"/>
                    <w:left w:val="nil"/>
                    <w:bottom w:val="single" w:sz="4" w:space="0" w:color="000000"/>
                    <w:right w:val="nil"/>
                  </w:tcBorders>
                  <w:shd w:val="clear" w:color="000000" w:fill="FFFFFF"/>
                  <w:vAlign w:val="bottom"/>
                  <w:hideMark/>
                </w:tcPr>
                <w:p w14:paraId="3E4DAA34" w14:textId="77777777" w:rsidR="00681E9E" w:rsidRPr="00C2714A" w:rsidRDefault="00681E9E" w:rsidP="00681E9E">
                  <w:pPr>
                    <w:spacing w:after="0" w:line="240" w:lineRule="auto"/>
                    <w:jc w:val="center"/>
                    <w:rPr>
                      <w:ins w:id="4337" w:author="Observatorio 02" w:date="2017-03-16T14:24:00Z"/>
                      <w:rFonts w:eastAsia="Times New Roman"/>
                      <w:sz w:val="22"/>
                      <w:szCs w:val="22"/>
                      <w:bdr w:val="none" w:sz="0" w:space="0" w:color="auto"/>
                      <w:lang w:val="es-CL" w:eastAsia="es-CL"/>
                    </w:rPr>
                  </w:pPr>
                  <w:ins w:id="4338" w:author="Observatorio 02" w:date="2017-03-16T14:24:00Z">
                    <w:r w:rsidRPr="00C2714A">
                      <w:rPr>
                        <w:rFonts w:eastAsia="Times New Roman"/>
                        <w:sz w:val="22"/>
                        <w:szCs w:val="22"/>
                        <w:bdr w:val="none" w:sz="0" w:space="0" w:color="auto"/>
                        <w:lang w:val="es-CL" w:eastAsia="es-CL"/>
                      </w:rPr>
                      <w:t>Cuenta Propia</w:t>
                    </w:r>
                  </w:ins>
                </w:p>
              </w:tc>
              <w:tc>
                <w:tcPr>
                  <w:tcW w:w="1120" w:type="dxa"/>
                  <w:tcBorders>
                    <w:top w:val="single" w:sz="8" w:space="0" w:color="000000"/>
                    <w:left w:val="nil"/>
                    <w:bottom w:val="single" w:sz="4" w:space="0" w:color="000000"/>
                    <w:right w:val="nil"/>
                  </w:tcBorders>
                  <w:shd w:val="clear" w:color="000000" w:fill="FFFFFF"/>
                  <w:vAlign w:val="bottom"/>
                  <w:hideMark/>
                </w:tcPr>
                <w:p w14:paraId="4487683A" w14:textId="77777777" w:rsidR="00681E9E" w:rsidRPr="00C2714A" w:rsidRDefault="00681E9E" w:rsidP="00681E9E">
                  <w:pPr>
                    <w:spacing w:after="0" w:line="240" w:lineRule="auto"/>
                    <w:jc w:val="center"/>
                    <w:rPr>
                      <w:ins w:id="4339" w:author="Observatorio 02" w:date="2017-03-16T14:24:00Z"/>
                      <w:rFonts w:eastAsia="Times New Roman"/>
                      <w:sz w:val="22"/>
                      <w:szCs w:val="22"/>
                      <w:bdr w:val="none" w:sz="0" w:space="0" w:color="auto"/>
                      <w:lang w:val="es-CL" w:eastAsia="es-CL"/>
                    </w:rPr>
                  </w:pPr>
                  <w:ins w:id="4340" w:author="Observatorio 02" w:date="2017-03-16T14:24:00Z">
                    <w:r w:rsidRPr="00C2714A">
                      <w:rPr>
                        <w:rFonts w:eastAsia="Times New Roman"/>
                        <w:sz w:val="22"/>
                        <w:szCs w:val="22"/>
                        <w:bdr w:val="none" w:sz="0" w:space="0" w:color="auto"/>
                        <w:lang w:val="es-CL" w:eastAsia="es-CL"/>
                      </w:rPr>
                      <w:t>Asalariado sin contrato</w:t>
                    </w:r>
                  </w:ins>
                </w:p>
              </w:tc>
              <w:tc>
                <w:tcPr>
                  <w:tcW w:w="1600" w:type="dxa"/>
                  <w:tcBorders>
                    <w:top w:val="single" w:sz="8" w:space="0" w:color="000000"/>
                    <w:left w:val="nil"/>
                    <w:bottom w:val="single" w:sz="4" w:space="0" w:color="000000"/>
                    <w:right w:val="nil"/>
                  </w:tcBorders>
                  <w:shd w:val="clear" w:color="000000" w:fill="FFFFFF"/>
                  <w:vAlign w:val="bottom"/>
                  <w:hideMark/>
                </w:tcPr>
                <w:p w14:paraId="19B66306" w14:textId="77777777" w:rsidR="00681E9E" w:rsidRPr="00C2714A" w:rsidRDefault="00681E9E" w:rsidP="00681E9E">
                  <w:pPr>
                    <w:spacing w:after="0" w:line="240" w:lineRule="auto"/>
                    <w:jc w:val="center"/>
                    <w:rPr>
                      <w:ins w:id="4341" w:author="Observatorio 02" w:date="2017-03-16T14:24:00Z"/>
                      <w:rFonts w:eastAsia="Times New Roman"/>
                      <w:sz w:val="22"/>
                      <w:szCs w:val="22"/>
                      <w:bdr w:val="none" w:sz="0" w:space="0" w:color="auto"/>
                      <w:lang w:val="es-CL" w:eastAsia="es-CL"/>
                    </w:rPr>
                  </w:pPr>
                  <w:ins w:id="4342" w:author="Observatorio 02" w:date="2017-03-16T14:24:00Z">
                    <w:r w:rsidRPr="00C2714A">
                      <w:rPr>
                        <w:rFonts w:eastAsia="Times New Roman"/>
                        <w:sz w:val="22"/>
                        <w:szCs w:val="22"/>
                        <w:bdr w:val="none" w:sz="0" w:space="0" w:color="auto"/>
                        <w:lang w:val="es-CL" w:eastAsia="es-CL"/>
                      </w:rPr>
                      <w:t>Asalariado con contrato definido</w:t>
                    </w:r>
                  </w:ins>
                </w:p>
              </w:tc>
              <w:tc>
                <w:tcPr>
                  <w:tcW w:w="1740" w:type="dxa"/>
                  <w:tcBorders>
                    <w:top w:val="single" w:sz="8" w:space="0" w:color="000000"/>
                    <w:left w:val="nil"/>
                    <w:bottom w:val="single" w:sz="4" w:space="0" w:color="000000"/>
                    <w:right w:val="nil"/>
                  </w:tcBorders>
                  <w:shd w:val="clear" w:color="000000" w:fill="FFFFFF"/>
                  <w:vAlign w:val="bottom"/>
                  <w:hideMark/>
                </w:tcPr>
                <w:p w14:paraId="05018A84" w14:textId="77777777" w:rsidR="00681E9E" w:rsidRPr="00C2714A" w:rsidRDefault="00681E9E" w:rsidP="00681E9E">
                  <w:pPr>
                    <w:spacing w:after="0" w:line="240" w:lineRule="auto"/>
                    <w:jc w:val="center"/>
                    <w:rPr>
                      <w:ins w:id="4343" w:author="Observatorio 02" w:date="2017-03-16T14:24:00Z"/>
                      <w:rFonts w:eastAsia="Times New Roman"/>
                      <w:sz w:val="22"/>
                      <w:szCs w:val="22"/>
                      <w:bdr w:val="none" w:sz="0" w:space="0" w:color="auto"/>
                      <w:lang w:val="es-CL" w:eastAsia="es-CL"/>
                    </w:rPr>
                  </w:pPr>
                  <w:ins w:id="4344" w:author="Observatorio 02" w:date="2017-03-16T14:24:00Z">
                    <w:r w:rsidRPr="00C2714A">
                      <w:rPr>
                        <w:rFonts w:eastAsia="Times New Roman"/>
                        <w:sz w:val="22"/>
                        <w:szCs w:val="22"/>
                        <w:bdr w:val="none" w:sz="0" w:space="0" w:color="auto"/>
                        <w:lang w:val="es-CL" w:eastAsia="es-CL"/>
                      </w:rPr>
                      <w:t>Asalariado con contrato indefinido</w:t>
                    </w:r>
                  </w:ins>
                </w:p>
              </w:tc>
              <w:tc>
                <w:tcPr>
                  <w:tcW w:w="1320" w:type="dxa"/>
                  <w:tcBorders>
                    <w:top w:val="single" w:sz="8" w:space="0" w:color="000000"/>
                    <w:left w:val="nil"/>
                    <w:bottom w:val="single" w:sz="4" w:space="0" w:color="000000"/>
                    <w:right w:val="nil"/>
                  </w:tcBorders>
                  <w:shd w:val="clear" w:color="000000" w:fill="FFFFFF"/>
                  <w:vAlign w:val="bottom"/>
                  <w:hideMark/>
                </w:tcPr>
                <w:p w14:paraId="272B994F" w14:textId="77777777" w:rsidR="00681E9E" w:rsidRPr="00C2714A" w:rsidRDefault="00681E9E" w:rsidP="00681E9E">
                  <w:pPr>
                    <w:spacing w:after="0" w:line="240" w:lineRule="auto"/>
                    <w:jc w:val="center"/>
                    <w:rPr>
                      <w:ins w:id="4345" w:author="Observatorio 02" w:date="2017-03-16T14:24:00Z"/>
                      <w:rFonts w:eastAsia="Times New Roman"/>
                      <w:sz w:val="22"/>
                      <w:szCs w:val="22"/>
                      <w:bdr w:val="none" w:sz="0" w:space="0" w:color="auto"/>
                      <w:lang w:val="es-CL" w:eastAsia="es-CL"/>
                    </w:rPr>
                  </w:pPr>
                  <w:ins w:id="4346" w:author="Observatorio 02" w:date="2017-03-16T14:24:00Z">
                    <w:r w:rsidRPr="00C2714A">
                      <w:rPr>
                        <w:rFonts w:eastAsia="Times New Roman"/>
                        <w:sz w:val="22"/>
                        <w:szCs w:val="22"/>
                        <w:bdr w:val="none" w:sz="0" w:space="0" w:color="auto"/>
                        <w:lang w:val="es-CL" w:eastAsia="es-CL"/>
                      </w:rPr>
                      <w:t>Familiares no Remunerados</w:t>
                    </w:r>
                  </w:ins>
                </w:p>
              </w:tc>
              <w:tc>
                <w:tcPr>
                  <w:tcW w:w="580" w:type="dxa"/>
                  <w:tcBorders>
                    <w:top w:val="single" w:sz="8" w:space="0" w:color="000000"/>
                    <w:left w:val="nil"/>
                    <w:bottom w:val="single" w:sz="4" w:space="0" w:color="000000"/>
                    <w:right w:val="nil"/>
                  </w:tcBorders>
                  <w:shd w:val="clear" w:color="000000" w:fill="FFFFFF"/>
                  <w:vAlign w:val="bottom"/>
                  <w:hideMark/>
                </w:tcPr>
                <w:p w14:paraId="4EA53DBF" w14:textId="77777777" w:rsidR="00681E9E" w:rsidRPr="00C2714A" w:rsidRDefault="00681E9E" w:rsidP="00681E9E">
                  <w:pPr>
                    <w:spacing w:after="0" w:line="240" w:lineRule="auto"/>
                    <w:jc w:val="center"/>
                    <w:rPr>
                      <w:ins w:id="4347" w:author="Observatorio 02" w:date="2017-03-16T14:24:00Z"/>
                      <w:rFonts w:eastAsia="Times New Roman"/>
                      <w:sz w:val="22"/>
                      <w:szCs w:val="22"/>
                      <w:bdr w:val="none" w:sz="0" w:space="0" w:color="auto"/>
                      <w:lang w:val="es-CL" w:eastAsia="es-CL"/>
                    </w:rPr>
                  </w:pPr>
                  <w:ins w:id="4348" w:author="Observatorio 02" w:date="2017-03-16T14:24:00Z">
                    <w:r w:rsidRPr="00C2714A">
                      <w:rPr>
                        <w:rFonts w:eastAsia="Times New Roman"/>
                        <w:sz w:val="22"/>
                        <w:szCs w:val="22"/>
                        <w:bdr w:val="none" w:sz="0" w:space="0" w:color="auto"/>
                        <w:lang w:val="es-CL" w:eastAsia="es-CL"/>
                      </w:rPr>
                      <w:t>Total</w:t>
                    </w:r>
                  </w:ins>
                </w:p>
              </w:tc>
            </w:tr>
            <w:tr w:rsidR="00681E9E" w:rsidRPr="00C2714A" w14:paraId="7175E431" w14:textId="77777777" w:rsidTr="00681E9E">
              <w:trPr>
                <w:trHeight w:val="300"/>
                <w:ins w:id="4349" w:author="Observatorio 02" w:date="2017-03-16T14:24:00Z"/>
              </w:trPr>
              <w:tc>
                <w:tcPr>
                  <w:tcW w:w="640" w:type="dxa"/>
                  <w:vMerge w:val="restart"/>
                  <w:tcBorders>
                    <w:top w:val="nil"/>
                    <w:left w:val="nil"/>
                    <w:bottom w:val="nil"/>
                    <w:right w:val="nil"/>
                  </w:tcBorders>
                  <w:shd w:val="clear" w:color="000000" w:fill="FFFFFF"/>
                  <w:noWrap/>
                  <w:vAlign w:val="center"/>
                  <w:hideMark/>
                </w:tcPr>
                <w:p w14:paraId="614A0398" w14:textId="77777777" w:rsidR="00681E9E" w:rsidRPr="00C2714A" w:rsidRDefault="00681E9E" w:rsidP="00681E9E">
                  <w:pPr>
                    <w:spacing w:after="0" w:line="240" w:lineRule="auto"/>
                    <w:jc w:val="center"/>
                    <w:rPr>
                      <w:ins w:id="4350" w:author="Observatorio 02" w:date="2017-03-16T14:24:00Z"/>
                      <w:rFonts w:eastAsia="Times New Roman"/>
                      <w:sz w:val="22"/>
                      <w:szCs w:val="22"/>
                      <w:bdr w:val="none" w:sz="0" w:space="0" w:color="auto"/>
                      <w:lang w:val="es-CL" w:eastAsia="es-CL"/>
                    </w:rPr>
                  </w:pPr>
                  <w:ins w:id="4351" w:author="Observatorio 02" w:date="2017-03-16T14:24:00Z">
                    <w:r w:rsidRPr="00C2714A">
                      <w:rPr>
                        <w:rFonts w:eastAsia="Times New Roman"/>
                        <w:sz w:val="22"/>
                        <w:szCs w:val="22"/>
                        <w:bdr w:val="none" w:sz="0" w:space="0" w:color="auto"/>
                        <w:lang w:val="es-CL" w:eastAsia="es-CL"/>
                      </w:rPr>
                      <w:t>2010</w:t>
                    </w:r>
                  </w:ins>
                </w:p>
              </w:tc>
              <w:tc>
                <w:tcPr>
                  <w:tcW w:w="880" w:type="dxa"/>
                  <w:tcBorders>
                    <w:top w:val="nil"/>
                    <w:left w:val="nil"/>
                    <w:bottom w:val="nil"/>
                    <w:right w:val="nil"/>
                  </w:tcBorders>
                  <w:shd w:val="clear" w:color="000000" w:fill="FFFFFF"/>
                  <w:noWrap/>
                  <w:vAlign w:val="bottom"/>
                  <w:hideMark/>
                </w:tcPr>
                <w:p w14:paraId="6F78D235" w14:textId="77777777" w:rsidR="00681E9E" w:rsidRPr="00C2714A" w:rsidRDefault="00681E9E" w:rsidP="00681E9E">
                  <w:pPr>
                    <w:spacing w:after="0" w:line="240" w:lineRule="auto"/>
                    <w:jc w:val="center"/>
                    <w:rPr>
                      <w:ins w:id="4352" w:author="Observatorio 02" w:date="2017-03-16T14:24:00Z"/>
                      <w:rFonts w:eastAsia="Times New Roman"/>
                      <w:sz w:val="22"/>
                      <w:szCs w:val="22"/>
                      <w:bdr w:val="none" w:sz="0" w:space="0" w:color="auto"/>
                      <w:lang w:val="es-CL" w:eastAsia="es-CL"/>
                    </w:rPr>
                  </w:pPr>
                  <w:ins w:id="4353" w:author="Observatorio 02" w:date="2017-03-16T14:24:00Z">
                    <w:r w:rsidRPr="00C2714A">
                      <w:rPr>
                        <w:rFonts w:eastAsia="Times New Roman"/>
                        <w:sz w:val="22"/>
                        <w:szCs w:val="22"/>
                        <w:bdr w:val="none" w:sz="0" w:space="0" w:color="auto"/>
                        <w:lang w:val="es-CL" w:eastAsia="es-CL"/>
                      </w:rPr>
                      <w:t>Sector</w:t>
                    </w:r>
                  </w:ins>
                </w:p>
              </w:tc>
              <w:tc>
                <w:tcPr>
                  <w:tcW w:w="1060" w:type="dxa"/>
                  <w:tcBorders>
                    <w:top w:val="nil"/>
                    <w:left w:val="nil"/>
                    <w:bottom w:val="nil"/>
                    <w:right w:val="nil"/>
                  </w:tcBorders>
                  <w:shd w:val="clear" w:color="000000" w:fill="FFFFFF"/>
                  <w:noWrap/>
                  <w:vAlign w:val="bottom"/>
                  <w:hideMark/>
                </w:tcPr>
                <w:p w14:paraId="09251BFD" w14:textId="77777777" w:rsidR="00681E9E" w:rsidRPr="00C2714A" w:rsidRDefault="00681E9E" w:rsidP="00681E9E">
                  <w:pPr>
                    <w:spacing w:after="0" w:line="240" w:lineRule="auto"/>
                    <w:jc w:val="right"/>
                    <w:rPr>
                      <w:ins w:id="4354" w:author="Observatorio 02" w:date="2017-03-16T14:24:00Z"/>
                      <w:rFonts w:eastAsia="Times New Roman"/>
                      <w:sz w:val="22"/>
                      <w:szCs w:val="22"/>
                      <w:bdr w:val="none" w:sz="0" w:space="0" w:color="auto"/>
                      <w:lang w:val="es-CL" w:eastAsia="es-CL"/>
                    </w:rPr>
                  </w:pPr>
                  <w:ins w:id="4355" w:author="Observatorio 02" w:date="2017-03-16T14:24:00Z">
                    <w:r w:rsidRPr="00C2714A">
                      <w:rPr>
                        <w:rFonts w:eastAsia="Times New Roman"/>
                        <w:sz w:val="22"/>
                        <w:szCs w:val="22"/>
                        <w:bdr w:val="none" w:sz="0" w:space="0" w:color="auto"/>
                        <w:lang w:val="es-CL" w:eastAsia="es-CL"/>
                      </w:rPr>
                      <w:t>8,5</w:t>
                    </w:r>
                  </w:ins>
                </w:p>
              </w:tc>
              <w:tc>
                <w:tcPr>
                  <w:tcW w:w="740" w:type="dxa"/>
                  <w:tcBorders>
                    <w:top w:val="nil"/>
                    <w:left w:val="nil"/>
                    <w:bottom w:val="nil"/>
                    <w:right w:val="nil"/>
                  </w:tcBorders>
                  <w:shd w:val="clear" w:color="000000" w:fill="FFFFFF"/>
                  <w:noWrap/>
                  <w:vAlign w:val="bottom"/>
                  <w:hideMark/>
                </w:tcPr>
                <w:p w14:paraId="6FAF7F91" w14:textId="77777777" w:rsidR="00681E9E" w:rsidRPr="00C2714A" w:rsidRDefault="00681E9E" w:rsidP="00681E9E">
                  <w:pPr>
                    <w:spacing w:after="0" w:line="240" w:lineRule="auto"/>
                    <w:jc w:val="right"/>
                    <w:rPr>
                      <w:ins w:id="4356" w:author="Observatorio 02" w:date="2017-03-16T14:24:00Z"/>
                      <w:rFonts w:eastAsia="Times New Roman"/>
                      <w:sz w:val="22"/>
                      <w:szCs w:val="22"/>
                      <w:bdr w:val="none" w:sz="0" w:space="0" w:color="auto"/>
                      <w:lang w:val="es-CL" w:eastAsia="es-CL"/>
                    </w:rPr>
                  </w:pPr>
                  <w:ins w:id="4357" w:author="Observatorio 02" w:date="2017-03-16T14:24:00Z">
                    <w:r w:rsidRPr="00C2714A">
                      <w:rPr>
                        <w:rFonts w:eastAsia="Times New Roman"/>
                        <w:sz w:val="22"/>
                        <w:szCs w:val="22"/>
                        <w:bdr w:val="none" w:sz="0" w:space="0" w:color="auto"/>
                        <w:lang w:val="es-CL" w:eastAsia="es-CL"/>
                      </w:rPr>
                      <w:t>25,7</w:t>
                    </w:r>
                  </w:ins>
                </w:p>
              </w:tc>
              <w:tc>
                <w:tcPr>
                  <w:tcW w:w="1120" w:type="dxa"/>
                  <w:tcBorders>
                    <w:top w:val="nil"/>
                    <w:left w:val="nil"/>
                    <w:bottom w:val="nil"/>
                    <w:right w:val="nil"/>
                  </w:tcBorders>
                  <w:shd w:val="clear" w:color="000000" w:fill="FFFFFF"/>
                  <w:noWrap/>
                  <w:vAlign w:val="bottom"/>
                  <w:hideMark/>
                </w:tcPr>
                <w:p w14:paraId="3ABDC288" w14:textId="77777777" w:rsidR="00681E9E" w:rsidRPr="00C2714A" w:rsidRDefault="00681E9E" w:rsidP="00681E9E">
                  <w:pPr>
                    <w:spacing w:after="0" w:line="240" w:lineRule="auto"/>
                    <w:jc w:val="right"/>
                    <w:rPr>
                      <w:ins w:id="4358" w:author="Observatorio 02" w:date="2017-03-16T14:24:00Z"/>
                      <w:rFonts w:eastAsia="Times New Roman"/>
                      <w:sz w:val="22"/>
                      <w:szCs w:val="22"/>
                      <w:bdr w:val="none" w:sz="0" w:space="0" w:color="auto"/>
                      <w:lang w:val="es-CL" w:eastAsia="es-CL"/>
                    </w:rPr>
                  </w:pPr>
                  <w:ins w:id="4359" w:author="Observatorio 02" w:date="2017-03-16T14:24:00Z">
                    <w:r w:rsidRPr="00C2714A">
                      <w:rPr>
                        <w:rFonts w:eastAsia="Times New Roman"/>
                        <w:sz w:val="22"/>
                        <w:szCs w:val="22"/>
                        <w:bdr w:val="none" w:sz="0" w:space="0" w:color="auto"/>
                        <w:lang w:val="es-CL" w:eastAsia="es-CL"/>
                      </w:rPr>
                      <w:t>15,1</w:t>
                    </w:r>
                  </w:ins>
                </w:p>
              </w:tc>
              <w:tc>
                <w:tcPr>
                  <w:tcW w:w="1600" w:type="dxa"/>
                  <w:tcBorders>
                    <w:top w:val="nil"/>
                    <w:left w:val="nil"/>
                    <w:bottom w:val="nil"/>
                    <w:right w:val="nil"/>
                  </w:tcBorders>
                  <w:shd w:val="clear" w:color="000000" w:fill="FFFFFF"/>
                  <w:noWrap/>
                  <w:vAlign w:val="bottom"/>
                  <w:hideMark/>
                </w:tcPr>
                <w:p w14:paraId="1CDCA1C4" w14:textId="77777777" w:rsidR="00681E9E" w:rsidRPr="00C2714A" w:rsidRDefault="00681E9E" w:rsidP="00681E9E">
                  <w:pPr>
                    <w:spacing w:after="0" w:line="240" w:lineRule="auto"/>
                    <w:jc w:val="right"/>
                    <w:rPr>
                      <w:ins w:id="4360" w:author="Observatorio 02" w:date="2017-03-16T14:24:00Z"/>
                      <w:rFonts w:eastAsia="Times New Roman"/>
                      <w:sz w:val="22"/>
                      <w:szCs w:val="22"/>
                      <w:bdr w:val="none" w:sz="0" w:space="0" w:color="auto"/>
                      <w:lang w:val="es-CL" w:eastAsia="es-CL"/>
                    </w:rPr>
                  </w:pPr>
                  <w:ins w:id="4361" w:author="Observatorio 02" w:date="2017-03-16T14:24:00Z">
                    <w:r w:rsidRPr="00C2714A">
                      <w:rPr>
                        <w:rFonts w:eastAsia="Times New Roman"/>
                        <w:sz w:val="22"/>
                        <w:szCs w:val="22"/>
                        <w:bdr w:val="none" w:sz="0" w:space="0" w:color="auto"/>
                        <w:lang w:val="es-CL" w:eastAsia="es-CL"/>
                      </w:rPr>
                      <w:t>30,5</w:t>
                    </w:r>
                  </w:ins>
                </w:p>
              </w:tc>
              <w:tc>
                <w:tcPr>
                  <w:tcW w:w="1740" w:type="dxa"/>
                  <w:tcBorders>
                    <w:top w:val="nil"/>
                    <w:left w:val="nil"/>
                    <w:bottom w:val="nil"/>
                    <w:right w:val="nil"/>
                  </w:tcBorders>
                  <w:shd w:val="clear" w:color="000000" w:fill="FFFFFF"/>
                  <w:noWrap/>
                  <w:vAlign w:val="bottom"/>
                  <w:hideMark/>
                </w:tcPr>
                <w:p w14:paraId="5736A52F" w14:textId="77777777" w:rsidR="00681E9E" w:rsidRPr="00C2714A" w:rsidRDefault="00681E9E" w:rsidP="00681E9E">
                  <w:pPr>
                    <w:spacing w:after="0" w:line="240" w:lineRule="auto"/>
                    <w:jc w:val="right"/>
                    <w:rPr>
                      <w:ins w:id="4362" w:author="Observatorio 02" w:date="2017-03-16T14:24:00Z"/>
                      <w:rFonts w:eastAsia="Times New Roman"/>
                      <w:sz w:val="22"/>
                      <w:szCs w:val="22"/>
                      <w:bdr w:val="none" w:sz="0" w:space="0" w:color="auto"/>
                      <w:lang w:val="es-CL" w:eastAsia="es-CL"/>
                    </w:rPr>
                  </w:pPr>
                  <w:ins w:id="4363" w:author="Observatorio 02" w:date="2017-03-16T14:24:00Z">
                    <w:r w:rsidRPr="00C2714A">
                      <w:rPr>
                        <w:rFonts w:eastAsia="Times New Roman"/>
                        <w:sz w:val="22"/>
                        <w:szCs w:val="22"/>
                        <w:bdr w:val="none" w:sz="0" w:space="0" w:color="auto"/>
                        <w:lang w:val="es-CL" w:eastAsia="es-CL"/>
                      </w:rPr>
                      <w:t>20,0</w:t>
                    </w:r>
                  </w:ins>
                </w:p>
              </w:tc>
              <w:tc>
                <w:tcPr>
                  <w:tcW w:w="1320" w:type="dxa"/>
                  <w:tcBorders>
                    <w:top w:val="nil"/>
                    <w:left w:val="nil"/>
                    <w:bottom w:val="nil"/>
                    <w:right w:val="nil"/>
                  </w:tcBorders>
                  <w:shd w:val="clear" w:color="000000" w:fill="FFFFFF"/>
                  <w:noWrap/>
                  <w:vAlign w:val="bottom"/>
                  <w:hideMark/>
                </w:tcPr>
                <w:p w14:paraId="666BD2C4" w14:textId="77777777" w:rsidR="00681E9E" w:rsidRPr="00C2714A" w:rsidRDefault="00681E9E" w:rsidP="00681E9E">
                  <w:pPr>
                    <w:spacing w:after="0" w:line="240" w:lineRule="auto"/>
                    <w:jc w:val="right"/>
                    <w:rPr>
                      <w:ins w:id="4364" w:author="Observatorio 02" w:date="2017-03-16T14:24:00Z"/>
                      <w:rFonts w:eastAsia="Times New Roman"/>
                      <w:sz w:val="22"/>
                      <w:szCs w:val="22"/>
                      <w:bdr w:val="none" w:sz="0" w:space="0" w:color="auto"/>
                      <w:lang w:val="es-CL" w:eastAsia="es-CL"/>
                    </w:rPr>
                  </w:pPr>
                  <w:ins w:id="4365" w:author="Observatorio 02" w:date="2017-03-16T14:24:00Z">
                    <w:r w:rsidRPr="00C2714A">
                      <w:rPr>
                        <w:rFonts w:eastAsia="Times New Roman"/>
                        <w:sz w:val="22"/>
                        <w:szCs w:val="22"/>
                        <w:bdr w:val="none" w:sz="0" w:space="0" w:color="auto"/>
                        <w:lang w:val="es-CL" w:eastAsia="es-CL"/>
                      </w:rPr>
                      <w:t>0,2</w:t>
                    </w:r>
                  </w:ins>
                </w:p>
              </w:tc>
              <w:tc>
                <w:tcPr>
                  <w:tcW w:w="580" w:type="dxa"/>
                  <w:tcBorders>
                    <w:top w:val="nil"/>
                    <w:left w:val="nil"/>
                    <w:bottom w:val="nil"/>
                    <w:right w:val="nil"/>
                  </w:tcBorders>
                  <w:shd w:val="clear" w:color="000000" w:fill="FFFFFF"/>
                  <w:noWrap/>
                  <w:vAlign w:val="bottom"/>
                  <w:hideMark/>
                </w:tcPr>
                <w:p w14:paraId="5181891C" w14:textId="77777777" w:rsidR="00681E9E" w:rsidRPr="00C2714A" w:rsidRDefault="00681E9E" w:rsidP="00681E9E">
                  <w:pPr>
                    <w:spacing w:after="0" w:line="240" w:lineRule="auto"/>
                    <w:jc w:val="right"/>
                    <w:rPr>
                      <w:ins w:id="4366" w:author="Observatorio 02" w:date="2017-03-16T14:24:00Z"/>
                      <w:rFonts w:eastAsia="Times New Roman"/>
                      <w:sz w:val="22"/>
                      <w:szCs w:val="22"/>
                      <w:bdr w:val="none" w:sz="0" w:space="0" w:color="auto"/>
                      <w:lang w:val="es-CL" w:eastAsia="es-CL"/>
                    </w:rPr>
                  </w:pPr>
                  <w:ins w:id="4367" w:author="Observatorio 02" w:date="2017-03-16T14:24:00Z">
                    <w:r w:rsidRPr="00C2714A">
                      <w:rPr>
                        <w:rFonts w:eastAsia="Times New Roman"/>
                        <w:sz w:val="22"/>
                        <w:szCs w:val="22"/>
                        <w:bdr w:val="none" w:sz="0" w:space="0" w:color="auto"/>
                        <w:lang w:val="es-CL" w:eastAsia="es-CL"/>
                      </w:rPr>
                      <w:t>100,0</w:t>
                    </w:r>
                  </w:ins>
                </w:p>
              </w:tc>
            </w:tr>
            <w:tr w:rsidR="00681E9E" w:rsidRPr="00C2714A" w14:paraId="5E36AB3C" w14:textId="77777777" w:rsidTr="00681E9E">
              <w:trPr>
                <w:trHeight w:val="300"/>
                <w:ins w:id="4368" w:author="Observatorio 02" w:date="2017-03-16T14:24:00Z"/>
              </w:trPr>
              <w:tc>
                <w:tcPr>
                  <w:tcW w:w="640" w:type="dxa"/>
                  <w:vMerge/>
                  <w:tcBorders>
                    <w:top w:val="nil"/>
                    <w:left w:val="nil"/>
                    <w:bottom w:val="nil"/>
                    <w:right w:val="nil"/>
                  </w:tcBorders>
                  <w:vAlign w:val="center"/>
                  <w:hideMark/>
                </w:tcPr>
                <w:p w14:paraId="52C010A7" w14:textId="77777777" w:rsidR="00681E9E" w:rsidRPr="00C2714A" w:rsidRDefault="00681E9E" w:rsidP="00681E9E">
                  <w:pPr>
                    <w:spacing w:after="0" w:line="240" w:lineRule="auto"/>
                    <w:rPr>
                      <w:ins w:id="4369" w:author="Observatorio 02" w:date="2017-03-16T14:24:00Z"/>
                      <w:rFonts w:eastAsia="Times New Roman"/>
                      <w:sz w:val="22"/>
                      <w:szCs w:val="22"/>
                      <w:bdr w:val="none" w:sz="0" w:space="0" w:color="auto"/>
                      <w:lang w:val="es-CL" w:eastAsia="es-CL"/>
                    </w:rPr>
                  </w:pPr>
                </w:p>
              </w:tc>
              <w:tc>
                <w:tcPr>
                  <w:tcW w:w="880" w:type="dxa"/>
                  <w:tcBorders>
                    <w:top w:val="nil"/>
                    <w:left w:val="nil"/>
                    <w:bottom w:val="nil"/>
                    <w:right w:val="nil"/>
                  </w:tcBorders>
                  <w:shd w:val="clear" w:color="000000" w:fill="FFFFFF"/>
                  <w:noWrap/>
                  <w:vAlign w:val="bottom"/>
                  <w:hideMark/>
                </w:tcPr>
                <w:p w14:paraId="2D4BC364" w14:textId="77777777" w:rsidR="00681E9E" w:rsidRPr="00C2714A" w:rsidRDefault="00681E9E" w:rsidP="00681E9E">
                  <w:pPr>
                    <w:spacing w:after="0" w:line="240" w:lineRule="auto"/>
                    <w:jc w:val="center"/>
                    <w:rPr>
                      <w:ins w:id="4370" w:author="Observatorio 02" w:date="2017-03-16T14:24:00Z"/>
                      <w:rFonts w:eastAsia="Times New Roman"/>
                      <w:sz w:val="22"/>
                      <w:szCs w:val="22"/>
                      <w:bdr w:val="none" w:sz="0" w:space="0" w:color="auto"/>
                      <w:lang w:val="es-CL" w:eastAsia="es-CL"/>
                    </w:rPr>
                  </w:pPr>
                  <w:ins w:id="4371" w:author="Observatorio 02" w:date="2017-03-16T14:24:00Z">
                    <w:r w:rsidRPr="00C2714A">
                      <w:rPr>
                        <w:rFonts w:eastAsia="Times New Roman"/>
                        <w:sz w:val="22"/>
                        <w:szCs w:val="22"/>
                        <w:bdr w:val="none" w:sz="0" w:space="0" w:color="auto"/>
                        <w:lang w:val="es-CL" w:eastAsia="es-CL"/>
                      </w:rPr>
                      <w:t>Nacional</w:t>
                    </w:r>
                  </w:ins>
                </w:p>
              </w:tc>
              <w:tc>
                <w:tcPr>
                  <w:tcW w:w="1060" w:type="dxa"/>
                  <w:tcBorders>
                    <w:top w:val="nil"/>
                    <w:left w:val="nil"/>
                    <w:bottom w:val="nil"/>
                    <w:right w:val="nil"/>
                  </w:tcBorders>
                  <w:shd w:val="clear" w:color="000000" w:fill="FFFFFF"/>
                  <w:noWrap/>
                  <w:vAlign w:val="bottom"/>
                  <w:hideMark/>
                </w:tcPr>
                <w:p w14:paraId="4E939C4F" w14:textId="77777777" w:rsidR="00681E9E" w:rsidRPr="00C2714A" w:rsidRDefault="00681E9E" w:rsidP="00681E9E">
                  <w:pPr>
                    <w:spacing w:after="0" w:line="240" w:lineRule="auto"/>
                    <w:jc w:val="right"/>
                    <w:rPr>
                      <w:ins w:id="4372" w:author="Observatorio 02" w:date="2017-03-16T14:24:00Z"/>
                      <w:rFonts w:eastAsia="Times New Roman"/>
                      <w:sz w:val="22"/>
                      <w:szCs w:val="22"/>
                      <w:bdr w:val="none" w:sz="0" w:space="0" w:color="auto"/>
                      <w:lang w:val="es-CL" w:eastAsia="es-CL"/>
                    </w:rPr>
                  </w:pPr>
                  <w:ins w:id="4373" w:author="Observatorio 02" w:date="2017-03-16T14:24:00Z">
                    <w:r w:rsidRPr="00C2714A">
                      <w:rPr>
                        <w:rFonts w:eastAsia="Times New Roman"/>
                        <w:sz w:val="22"/>
                        <w:szCs w:val="22"/>
                        <w:bdr w:val="none" w:sz="0" w:space="0" w:color="auto"/>
                        <w:lang w:val="es-CL" w:eastAsia="es-CL"/>
                      </w:rPr>
                      <w:t>4,7</w:t>
                    </w:r>
                  </w:ins>
                </w:p>
              </w:tc>
              <w:tc>
                <w:tcPr>
                  <w:tcW w:w="740" w:type="dxa"/>
                  <w:tcBorders>
                    <w:top w:val="nil"/>
                    <w:left w:val="nil"/>
                    <w:bottom w:val="nil"/>
                    <w:right w:val="nil"/>
                  </w:tcBorders>
                  <w:shd w:val="clear" w:color="000000" w:fill="FFFFFF"/>
                  <w:noWrap/>
                  <w:vAlign w:val="bottom"/>
                  <w:hideMark/>
                </w:tcPr>
                <w:p w14:paraId="0FE05965" w14:textId="77777777" w:rsidR="00681E9E" w:rsidRPr="00C2714A" w:rsidRDefault="00681E9E" w:rsidP="00681E9E">
                  <w:pPr>
                    <w:spacing w:after="0" w:line="240" w:lineRule="auto"/>
                    <w:jc w:val="right"/>
                    <w:rPr>
                      <w:ins w:id="4374" w:author="Observatorio 02" w:date="2017-03-16T14:24:00Z"/>
                      <w:rFonts w:eastAsia="Times New Roman"/>
                      <w:sz w:val="22"/>
                      <w:szCs w:val="22"/>
                      <w:bdr w:val="none" w:sz="0" w:space="0" w:color="auto"/>
                      <w:lang w:val="es-CL" w:eastAsia="es-CL"/>
                    </w:rPr>
                  </w:pPr>
                  <w:ins w:id="4375" w:author="Observatorio 02" w:date="2017-03-16T14:24:00Z">
                    <w:r w:rsidRPr="00C2714A">
                      <w:rPr>
                        <w:rFonts w:eastAsia="Times New Roman"/>
                        <w:sz w:val="22"/>
                        <w:szCs w:val="22"/>
                        <w:bdr w:val="none" w:sz="0" w:space="0" w:color="auto"/>
                        <w:lang w:val="es-CL" w:eastAsia="es-CL"/>
                      </w:rPr>
                      <w:t>20,3</w:t>
                    </w:r>
                  </w:ins>
                </w:p>
              </w:tc>
              <w:tc>
                <w:tcPr>
                  <w:tcW w:w="1120" w:type="dxa"/>
                  <w:tcBorders>
                    <w:top w:val="nil"/>
                    <w:left w:val="nil"/>
                    <w:bottom w:val="nil"/>
                    <w:right w:val="nil"/>
                  </w:tcBorders>
                  <w:shd w:val="clear" w:color="000000" w:fill="FFFFFF"/>
                  <w:noWrap/>
                  <w:vAlign w:val="bottom"/>
                  <w:hideMark/>
                </w:tcPr>
                <w:p w14:paraId="2CD2313D" w14:textId="77777777" w:rsidR="00681E9E" w:rsidRPr="00C2714A" w:rsidRDefault="00681E9E" w:rsidP="00681E9E">
                  <w:pPr>
                    <w:spacing w:after="0" w:line="240" w:lineRule="auto"/>
                    <w:jc w:val="right"/>
                    <w:rPr>
                      <w:ins w:id="4376" w:author="Observatorio 02" w:date="2017-03-16T14:24:00Z"/>
                      <w:rFonts w:eastAsia="Times New Roman"/>
                      <w:sz w:val="22"/>
                      <w:szCs w:val="22"/>
                      <w:bdr w:val="none" w:sz="0" w:space="0" w:color="auto"/>
                      <w:lang w:val="es-CL" w:eastAsia="es-CL"/>
                    </w:rPr>
                  </w:pPr>
                  <w:ins w:id="4377" w:author="Observatorio 02" w:date="2017-03-16T14:24:00Z">
                    <w:r w:rsidRPr="00C2714A">
                      <w:rPr>
                        <w:rFonts w:eastAsia="Times New Roman"/>
                        <w:sz w:val="22"/>
                        <w:szCs w:val="22"/>
                        <w:bdr w:val="none" w:sz="0" w:space="0" w:color="auto"/>
                        <w:lang w:val="es-CL" w:eastAsia="es-CL"/>
                      </w:rPr>
                      <w:t>14,1</w:t>
                    </w:r>
                  </w:ins>
                </w:p>
              </w:tc>
              <w:tc>
                <w:tcPr>
                  <w:tcW w:w="1600" w:type="dxa"/>
                  <w:tcBorders>
                    <w:top w:val="nil"/>
                    <w:left w:val="nil"/>
                    <w:bottom w:val="nil"/>
                    <w:right w:val="nil"/>
                  </w:tcBorders>
                  <w:shd w:val="clear" w:color="000000" w:fill="FFFFFF"/>
                  <w:noWrap/>
                  <w:vAlign w:val="bottom"/>
                  <w:hideMark/>
                </w:tcPr>
                <w:p w14:paraId="16B7B7D2" w14:textId="77777777" w:rsidR="00681E9E" w:rsidRPr="00C2714A" w:rsidRDefault="00681E9E" w:rsidP="00681E9E">
                  <w:pPr>
                    <w:spacing w:after="0" w:line="240" w:lineRule="auto"/>
                    <w:jc w:val="right"/>
                    <w:rPr>
                      <w:ins w:id="4378" w:author="Observatorio 02" w:date="2017-03-16T14:24:00Z"/>
                      <w:rFonts w:eastAsia="Times New Roman"/>
                      <w:sz w:val="22"/>
                      <w:szCs w:val="22"/>
                      <w:bdr w:val="none" w:sz="0" w:space="0" w:color="auto"/>
                      <w:lang w:val="es-CL" w:eastAsia="es-CL"/>
                    </w:rPr>
                  </w:pPr>
                  <w:ins w:id="4379" w:author="Observatorio 02" w:date="2017-03-16T14:24:00Z">
                    <w:r w:rsidRPr="00C2714A">
                      <w:rPr>
                        <w:rFonts w:eastAsia="Times New Roman"/>
                        <w:sz w:val="22"/>
                        <w:szCs w:val="22"/>
                        <w:bdr w:val="none" w:sz="0" w:space="0" w:color="auto"/>
                        <w:lang w:val="es-CL" w:eastAsia="es-CL"/>
                      </w:rPr>
                      <w:t>15,1</w:t>
                    </w:r>
                  </w:ins>
                </w:p>
              </w:tc>
              <w:tc>
                <w:tcPr>
                  <w:tcW w:w="1740" w:type="dxa"/>
                  <w:tcBorders>
                    <w:top w:val="nil"/>
                    <w:left w:val="nil"/>
                    <w:bottom w:val="nil"/>
                    <w:right w:val="nil"/>
                  </w:tcBorders>
                  <w:shd w:val="clear" w:color="000000" w:fill="FFFFFF"/>
                  <w:noWrap/>
                  <w:vAlign w:val="bottom"/>
                  <w:hideMark/>
                </w:tcPr>
                <w:p w14:paraId="2113B1C8" w14:textId="77777777" w:rsidR="00681E9E" w:rsidRPr="00C2714A" w:rsidRDefault="00681E9E" w:rsidP="00681E9E">
                  <w:pPr>
                    <w:spacing w:after="0" w:line="240" w:lineRule="auto"/>
                    <w:jc w:val="right"/>
                    <w:rPr>
                      <w:ins w:id="4380" w:author="Observatorio 02" w:date="2017-03-16T14:24:00Z"/>
                      <w:rFonts w:eastAsia="Times New Roman"/>
                      <w:sz w:val="22"/>
                      <w:szCs w:val="22"/>
                      <w:bdr w:val="none" w:sz="0" w:space="0" w:color="auto"/>
                      <w:lang w:val="es-CL" w:eastAsia="es-CL"/>
                    </w:rPr>
                  </w:pPr>
                  <w:ins w:id="4381" w:author="Observatorio 02" w:date="2017-03-16T14:24:00Z">
                    <w:r w:rsidRPr="00C2714A">
                      <w:rPr>
                        <w:rFonts w:eastAsia="Times New Roman"/>
                        <w:sz w:val="22"/>
                        <w:szCs w:val="22"/>
                        <w:bdr w:val="none" w:sz="0" w:space="0" w:color="auto"/>
                        <w:lang w:val="es-CL" w:eastAsia="es-CL"/>
                      </w:rPr>
                      <w:t>44,3</w:t>
                    </w:r>
                  </w:ins>
                </w:p>
              </w:tc>
              <w:tc>
                <w:tcPr>
                  <w:tcW w:w="1320" w:type="dxa"/>
                  <w:tcBorders>
                    <w:top w:val="nil"/>
                    <w:left w:val="nil"/>
                    <w:bottom w:val="nil"/>
                    <w:right w:val="nil"/>
                  </w:tcBorders>
                  <w:shd w:val="clear" w:color="000000" w:fill="FFFFFF"/>
                  <w:noWrap/>
                  <w:vAlign w:val="bottom"/>
                  <w:hideMark/>
                </w:tcPr>
                <w:p w14:paraId="0B980BDE" w14:textId="77777777" w:rsidR="00681E9E" w:rsidRPr="00C2714A" w:rsidRDefault="00681E9E" w:rsidP="00681E9E">
                  <w:pPr>
                    <w:spacing w:after="0" w:line="240" w:lineRule="auto"/>
                    <w:jc w:val="right"/>
                    <w:rPr>
                      <w:ins w:id="4382" w:author="Observatorio 02" w:date="2017-03-16T14:24:00Z"/>
                      <w:rFonts w:eastAsia="Times New Roman"/>
                      <w:sz w:val="22"/>
                      <w:szCs w:val="22"/>
                      <w:bdr w:val="none" w:sz="0" w:space="0" w:color="auto"/>
                      <w:lang w:val="es-CL" w:eastAsia="es-CL"/>
                    </w:rPr>
                  </w:pPr>
                  <w:ins w:id="4383" w:author="Observatorio 02" w:date="2017-03-16T14:24:00Z">
                    <w:r w:rsidRPr="00C2714A">
                      <w:rPr>
                        <w:rFonts w:eastAsia="Times New Roman"/>
                        <w:sz w:val="22"/>
                        <w:szCs w:val="22"/>
                        <w:bdr w:val="none" w:sz="0" w:space="0" w:color="auto"/>
                        <w:lang w:val="es-CL" w:eastAsia="es-CL"/>
                      </w:rPr>
                      <w:t>1,5</w:t>
                    </w:r>
                  </w:ins>
                </w:p>
              </w:tc>
              <w:tc>
                <w:tcPr>
                  <w:tcW w:w="580" w:type="dxa"/>
                  <w:tcBorders>
                    <w:top w:val="nil"/>
                    <w:left w:val="nil"/>
                    <w:bottom w:val="nil"/>
                    <w:right w:val="nil"/>
                  </w:tcBorders>
                  <w:shd w:val="clear" w:color="000000" w:fill="FFFFFF"/>
                  <w:noWrap/>
                  <w:vAlign w:val="bottom"/>
                  <w:hideMark/>
                </w:tcPr>
                <w:p w14:paraId="630BFEB1" w14:textId="77777777" w:rsidR="00681E9E" w:rsidRPr="00C2714A" w:rsidRDefault="00681E9E" w:rsidP="00681E9E">
                  <w:pPr>
                    <w:spacing w:after="0" w:line="240" w:lineRule="auto"/>
                    <w:jc w:val="right"/>
                    <w:rPr>
                      <w:ins w:id="4384" w:author="Observatorio 02" w:date="2017-03-16T14:24:00Z"/>
                      <w:rFonts w:eastAsia="Times New Roman"/>
                      <w:sz w:val="22"/>
                      <w:szCs w:val="22"/>
                      <w:bdr w:val="none" w:sz="0" w:space="0" w:color="auto"/>
                      <w:lang w:val="es-CL" w:eastAsia="es-CL"/>
                    </w:rPr>
                  </w:pPr>
                  <w:ins w:id="4385" w:author="Observatorio 02" w:date="2017-03-16T14:24:00Z">
                    <w:r w:rsidRPr="00C2714A">
                      <w:rPr>
                        <w:rFonts w:eastAsia="Times New Roman"/>
                        <w:sz w:val="22"/>
                        <w:szCs w:val="22"/>
                        <w:bdr w:val="none" w:sz="0" w:space="0" w:color="auto"/>
                        <w:lang w:val="es-CL" w:eastAsia="es-CL"/>
                      </w:rPr>
                      <w:t>100,0</w:t>
                    </w:r>
                  </w:ins>
                </w:p>
              </w:tc>
            </w:tr>
            <w:tr w:rsidR="00681E9E" w:rsidRPr="00C2714A" w14:paraId="6103960F" w14:textId="77777777" w:rsidTr="00681E9E">
              <w:trPr>
                <w:trHeight w:val="300"/>
                <w:ins w:id="4386" w:author="Observatorio 02" w:date="2017-03-16T14:24:00Z"/>
              </w:trPr>
              <w:tc>
                <w:tcPr>
                  <w:tcW w:w="640" w:type="dxa"/>
                  <w:vMerge w:val="restart"/>
                  <w:tcBorders>
                    <w:top w:val="nil"/>
                    <w:left w:val="nil"/>
                    <w:bottom w:val="single" w:sz="8" w:space="0" w:color="000000"/>
                    <w:right w:val="nil"/>
                  </w:tcBorders>
                  <w:shd w:val="clear" w:color="000000" w:fill="FFFFFF"/>
                  <w:noWrap/>
                  <w:vAlign w:val="center"/>
                  <w:hideMark/>
                </w:tcPr>
                <w:p w14:paraId="7253FBF4" w14:textId="77777777" w:rsidR="00681E9E" w:rsidRPr="00C2714A" w:rsidRDefault="00681E9E" w:rsidP="00681E9E">
                  <w:pPr>
                    <w:spacing w:after="0" w:line="240" w:lineRule="auto"/>
                    <w:jc w:val="center"/>
                    <w:rPr>
                      <w:ins w:id="4387" w:author="Observatorio 02" w:date="2017-03-16T14:24:00Z"/>
                      <w:rFonts w:eastAsia="Times New Roman"/>
                      <w:sz w:val="22"/>
                      <w:szCs w:val="22"/>
                      <w:bdr w:val="none" w:sz="0" w:space="0" w:color="auto"/>
                      <w:lang w:val="es-CL" w:eastAsia="es-CL"/>
                    </w:rPr>
                  </w:pPr>
                  <w:ins w:id="4388" w:author="Observatorio 02" w:date="2017-03-16T14:24:00Z">
                    <w:r w:rsidRPr="00C2714A">
                      <w:rPr>
                        <w:rFonts w:eastAsia="Times New Roman"/>
                        <w:sz w:val="22"/>
                        <w:szCs w:val="22"/>
                        <w:bdr w:val="none" w:sz="0" w:space="0" w:color="auto"/>
                        <w:lang w:val="es-CL" w:eastAsia="es-CL"/>
                      </w:rPr>
                      <w:t>2016</w:t>
                    </w:r>
                  </w:ins>
                </w:p>
              </w:tc>
              <w:tc>
                <w:tcPr>
                  <w:tcW w:w="880" w:type="dxa"/>
                  <w:tcBorders>
                    <w:top w:val="nil"/>
                    <w:left w:val="nil"/>
                    <w:bottom w:val="nil"/>
                    <w:right w:val="nil"/>
                  </w:tcBorders>
                  <w:shd w:val="clear" w:color="000000" w:fill="FFFFFF"/>
                  <w:noWrap/>
                  <w:vAlign w:val="bottom"/>
                  <w:hideMark/>
                </w:tcPr>
                <w:p w14:paraId="1AF5B3B5" w14:textId="77777777" w:rsidR="00681E9E" w:rsidRPr="00C2714A" w:rsidRDefault="00681E9E" w:rsidP="00681E9E">
                  <w:pPr>
                    <w:spacing w:after="0" w:line="240" w:lineRule="auto"/>
                    <w:jc w:val="center"/>
                    <w:rPr>
                      <w:ins w:id="4389" w:author="Observatorio 02" w:date="2017-03-16T14:24:00Z"/>
                      <w:rFonts w:eastAsia="Times New Roman"/>
                      <w:sz w:val="22"/>
                      <w:szCs w:val="22"/>
                      <w:bdr w:val="none" w:sz="0" w:space="0" w:color="auto"/>
                      <w:lang w:val="es-CL" w:eastAsia="es-CL"/>
                    </w:rPr>
                  </w:pPr>
                  <w:ins w:id="4390" w:author="Observatorio 02" w:date="2017-03-16T14:24:00Z">
                    <w:r w:rsidRPr="00C2714A">
                      <w:rPr>
                        <w:rFonts w:eastAsia="Times New Roman"/>
                        <w:sz w:val="22"/>
                        <w:szCs w:val="22"/>
                        <w:bdr w:val="none" w:sz="0" w:space="0" w:color="auto"/>
                        <w:lang w:val="es-CL" w:eastAsia="es-CL"/>
                      </w:rPr>
                      <w:t>Sector</w:t>
                    </w:r>
                  </w:ins>
                </w:p>
              </w:tc>
              <w:tc>
                <w:tcPr>
                  <w:tcW w:w="1060" w:type="dxa"/>
                  <w:tcBorders>
                    <w:top w:val="nil"/>
                    <w:left w:val="nil"/>
                    <w:bottom w:val="nil"/>
                    <w:right w:val="nil"/>
                  </w:tcBorders>
                  <w:shd w:val="clear" w:color="000000" w:fill="FFFFFF"/>
                  <w:noWrap/>
                  <w:vAlign w:val="bottom"/>
                  <w:hideMark/>
                </w:tcPr>
                <w:p w14:paraId="5EFBE82A" w14:textId="77777777" w:rsidR="00681E9E" w:rsidRPr="00C2714A" w:rsidRDefault="00681E9E" w:rsidP="00681E9E">
                  <w:pPr>
                    <w:spacing w:after="0" w:line="240" w:lineRule="auto"/>
                    <w:jc w:val="right"/>
                    <w:rPr>
                      <w:ins w:id="4391" w:author="Observatorio 02" w:date="2017-03-16T14:24:00Z"/>
                      <w:rFonts w:eastAsia="Times New Roman"/>
                      <w:sz w:val="22"/>
                      <w:szCs w:val="22"/>
                      <w:bdr w:val="none" w:sz="0" w:space="0" w:color="auto"/>
                      <w:lang w:val="es-CL" w:eastAsia="es-CL"/>
                    </w:rPr>
                  </w:pPr>
                  <w:ins w:id="4392" w:author="Observatorio 02" w:date="2017-03-16T14:24:00Z">
                    <w:r w:rsidRPr="00C2714A">
                      <w:rPr>
                        <w:rFonts w:eastAsia="Times New Roman"/>
                        <w:sz w:val="22"/>
                        <w:szCs w:val="22"/>
                        <w:bdr w:val="none" w:sz="0" w:space="0" w:color="auto"/>
                        <w:lang w:val="es-CL" w:eastAsia="es-CL"/>
                      </w:rPr>
                      <w:t>6,7</w:t>
                    </w:r>
                  </w:ins>
                </w:p>
              </w:tc>
              <w:tc>
                <w:tcPr>
                  <w:tcW w:w="740" w:type="dxa"/>
                  <w:tcBorders>
                    <w:top w:val="nil"/>
                    <w:left w:val="nil"/>
                    <w:bottom w:val="nil"/>
                    <w:right w:val="nil"/>
                  </w:tcBorders>
                  <w:shd w:val="clear" w:color="000000" w:fill="FFFFFF"/>
                  <w:noWrap/>
                  <w:vAlign w:val="bottom"/>
                  <w:hideMark/>
                </w:tcPr>
                <w:p w14:paraId="0106830E" w14:textId="77777777" w:rsidR="00681E9E" w:rsidRPr="00C2714A" w:rsidRDefault="00681E9E" w:rsidP="00681E9E">
                  <w:pPr>
                    <w:spacing w:after="0" w:line="240" w:lineRule="auto"/>
                    <w:jc w:val="right"/>
                    <w:rPr>
                      <w:ins w:id="4393" w:author="Observatorio 02" w:date="2017-03-16T14:24:00Z"/>
                      <w:rFonts w:eastAsia="Times New Roman"/>
                      <w:sz w:val="22"/>
                      <w:szCs w:val="22"/>
                      <w:bdr w:val="none" w:sz="0" w:space="0" w:color="auto"/>
                      <w:lang w:val="es-CL" w:eastAsia="es-CL"/>
                    </w:rPr>
                  </w:pPr>
                  <w:ins w:id="4394" w:author="Observatorio 02" w:date="2017-03-16T14:24:00Z">
                    <w:r w:rsidRPr="00C2714A">
                      <w:rPr>
                        <w:rFonts w:eastAsia="Times New Roman"/>
                        <w:sz w:val="22"/>
                        <w:szCs w:val="22"/>
                        <w:bdr w:val="none" w:sz="0" w:space="0" w:color="auto"/>
                        <w:lang w:val="es-CL" w:eastAsia="es-CL"/>
                      </w:rPr>
                      <w:t>25,8</w:t>
                    </w:r>
                  </w:ins>
                </w:p>
              </w:tc>
              <w:tc>
                <w:tcPr>
                  <w:tcW w:w="1120" w:type="dxa"/>
                  <w:tcBorders>
                    <w:top w:val="nil"/>
                    <w:left w:val="nil"/>
                    <w:bottom w:val="nil"/>
                    <w:right w:val="nil"/>
                  </w:tcBorders>
                  <w:shd w:val="clear" w:color="000000" w:fill="FFFFFF"/>
                  <w:noWrap/>
                  <w:vAlign w:val="bottom"/>
                  <w:hideMark/>
                </w:tcPr>
                <w:p w14:paraId="71DE63DC" w14:textId="77777777" w:rsidR="00681E9E" w:rsidRPr="00C2714A" w:rsidRDefault="00681E9E" w:rsidP="00681E9E">
                  <w:pPr>
                    <w:spacing w:after="0" w:line="240" w:lineRule="auto"/>
                    <w:jc w:val="right"/>
                    <w:rPr>
                      <w:ins w:id="4395" w:author="Observatorio 02" w:date="2017-03-16T14:24:00Z"/>
                      <w:rFonts w:eastAsia="Times New Roman"/>
                      <w:sz w:val="22"/>
                      <w:szCs w:val="22"/>
                      <w:bdr w:val="none" w:sz="0" w:space="0" w:color="auto"/>
                      <w:lang w:val="es-CL" w:eastAsia="es-CL"/>
                    </w:rPr>
                  </w:pPr>
                  <w:ins w:id="4396" w:author="Observatorio 02" w:date="2017-03-16T14:24:00Z">
                    <w:r w:rsidRPr="00C2714A">
                      <w:rPr>
                        <w:rFonts w:eastAsia="Times New Roman"/>
                        <w:sz w:val="22"/>
                        <w:szCs w:val="22"/>
                        <w:bdr w:val="none" w:sz="0" w:space="0" w:color="auto"/>
                        <w:lang w:val="es-CL" w:eastAsia="es-CL"/>
                      </w:rPr>
                      <w:t>12,8</w:t>
                    </w:r>
                  </w:ins>
                </w:p>
              </w:tc>
              <w:tc>
                <w:tcPr>
                  <w:tcW w:w="1600" w:type="dxa"/>
                  <w:tcBorders>
                    <w:top w:val="nil"/>
                    <w:left w:val="nil"/>
                    <w:bottom w:val="nil"/>
                    <w:right w:val="nil"/>
                  </w:tcBorders>
                  <w:shd w:val="clear" w:color="000000" w:fill="FFFFFF"/>
                  <w:noWrap/>
                  <w:vAlign w:val="bottom"/>
                  <w:hideMark/>
                </w:tcPr>
                <w:p w14:paraId="7BA9DC77" w14:textId="77777777" w:rsidR="00681E9E" w:rsidRPr="00C2714A" w:rsidRDefault="00681E9E" w:rsidP="00681E9E">
                  <w:pPr>
                    <w:spacing w:after="0" w:line="240" w:lineRule="auto"/>
                    <w:jc w:val="right"/>
                    <w:rPr>
                      <w:ins w:id="4397" w:author="Observatorio 02" w:date="2017-03-16T14:24:00Z"/>
                      <w:rFonts w:eastAsia="Times New Roman"/>
                      <w:sz w:val="22"/>
                      <w:szCs w:val="22"/>
                      <w:bdr w:val="none" w:sz="0" w:space="0" w:color="auto"/>
                      <w:lang w:val="es-CL" w:eastAsia="es-CL"/>
                    </w:rPr>
                  </w:pPr>
                  <w:ins w:id="4398" w:author="Observatorio 02" w:date="2017-03-16T14:24:00Z">
                    <w:r w:rsidRPr="00C2714A">
                      <w:rPr>
                        <w:rFonts w:eastAsia="Times New Roman"/>
                        <w:sz w:val="22"/>
                        <w:szCs w:val="22"/>
                        <w:bdr w:val="none" w:sz="0" w:space="0" w:color="auto"/>
                        <w:lang w:val="es-CL" w:eastAsia="es-CL"/>
                      </w:rPr>
                      <w:t>32,4</w:t>
                    </w:r>
                  </w:ins>
                </w:p>
              </w:tc>
              <w:tc>
                <w:tcPr>
                  <w:tcW w:w="1740" w:type="dxa"/>
                  <w:tcBorders>
                    <w:top w:val="nil"/>
                    <w:left w:val="nil"/>
                    <w:bottom w:val="nil"/>
                    <w:right w:val="nil"/>
                  </w:tcBorders>
                  <w:shd w:val="clear" w:color="000000" w:fill="FFFFFF"/>
                  <w:noWrap/>
                  <w:vAlign w:val="bottom"/>
                  <w:hideMark/>
                </w:tcPr>
                <w:p w14:paraId="3E7BBC0A" w14:textId="77777777" w:rsidR="00681E9E" w:rsidRPr="00C2714A" w:rsidRDefault="00681E9E" w:rsidP="00681E9E">
                  <w:pPr>
                    <w:spacing w:after="0" w:line="240" w:lineRule="auto"/>
                    <w:jc w:val="right"/>
                    <w:rPr>
                      <w:ins w:id="4399" w:author="Observatorio 02" w:date="2017-03-16T14:24:00Z"/>
                      <w:rFonts w:eastAsia="Times New Roman"/>
                      <w:sz w:val="22"/>
                      <w:szCs w:val="22"/>
                      <w:bdr w:val="none" w:sz="0" w:space="0" w:color="auto"/>
                      <w:lang w:val="es-CL" w:eastAsia="es-CL"/>
                    </w:rPr>
                  </w:pPr>
                  <w:ins w:id="4400" w:author="Observatorio 02" w:date="2017-03-16T14:24:00Z">
                    <w:r w:rsidRPr="00C2714A">
                      <w:rPr>
                        <w:rFonts w:eastAsia="Times New Roman"/>
                        <w:sz w:val="22"/>
                        <w:szCs w:val="22"/>
                        <w:bdr w:val="none" w:sz="0" w:space="0" w:color="auto"/>
                        <w:lang w:val="es-CL" w:eastAsia="es-CL"/>
                      </w:rPr>
                      <w:t>22,1</w:t>
                    </w:r>
                  </w:ins>
                </w:p>
              </w:tc>
              <w:tc>
                <w:tcPr>
                  <w:tcW w:w="1320" w:type="dxa"/>
                  <w:tcBorders>
                    <w:top w:val="nil"/>
                    <w:left w:val="nil"/>
                    <w:bottom w:val="nil"/>
                    <w:right w:val="nil"/>
                  </w:tcBorders>
                  <w:shd w:val="clear" w:color="000000" w:fill="FFFFFF"/>
                  <w:noWrap/>
                  <w:vAlign w:val="bottom"/>
                  <w:hideMark/>
                </w:tcPr>
                <w:p w14:paraId="2BE99A62" w14:textId="77777777" w:rsidR="00681E9E" w:rsidRPr="00C2714A" w:rsidRDefault="00681E9E" w:rsidP="00681E9E">
                  <w:pPr>
                    <w:spacing w:after="0" w:line="240" w:lineRule="auto"/>
                    <w:jc w:val="right"/>
                    <w:rPr>
                      <w:ins w:id="4401" w:author="Observatorio 02" w:date="2017-03-16T14:24:00Z"/>
                      <w:rFonts w:eastAsia="Times New Roman"/>
                      <w:sz w:val="22"/>
                      <w:szCs w:val="22"/>
                      <w:bdr w:val="none" w:sz="0" w:space="0" w:color="auto"/>
                      <w:lang w:val="es-CL" w:eastAsia="es-CL"/>
                    </w:rPr>
                  </w:pPr>
                  <w:ins w:id="4402" w:author="Observatorio 02" w:date="2017-03-16T14:24:00Z">
                    <w:r w:rsidRPr="00C2714A">
                      <w:rPr>
                        <w:rFonts w:eastAsia="Times New Roman"/>
                        <w:sz w:val="22"/>
                        <w:szCs w:val="22"/>
                        <w:bdr w:val="none" w:sz="0" w:space="0" w:color="auto"/>
                        <w:lang w:val="es-CL" w:eastAsia="es-CL"/>
                      </w:rPr>
                      <w:t>0,2</w:t>
                    </w:r>
                  </w:ins>
                </w:p>
              </w:tc>
              <w:tc>
                <w:tcPr>
                  <w:tcW w:w="580" w:type="dxa"/>
                  <w:tcBorders>
                    <w:top w:val="nil"/>
                    <w:left w:val="nil"/>
                    <w:bottom w:val="nil"/>
                    <w:right w:val="nil"/>
                  </w:tcBorders>
                  <w:shd w:val="clear" w:color="000000" w:fill="FFFFFF"/>
                  <w:noWrap/>
                  <w:vAlign w:val="bottom"/>
                  <w:hideMark/>
                </w:tcPr>
                <w:p w14:paraId="3BD477C5" w14:textId="77777777" w:rsidR="00681E9E" w:rsidRPr="00C2714A" w:rsidRDefault="00681E9E" w:rsidP="00681E9E">
                  <w:pPr>
                    <w:spacing w:after="0" w:line="240" w:lineRule="auto"/>
                    <w:jc w:val="right"/>
                    <w:rPr>
                      <w:ins w:id="4403" w:author="Observatorio 02" w:date="2017-03-16T14:24:00Z"/>
                      <w:rFonts w:eastAsia="Times New Roman"/>
                      <w:sz w:val="22"/>
                      <w:szCs w:val="22"/>
                      <w:bdr w:val="none" w:sz="0" w:space="0" w:color="auto"/>
                      <w:lang w:val="es-CL" w:eastAsia="es-CL"/>
                    </w:rPr>
                  </w:pPr>
                  <w:ins w:id="4404" w:author="Observatorio 02" w:date="2017-03-16T14:24:00Z">
                    <w:r w:rsidRPr="00C2714A">
                      <w:rPr>
                        <w:rFonts w:eastAsia="Times New Roman"/>
                        <w:sz w:val="22"/>
                        <w:szCs w:val="22"/>
                        <w:bdr w:val="none" w:sz="0" w:space="0" w:color="auto"/>
                        <w:lang w:val="es-CL" w:eastAsia="es-CL"/>
                      </w:rPr>
                      <w:t>100,0</w:t>
                    </w:r>
                  </w:ins>
                </w:p>
              </w:tc>
            </w:tr>
            <w:tr w:rsidR="00681E9E" w:rsidRPr="00C2714A" w14:paraId="7F32700A" w14:textId="77777777" w:rsidTr="00681E9E">
              <w:trPr>
                <w:trHeight w:val="315"/>
                <w:ins w:id="4405" w:author="Observatorio 02" w:date="2017-03-16T14:24:00Z"/>
              </w:trPr>
              <w:tc>
                <w:tcPr>
                  <w:tcW w:w="640" w:type="dxa"/>
                  <w:vMerge/>
                  <w:tcBorders>
                    <w:top w:val="nil"/>
                    <w:left w:val="nil"/>
                    <w:bottom w:val="single" w:sz="8" w:space="0" w:color="000000"/>
                    <w:right w:val="nil"/>
                  </w:tcBorders>
                  <w:vAlign w:val="center"/>
                  <w:hideMark/>
                </w:tcPr>
                <w:p w14:paraId="61A0A0F4" w14:textId="77777777" w:rsidR="00681E9E" w:rsidRPr="00C2714A" w:rsidRDefault="00681E9E" w:rsidP="00681E9E">
                  <w:pPr>
                    <w:spacing w:after="0" w:line="240" w:lineRule="auto"/>
                    <w:rPr>
                      <w:ins w:id="4406" w:author="Observatorio 02" w:date="2017-03-16T14:24:00Z"/>
                      <w:rFonts w:eastAsia="Times New Roman"/>
                      <w:sz w:val="22"/>
                      <w:szCs w:val="22"/>
                      <w:bdr w:val="none" w:sz="0" w:space="0" w:color="auto"/>
                      <w:lang w:val="es-CL" w:eastAsia="es-CL"/>
                    </w:rPr>
                  </w:pPr>
                </w:p>
              </w:tc>
              <w:tc>
                <w:tcPr>
                  <w:tcW w:w="880" w:type="dxa"/>
                  <w:tcBorders>
                    <w:top w:val="nil"/>
                    <w:left w:val="nil"/>
                    <w:bottom w:val="single" w:sz="8" w:space="0" w:color="000000"/>
                    <w:right w:val="nil"/>
                  </w:tcBorders>
                  <w:shd w:val="clear" w:color="000000" w:fill="FFFFFF"/>
                  <w:noWrap/>
                  <w:vAlign w:val="bottom"/>
                  <w:hideMark/>
                </w:tcPr>
                <w:p w14:paraId="6A4B92DF" w14:textId="77777777" w:rsidR="00681E9E" w:rsidRPr="00C2714A" w:rsidRDefault="00681E9E" w:rsidP="00681E9E">
                  <w:pPr>
                    <w:spacing w:after="0" w:line="240" w:lineRule="auto"/>
                    <w:jc w:val="center"/>
                    <w:rPr>
                      <w:ins w:id="4407" w:author="Observatorio 02" w:date="2017-03-16T14:24:00Z"/>
                      <w:rFonts w:eastAsia="Times New Roman"/>
                      <w:sz w:val="22"/>
                      <w:szCs w:val="22"/>
                      <w:bdr w:val="none" w:sz="0" w:space="0" w:color="auto"/>
                      <w:lang w:val="es-CL" w:eastAsia="es-CL"/>
                    </w:rPr>
                  </w:pPr>
                  <w:ins w:id="4408" w:author="Observatorio 02" w:date="2017-03-16T14:24:00Z">
                    <w:r w:rsidRPr="00C2714A">
                      <w:rPr>
                        <w:rFonts w:eastAsia="Times New Roman"/>
                        <w:sz w:val="22"/>
                        <w:szCs w:val="22"/>
                        <w:bdr w:val="none" w:sz="0" w:space="0" w:color="auto"/>
                        <w:lang w:val="es-CL" w:eastAsia="es-CL"/>
                      </w:rPr>
                      <w:t>Nacional</w:t>
                    </w:r>
                  </w:ins>
                </w:p>
              </w:tc>
              <w:tc>
                <w:tcPr>
                  <w:tcW w:w="1060" w:type="dxa"/>
                  <w:tcBorders>
                    <w:top w:val="nil"/>
                    <w:left w:val="nil"/>
                    <w:bottom w:val="single" w:sz="8" w:space="0" w:color="000000"/>
                    <w:right w:val="nil"/>
                  </w:tcBorders>
                  <w:shd w:val="clear" w:color="000000" w:fill="FFFFFF"/>
                  <w:noWrap/>
                  <w:vAlign w:val="bottom"/>
                  <w:hideMark/>
                </w:tcPr>
                <w:p w14:paraId="704E53DE" w14:textId="77777777" w:rsidR="00681E9E" w:rsidRPr="00C2714A" w:rsidRDefault="00681E9E" w:rsidP="00681E9E">
                  <w:pPr>
                    <w:spacing w:after="0" w:line="240" w:lineRule="auto"/>
                    <w:jc w:val="right"/>
                    <w:rPr>
                      <w:ins w:id="4409" w:author="Observatorio 02" w:date="2017-03-16T14:24:00Z"/>
                      <w:rFonts w:eastAsia="Times New Roman"/>
                      <w:sz w:val="22"/>
                      <w:szCs w:val="22"/>
                      <w:bdr w:val="none" w:sz="0" w:space="0" w:color="auto"/>
                      <w:lang w:val="es-CL" w:eastAsia="es-CL"/>
                    </w:rPr>
                  </w:pPr>
                  <w:ins w:id="4410" w:author="Observatorio 02" w:date="2017-03-16T14:24:00Z">
                    <w:r w:rsidRPr="00C2714A">
                      <w:rPr>
                        <w:rFonts w:eastAsia="Times New Roman"/>
                        <w:sz w:val="22"/>
                        <w:szCs w:val="22"/>
                        <w:bdr w:val="none" w:sz="0" w:space="0" w:color="auto"/>
                        <w:lang w:val="es-CL" w:eastAsia="es-CL"/>
                      </w:rPr>
                      <w:t>4,1</w:t>
                    </w:r>
                  </w:ins>
                </w:p>
              </w:tc>
              <w:tc>
                <w:tcPr>
                  <w:tcW w:w="740" w:type="dxa"/>
                  <w:tcBorders>
                    <w:top w:val="nil"/>
                    <w:left w:val="nil"/>
                    <w:bottom w:val="single" w:sz="8" w:space="0" w:color="000000"/>
                    <w:right w:val="nil"/>
                  </w:tcBorders>
                  <w:shd w:val="clear" w:color="000000" w:fill="FFFFFF"/>
                  <w:noWrap/>
                  <w:vAlign w:val="bottom"/>
                  <w:hideMark/>
                </w:tcPr>
                <w:p w14:paraId="07F46A35" w14:textId="77777777" w:rsidR="00681E9E" w:rsidRPr="00C2714A" w:rsidRDefault="00681E9E" w:rsidP="00681E9E">
                  <w:pPr>
                    <w:spacing w:after="0" w:line="240" w:lineRule="auto"/>
                    <w:jc w:val="right"/>
                    <w:rPr>
                      <w:ins w:id="4411" w:author="Observatorio 02" w:date="2017-03-16T14:24:00Z"/>
                      <w:rFonts w:eastAsia="Times New Roman"/>
                      <w:sz w:val="22"/>
                      <w:szCs w:val="22"/>
                      <w:bdr w:val="none" w:sz="0" w:space="0" w:color="auto"/>
                      <w:lang w:val="es-CL" w:eastAsia="es-CL"/>
                    </w:rPr>
                  </w:pPr>
                  <w:ins w:id="4412" w:author="Observatorio 02" w:date="2017-03-16T14:24:00Z">
                    <w:r w:rsidRPr="00C2714A">
                      <w:rPr>
                        <w:rFonts w:eastAsia="Times New Roman"/>
                        <w:sz w:val="22"/>
                        <w:szCs w:val="22"/>
                        <w:bdr w:val="none" w:sz="0" w:space="0" w:color="auto"/>
                        <w:lang w:val="es-CL" w:eastAsia="es-CL"/>
                      </w:rPr>
                      <w:t>21,2</w:t>
                    </w:r>
                  </w:ins>
                </w:p>
              </w:tc>
              <w:tc>
                <w:tcPr>
                  <w:tcW w:w="1120" w:type="dxa"/>
                  <w:tcBorders>
                    <w:top w:val="nil"/>
                    <w:left w:val="nil"/>
                    <w:bottom w:val="single" w:sz="8" w:space="0" w:color="000000"/>
                    <w:right w:val="nil"/>
                  </w:tcBorders>
                  <w:shd w:val="clear" w:color="000000" w:fill="FFFFFF"/>
                  <w:noWrap/>
                  <w:vAlign w:val="bottom"/>
                  <w:hideMark/>
                </w:tcPr>
                <w:p w14:paraId="469B1ECA" w14:textId="77777777" w:rsidR="00681E9E" w:rsidRPr="00C2714A" w:rsidRDefault="00681E9E" w:rsidP="00681E9E">
                  <w:pPr>
                    <w:spacing w:after="0" w:line="240" w:lineRule="auto"/>
                    <w:jc w:val="right"/>
                    <w:rPr>
                      <w:ins w:id="4413" w:author="Observatorio 02" w:date="2017-03-16T14:24:00Z"/>
                      <w:rFonts w:eastAsia="Times New Roman"/>
                      <w:sz w:val="22"/>
                      <w:szCs w:val="22"/>
                      <w:bdr w:val="none" w:sz="0" w:space="0" w:color="auto"/>
                      <w:lang w:val="es-CL" w:eastAsia="es-CL"/>
                    </w:rPr>
                  </w:pPr>
                  <w:ins w:id="4414" w:author="Observatorio 02" w:date="2017-03-16T14:24:00Z">
                    <w:r w:rsidRPr="00C2714A">
                      <w:rPr>
                        <w:rFonts w:eastAsia="Times New Roman"/>
                        <w:sz w:val="22"/>
                        <w:szCs w:val="22"/>
                        <w:bdr w:val="none" w:sz="0" w:space="0" w:color="auto"/>
                        <w:lang w:val="es-CL" w:eastAsia="es-CL"/>
                      </w:rPr>
                      <w:t>11,0</w:t>
                    </w:r>
                  </w:ins>
                </w:p>
              </w:tc>
              <w:tc>
                <w:tcPr>
                  <w:tcW w:w="1600" w:type="dxa"/>
                  <w:tcBorders>
                    <w:top w:val="nil"/>
                    <w:left w:val="nil"/>
                    <w:bottom w:val="single" w:sz="8" w:space="0" w:color="000000"/>
                    <w:right w:val="nil"/>
                  </w:tcBorders>
                  <w:shd w:val="clear" w:color="000000" w:fill="FFFFFF"/>
                  <w:noWrap/>
                  <w:vAlign w:val="bottom"/>
                  <w:hideMark/>
                </w:tcPr>
                <w:p w14:paraId="47F8F350" w14:textId="77777777" w:rsidR="00681E9E" w:rsidRPr="00C2714A" w:rsidRDefault="00681E9E" w:rsidP="00681E9E">
                  <w:pPr>
                    <w:spacing w:after="0" w:line="240" w:lineRule="auto"/>
                    <w:jc w:val="right"/>
                    <w:rPr>
                      <w:ins w:id="4415" w:author="Observatorio 02" w:date="2017-03-16T14:24:00Z"/>
                      <w:rFonts w:eastAsia="Times New Roman"/>
                      <w:sz w:val="22"/>
                      <w:szCs w:val="22"/>
                      <w:bdr w:val="none" w:sz="0" w:space="0" w:color="auto"/>
                      <w:lang w:val="es-CL" w:eastAsia="es-CL"/>
                    </w:rPr>
                  </w:pPr>
                  <w:ins w:id="4416" w:author="Observatorio 02" w:date="2017-03-16T14:24:00Z">
                    <w:r w:rsidRPr="00C2714A">
                      <w:rPr>
                        <w:rFonts w:eastAsia="Times New Roman"/>
                        <w:sz w:val="22"/>
                        <w:szCs w:val="22"/>
                        <w:bdr w:val="none" w:sz="0" w:space="0" w:color="auto"/>
                        <w:lang w:val="es-CL" w:eastAsia="es-CL"/>
                      </w:rPr>
                      <w:t>15,5</w:t>
                    </w:r>
                  </w:ins>
                </w:p>
              </w:tc>
              <w:tc>
                <w:tcPr>
                  <w:tcW w:w="1740" w:type="dxa"/>
                  <w:tcBorders>
                    <w:top w:val="nil"/>
                    <w:left w:val="nil"/>
                    <w:bottom w:val="single" w:sz="8" w:space="0" w:color="000000"/>
                    <w:right w:val="nil"/>
                  </w:tcBorders>
                  <w:shd w:val="clear" w:color="000000" w:fill="FFFFFF"/>
                  <w:noWrap/>
                  <w:vAlign w:val="bottom"/>
                  <w:hideMark/>
                </w:tcPr>
                <w:p w14:paraId="349B2C4A" w14:textId="77777777" w:rsidR="00681E9E" w:rsidRPr="00C2714A" w:rsidRDefault="00681E9E" w:rsidP="00681E9E">
                  <w:pPr>
                    <w:spacing w:after="0" w:line="240" w:lineRule="auto"/>
                    <w:jc w:val="right"/>
                    <w:rPr>
                      <w:ins w:id="4417" w:author="Observatorio 02" w:date="2017-03-16T14:24:00Z"/>
                      <w:rFonts w:eastAsia="Times New Roman"/>
                      <w:sz w:val="22"/>
                      <w:szCs w:val="22"/>
                      <w:bdr w:val="none" w:sz="0" w:space="0" w:color="auto"/>
                      <w:lang w:val="es-CL" w:eastAsia="es-CL"/>
                    </w:rPr>
                  </w:pPr>
                  <w:ins w:id="4418" w:author="Observatorio 02" w:date="2017-03-16T14:24:00Z">
                    <w:r w:rsidRPr="00C2714A">
                      <w:rPr>
                        <w:rFonts w:eastAsia="Times New Roman"/>
                        <w:sz w:val="22"/>
                        <w:szCs w:val="22"/>
                        <w:bdr w:val="none" w:sz="0" w:space="0" w:color="auto"/>
                        <w:lang w:val="es-CL" w:eastAsia="es-CL"/>
                      </w:rPr>
                      <w:t>47,0</w:t>
                    </w:r>
                  </w:ins>
                </w:p>
              </w:tc>
              <w:tc>
                <w:tcPr>
                  <w:tcW w:w="1320" w:type="dxa"/>
                  <w:tcBorders>
                    <w:top w:val="nil"/>
                    <w:left w:val="nil"/>
                    <w:bottom w:val="single" w:sz="8" w:space="0" w:color="000000"/>
                    <w:right w:val="nil"/>
                  </w:tcBorders>
                  <w:shd w:val="clear" w:color="000000" w:fill="FFFFFF"/>
                  <w:noWrap/>
                  <w:vAlign w:val="bottom"/>
                  <w:hideMark/>
                </w:tcPr>
                <w:p w14:paraId="3FFEDFC2" w14:textId="77777777" w:rsidR="00681E9E" w:rsidRPr="00C2714A" w:rsidRDefault="00681E9E" w:rsidP="00681E9E">
                  <w:pPr>
                    <w:spacing w:after="0" w:line="240" w:lineRule="auto"/>
                    <w:jc w:val="right"/>
                    <w:rPr>
                      <w:ins w:id="4419" w:author="Observatorio 02" w:date="2017-03-16T14:24:00Z"/>
                      <w:rFonts w:eastAsia="Times New Roman"/>
                      <w:sz w:val="22"/>
                      <w:szCs w:val="22"/>
                      <w:bdr w:val="none" w:sz="0" w:space="0" w:color="auto"/>
                      <w:lang w:val="es-CL" w:eastAsia="es-CL"/>
                    </w:rPr>
                  </w:pPr>
                  <w:ins w:id="4420" w:author="Observatorio 02" w:date="2017-03-16T14:24:00Z">
                    <w:r w:rsidRPr="00C2714A">
                      <w:rPr>
                        <w:rFonts w:eastAsia="Times New Roman"/>
                        <w:sz w:val="22"/>
                        <w:szCs w:val="22"/>
                        <w:bdr w:val="none" w:sz="0" w:space="0" w:color="auto"/>
                        <w:lang w:val="es-CL" w:eastAsia="es-CL"/>
                      </w:rPr>
                      <w:t>1,2</w:t>
                    </w:r>
                  </w:ins>
                </w:p>
              </w:tc>
              <w:tc>
                <w:tcPr>
                  <w:tcW w:w="580" w:type="dxa"/>
                  <w:tcBorders>
                    <w:top w:val="nil"/>
                    <w:left w:val="nil"/>
                    <w:bottom w:val="single" w:sz="8" w:space="0" w:color="000000"/>
                    <w:right w:val="nil"/>
                  </w:tcBorders>
                  <w:shd w:val="clear" w:color="000000" w:fill="FFFFFF"/>
                  <w:noWrap/>
                  <w:vAlign w:val="bottom"/>
                  <w:hideMark/>
                </w:tcPr>
                <w:p w14:paraId="2FDAFD41" w14:textId="77777777" w:rsidR="00681E9E" w:rsidRPr="00C2714A" w:rsidRDefault="00681E9E" w:rsidP="00681E9E">
                  <w:pPr>
                    <w:spacing w:after="0" w:line="240" w:lineRule="auto"/>
                    <w:jc w:val="right"/>
                    <w:rPr>
                      <w:ins w:id="4421" w:author="Observatorio 02" w:date="2017-03-16T14:24:00Z"/>
                      <w:rFonts w:eastAsia="Times New Roman"/>
                      <w:sz w:val="22"/>
                      <w:szCs w:val="22"/>
                      <w:bdr w:val="none" w:sz="0" w:space="0" w:color="auto"/>
                      <w:lang w:val="es-CL" w:eastAsia="es-CL"/>
                    </w:rPr>
                  </w:pPr>
                  <w:ins w:id="4422" w:author="Observatorio 02" w:date="2017-03-16T14:24:00Z">
                    <w:r w:rsidRPr="00C2714A">
                      <w:rPr>
                        <w:rFonts w:eastAsia="Times New Roman"/>
                        <w:sz w:val="22"/>
                        <w:szCs w:val="22"/>
                        <w:bdr w:val="none" w:sz="0" w:space="0" w:color="auto"/>
                        <w:lang w:val="es-CL" w:eastAsia="es-CL"/>
                      </w:rPr>
                      <w:t>100,0</w:t>
                    </w:r>
                  </w:ins>
                </w:p>
              </w:tc>
            </w:tr>
          </w:tbl>
          <w:p w14:paraId="63BD8249" w14:textId="7938084C" w:rsidR="00761C50" w:rsidRPr="00C2714A" w:rsidDel="00681E9E" w:rsidRDefault="00761C50" w:rsidP="00761C50">
            <w:pPr>
              <w:spacing w:after="0" w:line="240" w:lineRule="auto"/>
              <w:rPr>
                <w:del w:id="4423" w:author="Observatorio 02" w:date="2017-03-16T14:24:00Z"/>
                <w:rFonts w:eastAsia="Times New Roman"/>
                <w:color w:val="000000"/>
                <w:sz w:val="22"/>
                <w:szCs w:val="22"/>
                <w:bdr w:val="none" w:sz="0" w:space="0" w:color="auto"/>
                <w:lang w:val="es-CL" w:eastAsia="es-CL"/>
              </w:rPr>
            </w:pPr>
            <w:del w:id="4424"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439" w:type="dxa"/>
            <w:gridSpan w:val="2"/>
            <w:tcBorders>
              <w:top w:val="single" w:sz="4" w:space="0" w:color="auto"/>
              <w:left w:val="nil"/>
              <w:bottom w:val="single" w:sz="4" w:space="0" w:color="auto"/>
              <w:right w:val="nil"/>
            </w:tcBorders>
            <w:shd w:val="clear" w:color="000000" w:fill="FFFFFF"/>
            <w:noWrap/>
            <w:vAlign w:val="bottom"/>
            <w:hideMark/>
          </w:tcPr>
          <w:p w14:paraId="783C276C" w14:textId="1247776B" w:rsidR="00761C50" w:rsidRPr="00C2714A" w:rsidDel="00681E9E" w:rsidRDefault="00761C50" w:rsidP="00761C50">
            <w:pPr>
              <w:spacing w:after="0" w:line="240" w:lineRule="auto"/>
              <w:jc w:val="center"/>
              <w:rPr>
                <w:del w:id="4425" w:author="Observatorio 02" w:date="2017-03-16T14:24:00Z"/>
                <w:rFonts w:eastAsia="Times New Roman"/>
                <w:color w:val="000000"/>
                <w:sz w:val="22"/>
                <w:szCs w:val="22"/>
                <w:bdr w:val="none" w:sz="0" w:space="0" w:color="auto"/>
                <w:lang w:val="es-CL" w:eastAsia="es-CL"/>
              </w:rPr>
            </w:pPr>
            <w:del w:id="4426" w:author="Observatorio 02" w:date="2017-03-16T14:24:00Z">
              <w:r w:rsidRPr="00C2714A" w:rsidDel="00681E9E">
                <w:rPr>
                  <w:rFonts w:eastAsia="Times New Roman"/>
                  <w:color w:val="000000"/>
                  <w:sz w:val="22"/>
                  <w:szCs w:val="22"/>
                  <w:bdr w:val="none" w:sz="0" w:space="0" w:color="auto"/>
                  <w:lang w:val="es-CL" w:eastAsia="es-CL"/>
                </w:rPr>
                <w:delText>Construcción</w:delText>
              </w:r>
            </w:del>
          </w:p>
        </w:tc>
        <w:tc>
          <w:tcPr>
            <w:tcW w:w="168" w:type="dxa"/>
            <w:tcBorders>
              <w:top w:val="single" w:sz="4" w:space="0" w:color="auto"/>
              <w:left w:val="nil"/>
              <w:bottom w:val="nil"/>
              <w:right w:val="nil"/>
            </w:tcBorders>
            <w:shd w:val="clear" w:color="000000" w:fill="FFFFFF"/>
            <w:noWrap/>
            <w:vAlign w:val="bottom"/>
            <w:hideMark/>
          </w:tcPr>
          <w:p w14:paraId="36C15292" w14:textId="1D4A6FF0" w:rsidR="00761C50" w:rsidRPr="00C2714A" w:rsidDel="00681E9E" w:rsidRDefault="00761C50" w:rsidP="00761C50">
            <w:pPr>
              <w:spacing w:after="0" w:line="240" w:lineRule="auto"/>
              <w:jc w:val="center"/>
              <w:rPr>
                <w:del w:id="4427" w:author="Observatorio 02" w:date="2017-03-16T14:24:00Z"/>
                <w:rFonts w:eastAsia="Times New Roman"/>
                <w:color w:val="000000"/>
                <w:sz w:val="22"/>
                <w:szCs w:val="22"/>
                <w:bdr w:val="none" w:sz="0" w:space="0" w:color="auto"/>
                <w:lang w:val="es-CL" w:eastAsia="es-CL"/>
              </w:rPr>
            </w:pPr>
            <w:del w:id="4428"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440" w:type="dxa"/>
            <w:gridSpan w:val="2"/>
            <w:tcBorders>
              <w:top w:val="single" w:sz="4" w:space="0" w:color="auto"/>
              <w:left w:val="nil"/>
              <w:bottom w:val="single" w:sz="4" w:space="0" w:color="auto"/>
              <w:right w:val="nil"/>
            </w:tcBorders>
            <w:shd w:val="clear" w:color="000000" w:fill="FFFFFF"/>
            <w:noWrap/>
            <w:vAlign w:val="bottom"/>
            <w:hideMark/>
          </w:tcPr>
          <w:p w14:paraId="31897A17" w14:textId="7DA7440F" w:rsidR="00761C50" w:rsidRPr="00C2714A" w:rsidDel="00681E9E" w:rsidRDefault="00761C50" w:rsidP="00761C50">
            <w:pPr>
              <w:spacing w:after="0" w:line="240" w:lineRule="auto"/>
              <w:jc w:val="center"/>
              <w:rPr>
                <w:del w:id="4429" w:author="Observatorio 02" w:date="2017-03-16T14:24:00Z"/>
                <w:rFonts w:eastAsia="Times New Roman"/>
                <w:color w:val="000000"/>
                <w:sz w:val="22"/>
                <w:szCs w:val="22"/>
                <w:bdr w:val="none" w:sz="0" w:space="0" w:color="auto"/>
                <w:lang w:val="es-CL" w:eastAsia="es-CL"/>
              </w:rPr>
            </w:pPr>
            <w:del w:id="4430" w:author="Observatorio 02" w:date="2017-03-16T14:24:00Z">
              <w:r w:rsidRPr="00C2714A" w:rsidDel="00681E9E">
                <w:rPr>
                  <w:rFonts w:eastAsia="Times New Roman"/>
                  <w:color w:val="000000"/>
                  <w:sz w:val="22"/>
                  <w:szCs w:val="22"/>
                  <w:bdr w:val="none" w:sz="0" w:space="0" w:color="auto"/>
                  <w:lang w:val="es-CL" w:eastAsia="es-CL"/>
                </w:rPr>
                <w:delText>Nacional</w:delText>
              </w:r>
            </w:del>
          </w:p>
        </w:tc>
      </w:tr>
      <w:tr w:rsidR="00761C50" w:rsidRPr="00C2714A" w:rsidDel="00681E9E" w14:paraId="541D9178" w14:textId="474E3E05" w:rsidTr="00681E9E">
        <w:trPr>
          <w:trHeight w:val="315"/>
          <w:del w:id="4431"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432B6E47" w14:textId="6A64505C" w:rsidR="00761C50" w:rsidRPr="00C2714A" w:rsidDel="00681E9E" w:rsidRDefault="00761C50" w:rsidP="00761C50">
            <w:pPr>
              <w:spacing w:after="0" w:line="240" w:lineRule="auto"/>
              <w:rPr>
                <w:del w:id="4432" w:author="Observatorio 02" w:date="2017-03-16T14:24:00Z"/>
                <w:rFonts w:eastAsia="Times New Roman"/>
                <w:color w:val="000000"/>
                <w:sz w:val="22"/>
                <w:szCs w:val="22"/>
                <w:bdr w:val="none" w:sz="0" w:space="0" w:color="auto"/>
                <w:lang w:val="es-CL" w:eastAsia="es-CL"/>
              </w:rPr>
            </w:pPr>
            <w:del w:id="4433" w:author="Observatorio 02" w:date="2017-03-16T14:24:00Z">
              <w:r w:rsidRPr="00C2714A" w:rsidDel="00681E9E">
                <w:rPr>
                  <w:rFonts w:eastAsia="Times New Roman"/>
                  <w:color w:val="000000"/>
                  <w:sz w:val="22"/>
                  <w:szCs w:val="22"/>
                  <w:bdr w:val="none" w:sz="0" w:space="0" w:color="auto"/>
                  <w:lang w:val="es-CL" w:eastAsia="es-CL"/>
                </w:rPr>
                <w:delText>Categoría de ocupación</w:delText>
              </w:r>
            </w:del>
          </w:p>
        </w:tc>
        <w:tc>
          <w:tcPr>
            <w:tcW w:w="984" w:type="dxa"/>
            <w:tcBorders>
              <w:top w:val="nil"/>
              <w:left w:val="nil"/>
              <w:bottom w:val="single" w:sz="4" w:space="0" w:color="auto"/>
              <w:right w:val="nil"/>
            </w:tcBorders>
            <w:shd w:val="clear" w:color="000000" w:fill="FFFFFF"/>
            <w:noWrap/>
            <w:vAlign w:val="bottom"/>
            <w:hideMark/>
          </w:tcPr>
          <w:p w14:paraId="74327ECC" w14:textId="3388F7D1" w:rsidR="00761C50" w:rsidRPr="00C2714A" w:rsidDel="00681E9E" w:rsidRDefault="00761C50" w:rsidP="00761C50">
            <w:pPr>
              <w:spacing w:after="0" w:line="240" w:lineRule="auto"/>
              <w:jc w:val="center"/>
              <w:rPr>
                <w:del w:id="4434" w:author="Observatorio 02" w:date="2017-03-16T14:24:00Z"/>
                <w:rFonts w:eastAsia="Times New Roman"/>
                <w:color w:val="000000"/>
                <w:sz w:val="22"/>
                <w:szCs w:val="22"/>
                <w:bdr w:val="none" w:sz="0" w:space="0" w:color="auto"/>
                <w:lang w:val="es-CL" w:eastAsia="es-CL"/>
              </w:rPr>
            </w:pPr>
            <w:del w:id="4435" w:author="Observatorio 02" w:date="2017-03-16T14:24:00Z">
              <w:r w:rsidRPr="00C2714A" w:rsidDel="00681E9E">
                <w:rPr>
                  <w:rFonts w:eastAsia="Times New Roman"/>
                  <w:color w:val="000000"/>
                  <w:sz w:val="22"/>
                  <w:szCs w:val="22"/>
                  <w:bdr w:val="none" w:sz="0" w:space="0" w:color="auto"/>
                  <w:lang w:val="es-CL" w:eastAsia="es-CL"/>
                </w:rPr>
                <w:delText>n.° de ocupados</w:delText>
              </w:r>
            </w:del>
          </w:p>
        </w:tc>
        <w:tc>
          <w:tcPr>
            <w:tcW w:w="455" w:type="dxa"/>
            <w:tcBorders>
              <w:top w:val="nil"/>
              <w:left w:val="nil"/>
              <w:bottom w:val="single" w:sz="4" w:space="0" w:color="auto"/>
              <w:right w:val="nil"/>
            </w:tcBorders>
            <w:shd w:val="clear" w:color="000000" w:fill="FFFFFF"/>
            <w:noWrap/>
            <w:vAlign w:val="bottom"/>
            <w:hideMark/>
          </w:tcPr>
          <w:p w14:paraId="50374342" w14:textId="671DB7A1" w:rsidR="00761C50" w:rsidRPr="00C2714A" w:rsidDel="00681E9E" w:rsidRDefault="00761C50" w:rsidP="00761C50">
            <w:pPr>
              <w:spacing w:after="0" w:line="240" w:lineRule="auto"/>
              <w:jc w:val="center"/>
              <w:rPr>
                <w:del w:id="4436" w:author="Observatorio 02" w:date="2017-03-16T14:24:00Z"/>
                <w:rFonts w:eastAsia="Times New Roman"/>
                <w:color w:val="000000"/>
                <w:sz w:val="22"/>
                <w:szCs w:val="22"/>
                <w:bdr w:val="none" w:sz="0" w:space="0" w:color="auto"/>
                <w:lang w:val="es-CL" w:eastAsia="es-CL"/>
              </w:rPr>
            </w:pPr>
            <w:del w:id="4437" w:author="Observatorio 02" w:date="2017-03-16T14:24:00Z">
              <w:r w:rsidRPr="00C2714A" w:rsidDel="00681E9E">
                <w:rPr>
                  <w:rFonts w:eastAsia="Times New Roman"/>
                  <w:color w:val="000000"/>
                  <w:sz w:val="22"/>
                  <w:szCs w:val="22"/>
                  <w:bdr w:val="none" w:sz="0" w:space="0" w:color="auto"/>
                  <w:lang w:val="es-CL" w:eastAsia="es-CL"/>
                </w:rPr>
                <w:delText>%</w:delText>
              </w:r>
            </w:del>
          </w:p>
        </w:tc>
        <w:tc>
          <w:tcPr>
            <w:tcW w:w="168" w:type="dxa"/>
            <w:tcBorders>
              <w:top w:val="nil"/>
              <w:left w:val="nil"/>
              <w:bottom w:val="single" w:sz="4" w:space="0" w:color="auto"/>
              <w:right w:val="nil"/>
            </w:tcBorders>
            <w:shd w:val="clear" w:color="000000" w:fill="FFFFFF"/>
            <w:noWrap/>
            <w:vAlign w:val="bottom"/>
            <w:hideMark/>
          </w:tcPr>
          <w:p w14:paraId="731C0B39" w14:textId="69AB68C8" w:rsidR="00761C50" w:rsidRPr="00C2714A" w:rsidDel="00681E9E" w:rsidRDefault="00761C50" w:rsidP="00761C50">
            <w:pPr>
              <w:spacing w:after="0" w:line="240" w:lineRule="auto"/>
              <w:jc w:val="center"/>
              <w:rPr>
                <w:del w:id="4438" w:author="Observatorio 02" w:date="2017-03-16T14:24:00Z"/>
                <w:rFonts w:eastAsia="Times New Roman"/>
                <w:color w:val="000000"/>
                <w:sz w:val="22"/>
                <w:szCs w:val="22"/>
                <w:bdr w:val="none" w:sz="0" w:space="0" w:color="auto"/>
                <w:lang w:val="es-CL" w:eastAsia="es-CL"/>
              </w:rPr>
            </w:pPr>
            <w:del w:id="4439"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single" w:sz="4" w:space="0" w:color="auto"/>
              <w:right w:val="nil"/>
            </w:tcBorders>
            <w:shd w:val="clear" w:color="000000" w:fill="FFFFFF"/>
            <w:noWrap/>
            <w:vAlign w:val="bottom"/>
            <w:hideMark/>
          </w:tcPr>
          <w:p w14:paraId="15E77827" w14:textId="730B2B37" w:rsidR="00761C50" w:rsidRPr="00C2714A" w:rsidDel="00681E9E" w:rsidRDefault="00761C50" w:rsidP="00761C50">
            <w:pPr>
              <w:spacing w:after="0" w:line="240" w:lineRule="auto"/>
              <w:jc w:val="center"/>
              <w:rPr>
                <w:del w:id="4440" w:author="Observatorio 02" w:date="2017-03-16T14:24:00Z"/>
                <w:rFonts w:eastAsia="Times New Roman"/>
                <w:color w:val="000000"/>
                <w:sz w:val="22"/>
                <w:szCs w:val="22"/>
                <w:bdr w:val="none" w:sz="0" w:space="0" w:color="auto"/>
                <w:lang w:val="es-CL" w:eastAsia="es-CL"/>
              </w:rPr>
            </w:pPr>
            <w:del w:id="4441" w:author="Observatorio 02" w:date="2017-03-16T14:24:00Z">
              <w:r w:rsidRPr="00C2714A" w:rsidDel="00681E9E">
                <w:rPr>
                  <w:rFonts w:eastAsia="Times New Roman"/>
                  <w:color w:val="000000"/>
                  <w:sz w:val="22"/>
                  <w:szCs w:val="22"/>
                  <w:bdr w:val="none" w:sz="0" w:space="0" w:color="auto"/>
                  <w:lang w:val="es-CL" w:eastAsia="es-CL"/>
                </w:rPr>
                <w:delText>n.° de ocupados</w:delText>
              </w:r>
            </w:del>
          </w:p>
        </w:tc>
        <w:tc>
          <w:tcPr>
            <w:tcW w:w="418" w:type="dxa"/>
            <w:tcBorders>
              <w:top w:val="nil"/>
              <w:left w:val="nil"/>
              <w:bottom w:val="single" w:sz="4" w:space="0" w:color="auto"/>
              <w:right w:val="nil"/>
            </w:tcBorders>
            <w:shd w:val="clear" w:color="000000" w:fill="FFFFFF"/>
            <w:noWrap/>
            <w:vAlign w:val="bottom"/>
            <w:hideMark/>
          </w:tcPr>
          <w:p w14:paraId="6BF9401D" w14:textId="40102AFF" w:rsidR="00761C50" w:rsidRPr="00C2714A" w:rsidDel="00681E9E" w:rsidRDefault="00761C50" w:rsidP="00761C50">
            <w:pPr>
              <w:spacing w:after="0" w:line="240" w:lineRule="auto"/>
              <w:jc w:val="center"/>
              <w:rPr>
                <w:del w:id="4442" w:author="Observatorio 02" w:date="2017-03-16T14:24:00Z"/>
                <w:rFonts w:eastAsia="Times New Roman"/>
                <w:color w:val="000000"/>
                <w:sz w:val="22"/>
                <w:szCs w:val="22"/>
                <w:bdr w:val="none" w:sz="0" w:space="0" w:color="auto"/>
                <w:lang w:val="es-CL" w:eastAsia="es-CL"/>
              </w:rPr>
            </w:pPr>
            <w:del w:id="4443" w:author="Observatorio 02" w:date="2017-03-16T14:24:00Z">
              <w:r w:rsidRPr="00C2714A" w:rsidDel="00681E9E">
                <w:rPr>
                  <w:rFonts w:eastAsia="Times New Roman"/>
                  <w:color w:val="000000"/>
                  <w:sz w:val="22"/>
                  <w:szCs w:val="22"/>
                  <w:bdr w:val="none" w:sz="0" w:space="0" w:color="auto"/>
                  <w:lang w:val="es-CL" w:eastAsia="es-CL"/>
                </w:rPr>
                <w:delText>%</w:delText>
              </w:r>
            </w:del>
          </w:p>
        </w:tc>
      </w:tr>
      <w:tr w:rsidR="00761C50" w:rsidRPr="00C2714A" w:rsidDel="00681E9E" w14:paraId="0B3902AE" w14:textId="286B759B" w:rsidTr="00681E9E">
        <w:trPr>
          <w:trHeight w:val="300"/>
          <w:del w:id="4444" w:author="Observatorio 02" w:date="2017-03-16T14:24:00Z"/>
        </w:trPr>
        <w:tc>
          <w:tcPr>
            <w:tcW w:w="5791" w:type="dxa"/>
            <w:tcBorders>
              <w:top w:val="nil"/>
              <w:left w:val="nil"/>
              <w:bottom w:val="nil"/>
              <w:right w:val="nil"/>
            </w:tcBorders>
            <w:shd w:val="clear" w:color="000000" w:fill="FFFFFF"/>
            <w:noWrap/>
            <w:vAlign w:val="bottom"/>
            <w:hideMark/>
          </w:tcPr>
          <w:p w14:paraId="0D628908" w14:textId="77267482" w:rsidR="00761C50" w:rsidRPr="00C2714A" w:rsidDel="00681E9E" w:rsidRDefault="00761C50" w:rsidP="00761C50">
            <w:pPr>
              <w:spacing w:after="0" w:line="240" w:lineRule="auto"/>
              <w:rPr>
                <w:del w:id="4445" w:author="Observatorio 02" w:date="2017-03-16T14:24:00Z"/>
                <w:rFonts w:eastAsia="Times New Roman"/>
                <w:color w:val="000000"/>
                <w:sz w:val="22"/>
                <w:szCs w:val="22"/>
                <w:bdr w:val="none" w:sz="0" w:space="0" w:color="auto"/>
                <w:lang w:val="es-CL" w:eastAsia="es-CL"/>
              </w:rPr>
            </w:pPr>
            <w:del w:id="4446" w:author="Observatorio 02" w:date="2017-03-16T14:24:00Z">
              <w:r w:rsidRPr="00C2714A" w:rsidDel="00681E9E">
                <w:rPr>
                  <w:rFonts w:eastAsia="Times New Roman"/>
                  <w:color w:val="000000"/>
                  <w:sz w:val="22"/>
                  <w:szCs w:val="22"/>
                  <w:bdr w:val="none" w:sz="0" w:space="0" w:color="auto"/>
                  <w:lang w:val="es-CL" w:eastAsia="es-CL"/>
                </w:rPr>
                <w:delText>Empleador</w:delText>
              </w:r>
            </w:del>
          </w:p>
        </w:tc>
        <w:tc>
          <w:tcPr>
            <w:tcW w:w="984" w:type="dxa"/>
            <w:tcBorders>
              <w:top w:val="nil"/>
              <w:left w:val="nil"/>
              <w:bottom w:val="nil"/>
              <w:right w:val="nil"/>
            </w:tcBorders>
            <w:shd w:val="clear" w:color="000000" w:fill="FFFFFF"/>
            <w:noWrap/>
            <w:vAlign w:val="bottom"/>
            <w:hideMark/>
          </w:tcPr>
          <w:p w14:paraId="182FA29E" w14:textId="452F0EA3" w:rsidR="00761C50" w:rsidRPr="00C2714A" w:rsidDel="00681E9E" w:rsidRDefault="00761C50" w:rsidP="00761C50">
            <w:pPr>
              <w:spacing w:after="0" w:line="240" w:lineRule="auto"/>
              <w:jc w:val="center"/>
              <w:rPr>
                <w:del w:id="4447" w:author="Observatorio 02" w:date="2017-03-16T14:24:00Z"/>
                <w:rFonts w:eastAsia="Times New Roman"/>
                <w:color w:val="000000"/>
                <w:sz w:val="22"/>
                <w:szCs w:val="22"/>
                <w:bdr w:val="none" w:sz="0" w:space="0" w:color="auto"/>
                <w:lang w:val="es-CL" w:eastAsia="es-CL"/>
              </w:rPr>
            </w:pPr>
            <w:del w:id="4448" w:author="Observatorio 02" w:date="2017-03-16T14:24:00Z">
              <w:r w:rsidRPr="00C2714A" w:rsidDel="00681E9E">
                <w:rPr>
                  <w:rFonts w:eastAsia="Times New Roman"/>
                  <w:color w:val="000000"/>
                  <w:sz w:val="22"/>
                  <w:szCs w:val="22"/>
                  <w:bdr w:val="none" w:sz="0" w:space="0" w:color="auto"/>
                  <w:lang w:val="es-CL" w:eastAsia="es-CL"/>
                </w:rPr>
                <w:delText>44.380</w:delText>
              </w:r>
            </w:del>
          </w:p>
        </w:tc>
        <w:tc>
          <w:tcPr>
            <w:tcW w:w="455" w:type="dxa"/>
            <w:tcBorders>
              <w:top w:val="nil"/>
              <w:left w:val="nil"/>
              <w:bottom w:val="nil"/>
              <w:right w:val="nil"/>
            </w:tcBorders>
            <w:shd w:val="clear" w:color="000000" w:fill="FFFFFF"/>
            <w:noWrap/>
            <w:vAlign w:val="bottom"/>
            <w:hideMark/>
          </w:tcPr>
          <w:p w14:paraId="767E4F67" w14:textId="0403B5E3" w:rsidR="00761C50" w:rsidRPr="00C2714A" w:rsidDel="00681E9E" w:rsidRDefault="00761C50" w:rsidP="00761C50">
            <w:pPr>
              <w:spacing w:after="0" w:line="240" w:lineRule="auto"/>
              <w:jc w:val="center"/>
              <w:rPr>
                <w:del w:id="4449" w:author="Observatorio 02" w:date="2017-03-16T14:24:00Z"/>
                <w:rFonts w:eastAsia="Times New Roman"/>
                <w:color w:val="000000"/>
                <w:sz w:val="22"/>
                <w:szCs w:val="22"/>
                <w:bdr w:val="none" w:sz="0" w:space="0" w:color="auto"/>
                <w:lang w:val="es-CL" w:eastAsia="es-CL"/>
              </w:rPr>
            </w:pPr>
            <w:del w:id="4450" w:author="Observatorio 02" w:date="2017-03-16T14:24:00Z">
              <w:r w:rsidRPr="00C2714A" w:rsidDel="00681E9E">
                <w:rPr>
                  <w:rFonts w:eastAsia="Times New Roman"/>
                  <w:color w:val="000000"/>
                  <w:sz w:val="22"/>
                  <w:szCs w:val="22"/>
                  <w:bdr w:val="none" w:sz="0" w:space="0" w:color="auto"/>
                  <w:lang w:val="es-CL" w:eastAsia="es-CL"/>
                </w:rPr>
                <w:delText>6,4</w:delText>
              </w:r>
            </w:del>
          </w:p>
        </w:tc>
        <w:tc>
          <w:tcPr>
            <w:tcW w:w="168" w:type="dxa"/>
            <w:tcBorders>
              <w:top w:val="nil"/>
              <w:left w:val="nil"/>
              <w:bottom w:val="nil"/>
              <w:right w:val="nil"/>
            </w:tcBorders>
            <w:shd w:val="clear" w:color="000000" w:fill="FFFFFF"/>
            <w:noWrap/>
            <w:vAlign w:val="bottom"/>
            <w:hideMark/>
          </w:tcPr>
          <w:p w14:paraId="66B9119C" w14:textId="59DD5BB6" w:rsidR="00761C50" w:rsidRPr="00C2714A" w:rsidDel="00681E9E" w:rsidRDefault="00761C50" w:rsidP="00761C50">
            <w:pPr>
              <w:spacing w:after="0" w:line="240" w:lineRule="auto"/>
              <w:jc w:val="center"/>
              <w:rPr>
                <w:del w:id="4451" w:author="Observatorio 02" w:date="2017-03-16T14:24:00Z"/>
                <w:rFonts w:eastAsia="Times New Roman"/>
                <w:color w:val="000000"/>
                <w:sz w:val="22"/>
                <w:szCs w:val="22"/>
                <w:bdr w:val="none" w:sz="0" w:space="0" w:color="auto"/>
                <w:lang w:val="es-CL" w:eastAsia="es-CL"/>
              </w:rPr>
            </w:pPr>
            <w:del w:id="4452"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64E57CCA" w14:textId="4FCFC25A" w:rsidR="00761C50" w:rsidRPr="00C2714A" w:rsidDel="00681E9E" w:rsidRDefault="00761C50" w:rsidP="00761C50">
            <w:pPr>
              <w:spacing w:after="0" w:line="240" w:lineRule="auto"/>
              <w:jc w:val="center"/>
              <w:rPr>
                <w:del w:id="4453" w:author="Observatorio 02" w:date="2017-03-16T14:24:00Z"/>
                <w:rFonts w:eastAsia="Times New Roman"/>
                <w:color w:val="000000"/>
                <w:sz w:val="22"/>
                <w:szCs w:val="22"/>
                <w:bdr w:val="none" w:sz="0" w:space="0" w:color="auto"/>
                <w:lang w:val="es-CL" w:eastAsia="es-CL"/>
              </w:rPr>
            </w:pPr>
            <w:del w:id="4454" w:author="Observatorio 02" w:date="2017-03-16T14:24:00Z">
              <w:r w:rsidRPr="00C2714A" w:rsidDel="00681E9E">
                <w:rPr>
                  <w:rFonts w:eastAsia="Times New Roman"/>
                  <w:color w:val="000000"/>
                  <w:sz w:val="22"/>
                  <w:szCs w:val="22"/>
                  <w:bdr w:val="none" w:sz="0" w:space="0" w:color="auto"/>
                  <w:lang w:val="es-CL" w:eastAsia="es-CL"/>
                </w:rPr>
                <w:delText>333.049</w:delText>
              </w:r>
            </w:del>
          </w:p>
        </w:tc>
        <w:tc>
          <w:tcPr>
            <w:tcW w:w="418" w:type="dxa"/>
            <w:tcBorders>
              <w:top w:val="nil"/>
              <w:left w:val="nil"/>
              <w:bottom w:val="nil"/>
              <w:right w:val="nil"/>
            </w:tcBorders>
            <w:shd w:val="clear" w:color="000000" w:fill="FFFFFF"/>
            <w:noWrap/>
            <w:vAlign w:val="bottom"/>
            <w:hideMark/>
          </w:tcPr>
          <w:p w14:paraId="52F13988" w14:textId="29792ACB" w:rsidR="00761C50" w:rsidRPr="00C2714A" w:rsidDel="00681E9E" w:rsidRDefault="00761C50" w:rsidP="00761C50">
            <w:pPr>
              <w:spacing w:after="0" w:line="240" w:lineRule="auto"/>
              <w:jc w:val="center"/>
              <w:rPr>
                <w:del w:id="4455" w:author="Observatorio 02" w:date="2017-03-16T14:24:00Z"/>
                <w:rFonts w:eastAsia="Times New Roman"/>
                <w:color w:val="000000"/>
                <w:sz w:val="22"/>
                <w:szCs w:val="22"/>
                <w:bdr w:val="none" w:sz="0" w:space="0" w:color="auto"/>
                <w:lang w:val="es-CL" w:eastAsia="es-CL"/>
              </w:rPr>
            </w:pPr>
            <w:del w:id="4456" w:author="Observatorio 02" w:date="2017-03-16T14:24:00Z">
              <w:r w:rsidRPr="00C2714A" w:rsidDel="00681E9E">
                <w:rPr>
                  <w:rFonts w:eastAsia="Times New Roman"/>
                  <w:color w:val="000000"/>
                  <w:sz w:val="22"/>
                  <w:szCs w:val="22"/>
                  <w:bdr w:val="none" w:sz="0" w:space="0" w:color="auto"/>
                  <w:lang w:val="es-CL" w:eastAsia="es-CL"/>
                </w:rPr>
                <w:delText>4,1</w:delText>
              </w:r>
            </w:del>
          </w:p>
        </w:tc>
      </w:tr>
      <w:tr w:rsidR="00761C50" w:rsidRPr="00C2714A" w:rsidDel="00681E9E" w14:paraId="2F4F7EBC" w14:textId="12A447CA" w:rsidTr="00681E9E">
        <w:trPr>
          <w:trHeight w:val="300"/>
          <w:del w:id="4457" w:author="Observatorio 02" w:date="2017-03-16T14:24:00Z"/>
        </w:trPr>
        <w:tc>
          <w:tcPr>
            <w:tcW w:w="5791" w:type="dxa"/>
            <w:tcBorders>
              <w:top w:val="nil"/>
              <w:left w:val="nil"/>
              <w:bottom w:val="nil"/>
              <w:right w:val="nil"/>
            </w:tcBorders>
            <w:shd w:val="clear" w:color="000000" w:fill="FFFFFF"/>
            <w:noWrap/>
            <w:vAlign w:val="bottom"/>
            <w:hideMark/>
          </w:tcPr>
          <w:p w14:paraId="252892BF" w14:textId="2A4279E4" w:rsidR="00761C50" w:rsidRPr="00C2714A" w:rsidDel="00681E9E" w:rsidRDefault="00761C50" w:rsidP="00761C50">
            <w:pPr>
              <w:spacing w:after="0" w:line="240" w:lineRule="auto"/>
              <w:rPr>
                <w:del w:id="4458" w:author="Observatorio 02" w:date="2017-03-16T14:24:00Z"/>
                <w:rFonts w:eastAsia="Times New Roman"/>
                <w:color w:val="000000"/>
                <w:sz w:val="22"/>
                <w:szCs w:val="22"/>
                <w:bdr w:val="none" w:sz="0" w:space="0" w:color="auto"/>
                <w:lang w:val="es-CL" w:eastAsia="es-CL"/>
              </w:rPr>
            </w:pPr>
            <w:del w:id="4459" w:author="Observatorio 02" w:date="2017-03-16T14:24:00Z">
              <w:r w:rsidRPr="00C2714A" w:rsidDel="00681E9E">
                <w:rPr>
                  <w:rFonts w:eastAsia="Times New Roman"/>
                  <w:color w:val="000000"/>
                  <w:sz w:val="22"/>
                  <w:szCs w:val="22"/>
                  <w:bdr w:val="none" w:sz="0" w:space="0" w:color="auto"/>
                  <w:lang w:val="es-CL" w:eastAsia="es-CL"/>
                </w:rPr>
                <w:delText>Cuenta Propia</w:delText>
              </w:r>
            </w:del>
          </w:p>
        </w:tc>
        <w:tc>
          <w:tcPr>
            <w:tcW w:w="984" w:type="dxa"/>
            <w:tcBorders>
              <w:top w:val="nil"/>
              <w:left w:val="nil"/>
              <w:bottom w:val="nil"/>
              <w:right w:val="nil"/>
            </w:tcBorders>
            <w:shd w:val="clear" w:color="000000" w:fill="FFFFFF"/>
            <w:noWrap/>
            <w:vAlign w:val="bottom"/>
            <w:hideMark/>
          </w:tcPr>
          <w:p w14:paraId="20927272" w14:textId="7AA17199" w:rsidR="00761C50" w:rsidRPr="00C2714A" w:rsidDel="00681E9E" w:rsidRDefault="00761C50" w:rsidP="00761C50">
            <w:pPr>
              <w:spacing w:after="0" w:line="240" w:lineRule="auto"/>
              <w:jc w:val="center"/>
              <w:rPr>
                <w:del w:id="4460" w:author="Observatorio 02" w:date="2017-03-16T14:24:00Z"/>
                <w:rFonts w:eastAsia="Times New Roman"/>
                <w:color w:val="000000"/>
                <w:sz w:val="22"/>
                <w:szCs w:val="22"/>
                <w:bdr w:val="none" w:sz="0" w:space="0" w:color="auto"/>
                <w:lang w:val="es-CL" w:eastAsia="es-CL"/>
              </w:rPr>
            </w:pPr>
            <w:del w:id="4461" w:author="Observatorio 02" w:date="2017-03-16T14:24:00Z">
              <w:r w:rsidRPr="00C2714A" w:rsidDel="00681E9E">
                <w:rPr>
                  <w:rFonts w:eastAsia="Times New Roman"/>
                  <w:color w:val="000000"/>
                  <w:sz w:val="22"/>
                  <w:szCs w:val="22"/>
                  <w:bdr w:val="none" w:sz="0" w:space="0" w:color="auto"/>
                  <w:lang w:val="es-CL" w:eastAsia="es-CL"/>
                </w:rPr>
                <w:delText>166.977</w:delText>
              </w:r>
            </w:del>
          </w:p>
        </w:tc>
        <w:tc>
          <w:tcPr>
            <w:tcW w:w="455" w:type="dxa"/>
            <w:tcBorders>
              <w:top w:val="nil"/>
              <w:left w:val="nil"/>
              <w:bottom w:val="nil"/>
              <w:right w:val="nil"/>
            </w:tcBorders>
            <w:shd w:val="clear" w:color="000000" w:fill="FFFFFF"/>
            <w:noWrap/>
            <w:vAlign w:val="bottom"/>
            <w:hideMark/>
          </w:tcPr>
          <w:p w14:paraId="2D3D36B6" w14:textId="11F700FA" w:rsidR="00761C50" w:rsidRPr="00C2714A" w:rsidDel="00681E9E" w:rsidRDefault="00761C50" w:rsidP="00761C50">
            <w:pPr>
              <w:spacing w:after="0" w:line="240" w:lineRule="auto"/>
              <w:jc w:val="center"/>
              <w:rPr>
                <w:del w:id="4462" w:author="Observatorio 02" w:date="2017-03-16T14:24:00Z"/>
                <w:rFonts w:eastAsia="Times New Roman"/>
                <w:color w:val="000000"/>
                <w:sz w:val="22"/>
                <w:szCs w:val="22"/>
                <w:bdr w:val="none" w:sz="0" w:space="0" w:color="auto"/>
                <w:lang w:val="es-CL" w:eastAsia="es-CL"/>
              </w:rPr>
            </w:pPr>
            <w:del w:id="4463" w:author="Observatorio 02" w:date="2017-03-16T14:24:00Z">
              <w:r w:rsidRPr="00C2714A" w:rsidDel="00681E9E">
                <w:rPr>
                  <w:rFonts w:eastAsia="Times New Roman"/>
                  <w:color w:val="000000"/>
                  <w:sz w:val="22"/>
                  <w:szCs w:val="22"/>
                  <w:bdr w:val="none" w:sz="0" w:space="0" w:color="auto"/>
                  <w:lang w:val="es-CL" w:eastAsia="es-CL"/>
                </w:rPr>
                <w:delText>24,2</w:delText>
              </w:r>
            </w:del>
          </w:p>
        </w:tc>
        <w:tc>
          <w:tcPr>
            <w:tcW w:w="168" w:type="dxa"/>
            <w:tcBorders>
              <w:top w:val="nil"/>
              <w:left w:val="nil"/>
              <w:bottom w:val="nil"/>
              <w:right w:val="nil"/>
            </w:tcBorders>
            <w:shd w:val="clear" w:color="000000" w:fill="FFFFFF"/>
            <w:noWrap/>
            <w:vAlign w:val="bottom"/>
            <w:hideMark/>
          </w:tcPr>
          <w:p w14:paraId="2068BFE8" w14:textId="66ACFE10" w:rsidR="00761C50" w:rsidRPr="00C2714A" w:rsidDel="00681E9E" w:rsidRDefault="00761C50" w:rsidP="00761C50">
            <w:pPr>
              <w:spacing w:after="0" w:line="240" w:lineRule="auto"/>
              <w:jc w:val="center"/>
              <w:rPr>
                <w:del w:id="4464" w:author="Observatorio 02" w:date="2017-03-16T14:24:00Z"/>
                <w:rFonts w:eastAsia="Times New Roman"/>
                <w:color w:val="000000"/>
                <w:sz w:val="22"/>
                <w:szCs w:val="22"/>
                <w:bdr w:val="none" w:sz="0" w:space="0" w:color="auto"/>
                <w:lang w:val="es-CL" w:eastAsia="es-CL"/>
              </w:rPr>
            </w:pPr>
            <w:del w:id="4465"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6D96EE50" w14:textId="0A9F86A1" w:rsidR="00761C50" w:rsidRPr="00C2714A" w:rsidDel="00681E9E" w:rsidRDefault="00761C50" w:rsidP="00761C50">
            <w:pPr>
              <w:spacing w:after="0" w:line="240" w:lineRule="auto"/>
              <w:jc w:val="center"/>
              <w:rPr>
                <w:del w:id="4466" w:author="Observatorio 02" w:date="2017-03-16T14:24:00Z"/>
                <w:rFonts w:eastAsia="Times New Roman"/>
                <w:color w:val="000000"/>
                <w:sz w:val="22"/>
                <w:szCs w:val="22"/>
                <w:bdr w:val="none" w:sz="0" w:space="0" w:color="auto"/>
                <w:lang w:val="es-CL" w:eastAsia="es-CL"/>
              </w:rPr>
            </w:pPr>
            <w:del w:id="4467" w:author="Observatorio 02" w:date="2017-03-16T14:24:00Z">
              <w:r w:rsidRPr="00C2714A" w:rsidDel="00681E9E">
                <w:rPr>
                  <w:rFonts w:eastAsia="Times New Roman"/>
                  <w:color w:val="000000"/>
                  <w:sz w:val="22"/>
                  <w:szCs w:val="22"/>
                  <w:bdr w:val="none" w:sz="0" w:space="0" w:color="auto"/>
                  <w:lang w:val="es-CL" w:eastAsia="es-CL"/>
                </w:rPr>
                <w:delText>1.629.648</w:delText>
              </w:r>
            </w:del>
          </w:p>
        </w:tc>
        <w:tc>
          <w:tcPr>
            <w:tcW w:w="418" w:type="dxa"/>
            <w:tcBorders>
              <w:top w:val="nil"/>
              <w:left w:val="nil"/>
              <w:bottom w:val="nil"/>
              <w:right w:val="nil"/>
            </w:tcBorders>
            <w:shd w:val="clear" w:color="000000" w:fill="FFFFFF"/>
            <w:noWrap/>
            <w:vAlign w:val="bottom"/>
            <w:hideMark/>
          </w:tcPr>
          <w:p w14:paraId="52415465" w14:textId="0488E420" w:rsidR="00761C50" w:rsidRPr="00C2714A" w:rsidDel="00681E9E" w:rsidRDefault="00761C50" w:rsidP="00761C50">
            <w:pPr>
              <w:spacing w:after="0" w:line="240" w:lineRule="auto"/>
              <w:jc w:val="center"/>
              <w:rPr>
                <w:del w:id="4468" w:author="Observatorio 02" w:date="2017-03-16T14:24:00Z"/>
                <w:rFonts w:eastAsia="Times New Roman"/>
                <w:color w:val="000000"/>
                <w:sz w:val="22"/>
                <w:szCs w:val="22"/>
                <w:bdr w:val="none" w:sz="0" w:space="0" w:color="auto"/>
                <w:lang w:val="es-CL" w:eastAsia="es-CL"/>
              </w:rPr>
            </w:pPr>
            <w:del w:id="4469" w:author="Observatorio 02" w:date="2017-03-16T14:24:00Z">
              <w:r w:rsidRPr="00C2714A" w:rsidDel="00681E9E">
                <w:rPr>
                  <w:rFonts w:eastAsia="Times New Roman"/>
                  <w:color w:val="000000"/>
                  <w:sz w:val="22"/>
                  <w:szCs w:val="22"/>
                  <w:bdr w:val="none" w:sz="0" w:space="0" w:color="auto"/>
                  <w:lang w:val="es-CL" w:eastAsia="es-CL"/>
                </w:rPr>
                <w:delText>20,3</w:delText>
              </w:r>
            </w:del>
          </w:p>
        </w:tc>
      </w:tr>
      <w:tr w:rsidR="00761C50" w:rsidRPr="00C2714A" w:rsidDel="00681E9E" w14:paraId="46A77A68" w14:textId="72403220" w:rsidTr="00681E9E">
        <w:trPr>
          <w:trHeight w:val="300"/>
          <w:del w:id="4470" w:author="Observatorio 02" w:date="2017-03-16T14:24:00Z"/>
        </w:trPr>
        <w:tc>
          <w:tcPr>
            <w:tcW w:w="5791" w:type="dxa"/>
            <w:tcBorders>
              <w:top w:val="nil"/>
              <w:left w:val="nil"/>
              <w:bottom w:val="nil"/>
              <w:right w:val="nil"/>
            </w:tcBorders>
            <w:shd w:val="clear" w:color="000000" w:fill="FFFFFF"/>
            <w:noWrap/>
            <w:vAlign w:val="bottom"/>
            <w:hideMark/>
          </w:tcPr>
          <w:p w14:paraId="17BDB62F" w14:textId="411188CC" w:rsidR="00761C50" w:rsidRPr="00C2714A" w:rsidDel="00681E9E" w:rsidRDefault="00761C50" w:rsidP="00761C50">
            <w:pPr>
              <w:spacing w:after="0" w:line="240" w:lineRule="auto"/>
              <w:rPr>
                <w:del w:id="4471" w:author="Observatorio 02" w:date="2017-03-16T14:24:00Z"/>
                <w:rFonts w:eastAsia="Times New Roman"/>
                <w:color w:val="000000"/>
                <w:sz w:val="22"/>
                <w:szCs w:val="22"/>
                <w:bdr w:val="none" w:sz="0" w:space="0" w:color="auto"/>
                <w:lang w:val="es-CL" w:eastAsia="es-CL"/>
              </w:rPr>
            </w:pPr>
            <w:del w:id="4472" w:author="Observatorio 02" w:date="2017-03-16T14:24:00Z">
              <w:r w:rsidRPr="00C2714A" w:rsidDel="00681E9E">
                <w:rPr>
                  <w:rFonts w:eastAsia="Times New Roman"/>
                  <w:color w:val="000000"/>
                  <w:sz w:val="22"/>
                  <w:szCs w:val="22"/>
                  <w:bdr w:val="none" w:sz="0" w:space="0" w:color="auto"/>
                  <w:lang w:val="es-CL" w:eastAsia="es-CL"/>
                </w:rPr>
                <w:delText>Asalariados</w:delText>
              </w:r>
            </w:del>
          </w:p>
        </w:tc>
        <w:tc>
          <w:tcPr>
            <w:tcW w:w="984" w:type="dxa"/>
            <w:tcBorders>
              <w:top w:val="nil"/>
              <w:left w:val="nil"/>
              <w:bottom w:val="nil"/>
              <w:right w:val="nil"/>
            </w:tcBorders>
            <w:shd w:val="clear" w:color="000000" w:fill="FFFFFF"/>
            <w:noWrap/>
            <w:vAlign w:val="bottom"/>
            <w:hideMark/>
          </w:tcPr>
          <w:p w14:paraId="6402F247" w14:textId="6D4C9434" w:rsidR="00761C50" w:rsidRPr="00C2714A" w:rsidDel="00681E9E" w:rsidRDefault="00761C50" w:rsidP="00761C50">
            <w:pPr>
              <w:spacing w:after="0" w:line="240" w:lineRule="auto"/>
              <w:jc w:val="center"/>
              <w:rPr>
                <w:del w:id="4473" w:author="Observatorio 02" w:date="2017-03-16T14:24:00Z"/>
                <w:rFonts w:eastAsia="Times New Roman"/>
                <w:color w:val="000000"/>
                <w:sz w:val="22"/>
                <w:szCs w:val="22"/>
                <w:bdr w:val="none" w:sz="0" w:space="0" w:color="auto"/>
                <w:lang w:val="es-CL" w:eastAsia="es-CL"/>
              </w:rPr>
            </w:pPr>
            <w:del w:id="4474" w:author="Observatorio 02" w:date="2017-03-16T14:24:00Z">
              <w:r w:rsidRPr="00C2714A" w:rsidDel="00681E9E">
                <w:rPr>
                  <w:rFonts w:eastAsia="Times New Roman"/>
                  <w:color w:val="000000"/>
                  <w:sz w:val="22"/>
                  <w:szCs w:val="22"/>
                  <w:bdr w:val="none" w:sz="0" w:space="0" w:color="auto"/>
                  <w:lang w:val="es-CL" w:eastAsia="es-CL"/>
                </w:rPr>
                <w:delText>475.582</w:delText>
              </w:r>
            </w:del>
          </w:p>
        </w:tc>
        <w:tc>
          <w:tcPr>
            <w:tcW w:w="455" w:type="dxa"/>
            <w:tcBorders>
              <w:top w:val="nil"/>
              <w:left w:val="nil"/>
              <w:bottom w:val="nil"/>
              <w:right w:val="nil"/>
            </w:tcBorders>
            <w:shd w:val="clear" w:color="000000" w:fill="FFFFFF"/>
            <w:noWrap/>
            <w:vAlign w:val="bottom"/>
            <w:hideMark/>
          </w:tcPr>
          <w:p w14:paraId="60157963" w14:textId="4CA8EE89" w:rsidR="00761C50" w:rsidRPr="00C2714A" w:rsidDel="00681E9E" w:rsidRDefault="00761C50" w:rsidP="00761C50">
            <w:pPr>
              <w:spacing w:after="0" w:line="240" w:lineRule="auto"/>
              <w:jc w:val="center"/>
              <w:rPr>
                <w:del w:id="4475" w:author="Observatorio 02" w:date="2017-03-16T14:24:00Z"/>
                <w:rFonts w:eastAsia="Times New Roman"/>
                <w:color w:val="000000"/>
                <w:sz w:val="22"/>
                <w:szCs w:val="22"/>
                <w:bdr w:val="none" w:sz="0" w:space="0" w:color="auto"/>
                <w:lang w:val="es-CL" w:eastAsia="es-CL"/>
              </w:rPr>
            </w:pPr>
            <w:del w:id="4476" w:author="Observatorio 02" w:date="2017-03-16T14:24:00Z">
              <w:r w:rsidRPr="00C2714A" w:rsidDel="00681E9E">
                <w:rPr>
                  <w:rFonts w:eastAsia="Times New Roman"/>
                  <w:color w:val="000000"/>
                  <w:sz w:val="22"/>
                  <w:szCs w:val="22"/>
                  <w:bdr w:val="none" w:sz="0" w:space="0" w:color="auto"/>
                  <w:lang w:val="es-CL" w:eastAsia="es-CL"/>
                </w:rPr>
                <w:delText>69,0</w:delText>
              </w:r>
            </w:del>
          </w:p>
        </w:tc>
        <w:tc>
          <w:tcPr>
            <w:tcW w:w="168" w:type="dxa"/>
            <w:tcBorders>
              <w:top w:val="nil"/>
              <w:left w:val="nil"/>
              <w:bottom w:val="nil"/>
              <w:right w:val="nil"/>
            </w:tcBorders>
            <w:shd w:val="clear" w:color="000000" w:fill="FFFFFF"/>
            <w:noWrap/>
            <w:vAlign w:val="bottom"/>
            <w:hideMark/>
          </w:tcPr>
          <w:p w14:paraId="32DEC4E0" w14:textId="6705D631" w:rsidR="00761C50" w:rsidRPr="00C2714A" w:rsidDel="00681E9E" w:rsidRDefault="00761C50" w:rsidP="00761C50">
            <w:pPr>
              <w:spacing w:after="0" w:line="240" w:lineRule="auto"/>
              <w:jc w:val="center"/>
              <w:rPr>
                <w:del w:id="4477" w:author="Observatorio 02" w:date="2017-03-16T14:24:00Z"/>
                <w:rFonts w:eastAsia="Times New Roman"/>
                <w:color w:val="000000"/>
                <w:sz w:val="22"/>
                <w:szCs w:val="22"/>
                <w:bdr w:val="none" w:sz="0" w:space="0" w:color="auto"/>
                <w:lang w:val="es-CL" w:eastAsia="es-CL"/>
              </w:rPr>
            </w:pPr>
            <w:del w:id="4478"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nil"/>
              <w:right w:val="nil"/>
            </w:tcBorders>
            <w:shd w:val="clear" w:color="000000" w:fill="FFFFFF"/>
            <w:noWrap/>
            <w:vAlign w:val="bottom"/>
            <w:hideMark/>
          </w:tcPr>
          <w:p w14:paraId="27338D28" w14:textId="51B265F1" w:rsidR="00761C50" w:rsidRPr="00C2714A" w:rsidDel="00681E9E" w:rsidRDefault="00761C50" w:rsidP="00761C50">
            <w:pPr>
              <w:spacing w:after="0" w:line="240" w:lineRule="auto"/>
              <w:jc w:val="center"/>
              <w:rPr>
                <w:del w:id="4479" w:author="Observatorio 02" w:date="2017-03-16T14:24:00Z"/>
                <w:rFonts w:eastAsia="Times New Roman"/>
                <w:color w:val="000000"/>
                <w:sz w:val="22"/>
                <w:szCs w:val="22"/>
                <w:bdr w:val="none" w:sz="0" w:space="0" w:color="auto"/>
                <w:lang w:val="es-CL" w:eastAsia="es-CL"/>
              </w:rPr>
            </w:pPr>
            <w:del w:id="4480" w:author="Observatorio 02" w:date="2017-03-16T14:24:00Z">
              <w:r w:rsidRPr="00C2714A" w:rsidDel="00681E9E">
                <w:rPr>
                  <w:rFonts w:eastAsia="Times New Roman"/>
                  <w:color w:val="000000"/>
                  <w:sz w:val="22"/>
                  <w:szCs w:val="22"/>
                  <w:bdr w:val="none" w:sz="0" w:space="0" w:color="auto"/>
                  <w:lang w:val="es-CL" w:eastAsia="es-CL"/>
                </w:rPr>
                <w:delText>5.968.745</w:delText>
              </w:r>
            </w:del>
          </w:p>
        </w:tc>
        <w:tc>
          <w:tcPr>
            <w:tcW w:w="418" w:type="dxa"/>
            <w:tcBorders>
              <w:top w:val="nil"/>
              <w:left w:val="nil"/>
              <w:bottom w:val="nil"/>
              <w:right w:val="nil"/>
            </w:tcBorders>
            <w:shd w:val="clear" w:color="000000" w:fill="FFFFFF"/>
            <w:noWrap/>
            <w:vAlign w:val="bottom"/>
            <w:hideMark/>
          </w:tcPr>
          <w:p w14:paraId="7FBB11D1" w14:textId="7659E8AD" w:rsidR="00761C50" w:rsidRPr="00C2714A" w:rsidDel="00681E9E" w:rsidRDefault="00761C50" w:rsidP="00761C50">
            <w:pPr>
              <w:spacing w:after="0" w:line="240" w:lineRule="auto"/>
              <w:jc w:val="center"/>
              <w:rPr>
                <w:del w:id="4481" w:author="Observatorio 02" w:date="2017-03-16T14:24:00Z"/>
                <w:rFonts w:eastAsia="Times New Roman"/>
                <w:color w:val="000000"/>
                <w:sz w:val="22"/>
                <w:szCs w:val="22"/>
                <w:bdr w:val="none" w:sz="0" w:space="0" w:color="auto"/>
                <w:lang w:val="es-CL" w:eastAsia="es-CL"/>
              </w:rPr>
            </w:pPr>
            <w:del w:id="4482" w:author="Observatorio 02" w:date="2017-03-16T14:24:00Z">
              <w:r w:rsidRPr="00C2714A" w:rsidDel="00681E9E">
                <w:rPr>
                  <w:rFonts w:eastAsia="Times New Roman"/>
                  <w:color w:val="000000"/>
                  <w:sz w:val="22"/>
                  <w:szCs w:val="22"/>
                  <w:bdr w:val="none" w:sz="0" w:space="0" w:color="auto"/>
                  <w:lang w:val="es-CL" w:eastAsia="es-CL"/>
                </w:rPr>
                <w:delText>74,4</w:delText>
              </w:r>
            </w:del>
          </w:p>
        </w:tc>
      </w:tr>
      <w:tr w:rsidR="00761C50" w:rsidRPr="00C2714A" w:rsidDel="00681E9E" w14:paraId="368D3BF5" w14:textId="1A016BE5" w:rsidTr="00681E9E">
        <w:trPr>
          <w:trHeight w:val="300"/>
          <w:del w:id="4483" w:author="Observatorio 02" w:date="2017-03-16T14:24:00Z"/>
        </w:trPr>
        <w:tc>
          <w:tcPr>
            <w:tcW w:w="5791" w:type="dxa"/>
            <w:tcBorders>
              <w:top w:val="nil"/>
              <w:left w:val="nil"/>
              <w:bottom w:val="single" w:sz="4" w:space="0" w:color="auto"/>
              <w:right w:val="nil"/>
            </w:tcBorders>
            <w:shd w:val="clear" w:color="000000" w:fill="FFFFFF"/>
            <w:noWrap/>
            <w:vAlign w:val="bottom"/>
            <w:hideMark/>
          </w:tcPr>
          <w:p w14:paraId="220FCECF" w14:textId="7A61AB6B" w:rsidR="00761C50" w:rsidRPr="00C2714A" w:rsidDel="00681E9E" w:rsidRDefault="00761C50" w:rsidP="00761C50">
            <w:pPr>
              <w:spacing w:after="0" w:line="240" w:lineRule="auto"/>
              <w:rPr>
                <w:del w:id="4484" w:author="Observatorio 02" w:date="2017-03-16T14:24:00Z"/>
                <w:rFonts w:eastAsia="Times New Roman"/>
                <w:color w:val="000000"/>
                <w:sz w:val="22"/>
                <w:szCs w:val="22"/>
                <w:bdr w:val="none" w:sz="0" w:space="0" w:color="auto"/>
                <w:lang w:val="es-CL" w:eastAsia="es-CL"/>
              </w:rPr>
            </w:pPr>
            <w:del w:id="4485" w:author="Observatorio 02" w:date="2017-03-16T14:24:00Z">
              <w:r w:rsidRPr="00C2714A" w:rsidDel="00681E9E">
                <w:rPr>
                  <w:rFonts w:eastAsia="Times New Roman"/>
                  <w:color w:val="000000"/>
                  <w:sz w:val="22"/>
                  <w:szCs w:val="22"/>
                  <w:bdr w:val="none" w:sz="0" w:space="0" w:color="auto"/>
                  <w:lang w:val="es-CL" w:eastAsia="es-CL"/>
                </w:rPr>
                <w:delText>Familiar/Personal No Remunerado</w:delText>
              </w:r>
            </w:del>
          </w:p>
        </w:tc>
        <w:tc>
          <w:tcPr>
            <w:tcW w:w="984" w:type="dxa"/>
            <w:tcBorders>
              <w:top w:val="nil"/>
              <w:left w:val="nil"/>
              <w:bottom w:val="single" w:sz="4" w:space="0" w:color="auto"/>
              <w:right w:val="nil"/>
            </w:tcBorders>
            <w:shd w:val="clear" w:color="000000" w:fill="FFFFFF"/>
            <w:vAlign w:val="bottom"/>
            <w:hideMark/>
          </w:tcPr>
          <w:p w14:paraId="537DABAC" w14:textId="07FD73F7" w:rsidR="00761C50" w:rsidRPr="00C2714A" w:rsidDel="00681E9E" w:rsidRDefault="00761C50" w:rsidP="00761C50">
            <w:pPr>
              <w:spacing w:after="0" w:line="240" w:lineRule="auto"/>
              <w:jc w:val="center"/>
              <w:rPr>
                <w:del w:id="4486" w:author="Observatorio 02" w:date="2017-03-16T14:24:00Z"/>
                <w:rFonts w:eastAsia="Times New Roman"/>
                <w:color w:val="000000"/>
                <w:sz w:val="22"/>
                <w:szCs w:val="22"/>
                <w:bdr w:val="none" w:sz="0" w:space="0" w:color="auto"/>
                <w:lang w:val="es-CL" w:eastAsia="es-CL"/>
              </w:rPr>
            </w:pPr>
            <w:del w:id="4487" w:author="Observatorio 02" w:date="2017-03-16T14:24:00Z">
              <w:r w:rsidRPr="00C2714A" w:rsidDel="00681E9E">
                <w:rPr>
                  <w:rFonts w:eastAsia="Times New Roman"/>
                  <w:color w:val="000000"/>
                  <w:sz w:val="22"/>
                  <w:szCs w:val="22"/>
                  <w:bdr w:val="none" w:sz="0" w:space="0" w:color="auto"/>
                  <w:lang w:val="es-CL" w:eastAsia="es-CL"/>
                </w:rPr>
                <w:delText>1.896</w:delText>
              </w:r>
            </w:del>
          </w:p>
        </w:tc>
        <w:tc>
          <w:tcPr>
            <w:tcW w:w="455" w:type="dxa"/>
            <w:tcBorders>
              <w:top w:val="nil"/>
              <w:left w:val="nil"/>
              <w:bottom w:val="single" w:sz="4" w:space="0" w:color="auto"/>
              <w:right w:val="nil"/>
            </w:tcBorders>
            <w:shd w:val="clear" w:color="000000" w:fill="FFFFFF"/>
            <w:vAlign w:val="bottom"/>
            <w:hideMark/>
          </w:tcPr>
          <w:p w14:paraId="172FC279" w14:textId="0DF82BA5" w:rsidR="00761C50" w:rsidRPr="00C2714A" w:rsidDel="00681E9E" w:rsidRDefault="00761C50" w:rsidP="00761C50">
            <w:pPr>
              <w:spacing w:after="0" w:line="240" w:lineRule="auto"/>
              <w:jc w:val="center"/>
              <w:rPr>
                <w:del w:id="4488" w:author="Observatorio 02" w:date="2017-03-16T14:24:00Z"/>
                <w:rFonts w:eastAsia="Times New Roman"/>
                <w:color w:val="000000"/>
                <w:sz w:val="22"/>
                <w:szCs w:val="22"/>
                <w:bdr w:val="none" w:sz="0" w:space="0" w:color="auto"/>
                <w:lang w:val="es-CL" w:eastAsia="es-CL"/>
              </w:rPr>
            </w:pPr>
            <w:del w:id="4489" w:author="Observatorio 02" w:date="2017-03-16T14:24:00Z">
              <w:r w:rsidRPr="00C2714A" w:rsidDel="00681E9E">
                <w:rPr>
                  <w:rFonts w:eastAsia="Times New Roman"/>
                  <w:color w:val="000000"/>
                  <w:sz w:val="22"/>
                  <w:szCs w:val="22"/>
                  <w:bdr w:val="none" w:sz="0" w:space="0" w:color="auto"/>
                  <w:lang w:val="es-CL" w:eastAsia="es-CL"/>
                </w:rPr>
                <w:delText>0,3</w:delText>
              </w:r>
            </w:del>
          </w:p>
        </w:tc>
        <w:tc>
          <w:tcPr>
            <w:tcW w:w="168" w:type="dxa"/>
            <w:tcBorders>
              <w:top w:val="nil"/>
              <w:left w:val="nil"/>
              <w:bottom w:val="single" w:sz="4" w:space="0" w:color="auto"/>
              <w:right w:val="nil"/>
            </w:tcBorders>
            <w:shd w:val="clear" w:color="000000" w:fill="FFFFFF"/>
            <w:vAlign w:val="bottom"/>
            <w:hideMark/>
          </w:tcPr>
          <w:p w14:paraId="1E445F65" w14:textId="4BE38660" w:rsidR="00761C50" w:rsidRPr="00C2714A" w:rsidDel="00681E9E" w:rsidRDefault="00761C50" w:rsidP="00761C50">
            <w:pPr>
              <w:spacing w:after="0" w:line="240" w:lineRule="auto"/>
              <w:jc w:val="center"/>
              <w:rPr>
                <w:del w:id="4490" w:author="Observatorio 02" w:date="2017-03-16T14:24:00Z"/>
                <w:rFonts w:eastAsia="Times New Roman"/>
                <w:color w:val="000000"/>
                <w:sz w:val="22"/>
                <w:szCs w:val="22"/>
                <w:bdr w:val="none" w:sz="0" w:space="0" w:color="auto"/>
                <w:lang w:val="es-CL" w:eastAsia="es-CL"/>
              </w:rPr>
            </w:pPr>
            <w:del w:id="4491"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nil"/>
              <w:left w:val="nil"/>
              <w:bottom w:val="single" w:sz="4" w:space="0" w:color="auto"/>
              <w:right w:val="nil"/>
            </w:tcBorders>
            <w:shd w:val="clear" w:color="000000" w:fill="FFFFFF"/>
            <w:noWrap/>
            <w:vAlign w:val="bottom"/>
            <w:hideMark/>
          </w:tcPr>
          <w:p w14:paraId="400C6B73" w14:textId="0BC03B0A" w:rsidR="00761C50" w:rsidRPr="00C2714A" w:rsidDel="00681E9E" w:rsidRDefault="00761C50" w:rsidP="00761C50">
            <w:pPr>
              <w:spacing w:after="0" w:line="240" w:lineRule="auto"/>
              <w:jc w:val="center"/>
              <w:rPr>
                <w:del w:id="4492" w:author="Observatorio 02" w:date="2017-03-16T14:24:00Z"/>
                <w:rFonts w:eastAsia="Times New Roman"/>
                <w:color w:val="000000"/>
                <w:sz w:val="22"/>
                <w:szCs w:val="22"/>
                <w:bdr w:val="none" w:sz="0" w:space="0" w:color="auto"/>
                <w:lang w:val="es-CL" w:eastAsia="es-CL"/>
              </w:rPr>
            </w:pPr>
            <w:del w:id="4493" w:author="Observatorio 02" w:date="2017-03-16T14:24:00Z">
              <w:r w:rsidRPr="00C2714A" w:rsidDel="00681E9E">
                <w:rPr>
                  <w:rFonts w:eastAsia="Times New Roman"/>
                  <w:color w:val="000000"/>
                  <w:sz w:val="22"/>
                  <w:szCs w:val="22"/>
                  <w:bdr w:val="none" w:sz="0" w:space="0" w:color="auto"/>
                  <w:lang w:val="es-CL" w:eastAsia="es-CL"/>
                </w:rPr>
                <w:delText>96.344</w:delText>
              </w:r>
            </w:del>
          </w:p>
        </w:tc>
        <w:tc>
          <w:tcPr>
            <w:tcW w:w="418" w:type="dxa"/>
            <w:tcBorders>
              <w:top w:val="nil"/>
              <w:left w:val="nil"/>
              <w:bottom w:val="single" w:sz="4" w:space="0" w:color="auto"/>
              <w:right w:val="nil"/>
            </w:tcBorders>
            <w:shd w:val="clear" w:color="000000" w:fill="FFFFFF"/>
            <w:noWrap/>
            <w:vAlign w:val="bottom"/>
            <w:hideMark/>
          </w:tcPr>
          <w:p w14:paraId="3782F8BD" w14:textId="3634933D" w:rsidR="00761C50" w:rsidRPr="00C2714A" w:rsidDel="00681E9E" w:rsidRDefault="00761C50" w:rsidP="00761C50">
            <w:pPr>
              <w:spacing w:after="0" w:line="240" w:lineRule="auto"/>
              <w:jc w:val="center"/>
              <w:rPr>
                <w:del w:id="4494" w:author="Observatorio 02" w:date="2017-03-16T14:24:00Z"/>
                <w:rFonts w:eastAsia="Times New Roman"/>
                <w:color w:val="000000"/>
                <w:sz w:val="22"/>
                <w:szCs w:val="22"/>
                <w:bdr w:val="none" w:sz="0" w:space="0" w:color="auto"/>
                <w:lang w:val="es-CL" w:eastAsia="es-CL"/>
              </w:rPr>
            </w:pPr>
            <w:del w:id="4495" w:author="Observatorio 02" w:date="2017-03-16T14:24:00Z">
              <w:r w:rsidRPr="00C2714A" w:rsidDel="00681E9E">
                <w:rPr>
                  <w:rFonts w:eastAsia="Times New Roman"/>
                  <w:color w:val="000000"/>
                  <w:sz w:val="22"/>
                  <w:szCs w:val="22"/>
                  <w:bdr w:val="none" w:sz="0" w:space="0" w:color="auto"/>
                  <w:lang w:val="es-CL" w:eastAsia="es-CL"/>
                </w:rPr>
                <w:delText>1,2</w:delText>
              </w:r>
            </w:del>
          </w:p>
        </w:tc>
      </w:tr>
      <w:tr w:rsidR="00761C50" w:rsidRPr="00C2714A" w:rsidDel="00681E9E" w14:paraId="65158890" w14:textId="5E79CE9E" w:rsidTr="00681E9E">
        <w:trPr>
          <w:trHeight w:val="255"/>
          <w:del w:id="4496" w:author="Observatorio 02" w:date="2017-03-16T14:24:00Z"/>
        </w:trPr>
        <w:tc>
          <w:tcPr>
            <w:tcW w:w="5791" w:type="dxa"/>
            <w:tcBorders>
              <w:top w:val="single" w:sz="4" w:space="0" w:color="auto"/>
              <w:left w:val="nil"/>
              <w:bottom w:val="single" w:sz="8" w:space="0" w:color="auto"/>
              <w:right w:val="nil"/>
            </w:tcBorders>
            <w:shd w:val="clear" w:color="000000" w:fill="FFFFFF"/>
            <w:noWrap/>
            <w:vAlign w:val="bottom"/>
            <w:hideMark/>
          </w:tcPr>
          <w:p w14:paraId="731512A7" w14:textId="44CBE7D1" w:rsidR="00761C50" w:rsidRPr="00C2714A" w:rsidDel="00681E9E" w:rsidRDefault="00761C50" w:rsidP="00761C50">
            <w:pPr>
              <w:spacing w:after="0" w:line="240" w:lineRule="auto"/>
              <w:rPr>
                <w:del w:id="4497" w:author="Observatorio 02" w:date="2017-03-16T14:24:00Z"/>
                <w:rFonts w:eastAsia="Times New Roman"/>
                <w:color w:val="000000"/>
                <w:sz w:val="22"/>
                <w:szCs w:val="22"/>
                <w:bdr w:val="none" w:sz="0" w:space="0" w:color="auto"/>
                <w:lang w:val="es-CL" w:eastAsia="es-CL"/>
              </w:rPr>
            </w:pPr>
            <w:del w:id="4498" w:author="Observatorio 02" w:date="2017-03-16T14:24:00Z">
              <w:r w:rsidRPr="00C2714A" w:rsidDel="00681E9E">
                <w:rPr>
                  <w:rFonts w:eastAsia="Times New Roman"/>
                  <w:color w:val="000000"/>
                  <w:sz w:val="22"/>
                  <w:szCs w:val="22"/>
                  <w:bdr w:val="none" w:sz="0" w:space="0" w:color="auto"/>
                  <w:lang w:val="es-CL" w:eastAsia="es-CL"/>
                </w:rPr>
                <w:delText>Total</w:delText>
              </w:r>
            </w:del>
          </w:p>
        </w:tc>
        <w:tc>
          <w:tcPr>
            <w:tcW w:w="984" w:type="dxa"/>
            <w:tcBorders>
              <w:top w:val="single" w:sz="4" w:space="0" w:color="auto"/>
              <w:left w:val="nil"/>
              <w:bottom w:val="single" w:sz="8" w:space="0" w:color="auto"/>
              <w:right w:val="nil"/>
            </w:tcBorders>
            <w:shd w:val="clear" w:color="000000" w:fill="FFFFFF"/>
            <w:noWrap/>
            <w:vAlign w:val="bottom"/>
            <w:hideMark/>
          </w:tcPr>
          <w:p w14:paraId="0A79888F" w14:textId="6CE829A5" w:rsidR="00761C50" w:rsidRPr="00C2714A" w:rsidDel="00681E9E" w:rsidRDefault="00761C50" w:rsidP="00761C50">
            <w:pPr>
              <w:spacing w:after="0" w:line="240" w:lineRule="auto"/>
              <w:jc w:val="center"/>
              <w:rPr>
                <w:del w:id="4499" w:author="Observatorio 02" w:date="2017-03-16T14:24:00Z"/>
                <w:rFonts w:eastAsia="Times New Roman"/>
                <w:color w:val="000000"/>
                <w:sz w:val="22"/>
                <w:szCs w:val="22"/>
                <w:bdr w:val="none" w:sz="0" w:space="0" w:color="auto"/>
                <w:lang w:val="es-CL" w:eastAsia="es-CL"/>
              </w:rPr>
            </w:pPr>
            <w:del w:id="4500" w:author="Observatorio 02" w:date="2017-03-16T14:24:00Z">
              <w:r w:rsidRPr="00C2714A" w:rsidDel="00681E9E">
                <w:rPr>
                  <w:rFonts w:eastAsia="Times New Roman"/>
                  <w:color w:val="000000"/>
                  <w:sz w:val="22"/>
                  <w:szCs w:val="22"/>
                  <w:bdr w:val="none" w:sz="0" w:space="0" w:color="auto"/>
                  <w:lang w:val="es-CL" w:eastAsia="es-CL"/>
                </w:rPr>
                <w:delText>688.835</w:delText>
              </w:r>
            </w:del>
          </w:p>
        </w:tc>
        <w:tc>
          <w:tcPr>
            <w:tcW w:w="455" w:type="dxa"/>
            <w:tcBorders>
              <w:top w:val="single" w:sz="4" w:space="0" w:color="auto"/>
              <w:left w:val="nil"/>
              <w:bottom w:val="single" w:sz="8" w:space="0" w:color="auto"/>
              <w:right w:val="nil"/>
            </w:tcBorders>
            <w:shd w:val="clear" w:color="000000" w:fill="FFFFFF"/>
            <w:noWrap/>
            <w:vAlign w:val="bottom"/>
            <w:hideMark/>
          </w:tcPr>
          <w:p w14:paraId="73787B09" w14:textId="0C7AF39C" w:rsidR="00761C50" w:rsidRPr="00C2714A" w:rsidDel="00681E9E" w:rsidRDefault="00761C50" w:rsidP="00761C50">
            <w:pPr>
              <w:spacing w:after="0" w:line="240" w:lineRule="auto"/>
              <w:jc w:val="center"/>
              <w:rPr>
                <w:del w:id="4501" w:author="Observatorio 02" w:date="2017-03-16T14:24:00Z"/>
                <w:rFonts w:eastAsia="Times New Roman"/>
                <w:color w:val="000000"/>
                <w:sz w:val="22"/>
                <w:szCs w:val="22"/>
                <w:bdr w:val="none" w:sz="0" w:space="0" w:color="auto"/>
                <w:lang w:val="es-CL" w:eastAsia="es-CL"/>
              </w:rPr>
            </w:pPr>
            <w:del w:id="4502" w:author="Observatorio 02" w:date="2017-03-16T14:24:00Z">
              <w:r w:rsidRPr="00C2714A" w:rsidDel="00681E9E">
                <w:rPr>
                  <w:rFonts w:eastAsia="Times New Roman"/>
                  <w:color w:val="000000"/>
                  <w:sz w:val="22"/>
                  <w:szCs w:val="22"/>
                  <w:bdr w:val="none" w:sz="0" w:space="0" w:color="auto"/>
                  <w:lang w:val="es-CL" w:eastAsia="es-CL"/>
                </w:rPr>
                <w:delText>100,0</w:delText>
              </w:r>
            </w:del>
          </w:p>
        </w:tc>
        <w:tc>
          <w:tcPr>
            <w:tcW w:w="168" w:type="dxa"/>
            <w:tcBorders>
              <w:top w:val="single" w:sz="4" w:space="0" w:color="auto"/>
              <w:left w:val="nil"/>
              <w:bottom w:val="single" w:sz="8" w:space="0" w:color="auto"/>
              <w:right w:val="nil"/>
            </w:tcBorders>
            <w:shd w:val="clear" w:color="000000" w:fill="FFFFFF"/>
            <w:noWrap/>
            <w:vAlign w:val="bottom"/>
            <w:hideMark/>
          </w:tcPr>
          <w:p w14:paraId="70150519" w14:textId="3112B29B" w:rsidR="00761C50" w:rsidRPr="00C2714A" w:rsidDel="00681E9E" w:rsidRDefault="00761C50" w:rsidP="00761C50">
            <w:pPr>
              <w:spacing w:after="0" w:line="240" w:lineRule="auto"/>
              <w:jc w:val="center"/>
              <w:rPr>
                <w:del w:id="4503" w:author="Observatorio 02" w:date="2017-03-16T14:24:00Z"/>
                <w:rFonts w:eastAsia="Times New Roman"/>
                <w:color w:val="000000"/>
                <w:sz w:val="22"/>
                <w:szCs w:val="22"/>
                <w:bdr w:val="none" w:sz="0" w:space="0" w:color="auto"/>
                <w:lang w:val="es-CL" w:eastAsia="es-CL"/>
              </w:rPr>
            </w:pPr>
            <w:del w:id="4504" w:author="Observatorio 02" w:date="2017-03-16T14:24:00Z">
              <w:r w:rsidRPr="00C2714A" w:rsidDel="00681E9E">
                <w:rPr>
                  <w:rFonts w:eastAsia="Times New Roman"/>
                  <w:color w:val="000000"/>
                  <w:sz w:val="22"/>
                  <w:szCs w:val="22"/>
                  <w:bdr w:val="none" w:sz="0" w:space="0" w:color="auto"/>
                  <w:lang w:val="es-CL" w:eastAsia="es-CL"/>
                </w:rPr>
                <w:delText> </w:delText>
              </w:r>
            </w:del>
          </w:p>
        </w:tc>
        <w:tc>
          <w:tcPr>
            <w:tcW w:w="1022" w:type="dxa"/>
            <w:tcBorders>
              <w:top w:val="single" w:sz="4" w:space="0" w:color="auto"/>
              <w:left w:val="nil"/>
              <w:bottom w:val="single" w:sz="8" w:space="0" w:color="auto"/>
              <w:right w:val="nil"/>
            </w:tcBorders>
            <w:shd w:val="clear" w:color="000000" w:fill="FFFFFF"/>
            <w:noWrap/>
            <w:vAlign w:val="bottom"/>
            <w:hideMark/>
          </w:tcPr>
          <w:p w14:paraId="71718199" w14:textId="75CA6323" w:rsidR="00761C50" w:rsidRPr="00C2714A" w:rsidDel="00681E9E" w:rsidRDefault="00761C50" w:rsidP="00761C50">
            <w:pPr>
              <w:spacing w:after="0" w:line="240" w:lineRule="auto"/>
              <w:jc w:val="center"/>
              <w:rPr>
                <w:del w:id="4505" w:author="Observatorio 02" w:date="2017-03-16T14:24:00Z"/>
                <w:rFonts w:eastAsia="Times New Roman"/>
                <w:color w:val="000000"/>
                <w:sz w:val="22"/>
                <w:szCs w:val="22"/>
                <w:bdr w:val="none" w:sz="0" w:space="0" w:color="auto"/>
                <w:lang w:val="es-CL" w:eastAsia="es-CL"/>
              </w:rPr>
            </w:pPr>
            <w:del w:id="4506" w:author="Observatorio 02" w:date="2017-03-16T14:24:00Z">
              <w:r w:rsidRPr="00C2714A" w:rsidDel="00681E9E">
                <w:rPr>
                  <w:rFonts w:eastAsia="Times New Roman"/>
                  <w:color w:val="000000"/>
                  <w:sz w:val="22"/>
                  <w:szCs w:val="22"/>
                  <w:bdr w:val="none" w:sz="0" w:space="0" w:color="auto"/>
                  <w:lang w:val="es-CL" w:eastAsia="es-CL"/>
                </w:rPr>
                <w:delText>8.027.786</w:delText>
              </w:r>
            </w:del>
          </w:p>
        </w:tc>
        <w:tc>
          <w:tcPr>
            <w:tcW w:w="418" w:type="dxa"/>
            <w:tcBorders>
              <w:top w:val="single" w:sz="4" w:space="0" w:color="auto"/>
              <w:left w:val="nil"/>
              <w:bottom w:val="single" w:sz="8" w:space="0" w:color="auto"/>
              <w:right w:val="nil"/>
            </w:tcBorders>
            <w:shd w:val="clear" w:color="000000" w:fill="FFFFFF"/>
            <w:noWrap/>
            <w:vAlign w:val="bottom"/>
            <w:hideMark/>
          </w:tcPr>
          <w:p w14:paraId="2A85AB9E" w14:textId="686DFC6D" w:rsidR="00761C50" w:rsidRPr="00C2714A" w:rsidDel="00681E9E" w:rsidRDefault="00761C50" w:rsidP="00761C50">
            <w:pPr>
              <w:spacing w:after="0" w:line="240" w:lineRule="auto"/>
              <w:jc w:val="center"/>
              <w:rPr>
                <w:del w:id="4507" w:author="Observatorio 02" w:date="2017-03-16T14:24:00Z"/>
                <w:rFonts w:eastAsia="Times New Roman"/>
                <w:color w:val="000000"/>
                <w:sz w:val="22"/>
                <w:szCs w:val="22"/>
                <w:bdr w:val="none" w:sz="0" w:space="0" w:color="auto"/>
                <w:lang w:val="es-CL" w:eastAsia="es-CL"/>
              </w:rPr>
            </w:pPr>
            <w:del w:id="4508" w:author="Observatorio 02" w:date="2017-03-16T14:24:00Z">
              <w:r w:rsidRPr="00C2714A" w:rsidDel="00681E9E">
                <w:rPr>
                  <w:rFonts w:eastAsia="Times New Roman"/>
                  <w:color w:val="000000"/>
                  <w:sz w:val="22"/>
                  <w:szCs w:val="22"/>
                  <w:bdr w:val="none" w:sz="0" w:space="0" w:color="auto"/>
                  <w:lang w:val="es-CL" w:eastAsia="es-CL"/>
                </w:rPr>
                <w:delText>100,0</w:delText>
              </w:r>
            </w:del>
          </w:p>
        </w:tc>
      </w:tr>
    </w:tbl>
    <w:p w14:paraId="0DEF0326" w14:textId="1C8A6DE6" w:rsidR="00681E9E" w:rsidRPr="00C2714A" w:rsidRDefault="005553AB" w:rsidP="00737596">
      <w:pPr>
        <w:spacing w:after="0" w:line="276" w:lineRule="auto"/>
        <w:jc w:val="both"/>
        <w:rPr>
          <w:ins w:id="4509" w:author="Observatorio 02" w:date="2017-03-16T14:24:00Z"/>
          <w:rFonts w:eastAsia="Times New Roman"/>
          <w:color w:val="323E4F" w:themeColor="text2" w:themeShade="BF"/>
          <w:bdr w:val="none" w:sz="0" w:space="0" w:color="auto"/>
          <w:lang w:val="es-CL" w:eastAsia="es-CL"/>
          <w:rPrChange w:id="4510" w:author="Observatorio 02" w:date="2017-03-23T14:31:00Z">
            <w:rPr>
              <w:ins w:id="4511" w:author="Observatorio 02" w:date="2017-03-16T14:24:00Z"/>
              <w:rFonts w:eastAsia="Times New Roman"/>
              <w:color w:val="203764"/>
              <w:sz w:val="20"/>
              <w:szCs w:val="20"/>
              <w:bdr w:val="none" w:sz="0" w:space="0" w:color="auto"/>
              <w:lang w:val="es-CL" w:eastAsia="es-CL"/>
            </w:rPr>
          </w:rPrChange>
        </w:rPr>
      </w:pPr>
      <w:ins w:id="4512" w:author="Observatorio 02" w:date="2017-03-16T14:31:00Z">
        <w:r w:rsidRPr="00C2714A">
          <w:rPr>
            <w:rFonts w:eastAsia="Times New Roman"/>
            <w:b/>
            <w:bCs/>
            <w:color w:val="323E4F" w:themeColor="text2" w:themeShade="BF"/>
            <w:bdr w:val="none" w:sz="0" w:space="0" w:color="auto"/>
            <w:lang w:val="es-CL" w:eastAsia="es-CL"/>
            <w:rPrChange w:id="4513" w:author="Observatorio 02" w:date="2017-03-23T14:31:00Z">
              <w:rPr>
                <w:rFonts w:eastAsia="Times New Roman"/>
                <w:b/>
                <w:bCs/>
                <w:color w:val="203764"/>
                <w:bdr w:val="none" w:sz="0" w:space="0" w:color="auto"/>
                <w:lang w:val="es-CL" w:eastAsia="es-CL"/>
              </w:rPr>
            </w:rPrChange>
          </w:rPr>
          <w:t>Cuadro 14. Ocupados del sector Construcción según categoría ocupacional y tipo de contrato, 2010 y 2016</w:t>
        </w:r>
        <w:r w:rsidRPr="00C2714A" w:rsidDel="005553AB">
          <w:rPr>
            <w:rFonts w:eastAsia="Times New Roman"/>
            <w:b/>
            <w:bCs/>
            <w:color w:val="323E4F" w:themeColor="text2" w:themeShade="BF"/>
            <w:bdr w:val="none" w:sz="0" w:space="0" w:color="auto"/>
            <w:lang w:val="es-CL" w:eastAsia="es-CL"/>
            <w:rPrChange w:id="4514" w:author="Observatorio 02" w:date="2017-03-23T14:31:00Z">
              <w:rPr>
                <w:rFonts w:eastAsia="Times New Roman"/>
                <w:b/>
                <w:bCs/>
                <w:color w:val="203764"/>
                <w:bdr w:val="none" w:sz="0" w:space="0" w:color="auto"/>
                <w:lang w:val="es-CL" w:eastAsia="es-CL"/>
              </w:rPr>
            </w:rPrChange>
          </w:rPr>
          <w:t xml:space="preserve"> </w:t>
        </w:r>
      </w:ins>
      <w:moveToRangeStart w:id="4515" w:author="Observatorio 02" w:date="2017-03-16T14:25:00Z" w:name="move477437658"/>
      <w:moveTo w:id="4516" w:author="Observatorio 02" w:date="2017-03-16T14:25:00Z">
        <w:del w:id="4517" w:author="Observatorio 02" w:date="2017-03-16T14:31:00Z">
          <w:r w:rsidR="00681E9E" w:rsidRPr="00C2714A" w:rsidDel="005553AB">
            <w:rPr>
              <w:rFonts w:eastAsia="Times New Roman"/>
              <w:b/>
              <w:bCs/>
              <w:color w:val="323E4F" w:themeColor="text2" w:themeShade="BF"/>
              <w:bdr w:val="none" w:sz="0" w:space="0" w:color="auto"/>
              <w:lang w:val="es-CL" w:eastAsia="es-CL"/>
              <w:rPrChange w:id="4518" w:author="Observatorio 02" w:date="2017-03-23T14:31:00Z">
                <w:rPr>
                  <w:rFonts w:eastAsia="Times New Roman"/>
                  <w:b/>
                  <w:bCs/>
                  <w:color w:val="203764"/>
                  <w:bdr w:val="none" w:sz="0" w:space="0" w:color="auto"/>
                  <w:lang w:val="es-CL" w:eastAsia="es-CL"/>
                </w:rPr>
              </w:rPrChange>
            </w:rPr>
            <w:delText xml:space="preserve">Cuadro </w:delText>
          </w:r>
        </w:del>
        <w:del w:id="4519" w:author="Observatorio 02" w:date="2017-03-16T14:28:00Z">
          <w:r w:rsidR="00681E9E" w:rsidRPr="00C2714A" w:rsidDel="00BA60F4">
            <w:rPr>
              <w:rFonts w:eastAsia="Times New Roman"/>
              <w:b/>
              <w:bCs/>
              <w:color w:val="323E4F" w:themeColor="text2" w:themeShade="BF"/>
              <w:bdr w:val="none" w:sz="0" w:space="0" w:color="auto"/>
              <w:lang w:val="es-CL" w:eastAsia="es-CL"/>
              <w:rPrChange w:id="4520" w:author="Observatorio 02" w:date="2017-03-23T14:31:00Z">
                <w:rPr>
                  <w:rFonts w:eastAsia="Times New Roman"/>
                  <w:b/>
                  <w:bCs/>
                  <w:color w:val="203764"/>
                  <w:bdr w:val="none" w:sz="0" w:space="0" w:color="auto"/>
                  <w:lang w:val="es-CL" w:eastAsia="es-CL"/>
                </w:rPr>
              </w:rPrChange>
            </w:rPr>
            <w:delText>7</w:delText>
          </w:r>
        </w:del>
        <w:del w:id="4521" w:author="Observatorio 02" w:date="2017-03-16T14:31:00Z">
          <w:r w:rsidR="00681E9E" w:rsidRPr="00C2714A" w:rsidDel="005553AB">
            <w:rPr>
              <w:rFonts w:eastAsia="Times New Roman"/>
              <w:b/>
              <w:bCs/>
              <w:color w:val="323E4F" w:themeColor="text2" w:themeShade="BF"/>
              <w:bdr w:val="none" w:sz="0" w:space="0" w:color="auto"/>
              <w:lang w:val="es-CL" w:eastAsia="es-CL"/>
              <w:rPrChange w:id="4522" w:author="Observatorio 02" w:date="2017-03-23T14:31:00Z">
                <w:rPr>
                  <w:rFonts w:eastAsia="Times New Roman"/>
                  <w:b/>
                  <w:bCs/>
                  <w:color w:val="203764"/>
                  <w:bdr w:val="none" w:sz="0" w:space="0" w:color="auto"/>
                  <w:lang w:val="es-CL" w:eastAsia="es-CL"/>
                </w:rPr>
              </w:rPrChange>
            </w:rPr>
            <w:delText>. Ocupados por categoría de ocupación</w:delText>
          </w:r>
        </w:del>
      </w:moveTo>
      <w:moveFromRangeStart w:id="4523" w:author="Observatorio 02" w:date="2017-03-16T14:25:00Z" w:name="move477437648"/>
      <w:moveToRangeEnd w:id="4515"/>
      <w:moveFrom w:id="4524" w:author="Observatorio 02" w:date="2017-03-16T14:25:00Z">
        <w:del w:id="4525" w:author="Observatorio 02" w:date="2017-03-16T14:31:00Z">
          <w:r w:rsidR="00675CAA" w:rsidRPr="00C2714A" w:rsidDel="005553AB">
            <w:rPr>
              <w:rFonts w:eastAsia="Times New Roman"/>
              <w:color w:val="323E4F" w:themeColor="text2" w:themeShade="BF"/>
              <w:bdr w:val="none" w:sz="0" w:space="0" w:color="auto"/>
              <w:lang w:val="es-CL" w:eastAsia="es-CL"/>
              <w:rPrChange w:id="4526" w:author="Observatorio 02" w:date="2017-03-23T14:31:00Z">
                <w:rPr>
                  <w:rFonts w:eastAsia="Times New Roman"/>
                  <w:color w:val="203764"/>
                  <w:sz w:val="20"/>
                  <w:szCs w:val="20"/>
                  <w:bdr w:val="none" w:sz="0" w:space="0" w:color="auto"/>
                  <w:lang w:val="es-CL" w:eastAsia="es-CL"/>
                </w:rPr>
              </w:rPrChange>
            </w:rPr>
            <w:delText>Fuente: Elaboración en base a NENE 2015</w:delText>
          </w:r>
        </w:del>
        <w:del w:id="4527" w:author="Observatorio 02" w:date="2017-03-16T14:25:00Z">
          <w:r w:rsidR="00675CAA" w:rsidRPr="00C2714A" w:rsidDel="00681E9E">
            <w:rPr>
              <w:rFonts w:eastAsia="Times New Roman"/>
              <w:color w:val="323E4F" w:themeColor="text2" w:themeShade="BF"/>
              <w:bdr w:val="none" w:sz="0" w:space="0" w:color="auto"/>
              <w:lang w:val="es-CL" w:eastAsia="es-CL"/>
              <w:rPrChange w:id="4528" w:author="Observatorio 02" w:date="2017-03-23T14:31:00Z">
                <w:rPr>
                  <w:rFonts w:eastAsia="Times New Roman"/>
                  <w:color w:val="203764"/>
                  <w:sz w:val="20"/>
                  <w:szCs w:val="20"/>
                  <w:bdr w:val="none" w:sz="0" w:space="0" w:color="auto"/>
                  <w:lang w:val="es-CL" w:eastAsia="es-CL"/>
                </w:rPr>
              </w:rPrChange>
            </w:rPr>
            <w:delText>.</w:delText>
          </w:r>
        </w:del>
      </w:moveFrom>
      <w:moveFromRangeEnd w:id="4523"/>
    </w:p>
    <w:tbl>
      <w:tblPr>
        <w:tblW w:w="8843" w:type="dxa"/>
        <w:tblCellMar>
          <w:left w:w="70" w:type="dxa"/>
          <w:right w:w="70" w:type="dxa"/>
        </w:tblCellMar>
        <w:tblLook w:val="04A0" w:firstRow="1" w:lastRow="0" w:firstColumn="1" w:lastColumn="0" w:noHBand="0" w:noVBand="1"/>
        <w:tblPrChange w:id="4529" w:author="Observatorio 02" w:date="2017-03-16T15:34:00Z">
          <w:tblPr>
            <w:tblW w:w="9680" w:type="dxa"/>
            <w:tblCellMar>
              <w:left w:w="70" w:type="dxa"/>
              <w:right w:w="70" w:type="dxa"/>
            </w:tblCellMar>
            <w:tblLook w:val="04A0" w:firstRow="1" w:lastRow="0" w:firstColumn="1" w:lastColumn="0" w:noHBand="0" w:noVBand="1"/>
          </w:tblPr>
        </w:tblPrChange>
      </w:tblPr>
      <w:tblGrid>
        <w:gridCol w:w="580"/>
        <w:gridCol w:w="935"/>
        <w:gridCol w:w="1106"/>
        <w:gridCol w:w="764"/>
        <w:gridCol w:w="1093"/>
        <w:gridCol w:w="1344"/>
        <w:gridCol w:w="1462"/>
        <w:gridCol w:w="1265"/>
        <w:gridCol w:w="635"/>
        <w:tblGridChange w:id="4530">
          <w:tblGrid>
            <w:gridCol w:w="580"/>
            <w:gridCol w:w="60"/>
            <w:gridCol w:w="875"/>
            <w:gridCol w:w="60"/>
            <w:gridCol w:w="1046"/>
            <w:gridCol w:w="60"/>
            <w:gridCol w:w="704"/>
            <w:gridCol w:w="60"/>
            <w:gridCol w:w="1033"/>
            <w:gridCol w:w="87"/>
            <w:gridCol w:w="1352"/>
            <w:gridCol w:w="248"/>
            <w:gridCol w:w="1317"/>
            <w:gridCol w:w="423"/>
            <w:gridCol w:w="927"/>
            <w:gridCol w:w="423"/>
            <w:gridCol w:w="212"/>
            <w:gridCol w:w="423"/>
          </w:tblGrid>
        </w:tblGridChange>
      </w:tblGrid>
      <w:tr w:rsidR="00681E9E" w:rsidRPr="00C2714A" w14:paraId="07168D7F" w14:textId="77777777" w:rsidTr="00963247">
        <w:trPr>
          <w:trHeight w:val="313"/>
          <w:ins w:id="4531" w:author="Observatorio 02" w:date="2017-03-16T14:24:00Z"/>
          <w:trPrChange w:id="4532" w:author="Observatorio 02" w:date="2017-03-16T15:34:00Z">
            <w:trPr>
              <w:trHeight w:val="600"/>
            </w:trPr>
          </w:trPrChange>
        </w:trPr>
        <w:tc>
          <w:tcPr>
            <w:tcW w:w="542" w:type="dxa"/>
            <w:tcBorders>
              <w:top w:val="single" w:sz="8" w:space="0" w:color="000000"/>
              <w:left w:val="nil"/>
              <w:bottom w:val="single" w:sz="4" w:space="0" w:color="000000"/>
              <w:right w:val="nil"/>
            </w:tcBorders>
            <w:shd w:val="clear" w:color="000000" w:fill="FFFFFF"/>
            <w:vAlign w:val="bottom"/>
            <w:hideMark/>
            <w:tcPrChange w:id="4533" w:author="Observatorio 02" w:date="2017-03-16T15:34:00Z">
              <w:tcPr>
                <w:tcW w:w="640" w:type="dxa"/>
                <w:gridSpan w:val="2"/>
                <w:tcBorders>
                  <w:top w:val="single" w:sz="8" w:space="0" w:color="000000"/>
                  <w:left w:val="nil"/>
                  <w:bottom w:val="single" w:sz="4" w:space="0" w:color="000000"/>
                  <w:right w:val="nil"/>
                </w:tcBorders>
                <w:shd w:val="clear" w:color="000000" w:fill="FFFFFF"/>
                <w:vAlign w:val="bottom"/>
                <w:hideMark/>
              </w:tcPr>
            </w:tcPrChange>
          </w:tcPr>
          <w:p w14:paraId="289F0AD8" w14:textId="77777777" w:rsidR="00681E9E" w:rsidRPr="00C2714A" w:rsidRDefault="00681E9E" w:rsidP="00681E9E">
            <w:pPr>
              <w:spacing w:after="0" w:line="240" w:lineRule="auto"/>
              <w:jc w:val="center"/>
              <w:rPr>
                <w:ins w:id="4534" w:author="Observatorio 02" w:date="2017-03-16T14:24:00Z"/>
                <w:rFonts w:eastAsia="Times New Roman"/>
                <w:sz w:val="22"/>
                <w:szCs w:val="22"/>
                <w:bdr w:val="none" w:sz="0" w:space="0" w:color="auto"/>
                <w:lang w:val="es-CL" w:eastAsia="es-CL"/>
              </w:rPr>
            </w:pPr>
            <w:ins w:id="4535" w:author="Observatorio 02" w:date="2017-03-16T14:24:00Z">
              <w:r w:rsidRPr="00C2714A">
                <w:rPr>
                  <w:rFonts w:eastAsia="Times New Roman"/>
                  <w:sz w:val="22"/>
                  <w:szCs w:val="22"/>
                  <w:bdr w:val="none" w:sz="0" w:space="0" w:color="auto"/>
                  <w:lang w:val="es-CL" w:eastAsia="es-CL"/>
                </w:rPr>
                <w:t>Año</w:t>
              </w:r>
            </w:ins>
          </w:p>
        </w:tc>
        <w:tc>
          <w:tcPr>
            <w:tcW w:w="873" w:type="dxa"/>
            <w:tcBorders>
              <w:top w:val="single" w:sz="8" w:space="0" w:color="000000"/>
              <w:left w:val="nil"/>
              <w:bottom w:val="single" w:sz="4" w:space="0" w:color="000000"/>
              <w:right w:val="nil"/>
            </w:tcBorders>
            <w:shd w:val="clear" w:color="000000" w:fill="FFFFFF"/>
            <w:vAlign w:val="bottom"/>
            <w:hideMark/>
            <w:tcPrChange w:id="4536" w:author="Observatorio 02" w:date="2017-03-16T15:34:00Z">
              <w:tcPr>
                <w:tcW w:w="880" w:type="dxa"/>
                <w:gridSpan w:val="2"/>
                <w:tcBorders>
                  <w:top w:val="single" w:sz="8" w:space="0" w:color="000000"/>
                  <w:left w:val="nil"/>
                  <w:bottom w:val="single" w:sz="4" w:space="0" w:color="000000"/>
                  <w:right w:val="nil"/>
                </w:tcBorders>
                <w:shd w:val="clear" w:color="000000" w:fill="FFFFFF"/>
                <w:vAlign w:val="bottom"/>
                <w:hideMark/>
              </w:tcPr>
            </w:tcPrChange>
          </w:tcPr>
          <w:p w14:paraId="786FB909" w14:textId="77777777" w:rsidR="00681E9E" w:rsidRPr="00C2714A" w:rsidRDefault="00681E9E" w:rsidP="00681E9E">
            <w:pPr>
              <w:spacing w:after="0" w:line="240" w:lineRule="auto"/>
              <w:jc w:val="center"/>
              <w:rPr>
                <w:ins w:id="4537" w:author="Observatorio 02" w:date="2017-03-16T14:24:00Z"/>
                <w:rFonts w:eastAsia="Times New Roman"/>
                <w:sz w:val="22"/>
                <w:szCs w:val="22"/>
                <w:bdr w:val="none" w:sz="0" w:space="0" w:color="auto"/>
                <w:lang w:val="es-CL" w:eastAsia="es-CL"/>
              </w:rPr>
            </w:pPr>
            <w:ins w:id="4538" w:author="Observatorio 02" w:date="2017-03-16T14:24:00Z">
              <w:r w:rsidRPr="00C2714A">
                <w:rPr>
                  <w:rFonts w:eastAsia="Times New Roman"/>
                  <w:sz w:val="22"/>
                  <w:szCs w:val="22"/>
                  <w:bdr w:val="none" w:sz="0" w:space="0" w:color="auto"/>
                  <w:lang w:val="es-CL" w:eastAsia="es-CL"/>
                </w:rPr>
                <w:t>Dominio</w:t>
              </w:r>
            </w:ins>
          </w:p>
        </w:tc>
        <w:tc>
          <w:tcPr>
            <w:tcW w:w="1033" w:type="dxa"/>
            <w:tcBorders>
              <w:top w:val="single" w:sz="8" w:space="0" w:color="000000"/>
              <w:left w:val="nil"/>
              <w:bottom w:val="single" w:sz="4" w:space="0" w:color="000000"/>
              <w:right w:val="nil"/>
            </w:tcBorders>
            <w:shd w:val="clear" w:color="000000" w:fill="FFFFFF"/>
            <w:vAlign w:val="bottom"/>
            <w:hideMark/>
            <w:tcPrChange w:id="4539" w:author="Observatorio 02" w:date="2017-03-16T15:34:00Z">
              <w:tcPr>
                <w:tcW w:w="1060" w:type="dxa"/>
                <w:gridSpan w:val="2"/>
                <w:tcBorders>
                  <w:top w:val="single" w:sz="8" w:space="0" w:color="000000"/>
                  <w:left w:val="nil"/>
                  <w:bottom w:val="single" w:sz="4" w:space="0" w:color="000000"/>
                  <w:right w:val="nil"/>
                </w:tcBorders>
                <w:shd w:val="clear" w:color="000000" w:fill="FFFFFF"/>
                <w:vAlign w:val="bottom"/>
                <w:hideMark/>
              </w:tcPr>
            </w:tcPrChange>
          </w:tcPr>
          <w:p w14:paraId="711A93CA" w14:textId="77777777" w:rsidR="00681E9E" w:rsidRPr="00C2714A" w:rsidRDefault="00681E9E" w:rsidP="00681E9E">
            <w:pPr>
              <w:spacing w:after="0" w:line="240" w:lineRule="auto"/>
              <w:jc w:val="center"/>
              <w:rPr>
                <w:ins w:id="4540" w:author="Observatorio 02" w:date="2017-03-16T14:24:00Z"/>
                <w:rFonts w:eastAsia="Times New Roman"/>
                <w:sz w:val="22"/>
                <w:szCs w:val="22"/>
                <w:bdr w:val="none" w:sz="0" w:space="0" w:color="auto"/>
                <w:lang w:val="es-CL" w:eastAsia="es-CL"/>
              </w:rPr>
            </w:pPr>
            <w:ins w:id="4541" w:author="Observatorio 02" w:date="2017-03-16T14:24:00Z">
              <w:r w:rsidRPr="00C2714A">
                <w:rPr>
                  <w:rFonts w:eastAsia="Times New Roman"/>
                  <w:sz w:val="22"/>
                  <w:szCs w:val="22"/>
                  <w:bdr w:val="none" w:sz="0" w:space="0" w:color="auto"/>
                  <w:lang w:val="es-CL" w:eastAsia="es-CL"/>
                </w:rPr>
                <w:t>Empleador</w:t>
              </w:r>
            </w:ins>
          </w:p>
        </w:tc>
        <w:tc>
          <w:tcPr>
            <w:tcW w:w="714" w:type="dxa"/>
            <w:tcBorders>
              <w:top w:val="single" w:sz="8" w:space="0" w:color="000000"/>
              <w:left w:val="nil"/>
              <w:bottom w:val="single" w:sz="4" w:space="0" w:color="000000"/>
              <w:right w:val="nil"/>
            </w:tcBorders>
            <w:shd w:val="clear" w:color="000000" w:fill="FFFFFF"/>
            <w:vAlign w:val="bottom"/>
            <w:hideMark/>
            <w:tcPrChange w:id="4542" w:author="Observatorio 02" w:date="2017-03-16T15:34:00Z">
              <w:tcPr>
                <w:tcW w:w="740" w:type="dxa"/>
                <w:gridSpan w:val="2"/>
                <w:tcBorders>
                  <w:top w:val="single" w:sz="8" w:space="0" w:color="000000"/>
                  <w:left w:val="nil"/>
                  <w:bottom w:val="single" w:sz="4" w:space="0" w:color="000000"/>
                  <w:right w:val="nil"/>
                </w:tcBorders>
                <w:shd w:val="clear" w:color="000000" w:fill="FFFFFF"/>
                <w:vAlign w:val="bottom"/>
                <w:hideMark/>
              </w:tcPr>
            </w:tcPrChange>
          </w:tcPr>
          <w:p w14:paraId="23A4A099" w14:textId="77777777" w:rsidR="00681E9E" w:rsidRPr="00C2714A" w:rsidRDefault="00681E9E" w:rsidP="00681E9E">
            <w:pPr>
              <w:spacing w:after="0" w:line="240" w:lineRule="auto"/>
              <w:jc w:val="center"/>
              <w:rPr>
                <w:ins w:id="4543" w:author="Observatorio 02" w:date="2017-03-16T14:24:00Z"/>
                <w:rFonts w:eastAsia="Times New Roman"/>
                <w:sz w:val="22"/>
                <w:szCs w:val="22"/>
                <w:bdr w:val="none" w:sz="0" w:space="0" w:color="auto"/>
                <w:lang w:val="es-CL" w:eastAsia="es-CL"/>
              </w:rPr>
            </w:pPr>
            <w:ins w:id="4544" w:author="Observatorio 02" w:date="2017-03-16T14:24:00Z">
              <w:r w:rsidRPr="00C2714A">
                <w:rPr>
                  <w:rFonts w:eastAsia="Times New Roman"/>
                  <w:sz w:val="22"/>
                  <w:szCs w:val="22"/>
                  <w:bdr w:val="none" w:sz="0" w:space="0" w:color="auto"/>
                  <w:lang w:val="es-CL" w:eastAsia="es-CL"/>
                </w:rPr>
                <w:t>Cuenta Propia</w:t>
              </w:r>
            </w:ins>
          </w:p>
        </w:tc>
        <w:tc>
          <w:tcPr>
            <w:tcW w:w="1021" w:type="dxa"/>
            <w:tcBorders>
              <w:top w:val="single" w:sz="8" w:space="0" w:color="000000"/>
              <w:left w:val="nil"/>
              <w:bottom w:val="single" w:sz="4" w:space="0" w:color="000000"/>
              <w:right w:val="nil"/>
            </w:tcBorders>
            <w:shd w:val="clear" w:color="000000" w:fill="FFFFFF"/>
            <w:vAlign w:val="bottom"/>
            <w:hideMark/>
            <w:tcPrChange w:id="4545" w:author="Observatorio 02" w:date="2017-03-16T15:34:00Z">
              <w:tcPr>
                <w:tcW w:w="1120" w:type="dxa"/>
                <w:gridSpan w:val="2"/>
                <w:tcBorders>
                  <w:top w:val="single" w:sz="8" w:space="0" w:color="000000"/>
                  <w:left w:val="nil"/>
                  <w:bottom w:val="single" w:sz="4" w:space="0" w:color="000000"/>
                  <w:right w:val="nil"/>
                </w:tcBorders>
                <w:shd w:val="clear" w:color="000000" w:fill="FFFFFF"/>
                <w:vAlign w:val="bottom"/>
                <w:hideMark/>
              </w:tcPr>
            </w:tcPrChange>
          </w:tcPr>
          <w:p w14:paraId="7DB1DCED" w14:textId="77777777" w:rsidR="00681E9E" w:rsidRPr="00C2714A" w:rsidRDefault="00681E9E" w:rsidP="00681E9E">
            <w:pPr>
              <w:spacing w:after="0" w:line="240" w:lineRule="auto"/>
              <w:jc w:val="center"/>
              <w:rPr>
                <w:ins w:id="4546" w:author="Observatorio 02" w:date="2017-03-16T14:24:00Z"/>
                <w:rFonts w:eastAsia="Times New Roman"/>
                <w:sz w:val="22"/>
                <w:szCs w:val="22"/>
                <w:bdr w:val="none" w:sz="0" w:space="0" w:color="auto"/>
                <w:lang w:val="es-CL" w:eastAsia="es-CL"/>
              </w:rPr>
            </w:pPr>
            <w:ins w:id="4547" w:author="Observatorio 02" w:date="2017-03-16T14:24:00Z">
              <w:r w:rsidRPr="00C2714A">
                <w:rPr>
                  <w:rFonts w:eastAsia="Times New Roman"/>
                  <w:sz w:val="22"/>
                  <w:szCs w:val="22"/>
                  <w:bdr w:val="none" w:sz="0" w:space="0" w:color="auto"/>
                  <w:lang w:val="es-CL" w:eastAsia="es-CL"/>
                </w:rPr>
                <w:t>Asalariado sin contrato</w:t>
              </w:r>
            </w:ins>
          </w:p>
        </w:tc>
        <w:tc>
          <w:tcPr>
            <w:tcW w:w="1344" w:type="dxa"/>
            <w:tcBorders>
              <w:top w:val="single" w:sz="8" w:space="0" w:color="000000"/>
              <w:left w:val="nil"/>
              <w:bottom w:val="single" w:sz="4" w:space="0" w:color="000000"/>
              <w:right w:val="nil"/>
            </w:tcBorders>
            <w:shd w:val="clear" w:color="000000" w:fill="FFFFFF"/>
            <w:vAlign w:val="bottom"/>
            <w:hideMark/>
            <w:tcPrChange w:id="4548" w:author="Observatorio 02" w:date="2017-03-16T15:34:00Z">
              <w:tcPr>
                <w:tcW w:w="1600" w:type="dxa"/>
                <w:gridSpan w:val="2"/>
                <w:tcBorders>
                  <w:top w:val="single" w:sz="8" w:space="0" w:color="000000"/>
                  <w:left w:val="nil"/>
                  <w:bottom w:val="single" w:sz="4" w:space="0" w:color="000000"/>
                  <w:right w:val="nil"/>
                </w:tcBorders>
                <w:shd w:val="clear" w:color="000000" w:fill="FFFFFF"/>
                <w:vAlign w:val="bottom"/>
                <w:hideMark/>
              </w:tcPr>
            </w:tcPrChange>
          </w:tcPr>
          <w:p w14:paraId="2B757E03" w14:textId="77777777" w:rsidR="00681E9E" w:rsidRPr="00C2714A" w:rsidRDefault="00681E9E" w:rsidP="00681E9E">
            <w:pPr>
              <w:spacing w:after="0" w:line="240" w:lineRule="auto"/>
              <w:jc w:val="center"/>
              <w:rPr>
                <w:ins w:id="4549" w:author="Observatorio 02" w:date="2017-03-16T14:24:00Z"/>
                <w:rFonts w:eastAsia="Times New Roman"/>
                <w:sz w:val="22"/>
                <w:szCs w:val="22"/>
                <w:bdr w:val="none" w:sz="0" w:space="0" w:color="auto"/>
                <w:lang w:val="es-CL" w:eastAsia="es-CL"/>
              </w:rPr>
            </w:pPr>
            <w:ins w:id="4550" w:author="Observatorio 02" w:date="2017-03-16T14:24:00Z">
              <w:r w:rsidRPr="00C2714A">
                <w:rPr>
                  <w:rFonts w:eastAsia="Times New Roman"/>
                  <w:sz w:val="22"/>
                  <w:szCs w:val="22"/>
                  <w:bdr w:val="none" w:sz="0" w:space="0" w:color="auto"/>
                  <w:lang w:val="es-CL" w:eastAsia="es-CL"/>
                </w:rPr>
                <w:t>Asalariado con contrato definido</w:t>
              </w:r>
            </w:ins>
          </w:p>
        </w:tc>
        <w:tc>
          <w:tcPr>
            <w:tcW w:w="1462" w:type="dxa"/>
            <w:tcBorders>
              <w:top w:val="single" w:sz="8" w:space="0" w:color="000000"/>
              <w:left w:val="nil"/>
              <w:bottom w:val="single" w:sz="4" w:space="0" w:color="000000"/>
              <w:right w:val="nil"/>
            </w:tcBorders>
            <w:shd w:val="clear" w:color="000000" w:fill="FFFFFF"/>
            <w:vAlign w:val="bottom"/>
            <w:hideMark/>
            <w:tcPrChange w:id="4551" w:author="Observatorio 02" w:date="2017-03-16T15:34:00Z">
              <w:tcPr>
                <w:tcW w:w="1740" w:type="dxa"/>
                <w:gridSpan w:val="2"/>
                <w:tcBorders>
                  <w:top w:val="single" w:sz="8" w:space="0" w:color="000000"/>
                  <w:left w:val="nil"/>
                  <w:bottom w:val="single" w:sz="4" w:space="0" w:color="000000"/>
                  <w:right w:val="nil"/>
                </w:tcBorders>
                <w:shd w:val="clear" w:color="000000" w:fill="FFFFFF"/>
                <w:vAlign w:val="bottom"/>
                <w:hideMark/>
              </w:tcPr>
            </w:tcPrChange>
          </w:tcPr>
          <w:p w14:paraId="55701420" w14:textId="77777777" w:rsidR="00681E9E" w:rsidRPr="00C2714A" w:rsidRDefault="00681E9E" w:rsidP="00681E9E">
            <w:pPr>
              <w:spacing w:after="0" w:line="240" w:lineRule="auto"/>
              <w:jc w:val="center"/>
              <w:rPr>
                <w:ins w:id="4552" w:author="Observatorio 02" w:date="2017-03-16T14:24:00Z"/>
                <w:rFonts w:eastAsia="Times New Roman"/>
                <w:sz w:val="22"/>
                <w:szCs w:val="22"/>
                <w:bdr w:val="none" w:sz="0" w:space="0" w:color="auto"/>
                <w:lang w:val="es-CL" w:eastAsia="es-CL"/>
              </w:rPr>
            </w:pPr>
            <w:ins w:id="4553" w:author="Observatorio 02" w:date="2017-03-16T14:24:00Z">
              <w:r w:rsidRPr="00C2714A">
                <w:rPr>
                  <w:rFonts w:eastAsia="Times New Roman"/>
                  <w:sz w:val="22"/>
                  <w:szCs w:val="22"/>
                  <w:bdr w:val="none" w:sz="0" w:space="0" w:color="auto"/>
                  <w:lang w:val="es-CL" w:eastAsia="es-CL"/>
                </w:rPr>
                <w:t>Asalariado con contrato indefinido</w:t>
              </w:r>
            </w:ins>
          </w:p>
        </w:tc>
        <w:tc>
          <w:tcPr>
            <w:tcW w:w="1261" w:type="dxa"/>
            <w:tcBorders>
              <w:top w:val="single" w:sz="8" w:space="0" w:color="000000"/>
              <w:left w:val="nil"/>
              <w:bottom w:val="single" w:sz="4" w:space="0" w:color="000000"/>
              <w:right w:val="nil"/>
            </w:tcBorders>
            <w:shd w:val="clear" w:color="000000" w:fill="FFFFFF"/>
            <w:vAlign w:val="bottom"/>
            <w:hideMark/>
            <w:tcPrChange w:id="4554" w:author="Observatorio 02" w:date="2017-03-16T15:34:00Z">
              <w:tcPr>
                <w:tcW w:w="1320" w:type="dxa"/>
                <w:gridSpan w:val="2"/>
                <w:tcBorders>
                  <w:top w:val="single" w:sz="8" w:space="0" w:color="000000"/>
                  <w:left w:val="nil"/>
                  <w:bottom w:val="single" w:sz="4" w:space="0" w:color="000000"/>
                  <w:right w:val="nil"/>
                </w:tcBorders>
                <w:shd w:val="clear" w:color="000000" w:fill="FFFFFF"/>
                <w:vAlign w:val="bottom"/>
                <w:hideMark/>
              </w:tcPr>
            </w:tcPrChange>
          </w:tcPr>
          <w:p w14:paraId="47C10410" w14:textId="1A07D67F" w:rsidR="00681E9E" w:rsidRPr="00C2714A" w:rsidRDefault="00C818B3" w:rsidP="00681E9E">
            <w:pPr>
              <w:spacing w:after="0" w:line="240" w:lineRule="auto"/>
              <w:jc w:val="center"/>
              <w:rPr>
                <w:ins w:id="4555" w:author="Observatorio 02" w:date="2017-03-16T14:24:00Z"/>
                <w:rFonts w:eastAsia="Times New Roman"/>
                <w:sz w:val="22"/>
                <w:szCs w:val="22"/>
                <w:bdr w:val="none" w:sz="0" w:space="0" w:color="auto"/>
                <w:lang w:val="es-CL" w:eastAsia="es-CL"/>
              </w:rPr>
            </w:pPr>
            <w:ins w:id="4556" w:author="Observatorio 02" w:date="2017-03-16T14:24:00Z">
              <w:r w:rsidRPr="00C2714A">
                <w:rPr>
                  <w:rFonts w:eastAsia="Times New Roman"/>
                  <w:sz w:val="22"/>
                  <w:szCs w:val="22"/>
                  <w:bdr w:val="none" w:sz="0" w:space="0" w:color="auto"/>
                  <w:lang w:val="es-CL" w:eastAsia="es-CL"/>
                </w:rPr>
                <w:t>Familiar no Remunerado</w:t>
              </w:r>
            </w:ins>
          </w:p>
        </w:tc>
        <w:tc>
          <w:tcPr>
            <w:tcW w:w="593" w:type="dxa"/>
            <w:tcBorders>
              <w:top w:val="single" w:sz="8" w:space="0" w:color="000000"/>
              <w:left w:val="nil"/>
              <w:bottom w:val="single" w:sz="4" w:space="0" w:color="000000"/>
              <w:right w:val="nil"/>
            </w:tcBorders>
            <w:shd w:val="clear" w:color="000000" w:fill="FFFFFF"/>
            <w:vAlign w:val="bottom"/>
            <w:hideMark/>
            <w:tcPrChange w:id="4557" w:author="Observatorio 02" w:date="2017-03-16T15:34:00Z">
              <w:tcPr>
                <w:tcW w:w="580" w:type="dxa"/>
                <w:gridSpan w:val="2"/>
                <w:tcBorders>
                  <w:top w:val="single" w:sz="8" w:space="0" w:color="000000"/>
                  <w:left w:val="nil"/>
                  <w:bottom w:val="single" w:sz="4" w:space="0" w:color="000000"/>
                  <w:right w:val="nil"/>
                </w:tcBorders>
                <w:shd w:val="clear" w:color="000000" w:fill="FFFFFF"/>
                <w:vAlign w:val="bottom"/>
                <w:hideMark/>
              </w:tcPr>
            </w:tcPrChange>
          </w:tcPr>
          <w:p w14:paraId="52C5BDFE" w14:textId="77777777" w:rsidR="00681E9E" w:rsidRPr="00C2714A" w:rsidRDefault="00681E9E" w:rsidP="00681E9E">
            <w:pPr>
              <w:spacing w:after="0" w:line="240" w:lineRule="auto"/>
              <w:jc w:val="center"/>
              <w:rPr>
                <w:ins w:id="4558" w:author="Observatorio 02" w:date="2017-03-16T14:24:00Z"/>
                <w:rFonts w:eastAsia="Times New Roman"/>
                <w:sz w:val="22"/>
                <w:szCs w:val="22"/>
                <w:bdr w:val="none" w:sz="0" w:space="0" w:color="auto"/>
                <w:lang w:val="es-CL" w:eastAsia="es-CL"/>
              </w:rPr>
            </w:pPr>
            <w:ins w:id="4559" w:author="Observatorio 02" w:date="2017-03-16T14:24:00Z">
              <w:r w:rsidRPr="00C2714A">
                <w:rPr>
                  <w:rFonts w:eastAsia="Times New Roman"/>
                  <w:sz w:val="22"/>
                  <w:szCs w:val="22"/>
                  <w:bdr w:val="none" w:sz="0" w:space="0" w:color="auto"/>
                  <w:lang w:val="es-CL" w:eastAsia="es-CL"/>
                </w:rPr>
                <w:t>Total</w:t>
              </w:r>
            </w:ins>
          </w:p>
        </w:tc>
      </w:tr>
      <w:tr w:rsidR="00681E9E" w:rsidRPr="00C2714A" w14:paraId="4AB71558" w14:textId="77777777" w:rsidTr="00963247">
        <w:tblPrEx>
          <w:tblPrExChange w:id="4560" w:author="Observatorio 02" w:date="2017-03-16T15:34:00Z">
            <w:tblPrEx>
              <w:tblW w:w="9467" w:type="dxa"/>
            </w:tblPrEx>
          </w:tblPrExChange>
        </w:tblPrEx>
        <w:trPr>
          <w:trHeight w:val="156"/>
          <w:ins w:id="4561" w:author="Observatorio 02" w:date="2017-03-16T14:24:00Z"/>
          <w:trPrChange w:id="4562" w:author="Observatorio 02" w:date="2017-03-16T15:34:00Z">
            <w:trPr>
              <w:gridAfter w:val="0"/>
              <w:trHeight w:val="205"/>
            </w:trPr>
          </w:trPrChange>
        </w:trPr>
        <w:tc>
          <w:tcPr>
            <w:tcW w:w="542" w:type="dxa"/>
            <w:vMerge w:val="restart"/>
            <w:tcBorders>
              <w:top w:val="nil"/>
              <w:left w:val="nil"/>
              <w:bottom w:val="nil"/>
              <w:right w:val="nil"/>
            </w:tcBorders>
            <w:shd w:val="clear" w:color="000000" w:fill="FFFFFF"/>
            <w:noWrap/>
            <w:vAlign w:val="center"/>
            <w:hideMark/>
            <w:tcPrChange w:id="4563" w:author="Observatorio 02" w:date="2017-03-16T15:34:00Z">
              <w:tcPr>
                <w:tcW w:w="580" w:type="dxa"/>
                <w:vMerge w:val="restart"/>
                <w:tcBorders>
                  <w:top w:val="nil"/>
                  <w:left w:val="nil"/>
                  <w:bottom w:val="nil"/>
                  <w:right w:val="nil"/>
                </w:tcBorders>
                <w:shd w:val="clear" w:color="000000" w:fill="FFFFFF"/>
                <w:noWrap/>
                <w:vAlign w:val="center"/>
                <w:hideMark/>
              </w:tcPr>
            </w:tcPrChange>
          </w:tcPr>
          <w:p w14:paraId="073EFAE9" w14:textId="77777777" w:rsidR="00681E9E" w:rsidRPr="00C2714A" w:rsidRDefault="00681E9E" w:rsidP="00681E9E">
            <w:pPr>
              <w:spacing w:after="0" w:line="240" w:lineRule="auto"/>
              <w:jc w:val="center"/>
              <w:rPr>
                <w:ins w:id="4564" w:author="Observatorio 02" w:date="2017-03-16T14:24:00Z"/>
                <w:rFonts w:eastAsia="Times New Roman"/>
                <w:sz w:val="22"/>
                <w:szCs w:val="22"/>
                <w:bdr w:val="none" w:sz="0" w:space="0" w:color="auto"/>
                <w:lang w:val="es-CL" w:eastAsia="es-CL"/>
              </w:rPr>
            </w:pPr>
            <w:ins w:id="4565" w:author="Observatorio 02" w:date="2017-03-16T14:24:00Z">
              <w:r w:rsidRPr="00C2714A">
                <w:rPr>
                  <w:rFonts w:eastAsia="Times New Roman"/>
                  <w:sz w:val="22"/>
                  <w:szCs w:val="22"/>
                  <w:bdr w:val="none" w:sz="0" w:space="0" w:color="auto"/>
                  <w:lang w:val="es-CL" w:eastAsia="es-CL"/>
                </w:rPr>
                <w:t>2010</w:t>
              </w:r>
            </w:ins>
          </w:p>
        </w:tc>
        <w:tc>
          <w:tcPr>
            <w:tcW w:w="873" w:type="dxa"/>
            <w:tcBorders>
              <w:top w:val="nil"/>
              <w:left w:val="nil"/>
              <w:bottom w:val="nil"/>
              <w:right w:val="nil"/>
            </w:tcBorders>
            <w:shd w:val="clear" w:color="000000" w:fill="FFFFFF"/>
            <w:noWrap/>
            <w:vAlign w:val="bottom"/>
            <w:hideMark/>
            <w:tcPrChange w:id="4566"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162C71D9" w14:textId="77777777" w:rsidR="00681E9E" w:rsidRPr="00C2714A" w:rsidRDefault="00681E9E" w:rsidP="00681E9E">
            <w:pPr>
              <w:spacing w:after="0" w:line="240" w:lineRule="auto"/>
              <w:jc w:val="center"/>
              <w:rPr>
                <w:ins w:id="4567" w:author="Observatorio 02" w:date="2017-03-16T14:24:00Z"/>
                <w:rFonts w:eastAsia="Times New Roman"/>
                <w:sz w:val="22"/>
                <w:szCs w:val="22"/>
                <w:bdr w:val="none" w:sz="0" w:space="0" w:color="auto"/>
                <w:lang w:val="es-CL" w:eastAsia="es-CL"/>
              </w:rPr>
            </w:pPr>
            <w:ins w:id="4568" w:author="Observatorio 02" w:date="2017-03-16T14:24:00Z">
              <w:r w:rsidRPr="00C2714A">
                <w:rPr>
                  <w:rFonts w:eastAsia="Times New Roman"/>
                  <w:sz w:val="22"/>
                  <w:szCs w:val="22"/>
                  <w:bdr w:val="none" w:sz="0" w:space="0" w:color="auto"/>
                  <w:lang w:val="es-CL" w:eastAsia="es-CL"/>
                </w:rPr>
                <w:t>Sector</w:t>
              </w:r>
            </w:ins>
          </w:p>
        </w:tc>
        <w:tc>
          <w:tcPr>
            <w:tcW w:w="1033" w:type="dxa"/>
            <w:tcBorders>
              <w:top w:val="nil"/>
              <w:left w:val="nil"/>
              <w:bottom w:val="nil"/>
              <w:right w:val="nil"/>
            </w:tcBorders>
            <w:shd w:val="clear" w:color="000000" w:fill="FFFFFF"/>
            <w:noWrap/>
            <w:vAlign w:val="bottom"/>
            <w:hideMark/>
            <w:tcPrChange w:id="4569"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421843F6" w14:textId="77777777" w:rsidR="00681E9E" w:rsidRPr="00C2714A" w:rsidRDefault="00681E9E" w:rsidP="00681E9E">
            <w:pPr>
              <w:spacing w:after="0" w:line="240" w:lineRule="auto"/>
              <w:jc w:val="right"/>
              <w:rPr>
                <w:ins w:id="4570" w:author="Observatorio 02" w:date="2017-03-16T14:24:00Z"/>
                <w:rFonts w:eastAsia="Times New Roman"/>
                <w:sz w:val="22"/>
                <w:szCs w:val="22"/>
                <w:bdr w:val="none" w:sz="0" w:space="0" w:color="auto"/>
                <w:lang w:val="es-CL" w:eastAsia="es-CL"/>
              </w:rPr>
            </w:pPr>
            <w:ins w:id="4571" w:author="Observatorio 02" w:date="2017-03-16T14:24:00Z">
              <w:r w:rsidRPr="00C2714A">
                <w:rPr>
                  <w:rFonts w:eastAsia="Times New Roman"/>
                  <w:sz w:val="22"/>
                  <w:szCs w:val="22"/>
                  <w:bdr w:val="none" w:sz="0" w:space="0" w:color="auto"/>
                  <w:lang w:val="es-CL" w:eastAsia="es-CL"/>
                </w:rPr>
                <w:t>8,5</w:t>
              </w:r>
            </w:ins>
          </w:p>
        </w:tc>
        <w:tc>
          <w:tcPr>
            <w:tcW w:w="714" w:type="dxa"/>
            <w:tcBorders>
              <w:top w:val="nil"/>
              <w:left w:val="nil"/>
              <w:bottom w:val="nil"/>
              <w:right w:val="nil"/>
            </w:tcBorders>
            <w:shd w:val="clear" w:color="000000" w:fill="FFFFFF"/>
            <w:noWrap/>
            <w:vAlign w:val="bottom"/>
            <w:hideMark/>
            <w:tcPrChange w:id="4572"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37F3FBB3" w14:textId="77777777" w:rsidR="00681E9E" w:rsidRPr="00C2714A" w:rsidRDefault="00681E9E" w:rsidP="00681E9E">
            <w:pPr>
              <w:spacing w:after="0" w:line="240" w:lineRule="auto"/>
              <w:jc w:val="right"/>
              <w:rPr>
                <w:ins w:id="4573" w:author="Observatorio 02" w:date="2017-03-16T14:24:00Z"/>
                <w:rFonts w:eastAsia="Times New Roman"/>
                <w:sz w:val="22"/>
                <w:szCs w:val="22"/>
                <w:bdr w:val="none" w:sz="0" w:space="0" w:color="auto"/>
                <w:lang w:val="es-CL" w:eastAsia="es-CL"/>
              </w:rPr>
            </w:pPr>
            <w:ins w:id="4574" w:author="Observatorio 02" w:date="2017-03-16T14:24:00Z">
              <w:r w:rsidRPr="00C2714A">
                <w:rPr>
                  <w:rFonts w:eastAsia="Times New Roman"/>
                  <w:sz w:val="22"/>
                  <w:szCs w:val="22"/>
                  <w:bdr w:val="none" w:sz="0" w:space="0" w:color="auto"/>
                  <w:lang w:val="es-CL" w:eastAsia="es-CL"/>
                </w:rPr>
                <w:t>25,7</w:t>
              </w:r>
            </w:ins>
          </w:p>
        </w:tc>
        <w:tc>
          <w:tcPr>
            <w:tcW w:w="1021" w:type="dxa"/>
            <w:tcBorders>
              <w:top w:val="nil"/>
              <w:left w:val="nil"/>
              <w:bottom w:val="nil"/>
              <w:right w:val="nil"/>
            </w:tcBorders>
            <w:shd w:val="clear" w:color="000000" w:fill="FFFFFF"/>
            <w:noWrap/>
            <w:vAlign w:val="bottom"/>
            <w:hideMark/>
            <w:tcPrChange w:id="4575"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260BD8DF" w14:textId="77777777" w:rsidR="00681E9E" w:rsidRPr="00C2714A" w:rsidRDefault="00681E9E" w:rsidP="00681E9E">
            <w:pPr>
              <w:spacing w:after="0" w:line="240" w:lineRule="auto"/>
              <w:jc w:val="right"/>
              <w:rPr>
                <w:ins w:id="4576" w:author="Observatorio 02" w:date="2017-03-16T14:24:00Z"/>
                <w:rFonts w:eastAsia="Times New Roman"/>
                <w:sz w:val="22"/>
                <w:szCs w:val="22"/>
                <w:bdr w:val="none" w:sz="0" w:space="0" w:color="auto"/>
                <w:lang w:val="es-CL" w:eastAsia="es-CL"/>
              </w:rPr>
            </w:pPr>
            <w:ins w:id="4577" w:author="Observatorio 02" w:date="2017-03-16T14:24:00Z">
              <w:r w:rsidRPr="00C2714A">
                <w:rPr>
                  <w:rFonts w:eastAsia="Times New Roman"/>
                  <w:sz w:val="22"/>
                  <w:szCs w:val="22"/>
                  <w:bdr w:val="none" w:sz="0" w:space="0" w:color="auto"/>
                  <w:lang w:val="es-CL" w:eastAsia="es-CL"/>
                </w:rPr>
                <w:t>15,1</w:t>
              </w:r>
            </w:ins>
          </w:p>
        </w:tc>
        <w:tc>
          <w:tcPr>
            <w:tcW w:w="1344" w:type="dxa"/>
            <w:tcBorders>
              <w:top w:val="nil"/>
              <w:left w:val="nil"/>
              <w:bottom w:val="nil"/>
              <w:right w:val="nil"/>
            </w:tcBorders>
            <w:shd w:val="clear" w:color="000000" w:fill="FFFFFF"/>
            <w:noWrap/>
            <w:vAlign w:val="bottom"/>
            <w:hideMark/>
            <w:tcPrChange w:id="4578"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2F8BAA7F" w14:textId="77777777" w:rsidR="00681E9E" w:rsidRPr="00C2714A" w:rsidRDefault="00681E9E" w:rsidP="00681E9E">
            <w:pPr>
              <w:spacing w:after="0" w:line="240" w:lineRule="auto"/>
              <w:jc w:val="right"/>
              <w:rPr>
                <w:ins w:id="4579" w:author="Observatorio 02" w:date="2017-03-16T14:24:00Z"/>
                <w:rFonts w:eastAsia="Times New Roman"/>
                <w:sz w:val="22"/>
                <w:szCs w:val="22"/>
                <w:bdr w:val="none" w:sz="0" w:space="0" w:color="auto"/>
                <w:lang w:val="es-CL" w:eastAsia="es-CL"/>
              </w:rPr>
            </w:pPr>
            <w:ins w:id="4580" w:author="Observatorio 02" w:date="2017-03-16T14:24:00Z">
              <w:r w:rsidRPr="00C2714A">
                <w:rPr>
                  <w:rFonts w:eastAsia="Times New Roman"/>
                  <w:sz w:val="22"/>
                  <w:szCs w:val="22"/>
                  <w:bdr w:val="none" w:sz="0" w:space="0" w:color="auto"/>
                  <w:lang w:val="es-CL" w:eastAsia="es-CL"/>
                </w:rPr>
                <w:t>30,5</w:t>
              </w:r>
            </w:ins>
          </w:p>
        </w:tc>
        <w:tc>
          <w:tcPr>
            <w:tcW w:w="1462" w:type="dxa"/>
            <w:tcBorders>
              <w:top w:val="nil"/>
              <w:left w:val="nil"/>
              <w:bottom w:val="nil"/>
              <w:right w:val="nil"/>
            </w:tcBorders>
            <w:shd w:val="clear" w:color="000000" w:fill="FFFFFF"/>
            <w:noWrap/>
            <w:vAlign w:val="bottom"/>
            <w:hideMark/>
            <w:tcPrChange w:id="4581"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C18888E" w14:textId="77777777" w:rsidR="00681E9E" w:rsidRPr="00C2714A" w:rsidRDefault="00681E9E" w:rsidP="00681E9E">
            <w:pPr>
              <w:spacing w:after="0" w:line="240" w:lineRule="auto"/>
              <w:jc w:val="right"/>
              <w:rPr>
                <w:ins w:id="4582" w:author="Observatorio 02" w:date="2017-03-16T14:24:00Z"/>
                <w:rFonts w:eastAsia="Times New Roman"/>
                <w:sz w:val="22"/>
                <w:szCs w:val="22"/>
                <w:bdr w:val="none" w:sz="0" w:space="0" w:color="auto"/>
                <w:lang w:val="es-CL" w:eastAsia="es-CL"/>
              </w:rPr>
            </w:pPr>
            <w:ins w:id="4583" w:author="Observatorio 02" w:date="2017-03-16T14:24:00Z">
              <w:r w:rsidRPr="00C2714A">
                <w:rPr>
                  <w:rFonts w:eastAsia="Times New Roman"/>
                  <w:sz w:val="22"/>
                  <w:szCs w:val="22"/>
                  <w:bdr w:val="none" w:sz="0" w:space="0" w:color="auto"/>
                  <w:lang w:val="es-CL" w:eastAsia="es-CL"/>
                </w:rPr>
                <w:t>20,0</w:t>
              </w:r>
            </w:ins>
          </w:p>
        </w:tc>
        <w:tc>
          <w:tcPr>
            <w:tcW w:w="1261" w:type="dxa"/>
            <w:tcBorders>
              <w:top w:val="nil"/>
              <w:left w:val="nil"/>
              <w:bottom w:val="nil"/>
              <w:right w:val="nil"/>
            </w:tcBorders>
            <w:shd w:val="clear" w:color="000000" w:fill="FFFFFF"/>
            <w:noWrap/>
            <w:vAlign w:val="bottom"/>
            <w:hideMark/>
            <w:tcPrChange w:id="4584"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743B6ED3" w14:textId="77777777" w:rsidR="00681E9E" w:rsidRPr="00C2714A" w:rsidRDefault="00681E9E" w:rsidP="00681E9E">
            <w:pPr>
              <w:spacing w:after="0" w:line="240" w:lineRule="auto"/>
              <w:jc w:val="right"/>
              <w:rPr>
                <w:ins w:id="4585" w:author="Observatorio 02" w:date="2017-03-16T14:24:00Z"/>
                <w:rFonts w:eastAsia="Times New Roman"/>
                <w:sz w:val="22"/>
                <w:szCs w:val="22"/>
                <w:bdr w:val="none" w:sz="0" w:space="0" w:color="auto"/>
                <w:lang w:val="es-CL" w:eastAsia="es-CL"/>
              </w:rPr>
            </w:pPr>
            <w:ins w:id="4586" w:author="Observatorio 02" w:date="2017-03-16T14:24:00Z">
              <w:r w:rsidRPr="00C2714A">
                <w:rPr>
                  <w:rFonts w:eastAsia="Times New Roman"/>
                  <w:sz w:val="22"/>
                  <w:szCs w:val="22"/>
                  <w:bdr w:val="none" w:sz="0" w:space="0" w:color="auto"/>
                  <w:lang w:val="es-CL" w:eastAsia="es-CL"/>
                </w:rPr>
                <w:t>0,2</w:t>
              </w:r>
            </w:ins>
          </w:p>
        </w:tc>
        <w:tc>
          <w:tcPr>
            <w:tcW w:w="593" w:type="dxa"/>
            <w:tcBorders>
              <w:top w:val="nil"/>
              <w:left w:val="nil"/>
              <w:bottom w:val="nil"/>
              <w:right w:val="nil"/>
            </w:tcBorders>
            <w:shd w:val="clear" w:color="000000" w:fill="FFFFFF"/>
            <w:noWrap/>
            <w:vAlign w:val="bottom"/>
            <w:hideMark/>
            <w:tcPrChange w:id="4587"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27177A2F" w14:textId="77777777" w:rsidR="00681E9E" w:rsidRPr="00C2714A" w:rsidRDefault="00681E9E" w:rsidP="00681E9E">
            <w:pPr>
              <w:spacing w:after="0" w:line="240" w:lineRule="auto"/>
              <w:jc w:val="right"/>
              <w:rPr>
                <w:ins w:id="4588" w:author="Observatorio 02" w:date="2017-03-16T14:24:00Z"/>
                <w:rFonts w:eastAsia="Times New Roman"/>
                <w:sz w:val="22"/>
                <w:szCs w:val="22"/>
                <w:bdr w:val="none" w:sz="0" w:space="0" w:color="auto"/>
                <w:lang w:val="es-CL" w:eastAsia="es-CL"/>
              </w:rPr>
            </w:pPr>
            <w:ins w:id="4589" w:author="Observatorio 02" w:date="2017-03-16T14:24:00Z">
              <w:r w:rsidRPr="00C2714A">
                <w:rPr>
                  <w:rFonts w:eastAsia="Times New Roman"/>
                  <w:sz w:val="22"/>
                  <w:szCs w:val="22"/>
                  <w:bdr w:val="none" w:sz="0" w:space="0" w:color="auto"/>
                  <w:lang w:val="es-CL" w:eastAsia="es-CL"/>
                </w:rPr>
                <w:t>100,0</w:t>
              </w:r>
            </w:ins>
          </w:p>
        </w:tc>
      </w:tr>
      <w:tr w:rsidR="00681E9E" w:rsidRPr="00C2714A" w14:paraId="603A8423" w14:textId="77777777" w:rsidTr="00963247">
        <w:tblPrEx>
          <w:tblPrExChange w:id="4590" w:author="Observatorio 02" w:date="2017-03-16T15:34:00Z">
            <w:tblPrEx>
              <w:tblW w:w="9467" w:type="dxa"/>
            </w:tblPrEx>
          </w:tblPrExChange>
        </w:tblPrEx>
        <w:trPr>
          <w:trHeight w:val="156"/>
          <w:ins w:id="4591" w:author="Observatorio 02" w:date="2017-03-16T14:24:00Z"/>
          <w:trPrChange w:id="4592" w:author="Observatorio 02" w:date="2017-03-16T15:34:00Z">
            <w:trPr>
              <w:gridAfter w:val="0"/>
              <w:trHeight w:val="205"/>
            </w:trPr>
          </w:trPrChange>
        </w:trPr>
        <w:tc>
          <w:tcPr>
            <w:tcW w:w="542" w:type="dxa"/>
            <w:vMerge/>
            <w:tcBorders>
              <w:top w:val="nil"/>
              <w:left w:val="nil"/>
              <w:bottom w:val="nil"/>
              <w:right w:val="nil"/>
            </w:tcBorders>
            <w:vAlign w:val="center"/>
            <w:hideMark/>
            <w:tcPrChange w:id="4593" w:author="Observatorio 02" w:date="2017-03-16T15:34:00Z">
              <w:tcPr>
                <w:tcW w:w="580" w:type="dxa"/>
                <w:vMerge/>
                <w:tcBorders>
                  <w:top w:val="nil"/>
                  <w:left w:val="nil"/>
                  <w:bottom w:val="nil"/>
                  <w:right w:val="nil"/>
                </w:tcBorders>
                <w:vAlign w:val="center"/>
                <w:hideMark/>
              </w:tcPr>
            </w:tcPrChange>
          </w:tcPr>
          <w:p w14:paraId="6CBABA9E" w14:textId="77777777" w:rsidR="00681E9E" w:rsidRPr="00C2714A" w:rsidRDefault="00681E9E" w:rsidP="00681E9E">
            <w:pPr>
              <w:spacing w:after="0" w:line="240" w:lineRule="auto"/>
              <w:rPr>
                <w:ins w:id="4594" w:author="Observatorio 02" w:date="2017-03-16T14:24:00Z"/>
                <w:rFonts w:eastAsia="Times New Roman"/>
                <w:sz w:val="22"/>
                <w:szCs w:val="22"/>
                <w:bdr w:val="none" w:sz="0" w:space="0" w:color="auto"/>
                <w:lang w:val="es-CL" w:eastAsia="es-CL"/>
              </w:rPr>
            </w:pPr>
          </w:p>
        </w:tc>
        <w:tc>
          <w:tcPr>
            <w:tcW w:w="873" w:type="dxa"/>
            <w:tcBorders>
              <w:top w:val="nil"/>
              <w:left w:val="nil"/>
              <w:bottom w:val="nil"/>
              <w:right w:val="nil"/>
            </w:tcBorders>
            <w:shd w:val="clear" w:color="000000" w:fill="FFFFFF"/>
            <w:noWrap/>
            <w:vAlign w:val="bottom"/>
            <w:hideMark/>
            <w:tcPrChange w:id="4595"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2961D95" w14:textId="77777777" w:rsidR="00681E9E" w:rsidRPr="00C2714A" w:rsidRDefault="00681E9E" w:rsidP="00681E9E">
            <w:pPr>
              <w:spacing w:after="0" w:line="240" w:lineRule="auto"/>
              <w:jc w:val="center"/>
              <w:rPr>
                <w:ins w:id="4596" w:author="Observatorio 02" w:date="2017-03-16T14:24:00Z"/>
                <w:rFonts w:eastAsia="Times New Roman"/>
                <w:sz w:val="22"/>
                <w:szCs w:val="22"/>
                <w:bdr w:val="none" w:sz="0" w:space="0" w:color="auto"/>
                <w:lang w:val="es-CL" w:eastAsia="es-CL"/>
              </w:rPr>
            </w:pPr>
            <w:ins w:id="4597" w:author="Observatorio 02" w:date="2017-03-16T14:24:00Z">
              <w:r w:rsidRPr="00C2714A">
                <w:rPr>
                  <w:rFonts w:eastAsia="Times New Roman"/>
                  <w:sz w:val="22"/>
                  <w:szCs w:val="22"/>
                  <w:bdr w:val="none" w:sz="0" w:space="0" w:color="auto"/>
                  <w:lang w:val="es-CL" w:eastAsia="es-CL"/>
                </w:rPr>
                <w:t>Nacional</w:t>
              </w:r>
            </w:ins>
          </w:p>
        </w:tc>
        <w:tc>
          <w:tcPr>
            <w:tcW w:w="1033" w:type="dxa"/>
            <w:tcBorders>
              <w:top w:val="nil"/>
              <w:left w:val="nil"/>
              <w:bottom w:val="nil"/>
              <w:right w:val="nil"/>
            </w:tcBorders>
            <w:shd w:val="clear" w:color="000000" w:fill="FFFFFF"/>
            <w:noWrap/>
            <w:vAlign w:val="bottom"/>
            <w:hideMark/>
            <w:tcPrChange w:id="4598"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63F9C367" w14:textId="77777777" w:rsidR="00681E9E" w:rsidRPr="00C2714A" w:rsidRDefault="00681E9E" w:rsidP="00681E9E">
            <w:pPr>
              <w:spacing w:after="0" w:line="240" w:lineRule="auto"/>
              <w:jc w:val="right"/>
              <w:rPr>
                <w:ins w:id="4599" w:author="Observatorio 02" w:date="2017-03-16T14:24:00Z"/>
                <w:rFonts w:eastAsia="Times New Roman"/>
                <w:sz w:val="22"/>
                <w:szCs w:val="22"/>
                <w:bdr w:val="none" w:sz="0" w:space="0" w:color="auto"/>
                <w:lang w:val="es-CL" w:eastAsia="es-CL"/>
              </w:rPr>
            </w:pPr>
            <w:ins w:id="4600" w:author="Observatorio 02" w:date="2017-03-16T14:24:00Z">
              <w:r w:rsidRPr="00C2714A">
                <w:rPr>
                  <w:rFonts w:eastAsia="Times New Roman"/>
                  <w:sz w:val="22"/>
                  <w:szCs w:val="22"/>
                  <w:bdr w:val="none" w:sz="0" w:space="0" w:color="auto"/>
                  <w:lang w:val="es-CL" w:eastAsia="es-CL"/>
                </w:rPr>
                <w:t>4,7</w:t>
              </w:r>
            </w:ins>
          </w:p>
        </w:tc>
        <w:tc>
          <w:tcPr>
            <w:tcW w:w="714" w:type="dxa"/>
            <w:tcBorders>
              <w:top w:val="nil"/>
              <w:left w:val="nil"/>
              <w:bottom w:val="nil"/>
              <w:right w:val="nil"/>
            </w:tcBorders>
            <w:shd w:val="clear" w:color="000000" w:fill="FFFFFF"/>
            <w:noWrap/>
            <w:vAlign w:val="bottom"/>
            <w:hideMark/>
            <w:tcPrChange w:id="4601"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7FCA444B" w14:textId="77777777" w:rsidR="00681E9E" w:rsidRPr="00C2714A" w:rsidRDefault="00681E9E" w:rsidP="00681E9E">
            <w:pPr>
              <w:spacing w:after="0" w:line="240" w:lineRule="auto"/>
              <w:jc w:val="right"/>
              <w:rPr>
                <w:ins w:id="4602" w:author="Observatorio 02" w:date="2017-03-16T14:24:00Z"/>
                <w:rFonts w:eastAsia="Times New Roman"/>
                <w:sz w:val="22"/>
                <w:szCs w:val="22"/>
                <w:bdr w:val="none" w:sz="0" w:space="0" w:color="auto"/>
                <w:lang w:val="es-CL" w:eastAsia="es-CL"/>
              </w:rPr>
            </w:pPr>
            <w:ins w:id="4603" w:author="Observatorio 02" w:date="2017-03-16T14:24:00Z">
              <w:r w:rsidRPr="00C2714A">
                <w:rPr>
                  <w:rFonts w:eastAsia="Times New Roman"/>
                  <w:sz w:val="22"/>
                  <w:szCs w:val="22"/>
                  <w:bdr w:val="none" w:sz="0" w:space="0" w:color="auto"/>
                  <w:lang w:val="es-CL" w:eastAsia="es-CL"/>
                </w:rPr>
                <w:t>20,3</w:t>
              </w:r>
            </w:ins>
          </w:p>
        </w:tc>
        <w:tc>
          <w:tcPr>
            <w:tcW w:w="1021" w:type="dxa"/>
            <w:tcBorders>
              <w:top w:val="nil"/>
              <w:left w:val="nil"/>
              <w:bottom w:val="nil"/>
              <w:right w:val="nil"/>
            </w:tcBorders>
            <w:shd w:val="clear" w:color="000000" w:fill="FFFFFF"/>
            <w:noWrap/>
            <w:vAlign w:val="bottom"/>
            <w:hideMark/>
            <w:tcPrChange w:id="4604"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0DAAF772" w14:textId="77777777" w:rsidR="00681E9E" w:rsidRPr="00C2714A" w:rsidRDefault="00681E9E" w:rsidP="00681E9E">
            <w:pPr>
              <w:spacing w:after="0" w:line="240" w:lineRule="auto"/>
              <w:jc w:val="right"/>
              <w:rPr>
                <w:ins w:id="4605" w:author="Observatorio 02" w:date="2017-03-16T14:24:00Z"/>
                <w:rFonts w:eastAsia="Times New Roman"/>
                <w:sz w:val="22"/>
                <w:szCs w:val="22"/>
                <w:bdr w:val="none" w:sz="0" w:space="0" w:color="auto"/>
                <w:lang w:val="es-CL" w:eastAsia="es-CL"/>
              </w:rPr>
            </w:pPr>
            <w:ins w:id="4606" w:author="Observatorio 02" w:date="2017-03-16T14:24:00Z">
              <w:r w:rsidRPr="00C2714A">
                <w:rPr>
                  <w:rFonts w:eastAsia="Times New Roman"/>
                  <w:sz w:val="22"/>
                  <w:szCs w:val="22"/>
                  <w:bdr w:val="none" w:sz="0" w:space="0" w:color="auto"/>
                  <w:lang w:val="es-CL" w:eastAsia="es-CL"/>
                </w:rPr>
                <w:t>14,1</w:t>
              </w:r>
            </w:ins>
          </w:p>
        </w:tc>
        <w:tc>
          <w:tcPr>
            <w:tcW w:w="1344" w:type="dxa"/>
            <w:tcBorders>
              <w:top w:val="nil"/>
              <w:left w:val="nil"/>
              <w:bottom w:val="nil"/>
              <w:right w:val="nil"/>
            </w:tcBorders>
            <w:shd w:val="clear" w:color="000000" w:fill="FFFFFF"/>
            <w:noWrap/>
            <w:vAlign w:val="bottom"/>
            <w:hideMark/>
            <w:tcPrChange w:id="4607"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72E3902D" w14:textId="77777777" w:rsidR="00681E9E" w:rsidRPr="00C2714A" w:rsidRDefault="00681E9E" w:rsidP="00681E9E">
            <w:pPr>
              <w:spacing w:after="0" w:line="240" w:lineRule="auto"/>
              <w:jc w:val="right"/>
              <w:rPr>
                <w:ins w:id="4608" w:author="Observatorio 02" w:date="2017-03-16T14:24:00Z"/>
                <w:rFonts w:eastAsia="Times New Roman"/>
                <w:sz w:val="22"/>
                <w:szCs w:val="22"/>
                <w:bdr w:val="none" w:sz="0" w:space="0" w:color="auto"/>
                <w:lang w:val="es-CL" w:eastAsia="es-CL"/>
              </w:rPr>
            </w:pPr>
            <w:ins w:id="4609" w:author="Observatorio 02" w:date="2017-03-16T14:24:00Z">
              <w:r w:rsidRPr="00C2714A">
                <w:rPr>
                  <w:rFonts w:eastAsia="Times New Roman"/>
                  <w:sz w:val="22"/>
                  <w:szCs w:val="22"/>
                  <w:bdr w:val="none" w:sz="0" w:space="0" w:color="auto"/>
                  <w:lang w:val="es-CL" w:eastAsia="es-CL"/>
                </w:rPr>
                <w:t>15,1</w:t>
              </w:r>
            </w:ins>
          </w:p>
        </w:tc>
        <w:tc>
          <w:tcPr>
            <w:tcW w:w="1462" w:type="dxa"/>
            <w:tcBorders>
              <w:top w:val="nil"/>
              <w:left w:val="nil"/>
              <w:bottom w:val="nil"/>
              <w:right w:val="nil"/>
            </w:tcBorders>
            <w:shd w:val="clear" w:color="000000" w:fill="FFFFFF"/>
            <w:noWrap/>
            <w:vAlign w:val="bottom"/>
            <w:hideMark/>
            <w:tcPrChange w:id="4610"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1F1EFE4B" w14:textId="77777777" w:rsidR="00681E9E" w:rsidRPr="00C2714A" w:rsidRDefault="00681E9E" w:rsidP="00681E9E">
            <w:pPr>
              <w:spacing w:after="0" w:line="240" w:lineRule="auto"/>
              <w:jc w:val="right"/>
              <w:rPr>
                <w:ins w:id="4611" w:author="Observatorio 02" w:date="2017-03-16T14:24:00Z"/>
                <w:rFonts w:eastAsia="Times New Roman"/>
                <w:sz w:val="22"/>
                <w:szCs w:val="22"/>
                <w:bdr w:val="none" w:sz="0" w:space="0" w:color="auto"/>
                <w:lang w:val="es-CL" w:eastAsia="es-CL"/>
              </w:rPr>
            </w:pPr>
            <w:ins w:id="4612" w:author="Observatorio 02" w:date="2017-03-16T14:24:00Z">
              <w:r w:rsidRPr="00C2714A">
                <w:rPr>
                  <w:rFonts w:eastAsia="Times New Roman"/>
                  <w:sz w:val="22"/>
                  <w:szCs w:val="22"/>
                  <w:bdr w:val="none" w:sz="0" w:space="0" w:color="auto"/>
                  <w:lang w:val="es-CL" w:eastAsia="es-CL"/>
                </w:rPr>
                <w:t>44,3</w:t>
              </w:r>
            </w:ins>
          </w:p>
        </w:tc>
        <w:tc>
          <w:tcPr>
            <w:tcW w:w="1261" w:type="dxa"/>
            <w:tcBorders>
              <w:top w:val="nil"/>
              <w:left w:val="nil"/>
              <w:bottom w:val="nil"/>
              <w:right w:val="nil"/>
            </w:tcBorders>
            <w:shd w:val="clear" w:color="000000" w:fill="FFFFFF"/>
            <w:noWrap/>
            <w:vAlign w:val="bottom"/>
            <w:hideMark/>
            <w:tcPrChange w:id="4613"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030E451D" w14:textId="77777777" w:rsidR="00681E9E" w:rsidRPr="00C2714A" w:rsidRDefault="00681E9E" w:rsidP="00681E9E">
            <w:pPr>
              <w:spacing w:after="0" w:line="240" w:lineRule="auto"/>
              <w:jc w:val="right"/>
              <w:rPr>
                <w:ins w:id="4614" w:author="Observatorio 02" w:date="2017-03-16T14:24:00Z"/>
                <w:rFonts w:eastAsia="Times New Roman"/>
                <w:sz w:val="22"/>
                <w:szCs w:val="22"/>
                <w:bdr w:val="none" w:sz="0" w:space="0" w:color="auto"/>
                <w:lang w:val="es-CL" w:eastAsia="es-CL"/>
              </w:rPr>
            </w:pPr>
            <w:ins w:id="4615" w:author="Observatorio 02" w:date="2017-03-16T14:24:00Z">
              <w:r w:rsidRPr="00C2714A">
                <w:rPr>
                  <w:rFonts w:eastAsia="Times New Roman"/>
                  <w:sz w:val="22"/>
                  <w:szCs w:val="22"/>
                  <w:bdr w:val="none" w:sz="0" w:space="0" w:color="auto"/>
                  <w:lang w:val="es-CL" w:eastAsia="es-CL"/>
                </w:rPr>
                <w:t>1,5</w:t>
              </w:r>
            </w:ins>
          </w:p>
        </w:tc>
        <w:tc>
          <w:tcPr>
            <w:tcW w:w="593" w:type="dxa"/>
            <w:tcBorders>
              <w:top w:val="nil"/>
              <w:left w:val="nil"/>
              <w:bottom w:val="nil"/>
              <w:right w:val="nil"/>
            </w:tcBorders>
            <w:shd w:val="clear" w:color="000000" w:fill="FFFFFF"/>
            <w:noWrap/>
            <w:vAlign w:val="bottom"/>
            <w:hideMark/>
            <w:tcPrChange w:id="4616"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557E100C" w14:textId="77777777" w:rsidR="00681E9E" w:rsidRPr="00C2714A" w:rsidRDefault="00681E9E" w:rsidP="00681E9E">
            <w:pPr>
              <w:spacing w:after="0" w:line="240" w:lineRule="auto"/>
              <w:jc w:val="right"/>
              <w:rPr>
                <w:ins w:id="4617" w:author="Observatorio 02" w:date="2017-03-16T14:24:00Z"/>
                <w:rFonts w:eastAsia="Times New Roman"/>
                <w:sz w:val="22"/>
                <w:szCs w:val="22"/>
                <w:bdr w:val="none" w:sz="0" w:space="0" w:color="auto"/>
                <w:lang w:val="es-CL" w:eastAsia="es-CL"/>
              </w:rPr>
            </w:pPr>
            <w:ins w:id="4618" w:author="Observatorio 02" w:date="2017-03-16T14:24:00Z">
              <w:r w:rsidRPr="00C2714A">
                <w:rPr>
                  <w:rFonts w:eastAsia="Times New Roman"/>
                  <w:sz w:val="22"/>
                  <w:szCs w:val="22"/>
                  <w:bdr w:val="none" w:sz="0" w:space="0" w:color="auto"/>
                  <w:lang w:val="es-CL" w:eastAsia="es-CL"/>
                </w:rPr>
                <w:t>100,0</w:t>
              </w:r>
            </w:ins>
          </w:p>
        </w:tc>
      </w:tr>
      <w:tr w:rsidR="00681E9E" w:rsidRPr="00C2714A" w14:paraId="71FD0FD8" w14:textId="77777777" w:rsidTr="00963247">
        <w:tblPrEx>
          <w:tblPrExChange w:id="4619" w:author="Observatorio 02" w:date="2017-03-16T15:34:00Z">
            <w:tblPrEx>
              <w:tblW w:w="9467" w:type="dxa"/>
            </w:tblPrEx>
          </w:tblPrExChange>
        </w:tblPrEx>
        <w:trPr>
          <w:trHeight w:val="156"/>
          <w:ins w:id="4620" w:author="Observatorio 02" w:date="2017-03-16T14:24:00Z"/>
          <w:trPrChange w:id="4621" w:author="Observatorio 02" w:date="2017-03-16T15:34:00Z">
            <w:trPr>
              <w:gridAfter w:val="0"/>
              <w:trHeight w:val="205"/>
            </w:trPr>
          </w:trPrChange>
        </w:trPr>
        <w:tc>
          <w:tcPr>
            <w:tcW w:w="542" w:type="dxa"/>
            <w:vMerge w:val="restart"/>
            <w:tcBorders>
              <w:top w:val="nil"/>
              <w:left w:val="nil"/>
              <w:bottom w:val="single" w:sz="8" w:space="0" w:color="000000"/>
              <w:right w:val="nil"/>
            </w:tcBorders>
            <w:shd w:val="clear" w:color="000000" w:fill="FFFFFF"/>
            <w:noWrap/>
            <w:vAlign w:val="center"/>
            <w:hideMark/>
            <w:tcPrChange w:id="4622" w:author="Observatorio 02" w:date="2017-03-16T15:34:00Z">
              <w:tcPr>
                <w:tcW w:w="580" w:type="dxa"/>
                <w:vMerge w:val="restart"/>
                <w:tcBorders>
                  <w:top w:val="nil"/>
                  <w:left w:val="nil"/>
                  <w:bottom w:val="single" w:sz="8" w:space="0" w:color="000000"/>
                  <w:right w:val="nil"/>
                </w:tcBorders>
                <w:shd w:val="clear" w:color="000000" w:fill="FFFFFF"/>
                <w:noWrap/>
                <w:vAlign w:val="center"/>
                <w:hideMark/>
              </w:tcPr>
            </w:tcPrChange>
          </w:tcPr>
          <w:p w14:paraId="3FEC1326" w14:textId="77777777" w:rsidR="00681E9E" w:rsidRPr="00C2714A" w:rsidRDefault="00681E9E" w:rsidP="00681E9E">
            <w:pPr>
              <w:spacing w:after="0" w:line="240" w:lineRule="auto"/>
              <w:jc w:val="center"/>
              <w:rPr>
                <w:ins w:id="4623" w:author="Observatorio 02" w:date="2017-03-16T14:24:00Z"/>
                <w:rFonts w:eastAsia="Times New Roman"/>
                <w:sz w:val="22"/>
                <w:szCs w:val="22"/>
                <w:bdr w:val="none" w:sz="0" w:space="0" w:color="auto"/>
                <w:lang w:val="es-CL" w:eastAsia="es-CL"/>
              </w:rPr>
            </w:pPr>
            <w:ins w:id="4624" w:author="Observatorio 02" w:date="2017-03-16T14:24:00Z">
              <w:r w:rsidRPr="00C2714A">
                <w:rPr>
                  <w:rFonts w:eastAsia="Times New Roman"/>
                  <w:sz w:val="22"/>
                  <w:szCs w:val="22"/>
                  <w:bdr w:val="none" w:sz="0" w:space="0" w:color="auto"/>
                  <w:lang w:val="es-CL" w:eastAsia="es-CL"/>
                </w:rPr>
                <w:t>2016</w:t>
              </w:r>
            </w:ins>
          </w:p>
        </w:tc>
        <w:tc>
          <w:tcPr>
            <w:tcW w:w="873" w:type="dxa"/>
            <w:tcBorders>
              <w:top w:val="nil"/>
              <w:left w:val="nil"/>
              <w:bottom w:val="nil"/>
              <w:right w:val="nil"/>
            </w:tcBorders>
            <w:shd w:val="clear" w:color="000000" w:fill="FFFFFF"/>
            <w:noWrap/>
            <w:vAlign w:val="bottom"/>
            <w:hideMark/>
            <w:tcPrChange w:id="4625" w:author="Observatorio 02" w:date="2017-03-16T15:34:00Z">
              <w:tcPr>
                <w:tcW w:w="935" w:type="dxa"/>
                <w:gridSpan w:val="2"/>
                <w:tcBorders>
                  <w:top w:val="nil"/>
                  <w:left w:val="nil"/>
                  <w:bottom w:val="nil"/>
                  <w:right w:val="nil"/>
                </w:tcBorders>
                <w:shd w:val="clear" w:color="000000" w:fill="FFFFFF"/>
                <w:noWrap/>
                <w:vAlign w:val="bottom"/>
                <w:hideMark/>
              </w:tcPr>
            </w:tcPrChange>
          </w:tcPr>
          <w:p w14:paraId="5EA769E0" w14:textId="77777777" w:rsidR="00681E9E" w:rsidRPr="00C2714A" w:rsidRDefault="00681E9E" w:rsidP="00681E9E">
            <w:pPr>
              <w:spacing w:after="0" w:line="240" w:lineRule="auto"/>
              <w:jc w:val="center"/>
              <w:rPr>
                <w:ins w:id="4626" w:author="Observatorio 02" w:date="2017-03-16T14:24:00Z"/>
                <w:rFonts w:eastAsia="Times New Roman"/>
                <w:sz w:val="22"/>
                <w:szCs w:val="22"/>
                <w:bdr w:val="none" w:sz="0" w:space="0" w:color="auto"/>
                <w:lang w:val="es-CL" w:eastAsia="es-CL"/>
              </w:rPr>
            </w:pPr>
            <w:ins w:id="4627" w:author="Observatorio 02" w:date="2017-03-16T14:24:00Z">
              <w:r w:rsidRPr="00C2714A">
                <w:rPr>
                  <w:rFonts w:eastAsia="Times New Roman"/>
                  <w:sz w:val="22"/>
                  <w:szCs w:val="22"/>
                  <w:bdr w:val="none" w:sz="0" w:space="0" w:color="auto"/>
                  <w:lang w:val="es-CL" w:eastAsia="es-CL"/>
                </w:rPr>
                <w:t>Sector</w:t>
              </w:r>
            </w:ins>
          </w:p>
        </w:tc>
        <w:tc>
          <w:tcPr>
            <w:tcW w:w="1033" w:type="dxa"/>
            <w:tcBorders>
              <w:top w:val="nil"/>
              <w:left w:val="nil"/>
              <w:bottom w:val="nil"/>
              <w:right w:val="nil"/>
            </w:tcBorders>
            <w:shd w:val="clear" w:color="000000" w:fill="FFFFFF"/>
            <w:noWrap/>
            <w:vAlign w:val="bottom"/>
            <w:hideMark/>
            <w:tcPrChange w:id="4628" w:author="Observatorio 02" w:date="2017-03-16T15:34:00Z">
              <w:tcPr>
                <w:tcW w:w="1106" w:type="dxa"/>
                <w:gridSpan w:val="2"/>
                <w:tcBorders>
                  <w:top w:val="nil"/>
                  <w:left w:val="nil"/>
                  <w:bottom w:val="nil"/>
                  <w:right w:val="nil"/>
                </w:tcBorders>
                <w:shd w:val="clear" w:color="000000" w:fill="FFFFFF"/>
                <w:noWrap/>
                <w:vAlign w:val="bottom"/>
                <w:hideMark/>
              </w:tcPr>
            </w:tcPrChange>
          </w:tcPr>
          <w:p w14:paraId="5795A4BE" w14:textId="77777777" w:rsidR="00681E9E" w:rsidRPr="00C2714A" w:rsidRDefault="00681E9E" w:rsidP="00681E9E">
            <w:pPr>
              <w:spacing w:after="0" w:line="240" w:lineRule="auto"/>
              <w:jc w:val="right"/>
              <w:rPr>
                <w:ins w:id="4629" w:author="Observatorio 02" w:date="2017-03-16T14:24:00Z"/>
                <w:rFonts w:eastAsia="Times New Roman"/>
                <w:sz w:val="22"/>
                <w:szCs w:val="22"/>
                <w:bdr w:val="none" w:sz="0" w:space="0" w:color="auto"/>
                <w:lang w:val="es-CL" w:eastAsia="es-CL"/>
              </w:rPr>
            </w:pPr>
            <w:ins w:id="4630" w:author="Observatorio 02" w:date="2017-03-16T14:24:00Z">
              <w:r w:rsidRPr="00C2714A">
                <w:rPr>
                  <w:rFonts w:eastAsia="Times New Roman"/>
                  <w:sz w:val="22"/>
                  <w:szCs w:val="22"/>
                  <w:bdr w:val="none" w:sz="0" w:space="0" w:color="auto"/>
                  <w:lang w:val="es-CL" w:eastAsia="es-CL"/>
                </w:rPr>
                <w:t>6,7</w:t>
              </w:r>
            </w:ins>
          </w:p>
        </w:tc>
        <w:tc>
          <w:tcPr>
            <w:tcW w:w="714" w:type="dxa"/>
            <w:tcBorders>
              <w:top w:val="nil"/>
              <w:left w:val="nil"/>
              <w:bottom w:val="nil"/>
              <w:right w:val="nil"/>
            </w:tcBorders>
            <w:shd w:val="clear" w:color="000000" w:fill="FFFFFF"/>
            <w:noWrap/>
            <w:vAlign w:val="bottom"/>
            <w:hideMark/>
            <w:tcPrChange w:id="4631" w:author="Observatorio 02" w:date="2017-03-16T15:34:00Z">
              <w:tcPr>
                <w:tcW w:w="764" w:type="dxa"/>
                <w:gridSpan w:val="2"/>
                <w:tcBorders>
                  <w:top w:val="nil"/>
                  <w:left w:val="nil"/>
                  <w:bottom w:val="nil"/>
                  <w:right w:val="nil"/>
                </w:tcBorders>
                <w:shd w:val="clear" w:color="000000" w:fill="FFFFFF"/>
                <w:noWrap/>
                <w:vAlign w:val="bottom"/>
                <w:hideMark/>
              </w:tcPr>
            </w:tcPrChange>
          </w:tcPr>
          <w:p w14:paraId="22DDFC38" w14:textId="77777777" w:rsidR="00681E9E" w:rsidRPr="00C2714A" w:rsidRDefault="00681E9E" w:rsidP="00681E9E">
            <w:pPr>
              <w:spacing w:after="0" w:line="240" w:lineRule="auto"/>
              <w:jc w:val="right"/>
              <w:rPr>
                <w:ins w:id="4632" w:author="Observatorio 02" w:date="2017-03-16T14:24:00Z"/>
                <w:rFonts w:eastAsia="Times New Roman"/>
                <w:sz w:val="22"/>
                <w:szCs w:val="22"/>
                <w:bdr w:val="none" w:sz="0" w:space="0" w:color="auto"/>
                <w:lang w:val="es-CL" w:eastAsia="es-CL"/>
              </w:rPr>
            </w:pPr>
            <w:ins w:id="4633" w:author="Observatorio 02" w:date="2017-03-16T14:24:00Z">
              <w:r w:rsidRPr="00C2714A">
                <w:rPr>
                  <w:rFonts w:eastAsia="Times New Roman"/>
                  <w:sz w:val="22"/>
                  <w:szCs w:val="22"/>
                  <w:bdr w:val="none" w:sz="0" w:space="0" w:color="auto"/>
                  <w:lang w:val="es-CL" w:eastAsia="es-CL"/>
                </w:rPr>
                <w:t>25,8</w:t>
              </w:r>
            </w:ins>
          </w:p>
        </w:tc>
        <w:tc>
          <w:tcPr>
            <w:tcW w:w="1021" w:type="dxa"/>
            <w:tcBorders>
              <w:top w:val="nil"/>
              <w:left w:val="nil"/>
              <w:bottom w:val="nil"/>
              <w:right w:val="nil"/>
            </w:tcBorders>
            <w:shd w:val="clear" w:color="000000" w:fill="FFFFFF"/>
            <w:noWrap/>
            <w:vAlign w:val="bottom"/>
            <w:hideMark/>
            <w:tcPrChange w:id="4634" w:author="Observatorio 02" w:date="2017-03-16T15:34:00Z">
              <w:tcPr>
                <w:tcW w:w="1093" w:type="dxa"/>
                <w:gridSpan w:val="2"/>
                <w:tcBorders>
                  <w:top w:val="nil"/>
                  <w:left w:val="nil"/>
                  <w:bottom w:val="nil"/>
                  <w:right w:val="nil"/>
                </w:tcBorders>
                <w:shd w:val="clear" w:color="000000" w:fill="FFFFFF"/>
                <w:noWrap/>
                <w:vAlign w:val="bottom"/>
                <w:hideMark/>
              </w:tcPr>
            </w:tcPrChange>
          </w:tcPr>
          <w:p w14:paraId="3921B91A" w14:textId="77777777" w:rsidR="00681E9E" w:rsidRPr="00C2714A" w:rsidRDefault="00681E9E" w:rsidP="00681E9E">
            <w:pPr>
              <w:spacing w:after="0" w:line="240" w:lineRule="auto"/>
              <w:jc w:val="right"/>
              <w:rPr>
                <w:ins w:id="4635" w:author="Observatorio 02" w:date="2017-03-16T14:24:00Z"/>
                <w:rFonts w:eastAsia="Times New Roman"/>
                <w:sz w:val="22"/>
                <w:szCs w:val="22"/>
                <w:bdr w:val="none" w:sz="0" w:space="0" w:color="auto"/>
                <w:lang w:val="es-CL" w:eastAsia="es-CL"/>
              </w:rPr>
            </w:pPr>
            <w:ins w:id="4636" w:author="Observatorio 02" w:date="2017-03-16T14:24:00Z">
              <w:r w:rsidRPr="00C2714A">
                <w:rPr>
                  <w:rFonts w:eastAsia="Times New Roman"/>
                  <w:sz w:val="22"/>
                  <w:szCs w:val="22"/>
                  <w:bdr w:val="none" w:sz="0" w:space="0" w:color="auto"/>
                  <w:lang w:val="es-CL" w:eastAsia="es-CL"/>
                </w:rPr>
                <w:t>12,8</w:t>
              </w:r>
            </w:ins>
          </w:p>
        </w:tc>
        <w:tc>
          <w:tcPr>
            <w:tcW w:w="1344" w:type="dxa"/>
            <w:tcBorders>
              <w:top w:val="nil"/>
              <w:left w:val="nil"/>
              <w:bottom w:val="nil"/>
              <w:right w:val="nil"/>
            </w:tcBorders>
            <w:shd w:val="clear" w:color="000000" w:fill="FFFFFF"/>
            <w:noWrap/>
            <w:vAlign w:val="bottom"/>
            <w:hideMark/>
            <w:tcPrChange w:id="4637" w:author="Observatorio 02" w:date="2017-03-16T15:34:00Z">
              <w:tcPr>
                <w:tcW w:w="1439" w:type="dxa"/>
                <w:gridSpan w:val="2"/>
                <w:tcBorders>
                  <w:top w:val="nil"/>
                  <w:left w:val="nil"/>
                  <w:bottom w:val="nil"/>
                  <w:right w:val="nil"/>
                </w:tcBorders>
                <w:shd w:val="clear" w:color="000000" w:fill="FFFFFF"/>
                <w:noWrap/>
                <w:vAlign w:val="bottom"/>
                <w:hideMark/>
              </w:tcPr>
            </w:tcPrChange>
          </w:tcPr>
          <w:p w14:paraId="5DC6DC3B" w14:textId="77777777" w:rsidR="00681E9E" w:rsidRPr="00C2714A" w:rsidRDefault="00681E9E" w:rsidP="00681E9E">
            <w:pPr>
              <w:spacing w:after="0" w:line="240" w:lineRule="auto"/>
              <w:jc w:val="right"/>
              <w:rPr>
                <w:ins w:id="4638" w:author="Observatorio 02" w:date="2017-03-16T14:24:00Z"/>
                <w:rFonts w:eastAsia="Times New Roman"/>
                <w:sz w:val="22"/>
                <w:szCs w:val="22"/>
                <w:bdr w:val="none" w:sz="0" w:space="0" w:color="auto"/>
                <w:lang w:val="es-CL" w:eastAsia="es-CL"/>
              </w:rPr>
            </w:pPr>
            <w:ins w:id="4639" w:author="Observatorio 02" w:date="2017-03-16T14:24:00Z">
              <w:r w:rsidRPr="00C2714A">
                <w:rPr>
                  <w:rFonts w:eastAsia="Times New Roman"/>
                  <w:sz w:val="22"/>
                  <w:szCs w:val="22"/>
                  <w:bdr w:val="none" w:sz="0" w:space="0" w:color="auto"/>
                  <w:lang w:val="es-CL" w:eastAsia="es-CL"/>
                </w:rPr>
                <w:t>32,4</w:t>
              </w:r>
            </w:ins>
          </w:p>
        </w:tc>
        <w:tc>
          <w:tcPr>
            <w:tcW w:w="1462" w:type="dxa"/>
            <w:tcBorders>
              <w:top w:val="nil"/>
              <w:left w:val="nil"/>
              <w:bottom w:val="nil"/>
              <w:right w:val="nil"/>
            </w:tcBorders>
            <w:shd w:val="clear" w:color="000000" w:fill="FFFFFF"/>
            <w:noWrap/>
            <w:vAlign w:val="bottom"/>
            <w:hideMark/>
            <w:tcPrChange w:id="4640" w:author="Observatorio 02" w:date="2017-03-16T15:34:00Z">
              <w:tcPr>
                <w:tcW w:w="1565" w:type="dxa"/>
                <w:gridSpan w:val="2"/>
                <w:tcBorders>
                  <w:top w:val="nil"/>
                  <w:left w:val="nil"/>
                  <w:bottom w:val="nil"/>
                  <w:right w:val="nil"/>
                </w:tcBorders>
                <w:shd w:val="clear" w:color="000000" w:fill="FFFFFF"/>
                <w:noWrap/>
                <w:vAlign w:val="bottom"/>
                <w:hideMark/>
              </w:tcPr>
            </w:tcPrChange>
          </w:tcPr>
          <w:p w14:paraId="30FBAFB5" w14:textId="77777777" w:rsidR="00681E9E" w:rsidRPr="00C2714A" w:rsidRDefault="00681E9E" w:rsidP="00681E9E">
            <w:pPr>
              <w:spacing w:after="0" w:line="240" w:lineRule="auto"/>
              <w:jc w:val="right"/>
              <w:rPr>
                <w:ins w:id="4641" w:author="Observatorio 02" w:date="2017-03-16T14:24:00Z"/>
                <w:rFonts w:eastAsia="Times New Roman"/>
                <w:sz w:val="22"/>
                <w:szCs w:val="22"/>
                <w:bdr w:val="none" w:sz="0" w:space="0" w:color="auto"/>
                <w:lang w:val="es-CL" w:eastAsia="es-CL"/>
              </w:rPr>
            </w:pPr>
            <w:ins w:id="4642" w:author="Observatorio 02" w:date="2017-03-16T14:24:00Z">
              <w:r w:rsidRPr="00C2714A">
                <w:rPr>
                  <w:rFonts w:eastAsia="Times New Roman"/>
                  <w:sz w:val="22"/>
                  <w:szCs w:val="22"/>
                  <w:bdr w:val="none" w:sz="0" w:space="0" w:color="auto"/>
                  <w:lang w:val="es-CL" w:eastAsia="es-CL"/>
                </w:rPr>
                <w:t>22,1</w:t>
              </w:r>
            </w:ins>
          </w:p>
        </w:tc>
        <w:tc>
          <w:tcPr>
            <w:tcW w:w="1261" w:type="dxa"/>
            <w:tcBorders>
              <w:top w:val="nil"/>
              <w:left w:val="nil"/>
              <w:bottom w:val="nil"/>
              <w:right w:val="nil"/>
            </w:tcBorders>
            <w:shd w:val="clear" w:color="000000" w:fill="FFFFFF"/>
            <w:noWrap/>
            <w:vAlign w:val="bottom"/>
            <w:hideMark/>
            <w:tcPrChange w:id="4643" w:author="Observatorio 02" w:date="2017-03-16T15:34:00Z">
              <w:tcPr>
                <w:tcW w:w="1350" w:type="dxa"/>
                <w:gridSpan w:val="2"/>
                <w:tcBorders>
                  <w:top w:val="nil"/>
                  <w:left w:val="nil"/>
                  <w:bottom w:val="nil"/>
                  <w:right w:val="nil"/>
                </w:tcBorders>
                <w:shd w:val="clear" w:color="000000" w:fill="FFFFFF"/>
                <w:noWrap/>
                <w:vAlign w:val="bottom"/>
                <w:hideMark/>
              </w:tcPr>
            </w:tcPrChange>
          </w:tcPr>
          <w:p w14:paraId="4290784A" w14:textId="77777777" w:rsidR="00681E9E" w:rsidRPr="00C2714A" w:rsidRDefault="00681E9E" w:rsidP="00681E9E">
            <w:pPr>
              <w:spacing w:after="0" w:line="240" w:lineRule="auto"/>
              <w:jc w:val="right"/>
              <w:rPr>
                <w:ins w:id="4644" w:author="Observatorio 02" w:date="2017-03-16T14:24:00Z"/>
                <w:rFonts w:eastAsia="Times New Roman"/>
                <w:sz w:val="22"/>
                <w:szCs w:val="22"/>
                <w:bdr w:val="none" w:sz="0" w:space="0" w:color="auto"/>
                <w:lang w:val="es-CL" w:eastAsia="es-CL"/>
              </w:rPr>
            </w:pPr>
            <w:ins w:id="4645" w:author="Observatorio 02" w:date="2017-03-16T14:24:00Z">
              <w:r w:rsidRPr="00C2714A">
                <w:rPr>
                  <w:rFonts w:eastAsia="Times New Roman"/>
                  <w:sz w:val="22"/>
                  <w:szCs w:val="22"/>
                  <w:bdr w:val="none" w:sz="0" w:space="0" w:color="auto"/>
                  <w:lang w:val="es-CL" w:eastAsia="es-CL"/>
                </w:rPr>
                <w:t>0,2</w:t>
              </w:r>
            </w:ins>
          </w:p>
        </w:tc>
        <w:tc>
          <w:tcPr>
            <w:tcW w:w="593" w:type="dxa"/>
            <w:tcBorders>
              <w:top w:val="nil"/>
              <w:left w:val="nil"/>
              <w:bottom w:val="nil"/>
              <w:right w:val="nil"/>
            </w:tcBorders>
            <w:shd w:val="clear" w:color="000000" w:fill="FFFFFF"/>
            <w:noWrap/>
            <w:vAlign w:val="bottom"/>
            <w:hideMark/>
            <w:tcPrChange w:id="4646" w:author="Observatorio 02" w:date="2017-03-16T15:34:00Z">
              <w:tcPr>
                <w:tcW w:w="635" w:type="dxa"/>
                <w:gridSpan w:val="2"/>
                <w:tcBorders>
                  <w:top w:val="nil"/>
                  <w:left w:val="nil"/>
                  <w:bottom w:val="nil"/>
                  <w:right w:val="nil"/>
                </w:tcBorders>
                <w:shd w:val="clear" w:color="000000" w:fill="FFFFFF"/>
                <w:noWrap/>
                <w:vAlign w:val="bottom"/>
                <w:hideMark/>
              </w:tcPr>
            </w:tcPrChange>
          </w:tcPr>
          <w:p w14:paraId="3B6377F0" w14:textId="77777777" w:rsidR="00681E9E" w:rsidRPr="00C2714A" w:rsidRDefault="00681E9E" w:rsidP="00681E9E">
            <w:pPr>
              <w:spacing w:after="0" w:line="240" w:lineRule="auto"/>
              <w:jc w:val="right"/>
              <w:rPr>
                <w:ins w:id="4647" w:author="Observatorio 02" w:date="2017-03-16T14:24:00Z"/>
                <w:rFonts w:eastAsia="Times New Roman"/>
                <w:sz w:val="22"/>
                <w:szCs w:val="22"/>
                <w:bdr w:val="none" w:sz="0" w:space="0" w:color="auto"/>
                <w:lang w:val="es-CL" w:eastAsia="es-CL"/>
              </w:rPr>
            </w:pPr>
            <w:ins w:id="4648" w:author="Observatorio 02" w:date="2017-03-16T14:24:00Z">
              <w:r w:rsidRPr="00C2714A">
                <w:rPr>
                  <w:rFonts w:eastAsia="Times New Roman"/>
                  <w:sz w:val="22"/>
                  <w:szCs w:val="22"/>
                  <w:bdr w:val="none" w:sz="0" w:space="0" w:color="auto"/>
                  <w:lang w:val="es-CL" w:eastAsia="es-CL"/>
                </w:rPr>
                <w:t>100,0</w:t>
              </w:r>
            </w:ins>
          </w:p>
        </w:tc>
      </w:tr>
      <w:tr w:rsidR="00681E9E" w:rsidRPr="00C2714A" w14:paraId="69D92E8E" w14:textId="77777777" w:rsidTr="00963247">
        <w:tblPrEx>
          <w:tblPrExChange w:id="4649" w:author="Observatorio 02" w:date="2017-03-16T15:34:00Z">
            <w:tblPrEx>
              <w:tblW w:w="9467" w:type="dxa"/>
            </w:tblPrEx>
          </w:tblPrExChange>
        </w:tblPrEx>
        <w:trPr>
          <w:trHeight w:val="164"/>
          <w:ins w:id="4650" w:author="Observatorio 02" w:date="2017-03-16T14:24:00Z"/>
          <w:trPrChange w:id="4651" w:author="Observatorio 02" w:date="2017-03-16T15:34:00Z">
            <w:trPr>
              <w:gridAfter w:val="0"/>
              <w:trHeight w:val="215"/>
            </w:trPr>
          </w:trPrChange>
        </w:trPr>
        <w:tc>
          <w:tcPr>
            <w:tcW w:w="542" w:type="dxa"/>
            <w:vMerge/>
            <w:tcBorders>
              <w:top w:val="nil"/>
              <w:left w:val="nil"/>
              <w:bottom w:val="single" w:sz="8" w:space="0" w:color="000000"/>
              <w:right w:val="nil"/>
            </w:tcBorders>
            <w:vAlign w:val="center"/>
            <w:hideMark/>
            <w:tcPrChange w:id="4652" w:author="Observatorio 02" w:date="2017-03-16T15:34:00Z">
              <w:tcPr>
                <w:tcW w:w="580" w:type="dxa"/>
                <w:vMerge/>
                <w:tcBorders>
                  <w:top w:val="nil"/>
                  <w:left w:val="nil"/>
                  <w:bottom w:val="single" w:sz="8" w:space="0" w:color="000000"/>
                  <w:right w:val="nil"/>
                </w:tcBorders>
                <w:vAlign w:val="center"/>
                <w:hideMark/>
              </w:tcPr>
            </w:tcPrChange>
          </w:tcPr>
          <w:p w14:paraId="1455D39F" w14:textId="77777777" w:rsidR="00681E9E" w:rsidRPr="00C2714A" w:rsidRDefault="00681E9E" w:rsidP="00681E9E">
            <w:pPr>
              <w:spacing w:after="0" w:line="240" w:lineRule="auto"/>
              <w:rPr>
                <w:ins w:id="4653" w:author="Observatorio 02" w:date="2017-03-16T14:24:00Z"/>
                <w:rFonts w:eastAsia="Times New Roman"/>
                <w:sz w:val="22"/>
                <w:szCs w:val="22"/>
                <w:bdr w:val="none" w:sz="0" w:space="0" w:color="auto"/>
                <w:lang w:val="es-CL" w:eastAsia="es-CL"/>
              </w:rPr>
            </w:pPr>
          </w:p>
        </w:tc>
        <w:tc>
          <w:tcPr>
            <w:tcW w:w="873" w:type="dxa"/>
            <w:tcBorders>
              <w:top w:val="nil"/>
              <w:left w:val="nil"/>
              <w:bottom w:val="single" w:sz="8" w:space="0" w:color="000000"/>
              <w:right w:val="nil"/>
            </w:tcBorders>
            <w:shd w:val="clear" w:color="000000" w:fill="FFFFFF"/>
            <w:noWrap/>
            <w:vAlign w:val="bottom"/>
            <w:hideMark/>
            <w:tcPrChange w:id="4654" w:author="Observatorio 02" w:date="2017-03-16T15:34:00Z">
              <w:tcPr>
                <w:tcW w:w="935" w:type="dxa"/>
                <w:gridSpan w:val="2"/>
                <w:tcBorders>
                  <w:top w:val="nil"/>
                  <w:left w:val="nil"/>
                  <w:bottom w:val="single" w:sz="8" w:space="0" w:color="000000"/>
                  <w:right w:val="nil"/>
                </w:tcBorders>
                <w:shd w:val="clear" w:color="000000" w:fill="FFFFFF"/>
                <w:noWrap/>
                <w:vAlign w:val="bottom"/>
                <w:hideMark/>
              </w:tcPr>
            </w:tcPrChange>
          </w:tcPr>
          <w:p w14:paraId="3BA441DF" w14:textId="77777777" w:rsidR="00681E9E" w:rsidRPr="00C2714A" w:rsidRDefault="00681E9E" w:rsidP="00681E9E">
            <w:pPr>
              <w:spacing w:after="0" w:line="240" w:lineRule="auto"/>
              <w:jc w:val="center"/>
              <w:rPr>
                <w:ins w:id="4655" w:author="Observatorio 02" w:date="2017-03-16T14:24:00Z"/>
                <w:rFonts w:eastAsia="Times New Roman"/>
                <w:sz w:val="22"/>
                <w:szCs w:val="22"/>
                <w:bdr w:val="none" w:sz="0" w:space="0" w:color="auto"/>
                <w:lang w:val="es-CL" w:eastAsia="es-CL"/>
              </w:rPr>
            </w:pPr>
            <w:ins w:id="4656" w:author="Observatorio 02" w:date="2017-03-16T14:24:00Z">
              <w:r w:rsidRPr="00C2714A">
                <w:rPr>
                  <w:rFonts w:eastAsia="Times New Roman"/>
                  <w:sz w:val="22"/>
                  <w:szCs w:val="22"/>
                  <w:bdr w:val="none" w:sz="0" w:space="0" w:color="auto"/>
                  <w:lang w:val="es-CL" w:eastAsia="es-CL"/>
                </w:rPr>
                <w:t>Nacional</w:t>
              </w:r>
            </w:ins>
          </w:p>
        </w:tc>
        <w:tc>
          <w:tcPr>
            <w:tcW w:w="1033" w:type="dxa"/>
            <w:tcBorders>
              <w:top w:val="nil"/>
              <w:left w:val="nil"/>
              <w:bottom w:val="single" w:sz="8" w:space="0" w:color="000000"/>
              <w:right w:val="nil"/>
            </w:tcBorders>
            <w:shd w:val="clear" w:color="000000" w:fill="FFFFFF"/>
            <w:noWrap/>
            <w:vAlign w:val="bottom"/>
            <w:hideMark/>
            <w:tcPrChange w:id="4657" w:author="Observatorio 02" w:date="2017-03-16T15:34:00Z">
              <w:tcPr>
                <w:tcW w:w="1106" w:type="dxa"/>
                <w:gridSpan w:val="2"/>
                <w:tcBorders>
                  <w:top w:val="nil"/>
                  <w:left w:val="nil"/>
                  <w:bottom w:val="single" w:sz="8" w:space="0" w:color="000000"/>
                  <w:right w:val="nil"/>
                </w:tcBorders>
                <w:shd w:val="clear" w:color="000000" w:fill="FFFFFF"/>
                <w:noWrap/>
                <w:vAlign w:val="bottom"/>
                <w:hideMark/>
              </w:tcPr>
            </w:tcPrChange>
          </w:tcPr>
          <w:p w14:paraId="277FC9F3" w14:textId="77777777" w:rsidR="00681E9E" w:rsidRPr="00C2714A" w:rsidRDefault="00681E9E" w:rsidP="00681E9E">
            <w:pPr>
              <w:spacing w:after="0" w:line="240" w:lineRule="auto"/>
              <w:jc w:val="right"/>
              <w:rPr>
                <w:ins w:id="4658" w:author="Observatorio 02" w:date="2017-03-16T14:24:00Z"/>
                <w:rFonts w:eastAsia="Times New Roman"/>
                <w:sz w:val="22"/>
                <w:szCs w:val="22"/>
                <w:bdr w:val="none" w:sz="0" w:space="0" w:color="auto"/>
                <w:lang w:val="es-CL" w:eastAsia="es-CL"/>
              </w:rPr>
            </w:pPr>
            <w:ins w:id="4659" w:author="Observatorio 02" w:date="2017-03-16T14:24:00Z">
              <w:r w:rsidRPr="00C2714A">
                <w:rPr>
                  <w:rFonts w:eastAsia="Times New Roman"/>
                  <w:sz w:val="22"/>
                  <w:szCs w:val="22"/>
                  <w:bdr w:val="none" w:sz="0" w:space="0" w:color="auto"/>
                  <w:lang w:val="es-CL" w:eastAsia="es-CL"/>
                </w:rPr>
                <w:t>4,1</w:t>
              </w:r>
            </w:ins>
          </w:p>
        </w:tc>
        <w:tc>
          <w:tcPr>
            <w:tcW w:w="714" w:type="dxa"/>
            <w:tcBorders>
              <w:top w:val="nil"/>
              <w:left w:val="nil"/>
              <w:bottom w:val="single" w:sz="8" w:space="0" w:color="000000"/>
              <w:right w:val="nil"/>
            </w:tcBorders>
            <w:shd w:val="clear" w:color="000000" w:fill="FFFFFF"/>
            <w:noWrap/>
            <w:vAlign w:val="bottom"/>
            <w:hideMark/>
            <w:tcPrChange w:id="4660" w:author="Observatorio 02" w:date="2017-03-16T15:34:00Z">
              <w:tcPr>
                <w:tcW w:w="764" w:type="dxa"/>
                <w:gridSpan w:val="2"/>
                <w:tcBorders>
                  <w:top w:val="nil"/>
                  <w:left w:val="nil"/>
                  <w:bottom w:val="single" w:sz="8" w:space="0" w:color="000000"/>
                  <w:right w:val="nil"/>
                </w:tcBorders>
                <w:shd w:val="clear" w:color="000000" w:fill="FFFFFF"/>
                <w:noWrap/>
                <w:vAlign w:val="bottom"/>
                <w:hideMark/>
              </w:tcPr>
            </w:tcPrChange>
          </w:tcPr>
          <w:p w14:paraId="6C73431F" w14:textId="77777777" w:rsidR="00681E9E" w:rsidRPr="00C2714A" w:rsidRDefault="00681E9E" w:rsidP="00681E9E">
            <w:pPr>
              <w:spacing w:after="0" w:line="240" w:lineRule="auto"/>
              <w:jc w:val="right"/>
              <w:rPr>
                <w:ins w:id="4661" w:author="Observatorio 02" w:date="2017-03-16T14:24:00Z"/>
                <w:rFonts w:eastAsia="Times New Roman"/>
                <w:sz w:val="22"/>
                <w:szCs w:val="22"/>
                <w:bdr w:val="none" w:sz="0" w:space="0" w:color="auto"/>
                <w:lang w:val="es-CL" w:eastAsia="es-CL"/>
              </w:rPr>
            </w:pPr>
            <w:ins w:id="4662" w:author="Observatorio 02" w:date="2017-03-16T14:24:00Z">
              <w:r w:rsidRPr="00C2714A">
                <w:rPr>
                  <w:rFonts w:eastAsia="Times New Roman"/>
                  <w:sz w:val="22"/>
                  <w:szCs w:val="22"/>
                  <w:bdr w:val="none" w:sz="0" w:space="0" w:color="auto"/>
                  <w:lang w:val="es-CL" w:eastAsia="es-CL"/>
                </w:rPr>
                <w:t>21,2</w:t>
              </w:r>
            </w:ins>
          </w:p>
        </w:tc>
        <w:tc>
          <w:tcPr>
            <w:tcW w:w="1021" w:type="dxa"/>
            <w:tcBorders>
              <w:top w:val="nil"/>
              <w:left w:val="nil"/>
              <w:bottom w:val="single" w:sz="8" w:space="0" w:color="000000"/>
              <w:right w:val="nil"/>
            </w:tcBorders>
            <w:shd w:val="clear" w:color="000000" w:fill="FFFFFF"/>
            <w:noWrap/>
            <w:vAlign w:val="bottom"/>
            <w:hideMark/>
            <w:tcPrChange w:id="4663" w:author="Observatorio 02" w:date="2017-03-16T15:34:00Z">
              <w:tcPr>
                <w:tcW w:w="1093" w:type="dxa"/>
                <w:gridSpan w:val="2"/>
                <w:tcBorders>
                  <w:top w:val="nil"/>
                  <w:left w:val="nil"/>
                  <w:bottom w:val="single" w:sz="8" w:space="0" w:color="000000"/>
                  <w:right w:val="nil"/>
                </w:tcBorders>
                <w:shd w:val="clear" w:color="000000" w:fill="FFFFFF"/>
                <w:noWrap/>
                <w:vAlign w:val="bottom"/>
                <w:hideMark/>
              </w:tcPr>
            </w:tcPrChange>
          </w:tcPr>
          <w:p w14:paraId="1CE2DFEB" w14:textId="77777777" w:rsidR="00681E9E" w:rsidRPr="00C2714A" w:rsidRDefault="00681E9E" w:rsidP="00681E9E">
            <w:pPr>
              <w:spacing w:after="0" w:line="240" w:lineRule="auto"/>
              <w:jc w:val="right"/>
              <w:rPr>
                <w:ins w:id="4664" w:author="Observatorio 02" w:date="2017-03-16T14:24:00Z"/>
                <w:rFonts w:eastAsia="Times New Roman"/>
                <w:sz w:val="22"/>
                <w:szCs w:val="22"/>
                <w:bdr w:val="none" w:sz="0" w:space="0" w:color="auto"/>
                <w:lang w:val="es-CL" w:eastAsia="es-CL"/>
              </w:rPr>
            </w:pPr>
            <w:ins w:id="4665" w:author="Observatorio 02" w:date="2017-03-16T14:24:00Z">
              <w:r w:rsidRPr="00C2714A">
                <w:rPr>
                  <w:rFonts w:eastAsia="Times New Roman"/>
                  <w:sz w:val="22"/>
                  <w:szCs w:val="22"/>
                  <w:bdr w:val="none" w:sz="0" w:space="0" w:color="auto"/>
                  <w:lang w:val="es-CL" w:eastAsia="es-CL"/>
                </w:rPr>
                <w:t>11,0</w:t>
              </w:r>
            </w:ins>
          </w:p>
        </w:tc>
        <w:tc>
          <w:tcPr>
            <w:tcW w:w="1344" w:type="dxa"/>
            <w:tcBorders>
              <w:top w:val="nil"/>
              <w:left w:val="nil"/>
              <w:bottom w:val="single" w:sz="8" w:space="0" w:color="000000"/>
              <w:right w:val="nil"/>
            </w:tcBorders>
            <w:shd w:val="clear" w:color="000000" w:fill="FFFFFF"/>
            <w:noWrap/>
            <w:vAlign w:val="bottom"/>
            <w:hideMark/>
            <w:tcPrChange w:id="4666" w:author="Observatorio 02" w:date="2017-03-16T15:34:00Z">
              <w:tcPr>
                <w:tcW w:w="1439" w:type="dxa"/>
                <w:gridSpan w:val="2"/>
                <w:tcBorders>
                  <w:top w:val="nil"/>
                  <w:left w:val="nil"/>
                  <w:bottom w:val="single" w:sz="8" w:space="0" w:color="000000"/>
                  <w:right w:val="nil"/>
                </w:tcBorders>
                <w:shd w:val="clear" w:color="000000" w:fill="FFFFFF"/>
                <w:noWrap/>
                <w:vAlign w:val="bottom"/>
                <w:hideMark/>
              </w:tcPr>
            </w:tcPrChange>
          </w:tcPr>
          <w:p w14:paraId="46B50453" w14:textId="77777777" w:rsidR="00681E9E" w:rsidRPr="00C2714A" w:rsidRDefault="00681E9E" w:rsidP="00681E9E">
            <w:pPr>
              <w:spacing w:after="0" w:line="240" w:lineRule="auto"/>
              <w:jc w:val="right"/>
              <w:rPr>
                <w:ins w:id="4667" w:author="Observatorio 02" w:date="2017-03-16T14:24:00Z"/>
                <w:rFonts w:eastAsia="Times New Roman"/>
                <w:sz w:val="22"/>
                <w:szCs w:val="22"/>
                <w:bdr w:val="none" w:sz="0" w:space="0" w:color="auto"/>
                <w:lang w:val="es-CL" w:eastAsia="es-CL"/>
              </w:rPr>
            </w:pPr>
            <w:ins w:id="4668" w:author="Observatorio 02" w:date="2017-03-16T14:24:00Z">
              <w:r w:rsidRPr="00C2714A">
                <w:rPr>
                  <w:rFonts w:eastAsia="Times New Roman"/>
                  <w:sz w:val="22"/>
                  <w:szCs w:val="22"/>
                  <w:bdr w:val="none" w:sz="0" w:space="0" w:color="auto"/>
                  <w:lang w:val="es-CL" w:eastAsia="es-CL"/>
                </w:rPr>
                <w:t>15,5</w:t>
              </w:r>
            </w:ins>
          </w:p>
        </w:tc>
        <w:tc>
          <w:tcPr>
            <w:tcW w:w="1462" w:type="dxa"/>
            <w:tcBorders>
              <w:top w:val="nil"/>
              <w:left w:val="nil"/>
              <w:bottom w:val="single" w:sz="8" w:space="0" w:color="000000"/>
              <w:right w:val="nil"/>
            </w:tcBorders>
            <w:shd w:val="clear" w:color="000000" w:fill="FFFFFF"/>
            <w:noWrap/>
            <w:vAlign w:val="bottom"/>
            <w:hideMark/>
            <w:tcPrChange w:id="4669" w:author="Observatorio 02" w:date="2017-03-16T15:34:00Z">
              <w:tcPr>
                <w:tcW w:w="1565" w:type="dxa"/>
                <w:gridSpan w:val="2"/>
                <w:tcBorders>
                  <w:top w:val="nil"/>
                  <w:left w:val="nil"/>
                  <w:bottom w:val="single" w:sz="8" w:space="0" w:color="000000"/>
                  <w:right w:val="nil"/>
                </w:tcBorders>
                <w:shd w:val="clear" w:color="000000" w:fill="FFFFFF"/>
                <w:noWrap/>
                <w:vAlign w:val="bottom"/>
                <w:hideMark/>
              </w:tcPr>
            </w:tcPrChange>
          </w:tcPr>
          <w:p w14:paraId="2973C8B5" w14:textId="77777777" w:rsidR="00681E9E" w:rsidRPr="00C2714A" w:rsidRDefault="00681E9E" w:rsidP="00681E9E">
            <w:pPr>
              <w:spacing w:after="0" w:line="240" w:lineRule="auto"/>
              <w:jc w:val="right"/>
              <w:rPr>
                <w:ins w:id="4670" w:author="Observatorio 02" w:date="2017-03-16T14:24:00Z"/>
                <w:rFonts w:eastAsia="Times New Roman"/>
                <w:sz w:val="22"/>
                <w:szCs w:val="22"/>
                <w:bdr w:val="none" w:sz="0" w:space="0" w:color="auto"/>
                <w:lang w:val="es-CL" w:eastAsia="es-CL"/>
              </w:rPr>
            </w:pPr>
            <w:ins w:id="4671" w:author="Observatorio 02" w:date="2017-03-16T14:24:00Z">
              <w:r w:rsidRPr="00C2714A">
                <w:rPr>
                  <w:rFonts w:eastAsia="Times New Roman"/>
                  <w:sz w:val="22"/>
                  <w:szCs w:val="22"/>
                  <w:bdr w:val="none" w:sz="0" w:space="0" w:color="auto"/>
                  <w:lang w:val="es-CL" w:eastAsia="es-CL"/>
                </w:rPr>
                <w:t>47,0</w:t>
              </w:r>
            </w:ins>
          </w:p>
        </w:tc>
        <w:tc>
          <w:tcPr>
            <w:tcW w:w="1261" w:type="dxa"/>
            <w:tcBorders>
              <w:top w:val="nil"/>
              <w:left w:val="nil"/>
              <w:bottom w:val="single" w:sz="8" w:space="0" w:color="000000"/>
              <w:right w:val="nil"/>
            </w:tcBorders>
            <w:shd w:val="clear" w:color="000000" w:fill="FFFFFF"/>
            <w:noWrap/>
            <w:vAlign w:val="bottom"/>
            <w:hideMark/>
            <w:tcPrChange w:id="4672" w:author="Observatorio 02" w:date="2017-03-16T15:34:00Z">
              <w:tcPr>
                <w:tcW w:w="1350" w:type="dxa"/>
                <w:gridSpan w:val="2"/>
                <w:tcBorders>
                  <w:top w:val="nil"/>
                  <w:left w:val="nil"/>
                  <w:bottom w:val="single" w:sz="8" w:space="0" w:color="000000"/>
                  <w:right w:val="nil"/>
                </w:tcBorders>
                <w:shd w:val="clear" w:color="000000" w:fill="FFFFFF"/>
                <w:noWrap/>
                <w:vAlign w:val="bottom"/>
                <w:hideMark/>
              </w:tcPr>
            </w:tcPrChange>
          </w:tcPr>
          <w:p w14:paraId="59E79873" w14:textId="77777777" w:rsidR="00681E9E" w:rsidRPr="00C2714A" w:rsidRDefault="00681E9E" w:rsidP="00681E9E">
            <w:pPr>
              <w:spacing w:after="0" w:line="240" w:lineRule="auto"/>
              <w:jc w:val="right"/>
              <w:rPr>
                <w:ins w:id="4673" w:author="Observatorio 02" w:date="2017-03-16T14:24:00Z"/>
                <w:rFonts w:eastAsia="Times New Roman"/>
                <w:sz w:val="22"/>
                <w:szCs w:val="22"/>
                <w:bdr w:val="none" w:sz="0" w:space="0" w:color="auto"/>
                <w:lang w:val="es-CL" w:eastAsia="es-CL"/>
              </w:rPr>
            </w:pPr>
            <w:ins w:id="4674" w:author="Observatorio 02" w:date="2017-03-16T14:24:00Z">
              <w:r w:rsidRPr="00C2714A">
                <w:rPr>
                  <w:rFonts w:eastAsia="Times New Roman"/>
                  <w:sz w:val="22"/>
                  <w:szCs w:val="22"/>
                  <w:bdr w:val="none" w:sz="0" w:space="0" w:color="auto"/>
                  <w:lang w:val="es-CL" w:eastAsia="es-CL"/>
                </w:rPr>
                <w:t>1,2</w:t>
              </w:r>
            </w:ins>
          </w:p>
        </w:tc>
        <w:tc>
          <w:tcPr>
            <w:tcW w:w="593" w:type="dxa"/>
            <w:tcBorders>
              <w:top w:val="nil"/>
              <w:left w:val="nil"/>
              <w:bottom w:val="single" w:sz="8" w:space="0" w:color="000000"/>
              <w:right w:val="nil"/>
            </w:tcBorders>
            <w:shd w:val="clear" w:color="000000" w:fill="FFFFFF"/>
            <w:noWrap/>
            <w:vAlign w:val="bottom"/>
            <w:hideMark/>
            <w:tcPrChange w:id="4675" w:author="Observatorio 02" w:date="2017-03-16T15:34:00Z">
              <w:tcPr>
                <w:tcW w:w="635" w:type="dxa"/>
                <w:gridSpan w:val="2"/>
                <w:tcBorders>
                  <w:top w:val="nil"/>
                  <w:left w:val="nil"/>
                  <w:bottom w:val="single" w:sz="8" w:space="0" w:color="000000"/>
                  <w:right w:val="nil"/>
                </w:tcBorders>
                <w:shd w:val="clear" w:color="000000" w:fill="FFFFFF"/>
                <w:noWrap/>
                <w:vAlign w:val="bottom"/>
                <w:hideMark/>
              </w:tcPr>
            </w:tcPrChange>
          </w:tcPr>
          <w:p w14:paraId="24D065AC" w14:textId="77777777" w:rsidR="00681E9E" w:rsidRPr="00C2714A" w:rsidRDefault="00681E9E" w:rsidP="00681E9E">
            <w:pPr>
              <w:spacing w:after="0" w:line="240" w:lineRule="auto"/>
              <w:jc w:val="right"/>
              <w:rPr>
                <w:ins w:id="4676" w:author="Observatorio 02" w:date="2017-03-16T14:24:00Z"/>
                <w:rFonts w:eastAsia="Times New Roman"/>
                <w:sz w:val="22"/>
                <w:szCs w:val="22"/>
                <w:bdr w:val="none" w:sz="0" w:space="0" w:color="auto"/>
                <w:lang w:val="es-CL" w:eastAsia="es-CL"/>
              </w:rPr>
            </w:pPr>
            <w:ins w:id="4677" w:author="Observatorio 02" w:date="2017-03-16T14:24:00Z">
              <w:r w:rsidRPr="00C2714A">
                <w:rPr>
                  <w:rFonts w:eastAsia="Times New Roman"/>
                  <w:sz w:val="22"/>
                  <w:szCs w:val="22"/>
                  <w:bdr w:val="none" w:sz="0" w:space="0" w:color="auto"/>
                  <w:lang w:val="es-CL" w:eastAsia="es-CL"/>
                </w:rPr>
                <w:t>100,0</w:t>
              </w:r>
            </w:ins>
          </w:p>
        </w:tc>
      </w:tr>
    </w:tbl>
    <w:p w14:paraId="6A3CB371" w14:textId="063B12A9" w:rsidR="00681E9E" w:rsidRPr="00C2714A" w:rsidDel="002E6C49" w:rsidRDefault="00681E9E" w:rsidP="00681E9E">
      <w:pPr>
        <w:spacing w:after="0" w:line="276" w:lineRule="auto"/>
        <w:jc w:val="both"/>
        <w:rPr>
          <w:del w:id="4678" w:author="Observatorio 02" w:date="2017-03-16T15:22:00Z"/>
          <w:moveTo w:id="4679" w:author="Observatorio 02" w:date="2017-03-16T14:25:00Z"/>
          <w:rFonts w:eastAsia="Times New Roman"/>
          <w:color w:val="323E4F" w:themeColor="text2" w:themeShade="BF"/>
          <w:sz w:val="20"/>
          <w:szCs w:val="20"/>
          <w:bdr w:val="none" w:sz="0" w:space="0" w:color="auto"/>
          <w:lang w:val="es-CL" w:eastAsia="es-CL"/>
          <w:rPrChange w:id="4680" w:author="Observatorio 02" w:date="2017-03-23T14:31:00Z">
            <w:rPr>
              <w:del w:id="4681" w:author="Observatorio 02" w:date="2017-03-16T15:22:00Z"/>
              <w:moveTo w:id="4682" w:author="Observatorio 02" w:date="2017-03-16T14:25:00Z"/>
              <w:rFonts w:eastAsia="Times New Roman"/>
              <w:color w:val="203764"/>
              <w:sz w:val="20"/>
              <w:szCs w:val="20"/>
              <w:bdr w:val="none" w:sz="0" w:space="0" w:color="auto"/>
              <w:lang w:val="es-CL" w:eastAsia="es-CL"/>
            </w:rPr>
          </w:rPrChange>
        </w:rPr>
      </w:pPr>
      <w:moveToRangeStart w:id="4683" w:author="Observatorio 02" w:date="2017-03-16T14:25:00Z" w:name="move477437648"/>
      <w:moveTo w:id="4684" w:author="Observatorio 02" w:date="2017-03-16T14:25:00Z">
        <w:r w:rsidRPr="00C2714A">
          <w:rPr>
            <w:rFonts w:eastAsia="Times New Roman"/>
            <w:color w:val="323E4F" w:themeColor="text2" w:themeShade="BF"/>
            <w:sz w:val="20"/>
            <w:szCs w:val="20"/>
            <w:bdr w:val="none" w:sz="0" w:space="0" w:color="auto"/>
            <w:lang w:val="es-CL" w:eastAsia="es-CL"/>
            <w:rPrChange w:id="4685" w:author="Observatorio 02" w:date="2017-03-23T14:31:00Z">
              <w:rPr>
                <w:rFonts w:eastAsia="Times New Roman"/>
                <w:color w:val="203764"/>
                <w:sz w:val="20"/>
                <w:szCs w:val="20"/>
                <w:bdr w:val="none" w:sz="0" w:space="0" w:color="auto"/>
                <w:lang w:val="es-CL" w:eastAsia="es-CL"/>
              </w:rPr>
            </w:rPrChange>
          </w:rPr>
          <w:t xml:space="preserve">Fuente: Elaboración en base a </w:t>
        </w:r>
        <w:del w:id="4686" w:author="Observatorio 02" w:date="2017-03-16T14:31:00Z">
          <w:r w:rsidRPr="00C2714A" w:rsidDel="00CF7601">
            <w:rPr>
              <w:rFonts w:eastAsia="Times New Roman"/>
              <w:color w:val="323E4F" w:themeColor="text2" w:themeShade="BF"/>
              <w:sz w:val="20"/>
              <w:szCs w:val="20"/>
              <w:bdr w:val="none" w:sz="0" w:space="0" w:color="auto"/>
              <w:lang w:val="es-CL" w:eastAsia="es-CL"/>
              <w:rPrChange w:id="4687" w:author="Observatorio 02" w:date="2017-03-23T14:31:00Z">
                <w:rPr>
                  <w:rFonts w:eastAsia="Times New Roman"/>
                  <w:color w:val="203764"/>
                  <w:sz w:val="20"/>
                  <w:szCs w:val="20"/>
                  <w:bdr w:val="none" w:sz="0" w:space="0" w:color="auto"/>
                  <w:lang w:val="es-CL" w:eastAsia="es-CL"/>
                </w:rPr>
              </w:rPrChange>
            </w:rPr>
            <w:delText>N</w:delText>
          </w:r>
        </w:del>
        <w:r w:rsidRPr="00C2714A">
          <w:rPr>
            <w:rFonts w:eastAsia="Times New Roman"/>
            <w:color w:val="323E4F" w:themeColor="text2" w:themeShade="BF"/>
            <w:sz w:val="20"/>
            <w:szCs w:val="20"/>
            <w:bdr w:val="none" w:sz="0" w:space="0" w:color="auto"/>
            <w:lang w:val="es-CL" w:eastAsia="es-CL"/>
            <w:rPrChange w:id="4688" w:author="Observatorio 02" w:date="2017-03-23T14:31:00Z">
              <w:rPr>
                <w:rFonts w:eastAsia="Times New Roman"/>
                <w:color w:val="203764"/>
                <w:sz w:val="20"/>
                <w:szCs w:val="20"/>
                <w:bdr w:val="none" w:sz="0" w:space="0" w:color="auto"/>
                <w:lang w:val="es-CL" w:eastAsia="es-CL"/>
              </w:rPr>
            </w:rPrChange>
          </w:rPr>
          <w:t>ENE</w:t>
        </w:r>
      </w:moveTo>
      <w:ins w:id="4689" w:author="Observatorio 02" w:date="2017-03-16T14:53:00Z">
        <w:r w:rsidR="00861494" w:rsidRPr="00C2714A">
          <w:rPr>
            <w:rFonts w:eastAsia="Times New Roman"/>
            <w:color w:val="323E4F" w:themeColor="text2" w:themeShade="BF"/>
            <w:sz w:val="20"/>
            <w:szCs w:val="20"/>
            <w:bdr w:val="none" w:sz="0" w:space="0" w:color="auto"/>
            <w:lang w:val="es-CL" w:eastAsia="es-CL"/>
            <w:rPrChange w:id="4690" w:author="Observatorio 02" w:date="2017-03-23T14:31:00Z">
              <w:rPr>
                <w:rFonts w:eastAsia="Times New Roman"/>
                <w:color w:val="203764"/>
                <w:sz w:val="20"/>
                <w:szCs w:val="20"/>
                <w:bdr w:val="none" w:sz="0" w:space="0" w:color="auto"/>
                <w:lang w:val="es-CL" w:eastAsia="es-CL"/>
              </w:rPr>
            </w:rPrChange>
          </w:rPr>
          <w:t>.</w:t>
        </w:r>
      </w:ins>
      <w:moveTo w:id="4691" w:author="Observatorio 02" w:date="2017-03-16T14:25:00Z">
        <w:del w:id="4692" w:author="Observatorio 02" w:date="2017-03-16T14:52:00Z">
          <w:r w:rsidRPr="00C2714A" w:rsidDel="00861494">
            <w:rPr>
              <w:rFonts w:eastAsia="Times New Roman"/>
              <w:color w:val="323E4F" w:themeColor="text2" w:themeShade="BF"/>
              <w:sz w:val="20"/>
              <w:szCs w:val="20"/>
              <w:bdr w:val="none" w:sz="0" w:space="0" w:color="auto"/>
              <w:lang w:val="es-CL" w:eastAsia="es-CL"/>
              <w:rPrChange w:id="4693" w:author="Observatorio 02" w:date="2017-03-23T14:31:00Z">
                <w:rPr>
                  <w:rFonts w:eastAsia="Times New Roman"/>
                  <w:color w:val="203764"/>
                  <w:sz w:val="20"/>
                  <w:szCs w:val="20"/>
                  <w:bdr w:val="none" w:sz="0" w:space="0" w:color="auto"/>
                  <w:lang w:val="es-CL" w:eastAsia="es-CL"/>
                </w:rPr>
              </w:rPrChange>
            </w:rPr>
            <w:delText xml:space="preserve"> 2015.</w:delText>
          </w:r>
        </w:del>
      </w:moveTo>
    </w:p>
    <w:moveToRangeEnd w:id="4683"/>
    <w:p w14:paraId="247A4486" w14:textId="68D71A6A" w:rsidR="00681E9E" w:rsidRPr="00C2714A" w:rsidRDefault="00681E9E" w:rsidP="00737596">
      <w:pPr>
        <w:spacing w:after="0" w:line="276" w:lineRule="auto"/>
        <w:jc w:val="both"/>
        <w:rPr>
          <w:rFonts w:eastAsia="Times New Roman"/>
          <w:color w:val="203764"/>
          <w:sz w:val="20"/>
          <w:szCs w:val="20"/>
          <w:bdr w:val="none" w:sz="0" w:space="0" w:color="auto"/>
          <w:lang w:val="es-CL" w:eastAsia="es-CL"/>
        </w:rPr>
      </w:pPr>
    </w:p>
    <w:p w14:paraId="1FCC61A3" w14:textId="0F60CE3E" w:rsidR="00C628CE" w:rsidRPr="00C2714A" w:rsidRDefault="00C628CE" w:rsidP="00737596">
      <w:pPr>
        <w:spacing w:after="0" w:line="276" w:lineRule="auto"/>
        <w:jc w:val="both"/>
        <w:rPr>
          <w:ins w:id="4694" w:author="Observatorio 02" w:date="2017-03-16T15:31:00Z"/>
          <w:lang w:val="es-CL"/>
        </w:rPr>
      </w:pPr>
    </w:p>
    <w:p w14:paraId="77112EFB" w14:textId="717AAB12" w:rsidR="006D2E2D" w:rsidRPr="00C2714A" w:rsidRDefault="00A96B56" w:rsidP="00737596">
      <w:pPr>
        <w:spacing w:after="0" w:line="276" w:lineRule="auto"/>
        <w:jc w:val="both"/>
        <w:rPr>
          <w:ins w:id="4695" w:author="Observatorio 02" w:date="2017-03-16T15:31:00Z"/>
          <w:lang w:val="es-CL"/>
        </w:rPr>
      </w:pPr>
      <w:ins w:id="4696" w:author="Observatorio 02" w:date="2017-03-16T15:31:00Z">
        <w:r w:rsidRPr="00C2714A">
          <w:rPr>
            <w:lang w:val="es-CL"/>
          </w:rPr>
          <w:t>El cuadro 15 muestra el ingreso promedio de la ocupación principal de los ocupados del sector</w:t>
        </w:r>
      </w:ins>
      <w:ins w:id="4697" w:author="Observatorio 02" w:date="2017-03-16T15:32:00Z">
        <w:r w:rsidRPr="00C2714A">
          <w:rPr>
            <w:lang w:val="es-CL"/>
          </w:rPr>
          <w:t>, según categoría de ocupación, para dos años específicos: 2010 y 2015</w:t>
        </w:r>
      </w:ins>
      <w:ins w:id="4698" w:author="Observatorio 02" w:date="2017-03-16T15:33:00Z">
        <w:r w:rsidRPr="00C2714A">
          <w:rPr>
            <w:lang w:val="es-CL"/>
          </w:rPr>
          <w:t xml:space="preserve">. </w:t>
        </w:r>
      </w:ins>
      <w:ins w:id="4699" w:author="Observatorio 02" w:date="2017-03-16T15:31:00Z">
        <w:r w:rsidR="00963247" w:rsidRPr="00C2714A">
          <w:rPr>
            <w:lang w:val="es-CL"/>
          </w:rPr>
          <w:t>S</w:t>
        </w:r>
      </w:ins>
      <w:ins w:id="4700" w:author="Observatorio 02" w:date="2017-03-16T15:37:00Z">
        <w:r w:rsidR="00963247" w:rsidRPr="00C2714A">
          <w:rPr>
            <w:lang w:val="es-CL"/>
          </w:rPr>
          <w:t xml:space="preserve">e aprecia que el ingreso promedio </w:t>
        </w:r>
      </w:ins>
      <w:ins w:id="4701" w:author="Observatorio 02" w:date="2017-03-16T15:38:00Z">
        <w:r w:rsidR="00963247" w:rsidRPr="00C2714A">
          <w:rPr>
            <w:lang w:val="es-CL"/>
          </w:rPr>
          <w:t>ha crecido más en el sector que en el país (</w:t>
        </w:r>
        <w:r w:rsidR="00C3558D" w:rsidRPr="00C2714A">
          <w:rPr>
            <w:lang w:val="es-CL"/>
          </w:rPr>
          <w:t>35% vs 25%). Sin embargo, este crecimiento ha sido muy heterogéneo</w:t>
        </w:r>
      </w:ins>
      <w:ins w:id="4702" w:author="Observatorio 02" w:date="2017-03-16T15:41:00Z">
        <w:r w:rsidR="006D2E2D" w:rsidRPr="00C2714A">
          <w:rPr>
            <w:lang w:val="es-CL"/>
          </w:rPr>
          <w:t xml:space="preserve"> entre las distintas categorías de ocupación</w:t>
        </w:r>
      </w:ins>
      <w:ins w:id="4703" w:author="Observatorio 02" w:date="2017-03-16T15:39:00Z">
        <w:r w:rsidR="006D2E2D" w:rsidRPr="00C2714A">
          <w:rPr>
            <w:lang w:val="es-CL"/>
          </w:rPr>
          <w:t xml:space="preserve">. Por ejemplo, mientras el ingreso de los asalariados sin contrato </w:t>
        </w:r>
      </w:ins>
      <w:ins w:id="4704" w:author="Observatorio 02" w:date="2017-03-16T15:42:00Z">
        <w:r w:rsidR="006D2E2D" w:rsidRPr="00C2714A">
          <w:rPr>
            <w:lang w:val="es-CL"/>
          </w:rPr>
          <w:t xml:space="preserve">del sector </w:t>
        </w:r>
      </w:ins>
      <w:ins w:id="4705" w:author="Observatorio 02" w:date="2017-03-16T15:39:00Z">
        <w:r w:rsidR="006D2E2D" w:rsidRPr="00C2714A">
          <w:rPr>
            <w:lang w:val="es-CL"/>
          </w:rPr>
          <w:t xml:space="preserve">creció un 106%, el de los </w:t>
        </w:r>
      </w:ins>
      <w:ins w:id="4706" w:author="Observatorio 02" w:date="2017-03-16T15:40:00Z">
        <w:r w:rsidR="006D2E2D" w:rsidRPr="00C2714A">
          <w:rPr>
            <w:lang w:val="es-CL"/>
          </w:rPr>
          <w:t>asalariados con contrato indefinido creció solo 16%.</w:t>
        </w:r>
      </w:ins>
      <w:ins w:id="4707" w:author="Observatorio 02" w:date="2017-03-16T15:41:00Z">
        <w:r w:rsidR="006D2E2D" w:rsidRPr="00C2714A">
          <w:rPr>
            <w:lang w:val="es-CL"/>
          </w:rPr>
          <w:t xml:space="preserve"> </w:t>
        </w:r>
      </w:ins>
      <w:ins w:id="4708" w:author="Observatorio 02" w:date="2017-03-16T15:42:00Z">
        <w:r w:rsidR="006D2E2D" w:rsidRPr="00C2714A">
          <w:rPr>
            <w:lang w:val="es-CL"/>
          </w:rPr>
          <w:t>Esta heterogeneidad también se da entre sectores. Por ejemplo, el ingreso promedio del sector creci</w:t>
        </w:r>
      </w:ins>
      <w:ins w:id="4709" w:author="Observatorio 02" w:date="2017-03-16T15:43:00Z">
        <w:r w:rsidR="006D2E2D" w:rsidRPr="00C2714A">
          <w:rPr>
            <w:lang w:val="es-CL"/>
          </w:rPr>
          <w:t>ó relativamente más que el nacional entre los asalariados sin contrato, pero relativamente menos entre los asalariados con contrato indefinido.</w:t>
        </w:r>
      </w:ins>
    </w:p>
    <w:p w14:paraId="5FCAA557" w14:textId="77A07FE9" w:rsidR="00A96B56" w:rsidRPr="00C2714A" w:rsidDel="00C3558D" w:rsidRDefault="00A96B56" w:rsidP="00737596">
      <w:pPr>
        <w:spacing w:after="0" w:line="276" w:lineRule="auto"/>
        <w:jc w:val="both"/>
        <w:rPr>
          <w:del w:id="4710" w:author="Observatorio 02" w:date="2017-03-16T15:38:00Z"/>
          <w:lang w:val="es-CL"/>
        </w:rPr>
      </w:pPr>
    </w:p>
    <w:p w14:paraId="556DF6F6" w14:textId="254554CA" w:rsidR="00A07166" w:rsidRPr="008D413D" w:rsidDel="00C3558D" w:rsidRDefault="008D2D30" w:rsidP="00E256FF">
      <w:pPr>
        <w:pStyle w:val="CitaviBibliographyEntry"/>
        <w:spacing w:after="0" w:line="276" w:lineRule="auto"/>
        <w:jc w:val="both"/>
        <w:rPr>
          <w:del w:id="4711" w:author="Observatorio 02" w:date="2017-03-16T15:38:00Z"/>
          <w:rFonts w:ascii="Times New Roman" w:hAnsi="Times New Roman" w:cs="Times New Roman"/>
          <w:rPrChange w:id="4712" w:author="Observatorio 02" w:date="2017-04-17T11:57:00Z">
            <w:rPr>
              <w:del w:id="4713" w:author="Observatorio 02" w:date="2017-03-16T15:38:00Z"/>
            </w:rPr>
          </w:rPrChange>
        </w:rPr>
      </w:pPr>
      <w:del w:id="4714" w:author="Observatorio 02" w:date="2017-03-16T15:38:00Z">
        <w:r w:rsidRPr="00C2714A" w:rsidDel="00C3558D">
          <w:rPr>
            <w:rFonts w:ascii="Times New Roman" w:hAnsi="Times New Roman" w:cs="Times New Roman"/>
            <w:color w:val="000000" w:themeColor="text1"/>
            <w:lang w:val="es-ES"/>
            <w:rPrChange w:id="4715" w:author="Observatorio 02" w:date="2017-03-23T14:31:00Z">
              <w:rPr>
                <w:color w:val="000000" w:themeColor="text1"/>
                <w:lang w:val="es-ES"/>
              </w:rPr>
            </w:rPrChange>
          </w:rPr>
          <w:delText xml:space="preserve">En el Cuadro </w:delText>
        </w:r>
      </w:del>
      <w:del w:id="4716" w:author="Observatorio 02" w:date="2017-03-16T15:23:00Z">
        <w:r w:rsidRPr="00C2714A" w:rsidDel="002E6C49">
          <w:rPr>
            <w:rFonts w:ascii="Times New Roman" w:hAnsi="Times New Roman" w:cs="Times New Roman"/>
            <w:color w:val="000000" w:themeColor="text1"/>
            <w:lang w:val="es-ES"/>
            <w:rPrChange w:id="4717" w:author="Observatorio 02" w:date="2017-03-23T14:31:00Z">
              <w:rPr>
                <w:color w:val="000000" w:themeColor="text1"/>
                <w:lang w:val="es-ES"/>
              </w:rPr>
            </w:rPrChange>
          </w:rPr>
          <w:delText>8</w:delText>
        </w:r>
      </w:del>
      <w:del w:id="4718" w:author="Observatorio 02" w:date="2017-03-16T15:38:00Z">
        <w:r w:rsidRPr="00C2714A" w:rsidDel="00C3558D">
          <w:rPr>
            <w:rFonts w:ascii="Times New Roman" w:hAnsi="Times New Roman" w:cs="Times New Roman"/>
            <w:color w:val="000000" w:themeColor="text1"/>
            <w:lang w:val="es-ES"/>
            <w:rPrChange w:id="4719" w:author="Observatorio 02" w:date="2017-03-23T14:31:00Z">
              <w:rPr>
                <w:color w:val="000000" w:themeColor="text1"/>
                <w:lang w:val="es-ES"/>
              </w:rPr>
            </w:rPrChange>
          </w:rPr>
          <w:delText xml:space="preserve"> se presenta el ingreso promedio que obtienen los ocupados del sector </w:delText>
        </w:r>
        <w:r w:rsidR="00EF7D3E" w:rsidRPr="00C2714A" w:rsidDel="00C3558D">
          <w:rPr>
            <w:rFonts w:ascii="Times New Roman" w:hAnsi="Times New Roman" w:cs="Times New Roman"/>
            <w:color w:val="000000" w:themeColor="text1"/>
            <w:lang w:val="es-ES"/>
            <w:rPrChange w:id="4720" w:author="Observatorio 02" w:date="2017-03-23T14:31:00Z">
              <w:rPr>
                <w:color w:val="000000" w:themeColor="text1"/>
                <w:lang w:val="es-ES"/>
              </w:rPr>
            </w:rPrChange>
          </w:rPr>
          <w:delText>Construcción</w:delText>
        </w:r>
        <w:r w:rsidRPr="00C2714A" w:rsidDel="00C3558D">
          <w:rPr>
            <w:rFonts w:ascii="Times New Roman" w:hAnsi="Times New Roman" w:cs="Times New Roman"/>
            <w:color w:val="000000" w:themeColor="text1"/>
            <w:lang w:val="es-ES"/>
            <w:rPrChange w:id="4721" w:author="Observatorio 02" w:date="2017-03-23T14:31:00Z">
              <w:rPr>
                <w:color w:val="000000" w:themeColor="text1"/>
                <w:lang w:val="es-ES"/>
              </w:rPr>
            </w:rPrChange>
          </w:rPr>
          <w:delText xml:space="preserve"> desagregando por categoría ocupacional y tipo de jornada, para 2014.  Los ocupados del sector que trabajan a jornada completa perciben un ingreso promedio de $</w:delText>
        </w:r>
        <w:r w:rsidR="00D612C1" w:rsidRPr="00C2714A" w:rsidDel="00C3558D">
          <w:rPr>
            <w:rFonts w:ascii="Times New Roman" w:eastAsia="Times New Roman" w:hAnsi="Times New Roman" w:cs="Times New Roman"/>
            <w:color w:val="000000"/>
            <w:lang w:eastAsia="es-CL"/>
            <w:rPrChange w:id="4722" w:author="Observatorio 02" w:date="2017-03-23T14:34:00Z">
              <w:rPr>
                <w:rFonts w:eastAsia="Times New Roman"/>
                <w:color w:val="000000"/>
                <w:lang w:eastAsia="es-CL"/>
              </w:rPr>
            </w:rPrChange>
          </w:rPr>
          <w:delText>453.309</w:delText>
        </w:r>
        <w:r w:rsidRPr="00C2714A" w:rsidDel="00C3558D">
          <w:rPr>
            <w:rFonts w:ascii="Times New Roman" w:hAnsi="Times New Roman" w:cs="Times New Roman"/>
            <w:color w:val="000000" w:themeColor="text1"/>
            <w:lang w:val="es-ES"/>
            <w:rPrChange w:id="4723" w:author="Observatorio 02" w:date="2017-03-23T14:31:00Z">
              <w:rPr>
                <w:color w:val="000000" w:themeColor="text1"/>
                <w:lang w:val="es-ES"/>
              </w:rPr>
            </w:rPrChange>
          </w:rPr>
          <w:delText>, inferior al promedio nacional de los ocupados en este tipo de jornada. Por su parte, los ocupados del sector que trabajan a jornada parcial perciben $</w:delText>
        </w:r>
        <w:r w:rsidR="00D612C1" w:rsidRPr="00C2714A" w:rsidDel="00C3558D">
          <w:rPr>
            <w:rFonts w:ascii="Times New Roman" w:eastAsia="Times New Roman" w:hAnsi="Times New Roman" w:cs="Times New Roman"/>
            <w:color w:val="000000"/>
            <w:lang w:eastAsia="es-CL"/>
            <w:rPrChange w:id="4724" w:author="Observatorio 02" w:date="2017-03-23T14:34:00Z">
              <w:rPr>
                <w:rFonts w:eastAsia="Times New Roman"/>
                <w:color w:val="000000"/>
                <w:lang w:eastAsia="es-CL"/>
              </w:rPr>
            </w:rPrChange>
          </w:rPr>
          <w:delText xml:space="preserve">185.489 </w:delText>
        </w:r>
        <w:r w:rsidRPr="00C2714A" w:rsidDel="00C3558D">
          <w:rPr>
            <w:rFonts w:ascii="Times New Roman" w:hAnsi="Times New Roman" w:cs="Times New Roman"/>
            <w:color w:val="000000" w:themeColor="text1"/>
            <w:lang w:val="es-ES"/>
            <w:rPrChange w:id="4725" w:author="Observatorio 02" w:date="2017-03-23T14:31:00Z">
              <w:rPr>
                <w:color w:val="000000" w:themeColor="text1"/>
                <w:lang w:val="es-ES"/>
              </w:rPr>
            </w:rPrChange>
          </w:rPr>
          <w:delText xml:space="preserve">en promedio, </w:delText>
        </w:r>
        <w:r w:rsidR="00D612C1" w:rsidRPr="00C2714A" w:rsidDel="00C3558D">
          <w:rPr>
            <w:rFonts w:ascii="Times New Roman" w:hAnsi="Times New Roman" w:cs="Times New Roman"/>
            <w:color w:val="000000" w:themeColor="text1"/>
            <w:lang w:val="es-ES"/>
            <w:rPrChange w:id="4726" w:author="Observatorio 02" w:date="2017-03-23T14:31:00Z">
              <w:rPr>
                <w:color w:val="000000" w:themeColor="text1"/>
                <w:lang w:val="es-ES"/>
              </w:rPr>
            </w:rPrChange>
          </w:rPr>
          <w:delText>ligeramente por sobre</w:delText>
        </w:r>
        <w:r w:rsidRPr="00C2714A" w:rsidDel="00C3558D">
          <w:rPr>
            <w:rFonts w:ascii="Times New Roman" w:hAnsi="Times New Roman" w:cs="Times New Roman"/>
            <w:color w:val="000000" w:themeColor="text1"/>
            <w:lang w:val="es-ES"/>
            <w:rPrChange w:id="4727" w:author="Observatorio 02" w:date="2017-03-23T14:31:00Z">
              <w:rPr>
                <w:color w:val="000000" w:themeColor="text1"/>
                <w:lang w:val="es-ES"/>
              </w:rPr>
            </w:rPrChange>
          </w:rPr>
          <w:delText xml:space="preserve"> el promedio nacional de la respectiva jornada. Al desagregar por categoría ocupacional, se puede apreciar que trabajadores dependientes con contrato tienen un ingreso promedio mayor que quienes no tienen contrato y también mayor a quienes trabajan por cuenta propia en este sector. Además, se puede apreciar que</w:delText>
        </w:r>
        <w:r w:rsidR="00791510" w:rsidRPr="00C2714A" w:rsidDel="00C3558D">
          <w:rPr>
            <w:rFonts w:ascii="Times New Roman" w:hAnsi="Times New Roman" w:cs="Times New Roman"/>
            <w:color w:val="000000" w:themeColor="text1"/>
            <w:lang w:val="es-ES"/>
            <w:rPrChange w:id="4728" w:author="Observatorio 02" w:date="2017-03-23T14:31:00Z">
              <w:rPr>
                <w:color w:val="000000" w:themeColor="text1"/>
                <w:lang w:val="es-ES"/>
              </w:rPr>
            </w:rPrChange>
          </w:rPr>
          <w:delText>,</w:delText>
        </w:r>
        <w:r w:rsidRPr="00C2714A" w:rsidDel="00C3558D">
          <w:rPr>
            <w:rFonts w:ascii="Times New Roman" w:hAnsi="Times New Roman" w:cs="Times New Roman"/>
            <w:color w:val="000000" w:themeColor="text1"/>
            <w:lang w:val="es-ES"/>
            <w:rPrChange w:id="4729" w:author="Observatorio 02" w:date="2017-03-23T14:31:00Z">
              <w:rPr>
                <w:color w:val="000000" w:themeColor="text1"/>
                <w:lang w:val="es-ES"/>
              </w:rPr>
            </w:rPrChange>
          </w:rPr>
          <w:delText xml:space="preserve"> en promedio</w:delText>
        </w:r>
        <w:r w:rsidR="00791510" w:rsidRPr="00C2714A" w:rsidDel="00C3558D">
          <w:rPr>
            <w:rFonts w:ascii="Times New Roman" w:hAnsi="Times New Roman" w:cs="Times New Roman"/>
            <w:color w:val="000000" w:themeColor="text1"/>
            <w:lang w:val="es-ES"/>
            <w:rPrChange w:id="4730" w:author="Observatorio 02" w:date="2017-03-23T14:31:00Z">
              <w:rPr>
                <w:color w:val="000000" w:themeColor="text1"/>
                <w:lang w:val="es-ES"/>
              </w:rPr>
            </w:rPrChange>
          </w:rPr>
          <w:delText>,</w:delText>
        </w:r>
        <w:r w:rsidRPr="00C2714A" w:rsidDel="00C3558D">
          <w:rPr>
            <w:rFonts w:ascii="Times New Roman" w:hAnsi="Times New Roman" w:cs="Times New Roman"/>
            <w:color w:val="000000" w:themeColor="text1"/>
            <w:lang w:val="es-ES"/>
            <w:rPrChange w:id="4731" w:author="Observatorio 02" w:date="2017-03-23T14:31:00Z">
              <w:rPr>
                <w:color w:val="000000" w:themeColor="text1"/>
                <w:lang w:val="es-ES"/>
              </w:rPr>
            </w:rPrChange>
          </w:rPr>
          <w:delText xml:space="preserve"> el ingreso de los trabajadores sin contrato del sector es mayor que el promedio nacional de este tipo de trabajadores. Por último, este sector presenta un promedio de ingreso de $</w:delText>
        </w:r>
        <w:r w:rsidR="00E256FF" w:rsidRPr="00C2714A" w:rsidDel="00C3558D">
          <w:rPr>
            <w:rFonts w:ascii="Times New Roman" w:eastAsia="Times New Roman" w:hAnsi="Times New Roman" w:cs="Times New Roman"/>
            <w:color w:val="000000"/>
            <w:lang w:eastAsia="es-CL"/>
            <w:rPrChange w:id="4732" w:author="Observatorio 02" w:date="2017-03-23T14:34:00Z">
              <w:rPr>
                <w:rFonts w:eastAsia="Times New Roman"/>
                <w:color w:val="000000"/>
                <w:lang w:eastAsia="es-CL"/>
              </w:rPr>
            </w:rPrChange>
          </w:rPr>
          <w:delText>429.626.</w:delText>
        </w:r>
      </w:del>
    </w:p>
    <w:p w14:paraId="4AF7A88D" w14:textId="49865A47" w:rsidR="008D2D30" w:rsidRPr="00C2714A" w:rsidRDefault="008D2D30" w:rsidP="00737596">
      <w:pPr>
        <w:spacing w:after="0" w:line="276" w:lineRule="auto"/>
        <w:jc w:val="both"/>
        <w:rPr>
          <w:lang w:val="es-CL"/>
        </w:rPr>
      </w:pPr>
    </w:p>
    <w:p w14:paraId="424222F8" w14:textId="438CBE07" w:rsidR="008D2D30" w:rsidRPr="00C2714A" w:rsidDel="002E6C49" w:rsidRDefault="003928C7" w:rsidP="00737596">
      <w:pPr>
        <w:spacing w:after="0" w:line="276" w:lineRule="auto"/>
        <w:jc w:val="both"/>
        <w:rPr>
          <w:del w:id="4733" w:author="Observatorio 02" w:date="2017-03-16T15:23:00Z"/>
          <w:b/>
          <w:color w:val="323E4F" w:themeColor="text2" w:themeShade="BF"/>
          <w:lang w:val="es-CL"/>
          <w:rPrChange w:id="4734" w:author="Observatorio 02" w:date="2017-03-23T14:31:00Z">
            <w:rPr>
              <w:del w:id="4735" w:author="Observatorio 02" w:date="2017-03-16T15:23:00Z"/>
              <w:lang w:val="es-CL"/>
            </w:rPr>
          </w:rPrChange>
        </w:rPr>
      </w:pPr>
      <w:ins w:id="4736" w:author="Observatorio 02" w:date="2017-03-16T15:30:00Z">
        <w:r w:rsidRPr="00C2714A">
          <w:rPr>
            <w:b/>
            <w:color w:val="323E4F" w:themeColor="text2" w:themeShade="BF"/>
            <w:lang w:val="es-CL"/>
            <w:rPrChange w:id="4737" w:author="Observatorio 02" w:date="2017-03-23T14:31:00Z">
              <w:rPr>
                <w:b/>
                <w:color w:val="1F3864" w:themeColor="accent5" w:themeShade="80"/>
                <w:lang w:val="es-CL"/>
              </w:rPr>
            </w:rPrChange>
          </w:rPr>
          <w:t>Cuadro 15</w:t>
        </w:r>
      </w:ins>
      <w:ins w:id="4738" w:author="Observatorio 02" w:date="2017-03-16T15:27:00Z">
        <w:r w:rsidRPr="00C2714A">
          <w:rPr>
            <w:b/>
            <w:color w:val="323E4F" w:themeColor="text2" w:themeShade="BF"/>
            <w:lang w:val="es-CL"/>
            <w:rPrChange w:id="4739" w:author="Observatorio 02" w:date="2017-03-23T14:31:00Z">
              <w:rPr>
                <w:b/>
                <w:color w:val="1F3864" w:themeColor="accent5" w:themeShade="80"/>
                <w:lang w:val="es-CL"/>
              </w:rPr>
            </w:rPrChange>
          </w:rPr>
          <w:t>. Ingreso promedio de la ocupación principal del sector Construcción según categoría ocupacional y tipo de contrato, 2010 y 2015</w:t>
        </w:r>
      </w:ins>
    </w:p>
    <w:p w14:paraId="78201F5D" w14:textId="7EF33430" w:rsidR="008D2D30" w:rsidRPr="00C2714A" w:rsidDel="002E6C49" w:rsidRDefault="008D2D30" w:rsidP="00737596">
      <w:pPr>
        <w:spacing w:after="0" w:line="276" w:lineRule="auto"/>
        <w:jc w:val="both"/>
        <w:rPr>
          <w:del w:id="4740" w:author="Observatorio 02" w:date="2017-03-16T15:23:00Z"/>
          <w:lang w:val="es-CL"/>
        </w:rPr>
      </w:pPr>
    </w:p>
    <w:p w14:paraId="532615CA" w14:textId="512AC6DF" w:rsidR="008D2D30" w:rsidRPr="00C2714A" w:rsidDel="002E6C49" w:rsidRDefault="008D2D30" w:rsidP="00737596">
      <w:pPr>
        <w:spacing w:after="0" w:line="276" w:lineRule="auto"/>
        <w:jc w:val="both"/>
        <w:rPr>
          <w:del w:id="4741" w:author="Observatorio 02" w:date="2017-03-16T15:23:00Z"/>
          <w:lang w:val="es-CL"/>
        </w:rPr>
      </w:pPr>
    </w:p>
    <w:p w14:paraId="711C4AE6" w14:textId="4352D0A6" w:rsidR="002E6C49" w:rsidRPr="00C2714A" w:rsidRDefault="002E6C49" w:rsidP="00737596">
      <w:pPr>
        <w:spacing w:after="0" w:line="276" w:lineRule="auto"/>
        <w:jc w:val="both"/>
        <w:rPr>
          <w:ins w:id="4742" w:author="Observatorio 02" w:date="2017-03-16T15:23:00Z"/>
          <w:lang w:val="es-CL"/>
        </w:rPr>
      </w:pPr>
    </w:p>
    <w:tbl>
      <w:tblPr>
        <w:tblW w:w="8286" w:type="dxa"/>
        <w:tblCellMar>
          <w:left w:w="70" w:type="dxa"/>
          <w:right w:w="70" w:type="dxa"/>
        </w:tblCellMar>
        <w:tblLook w:val="04A0" w:firstRow="1" w:lastRow="0" w:firstColumn="1" w:lastColumn="0" w:noHBand="0" w:noVBand="1"/>
        <w:tblPrChange w:id="4743" w:author="Observatorio 02" w:date="2017-03-16T15:27:00Z">
          <w:tblPr>
            <w:tblW w:w="8117" w:type="dxa"/>
            <w:tblCellMar>
              <w:left w:w="70" w:type="dxa"/>
              <w:right w:w="70" w:type="dxa"/>
            </w:tblCellMar>
            <w:tblLook w:val="04A0" w:firstRow="1" w:lastRow="0" w:firstColumn="1" w:lastColumn="0" w:noHBand="0" w:noVBand="1"/>
          </w:tblPr>
        </w:tblPrChange>
      </w:tblPr>
      <w:tblGrid>
        <w:gridCol w:w="1028"/>
        <w:gridCol w:w="608"/>
        <w:gridCol w:w="1161"/>
        <w:gridCol w:w="897"/>
        <w:gridCol w:w="1175"/>
        <w:gridCol w:w="1260"/>
        <w:gridCol w:w="1260"/>
        <w:gridCol w:w="897"/>
        <w:tblGridChange w:id="4744">
          <w:tblGrid>
            <w:gridCol w:w="1007"/>
            <w:gridCol w:w="596"/>
            <w:gridCol w:w="1137"/>
            <w:gridCol w:w="879"/>
            <w:gridCol w:w="1151"/>
            <w:gridCol w:w="1234"/>
            <w:gridCol w:w="1234"/>
            <w:gridCol w:w="879"/>
          </w:tblGrid>
        </w:tblGridChange>
      </w:tblGrid>
      <w:tr w:rsidR="002E6C49" w:rsidRPr="00C2714A" w14:paraId="7E1473AB" w14:textId="77777777" w:rsidTr="00575F3D">
        <w:trPr>
          <w:trHeight w:val="794"/>
          <w:ins w:id="4745" w:author="Observatorio 02" w:date="2017-03-16T15:27:00Z"/>
          <w:trPrChange w:id="4746" w:author="Observatorio 02" w:date="2017-03-16T15:27:00Z">
            <w:trPr>
              <w:trHeight w:val="546"/>
            </w:trPr>
          </w:trPrChange>
        </w:trPr>
        <w:tc>
          <w:tcPr>
            <w:tcW w:w="1028" w:type="dxa"/>
            <w:tcBorders>
              <w:top w:val="single" w:sz="8" w:space="0" w:color="000000"/>
              <w:left w:val="nil"/>
              <w:bottom w:val="single" w:sz="4" w:space="0" w:color="000000"/>
              <w:right w:val="nil"/>
            </w:tcBorders>
            <w:shd w:val="clear" w:color="000000" w:fill="FFFFFF"/>
            <w:vAlign w:val="bottom"/>
            <w:hideMark/>
            <w:tcPrChange w:id="4747" w:author="Observatorio 02" w:date="2017-03-16T15:27:00Z">
              <w:tcPr>
                <w:tcW w:w="1007" w:type="dxa"/>
                <w:tcBorders>
                  <w:top w:val="single" w:sz="8" w:space="0" w:color="000000"/>
                  <w:left w:val="nil"/>
                  <w:bottom w:val="single" w:sz="4" w:space="0" w:color="000000"/>
                  <w:right w:val="nil"/>
                </w:tcBorders>
                <w:shd w:val="clear" w:color="000000" w:fill="FFFFFF"/>
                <w:vAlign w:val="bottom"/>
                <w:hideMark/>
              </w:tcPr>
            </w:tcPrChange>
          </w:tcPr>
          <w:p w14:paraId="73258428" w14:textId="77777777" w:rsidR="002E6C49" w:rsidRPr="00C2714A" w:rsidRDefault="002E6C49" w:rsidP="002E6C49">
            <w:pPr>
              <w:spacing w:after="0" w:line="240" w:lineRule="auto"/>
              <w:jc w:val="center"/>
              <w:rPr>
                <w:ins w:id="4748" w:author="Observatorio 02" w:date="2017-03-16T15:27:00Z"/>
                <w:rFonts w:eastAsia="Times New Roman"/>
                <w:sz w:val="22"/>
                <w:szCs w:val="22"/>
                <w:bdr w:val="none" w:sz="0" w:space="0" w:color="auto"/>
                <w:lang w:val="es-CL" w:eastAsia="es-CL"/>
              </w:rPr>
            </w:pPr>
            <w:ins w:id="4749" w:author="Observatorio 02" w:date="2017-03-16T15:27:00Z">
              <w:r w:rsidRPr="00C2714A">
                <w:rPr>
                  <w:rFonts w:eastAsia="Times New Roman"/>
                  <w:sz w:val="22"/>
                  <w:szCs w:val="22"/>
                  <w:bdr w:val="none" w:sz="0" w:space="0" w:color="auto"/>
                  <w:lang w:val="es-CL" w:eastAsia="es-CL"/>
                </w:rPr>
                <w:lastRenderedPageBreak/>
                <w:t>Dominio</w:t>
              </w:r>
            </w:ins>
          </w:p>
        </w:tc>
        <w:tc>
          <w:tcPr>
            <w:tcW w:w="608" w:type="dxa"/>
            <w:tcBorders>
              <w:top w:val="single" w:sz="8" w:space="0" w:color="000000"/>
              <w:left w:val="nil"/>
              <w:bottom w:val="single" w:sz="4" w:space="0" w:color="000000"/>
              <w:right w:val="nil"/>
            </w:tcBorders>
            <w:shd w:val="clear" w:color="000000" w:fill="FFFFFF"/>
            <w:vAlign w:val="bottom"/>
            <w:hideMark/>
            <w:tcPrChange w:id="4750" w:author="Observatorio 02" w:date="2017-03-16T15:27:00Z">
              <w:tcPr>
                <w:tcW w:w="596" w:type="dxa"/>
                <w:tcBorders>
                  <w:top w:val="single" w:sz="8" w:space="0" w:color="000000"/>
                  <w:left w:val="nil"/>
                  <w:bottom w:val="single" w:sz="4" w:space="0" w:color="000000"/>
                  <w:right w:val="nil"/>
                </w:tcBorders>
                <w:shd w:val="clear" w:color="000000" w:fill="FFFFFF"/>
                <w:vAlign w:val="bottom"/>
                <w:hideMark/>
              </w:tcPr>
            </w:tcPrChange>
          </w:tcPr>
          <w:p w14:paraId="014BF762" w14:textId="77777777" w:rsidR="002E6C49" w:rsidRPr="00C2714A" w:rsidRDefault="002E6C49" w:rsidP="002E6C49">
            <w:pPr>
              <w:spacing w:after="0" w:line="240" w:lineRule="auto"/>
              <w:jc w:val="center"/>
              <w:rPr>
                <w:ins w:id="4751" w:author="Observatorio 02" w:date="2017-03-16T15:27:00Z"/>
                <w:rFonts w:eastAsia="Times New Roman"/>
                <w:sz w:val="22"/>
                <w:szCs w:val="22"/>
                <w:bdr w:val="none" w:sz="0" w:space="0" w:color="auto"/>
                <w:lang w:val="es-CL" w:eastAsia="es-CL"/>
              </w:rPr>
            </w:pPr>
            <w:ins w:id="4752" w:author="Observatorio 02" w:date="2017-03-16T15:27:00Z">
              <w:r w:rsidRPr="00C2714A">
                <w:rPr>
                  <w:rFonts w:eastAsia="Times New Roman"/>
                  <w:sz w:val="22"/>
                  <w:szCs w:val="22"/>
                  <w:bdr w:val="none" w:sz="0" w:space="0" w:color="auto"/>
                  <w:lang w:val="es-CL" w:eastAsia="es-CL"/>
                </w:rPr>
                <w:t>Año</w:t>
              </w:r>
            </w:ins>
          </w:p>
        </w:tc>
        <w:tc>
          <w:tcPr>
            <w:tcW w:w="1161" w:type="dxa"/>
            <w:tcBorders>
              <w:top w:val="single" w:sz="8" w:space="0" w:color="000000"/>
              <w:left w:val="nil"/>
              <w:bottom w:val="single" w:sz="4" w:space="0" w:color="000000"/>
              <w:right w:val="nil"/>
            </w:tcBorders>
            <w:shd w:val="clear" w:color="000000" w:fill="FFFFFF"/>
            <w:vAlign w:val="bottom"/>
            <w:hideMark/>
            <w:tcPrChange w:id="4753" w:author="Observatorio 02" w:date="2017-03-16T15:27:00Z">
              <w:tcPr>
                <w:tcW w:w="1137" w:type="dxa"/>
                <w:tcBorders>
                  <w:top w:val="single" w:sz="8" w:space="0" w:color="000000"/>
                  <w:left w:val="nil"/>
                  <w:bottom w:val="single" w:sz="4" w:space="0" w:color="000000"/>
                  <w:right w:val="nil"/>
                </w:tcBorders>
                <w:shd w:val="clear" w:color="000000" w:fill="FFFFFF"/>
                <w:vAlign w:val="bottom"/>
                <w:hideMark/>
              </w:tcPr>
            </w:tcPrChange>
          </w:tcPr>
          <w:p w14:paraId="5A5E2006" w14:textId="77777777" w:rsidR="002E6C49" w:rsidRPr="00C2714A" w:rsidRDefault="002E6C49" w:rsidP="002E6C49">
            <w:pPr>
              <w:spacing w:after="0" w:line="240" w:lineRule="auto"/>
              <w:jc w:val="center"/>
              <w:rPr>
                <w:ins w:id="4754" w:author="Observatorio 02" w:date="2017-03-16T15:27:00Z"/>
                <w:rFonts w:eastAsia="Times New Roman"/>
                <w:sz w:val="22"/>
                <w:szCs w:val="22"/>
                <w:bdr w:val="none" w:sz="0" w:space="0" w:color="auto"/>
                <w:lang w:val="es-CL" w:eastAsia="es-CL"/>
              </w:rPr>
            </w:pPr>
            <w:ins w:id="4755" w:author="Observatorio 02" w:date="2017-03-16T15:27:00Z">
              <w:r w:rsidRPr="00C2714A">
                <w:rPr>
                  <w:rFonts w:eastAsia="Times New Roman"/>
                  <w:sz w:val="22"/>
                  <w:szCs w:val="22"/>
                  <w:bdr w:val="none" w:sz="0" w:space="0" w:color="auto"/>
                  <w:lang w:val="es-CL" w:eastAsia="es-CL"/>
                </w:rPr>
                <w:t>Empleador</w:t>
              </w:r>
            </w:ins>
          </w:p>
        </w:tc>
        <w:tc>
          <w:tcPr>
            <w:tcW w:w="897" w:type="dxa"/>
            <w:tcBorders>
              <w:top w:val="single" w:sz="8" w:space="0" w:color="000000"/>
              <w:left w:val="nil"/>
              <w:bottom w:val="single" w:sz="4" w:space="0" w:color="000000"/>
              <w:right w:val="nil"/>
            </w:tcBorders>
            <w:shd w:val="clear" w:color="000000" w:fill="FFFFFF"/>
            <w:vAlign w:val="bottom"/>
            <w:hideMark/>
            <w:tcPrChange w:id="4756"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67FF7393" w14:textId="77777777" w:rsidR="002E6C49" w:rsidRPr="00C2714A" w:rsidRDefault="002E6C49" w:rsidP="002E6C49">
            <w:pPr>
              <w:spacing w:after="0" w:line="240" w:lineRule="auto"/>
              <w:jc w:val="center"/>
              <w:rPr>
                <w:ins w:id="4757" w:author="Observatorio 02" w:date="2017-03-16T15:27:00Z"/>
                <w:rFonts w:eastAsia="Times New Roman"/>
                <w:sz w:val="22"/>
                <w:szCs w:val="22"/>
                <w:bdr w:val="none" w:sz="0" w:space="0" w:color="auto"/>
                <w:lang w:val="es-CL" w:eastAsia="es-CL"/>
              </w:rPr>
            </w:pPr>
            <w:ins w:id="4758" w:author="Observatorio 02" w:date="2017-03-16T15:27:00Z">
              <w:r w:rsidRPr="00C2714A">
                <w:rPr>
                  <w:rFonts w:eastAsia="Times New Roman"/>
                  <w:sz w:val="22"/>
                  <w:szCs w:val="22"/>
                  <w:bdr w:val="none" w:sz="0" w:space="0" w:color="auto"/>
                  <w:lang w:val="es-CL" w:eastAsia="es-CL"/>
                </w:rPr>
                <w:t>Cuenta propia</w:t>
              </w:r>
            </w:ins>
          </w:p>
        </w:tc>
        <w:tc>
          <w:tcPr>
            <w:tcW w:w="1175" w:type="dxa"/>
            <w:tcBorders>
              <w:top w:val="single" w:sz="8" w:space="0" w:color="000000"/>
              <w:left w:val="nil"/>
              <w:bottom w:val="single" w:sz="4" w:space="0" w:color="000000"/>
              <w:right w:val="nil"/>
            </w:tcBorders>
            <w:shd w:val="clear" w:color="000000" w:fill="FFFFFF"/>
            <w:vAlign w:val="bottom"/>
            <w:hideMark/>
            <w:tcPrChange w:id="4759" w:author="Observatorio 02" w:date="2017-03-16T15:27:00Z">
              <w:tcPr>
                <w:tcW w:w="1151" w:type="dxa"/>
                <w:tcBorders>
                  <w:top w:val="single" w:sz="8" w:space="0" w:color="000000"/>
                  <w:left w:val="nil"/>
                  <w:bottom w:val="single" w:sz="4" w:space="0" w:color="000000"/>
                  <w:right w:val="nil"/>
                </w:tcBorders>
                <w:shd w:val="clear" w:color="000000" w:fill="FFFFFF"/>
                <w:vAlign w:val="bottom"/>
                <w:hideMark/>
              </w:tcPr>
            </w:tcPrChange>
          </w:tcPr>
          <w:p w14:paraId="4E01BB33" w14:textId="77777777" w:rsidR="002E6C49" w:rsidRPr="00C2714A" w:rsidRDefault="002E6C49" w:rsidP="002E6C49">
            <w:pPr>
              <w:spacing w:after="0" w:line="240" w:lineRule="auto"/>
              <w:jc w:val="center"/>
              <w:rPr>
                <w:ins w:id="4760" w:author="Observatorio 02" w:date="2017-03-16T15:27:00Z"/>
                <w:rFonts w:eastAsia="Times New Roman"/>
                <w:sz w:val="22"/>
                <w:szCs w:val="22"/>
                <w:bdr w:val="none" w:sz="0" w:space="0" w:color="auto"/>
                <w:lang w:val="es-CL" w:eastAsia="es-CL"/>
              </w:rPr>
            </w:pPr>
            <w:ins w:id="4761" w:author="Observatorio 02" w:date="2017-03-16T15:27:00Z">
              <w:r w:rsidRPr="00C2714A">
                <w:rPr>
                  <w:rFonts w:eastAsia="Times New Roman"/>
                  <w:sz w:val="22"/>
                  <w:szCs w:val="22"/>
                  <w:bdr w:val="none" w:sz="0" w:space="0" w:color="auto"/>
                  <w:lang w:val="es-CL" w:eastAsia="es-CL"/>
                </w:rPr>
                <w:t>Asalariado sin contrato</w:t>
              </w:r>
            </w:ins>
          </w:p>
        </w:tc>
        <w:tc>
          <w:tcPr>
            <w:tcW w:w="1260" w:type="dxa"/>
            <w:tcBorders>
              <w:top w:val="single" w:sz="8" w:space="0" w:color="000000"/>
              <w:left w:val="nil"/>
              <w:bottom w:val="single" w:sz="4" w:space="0" w:color="000000"/>
              <w:right w:val="nil"/>
            </w:tcBorders>
            <w:shd w:val="clear" w:color="000000" w:fill="FFFFFF"/>
            <w:vAlign w:val="bottom"/>
            <w:hideMark/>
            <w:tcPrChange w:id="4762"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3377637A" w14:textId="77777777" w:rsidR="002E6C49" w:rsidRPr="00C2714A" w:rsidRDefault="002E6C49" w:rsidP="002E6C49">
            <w:pPr>
              <w:spacing w:after="0" w:line="240" w:lineRule="auto"/>
              <w:jc w:val="center"/>
              <w:rPr>
                <w:ins w:id="4763" w:author="Observatorio 02" w:date="2017-03-16T15:27:00Z"/>
                <w:rFonts w:eastAsia="Times New Roman"/>
                <w:sz w:val="22"/>
                <w:szCs w:val="22"/>
                <w:bdr w:val="none" w:sz="0" w:space="0" w:color="auto"/>
                <w:lang w:val="es-CL" w:eastAsia="es-CL"/>
              </w:rPr>
            </w:pPr>
            <w:ins w:id="4764" w:author="Observatorio 02" w:date="2017-03-16T15:27:00Z">
              <w:r w:rsidRPr="00C2714A">
                <w:rPr>
                  <w:rFonts w:eastAsia="Times New Roman"/>
                  <w:sz w:val="22"/>
                  <w:szCs w:val="22"/>
                  <w:bdr w:val="none" w:sz="0" w:space="0" w:color="auto"/>
                  <w:lang w:val="es-CL" w:eastAsia="es-CL"/>
                </w:rPr>
                <w:t>Asalariado con contrato definido</w:t>
              </w:r>
            </w:ins>
          </w:p>
        </w:tc>
        <w:tc>
          <w:tcPr>
            <w:tcW w:w="1260" w:type="dxa"/>
            <w:tcBorders>
              <w:top w:val="single" w:sz="8" w:space="0" w:color="000000"/>
              <w:left w:val="nil"/>
              <w:bottom w:val="single" w:sz="4" w:space="0" w:color="000000"/>
              <w:right w:val="nil"/>
            </w:tcBorders>
            <w:shd w:val="clear" w:color="000000" w:fill="FFFFFF"/>
            <w:vAlign w:val="bottom"/>
            <w:hideMark/>
            <w:tcPrChange w:id="4765" w:author="Observatorio 02" w:date="2017-03-16T15:27:00Z">
              <w:tcPr>
                <w:tcW w:w="1234" w:type="dxa"/>
                <w:tcBorders>
                  <w:top w:val="single" w:sz="8" w:space="0" w:color="000000"/>
                  <w:left w:val="nil"/>
                  <w:bottom w:val="single" w:sz="4" w:space="0" w:color="000000"/>
                  <w:right w:val="nil"/>
                </w:tcBorders>
                <w:shd w:val="clear" w:color="000000" w:fill="FFFFFF"/>
                <w:vAlign w:val="bottom"/>
                <w:hideMark/>
              </w:tcPr>
            </w:tcPrChange>
          </w:tcPr>
          <w:p w14:paraId="063011E5" w14:textId="77777777" w:rsidR="002E6C49" w:rsidRPr="00C2714A" w:rsidRDefault="002E6C49" w:rsidP="002E6C49">
            <w:pPr>
              <w:spacing w:after="0" w:line="240" w:lineRule="auto"/>
              <w:jc w:val="center"/>
              <w:rPr>
                <w:ins w:id="4766" w:author="Observatorio 02" w:date="2017-03-16T15:27:00Z"/>
                <w:rFonts w:eastAsia="Times New Roman"/>
                <w:sz w:val="22"/>
                <w:szCs w:val="22"/>
                <w:bdr w:val="none" w:sz="0" w:space="0" w:color="auto"/>
                <w:lang w:val="es-CL" w:eastAsia="es-CL"/>
              </w:rPr>
            </w:pPr>
            <w:ins w:id="4767" w:author="Observatorio 02" w:date="2017-03-16T15:27:00Z">
              <w:r w:rsidRPr="00C2714A">
                <w:rPr>
                  <w:rFonts w:eastAsia="Times New Roman"/>
                  <w:sz w:val="22"/>
                  <w:szCs w:val="22"/>
                  <w:bdr w:val="none" w:sz="0" w:space="0" w:color="auto"/>
                  <w:lang w:val="es-CL" w:eastAsia="es-CL"/>
                </w:rPr>
                <w:t>Asalariado con contrato indefinido</w:t>
              </w:r>
            </w:ins>
          </w:p>
        </w:tc>
        <w:tc>
          <w:tcPr>
            <w:tcW w:w="897" w:type="dxa"/>
            <w:tcBorders>
              <w:top w:val="single" w:sz="8" w:space="0" w:color="000000"/>
              <w:left w:val="nil"/>
              <w:bottom w:val="single" w:sz="4" w:space="0" w:color="000000"/>
              <w:right w:val="nil"/>
            </w:tcBorders>
            <w:shd w:val="clear" w:color="000000" w:fill="FFFFFF"/>
            <w:vAlign w:val="bottom"/>
            <w:hideMark/>
            <w:tcPrChange w:id="4768" w:author="Observatorio 02" w:date="2017-03-16T15:27:00Z">
              <w:tcPr>
                <w:tcW w:w="879" w:type="dxa"/>
                <w:tcBorders>
                  <w:top w:val="single" w:sz="8" w:space="0" w:color="000000"/>
                  <w:left w:val="nil"/>
                  <w:bottom w:val="single" w:sz="4" w:space="0" w:color="000000"/>
                  <w:right w:val="nil"/>
                </w:tcBorders>
                <w:shd w:val="clear" w:color="000000" w:fill="FFFFFF"/>
                <w:vAlign w:val="bottom"/>
                <w:hideMark/>
              </w:tcPr>
            </w:tcPrChange>
          </w:tcPr>
          <w:p w14:paraId="7D2B381C" w14:textId="77777777" w:rsidR="002E6C49" w:rsidRPr="00C2714A" w:rsidRDefault="002E6C49" w:rsidP="002E6C49">
            <w:pPr>
              <w:spacing w:after="0" w:line="240" w:lineRule="auto"/>
              <w:jc w:val="center"/>
              <w:rPr>
                <w:ins w:id="4769" w:author="Observatorio 02" w:date="2017-03-16T15:27:00Z"/>
                <w:rFonts w:eastAsia="Times New Roman"/>
                <w:sz w:val="22"/>
                <w:szCs w:val="22"/>
                <w:bdr w:val="none" w:sz="0" w:space="0" w:color="auto"/>
                <w:lang w:val="es-CL" w:eastAsia="es-CL"/>
              </w:rPr>
            </w:pPr>
            <w:ins w:id="4770" w:author="Observatorio 02" w:date="2017-03-16T15:27:00Z">
              <w:r w:rsidRPr="00C2714A">
                <w:rPr>
                  <w:rFonts w:eastAsia="Times New Roman"/>
                  <w:sz w:val="22"/>
                  <w:szCs w:val="22"/>
                  <w:bdr w:val="none" w:sz="0" w:space="0" w:color="auto"/>
                  <w:lang w:val="es-CL" w:eastAsia="es-CL"/>
                </w:rPr>
                <w:t>Total</w:t>
              </w:r>
            </w:ins>
          </w:p>
        </w:tc>
      </w:tr>
      <w:tr w:rsidR="002E6C49" w:rsidRPr="00C2714A" w14:paraId="6CB0DD43" w14:textId="77777777" w:rsidTr="00575F3D">
        <w:trPr>
          <w:trHeight w:val="264"/>
          <w:ins w:id="4771" w:author="Observatorio 02" w:date="2017-03-16T15:27:00Z"/>
          <w:trPrChange w:id="4772" w:author="Observatorio 02" w:date="2017-03-16T15:27:00Z">
            <w:trPr>
              <w:trHeight w:val="182"/>
            </w:trPr>
          </w:trPrChange>
        </w:trPr>
        <w:tc>
          <w:tcPr>
            <w:tcW w:w="1028" w:type="dxa"/>
            <w:vMerge w:val="restart"/>
            <w:tcBorders>
              <w:top w:val="nil"/>
              <w:left w:val="nil"/>
              <w:bottom w:val="nil"/>
              <w:right w:val="nil"/>
            </w:tcBorders>
            <w:shd w:val="clear" w:color="000000" w:fill="FFFFFF"/>
            <w:noWrap/>
            <w:vAlign w:val="center"/>
            <w:hideMark/>
            <w:tcPrChange w:id="4773" w:author="Observatorio 02" w:date="2017-03-16T15:27:00Z">
              <w:tcPr>
                <w:tcW w:w="1007" w:type="dxa"/>
                <w:vMerge w:val="restart"/>
                <w:tcBorders>
                  <w:top w:val="nil"/>
                  <w:left w:val="nil"/>
                  <w:bottom w:val="nil"/>
                  <w:right w:val="nil"/>
                </w:tcBorders>
                <w:shd w:val="clear" w:color="000000" w:fill="FFFFFF"/>
                <w:noWrap/>
                <w:vAlign w:val="center"/>
                <w:hideMark/>
              </w:tcPr>
            </w:tcPrChange>
          </w:tcPr>
          <w:p w14:paraId="71A65DBB" w14:textId="77777777" w:rsidR="002E6C49" w:rsidRPr="00C2714A" w:rsidRDefault="002E6C49" w:rsidP="002E6C49">
            <w:pPr>
              <w:spacing w:after="0" w:line="240" w:lineRule="auto"/>
              <w:jc w:val="center"/>
              <w:rPr>
                <w:ins w:id="4774" w:author="Observatorio 02" w:date="2017-03-16T15:27:00Z"/>
                <w:rFonts w:eastAsia="Times New Roman"/>
                <w:sz w:val="22"/>
                <w:szCs w:val="22"/>
                <w:bdr w:val="none" w:sz="0" w:space="0" w:color="auto"/>
                <w:lang w:val="es-CL" w:eastAsia="es-CL"/>
              </w:rPr>
            </w:pPr>
            <w:ins w:id="4775" w:author="Observatorio 02" w:date="2017-03-16T15:27:00Z">
              <w:r w:rsidRPr="00C2714A">
                <w:rPr>
                  <w:rFonts w:eastAsia="Times New Roman"/>
                  <w:sz w:val="22"/>
                  <w:szCs w:val="22"/>
                  <w:bdr w:val="none" w:sz="0" w:space="0" w:color="auto"/>
                  <w:lang w:val="es-CL" w:eastAsia="es-CL"/>
                </w:rPr>
                <w:t>Sector</w:t>
              </w:r>
            </w:ins>
          </w:p>
        </w:tc>
        <w:tc>
          <w:tcPr>
            <w:tcW w:w="608" w:type="dxa"/>
            <w:tcBorders>
              <w:top w:val="nil"/>
              <w:left w:val="nil"/>
              <w:bottom w:val="nil"/>
              <w:right w:val="nil"/>
            </w:tcBorders>
            <w:shd w:val="clear" w:color="000000" w:fill="FFFFFF"/>
            <w:noWrap/>
            <w:vAlign w:val="bottom"/>
            <w:hideMark/>
            <w:tcPrChange w:id="4776" w:author="Observatorio 02" w:date="2017-03-16T15:27:00Z">
              <w:tcPr>
                <w:tcW w:w="596" w:type="dxa"/>
                <w:tcBorders>
                  <w:top w:val="nil"/>
                  <w:left w:val="nil"/>
                  <w:bottom w:val="nil"/>
                  <w:right w:val="nil"/>
                </w:tcBorders>
                <w:shd w:val="clear" w:color="000000" w:fill="FFFFFF"/>
                <w:noWrap/>
                <w:vAlign w:val="bottom"/>
                <w:hideMark/>
              </w:tcPr>
            </w:tcPrChange>
          </w:tcPr>
          <w:p w14:paraId="1666BD75" w14:textId="77777777" w:rsidR="002E6C49" w:rsidRPr="00C2714A" w:rsidRDefault="002E6C49" w:rsidP="002E6C49">
            <w:pPr>
              <w:spacing w:after="0" w:line="240" w:lineRule="auto"/>
              <w:jc w:val="center"/>
              <w:rPr>
                <w:ins w:id="4777" w:author="Observatorio 02" w:date="2017-03-16T15:27:00Z"/>
                <w:rFonts w:eastAsia="Times New Roman"/>
                <w:sz w:val="22"/>
                <w:szCs w:val="22"/>
                <w:bdr w:val="none" w:sz="0" w:space="0" w:color="auto"/>
                <w:lang w:val="es-CL" w:eastAsia="es-CL"/>
              </w:rPr>
            </w:pPr>
            <w:ins w:id="4778" w:author="Observatorio 02" w:date="2017-03-16T15:27:00Z">
              <w:r w:rsidRPr="00C2714A">
                <w:rPr>
                  <w:rFonts w:eastAsia="Times New Roman"/>
                  <w:sz w:val="22"/>
                  <w:szCs w:val="22"/>
                  <w:bdr w:val="none" w:sz="0" w:space="0" w:color="auto"/>
                  <w:lang w:val="es-CL" w:eastAsia="es-CL"/>
                </w:rPr>
                <w:t>2010</w:t>
              </w:r>
            </w:ins>
          </w:p>
        </w:tc>
        <w:tc>
          <w:tcPr>
            <w:tcW w:w="1161" w:type="dxa"/>
            <w:tcBorders>
              <w:top w:val="nil"/>
              <w:left w:val="nil"/>
              <w:bottom w:val="nil"/>
              <w:right w:val="nil"/>
            </w:tcBorders>
            <w:shd w:val="clear" w:color="000000" w:fill="FFFFFF"/>
            <w:noWrap/>
            <w:vAlign w:val="bottom"/>
            <w:hideMark/>
            <w:tcPrChange w:id="4779" w:author="Observatorio 02" w:date="2017-03-16T15:27:00Z">
              <w:tcPr>
                <w:tcW w:w="1137" w:type="dxa"/>
                <w:tcBorders>
                  <w:top w:val="nil"/>
                  <w:left w:val="nil"/>
                  <w:bottom w:val="nil"/>
                  <w:right w:val="nil"/>
                </w:tcBorders>
                <w:shd w:val="clear" w:color="000000" w:fill="FFFFFF"/>
                <w:noWrap/>
                <w:vAlign w:val="bottom"/>
                <w:hideMark/>
              </w:tcPr>
            </w:tcPrChange>
          </w:tcPr>
          <w:p w14:paraId="7E7EE1FB" w14:textId="77777777" w:rsidR="002E6C49" w:rsidRPr="00C2714A" w:rsidRDefault="002E6C49" w:rsidP="002E6C49">
            <w:pPr>
              <w:spacing w:after="0" w:line="240" w:lineRule="auto"/>
              <w:jc w:val="right"/>
              <w:rPr>
                <w:ins w:id="4780" w:author="Observatorio 02" w:date="2017-03-16T15:27:00Z"/>
                <w:rFonts w:eastAsia="Times New Roman"/>
                <w:sz w:val="22"/>
                <w:szCs w:val="22"/>
                <w:bdr w:val="none" w:sz="0" w:space="0" w:color="auto"/>
                <w:lang w:val="es-CL" w:eastAsia="es-CL"/>
              </w:rPr>
            </w:pPr>
            <w:ins w:id="4781" w:author="Observatorio 02" w:date="2017-03-16T15:27:00Z">
              <w:r w:rsidRPr="00C2714A">
                <w:rPr>
                  <w:rFonts w:eastAsia="Times New Roman"/>
                  <w:sz w:val="22"/>
                  <w:szCs w:val="22"/>
                  <w:bdr w:val="none" w:sz="0" w:space="0" w:color="auto"/>
                  <w:lang w:val="es-CL" w:eastAsia="es-CL"/>
                </w:rPr>
                <w:t>860.750</w:t>
              </w:r>
            </w:ins>
          </w:p>
        </w:tc>
        <w:tc>
          <w:tcPr>
            <w:tcW w:w="897" w:type="dxa"/>
            <w:tcBorders>
              <w:top w:val="nil"/>
              <w:left w:val="nil"/>
              <w:bottom w:val="nil"/>
              <w:right w:val="nil"/>
            </w:tcBorders>
            <w:shd w:val="clear" w:color="000000" w:fill="FFFFFF"/>
            <w:noWrap/>
            <w:vAlign w:val="bottom"/>
            <w:hideMark/>
            <w:tcPrChange w:id="4782" w:author="Observatorio 02" w:date="2017-03-16T15:27:00Z">
              <w:tcPr>
                <w:tcW w:w="879" w:type="dxa"/>
                <w:tcBorders>
                  <w:top w:val="nil"/>
                  <w:left w:val="nil"/>
                  <w:bottom w:val="nil"/>
                  <w:right w:val="nil"/>
                </w:tcBorders>
                <w:shd w:val="clear" w:color="000000" w:fill="FFFFFF"/>
                <w:noWrap/>
                <w:vAlign w:val="bottom"/>
                <w:hideMark/>
              </w:tcPr>
            </w:tcPrChange>
          </w:tcPr>
          <w:p w14:paraId="64B04807" w14:textId="77777777" w:rsidR="002E6C49" w:rsidRPr="00C2714A" w:rsidRDefault="002E6C49" w:rsidP="002E6C49">
            <w:pPr>
              <w:spacing w:after="0" w:line="240" w:lineRule="auto"/>
              <w:jc w:val="right"/>
              <w:rPr>
                <w:ins w:id="4783" w:author="Observatorio 02" w:date="2017-03-16T15:27:00Z"/>
                <w:rFonts w:eastAsia="Times New Roman"/>
                <w:sz w:val="22"/>
                <w:szCs w:val="22"/>
                <w:bdr w:val="none" w:sz="0" w:space="0" w:color="auto"/>
                <w:lang w:val="es-CL" w:eastAsia="es-CL"/>
              </w:rPr>
            </w:pPr>
            <w:ins w:id="4784" w:author="Observatorio 02" w:date="2017-03-16T15:27:00Z">
              <w:r w:rsidRPr="00C2714A">
                <w:rPr>
                  <w:rFonts w:eastAsia="Times New Roman"/>
                  <w:sz w:val="22"/>
                  <w:szCs w:val="22"/>
                  <w:bdr w:val="none" w:sz="0" w:space="0" w:color="auto"/>
                  <w:lang w:val="es-CL" w:eastAsia="es-CL"/>
                </w:rPr>
                <w:t>223.986</w:t>
              </w:r>
            </w:ins>
          </w:p>
        </w:tc>
        <w:tc>
          <w:tcPr>
            <w:tcW w:w="1175" w:type="dxa"/>
            <w:tcBorders>
              <w:top w:val="nil"/>
              <w:left w:val="nil"/>
              <w:bottom w:val="nil"/>
              <w:right w:val="nil"/>
            </w:tcBorders>
            <w:shd w:val="clear" w:color="000000" w:fill="FFFFFF"/>
            <w:noWrap/>
            <w:vAlign w:val="bottom"/>
            <w:hideMark/>
            <w:tcPrChange w:id="4785" w:author="Observatorio 02" w:date="2017-03-16T15:27:00Z">
              <w:tcPr>
                <w:tcW w:w="1151" w:type="dxa"/>
                <w:tcBorders>
                  <w:top w:val="nil"/>
                  <w:left w:val="nil"/>
                  <w:bottom w:val="nil"/>
                  <w:right w:val="nil"/>
                </w:tcBorders>
                <w:shd w:val="clear" w:color="000000" w:fill="FFFFFF"/>
                <w:noWrap/>
                <w:vAlign w:val="bottom"/>
                <w:hideMark/>
              </w:tcPr>
            </w:tcPrChange>
          </w:tcPr>
          <w:p w14:paraId="59C81978" w14:textId="77777777" w:rsidR="002E6C49" w:rsidRPr="00C2714A" w:rsidRDefault="002E6C49" w:rsidP="002E6C49">
            <w:pPr>
              <w:spacing w:after="0" w:line="240" w:lineRule="auto"/>
              <w:jc w:val="right"/>
              <w:rPr>
                <w:ins w:id="4786" w:author="Observatorio 02" w:date="2017-03-16T15:27:00Z"/>
                <w:rFonts w:eastAsia="Times New Roman"/>
                <w:sz w:val="22"/>
                <w:szCs w:val="22"/>
                <w:bdr w:val="none" w:sz="0" w:space="0" w:color="auto"/>
                <w:lang w:val="es-CL" w:eastAsia="es-CL"/>
              </w:rPr>
            </w:pPr>
            <w:ins w:id="4787" w:author="Observatorio 02" w:date="2017-03-16T15:27:00Z">
              <w:r w:rsidRPr="00C2714A">
                <w:rPr>
                  <w:rFonts w:eastAsia="Times New Roman"/>
                  <w:sz w:val="22"/>
                  <w:szCs w:val="22"/>
                  <w:bdr w:val="none" w:sz="0" w:space="0" w:color="auto"/>
                  <w:lang w:val="es-CL" w:eastAsia="es-CL"/>
                </w:rPr>
                <w:t>136.738</w:t>
              </w:r>
            </w:ins>
          </w:p>
        </w:tc>
        <w:tc>
          <w:tcPr>
            <w:tcW w:w="1260" w:type="dxa"/>
            <w:tcBorders>
              <w:top w:val="nil"/>
              <w:left w:val="nil"/>
              <w:bottom w:val="nil"/>
              <w:right w:val="nil"/>
            </w:tcBorders>
            <w:shd w:val="clear" w:color="000000" w:fill="FFFFFF"/>
            <w:noWrap/>
            <w:vAlign w:val="bottom"/>
            <w:hideMark/>
            <w:tcPrChange w:id="4788" w:author="Observatorio 02" w:date="2017-03-16T15:27:00Z">
              <w:tcPr>
                <w:tcW w:w="1234" w:type="dxa"/>
                <w:tcBorders>
                  <w:top w:val="nil"/>
                  <w:left w:val="nil"/>
                  <w:bottom w:val="nil"/>
                  <w:right w:val="nil"/>
                </w:tcBorders>
                <w:shd w:val="clear" w:color="000000" w:fill="FFFFFF"/>
                <w:noWrap/>
                <w:vAlign w:val="bottom"/>
                <w:hideMark/>
              </w:tcPr>
            </w:tcPrChange>
          </w:tcPr>
          <w:p w14:paraId="6C860421" w14:textId="77777777" w:rsidR="002E6C49" w:rsidRPr="00C2714A" w:rsidRDefault="002E6C49" w:rsidP="002E6C49">
            <w:pPr>
              <w:spacing w:after="0" w:line="240" w:lineRule="auto"/>
              <w:jc w:val="right"/>
              <w:rPr>
                <w:ins w:id="4789" w:author="Observatorio 02" w:date="2017-03-16T15:27:00Z"/>
                <w:rFonts w:eastAsia="Times New Roman"/>
                <w:sz w:val="22"/>
                <w:szCs w:val="22"/>
                <w:bdr w:val="none" w:sz="0" w:space="0" w:color="auto"/>
                <w:lang w:val="es-CL" w:eastAsia="es-CL"/>
              </w:rPr>
            </w:pPr>
            <w:ins w:id="4790" w:author="Observatorio 02" w:date="2017-03-16T15:27:00Z">
              <w:r w:rsidRPr="00C2714A">
                <w:rPr>
                  <w:rFonts w:eastAsia="Times New Roman"/>
                  <w:sz w:val="22"/>
                  <w:szCs w:val="22"/>
                  <w:bdr w:val="none" w:sz="0" w:space="0" w:color="auto"/>
                  <w:lang w:val="es-CL" w:eastAsia="es-CL"/>
                </w:rPr>
                <w:t>306.908</w:t>
              </w:r>
            </w:ins>
          </w:p>
        </w:tc>
        <w:tc>
          <w:tcPr>
            <w:tcW w:w="1260" w:type="dxa"/>
            <w:tcBorders>
              <w:top w:val="nil"/>
              <w:left w:val="nil"/>
              <w:bottom w:val="nil"/>
              <w:right w:val="nil"/>
            </w:tcBorders>
            <w:shd w:val="clear" w:color="000000" w:fill="FFFFFF"/>
            <w:noWrap/>
            <w:vAlign w:val="bottom"/>
            <w:hideMark/>
            <w:tcPrChange w:id="4791" w:author="Observatorio 02" w:date="2017-03-16T15:27:00Z">
              <w:tcPr>
                <w:tcW w:w="1234" w:type="dxa"/>
                <w:tcBorders>
                  <w:top w:val="nil"/>
                  <w:left w:val="nil"/>
                  <w:bottom w:val="nil"/>
                  <w:right w:val="nil"/>
                </w:tcBorders>
                <w:shd w:val="clear" w:color="000000" w:fill="FFFFFF"/>
                <w:noWrap/>
                <w:vAlign w:val="bottom"/>
                <w:hideMark/>
              </w:tcPr>
            </w:tcPrChange>
          </w:tcPr>
          <w:p w14:paraId="6C5969A3" w14:textId="77777777" w:rsidR="002E6C49" w:rsidRPr="00C2714A" w:rsidRDefault="002E6C49" w:rsidP="002E6C49">
            <w:pPr>
              <w:spacing w:after="0" w:line="240" w:lineRule="auto"/>
              <w:jc w:val="right"/>
              <w:rPr>
                <w:ins w:id="4792" w:author="Observatorio 02" w:date="2017-03-16T15:27:00Z"/>
                <w:rFonts w:eastAsia="Times New Roman"/>
                <w:sz w:val="22"/>
                <w:szCs w:val="22"/>
                <w:bdr w:val="none" w:sz="0" w:space="0" w:color="auto"/>
                <w:lang w:val="es-CL" w:eastAsia="es-CL"/>
              </w:rPr>
            </w:pPr>
            <w:ins w:id="4793" w:author="Observatorio 02" w:date="2017-03-16T15:27:00Z">
              <w:r w:rsidRPr="00C2714A">
                <w:rPr>
                  <w:rFonts w:eastAsia="Times New Roman"/>
                  <w:sz w:val="22"/>
                  <w:szCs w:val="22"/>
                  <w:bdr w:val="none" w:sz="0" w:space="0" w:color="auto"/>
                  <w:lang w:val="es-CL" w:eastAsia="es-CL"/>
                </w:rPr>
                <w:t>600.300</w:t>
              </w:r>
            </w:ins>
          </w:p>
        </w:tc>
        <w:tc>
          <w:tcPr>
            <w:tcW w:w="897" w:type="dxa"/>
            <w:tcBorders>
              <w:top w:val="nil"/>
              <w:left w:val="nil"/>
              <w:bottom w:val="nil"/>
              <w:right w:val="nil"/>
            </w:tcBorders>
            <w:shd w:val="clear" w:color="000000" w:fill="FFFFFF"/>
            <w:noWrap/>
            <w:vAlign w:val="bottom"/>
            <w:hideMark/>
            <w:tcPrChange w:id="4794" w:author="Observatorio 02" w:date="2017-03-16T15:27:00Z">
              <w:tcPr>
                <w:tcW w:w="879" w:type="dxa"/>
                <w:tcBorders>
                  <w:top w:val="nil"/>
                  <w:left w:val="nil"/>
                  <w:bottom w:val="nil"/>
                  <w:right w:val="nil"/>
                </w:tcBorders>
                <w:shd w:val="clear" w:color="000000" w:fill="FFFFFF"/>
                <w:noWrap/>
                <w:vAlign w:val="bottom"/>
                <w:hideMark/>
              </w:tcPr>
            </w:tcPrChange>
          </w:tcPr>
          <w:p w14:paraId="3D367199" w14:textId="77777777" w:rsidR="002E6C49" w:rsidRPr="00C2714A" w:rsidRDefault="002E6C49" w:rsidP="002E6C49">
            <w:pPr>
              <w:spacing w:after="0" w:line="240" w:lineRule="auto"/>
              <w:jc w:val="right"/>
              <w:rPr>
                <w:ins w:id="4795" w:author="Observatorio 02" w:date="2017-03-16T15:27:00Z"/>
                <w:rFonts w:eastAsia="Times New Roman"/>
                <w:sz w:val="22"/>
                <w:szCs w:val="22"/>
                <w:bdr w:val="none" w:sz="0" w:space="0" w:color="auto"/>
                <w:lang w:val="es-CL" w:eastAsia="es-CL"/>
              </w:rPr>
            </w:pPr>
            <w:ins w:id="4796" w:author="Observatorio 02" w:date="2017-03-16T15:27:00Z">
              <w:r w:rsidRPr="00C2714A">
                <w:rPr>
                  <w:rFonts w:eastAsia="Times New Roman"/>
                  <w:sz w:val="22"/>
                  <w:szCs w:val="22"/>
                  <w:bdr w:val="none" w:sz="0" w:space="0" w:color="auto"/>
                  <w:lang w:val="es-CL" w:eastAsia="es-CL"/>
                </w:rPr>
                <w:t>374.269</w:t>
              </w:r>
            </w:ins>
          </w:p>
        </w:tc>
      </w:tr>
      <w:tr w:rsidR="002E6C49" w:rsidRPr="00C2714A" w14:paraId="438A6D95" w14:textId="77777777" w:rsidTr="00575F3D">
        <w:trPr>
          <w:trHeight w:val="264"/>
          <w:ins w:id="4797" w:author="Observatorio 02" w:date="2017-03-16T15:27:00Z"/>
          <w:trPrChange w:id="4798" w:author="Observatorio 02" w:date="2017-03-16T15:27:00Z">
            <w:trPr>
              <w:trHeight w:val="182"/>
            </w:trPr>
          </w:trPrChange>
        </w:trPr>
        <w:tc>
          <w:tcPr>
            <w:tcW w:w="1028" w:type="dxa"/>
            <w:vMerge/>
            <w:tcBorders>
              <w:top w:val="nil"/>
              <w:left w:val="nil"/>
              <w:bottom w:val="nil"/>
              <w:right w:val="nil"/>
            </w:tcBorders>
            <w:vAlign w:val="center"/>
            <w:hideMark/>
            <w:tcPrChange w:id="4799" w:author="Observatorio 02" w:date="2017-03-16T15:27:00Z">
              <w:tcPr>
                <w:tcW w:w="1007" w:type="dxa"/>
                <w:vMerge/>
                <w:tcBorders>
                  <w:top w:val="nil"/>
                  <w:left w:val="nil"/>
                  <w:bottom w:val="nil"/>
                  <w:right w:val="nil"/>
                </w:tcBorders>
                <w:vAlign w:val="center"/>
                <w:hideMark/>
              </w:tcPr>
            </w:tcPrChange>
          </w:tcPr>
          <w:p w14:paraId="582535A5" w14:textId="77777777" w:rsidR="002E6C49" w:rsidRPr="00C2714A" w:rsidRDefault="002E6C49" w:rsidP="002E6C49">
            <w:pPr>
              <w:spacing w:after="0" w:line="240" w:lineRule="auto"/>
              <w:rPr>
                <w:ins w:id="4800" w:author="Observatorio 02" w:date="2017-03-16T15:27:00Z"/>
                <w:rFonts w:eastAsia="Times New Roman"/>
                <w:sz w:val="22"/>
                <w:szCs w:val="22"/>
                <w:bdr w:val="none" w:sz="0" w:space="0" w:color="auto"/>
                <w:lang w:val="es-CL" w:eastAsia="es-CL"/>
              </w:rPr>
            </w:pPr>
          </w:p>
        </w:tc>
        <w:tc>
          <w:tcPr>
            <w:tcW w:w="608" w:type="dxa"/>
            <w:tcBorders>
              <w:top w:val="nil"/>
              <w:left w:val="nil"/>
              <w:bottom w:val="nil"/>
              <w:right w:val="nil"/>
            </w:tcBorders>
            <w:shd w:val="clear" w:color="000000" w:fill="FFFFFF"/>
            <w:noWrap/>
            <w:vAlign w:val="bottom"/>
            <w:hideMark/>
            <w:tcPrChange w:id="4801" w:author="Observatorio 02" w:date="2017-03-16T15:27:00Z">
              <w:tcPr>
                <w:tcW w:w="596" w:type="dxa"/>
                <w:tcBorders>
                  <w:top w:val="nil"/>
                  <w:left w:val="nil"/>
                  <w:bottom w:val="nil"/>
                  <w:right w:val="nil"/>
                </w:tcBorders>
                <w:shd w:val="clear" w:color="000000" w:fill="FFFFFF"/>
                <w:noWrap/>
                <w:vAlign w:val="bottom"/>
                <w:hideMark/>
              </w:tcPr>
            </w:tcPrChange>
          </w:tcPr>
          <w:p w14:paraId="2687E0C5" w14:textId="77777777" w:rsidR="002E6C49" w:rsidRPr="00C2714A" w:rsidRDefault="002E6C49" w:rsidP="002E6C49">
            <w:pPr>
              <w:spacing w:after="0" w:line="240" w:lineRule="auto"/>
              <w:jc w:val="center"/>
              <w:rPr>
                <w:ins w:id="4802" w:author="Observatorio 02" w:date="2017-03-16T15:27:00Z"/>
                <w:rFonts w:eastAsia="Times New Roman"/>
                <w:sz w:val="22"/>
                <w:szCs w:val="22"/>
                <w:bdr w:val="none" w:sz="0" w:space="0" w:color="auto"/>
                <w:lang w:val="es-CL" w:eastAsia="es-CL"/>
              </w:rPr>
            </w:pPr>
            <w:ins w:id="4803" w:author="Observatorio 02" w:date="2017-03-16T15:27:00Z">
              <w:r w:rsidRPr="00C2714A">
                <w:rPr>
                  <w:rFonts w:eastAsia="Times New Roman"/>
                  <w:sz w:val="22"/>
                  <w:szCs w:val="22"/>
                  <w:bdr w:val="none" w:sz="0" w:space="0" w:color="auto"/>
                  <w:lang w:val="es-CL" w:eastAsia="es-CL"/>
                </w:rPr>
                <w:t>2015</w:t>
              </w:r>
            </w:ins>
          </w:p>
        </w:tc>
        <w:tc>
          <w:tcPr>
            <w:tcW w:w="1161" w:type="dxa"/>
            <w:tcBorders>
              <w:top w:val="nil"/>
              <w:left w:val="nil"/>
              <w:bottom w:val="nil"/>
              <w:right w:val="nil"/>
            </w:tcBorders>
            <w:shd w:val="clear" w:color="000000" w:fill="FFFFFF"/>
            <w:noWrap/>
            <w:vAlign w:val="bottom"/>
            <w:hideMark/>
            <w:tcPrChange w:id="4804" w:author="Observatorio 02" w:date="2017-03-16T15:27:00Z">
              <w:tcPr>
                <w:tcW w:w="1137" w:type="dxa"/>
                <w:tcBorders>
                  <w:top w:val="nil"/>
                  <w:left w:val="nil"/>
                  <w:bottom w:val="nil"/>
                  <w:right w:val="nil"/>
                </w:tcBorders>
                <w:shd w:val="clear" w:color="000000" w:fill="FFFFFF"/>
                <w:noWrap/>
                <w:vAlign w:val="bottom"/>
                <w:hideMark/>
              </w:tcPr>
            </w:tcPrChange>
          </w:tcPr>
          <w:p w14:paraId="45C6B9A3" w14:textId="77777777" w:rsidR="002E6C49" w:rsidRPr="00C2714A" w:rsidRDefault="002E6C49" w:rsidP="002E6C49">
            <w:pPr>
              <w:spacing w:after="0" w:line="240" w:lineRule="auto"/>
              <w:jc w:val="right"/>
              <w:rPr>
                <w:ins w:id="4805" w:author="Observatorio 02" w:date="2017-03-16T15:27:00Z"/>
                <w:rFonts w:eastAsia="Times New Roman"/>
                <w:sz w:val="22"/>
                <w:szCs w:val="22"/>
                <w:bdr w:val="none" w:sz="0" w:space="0" w:color="auto"/>
                <w:lang w:val="es-CL" w:eastAsia="es-CL"/>
              </w:rPr>
            </w:pPr>
            <w:ins w:id="4806" w:author="Observatorio 02" w:date="2017-03-16T15:27:00Z">
              <w:r w:rsidRPr="00C2714A">
                <w:rPr>
                  <w:rFonts w:eastAsia="Times New Roman"/>
                  <w:sz w:val="22"/>
                  <w:szCs w:val="22"/>
                  <w:bdr w:val="none" w:sz="0" w:space="0" w:color="auto"/>
                  <w:lang w:val="es-CL" w:eastAsia="es-CL"/>
                </w:rPr>
                <w:t>1.142.780</w:t>
              </w:r>
            </w:ins>
          </w:p>
        </w:tc>
        <w:tc>
          <w:tcPr>
            <w:tcW w:w="897" w:type="dxa"/>
            <w:tcBorders>
              <w:top w:val="nil"/>
              <w:left w:val="nil"/>
              <w:bottom w:val="nil"/>
              <w:right w:val="nil"/>
            </w:tcBorders>
            <w:shd w:val="clear" w:color="000000" w:fill="FFFFFF"/>
            <w:noWrap/>
            <w:vAlign w:val="bottom"/>
            <w:hideMark/>
            <w:tcPrChange w:id="4807" w:author="Observatorio 02" w:date="2017-03-16T15:27:00Z">
              <w:tcPr>
                <w:tcW w:w="879" w:type="dxa"/>
                <w:tcBorders>
                  <w:top w:val="nil"/>
                  <w:left w:val="nil"/>
                  <w:bottom w:val="nil"/>
                  <w:right w:val="nil"/>
                </w:tcBorders>
                <w:shd w:val="clear" w:color="000000" w:fill="FFFFFF"/>
                <w:noWrap/>
                <w:vAlign w:val="bottom"/>
                <w:hideMark/>
              </w:tcPr>
            </w:tcPrChange>
          </w:tcPr>
          <w:p w14:paraId="73CC7469" w14:textId="77777777" w:rsidR="002E6C49" w:rsidRPr="00C2714A" w:rsidRDefault="002E6C49" w:rsidP="002E6C49">
            <w:pPr>
              <w:spacing w:after="0" w:line="240" w:lineRule="auto"/>
              <w:jc w:val="right"/>
              <w:rPr>
                <w:ins w:id="4808" w:author="Observatorio 02" w:date="2017-03-16T15:27:00Z"/>
                <w:rFonts w:eastAsia="Times New Roman"/>
                <w:sz w:val="22"/>
                <w:szCs w:val="22"/>
                <w:bdr w:val="none" w:sz="0" w:space="0" w:color="auto"/>
                <w:lang w:val="es-CL" w:eastAsia="es-CL"/>
              </w:rPr>
            </w:pPr>
            <w:ins w:id="4809" w:author="Observatorio 02" w:date="2017-03-16T15:27:00Z">
              <w:r w:rsidRPr="00C2714A">
                <w:rPr>
                  <w:rFonts w:eastAsia="Times New Roman"/>
                  <w:sz w:val="22"/>
                  <w:szCs w:val="22"/>
                  <w:bdr w:val="none" w:sz="0" w:space="0" w:color="auto"/>
                  <w:lang w:val="es-CL" w:eastAsia="es-CL"/>
                </w:rPr>
                <w:t>294.391</w:t>
              </w:r>
            </w:ins>
          </w:p>
        </w:tc>
        <w:tc>
          <w:tcPr>
            <w:tcW w:w="1175" w:type="dxa"/>
            <w:tcBorders>
              <w:top w:val="nil"/>
              <w:left w:val="nil"/>
              <w:bottom w:val="nil"/>
              <w:right w:val="nil"/>
            </w:tcBorders>
            <w:shd w:val="clear" w:color="000000" w:fill="FFFFFF"/>
            <w:noWrap/>
            <w:vAlign w:val="bottom"/>
            <w:hideMark/>
            <w:tcPrChange w:id="4810" w:author="Observatorio 02" w:date="2017-03-16T15:27:00Z">
              <w:tcPr>
                <w:tcW w:w="1151" w:type="dxa"/>
                <w:tcBorders>
                  <w:top w:val="nil"/>
                  <w:left w:val="nil"/>
                  <w:bottom w:val="nil"/>
                  <w:right w:val="nil"/>
                </w:tcBorders>
                <w:shd w:val="clear" w:color="000000" w:fill="FFFFFF"/>
                <w:noWrap/>
                <w:vAlign w:val="bottom"/>
                <w:hideMark/>
              </w:tcPr>
            </w:tcPrChange>
          </w:tcPr>
          <w:p w14:paraId="059AC3F4" w14:textId="77777777" w:rsidR="002E6C49" w:rsidRPr="00C2714A" w:rsidRDefault="002E6C49" w:rsidP="002E6C49">
            <w:pPr>
              <w:spacing w:after="0" w:line="240" w:lineRule="auto"/>
              <w:jc w:val="right"/>
              <w:rPr>
                <w:ins w:id="4811" w:author="Observatorio 02" w:date="2017-03-16T15:27:00Z"/>
                <w:rFonts w:eastAsia="Times New Roman"/>
                <w:sz w:val="22"/>
                <w:szCs w:val="22"/>
                <w:bdr w:val="none" w:sz="0" w:space="0" w:color="auto"/>
                <w:lang w:val="es-CL" w:eastAsia="es-CL"/>
              </w:rPr>
            </w:pPr>
            <w:ins w:id="4812" w:author="Observatorio 02" w:date="2017-03-16T15:27:00Z">
              <w:r w:rsidRPr="00C2714A">
                <w:rPr>
                  <w:rFonts w:eastAsia="Times New Roman"/>
                  <w:sz w:val="22"/>
                  <w:szCs w:val="22"/>
                  <w:bdr w:val="none" w:sz="0" w:space="0" w:color="auto"/>
                  <w:lang w:val="es-CL" w:eastAsia="es-CL"/>
                </w:rPr>
                <w:t>282.489</w:t>
              </w:r>
            </w:ins>
          </w:p>
        </w:tc>
        <w:tc>
          <w:tcPr>
            <w:tcW w:w="1260" w:type="dxa"/>
            <w:tcBorders>
              <w:top w:val="nil"/>
              <w:left w:val="nil"/>
              <w:bottom w:val="nil"/>
              <w:right w:val="nil"/>
            </w:tcBorders>
            <w:shd w:val="clear" w:color="000000" w:fill="FFFFFF"/>
            <w:noWrap/>
            <w:vAlign w:val="bottom"/>
            <w:hideMark/>
            <w:tcPrChange w:id="4813" w:author="Observatorio 02" w:date="2017-03-16T15:27:00Z">
              <w:tcPr>
                <w:tcW w:w="1234" w:type="dxa"/>
                <w:tcBorders>
                  <w:top w:val="nil"/>
                  <w:left w:val="nil"/>
                  <w:bottom w:val="nil"/>
                  <w:right w:val="nil"/>
                </w:tcBorders>
                <w:shd w:val="clear" w:color="000000" w:fill="FFFFFF"/>
                <w:noWrap/>
                <w:vAlign w:val="bottom"/>
                <w:hideMark/>
              </w:tcPr>
            </w:tcPrChange>
          </w:tcPr>
          <w:p w14:paraId="1D5C1905" w14:textId="77777777" w:rsidR="002E6C49" w:rsidRPr="00C2714A" w:rsidRDefault="002E6C49" w:rsidP="002E6C49">
            <w:pPr>
              <w:spacing w:after="0" w:line="240" w:lineRule="auto"/>
              <w:jc w:val="right"/>
              <w:rPr>
                <w:ins w:id="4814" w:author="Observatorio 02" w:date="2017-03-16T15:27:00Z"/>
                <w:rFonts w:eastAsia="Times New Roman"/>
                <w:sz w:val="22"/>
                <w:szCs w:val="22"/>
                <w:bdr w:val="none" w:sz="0" w:space="0" w:color="auto"/>
                <w:lang w:val="es-CL" w:eastAsia="es-CL"/>
              </w:rPr>
            </w:pPr>
            <w:ins w:id="4815" w:author="Observatorio 02" w:date="2017-03-16T15:27:00Z">
              <w:r w:rsidRPr="00C2714A">
                <w:rPr>
                  <w:rFonts w:eastAsia="Times New Roman"/>
                  <w:sz w:val="22"/>
                  <w:szCs w:val="22"/>
                  <w:bdr w:val="none" w:sz="0" w:space="0" w:color="auto"/>
                  <w:lang w:val="es-CL" w:eastAsia="es-CL"/>
                </w:rPr>
                <w:t>409.188</w:t>
              </w:r>
            </w:ins>
          </w:p>
        </w:tc>
        <w:tc>
          <w:tcPr>
            <w:tcW w:w="1260" w:type="dxa"/>
            <w:tcBorders>
              <w:top w:val="nil"/>
              <w:left w:val="nil"/>
              <w:bottom w:val="nil"/>
              <w:right w:val="nil"/>
            </w:tcBorders>
            <w:shd w:val="clear" w:color="000000" w:fill="FFFFFF"/>
            <w:noWrap/>
            <w:vAlign w:val="bottom"/>
            <w:hideMark/>
            <w:tcPrChange w:id="4816" w:author="Observatorio 02" w:date="2017-03-16T15:27:00Z">
              <w:tcPr>
                <w:tcW w:w="1234" w:type="dxa"/>
                <w:tcBorders>
                  <w:top w:val="nil"/>
                  <w:left w:val="nil"/>
                  <w:bottom w:val="nil"/>
                  <w:right w:val="nil"/>
                </w:tcBorders>
                <w:shd w:val="clear" w:color="000000" w:fill="FFFFFF"/>
                <w:noWrap/>
                <w:vAlign w:val="bottom"/>
                <w:hideMark/>
              </w:tcPr>
            </w:tcPrChange>
          </w:tcPr>
          <w:p w14:paraId="7138A330" w14:textId="77777777" w:rsidR="002E6C49" w:rsidRPr="00C2714A" w:rsidRDefault="002E6C49" w:rsidP="002E6C49">
            <w:pPr>
              <w:spacing w:after="0" w:line="240" w:lineRule="auto"/>
              <w:jc w:val="right"/>
              <w:rPr>
                <w:ins w:id="4817" w:author="Observatorio 02" w:date="2017-03-16T15:27:00Z"/>
                <w:rFonts w:eastAsia="Times New Roman"/>
                <w:sz w:val="22"/>
                <w:szCs w:val="22"/>
                <w:bdr w:val="none" w:sz="0" w:space="0" w:color="auto"/>
                <w:lang w:val="es-CL" w:eastAsia="es-CL"/>
              </w:rPr>
            </w:pPr>
            <w:ins w:id="4818" w:author="Observatorio 02" w:date="2017-03-16T15:27:00Z">
              <w:r w:rsidRPr="00C2714A">
                <w:rPr>
                  <w:rFonts w:eastAsia="Times New Roman"/>
                  <w:sz w:val="22"/>
                  <w:szCs w:val="22"/>
                  <w:bdr w:val="none" w:sz="0" w:space="0" w:color="auto"/>
                  <w:lang w:val="es-CL" w:eastAsia="es-CL"/>
                </w:rPr>
                <w:t>696.238</w:t>
              </w:r>
            </w:ins>
          </w:p>
        </w:tc>
        <w:tc>
          <w:tcPr>
            <w:tcW w:w="897" w:type="dxa"/>
            <w:tcBorders>
              <w:top w:val="nil"/>
              <w:left w:val="nil"/>
              <w:bottom w:val="nil"/>
              <w:right w:val="nil"/>
            </w:tcBorders>
            <w:shd w:val="clear" w:color="000000" w:fill="FFFFFF"/>
            <w:noWrap/>
            <w:vAlign w:val="bottom"/>
            <w:hideMark/>
            <w:tcPrChange w:id="4819" w:author="Observatorio 02" w:date="2017-03-16T15:27:00Z">
              <w:tcPr>
                <w:tcW w:w="879" w:type="dxa"/>
                <w:tcBorders>
                  <w:top w:val="nil"/>
                  <w:left w:val="nil"/>
                  <w:bottom w:val="nil"/>
                  <w:right w:val="nil"/>
                </w:tcBorders>
                <w:shd w:val="clear" w:color="000000" w:fill="FFFFFF"/>
                <w:noWrap/>
                <w:vAlign w:val="bottom"/>
                <w:hideMark/>
              </w:tcPr>
            </w:tcPrChange>
          </w:tcPr>
          <w:p w14:paraId="24D9687E" w14:textId="77777777" w:rsidR="002E6C49" w:rsidRPr="00C2714A" w:rsidRDefault="002E6C49" w:rsidP="002E6C49">
            <w:pPr>
              <w:spacing w:after="0" w:line="240" w:lineRule="auto"/>
              <w:jc w:val="right"/>
              <w:rPr>
                <w:ins w:id="4820" w:author="Observatorio 02" w:date="2017-03-16T15:27:00Z"/>
                <w:rFonts w:eastAsia="Times New Roman"/>
                <w:sz w:val="22"/>
                <w:szCs w:val="22"/>
                <w:bdr w:val="none" w:sz="0" w:space="0" w:color="auto"/>
                <w:lang w:val="es-CL" w:eastAsia="es-CL"/>
              </w:rPr>
            </w:pPr>
            <w:ins w:id="4821" w:author="Observatorio 02" w:date="2017-03-16T15:27:00Z">
              <w:r w:rsidRPr="00C2714A">
                <w:rPr>
                  <w:rFonts w:eastAsia="Times New Roman"/>
                  <w:sz w:val="22"/>
                  <w:szCs w:val="22"/>
                  <w:bdr w:val="none" w:sz="0" w:space="0" w:color="auto"/>
                  <w:lang w:val="es-CL" w:eastAsia="es-CL"/>
                </w:rPr>
                <w:t>504.666</w:t>
              </w:r>
            </w:ins>
          </w:p>
        </w:tc>
      </w:tr>
      <w:tr w:rsidR="002E6C49" w:rsidRPr="00C2714A" w14:paraId="119BB3CF" w14:textId="77777777" w:rsidTr="00575F3D">
        <w:trPr>
          <w:trHeight w:val="264"/>
          <w:ins w:id="4822" w:author="Observatorio 02" w:date="2017-03-16T15:27:00Z"/>
          <w:trPrChange w:id="4823" w:author="Observatorio 02" w:date="2017-03-16T15:27:00Z">
            <w:trPr>
              <w:trHeight w:val="182"/>
            </w:trPr>
          </w:trPrChange>
        </w:trPr>
        <w:tc>
          <w:tcPr>
            <w:tcW w:w="1028" w:type="dxa"/>
            <w:vMerge w:val="restart"/>
            <w:tcBorders>
              <w:top w:val="nil"/>
              <w:left w:val="nil"/>
              <w:bottom w:val="single" w:sz="8" w:space="0" w:color="000000"/>
              <w:right w:val="nil"/>
            </w:tcBorders>
            <w:shd w:val="clear" w:color="000000" w:fill="FFFFFF"/>
            <w:noWrap/>
            <w:vAlign w:val="center"/>
            <w:hideMark/>
            <w:tcPrChange w:id="4824" w:author="Observatorio 02" w:date="2017-03-16T15:27:00Z">
              <w:tcPr>
                <w:tcW w:w="1007" w:type="dxa"/>
                <w:vMerge w:val="restart"/>
                <w:tcBorders>
                  <w:top w:val="nil"/>
                  <w:left w:val="nil"/>
                  <w:bottom w:val="single" w:sz="8" w:space="0" w:color="000000"/>
                  <w:right w:val="nil"/>
                </w:tcBorders>
                <w:shd w:val="clear" w:color="000000" w:fill="FFFFFF"/>
                <w:noWrap/>
                <w:vAlign w:val="center"/>
                <w:hideMark/>
              </w:tcPr>
            </w:tcPrChange>
          </w:tcPr>
          <w:p w14:paraId="309AD5BB" w14:textId="77777777" w:rsidR="002E6C49" w:rsidRPr="00C2714A" w:rsidRDefault="002E6C49" w:rsidP="002E6C49">
            <w:pPr>
              <w:spacing w:after="0" w:line="240" w:lineRule="auto"/>
              <w:jc w:val="center"/>
              <w:rPr>
                <w:ins w:id="4825" w:author="Observatorio 02" w:date="2017-03-16T15:27:00Z"/>
                <w:rFonts w:eastAsia="Times New Roman"/>
                <w:sz w:val="22"/>
                <w:szCs w:val="22"/>
                <w:bdr w:val="none" w:sz="0" w:space="0" w:color="auto"/>
                <w:lang w:val="es-CL" w:eastAsia="es-CL"/>
              </w:rPr>
            </w:pPr>
            <w:ins w:id="4826" w:author="Observatorio 02" w:date="2017-03-16T15:27:00Z">
              <w:r w:rsidRPr="00C2714A">
                <w:rPr>
                  <w:rFonts w:eastAsia="Times New Roman"/>
                  <w:sz w:val="22"/>
                  <w:szCs w:val="22"/>
                  <w:bdr w:val="none" w:sz="0" w:space="0" w:color="auto"/>
                  <w:lang w:val="es-CL" w:eastAsia="es-CL"/>
                </w:rPr>
                <w:t>Nacional</w:t>
              </w:r>
            </w:ins>
          </w:p>
        </w:tc>
        <w:tc>
          <w:tcPr>
            <w:tcW w:w="608" w:type="dxa"/>
            <w:tcBorders>
              <w:top w:val="nil"/>
              <w:left w:val="nil"/>
              <w:bottom w:val="nil"/>
              <w:right w:val="nil"/>
            </w:tcBorders>
            <w:shd w:val="clear" w:color="000000" w:fill="FFFFFF"/>
            <w:noWrap/>
            <w:vAlign w:val="bottom"/>
            <w:hideMark/>
            <w:tcPrChange w:id="4827" w:author="Observatorio 02" w:date="2017-03-16T15:27:00Z">
              <w:tcPr>
                <w:tcW w:w="596" w:type="dxa"/>
                <w:tcBorders>
                  <w:top w:val="nil"/>
                  <w:left w:val="nil"/>
                  <w:bottom w:val="nil"/>
                  <w:right w:val="nil"/>
                </w:tcBorders>
                <w:shd w:val="clear" w:color="000000" w:fill="FFFFFF"/>
                <w:noWrap/>
                <w:vAlign w:val="bottom"/>
                <w:hideMark/>
              </w:tcPr>
            </w:tcPrChange>
          </w:tcPr>
          <w:p w14:paraId="3F06304A" w14:textId="77777777" w:rsidR="002E6C49" w:rsidRPr="00C2714A" w:rsidRDefault="002E6C49" w:rsidP="002E6C49">
            <w:pPr>
              <w:spacing w:after="0" w:line="240" w:lineRule="auto"/>
              <w:jc w:val="center"/>
              <w:rPr>
                <w:ins w:id="4828" w:author="Observatorio 02" w:date="2017-03-16T15:27:00Z"/>
                <w:rFonts w:eastAsia="Times New Roman"/>
                <w:sz w:val="22"/>
                <w:szCs w:val="22"/>
                <w:bdr w:val="none" w:sz="0" w:space="0" w:color="auto"/>
                <w:lang w:val="es-CL" w:eastAsia="es-CL"/>
              </w:rPr>
            </w:pPr>
            <w:ins w:id="4829" w:author="Observatorio 02" w:date="2017-03-16T15:27:00Z">
              <w:r w:rsidRPr="00C2714A">
                <w:rPr>
                  <w:rFonts w:eastAsia="Times New Roman"/>
                  <w:sz w:val="22"/>
                  <w:szCs w:val="22"/>
                  <w:bdr w:val="none" w:sz="0" w:space="0" w:color="auto"/>
                  <w:lang w:val="es-CL" w:eastAsia="es-CL"/>
                </w:rPr>
                <w:t>2010</w:t>
              </w:r>
            </w:ins>
          </w:p>
        </w:tc>
        <w:tc>
          <w:tcPr>
            <w:tcW w:w="1161" w:type="dxa"/>
            <w:tcBorders>
              <w:top w:val="nil"/>
              <w:left w:val="nil"/>
              <w:bottom w:val="nil"/>
              <w:right w:val="nil"/>
            </w:tcBorders>
            <w:shd w:val="clear" w:color="000000" w:fill="FFFFFF"/>
            <w:noWrap/>
            <w:vAlign w:val="bottom"/>
            <w:hideMark/>
            <w:tcPrChange w:id="4830" w:author="Observatorio 02" w:date="2017-03-16T15:27:00Z">
              <w:tcPr>
                <w:tcW w:w="1137" w:type="dxa"/>
                <w:tcBorders>
                  <w:top w:val="nil"/>
                  <w:left w:val="nil"/>
                  <w:bottom w:val="nil"/>
                  <w:right w:val="nil"/>
                </w:tcBorders>
                <w:shd w:val="clear" w:color="000000" w:fill="FFFFFF"/>
                <w:noWrap/>
                <w:vAlign w:val="bottom"/>
                <w:hideMark/>
              </w:tcPr>
            </w:tcPrChange>
          </w:tcPr>
          <w:p w14:paraId="6B775A0D" w14:textId="77777777" w:rsidR="002E6C49" w:rsidRPr="00C2714A" w:rsidRDefault="002E6C49" w:rsidP="002E6C49">
            <w:pPr>
              <w:spacing w:after="0" w:line="240" w:lineRule="auto"/>
              <w:jc w:val="right"/>
              <w:rPr>
                <w:ins w:id="4831" w:author="Observatorio 02" w:date="2017-03-16T15:27:00Z"/>
                <w:rFonts w:eastAsia="Times New Roman"/>
                <w:sz w:val="22"/>
                <w:szCs w:val="22"/>
                <w:bdr w:val="none" w:sz="0" w:space="0" w:color="auto"/>
                <w:lang w:val="es-CL" w:eastAsia="es-CL"/>
              </w:rPr>
            </w:pPr>
            <w:ins w:id="4832" w:author="Observatorio 02" w:date="2017-03-16T15:27:00Z">
              <w:r w:rsidRPr="00C2714A">
                <w:rPr>
                  <w:rFonts w:eastAsia="Times New Roman"/>
                  <w:sz w:val="22"/>
                  <w:szCs w:val="22"/>
                  <w:bdr w:val="none" w:sz="0" w:space="0" w:color="auto"/>
                  <w:lang w:val="es-CL" w:eastAsia="es-CL"/>
                </w:rPr>
                <w:t>1.020.813</w:t>
              </w:r>
            </w:ins>
          </w:p>
        </w:tc>
        <w:tc>
          <w:tcPr>
            <w:tcW w:w="897" w:type="dxa"/>
            <w:tcBorders>
              <w:top w:val="nil"/>
              <w:left w:val="nil"/>
              <w:bottom w:val="nil"/>
              <w:right w:val="nil"/>
            </w:tcBorders>
            <w:shd w:val="clear" w:color="000000" w:fill="FFFFFF"/>
            <w:noWrap/>
            <w:vAlign w:val="bottom"/>
            <w:hideMark/>
            <w:tcPrChange w:id="4833" w:author="Observatorio 02" w:date="2017-03-16T15:27:00Z">
              <w:tcPr>
                <w:tcW w:w="879" w:type="dxa"/>
                <w:tcBorders>
                  <w:top w:val="nil"/>
                  <w:left w:val="nil"/>
                  <w:bottom w:val="nil"/>
                  <w:right w:val="nil"/>
                </w:tcBorders>
                <w:shd w:val="clear" w:color="000000" w:fill="FFFFFF"/>
                <w:noWrap/>
                <w:vAlign w:val="bottom"/>
                <w:hideMark/>
              </w:tcPr>
            </w:tcPrChange>
          </w:tcPr>
          <w:p w14:paraId="5CC69663" w14:textId="77777777" w:rsidR="002E6C49" w:rsidRPr="00C2714A" w:rsidRDefault="002E6C49" w:rsidP="002E6C49">
            <w:pPr>
              <w:spacing w:after="0" w:line="240" w:lineRule="auto"/>
              <w:jc w:val="right"/>
              <w:rPr>
                <w:ins w:id="4834" w:author="Observatorio 02" w:date="2017-03-16T15:27:00Z"/>
                <w:rFonts w:eastAsia="Times New Roman"/>
                <w:sz w:val="22"/>
                <w:szCs w:val="22"/>
                <w:bdr w:val="none" w:sz="0" w:space="0" w:color="auto"/>
                <w:lang w:val="es-CL" w:eastAsia="es-CL"/>
              </w:rPr>
            </w:pPr>
            <w:ins w:id="4835" w:author="Observatorio 02" w:date="2017-03-16T15:27:00Z">
              <w:r w:rsidRPr="00C2714A">
                <w:rPr>
                  <w:rFonts w:eastAsia="Times New Roman"/>
                  <w:sz w:val="22"/>
                  <w:szCs w:val="22"/>
                  <w:bdr w:val="none" w:sz="0" w:space="0" w:color="auto"/>
                  <w:lang w:val="es-CL" w:eastAsia="es-CL"/>
                </w:rPr>
                <w:t>249.329</w:t>
              </w:r>
            </w:ins>
          </w:p>
        </w:tc>
        <w:tc>
          <w:tcPr>
            <w:tcW w:w="1175" w:type="dxa"/>
            <w:tcBorders>
              <w:top w:val="nil"/>
              <w:left w:val="nil"/>
              <w:bottom w:val="nil"/>
              <w:right w:val="nil"/>
            </w:tcBorders>
            <w:shd w:val="clear" w:color="000000" w:fill="FFFFFF"/>
            <w:noWrap/>
            <w:vAlign w:val="bottom"/>
            <w:hideMark/>
            <w:tcPrChange w:id="4836" w:author="Observatorio 02" w:date="2017-03-16T15:27:00Z">
              <w:tcPr>
                <w:tcW w:w="1151" w:type="dxa"/>
                <w:tcBorders>
                  <w:top w:val="nil"/>
                  <w:left w:val="nil"/>
                  <w:bottom w:val="nil"/>
                  <w:right w:val="nil"/>
                </w:tcBorders>
                <w:shd w:val="clear" w:color="000000" w:fill="FFFFFF"/>
                <w:noWrap/>
                <w:vAlign w:val="bottom"/>
                <w:hideMark/>
              </w:tcPr>
            </w:tcPrChange>
          </w:tcPr>
          <w:p w14:paraId="498442EF" w14:textId="77777777" w:rsidR="002E6C49" w:rsidRPr="00C2714A" w:rsidRDefault="002E6C49" w:rsidP="002E6C49">
            <w:pPr>
              <w:spacing w:after="0" w:line="240" w:lineRule="auto"/>
              <w:jc w:val="right"/>
              <w:rPr>
                <w:ins w:id="4837" w:author="Observatorio 02" w:date="2017-03-16T15:27:00Z"/>
                <w:rFonts w:eastAsia="Times New Roman"/>
                <w:sz w:val="22"/>
                <w:szCs w:val="22"/>
                <w:bdr w:val="none" w:sz="0" w:space="0" w:color="auto"/>
                <w:lang w:val="es-CL" w:eastAsia="es-CL"/>
              </w:rPr>
            </w:pPr>
            <w:ins w:id="4838" w:author="Observatorio 02" w:date="2017-03-16T15:27:00Z">
              <w:r w:rsidRPr="00C2714A">
                <w:rPr>
                  <w:rFonts w:eastAsia="Times New Roman"/>
                  <w:sz w:val="22"/>
                  <w:szCs w:val="22"/>
                  <w:bdr w:val="none" w:sz="0" w:space="0" w:color="auto"/>
                  <w:lang w:val="es-CL" w:eastAsia="es-CL"/>
                </w:rPr>
                <w:t>161.126</w:t>
              </w:r>
            </w:ins>
          </w:p>
        </w:tc>
        <w:tc>
          <w:tcPr>
            <w:tcW w:w="1260" w:type="dxa"/>
            <w:tcBorders>
              <w:top w:val="nil"/>
              <w:left w:val="nil"/>
              <w:bottom w:val="nil"/>
              <w:right w:val="nil"/>
            </w:tcBorders>
            <w:shd w:val="clear" w:color="000000" w:fill="FFFFFF"/>
            <w:noWrap/>
            <w:vAlign w:val="bottom"/>
            <w:hideMark/>
            <w:tcPrChange w:id="4839" w:author="Observatorio 02" w:date="2017-03-16T15:27:00Z">
              <w:tcPr>
                <w:tcW w:w="1234" w:type="dxa"/>
                <w:tcBorders>
                  <w:top w:val="nil"/>
                  <w:left w:val="nil"/>
                  <w:bottom w:val="nil"/>
                  <w:right w:val="nil"/>
                </w:tcBorders>
                <w:shd w:val="clear" w:color="000000" w:fill="FFFFFF"/>
                <w:noWrap/>
                <w:vAlign w:val="bottom"/>
                <w:hideMark/>
              </w:tcPr>
            </w:tcPrChange>
          </w:tcPr>
          <w:p w14:paraId="7208A509" w14:textId="77777777" w:rsidR="002E6C49" w:rsidRPr="00C2714A" w:rsidRDefault="002E6C49" w:rsidP="002E6C49">
            <w:pPr>
              <w:spacing w:after="0" w:line="240" w:lineRule="auto"/>
              <w:jc w:val="right"/>
              <w:rPr>
                <w:ins w:id="4840" w:author="Observatorio 02" w:date="2017-03-16T15:27:00Z"/>
                <w:rFonts w:eastAsia="Times New Roman"/>
                <w:sz w:val="22"/>
                <w:szCs w:val="22"/>
                <w:bdr w:val="none" w:sz="0" w:space="0" w:color="auto"/>
                <w:lang w:val="es-CL" w:eastAsia="es-CL"/>
              </w:rPr>
            </w:pPr>
            <w:ins w:id="4841" w:author="Observatorio 02" w:date="2017-03-16T15:27:00Z">
              <w:r w:rsidRPr="00C2714A">
                <w:rPr>
                  <w:rFonts w:eastAsia="Times New Roman"/>
                  <w:sz w:val="22"/>
                  <w:szCs w:val="22"/>
                  <w:bdr w:val="none" w:sz="0" w:space="0" w:color="auto"/>
                  <w:lang w:val="es-CL" w:eastAsia="es-CL"/>
                </w:rPr>
                <w:t>317.718</w:t>
              </w:r>
            </w:ins>
          </w:p>
        </w:tc>
        <w:tc>
          <w:tcPr>
            <w:tcW w:w="1260" w:type="dxa"/>
            <w:tcBorders>
              <w:top w:val="nil"/>
              <w:left w:val="nil"/>
              <w:bottom w:val="nil"/>
              <w:right w:val="nil"/>
            </w:tcBorders>
            <w:shd w:val="clear" w:color="000000" w:fill="FFFFFF"/>
            <w:noWrap/>
            <w:vAlign w:val="bottom"/>
            <w:hideMark/>
            <w:tcPrChange w:id="4842" w:author="Observatorio 02" w:date="2017-03-16T15:27:00Z">
              <w:tcPr>
                <w:tcW w:w="1234" w:type="dxa"/>
                <w:tcBorders>
                  <w:top w:val="nil"/>
                  <w:left w:val="nil"/>
                  <w:bottom w:val="nil"/>
                  <w:right w:val="nil"/>
                </w:tcBorders>
                <w:shd w:val="clear" w:color="000000" w:fill="FFFFFF"/>
                <w:noWrap/>
                <w:vAlign w:val="bottom"/>
                <w:hideMark/>
              </w:tcPr>
            </w:tcPrChange>
          </w:tcPr>
          <w:p w14:paraId="50B03EC8" w14:textId="77777777" w:rsidR="002E6C49" w:rsidRPr="00C2714A" w:rsidRDefault="002E6C49" w:rsidP="002E6C49">
            <w:pPr>
              <w:spacing w:after="0" w:line="240" w:lineRule="auto"/>
              <w:jc w:val="right"/>
              <w:rPr>
                <w:ins w:id="4843" w:author="Observatorio 02" w:date="2017-03-16T15:27:00Z"/>
                <w:rFonts w:eastAsia="Times New Roman"/>
                <w:sz w:val="22"/>
                <w:szCs w:val="22"/>
                <w:bdr w:val="none" w:sz="0" w:space="0" w:color="auto"/>
                <w:lang w:val="es-CL" w:eastAsia="es-CL"/>
              </w:rPr>
            </w:pPr>
            <w:ins w:id="4844" w:author="Observatorio 02" w:date="2017-03-16T15:27:00Z">
              <w:r w:rsidRPr="00C2714A">
                <w:rPr>
                  <w:rFonts w:eastAsia="Times New Roman"/>
                  <w:sz w:val="22"/>
                  <w:szCs w:val="22"/>
                  <w:bdr w:val="none" w:sz="0" w:space="0" w:color="auto"/>
                  <w:lang w:val="es-CL" w:eastAsia="es-CL"/>
                </w:rPr>
                <w:t>533.794</w:t>
              </w:r>
            </w:ins>
          </w:p>
        </w:tc>
        <w:tc>
          <w:tcPr>
            <w:tcW w:w="897" w:type="dxa"/>
            <w:tcBorders>
              <w:top w:val="nil"/>
              <w:left w:val="nil"/>
              <w:bottom w:val="nil"/>
              <w:right w:val="nil"/>
            </w:tcBorders>
            <w:shd w:val="clear" w:color="000000" w:fill="FFFFFF"/>
            <w:noWrap/>
            <w:vAlign w:val="bottom"/>
            <w:hideMark/>
            <w:tcPrChange w:id="4845" w:author="Observatorio 02" w:date="2017-03-16T15:27:00Z">
              <w:tcPr>
                <w:tcW w:w="879" w:type="dxa"/>
                <w:tcBorders>
                  <w:top w:val="nil"/>
                  <w:left w:val="nil"/>
                  <w:bottom w:val="nil"/>
                  <w:right w:val="nil"/>
                </w:tcBorders>
                <w:shd w:val="clear" w:color="000000" w:fill="FFFFFF"/>
                <w:noWrap/>
                <w:vAlign w:val="bottom"/>
                <w:hideMark/>
              </w:tcPr>
            </w:tcPrChange>
          </w:tcPr>
          <w:p w14:paraId="146569E2" w14:textId="77777777" w:rsidR="002E6C49" w:rsidRPr="00C2714A" w:rsidRDefault="002E6C49" w:rsidP="002E6C49">
            <w:pPr>
              <w:spacing w:after="0" w:line="240" w:lineRule="auto"/>
              <w:jc w:val="right"/>
              <w:rPr>
                <w:ins w:id="4846" w:author="Observatorio 02" w:date="2017-03-16T15:27:00Z"/>
                <w:rFonts w:eastAsia="Times New Roman"/>
                <w:sz w:val="22"/>
                <w:szCs w:val="22"/>
                <w:bdr w:val="none" w:sz="0" w:space="0" w:color="auto"/>
                <w:lang w:val="es-CL" w:eastAsia="es-CL"/>
              </w:rPr>
            </w:pPr>
            <w:ins w:id="4847" w:author="Observatorio 02" w:date="2017-03-16T15:27:00Z">
              <w:r w:rsidRPr="00C2714A">
                <w:rPr>
                  <w:rFonts w:eastAsia="Times New Roman"/>
                  <w:sz w:val="22"/>
                  <w:szCs w:val="22"/>
                  <w:bdr w:val="none" w:sz="0" w:space="0" w:color="auto"/>
                  <w:lang w:val="es-CL" w:eastAsia="es-CL"/>
                </w:rPr>
                <w:t>410.781</w:t>
              </w:r>
            </w:ins>
          </w:p>
        </w:tc>
      </w:tr>
      <w:tr w:rsidR="002E6C49" w:rsidRPr="00C2714A" w14:paraId="4825CD80" w14:textId="77777777" w:rsidTr="00575F3D">
        <w:trPr>
          <w:trHeight w:val="277"/>
          <w:ins w:id="4848" w:author="Observatorio 02" w:date="2017-03-16T15:27:00Z"/>
          <w:trPrChange w:id="4849" w:author="Observatorio 02" w:date="2017-03-16T15:27:00Z">
            <w:trPr>
              <w:trHeight w:val="191"/>
            </w:trPr>
          </w:trPrChange>
        </w:trPr>
        <w:tc>
          <w:tcPr>
            <w:tcW w:w="1028" w:type="dxa"/>
            <w:vMerge/>
            <w:tcBorders>
              <w:top w:val="nil"/>
              <w:left w:val="nil"/>
              <w:bottom w:val="single" w:sz="8" w:space="0" w:color="000000"/>
              <w:right w:val="nil"/>
            </w:tcBorders>
            <w:vAlign w:val="center"/>
            <w:hideMark/>
            <w:tcPrChange w:id="4850" w:author="Observatorio 02" w:date="2017-03-16T15:27:00Z">
              <w:tcPr>
                <w:tcW w:w="1007" w:type="dxa"/>
                <w:vMerge/>
                <w:tcBorders>
                  <w:top w:val="nil"/>
                  <w:left w:val="nil"/>
                  <w:bottom w:val="single" w:sz="8" w:space="0" w:color="000000"/>
                  <w:right w:val="nil"/>
                </w:tcBorders>
                <w:vAlign w:val="center"/>
                <w:hideMark/>
              </w:tcPr>
            </w:tcPrChange>
          </w:tcPr>
          <w:p w14:paraId="1D4DC23A" w14:textId="77777777" w:rsidR="002E6C49" w:rsidRPr="00C2714A" w:rsidRDefault="002E6C49" w:rsidP="002E6C49">
            <w:pPr>
              <w:spacing w:after="0" w:line="240" w:lineRule="auto"/>
              <w:rPr>
                <w:ins w:id="4851" w:author="Observatorio 02" w:date="2017-03-16T15:27:00Z"/>
                <w:rFonts w:eastAsia="Times New Roman"/>
                <w:sz w:val="22"/>
                <w:szCs w:val="22"/>
                <w:bdr w:val="none" w:sz="0" w:space="0" w:color="auto"/>
                <w:lang w:val="es-CL" w:eastAsia="es-CL"/>
              </w:rPr>
            </w:pPr>
          </w:p>
        </w:tc>
        <w:tc>
          <w:tcPr>
            <w:tcW w:w="608" w:type="dxa"/>
            <w:tcBorders>
              <w:top w:val="nil"/>
              <w:left w:val="nil"/>
              <w:bottom w:val="single" w:sz="8" w:space="0" w:color="000000"/>
              <w:right w:val="nil"/>
            </w:tcBorders>
            <w:shd w:val="clear" w:color="000000" w:fill="FFFFFF"/>
            <w:noWrap/>
            <w:vAlign w:val="bottom"/>
            <w:hideMark/>
            <w:tcPrChange w:id="4852" w:author="Observatorio 02" w:date="2017-03-16T15:27:00Z">
              <w:tcPr>
                <w:tcW w:w="596" w:type="dxa"/>
                <w:tcBorders>
                  <w:top w:val="nil"/>
                  <w:left w:val="nil"/>
                  <w:bottom w:val="single" w:sz="8" w:space="0" w:color="000000"/>
                  <w:right w:val="nil"/>
                </w:tcBorders>
                <w:shd w:val="clear" w:color="000000" w:fill="FFFFFF"/>
                <w:noWrap/>
                <w:vAlign w:val="bottom"/>
                <w:hideMark/>
              </w:tcPr>
            </w:tcPrChange>
          </w:tcPr>
          <w:p w14:paraId="4B20DD1F" w14:textId="77777777" w:rsidR="002E6C49" w:rsidRPr="00C2714A" w:rsidRDefault="002E6C49" w:rsidP="002E6C49">
            <w:pPr>
              <w:spacing w:after="0" w:line="240" w:lineRule="auto"/>
              <w:jc w:val="center"/>
              <w:rPr>
                <w:ins w:id="4853" w:author="Observatorio 02" w:date="2017-03-16T15:27:00Z"/>
                <w:rFonts w:eastAsia="Times New Roman"/>
                <w:sz w:val="22"/>
                <w:szCs w:val="22"/>
                <w:bdr w:val="none" w:sz="0" w:space="0" w:color="auto"/>
                <w:lang w:val="es-CL" w:eastAsia="es-CL"/>
              </w:rPr>
            </w:pPr>
            <w:ins w:id="4854" w:author="Observatorio 02" w:date="2017-03-16T15:27:00Z">
              <w:r w:rsidRPr="00C2714A">
                <w:rPr>
                  <w:rFonts w:eastAsia="Times New Roman"/>
                  <w:sz w:val="22"/>
                  <w:szCs w:val="22"/>
                  <w:bdr w:val="none" w:sz="0" w:space="0" w:color="auto"/>
                  <w:lang w:val="es-CL" w:eastAsia="es-CL"/>
                </w:rPr>
                <w:t>2015</w:t>
              </w:r>
            </w:ins>
          </w:p>
        </w:tc>
        <w:tc>
          <w:tcPr>
            <w:tcW w:w="1161" w:type="dxa"/>
            <w:tcBorders>
              <w:top w:val="nil"/>
              <w:left w:val="nil"/>
              <w:bottom w:val="single" w:sz="8" w:space="0" w:color="000000"/>
              <w:right w:val="nil"/>
            </w:tcBorders>
            <w:shd w:val="clear" w:color="000000" w:fill="FFFFFF"/>
            <w:noWrap/>
            <w:vAlign w:val="bottom"/>
            <w:hideMark/>
            <w:tcPrChange w:id="4855" w:author="Observatorio 02" w:date="2017-03-16T15:27:00Z">
              <w:tcPr>
                <w:tcW w:w="1137" w:type="dxa"/>
                <w:tcBorders>
                  <w:top w:val="nil"/>
                  <w:left w:val="nil"/>
                  <w:bottom w:val="single" w:sz="8" w:space="0" w:color="000000"/>
                  <w:right w:val="nil"/>
                </w:tcBorders>
                <w:shd w:val="clear" w:color="000000" w:fill="FFFFFF"/>
                <w:noWrap/>
                <w:vAlign w:val="bottom"/>
                <w:hideMark/>
              </w:tcPr>
            </w:tcPrChange>
          </w:tcPr>
          <w:p w14:paraId="46CFD4FD" w14:textId="77777777" w:rsidR="002E6C49" w:rsidRPr="00C2714A" w:rsidRDefault="002E6C49" w:rsidP="002E6C49">
            <w:pPr>
              <w:spacing w:after="0" w:line="240" w:lineRule="auto"/>
              <w:jc w:val="right"/>
              <w:rPr>
                <w:ins w:id="4856" w:author="Observatorio 02" w:date="2017-03-16T15:27:00Z"/>
                <w:rFonts w:eastAsia="Times New Roman"/>
                <w:sz w:val="22"/>
                <w:szCs w:val="22"/>
                <w:bdr w:val="none" w:sz="0" w:space="0" w:color="auto"/>
                <w:lang w:val="es-CL" w:eastAsia="es-CL"/>
              </w:rPr>
            </w:pPr>
            <w:ins w:id="4857" w:author="Observatorio 02" w:date="2017-03-16T15:27:00Z">
              <w:r w:rsidRPr="00C2714A">
                <w:rPr>
                  <w:rFonts w:eastAsia="Times New Roman"/>
                  <w:sz w:val="22"/>
                  <w:szCs w:val="22"/>
                  <w:bdr w:val="none" w:sz="0" w:space="0" w:color="auto"/>
                  <w:lang w:val="es-CL" w:eastAsia="es-CL"/>
                </w:rPr>
                <w:t>1.176.832</w:t>
              </w:r>
            </w:ins>
          </w:p>
        </w:tc>
        <w:tc>
          <w:tcPr>
            <w:tcW w:w="897" w:type="dxa"/>
            <w:tcBorders>
              <w:top w:val="nil"/>
              <w:left w:val="nil"/>
              <w:bottom w:val="single" w:sz="8" w:space="0" w:color="000000"/>
              <w:right w:val="nil"/>
            </w:tcBorders>
            <w:shd w:val="clear" w:color="000000" w:fill="FFFFFF"/>
            <w:noWrap/>
            <w:vAlign w:val="bottom"/>
            <w:hideMark/>
            <w:tcPrChange w:id="4858"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2E2AC8E0" w14:textId="77777777" w:rsidR="002E6C49" w:rsidRPr="00C2714A" w:rsidRDefault="002E6C49" w:rsidP="002E6C49">
            <w:pPr>
              <w:spacing w:after="0" w:line="240" w:lineRule="auto"/>
              <w:jc w:val="right"/>
              <w:rPr>
                <w:ins w:id="4859" w:author="Observatorio 02" w:date="2017-03-16T15:27:00Z"/>
                <w:rFonts w:eastAsia="Times New Roman"/>
                <w:sz w:val="22"/>
                <w:szCs w:val="22"/>
                <w:bdr w:val="none" w:sz="0" w:space="0" w:color="auto"/>
                <w:lang w:val="es-CL" w:eastAsia="es-CL"/>
              </w:rPr>
            </w:pPr>
            <w:ins w:id="4860" w:author="Observatorio 02" w:date="2017-03-16T15:27:00Z">
              <w:r w:rsidRPr="00C2714A">
                <w:rPr>
                  <w:rFonts w:eastAsia="Times New Roman"/>
                  <w:sz w:val="22"/>
                  <w:szCs w:val="22"/>
                  <w:bdr w:val="none" w:sz="0" w:space="0" w:color="auto"/>
                  <w:lang w:val="es-CL" w:eastAsia="es-CL"/>
                </w:rPr>
                <w:t>276.903</w:t>
              </w:r>
            </w:ins>
          </w:p>
        </w:tc>
        <w:tc>
          <w:tcPr>
            <w:tcW w:w="1175" w:type="dxa"/>
            <w:tcBorders>
              <w:top w:val="nil"/>
              <w:left w:val="nil"/>
              <w:bottom w:val="single" w:sz="8" w:space="0" w:color="000000"/>
              <w:right w:val="nil"/>
            </w:tcBorders>
            <w:shd w:val="clear" w:color="000000" w:fill="FFFFFF"/>
            <w:noWrap/>
            <w:vAlign w:val="bottom"/>
            <w:hideMark/>
            <w:tcPrChange w:id="4861" w:author="Observatorio 02" w:date="2017-03-16T15:27:00Z">
              <w:tcPr>
                <w:tcW w:w="1151" w:type="dxa"/>
                <w:tcBorders>
                  <w:top w:val="nil"/>
                  <w:left w:val="nil"/>
                  <w:bottom w:val="single" w:sz="8" w:space="0" w:color="000000"/>
                  <w:right w:val="nil"/>
                </w:tcBorders>
                <w:shd w:val="clear" w:color="000000" w:fill="FFFFFF"/>
                <w:noWrap/>
                <w:vAlign w:val="bottom"/>
                <w:hideMark/>
              </w:tcPr>
            </w:tcPrChange>
          </w:tcPr>
          <w:p w14:paraId="3A69007C" w14:textId="77777777" w:rsidR="002E6C49" w:rsidRPr="00C2714A" w:rsidRDefault="002E6C49" w:rsidP="002E6C49">
            <w:pPr>
              <w:spacing w:after="0" w:line="240" w:lineRule="auto"/>
              <w:jc w:val="right"/>
              <w:rPr>
                <w:ins w:id="4862" w:author="Observatorio 02" w:date="2017-03-16T15:27:00Z"/>
                <w:rFonts w:eastAsia="Times New Roman"/>
                <w:sz w:val="22"/>
                <w:szCs w:val="22"/>
                <w:bdr w:val="none" w:sz="0" w:space="0" w:color="auto"/>
                <w:lang w:val="es-CL" w:eastAsia="es-CL"/>
              </w:rPr>
            </w:pPr>
            <w:ins w:id="4863" w:author="Observatorio 02" w:date="2017-03-16T15:27:00Z">
              <w:r w:rsidRPr="00C2714A">
                <w:rPr>
                  <w:rFonts w:eastAsia="Times New Roman"/>
                  <w:sz w:val="22"/>
                  <w:szCs w:val="22"/>
                  <w:bdr w:val="none" w:sz="0" w:space="0" w:color="auto"/>
                  <w:lang w:val="es-CL" w:eastAsia="es-CL"/>
                </w:rPr>
                <w:t>225.727</w:t>
              </w:r>
            </w:ins>
          </w:p>
        </w:tc>
        <w:tc>
          <w:tcPr>
            <w:tcW w:w="1260" w:type="dxa"/>
            <w:tcBorders>
              <w:top w:val="nil"/>
              <w:left w:val="nil"/>
              <w:bottom w:val="single" w:sz="8" w:space="0" w:color="000000"/>
              <w:right w:val="nil"/>
            </w:tcBorders>
            <w:shd w:val="clear" w:color="000000" w:fill="FFFFFF"/>
            <w:noWrap/>
            <w:vAlign w:val="bottom"/>
            <w:hideMark/>
            <w:tcPrChange w:id="4864"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694456FB" w14:textId="77777777" w:rsidR="002E6C49" w:rsidRPr="00C2714A" w:rsidRDefault="002E6C49" w:rsidP="002E6C49">
            <w:pPr>
              <w:spacing w:after="0" w:line="240" w:lineRule="auto"/>
              <w:jc w:val="right"/>
              <w:rPr>
                <w:ins w:id="4865" w:author="Observatorio 02" w:date="2017-03-16T15:27:00Z"/>
                <w:rFonts w:eastAsia="Times New Roman"/>
                <w:sz w:val="22"/>
                <w:szCs w:val="22"/>
                <w:bdr w:val="none" w:sz="0" w:space="0" w:color="auto"/>
                <w:lang w:val="es-CL" w:eastAsia="es-CL"/>
              </w:rPr>
            </w:pPr>
            <w:ins w:id="4866" w:author="Observatorio 02" w:date="2017-03-16T15:27:00Z">
              <w:r w:rsidRPr="00C2714A">
                <w:rPr>
                  <w:rFonts w:eastAsia="Times New Roman"/>
                  <w:sz w:val="22"/>
                  <w:szCs w:val="22"/>
                  <w:bdr w:val="none" w:sz="0" w:space="0" w:color="auto"/>
                  <w:lang w:val="es-CL" w:eastAsia="es-CL"/>
                </w:rPr>
                <w:t>464.427</w:t>
              </w:r>
            </w:ins>
          </w:p>
        </w:tc>
        <w:tc>
          <w:tcPr>
            <w:tcW w:w="1260" w:type="dxa"/>
            <w:tcBorders>
              <w:top w:val="nil"/>
              <w:left w:val="nil"/>
              <w:bottom w:val="single" w:sz="8" w:space="0" w:color="000000"/>
              <w:right w:val="nil"/>
            </w:tcBorders>
            <w:shd w:val="clear" w:color="000000" w:fill="FFFFFF"/>
            <w:noWrap/>
            <w:vAlign w:val="bottom"/>
            <w:hideMark/>
            <w:tcPrChange w:id="4867" w:author="Observatorio 02" w:date="2017-03-16T15:27:00Z">
              <w:tcPr>
                <w:tcW w:w="1234" w:type="dxa"/>
                <w:tcBorders>
                  <w:top w:val="nil"/>
                  <w:left w:val="nil"/>
                  <w:bottom w:val="single" w:sz="8" w:space="0" w:color="000000"/>
                  <w:right w:val="nil"/>
                </w:tcBorders>
                <w:shd w:val="clear" w:color="000000" w:fill="FFFFFF"/>
                <w:noWrap/>
                <w:vAlign w:val="bottom"/>
                <w:hideMark/>
              </w:tcPr>
            </w:tcPrChange>
          </w:tcPr>
          <w:p w14:paraId="7DC9D563" w14:textId="77777777" w:rsidR="002E6C49" w:rsidRPr="00C2714A" w:rsidRDefault="002E6C49" w:rsidP="002E6C49">
            <w:pPr>
              <w:spacing w:after="0" w:line="240" w:lineRule="auto"/>
              <w:jc w:val="right"/>
              <w:rPr>
                <w:ins w:id="4868" w:author="Observatorio 02" w:date="2017-03-16T15:27:00Z"/>
                <w:rFonts w:eastAsia="Times New Roman"/>
                <w:sz w:val="22"/>
                <w:szCs w:val="22"/>
                <w:bdr w:val="none" w:sz="0" w:space="0" w:color="auto"/>
                <w:lang w:val="es-CL" w:eastAsia="es-CL"/>
              </w:rPr>
            </w:pPr>
            <w:ins w:id="4869" w:author="Observatorio 02" w:date="2017-03-16T15:27:00Z">
              <w:r w:rsidRPr="00C2714A">
                <w:rPr>
                  <w:rFonts w:eastAsia="Times New Roman"/>
                  <w:sz w:val="22"/>
                  <w:szCs w:val="22"/>
                  <w:bdr w:val="none" w:sz="0" w:space="0" w:color="auto"/>
                  <w:lang w:val="es-CL" w:eastAsia="es-CL"/>
                </w:rPr>
                <w:t>623.327</w:t>
              </w:r>
            </w:ins>
          </w:p>
        </w:tc>
        <w:tc>
          <w:tcPr>
            <w:tcW w:w="897" w:type="dxa"/>
            <w:tcBorders>
              <w:top w:val="nil"/>
              <w:left w:val="nil"/>
              <w:bottom w:val="single" w:sz="8" w:space="0" w:color="000000"/>
              <w:right w:val="nil"/>
            </w:tcBorders>
            <w:shd w:val="clear" w:color="000000" w:fill="FFFFFF"/>
            <w:noWrap/>
            <w:vAlign w:val="bottom"/>
            <w:hideMark/>
            <w:tcPrChange w:id="4870" w:author="Observatorio 02" w:date="2017-03-16T15:27:00Z">
              <w:tcPr>
                <w:tcW w:w="879" w:type="dxa"/>
                <w:tcBorders>
                  <w:top w:val="nil"/>
                  <w:left w:val="nil"/>
                  <w:bottom w:val="single" w:sz="8" w:space="0" w:color="000000"/>
                  <w:right w:val="nil"/>
                </w:tcBorders>
                <w:shd w:val="clear" w:color="000000" w:fill="FFFFFF"/>
                <w:noWrap/>
                <w:vAlign w:val="bottom"/>
                <w:hideMark/>
              </w:tcPr>
            </w:tcPrChange>
          </w:tcPr>
          <w:p w14:paraId="430C40FC" w14:textId="77777777" w:rsidR="002E6C49" w:rsidRPr="00C2714A" w:rsidRDefault="002E6C49" w:rsidP="002E6C49">
            <w:pPr>
              <w:spacing w:after="0" w:line="240" w:lineRule="auto"/>
              <w:jc w:val="right"/>
              <w:rPr>
                <w:ins w:id="4871" w:author="Observatorio 02" w:date="2017-03-16T15:27:00Z"/>
                <w:rFonts w:eastAsia="Times New Roman"/>
                <w:sz w:val="22"/>
                <w:szCs w:val="22"/>
                <w:bdr w:val="none" w:sz="0" w:space="0" w:color="auto"/>
                <w:lang w:val="es-CL" w:eastAsia="es-CL"/>
              </w:rPr>
            </w:pPr>
            <w:ins w:id="4872" w:author="Observatorio 02" w:date="2017-03-16T15:27:00Z">
              <w:r w:rsidRPr="00C2714A">
                <w:rPr>
                  <w:rFonts w:eastAsia="Times New Roman"/>
                  <w:sz w:val="22"/>
                  <w:szCs w:val="22"/>
                  <w:bdr w:val="none" w:sz="0" w:space="0" w:color="auto"/>
                  <w:lang w:val="es-CL" w:eastAsia="es-CL"/>
                </w:rPr>
                <w:t>511.873</w:t>
              </w:r>
            </w:ins>
          </w:p>
        </w:tc>
      </w:tr>
    </w:tbl>
    <w:p w14:paraId="335B25F6" w14:textId="77777777" w:rsidR="00FB3D1A" w:rsidRPr="00C2714A" w:rsidRDefault="003928C7" w:rsidP="003928C7">
      <w:pPr>
        <w:spacing w:after="0" w:line="276" w:lineRule="auto"/>
        <w:jc w:val="both"/>
        <w:rPr>
          <w:ins w:id="4873" w:author="Observatorio 02" w:date="2017-03-16T15:49:00Z"/>
          <w:color w:val="323E4F" w:themeColor="text2" w:themeShade="BF"/>
          <w:sz w:val="20"/>
          <w:lang w:val="es-CL"/>
          <w:rPrChange w:id="4874" w:author="Observatorio 02" w:date="2017-03-23T14:31:00Z">
            <w:rPr>
              <w:ins w:id="4875" w:author="Observatorio 02" w:date="2017-03-16T15:49:00Z"/>
              <w:color w:val="1F3864" w:themeColor="accent5" w:themeShade="80"/>
              <w:sz w:val="20"/>
              <w:lang w:val="es-CL"/>
            </w:rPr>
          </w:rPrChange>
        </w:rPr>
      </w:pPr>
      <w:ins w:id="4876" w:author="Observatorio 02" w:date="2017-03-16T15:28:00Z">
        <w:r w:rsidRPr="00C2714A">
          <w:rPr>
            <w:color w:val="323E4F" w:themeColor="text2" w:themeShade="BF"/>
            <w:sz w:val="20"/>
            <w:lang w:val="es-CL"/>
            <w:rPrChange w:id="4877" w:author="Observatorio 02" w:date="2017-03-23T14:31:00Z">
              <w:rPr>
                <w:lang w:val="es-CL"/>
              </w:rPr>
            </w:rPrChange>
          </w:rPr>
          <w:t>Nota</w:t>
        </w:r>
      </w:ins>
      <w:ins w:id="4878" w:author="Observatorio 02" w:date="2017-03-16T15:33:00Z">
        <w:r w:rsidR="00A96B56" w:rsidRPr="00C2714A">
          <w:rPr>
            <w:color w:val="323E4F" w:themeColor="text2" w:themeShade="BF"/>
            <w:sz w:val="20"/>
            <w:lang w:val="es-CL"/>
            <w:rPrChange w:id="4879" w:author="Observatorio 02" w:date="2017-03-23T14:31:00Z">
              <w:rPr>
                <w:color w:val="1F3864" w:themeColor="accent5" w:themeShade="80"/>
                <w:sz w:val="20"/>
                <w:lang w:val="es-CL"/>
              </w:rPr>
            </w:rPrChange>
          </w:rPr>
          <w:t xml:space="preserve"> 1</w:t>
        </w:r>
      </w:ins>
      <w:ins w:id="4880" w:author="Observatorio 02" w:date="2017-03-16T15:28:00Z">
        <w:r w:rsidRPr="00C2714A">
          <w:rPr>
            <w:color w:val="323E4F" w:themeColor="text2" w:themeShade="BF"/>
            <w:sz w:val="20"/>
            <w:lang w:val="es-CL"/>
            <w:rPrChange w:id="4881" w:author="Observatorio 02" w:date="2017-03-23T14:31:00Z">
              <w:rPr>
                <w:lang w:val="es-CL"/>
              </w:rPr>
            </w:rPrChange>
          </w:rPr>
          <w:t>: Ingresos líquidos y en pesos de octubre del 2015.</w:t>
        </w:r>
      </w:ins>
    </w:p>
    <w:p w14:paraId="724A00AE" w14:textId="69894B2F" w:rsidR="00A96B56" w:rsidRPr="00C2714A" w:rsidRDefault="00A96B56" w:rsidP="003928C7">
      <w:pPr>
        <w:spacing w:after="0" w:line="276" w:lineRule="auto"/>
        <w:jc w:val="both"/>
        <w:rPr>
          <w:ins w:id="4882" w:author="Observatorio 02" w:date="2017-03-16T15:28:00Z"/>
          <w:color w:val="323E4F" w:themeColor="text2" w:themeShade="BF"/>
          <w:sz w:val="20"/>
          <w:lang w:val="es-CL"/>
          <w:rPrChange w:id="4883" w:author="Observatorio 02" w:date="2017-03-23T14:31:00Z">
            <w:rPr>
              <w:ins w:id="4884" w:author="Observatorio 02" w:date="2017-03-16T15:28:00Z"/>
              <w:lang w:val="es-CL"/>
            </w:rPr>
          </w:rPrChange>
        </w:rPr>
      </w:pPr>
      <w:ins w:id="4885" w:author="Observatorio 02" w:date="2017-03-16T15:33:00Z">
        <w:r w:rsidRPr="00C2714A">
          <w:rPr>
            <w:color w:val="323E4F" w:themeColor="text2" w:themeShade="BF"/>
            <w:sz w:val="20"/>
            <w:lang w:val="es-CL"/>
            <w:rPrChange w:id="4886" w:author="Observatorio 02" w:date="2017-03-23T14:31:00Z">
              <w:rPr>
                <w:color w:val="1F3864" w:themeColor="accent5" w:themeShade="80"/>
                <w:sz w:val="20"/>
                <w:lang w:val="es-CL"/>
              </w:rPr>
            </w:rPrChange>
          </w:rPr>
          <w:t>Nota 2: Solo se considera a los ocupados que mantuvieron el empleo del mes anterior.</w:t>
        </w:r>
      </w:ins>
    </w:p>
    <w:p w14:paraId="5B1B5408" w14:textId="0EE9FE75" w:rsidR="002E6C49" w:rsidRPr="00C2714A" w:rsidRDefault="003928C7" w:rsidP="003928C7">
      <w:pPr>
        <w:spacing w:after="0" w:line="276" w:lineRule="auto"/>
        <w:jc w:val="both"/>
        <w:rPr>
          <w:ins w:id="4887" w:author="Observatorio 02" w:date="2017-03-16T15:28:00Z"/>
          <w:color w:val="323E4F" w:themeColor="text2" w:themeShade="BF"/>
          <w:lang w:val="es-CL"/>
          <w:rPrChange w:id="4888" w:author="Observatorio 02" w:date="2017-03-23T14:31:00Z">
            <w:rPr>
              <w:ins w:id="4889" w:author="Observatorio 02" w:date="2017-03-16T15:28:00Z"/>
              <w:lang w:val="es-CL"/>
            </w:rPr>
          </w:rPrChange>
        </w:rPr>
      </w:pPr>
      <w:ins w:id="4890" w:author="Observatorio 02" w:date="2017-03-16T15:28:00Z">
        <w:r w:rsidRPr="00C2714A">
          <w:rPr>
            <w:color w:val="323E4F" w:themeColor="text2" w:themeShade="BF"/>
            <w:sz w:val="20"/>
            <w:lang w:val="es-CL"/>
            <w:rPrChange w:id="4891" w:author="Observatorio 02" w:date="2017-03-23T14:31:00Z">
              <w:rPr>
                <w:lang w:val="es-CL"/>
              </w:rPr>
            </w:rPrChange>
          </w:rPr>
          <w:t>Fuente: Elaboración propia de acuerdo con datos de ESI.</w:t>
        </w:r>
      </w:ins>
    </w:p>
    <w:p w14:paraId="47D650CD" w14:textId="4E534CC2" w:rsidR="00FB3D1A" w:rsidRPr="00C2714A" w:rsidRDefault="00FB3D1A" w:rsidP="003928C7">
      <w:pPr>
        <w:spacing w:after="0" w:line="276" w:lineRule="auto"/>
        <w:jc w:val="both"/>
        <w:rPr>
          <w:ins w:id="4892" w:author="Observatorio 02" w:date="2017-03-16T15:49:00Z"/>
          <w:lang w:val="es-CL"/>
        </w:rPr>
      </w:pPr>
    </w:p>
    <w:p w14:paraId="226C3DE5" w14:textId="6AD133D4" w:rsidR="00C2714A" w:rsidRDefault="002D1FDE" w:rsidP="003928C7">
      <w:pPr>
        <w:spacing w:after="0" w:line="276" w:lineRule="auto"/>
        <w:jc w:val="both"/>
        <w:rPr>
          <w:ins w:id="4893" w:author="Observatorio 02" w:date="2017-03-23T14:37:00Z"/>
          <w:lang w:val="es-CL"/>
        </w:rPr>
      </w:pPr>
      <w:ins w:id="4894" w:author="Observatorio 02" w:date="2017-03-16T15:49:00Z">
        <w:r w:rsidRPr="00C2714A">
          <w:rPr>
            <w:lang w:val="es-CL"/>
          </w:rPr>
          <w:t xml:space="preserve">El </w:t>
        </w:r>
      </w:ins>
      <w:ins w:id="4895" w:author="Observatorio 02" w:date="2017-03-16T17:30:00Z">
        <w:r w:rsidRPr="00C2714A">
          <w:rPr>
            <w:lang w:val="es-CL"/>
          </w:rPr>
          <w:t xml:space="preserve">Cuadro 16 muestra 7 indicadores de seguridad social </w:t>
        </w:r>
      </w:ins>
      <w:ins w:id="4896" w:author="Observatorio 02" w:date="2017-03-16T17:31:00Z">
        <w:r w:rsidRPr="00C2714A">
          <w:rPr>
            <w:lang w:val="es-CL"/>
          </w:rPr>
          <w:t>para los trabajadores dependientes del sector en dos años particulares: 2010 y 2016.</w:t>
        </w:r>
      </w:ins>
      <w:ins w:id="4897" w:author="Observatorio 02" w:date="2017-03-16T17:32:00Z">
        <w:r w:rsidR="007C1C7F" w:rsidRPr="00C2714A">
          <w:rPr>
            <w:lang w:val="es-CL"/>
          </w:rPr>
          <w:t xml:space="preserve"> Como se puede apreciar, </w:t>
        </w:r>
      </w:ins>
      <w:ins w:id="4898" w:author="Observatorio 02" w:date="2017-03-16T17:33:00Z">
        <w:r w:rsidR="007C1C7F" w:rsidRPr="00C2714A">
          <w:rPr>
            <w:lang w:val="es-CL"/>
          </w:rPr>
          <w:t xml:space="preserve">los indicadores para el sector son </w:t>
        </w:r>
      </w:ins>
      <w:ins w:id="4899" w:author="Observatorio 02" w:date="2017-03-16T17:36:00Z">
        <w:r w:rsidR="007C1C7F" w:rsidRPr="00C2714A">
          <w:rPr>
            <w:lang w:val="es-CL"/>
          </w:rPr>
          <w:t>en general</w:t>
        </w:r>
      </w:ins>
      <w:ins w:id="4900" w:author="Observatorio 02" w:date="2017-03-16T17:33:00Z">
        <w:r w:rsidR="007C1C7F" w:rsidRPr="00C2714A">
          <w:rPr>
            <w:lang w:val="es-CL"/>
          </w:rPr>
          <w:t xml:space="preserve"> menores que sus an</w:t>
        </w:r>
      </w:ins>
      <w:ins w:id="4901" w:author="Observatorio 02" w:date="2017-03-16T17:34:00Z">
        <w:r w:rsidR="007C1C7F" w:rsidRPr="00C2714A">
          <w:rPr>
            <w:lang w:val="es-CL"/>
          </w:rPr>
          <w:t>álogos a nivel nacional</w:t>
        </w:r>
      </w:ins>
      <w:ins w:id="4902" w:author="Observatorio 02" w:date="2017-03-16T17:35:00Z">
        <w:r w:rsidR="007C1C7F" w:rsidRPr="00C2714A">
          <w:rPr>
            <w:lang w:val="es-CL"/>
          </w:rPr>
          <w:t xml:space="preserve">, observándose las diferencias más notables en dos indicadores: el % de trabajadores con vacaciones pagas y el % de </w:t>
        </w:r>
      </w:ins>
      <w:ins w:id="4903" w:author="Observatorio 02" w:date="2017-03-16T17:36:00Z">
        <w:r w:rsidR="007C1C7F" w:rsidRPr="00C2714A">
          <w:rPr>
            <w:lang w:val="es-CL"/>
          </w:rPr>
          <w:t>trabajadores con servicios de guarder</w:t>
        </w:r>
      </w:ins>
      <w:ins w:id="4904" w:author="Observatorio 02" w:date="2017-03-16T17:37:00Z">
        <w:r w:rsidR="007C1C7F" w:rsidRPr="00C2714A">
          <w:rPr>
            <w:lang w:val="es-CL"/>
          </w:rPr>
          <w:t>ías infantiles. Tanto los indicadores del sector como los del país crecen entre 2010 y 2016, pero la bre</w:t>
        </w:r>
      </w:ins>
      <w:ins w:id="4905" w:author="Observatorio 02" w:date="2017-03-16T17:38:00Z">
        <w:r w:rsidR="007C1C7F" w:rsidRPr="00C2714A">
          <w:rPr>
            <w:lang w:val="es-CL"/>
          </w:rPr>
          <w:t>cha no ha tendido a cerrarse con el tiempo.</w:t>
        </w:r>
      </w:ins>
    </w:p>
    <w:p w14:paraId="2DD1106A" w14:textId="77777777" w:rsidR="007741B0" w:rsidRPr="00C2714A" w:rsidRDefault="007741B0" w:rsidP="003928C7">
      <w:pPr>
        <w:spacing w:after="0" w:line="276" w:lineRule="auto"/>
        <w:jc w:val="both"/>
        <w:rPr>
          <w:ins w:id="4906" w:author="Observatorio 02" w:date="2017-03-16T15:49:00Z"/>
          <w:lang w:val="es-CL"/>
        </w:rPr>
      </w:pPr>
    </w:p>
    <w:p w14:paraId="433D5C2E" w14:textId="1C757949" w:rsidR="007741B0" w:rsidRPr="007741B0" w:rsidRDefault="00F35394" w:rsidP="003928C7">
      <w:pPr>
        <w:spacing w:after="0" w:line="276" w:lineRule="auto"/>
        <w:jc w:val="both"/>
        <w:rPr>
          <w:ins w:id="4907" w:author="Observatorio 02" w:date="2017-03-23T14:37:00Z"/>
          <w:b/>
          <w:color w:val="323E4F" w:themeColor="text2" w:themeShade="BF"/>
          <w:lang w:val="es-CL"/>
          <w:rPrChange w:id="4908" w:author="Observatorio 02" w:date="2017-03-23T14:37:00Z">
            <w:rPr>
              <w:ins w:id="4909" w:author="Observatorio 02" w:date="2017-03-23T14:37:00Z"/>
              <w:color w:val="323E4F" w:themeColor="text2" w:themeShade="BF"/>
              <w:sz w:val="20"/>
              <w:lang w:val="es-CL"/>
            </w:rPr>
          </w:rPrChange>
        </w:rPr>
      </w:pPr>
      <w:ins w:id="4910" w:author="Observatorio 02" w:date="2017-03-16T15:50:00Z">
        <w:r w:rsidRPr="00C2714A">
          <w:rPr>
            <w:b/>
            <w:color w:val="323E4F" w:themeColor="text2" w:themeShade="BF"/>
            <w:lang w:val="es-CL"/>
            <w:rPrChange w:id="4911" w:author="Observatorio 02" w:date="2017-03-23T14:31:00Z">
              <w:rPr>
                <w:b/>
                <w:color w:val="1F3864" w:themeColor="accent5" w:themeShade="80"/>
                <w:lang w:val="es-CL"/>
              </w:rPr>
            </w:rPrChange>
          </w:rPr>
          <w:t>Cuadro 16</w:t>
        </w:r>
      </w:ins>
      <w:ins w:id="4912" w:author="Observatorio 02" w:date="2017-03-16T15:49:00Z">
        <w:r w:rsidR="00FB3D1A" w:rsidRPr="00C2714A">
          <w:rPr>
            <w:b/>
            <w:color w:val="323E4F" w:themeColor="text2" w:themeShade="BF"/>
            <w:lang w:val="es-CL"/>
            <w:rPrChange w:id="4913" w:author="Observatorio 02" w:date="2017-03-23T14:31:00Z">
              <w:rPr>
                <w:lang w:val="es-CL"/>
              </w:rPr>
            </w:rPrChange>
          </w:rPr>
          <w:t>. Indicadores de seguridad social de trabajadores dependient</w:t>
        </w:r>
        <w:r w:rsidR="00FB3D1A" w:rsidRPr="00C2714A">
          <w:rPr>
            <w:b/>
            <w:color w:val="323E4F" w:themeColor="text2" w:themeShade="BF"/>
            <w:lang w:val="es-CL"/>
            <w:rPrChange w:id="4914" w:author="Observatorio 02" w:date="2017-03-23T14:31:00Z">
              <w:rPr>
                <w:b/>
                <w:color w:val="1F3864" w:themeColor="accent5" w:themeShade="80"/>
                <w:lang w:val="es-CL"/>
              </w:rPr>
            </w:rPrChange>
          </w:rPr>
          <w:t>es del sector Construcción, 2010 y 2016</w:t>
        </w:r>
      </w:ins>
    </w:p>
    <w:tbl>
      <w:tblPr>
        <w:tblW w:w="8193" w:type="dxa"/>
        <w:tblCellMar>
          <w:left w:w="70" w:type="dxa"/>
          <w:right w:w="70" w:type="dxa"/>
        </w:tblCellMar>
        <w:tblLook w:val="04A0" w:firstRow="1" w:lastRow="0" w:firstColumn="1" w:lastColumn="0" w:noHBand="0" w:noVBand="1"/>
        <w:tblPrChange w:id="4915" w:author="Observatorio 02" w:date="2017-03-23T14:37:00Z">
          <w:tblPr>
            <w:tblW w:w="8120" w:type="dxa"/>
            <w:tblCellMar>
              <w:left w:w="70" w:type="dxa"/>
              <w:right w:w="70" w:type="dxa"/>
            </w:tblCellMar>
            <w:tblLook w:val="04A0" w:firstRow="1" w:lastRow="0" w:firstColumn="1" w:lastColumn="0" w:noHBand="0" w:noVBand="1"/>
          </w:tblPr>
        </w:tblPrChange>
      </w:tblPr>
      <w:tblGrid>
        <w:gridCol w:w="5369"/>
        <w:gridCol w:w="706"/>
        <w:gridCol w:w="706"/>
        <w:gridCol w:w="706"/>
        <w:gridCol w:w="706"/>
        <w:tblGridChange w:id="4916">
          <w:tblGrid>
            <w:gridCol w:w="5320"/>
            <w:gridCol w:w="700"/>
            <w:gridCol w:w="700"/>
            <w:gridCol w:w="700"/>
            <w:gridCol w:w="700"/>
          </w:tblGrid>
        </w:tblGridChange>
      </w:tblGrid>
      <w:tr w:rsidR="007741B0" w:rsidRPr="007741B0" w14:paraId="7C2C6AA7" w14:textId="77777777" w:rsidTr="007741B0">
        <w:trPr>
          <w:trHeight w:val="264"/>
          <w:ins w:id="4917" w:author="Observatorio 02" w:date="2017-03-23T14:37:00Z"/>
          <w:trPrChange w:id="4918" w:author="Observatorio 02" w:date="2017-03-23T14:37:00Z">
            <w:trPr>
              <w:trHeight w:val="300"/>
            </w:trPr>
          </w:trPrChange>
        </w:trPr>
        <w:tc>
          <w:tcPr>
            <w:tcW w:w="5369" w:type="dxa"/>
            <w:vMerge w:val="restart"/>
            <w:tcBorders>
              <w:top w:val="single" w:sz="8" w:space="0" w:color="000000"/>
              <w:left w:val="nil"/>
              <w:bottom w:val="single" w:sz="4" w:space="0" w:color="000000"/>
              <w:right w:val="nil"/>
            </w:tcBorders>
            <w:shd w:val="clear" w:color="000000" w:fill="FFFFFF"/>
            <w:noWrap/>
            <w:vAlign w:val="bottom"/>
            <w:hideMark/>
            <w:tcPrChange w:id="4919" w:author="Observatorio 02" w:date="2017-03-23T14:37:00Z">
              <w:tcPr>
                <w:tcW w:w="5320"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0245B4B3" w14:textId="77777777" w:rsidR="007741B0" w:rsidRPr="007741B0" w:rsidRDefault="007741B0" w:rsidP="007741B0">
            <w:pPr>
              <w:spacing w:after="0" w:line="240" w:lineRule="auto"/>
              <w:rPr>
                <w:ins w:id="4920" w:author="Observatorio 02" w:date="2017-03-23T14:37:00Z"/>
                <w:rFonts w:eastAsia="Times New Roman"/>
                <w:sz w:val="22"/>
                <w:szCs w:val="22"/>
                <w:bdr w:val="none" w:sz="0" w:space="0" w:color="auto"/>
                <w:lang w:val="es-CL" w:eastAsia="es-CL"/>
              </w:rPr>
            </w:pPr>
            <w:ins w:id="4921" w:author="Observatorio 02" w:date="2017-03-23T14:37:00Z">
              <w:r w:rsidRPr="007741B0">
                <w:rPr>
                  <w:rFonts w:eastAsia="Times New Roman"/>
                  <w:sz w:val="22"/>
                  <w:szCs w:val="22"/>
                  <w:bdr w:val="none" w:sz="0" w:space="0" w:color="auto"/>
                  <w:lang w:val="es-CL" w:eastAsia="es-CL"/>
                </w:rPr>
                <w:t>Indicador</w:t>
              </w:r>
            </w:ins>
          </w:p>
        </w:tc>
        <w:tc>
          <w:tcPr>
            <w:tcW w:w="1412" w:type="dxa"/>
            <w:gridSpan w:val="2"/>
            <w:tcBorders>
              <w:top w:val="single" w:sz="8" w:space="0" w:color="000000"/>
              <w:left w:val="nil"/>
              <w:bottom w:val="single" w:sz="4" w:space="0" w:color="000000"/>
              <w:right w:val="nil"/>
            </w:tcBorders>
            <w:shd w:val="clear" w:color="000000" w:fill="FFFFFF"/>
            <w:noWrap/>
            <w:vAlign w:val="bottom"/>
            <w:hideMark/>
            <w:tcPrChange w:id="4922" w:author="Observatorio 02" w:date="2017-03-23T14:37:00Z">
              <w:tcPr>
                <w:tcW w:w="1400" w:type="dxa"/>
                <w:gridSpan w:val="2"/>
                <w:tcBorders>
                  <w:top w:val="single" w:sz="8" w:space="0" w:color="000000"/>
                  <w:left w:val="nil"/>
                  <w:bottom w:val="single" w:sz="4" w:space="0" w:color="000000"/>
                  <w:right w:val="nil"/>
                </w:tcBorders>
                <w:shd w:val="clear" w:color="000000" w:fill="FFFFFF"/>
                <w:noWrap/>
                <w:vAlign w:val="bottom"/>
                <w:hideMark/>
              </w:tcPr>
            </w:tcPrChange>
          </w:tcPr>
          <w:p w14:paraId="4731D902" w14:textId="77777777" w:rsidR="007741B0" w:rsidRPr="007741B0" w:rsidRDefault="007741B0" w:rsidP="007741B0">
            <w:pPr>
              <w:spacing w:after="0" w:line="240" w:lineRule="auto"/>
              <w:jc w:val="center"/>
              <w:rPr>
                <w:ins w:id="4923" w:author="Observatorio 02" w:date="2017-03-23T14:37:00Z"/>
                <w:rFonts w:eastAsia="Times New Roman"/>
                <w:sz w:val="22"/>
                <w:szCs w:val="22"/>
                <w:bdr w:val="none" w:sz="0" w:space="0" w:color="auto"/>
                <w:lang w:val="es-CL" w:eastAsia="es-CL"/>
              </w:rPr>
            </w:pPr>
            <w:ins w:id="4924" w:author="Observatorio 02" w:date="2017-03-23T14:37:00Z">
              <w:r w:rsidRPr="007741B0">
                <w:rPr>
                  <w:rFonts w:eastAsia="Times New Roman"/>
                  <w:sz w:val="22"/>
                  <w:szCs w:val="22"/>
                  <w:bdr w:val="none" w:sz="0" w:space="0" w:color="auto"/>
                  <w:lang w:val="es-CL" w:eastAsia="es-CL"/>
                </w:rPr>
                <w:t>Sector</w:t>
              </w:r>
            </w:ins>
          </w:p>
        </w:tc>
        <w:tc>
          <w:tcPr>
            <w:tcW w:w="1412" w:type="dxa"/>
            <w:gridSpan w:val="2"/>
            <w:tcBorders>
              <w:top w:val="single" w:sz="8" w:space="0" w:color="000000"/>
              <w:left w:val="nil"/>
              <w:bottom w:val="single" w:sz="4" w:space="0" w:color="000000"/>
              <w:right w:val="nil"/>
            </w:tcBorders>
            <w:shd w:val="clear" w:color="000000" w:fill="FFFFFF"/>
            <w:noWrap/>
            <w:vAlign w:val="bottom"/>
            <w:hideMark/>
            <w:tcPrChange w:id="4925" w:author="Observatorio 02" w:date="2017-03-23T14:37:00Z">
              <w:tcPr>
                <w:tcW w:w="1400" w:type="dxa"/>
                <w:gridSpan w:val="2"/>
                <w:tcBorders>
                  <w:top w:val="single" w:sz="8" w:space="0" w:color="000000"/>
                  <w:left w:val="nil"/>
                  <w:bottom w:val="single" w:sz="4" w:space="0" w:color="000000"/>
                  <w:right w:val="nil"/>
                </w:tcBorders>
                <w:shd w:val="clear" w:color="000000" w:fill="FFFFFF"/>
                <w:noWrap/>
                <w:vAlign w:val="bottom"/>
                <w:hideMark/>
              </w:tcPr>
            </w:tcPrChange>
          </w:tcPr>
          <w:p w14:paraId="5E5EF6BC" w14:textId="77777777" w:rsidR="007741B0" w:rsidRPr="007741B0" w:rsidRDefault="007741B0" w:rsidP="007741B0">
            <w:pPr>
              <w:spacing w:after="0" w:line="240" w:lineRule="auto"/>
              <w:jc w:val="center"/>
              <w:rPr>
                <w:ins w:id="4926" w:author="Observatorio 02" w:date="2017-03-23T14:37:00Z"/>
                <w:rFonts w:eastAsia="Times New Roman"/>
                <w:sz w:val="22"/>
                <w:szCs w:val="22"/>
                <w:bdr w:val="none" w:sz="0" w:space="0" w:color="auto"/>
                <w:lang w:val="es-CL" w:eastAsia="es-CL"/>
              </w:rPr>
            </w:pPr>
            <w:ins w:id="4927" w:author="Observatorio 02" w:date="2017-03-23T14:37:00Z">
              <w:r w:rsidRPr="007741B0">
                <w:rPr>
                  <w:rFonts w:eastAsia="Times New Roman"/>
                  <w:sz w:val="22"/>
                  <w:szCs w:val="22"/>
                  <w:bdr w:val="none" w:sz="0" w:space="0" w:color="auto"/>
                  <w:lang w:val="es-CL" w:eastAsia="es-CL"/>
                </w:rPr>
                <w:t>Nacional</w:t>
              </w:r>
            </w:ins>
          </w:p>
        </w:tc>
      </w:tr>
      <w:tr w:rsidR="007741B0" w:rsidRPr="007741B0" w14:paraId="22626479" w14:textId="77777777" w:rsidTr="007741B0">
        <w:trPr>
          <w:trHeight w:val="264"/>
          <w:ins w:id="4928" w:author="Observatorio 02" w:date="2017-03-23T14:37:00Z"/>
          <w:trPrChange w:id="4929" w:author="Observatorio 02" w:date="2017-03-23T14:37:00Z">
            <w:trPr>
              <w:trHeight w:val="300"/>
            </w:trPr>
          </w:trPrChange>
        </w:trPr>
        <w:tc>
          <w:tcPr>
            <w:tcW w:w="5369" w:type="dxa"/>
            <w:vMerge/>
            <w:tcBorders>
              <w:top w:val="single" w:sz="8" w:space="0" w:color="000000"/>
              <w:left w:val="nil"/>
              <w:bottom w:val="single" w:sz="4" w:space="0" w:color="000000"/>
              <w:right w:val="nil"/>
            </w:tcBorders>
            <w:vAlign w:val="center"/>
            <w:hideMark/>
            <w:tcPrChange w:id="4930" w:author="Observatorio 02" w:date="2017-03-23T14:37:00Z">
              <w:tcPr>
                <w:tcW w:w="5320" w:type="dxa"/>
                <w:vMerge/>
                <w:tcBorders>
                  <w:top w:val="single" w:sz="8" w:space="0" w:color="000000"/>
                  <w:left w:val="nil"/>
                  <w:bottom w:val="single" w:sz="4" w:space="0" w:color="000000"/>
                  <w:right w:val="nil"/>
                </w:tcBorders>
                <w:vAlign w:val="center"/>
                <w:hideMark/>
              </w:tcPr>
            </w:tcPrChange>
          </w:tcPr>
          <w:p w14:paraId="4F047922" w14:textId="77777777" w:rsidR="007741B0" w:rsidRPr="007741B0" w:rsidRDefault="007741B0" w:rsidP="007741B0">
            <w:pPr>
              <w:spacing w:after="0" w:line="240" w:lineRule="auto"/>
              <w:rPr>
                <w:ins w:id="4931" w:author="Observatorio 02" w:date="2017-03-23T14:37:00Z"/>
                <w:rFonts w:eastAsia="Times New Roman"/>
                <w:sz w:val="22"/>
                <w:szCs w:val="22"/>
                <w:bdr w:val="none" w:sz="0" w:space="0" w:color="auto"/>
                <w:lang w:val="es-CL" w:eastAsia="es-CL"/>
              </w:rPr>
            </w:pPr>
          </w:p>
        </w:tc>
        <w:tc>
          <w:tcPr>
            <w:tcW w:w="706" w:type="dxa"/>
            <w:tcBorders>
              <w:top w:val="nil"/>
              <w:left w:val="nil"/>
              <w:bottom w:val="single" w:sz="4" w:space="0" w:color="000000"/>
              <w:right w:val="nil"/>
            </w:tcBorders>
            <w:shd w:val="clear" w:color="000000" w:fill="FFFFFF"/>
            <w:noWrap/>
            <w:vAlign w:val="bottom"/>
            <w:hideMark/>
            <w:tcPrChange w:id="4932"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79A7FFEA" w14:textId="77777777" w:rsidR="007741B0" w:rsidRPr="007741B0" w:rsidRDefault="007741B0" w:rsidP="007741B0">
            <w:pPr>
              <w:spacing w:after="0" w:line="240" w:lineRule="auto"/>
              <w:jc w:val="center"/>
              <w:rPr>
                <w:ins w:id="4933" w:author="Observatorio 02" w:date="2017-03-23T14:37:00Z"/>
                <w:rFonts w:eastAsia="Times New Roman"/>
                <w:sz w:val="22"/>
                <w:szCs w:val="22"/>
                <w:bdr w:val="none" w:sz="0" w:space="0" w:color="auto"/>
                <w:lang w:val="es-CL" w:eastAsia="es-CL"/>
              </w:rPr>
            </w:pPr>
            <w:ins w:id="4934" w:author="Observatorio 02" w:date="2017-03-23T14:37:00Z">
              <w:r w:rsidRPr="007741B0">
                <w:rPr>
                  <w:rFonts w:eastAsia="Times New Roman"/>
                  <w:sz w:val="22"/>
                  <w:szCs w:val="22"/>
                  <w:bdr w:val="none" w:sz="0" w:space="0" w:color="auto"/>
                  <w:lang w:val="es-CL" w:eastAsia="es-CL"/>
                </w:rPr>
                <w:t>2010</w:t>
              </w:r>
            </w:ins>
          </w:p>
        </w:tc>
        <w:tc>
          <w:tcPr>
            <w:tcW w:w="706" w:type="dxa"/>
            <w:tcBorders>
              <w:top w:val="nil"/>
              <w:left w:val="nil"/>
              <w:bottom w:val="single" w:sz="4" w:space="0" w:color="000000"/>
              <w:right w:val="nil"/>
            </w:tcBorders>
            <w:shd w:val="clear" w:color="000000" w:fill="FFFFFF"/>
            <w:noWrap/>
            <w:vAlign w:val="bottom"/>
            <w:hideMark/>
            <w:tcPrChange w:id="4935"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3D11A9CC" w14:textId="77777777" w:rsidR="007741B0" w:rsidRPr="007741B0" w:rsidRDefault="007741B0" w:rsidP="007741B0">
            <w:pPr>
              <w:spacing w:after="0" w:line="240" w:lineRule="auto"/>
              <w:jc w:val="center"/>
              <w:rPr>
                <w:ins w:id="4936" w:author="Observatorio 02" w:date="2017-03-23T14:37:00Z"/>
                <w:rFonts w:eastAsia="Times New Roman"/>
                <w:sz w:val="22"/>
                <w:szCs w:val="22"/>
                <w:bdr w:val="none" w:sz="0" w:space="0" w:color="auto"/>
                <w:lang w:val="es-CL" w:eastAsia="es-CL"/>
              </w:rPr>
            </w:pPr>
            <w:ins w:id="4937" w:author="Observatorio 02" w:date="2017-03-23T14:37:00Z">
              <w:r w:rsidRPr="007741B0">
                <w:rPr>
                  <w:rFonts w:eastAsia="Times New Roman"/>
                  <w:sz w:val="22"/>
                  <w:szCs w:val="22"/>
                  <w:bdr w:val="none" w:sz="0" w:space="0" w:color="auto"/>
                  <w:lang w:val="es-CL" w:eastAsia="es-CL"/>
                </w:rPr>
                <w:t>2016</w:t>
              </w:r>
            </w:ins>
          </w:p>
        </w:tc>
        <w:tc>
          <w:tcPr>
            <w:tcW w:w="706" w:type="dxa"/>
            <w:tcBorders>
              <w:top w:val="nil"/>
              <w:left w:val="nil"/>
              <w:bottom w:val="single" w:sz="4" w:space="0" w:color="000000"/>
              <w:right w:val="nil"/>
            </w:tcBorders>
            <w:shd w:val="clear" w:color="000000" w:fill="FFFFFF"/>
            <w:noWrap/>
            <w:vAlign w:val="bottom"/>
            <w:hideMark/>
            <w:tcPrChange w:id="4938"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69ABBF43" w14:textId="77777777" w:rsidR="007741B0" w:rsidRPr="007741B0" w:rsidRDefault="007741B0" w:rsidP="007741B0">
            <w:pPr>
              <w:spacing w:after="0" w:line="240" w:lineRule="auto"/>
              <w:jc w:val="center"/>
              <w:rPr>
                <w:ins w:id="4939" w:author="Observatorio 02" w:date="2017-03-23T14:37:00Z"/>
                <w:rFonts w:eastAsia="Times New Roman"/>
                <w:sz w:val="22"/>
                <w:szCs w:val="22"/>
                <w:bdr w:val="none" w:sz="0" w:space="0" w:color="auto"/>
                <w:lang w:val="es-CL" w:eastAsia="es-CL"/>
              </w:rPr>
            </w:pPr>
            <w:ins w:id="4940" w:author="Observatorio 02" w:date="2017-03-23T14:37:00Z">
              <w:r w:rsidRPr="007741B0">
                <w:rPr>
                  <w:rFonts w:eastAsia="Times New Roman"/>
                  <w:sz w:val="22"/>
                  <w:szCs w:val="22"/>
                  <w:bdr w:val="none" w:sz="0" w:space="0" w:color="auto"/>
                  <w:lang w:val="es-CL" w:eastAsia="es-CL"/>
                </w:rPr>
                <w:t>2010</w:t>
              </w:r>
            </w:ins>
          </w:p>
        </w:tc>
        <w:tc>
          <w:tcPr>
            <w:tcW w:w="706" w:type="dxa"/>
            <w:tcBorders>
              <w:top w:val="nil"/>
              <w:left w:val="nil"/>
              <w:bottom w:val="single" w:sz="4" w:space="0" w:color="000000"/>
              <w:right w:val="nil"/>
            </w:tcBorders>
            <w:shd w:val="clear" w:color="000000" w:fill="FFFFFF"/>
            <w:noWrap/>
            <w:vAlign w:val="bottom"/>
            <w:hideMark/>
            <w:tcPrChange w:id="4941" w:author="Observatorio 02" w:date="2017-03-23T14:37:00Z">
              <w:tcPr>
                <w:tcW w:w="700" w:type="dxa"/>
                <w:tcBorders>
                  <w:top w:val="nil"/>
                  <w:left w:val="nil"/>
                  <w:bottom w:val="single" w:sz="4" w:space="0" w:color="000000"/>
                  <w:right w:val="nil"/>
                </w:tcBorders>
                <w:shd w:val="clear" w:color="000000" w:fill="FFFFFF"/>
                <w:noWrap/>
                <w:vAlign w:val="bottom"/>
                <w:hideMark/>
              </w:tcPr>
            </w:tcPrChange>
          </w:tcPr>
          <w:p w14:paraId="7CD56A77" w14:textId="77777777" w:rsidR="007741B0" w:rsidRPr="007741B0" w:rsidRDefault="007741B0" w:rsidP="007741B0">
            <w:pPr>
              <w:spacing w:after="0" w:line="240" w:lineRule="auto"/>
              <w:jc w:val="center"/>
              <w:rPr>
                <w:ins w:id="4942" w:author="Observatorio 02" w:date="2017-03-23T14:37:00Z"/>
                <w:rFonts w:eastAsia="Times New Roman"/>
                <w:sz w:val="22"/>
                <w:szCs w:val="22"/>
                <w:bdr w:val="none" w:sz="0" w:space="0" w:color="auto"/>
                <w:lang w:val="es-CL" w:eastAsia="es-CL"/>
              </w:rPr>
            </w:pPr>
            <w:ins w:id="4943" w:author="Observatorio 02" w:date="2017-03-23T14:37:00Z">
              <w:r w:rsidRPr="007741B0">
                <w:rPr>
                  <w:rFonts w:eastAsia="Times New Roman"/>
                  <w:sz w:val="22"/>
                  <w:szCs w:val="22"/>
                  <w:bdr w:val="none" w:sz="0" w:space="0" w:color="auto"/>
                  <w:lang w:val="es-CL" w:eastAsia="es-CL"/>
                </w:rPr>
                <w:t>2016</w:t>
              </w:r>
            </w:ins>
          </w:p>
        </w:tc>
      </w:tr>
      <w:tr w:rsidR="007741B0" w:rsidRPr="007741B0" w14:paraId="3FA39FDE" w14:textId="77777777" w:rsidTr="007741B0">
        <w:trPr>
          <w:trHeight w:val="264"/>
          <w:ins w:id="4944" w:author="Observatorio 02" w:date="2017-03-23T14:37:00Z"/>
          <w:trPrChange w:id="4945"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946" w:author="Observatorio 02" w:date="2017-03-23T14:37:00Z">
              <w:tcPr>
                <w:tcW w:w="5320" w:type="dxa"/>
                <w:tcBorders>
                  <w:top w:val="nil"/>
                  <w:left w:val="nil"/>
                  <w:bottom w:val="nil"/>
                  <w:right w:val="nil"/>
                </w:tcBorders>
                <w:shd w:val="clear" w:color="000000" w:fill="FFFFFF"/>
                <w:noWrap/>
                <w:vAlign w:val="bottom"/>
                <w:hideMark/>
              </w:tcPr>
            </w:tcPrChange>
          </w:tcPr>
          <w:p w14:paraId="33B53892" w14:textId="77777777" w:rsidR="007741B0" w:rsidRPr="007741B0" w:rsidRDefault="007741B0" w:rsidP="007741B0">
            <w:pPr>
              <w:spacing w:after="0" w:line="240" w:lineRule="auto"/>
              <w:rPr>
                <w:ins w:id="4947" w:author="Observatorio 02" w:date="2017-03-23T14:37:00Z"/>
                <w:rFonts w:eastAsia="Times New Roman"/>
                <w:sz w:val="22"/>
                <w:szCs w:val="22"/>
                <w:bdr w:val="none" w:sz="0" w:space="0" w:color="auto"/>
                <w:lang w:val="es-CL" w:eastAsia="es-CL"/>
              </w:rPr>
            </w:pPr>
            <w:ins w:id="4948" w:author="Observatorio 02" w:date="2017-03-23T14:37:00Z">
              <w:r w:rsidRPr="007741B0">
                <w:rPr>
                  <w:rFonts w:eastAsia="Times New Roman"/>
                  <w:sz w:val="22"/>
                  <w:szCs w:val="22"/>
                  <w:bdr w:val="none" w:sz="0" w:space="0" w:color="auto"/>
                  <w:lang w:val="es-CL" w:eastAsia="es-CL"/>
                </w:rPr>
                <w:t xml:space="preserve"> % de ocupados con vacaciones pagadas</w:t>
              </w:r>
            </w:ins>
          </w:p>
        </w:tc>
        <w:tc>
          <w:tcPr>
            <w:tcW w:w="706" w:type="dxa"/>
            <w:tcBorders>
              <w:top w:val="nil"/>
              <w:left w:val="nil"/>
              <w:bottom w:val="nil"/>
              <w:right w:val="nil"/>
            </w:tcBorders>
            <w:shd w:val="clear" w:color="000000" w:fill="FFFFFF"/>
            <w:noWrap/>
            <w:vAlign w:val="bottom"/>
            <w:hideMark/>
            <w:tcPrChange w:id="4949" w:author="Observatorio 02" w:date="2017-03-23T14:37:00Z">
              <w:tcPr>
                <w:tcW w:w="700" w:type="dxa"/>
                <w:tcBorders>
                  <w:top w:val="nil"/>
                  <w:left w:val="nil"/>
                  <w:bottom w:val="nil"/>
                  <w:right w:val="nil"/>
                </w:tcBorders>
                <w:shd w:val="clear" w:color="000000" w:fill="FFFFFF"/>
                <w:noWrap/>
                <w:vAlign w:val="bottom"/>
                <w:hideMark/>
              </w:tcPr>
            </w:tcPrChange>
          </w:tcPr>
          <w:p w14:paraId="4A47FEDF" w14:textId="77777777" w:rsidR="007741B0" w:rsidRPr="007741B0" w:rsidRDefault="007741B0" w:rsidP="007741B0">
            <w:pPr>
              <w:spacing w:after="0" w:line="240" w:lineRule="auto"/>
              <w:jc w:val="right"/>
              <w:rPr>
                <w:ins w:id="4950" w:author="Observatorio 02" w:date="2017-03-23T14:37:00Z"/>
                <w:rFonts w:eastAsia="Times New Roman"/>
                <w:sz w:val="22"/>
                <w:szCs w:val="22"/>
                <w:bdr w:val="none" w:sz="0" w:space="0" w:color="auto"/>
                <w:lang w:val="es-CL" w:eastAsia="es-CL"/>
              </w:rPr>
            </w:pPr>
            <w:ins w:id="4951" w:author="Observatorio 02" w:date="2017-03-23T14:37:00Z">
              <w:r w:rsidRPr="007741B0">
                <w:rPr>
                  <w:rFonts w:eastAsia="Times New Roman"/>
                  <w:sz w:val="22"/>
                  <w:szCs w:val="22"/>
                  <w:bdr w:val="none" w:sz="0" w:space="0" w:color="auto"/>
                  <w:lang w:val="es-CL" w:eastAsia="es-CL"/>
                </w:rPr>
                <w:t>41,6</w:t>
              </w:r>
            </w:ins>
          </w:p>
        </w:tc>
        <w:tc>
          <w:tcPr>
            <w:tcW w:w="706" w:type="dxa"/>
            <w:tcBorders>
              <w:top w:val="nil"/>
              <w:left w:val="nil"/>
              <w:bottom w:val="nil"/>
              <w:right w:val="nil"/>
            </w:tcBorders>
            <w:shd w:val="clear" w:color="000000" w:fill="FFFFFF"/>
            <w:noWrap/>
            <w:vAlign w:val="bottom"/>
            <w:hideMark/>
            <w:tcPrChange w:id="4952" w:author="Observatorio 02" w:date="2017-03-23T14:37:00Z">
              <w:tcPr>
                <w:tcW w:w="700" w:type="dxa"/>
                <w:tcBorders>
                  <w:top w:val="nil"/>
                  <w:left w:val="nil"/>
                  <w:bottom w:val="nil"/>
                  <w:right w:val="nil"/>
                </w:tcBorders>
                <w:shd w:val="clear" w:color="000000" w:fill="FFFFFF"/>
                <w:noWrap/>
                <w:vAlign w:val="bottom"/>
                <w:hideMark/>
              </w:tcPr>
            </w:tcPrChange>
          </w:tcPr>
          <w:p w14:paraId="470995F1" w14:textId="77777777" w:rsidR="007741B0" w:rsidRPr="007741B0" w:rsidRDefault="007741B0" w:rsidP="007741B0">
            <w:pPr>
              <w:spacing w:after="0" w:line="240" w:lineRule="auto"/>
              <w:jc w:val="right"/>
              <w:rPr>
                <w:ins w:id="4953" w:author="Observatorio 02" w:date="2017-03-23T14:37:00Z"/>
                <w:rFonts w:eastAsia="Times New Roman"/>
                <w:sz w:val="22"/>
                <w:szCs w:val="22"/>
                <w:bdr w:val="none" w:sz="0" w:space="0" w:color="auto"/>
                <w:lang w:val="es-CL" w:eastAsia="es-CL"/>
              </w:rPr>
            </w:pPr>
            <w:ins w:id="4954" w:author="Observatorio 02" w:date="2017-03-23T14:37:00Z">
              <w:r w:rsidRPr="007741B0">
                <w:rPr>
                  <w:rFonts w:eastAsia="Times New Roman"/>
                  <w:sz w:val="22"/>
                  <w:szCs w:val="22"/>
                  <w:bdr w:val="none" w:sz="0" w:space="0" w:color="auto"/>
                  <w:lang w:val="es-CL" w:eastAsia="es-CL"/>
                </w:rPr>
                <w:t>46,7</w:t>
              </w:r>
            </w:ins>
          </w:p>
        </w:tc>
        <w:tc>
          <w:tcPr>
            <w:tcW w:w="706" w:type="dxa"/>
            <w:tcBorders>
              <w:top w:val="nil"/>
              <w:left w:val="nil"/>
              <w:bottom w:val="nil"/>
              <w:right w:val="nil"/>
            </w:tcBorders>
            <w:shd w:val="clear" w:color="000000" w:fill="FFFFFF"/>
            <w:noWrap/>
            <w:vAlign w:val="bottom"/>
            <w:hideMark/>
            <w:tcPrChange w:id="4955" w:author="Observatorio 02" w:date="2017-03-23T14:37:00Z">
              <w:tcPr>
                <w:tcW w:w="700" w:type="dxa"/>
                <w:tcBorders>
                  <w:top w:val="nil"/>
                  <w:left w:val="nil"/>
                  <w:bottom w:val="nil"/>
                  <w:right w:val="nil"/>
                </w:tcBorders>
                <w:shd w:val="clear" w:color="000000" w:fill="FFFFFF"/>
                <w:noWrap/>
                <w:vAlign w:val="bottom"/>
                <w:hideMark/>
              </w:tcPr>
            </w:tcPrChange>
          </w:tcPr>
          <w:p w14:paraId="55CA0BBA" w14:textId="77777777" w:rsidR="007741B0" w:rsidRPr="007741B0" w:rsidRDefault="007741B0" w:rsidP="007741B0">
            <w:pPr>
              <w:spacing w:after="0" w:line="240" w:lineRule="auto"/>
              <w:jc w:val="right"/>
              <w:rPr>
                <w:ins w:id="4956" w:author="Observatorio 02" w:date="2017-03-23T14:37:00Z"/>
                <w:rFonts w:eastAsia="Times New Roman"/>
                <w:sz w:val="22"/>
                <w:szCs w:val="22"/>
                <w:bdr w:val="none" w:sz="0" w:space="0" w:color="auto"/>
                <w:lang w:val="es-CL" w:eastAsia="es-CL"/>
              </w:rPr>
            </w:pPr>
            <w:ins w:id="4957" w:author="Observatorio 02" w:date="2017-03-23T14:37:00Z">
              <w:r w:rsidRPr="007741B0">
                <w:rPr>
                  <w:rFonts w:eastAsia="Times New Roman"/>
                  <w:sz w:val="22"/>
                  <w:szCs w:val="22"/>
                  <w:bdr w:val="none" w:sz="0" w:space="0" w:color="auto"/>
                  <w:lang w:val="es-CL" w:eastAsia="es-CL"/>
                </w:rPr>
                <w:t>67,3</w:t>
              </w:r>
            </w:ins>
          </w:p>
        </w:tc>
        <w:tc>
          <w:tcPr>
            <w:tcW w:w="706" w:type="dxa"/>
            <w:tcBorders>
              <w:top w:val="nil"/>
              <w:left w:val="nil"/>
              <w:bottom w:val="nil"/>
              <w:right w:val="nil"/>
            </w:tcBorders>
            <w:shd w:val="clear" w:color="000000" w:fill="FFFFFF"/>
            <w:noWrap/>
            <w:vAlign w:val="bottom"/>
            <w:hideMark/>
            <w:tcPrChange w:id="4958" w:author="Observatorio 02" w:date="2017-03-23T14:37:00Z">
              <w:tcPr>
                <w:tcW w:w="700" w:type="dxa"/>
                <w:tcBorders>
                  <w:top w:val="nil"/>
                  <w:left w:val="nil"/>
                  <w:bottom w:val="nil"/>
                  <w:right w:val="nil"/>
                </w:tcBorders>
                <w:shd w:val="clear" w:color="000000" w:fill="FFFFFF"/>
                <w:noWrap/>
                <w:vAlign w:val="bottom"/>
                <w:hideMark/>
              </w:tcPr>
            </w:tcPrChange>
          </w:tcPr>
          <w:p w14:paraId="4330BBDB" w14:textId="77777777" w:rsidR="007741B0" w:rsidRPr="007741B0" w:rsidRDefault="007741B0" w:rsidP="007741B0">
            <w:pPr>
              <w:spacing w:after="0" w:line="240" w:lineRule="auto"/>
              <w:jc w:val="right"/>
              <w:rPr>
                <w:ins w:id="4959" w:author="Observatorio 02" w:date="2017-03-23T14:37:00Z"/>
                <w:rFonts w:eastAsia="Times New Roman"/>
                <w:sz w:val="22"/>
                <w:szCs w:val="22"/>
                <w:bdr w:val="none" w:sz="0" w:space="0" w:color="auto"/>
                <w:lang w:val="es-CL" w:eastAsia="es-CL"/>
              </w:rPr>
            </w:pPr>
            <w:ins w:id="4960" w:author="Observatorio 02" w:date="2017-03-23T14:37:00Z">
              <w:r w:rsidRPr="007741B0">
                <w:rPr>
                  <w:rFonts w:eastAsia="Times New Roman"/>
                  <w:sz w:val="22"/>
                  <w:szCs w:val="22"/>
                  <w:bdr w:val="none" w:sz="0" w:space="0" w:color="auto"/>
                  <w:lang w:val="es-CL" w:eastAsia="es-CL"/>
                </w:rPr>
                <w:t>72,1</w:t>
              </w:r>
            </w:ins>
          </w:p>
        </w:tc>
      </w:tr>
      <w:tr w:rsidR="007741B0" w:rsidRPr="007741B0" w14:paraId="2699C3EB" w14:textId="77777777" w:rsidTr="007741B0">
        <w:trPr>
          <w:trHeight w:val="264"/>
          <w:ins w:id="4961" w:author="Observatorio 02" w:date="2017-03-23T14:37:00Z"/>
          <w:trPrChange w:id="4962"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963" w:author="Observatorio 02" w:date="2017-03-23T14:37:00Z">
              <w:tcPr>
                <w:tcW w:w="5320" w:type="dxa"/>
                <w:tcBorders>
                  <w:top w:val="nil"/>
                  <w:left w:val="nil"/>
                  <w:bottom w:val="nil"/>
                  <w:right w:val="nil"/>
                </w:tcBorders>
                <w:shd w:val="clear" w:color="000000" w:fill="FFFFFF"/>
                <w:noWrap/>
                <w:vAlign w:val="bottom"/>
                <w:hideMark/>
              </w:tcPr>
            </w:tcPrChange>
          </w:tcPr>
          <w:p w14:paraId="0338E34A" w14:textId="77777777" w:rsidR="007741B0" w:rsidRPr="007741B0" w:rsidRDefault="007741B0" w:rsidP="007741B0">
            <w:pPr>
              <w:spacing w:after="0" w:line="240" w:lineRule="auto"/>
              <w:rPr>
                <w:ins w:id="4964" w:author="Observatorio 02" w:date="2017-03-23T14:37:00Z"/>
                <w:rFonts w:eastAsia="Times New Roman"/>
                <w:sz w:val="22"/>
                <w:szCs w:val="22"/>
                <w:bdr w:val="none" w:sz="0" w:space="0" w:color="auto"/>
                <w:lang w:val="es-CL" w:eastAsia="es-CL"/>
              </w:rPr>
            </w:pPr>
            <w:ins w:id="4965" w:author="Observatorio 02" w:date="2017-03-23T14:37:00Z">
              <w:r w:rsidRPr="007741B0">
                <w:rPr>
                  <w:rFonts w:eastAsia="Times New Roman"/>
                  <w:sz w:val="22"/>
                  <w:szCs w:val="22"/>
                  <w:bdr w:val="none" w:sz="0" w:space="0" w:color="auto"/>
                  <w:lang w:val="es-CL" w:eastAsia="es-CL"/>
                </w:rPr>
                <w:t xml:space="preserve"> % de ocupados con días pagados por enfermedad</w:t>
              </w:r>
            </w:ins>
          </w:p>
        </w:tc>
        <w:tc>
          <w:tcPr>
            <w:tcW w:w="706" w:type="dxa"/>
            <w:tcBorders>
              <w:top w:val="nil"/>
              <w:left w:val="nil"/>
              <w:bottom w:val="nil"/>
              <w:right w:val="nil"/>
            </w:tcBorders>
            <w:shd w:val="clear" w:color="000000" w:fill="FFFFFF"/>
            <w:noWrap/>
            <w:vAlign w:val="bottom"/>
            <w:hideMark/>
            <w:tcPrChange w:id="4966" w:author="Observatorio 02" w:date="2017-03-23T14:37:00Z">
              <w:tcPr>
                <w:tcW w:w="700" w:type="dxa"/>
                <w:tcBorders>
                  <w:top w:val="nil"/>
                  <w:left w:val="nil"/>
                  <w:bottom w:val="nil"/>
                  <w:right w:val="nil"/>
                </w:tcBorders>
                <w:shd w:val="clear" w:color="000000" w:fill="FFFFFF"/>
                <w:noWrap/>
                <w:vAlign w:val="bottom"/>
                <w:hideMark/>
              </w:tcPr>
            </w:tcPrChange>
          </w:tcPr>
          <w:p w14:paraId="387446FB" w14:textId="77777777" w:rsidR="007741B0" w:rsidRPr="007741B0" w:rsidRDefault="007741B0" w:rsidP="007741B0">
            <w:pPr>
              <w:spacing w:after="0" w:line="240" w:lineRule="auto"/>
              <w:jc w:val="right"/>
              <w:rPr>
                <w:ins w:id="4967" w:author="Observatorio 02" w:date="2017-03-23T14:37:00Z"/>
                <w:rFonts w:eastAsia="Times New Roman"/>
                <w:sz w:val="22"/>
                <w:szCs w:val="22"/>
                <w:bdr w:val="none" w:sz="0" w:space="0" w:color="auto"/>
                <w:lang w:val="es-CL" w:eastAsia="es-CL"/>
              </w:rPr>
            </w:pPr>
            <w:ins w:id="4968" w:author="Observatorio 02" w:date="2017-03-23T14:37:00Z">
              <w:r w:rsidRPr="007741B0">
                <w:rPr>
                  <w:rFonts w:eastAsia="Times New Roman"/>
                  <w:sz w:val="22"/>
                  <w:szCs w:val="22"/>
                  <w:bdr w:val="none" w:sz="0" w:space="0" w:color="auto"/>
                  <w:lang w:val="es-CL" w:eastAsia="es-CL"/>
                </w:rPr>
                <w:t>69,7</w:t>
              </w:r>
            </w:ins>
          </w:p>
        </w:tc>
        <w:tc>
          <w:tcPr>
            <w:tcW w:w="706" w:type="dxa"/>
            <w:tcBorders>
              <w:top w:val="nil"/>
              <w:left w:val="nil"/>
              <w:bottom w:val="nil"/>
              <w:right w:val="nil"/>
            </w:tcBorders>
            <w:shd w:val="clear" w:color="000000" w:fill="FFFFFF"/>
            <w:noWrap/>
            <w:vAlign w:val="bottom"/>
            <w:hideMark/>
            <w:tcPrChange w:id="4969" w:author="Observatorio 02" w:date="2017-03-23T14:37:00Z">
              <w:tcPr>
                <w:tcW w:w="700" w:type="dxa"/>
                <w:tcBorders>
                  <w:top w:val="nil"/>
                  <w:left w:val="nil"/>
                  <w:bottom w:val="nil"/>
                  <w:right w:val="nil"/>
                </w:tcBorders>
                <w:shd w:val="clear" w:color="000000" w:fill="FFFFFF"/>
                <w:noWrap/>
                <w:vAlign w:val="bottom"/>
                <w:hideMark/>
              </w:tcPr>
            </w:tcPrChange>
          </w:tcPr>
          <w:p w14:paraId="5FD3CE65" w14:textId="77777777" w:rsidR="007741B0" w:rsidRPr="007741B0" w:rsidRDefault="007741B0" w:rsidP="007741B0">
            <w:pPr>
              <w:spacing w:after="0" w:line="240" w:lineRule="auto"/>
              <w:jc w:val="right"/>
              <w:rPr>
                <w:ins w:id="4970" w:author="Observatorio 02" w:date="2017-03-23T14:37:00Z"/>
                <w:rFonts w:eastAsia="Times New Roman"/>
                <w:sz w:val="22"/>
                <w:szCs w:val="22"/>
                <w:bdr w:val="none" w:sz="0" w:space="0" w:color="auto"/>
                <w:lang w:val="es-CL" w:eastAsia="es-CL"/>
              </w:rPr>
            </w:pPr>
            <w:ins w:id="4971" w:author="Observatorio 02" w:date="2017-03-23T14:37:00Z">
              <w:r w:rsidRPr="007741B0">
                <w:rPr>
                  <w:rFonts w:eastAsia="Times New Roman"/>
                  <w:sz w:val="22"/>
                  <w:szCs w:val="22"/>
                  <w:bdr w:val="none" w:sz="0" w:space="0" w:color="auto"/>
                  <w:lang w:val="es-CL" w:eastAsia="es-CL"/>
                </w:rPr>
                <w:t>73,2</w:t>
              </w:r>
            </w:ins>
          </w:p>
        </w:tc>
        <w:tc>
          <w:tcPr>
            <w:tcW w:w="706" w:type="dxa"/>
            <w:tcBorders>
              <w:top w:val="nil"/>
              <w:left w:val="nil"/>
              <w:bottom w:val="nil"/>
              <w:right w:val="nil"/>
            </w:tcBorders>
            <w:shd w:val="clear" w:color="000000" w:fill="FFFFFF"/>
            <w:noWrap/>
            <w:vAlign w:val="bottom"/>
            <w:hideMark/>
            <w:tcPrChange w:id="4972" w:author="Observatorio 02" w:date="2017-03-23T14:37:00Z">
              <w:tcPr>
                <w:tcW w:w="700" w:type="dxa"/>
                <w:tcBorders>
                  <w:top w:val="nil"/>
                  <w:left w:val="nil"/>
                  <w:bottom w:val="nil"/>
                  <w:right w:val="nil"/>
                </w:tcBorders>
                <w:shd w:val="clear" w:color="000000" w:fill="FFFFFF"/>
                <w:noWrap/>
                <w:vAlign w:val="bottom"/>
                <w:hideMark/>
              </w:tcPr>
            </w:tcPrChange>
          </w:tcPr>
          <w:p w14:paraId="5BA1E6E9" w14:textId="77777777" w:rsidR="007741B0" w:rsidRPr="007741B0" w:rsidRDefault="007741B0" w:rsidP="007741B0">
            <w:pPr>
              <w:spacing w:after="0" w:line="240" w:lineRule="auto"/>
              <w:jc w:val="right"/>
              <w:rPr>
                <w:ins w:id="4973" w:author="Observatorio 02" w:date="2017-03-23T14:37:00Z"/>
                <w:rFonts w:eastAsia="Times New Roman"/>
                <w:sz w:val="22"/>
                <w:szCs w:val="22"/>
                <w:bdr w:val="none" w:sz="0" w:space="0" w:color="auto"/>
                <w:lang w:val="es-CL" w:eastAsia="es-CL"/>
              </w:rPr>
            </w:pPr>
            <w:ins w:id="4974" w:author="Observatorio 02" w:date="2017-03-23T14:37:00Z">
              <w:r w:rsidRPr="007741B0">
                <w:rPr>
                  <w:rFonts w:eastAsia="Times New Roman"/>
                  <w:sz w:val="22"/>
                  <w:szCs w:val="22"/>
                  <w:bdr w:val="none" w:sz="0" w:space="0" w:color="auto"/>
                  <w:lang w:val="es-CL" w:eastAsia="es-CL"/>
                </w:rPr>
                <w:t>74,7</w:t>
              </w:r>
            </w:ins>
          </w:p>
        </w:tc>
        <w:tc>
          <w:tcPr>
            <w:tcW w:w="706" w:type="dxa"/>
            <w:tcBorders>
              <w:top w:val="nil"/>
              <w:left w:val="nil"/>
              <w:bottom w:val="nil"/>
              <w:right w:val="nil"/>
            </w:tcBorders>
            <w:shd w:val="clear" w:color="000000" w:fill="FFFFFF"/>
            <w:noWrap/>
            <w:vAlign w:val="bottom"/>
            <w:hideMark/>
            <w:tcPrChange w:id="4975" w:author="Observatorio 02" w:date="2017-03-23T14:37:00Z">
              <w:tcPr>
                <w:tcW w:w="700" w:type="dxa"/>
                <w:tcBorders>
                  <w:top w:val="nil"/>
                  <w:left w:val="nil"/>
                  <w:bottom w:val="nil"/>
                  <w:right w:val="nil"/>
                </w:tcBorders>
                <w:shd w:val="clear" w:color="000000" w:fill="FFFFFF"/>
                <w:noWrap/>
                <w:vAlign w:val="bottom"/>
                <w:hideMark/>
              </w:tcPr>
            </w:tcPrChange>
          </w:tcPr>
          <w:p w14:paraId="6D2459E6" w14:textId="77777777" w:rsidR="007741B0" w:rsidRPr="007741B0" w:rsidRDefault="007741B0" w:rsidP="007741B0">
            <w:pPr>
              <w:spacing w:after="0" w:line="240" w:lineRule="auto"/>
              <w:jc w:val="right"/>
              <w:rPr>
                <w:ins w:id="4976" w:author="Observatorio 02" w:date="2017-03-23T14:37:00Z"/>
                <w:rFonts w:eastAsia="Times New Roman"/>
                <w:sz w:val="22"/>
                <w:szCs w:val="22"/>
                <w:bdr w:val="none" w:sz="0" w:space="0" w:color="auto"/>
                <w:lang w:val="es-CL" w:eastAsia="es-CL"/>
              </w:rPr>
            </w:pPr>
            <w:ins w:id="4977" w:author="Observatorio 02" w:date="2017-03-23T14:37:00Z">
              <w:r w:rsidRPr="007741B0">
                <w:rPr>
                  <w:rFonts w:eastAsia="Times New Roman"/>
                  <w:sz w:val="22"/>
                  <w:szCs w:val="22"/>
                  <w:bdr w:val="none" w:sz="0" w:space="0" w:color="auto"/>
                  <w:lang w:val="es-CL" w:eastAsia="es-CL"/>
                </w:rPr>
                <w:t>79,0</w:t>
              </w:r>
            </w:ins>
          </w:p>
        </w:tc>
      </w:tr>
      <w:tr w:rsidR="007741B0" w:rsidRPr="007741B0" w14:paraId="5B1BC1C3" w14:textId="77777777" w:rsidTr="007741B0">
        <w:trPr>
          <w:trHeight w:val="264"/>
          <w:ins w:id="4978" w:author="Observatorio 02" w:date="2017-03-23T14:37:00Z"/>
          <w:trPrChange w:id="4979"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980" w:author="Observatorio 02" w:date="2017-03-23T14:37:00Z">
              <w:tcPr>
                <w:tcW w:w="5320" w:type="dxa"/>
                <w:tcBorders>
                  <w:top w:val="nil"/>
                  <w:left w:val="nil"/>
                  <w:bottom w:val="nil"/>
                  <w:right w:val="nil"/>
                </w:tcBorders>
                <w:shd w:val="clear" w:color="000000" w:fill="FFFFFF"/>
                <w:noWrap/>
                <w:vAlign w:val="bottom"/>
                <w:hideMark/>
              </w:tcPr>
            </w:tcPrChange>
          </w:tcPr>
          <w:p w14:paraId="73FDCF7B" w14:textId="77777777" w:rsidR="007741B0" w:rsidRPr="007741B0" w:rsidRDefault="007741B0" w:rsidP="007741B0">
            <w:pPr>
              <w:spacing w:after="0" w:line="240" w:lineRule="auto"/>
              <w:rPr>
                <w:ins w:id="4981" w:author="Observatorio 02" w:date="2017-03-23T14:37:00Z"/>
                <w:rFonts w:eastAsia="Times New Roman"/>
                <w:sz w:val="22"/>
                <w:szCs w:val="22"/>
                <w:bdr w:val="none" w:sz="0" w:space="0" w:color="auto"/>
                <w:lang w:val="es-CL" w:eastAsia="es-CL"/>
              </w:rPr>
            </w:pPr>
            <w:ins w:id="4982" w:author="Observatorio 02" w:date="2017-03-23T14:37:00Z">
              <w:r w:rsidRPr="007741B0">
                <w:rPr>
                  <w:rFonts w:eastAsia="Times New Roman"/>
                  <w:sz w:val="22"/>
                  <w:szCs w:val="22"/>
                  <w:bdr w:val="none" w:sz="0" w:space="0" w:color="auto"/>
                  <w:lang w:val="es-CL" w:eastAsia="es-CL"/>
                </w:rPr>
                <w:t xml:space="preserve"> % de ocupados con cotización previsional o de pensión</w:t>
              </w:r>
            </w:ins>
          </w:p>
        </w:tc>
        <w:tc>
          <w:tcPr>
            <w:tcW w:w="706" w:type="dxa"/>
            <w:tcBorders>
              <w:top w:val="nil"/>
              <w:left w:val="nil"/>
              <w:bottom w:val="nil"/>
              <w:right w:val="nil"/>
            </w:tcBorders>
            <w:shd w:val="clear" w:color="000000" w:fill="FFFFFF"/>
            <w:noWrap/>
            <w:vAlign w:val="bottom"/>
            <w:hideMark/>
            <w:tcPrChange w:id="4983" w:author="Observatorio 02" w:date="2017-03-23T14:37:00Z">
              <w:tcPr>
                <w:tcW w:w="700" w:type="dxa"/>
                <w:tcBorders>
                  <w:top w:val="nil"/>
                  <w:left w:val="nil"/>
                  <w:bottom w:val="nil"/>
                  <w:right w:val="nil"/>
                </w:tcBorders>
                <w:shd w:val="clear" w:color="000000" w:fill="FFFFFF"/>
                <w:noWrap/>
                <w:vAlign w:val="bottom"/>
                <w:hideMark/>
              </w:tcPr>
            </w:tcPrChange>
          </w:tcPr>
          <w:p w14:paraId="6B0D9BF7" w14:textId="77777777" w:rsidR="007741B0" w:rsidRPr="007741B0" w:rsidRDefault="007741B0" w:rsidP="007741B0">
            <w:pPr>
              <w:spacing w:after="0" w:line="240" w:lineRule="auto"/>
              <w:jc w:val="right"/>
              <w:rPr>
                <w:ins w:id="4984" w:author="Observatorio 02" w:date="2017-03-23T14:37:00Z"/>
                <w:rFonts w:eastAsia="Times New Roman"/>
                <w:sz w:val="22"/>
                <w:szCs w:val="22"/>
                <w:bdr w:val="none" w:sz="0" w:space="0" w:color="auto"/>
                <w:lang w:val="es-CL" w:eastAsia="es-CL"/>
              </w:rPr>
            </w:pPr>
            <w:ins w:id="4985" w:author="Observatorio 02" w:date="2017-03-23T14:37:00Z">
              <w:r w:rsidRPr="007741B0">
                <w:rPr>
                  <w:rFonts w:eastAsia="Times New Roman"/>
                  <w:sz w:val="22"/>
                  <w:szCs w:val="22"/>
                  <w:bdr w:val="none" w:sz="0" w:space="0" w:color="auto"/>
                  <w:lang w:val="es-CL" w:eastAsia="es-CL"/>
                </w:rPr>
                <w:t>74,6</w:t>
              </w:r>
            </w:ins>
          </w:p>
        </w:tc>
        <w:tc>
          <w:tcPr>
            <w:tcW w:w="706" w:type="dxa"/>
            <w:tcBorders>
              <w:top w:val="nil"/>
              <w:left w:val="nil"/>
              <w:bottom w:val="nil"/>
              <w:right w:val="nil"/>
            </w:tcBorders>
            <w:shd w:val="clear" w:color="000000" w:fill="FFFFFF"/>
            <w:noWrap/>
            <w:vAlign w:val="bottom"/>
            <w:hideMark/>
            <w:tcPrChange w:id="4986" w:author="Observatorio 02" w:date="2017-03-23T14:37:00Z">
              <w:tcPr>
                <w:tcW w:w="700" w:type="dxa"/>
                <w:tcBorders>
                  <w:top w:val="nil"/>
                  <w:left w:val="nil"/>
                  <w:bottom w:val="nil"/>
                  <w:right w:val="nil"/>
                </w:tcBorders>
                <w:shd w:val="clear" w:color="000000" w:fill="FFFFFF"/>
                <w:noWrap/>
                <w:vAlign w:val="bottom"/>
                <w:hideMark/>
              </w:tcPr>
            </w:tcPrChange>
          </w:tcPr>
          <w:p w14:paraId="04253D5B" w14:textId="77777777" w:rsidR="007741B0" w:rsidRPr="007741B0" w:rsidRDefault="007741B0" w:rsidP="007741B0">
            <w:pPr>
              <w:spacing w:after="0" w:line="240" w:lineRule="auto"/>
              <w:jc w:val="right"/>
              <w:rPr>
                <w:ins w:id="4987" w:author="Observatorio 02" w:date="2017-03-23T14:37:00Z"/>
                <w:rFonts w:eastAsia="Times New Roman"/>
                <w:sz w:val="22"/>
                <w:szCs w:val="22"/>
                <w:bdr w:val="none" w:sz="0" w:space="0" w:color="auto"/>
                <w:lang w:val="es-CL" w:eastAsia="es-CL"/>
              </w:rPr>
            </w:pPr>
            <w:ins w:id="4988" w:author="Observatorio 02" w:date="2017-03-23T14:37:00Z">
              <w:r w:rsidRPr="007741B0">
                <w:rPr>
                  <w:rFonts w:eastAsia="Times New Roman"/>
                  <w:sz w:val="22"/>
                  <w:szCs w:val="22"/>
                  <w:bdr w:val="none" w:sz="0" w:space="0" w:color="auto"/>
                  <w:lang w:val="es-CL" w:eastAsia="es-CL"/>
                </w:rPr>
                <w:t>78,2</w:t>
              </w:r>
            </w:ins>
          </w:p>
        </w:tc>
        <w:tc>
          <w:tcPr>
            <w:tcW w:w="706" w:type="dxa"/>
            <w:tcBorders>
              <w:top w:val="nil"/>
              <w:left w:val="nil"/>
              <w:bottom w:val="nil"/>
              <w:right w:val="nil"/>
            </w:tcBorders>
            <w:shd w:val="clear" w:color="000000" w:fill="FFFFFF"/>
            <w:noWrap/>
            <w:vAlign w:val="bottom"/>
            <w:hideMark/>
            <w:tcPrChange w:id="4989" w:author="Observatorio 02" w:date="2017-03-23T14:37:00Z">
              <w:tcPr>
                <w:tcW w:w="700" w:type="dxa"/>
                <w:tcBorders>
                  <w:top w:val="nil"/>
                  <w:left w:val="nil"/>
                  <w:bottom w:val="nil"/>
                  <w:right w:val="nil"/>
                </w:tcBorders>
                <w:shd w:val="clear" w:color="000000" w:fill="FFFFFF"/>
                <w:noWrap/>
                <w:vAlign w:val="bottom"/>
                <w:hideMark/>
              </w:tcPr>
            </w:tcPrChange>
          </w:tcPr>
          <w:p w14:paraId="23AF91D2" w14:textId="77777777" w:rsidR="007741B0" w:rsidRPr="007741B0" w:rsidRDefault="007741B0" w:rsidP="007741B0">
            <w:pPr>
              <w:spacing w:after="0" w:line="240" w:lineRule="auto"/>
              <w:jc w:val="right"/>
              <w:rPr>
                <w:ins w:id="4990" w:author="Observatorio 02" w:date="2017-03-23T14:37:00Z"/>
                <w:rFonts w:eastAsia="Times New Roman"/>
                <w:sz w:val="22"/>
                <w:szCs w:val="22"/>
                <w:bdr w:val="none" w:sz="0" w:space="0" w:color="auto"/>
                <w:lang w:val="es-CL" w:eastAsia="es-CL"/>
              </w:rPr>
            </w:pPr>
            <w:ins w:id="4991" w:author="Observatorio 02" w:date="2017-03-23T14:37:00Z">
              <w:r w:rsidRPr="007741B0">
                <w:rPr>
                  <w:rFonts w:eastAsia="Times New Roman"/>
                  <w:sz w:val="22"/>
                  <w:szCs w:val="22"/>
                  <w:bdr w:val="none" w:sz="0" w:space="0" w:color="auto"/>
                  <w:lang w:val="es-CL" w:eastAsia="es-CL"/>
                </w:rPr>
                <w:t>77,3</w:t>
              </w:r>
            </w:ins>
          </w:p>
        </w:tc>
        <w:tc>
          <w:tcPr>
            <w:tcW w:w="706" w:type="dxa"/>
            <w:tcBorders>
              <w:top w:val="nil"/>
              <w:left w:val="nil"/>
              <w:bottom w:val="nil"/>
              <w:right w:val="nil"/>
            </w:tcBorders>
            <w:shd w:val="clear" w:color="000000" w:fill="FFFFFF"/>
            <w:noWrap/>
            <w:vAlign w:val="bottom"/>
            <w:hideMark/>
            <w:tcPrChange w:id="4992" w:author="Observatorio 02" w:date="2017-03-23T14:37:00Z">
              <w:tcPr>
                <w:tcW w:w="700" w:type="dxa"/>
                <w:tcBorders>
                  <w:top w:val="nil"/>
                  <w:left w:val="nil"/>
                  <w:bottom w:val="nil"/>
                  <w:right w:val="nil"/>
                </w:tcBorders>
                <w:shd w:val="clear" w:color="000000" w:fill="FFFFFF"/>
                <w:noWrap/>
                <w:vAlign w:val="bottom"/>
                <w:hideMark/>
              </w:tcPr>
            </w:tcPrChange>
          </w:tcPr>
          <w:p w14:paraId="2179DCE3" w14:textId="77777777" w:rsidR="007741B0" w:rsidRPr="007741B0" w:rsidRDefault="007741B0" w:rsidP="007741B0">
            <w:pPr>
              <w:spacing w:after="0" w:line="240" w:lineRule="auto"/>
              <w:jc w:val="right"/>
              <w:rPr>
                <w:ins w:id="4993" w:author="Observatorio 02" w:date="2017-03-23T14:37:00Z"/>
                <w:rFonts w:eastAsia="Times New Roman"/>
                <w:sz w:val="22"/>
                <w:szCs w:val="22"/>
                <w:bdr w:val="none" w:sz="0" w:space="0" w:color="auto"/>
                <w:lang w:val="es-CL" w:eastAsia="es-CL"/>
              </w:rPr>
            </w:pPr>
            <w:ins w:id="4994" w:author="Observatorio 02" w:date="2017-03-23T14:37:00Z">
              <w:r w:rsidRPr="007741B0">
                <w:rPr>
                  <w:rFonts w:eastAsia="Times New Roman"/>
                  <w:sz w:val="22"/>
                  <w:szCs w:val="22"/>
                  <w:bdr w:val="none" w:sz="0" w:space="0" w:color="auto"/>
                  <w:lang w:val="es-CL" w:eastAsia="es-CL"/>
                </w:rPr>
                <w:t>80,7</w:t>
              </w:r>
            </w:ins>
          </w:p>
        </w:tc>
      </w:tr>
      <w:tr w:rsidR="007741B0" w:rsidRPr="007741B0" w14:paraId="19319842" w14:textId="77777777" w:rsidTr="007741B0">
        <w:trPr>
          <w:trHeight w:val="264"/>
          <w:ins w:id="4995" w:author="Observatorio 02" w:date="2017-03-23T14:37:00Z"/>
          <w:trPrChange w:id="4996"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4997" w:author="Observatorio 02" w:date="2017-03-23T14:37:00Z">
              <w:tcPr>
                <w:tcW w:w="5320" w:type="dxa"/>
                <w:tcBorders>
                  <w:top w:val="nil"/>
                  <w:left w:val="nil"/>
                  <w:bottom w:val="nil"/>
                  <w:right w:val="nil"/>
                </w:tcBorders>
                <w:shd w:val="clear" w:color="000000" w:fill="FFFFFF"/>
                <w:noWrap/>
                <w:vAlign w:val="bottom"/>
                <w:hideMark/>
              </w:tcPr>
            </w:tcPrChange>
          </w:tcPr>
          <w:p w14:paraId="52E532C0" w14:textId="77777777" w:rsidR="007741B0" w:rsidRPr="007741B0" w:rsidRDefault="007741B0" w:rsidP="007741B0">
            <w:pPr>
              <w:spacing w:after="0" w:line="240" w:lineRule="auto"/>
              <w:rPr>
                <w:ins w:id="4998" w:author="Observatorio 02" w:date="2017-03-23T14:37:00Z"/>
                <w:rFonts w:eastAsia="Times New Roman"/>
                <w:sz w:val="22"/>
                <w:szCs w:val="22"/>
                <w:bdr w:val="none" w:sz="0" w:space="0" w:color="auto"/>
                <w:lang w:val="es-CL" w:eastAsia="es-CL"/>
              </w:rPr>
            </w:pPr>
            <w:ins w:id="4999" w:author="Observatorio 02" w:date="2017-03-23T14:37:00Z">
              <w:r w:rsidRPr="007741B0">
                <w:rPr>
                  <w:rFonts w:eastAsia="Times New Roman"/>
                  <w:sz w:val="22"/>
                  <w:szCs w:val="22"/>
                  <w:bdr w:val="none" w:sz="0" w:space="0" w:color="auto"/>
                  <w:lang w:val="es-CL" w:eastAsia="es-CL"/>
                </w:rPr>
                <w:t xml:space="preserve"> % de ocupados con cotización por previsión de salud</w:t>
              </w:r>
            </w:ins>
          </w:p>
        </w:tc>
        <w:tc>
          <w:tcPr>
            <w:tcW w:w="706" w:type="dxa"/>
            <w:tcBorders>
              <w:top w:val="nil"/>
              <w:left w:val="nil"/>
              <w:bottom w:val="nil"/>
              <w:right w:val="nil"/>
            </w:tcBorders>
            <w:shd w:val="clear" w:color="000000" w:fill="FFFFFF"/>
            <w:noWrap/>
            <w:vAlign w:val="bottom"/>
            <w:hideMark/>
            <w:tcPrChange w:id="5000" w:author="Observatorio 02" w:date="2017-03-23T14:37:00Z">
              <w:tcPr>
                <w:tcW w:w="700" w:type="dxa"/>
                <w:tcBorders>
                  <w:top w:val="nil"/>
                  <w:left w:val="nil"/>
                  <w:bottom w:val="nil"/>
                  <w:right w:val="nil"/>
                </w:tcBorders>
                <w:shd w:val="clear" w:color="000000" w:fill="FFFFFF"/>
                <w:noWrap/>
                <w:vAlign w:val="bottom"/>
                <w:hideMark/>
              </w:tcPr>
            </w:tcPrChange>
          </w:tcPr>
          <w:p w14:paraId="3DD8D295" w14:textId="77777777" w:rsidR="007741B0" w:rsidRPr="007741B0" w:rsidRDefault="007741B0" w:rsidP="007741B0">
            <w:pPr>
              <w:spacing w:after="0" w:line="240" w:lineRule="auto"/>
              <w:jc w:val="right"/>
              <w:rPr>
                <w:ins w:id="5001" w:author="Observatorio 02" w:date="2017-03-23T14:37:00Z"/>
                <w:rFonts w:eastAsia="Times New Roman"/>
                <w:sz w:val="22"/>
                <w:szCs w:val="22"/>
                <w:bdr w:val="none" w:sz="0" w:space="0" w:color="auto"/>
                <w:lang w:val="es-CL" w:eastAsia="es-CL"/>
              </w:rPr>
            </w:pPr>
            <w:ins w:id="5002" w:author="Observatorio 02" w:date="2017-03-23T14:37:00Z">
              <w:r w:rsidRPr="007741B0">
                <w:rPr>
                  <w:rFonts w:eastAsia="Times New Roman"/>
                  <w:sz w:val="22"/>
                  <w:szCs w:val="22"/>
                  <w:bdr w:val="none" w:sz="0" w:space="0" w:color="auto"/>
                  <w:lang w:val="es-CL" w:eastAsia="es-CL"/>
                </w:rPr>
                <w:t>74,7</w:t>
              </w:r>
            </w:ins>
          </w:p>
        </w:tc>
        <w:tc>
          <w:tcPr>
            <w:tcW w:w="706" w:type="dxa"/>
            <w:tcBorders>
              <w:top w:val="nil"/>
              <w:left w:val="nil"/>
              <w:bottom w:val="nil"/>
              <w:right w:val="nil"/>
            </w:tcBorders>
            <w:shd w:val="clear" w:color="000000" w:fill="FFFFFF"/>
            <w:noWrap/>
            <w:vAlign w:val="bottom"/>
            <w:hideMark/>
            <w:tcPrChange w:id="5003" w:author="Observatorio 02" w:date="2017-03-23T14:37:00Z">
              <w:tcPr>
                <w:tcW w:w="700" w:type="dxa"/>
                <w:tcBorders>
                  <w:top w:val="nil"/>
                  <w:left w:val="nil"/>
                  <w:bottom w:val="nil"/>
                  <w:right w:val="nil"/>
                </w:tcBorders>
                <w:shd w:val="clear" w:color="000000" w:fill="FFFFFF"/>
                <w:noWrap/>
                <w:vAlign w:val="bottom"/>
                <w:hideMark/>
              </w:tcPr>
            </w:tcPrChange>
          </w:tcPr>
          <w:p w14:paraId="42136802" w14:textId="77777777" w:rsidR="007741B0" w:rsidRPr="007741B0" w:rsidRDefault="007741B0" w:rsidP="007741B0">
            <w:pPr>
              <w:spacing w:after="0" w:line="240" w:lineRule="auto"/>
              <w:jc w:val="right"/>
              <w:rPr>
                <w:ins w:id="5004" w:author="Observatorio 02" w:date="2017-03-23T14:37:00Z"/>
                <w:rFonts w:eastAsia="Times New Roman"/>
                <w:sz w:val="22"/>
                <w:szCs w:val="22"/>
                <w:bdr w:val="none" w:sz="0" w:space="0" w:color="auto"/>
                <w:lang w:val="es-CL" w:eastAsia="es-CL"/>
              </w:rPr>
            </w:pPr>
            <w:ins w:id="5005" w:author="Observatorio 02" w:date="2017-03-23T14:37:00Z">
              <w:r w:rsidRPr="007741B0">
                <w:rPr>
                  <w:rFonts w:eastAsia="Times New Roman"/>
                  <w:sz w:val="22"/>
                  <w:szCs w:val="22"/>
                  <w:bdr w:val="none" w:sz="0" w:space="0" w:color="auto"/>
                  <w:lang w:val="es-CL" w:eastAsia="es-CL"/>
                </w:rPr>
                <w:t>78,8</w:t>
              </w:r>
            </w:ins>
          </w:p>
        </w:tc>
        <w:tc>
          <w:tcPr>
            <w:tcW w:w="706" w:type="dxa"/>
            <w:tcBorders>
              <w:top w:val="nil"/>
              <w:left w:val="nil"/>
              <w:bottom w:val="nil"/>
              <w:right w:val="nil"/>
            </w:tcBorders>
            <w:shd w:val="clear" w:color="000000" w:fill="FFFFFF"/>
            <w:noWrap/>
            <w:vAlign w:val="bottom"/>
            <w:hideMark/>
            <w:tcPrChange w:id="5006" w:author="Observatorio 02" w:date="2017-03-23T14:37:00Z">
              <w:tcPr>
                <w:tcW w:w="700" w:type="dxa"/>
                <w:tcBorders>
                  <w:top w:val="nil"/>
                  <w:left w:val="nil"/>
                  <w:bottom w:val="nil"/>
                  <w:right w:val="nil"/>
                </w:tcBorders>
                <w:shd w:val="clear" w:color="000000" w:fill="FFFFFF"/>
                <w:noWrap/>
                <w:vAlign w:val="bottom"/>
                <w:hideMark/>
              </w:tcPr>
            </w:tcPrChange>
          </w:tcPr>
          <w:p w14:paraId="7D89F24F" w14:textId="77777777" w:rsidR="007741B0" w:rsidRPr="007741B0" w:rsidRDefault="007741B0" w:rsidP="007741B0">
            <w:pPr>
              <w:spacing w:after="0" w:line="240" w:lineRule="auto"/>
              <w:jc w:val="right"/>
              <w:rPr>
                <w:ins w:id="5007" w:author="Observatorio 02" w:date="2017-03-23T14:37:00Z"/>
                <w:rFonts w:eastAsia="Times New Roman"/>
                <w:sz w:val="22"/>
                <w:szCs w:val="22"/>
                <w:bdr w:val="none" w:sz="0" w:space="0" w:color="auto"/>
                <w:lang w:val="es-CL" w:eastAsia="es-CL"/>
              </w:rPr>
            </w:pPr>
            <w:ins w:id="5008" w:author="Observatorio 02" w:date="2017-03-23T14:37:00Z">
              <w:r w:rsidRPr="007741B0">
                <w:rPr>
                  <w:rFonts w:eastAsia="Times New Roman"/>
                  <w:sz w:val="22"/>
                  <w:szCs w:val="22"/>
                  <w:bdr w:val="none" w:sz="0" w:space="0" w:color="auto"/>
                  <w:lang w:val="es-CL" w:eastAsia="es-CL"/>
                </w:rPr>
                <w:t>77,4</w:t>
              </w:r>
            </w:ins>
          </w:p>
        </w:tc>
        <w:tc>
          <w:tcPr>
            <w:tcW w:w="706" w:type="dxa"/>
            <w:tcBorders>
              <w:top w:val="nil"/>
              <w:left w:val="nil"/>
              <w:bottom w:val="nil"/>
              <w:right w:val="nil"/>
            </w:tcBorders>
            <w:shd w:val="clear" w:color="000000" w:fill="FFFFFF"/>
            <w:noWrap/>
            <w:vAlign w:val="bottom"/>
            <w:hideMark/>
            <w:tcPrChange w:id="5009" w:author="Observatorio 02" w:date="2017-03-23T14:37:00Z">
              <w:tcPr>
                <w:tcW w:w="700" w:type="dxa"/>
                <w:tcBorders>
                  <w:top w:val="nil"/>
                  <w:left w:val="nil"/>
                  <w:bottom w:val="nil"/>
                  <w:right w:val="nil"/>
                </w:tcBorders>
                <w:shd w:val="clear" w:color="000000" w:fill="FFFFFF"/>
                <w:noWrap/>
                <w:vAlign w:val="bottom"/>
                <w:hideMark/>
              </w:tcPr>
            </w:tcPrChange>
          </w:tcPr>
          <w:p w14:paraId="3021BBE2" w14:textId="77777777" w:rsidR="007741B0" w:rsidRPr="007741B0" w:rsidRDefault="007741B0" w:rsidP="007741B0">
            <w:pPr>
              <w:spacing w:after="0" w:line="240" w:lineRule="auto"/>
              <w:jc w:val="right"/>
              <w:rPr>
                <w:ins w:id="5010" w:author="Observatorio 02" w:date="2017-03-23T14:37:00Z"/>
                <w:rFonts w:eastAsia="Times New Roman"/>
                <w:sz w:val="22"/>
                <w:szCs w:val="22"/>
                <w:bdr w:val="none" w:sz="0" w:space="0" w:color="auto"/>
                <w:lang w:val="es-CL" w:eastAsia="es-CL"/>
              </w:rPr>
            </w:pPr>
            <w:ins w:id="5011" w:author="Observatorio 02" w:date="2017-03-23T14:37:00Z">
              <w:r w:rsidRPr="007741B0">
                <w:rPr>
                  <w:rFonts w:eastAsia="Times New Roman"/>
                  <w:sz w:val="22"/>
                  <w:szCs w:val="22"/>
                  <w:bdr w:val="none" w:sz="0" w:space="0" w:color="auto"/>
                  <w:lang w:val="es-CL" w:eastAsia="es-CL"/>
                </w:rPr>
                <w:t>81,4</w:t>
              </w:r>
            </w:ins>
          </w:p>
        </w:tc>
      </w:tr>
      <w:tr w:rsidR="007741B0" w:rsidRPr="007741B0" w14:paraId="04A4E762" w14:textId="77777777" w:rsidTr="007741B0">
        <w:trPr>
          <w:trHeight w:val="264"/>
          <w:ins w:id="5012" w:author="Observatorio 02" w:date="2017-03-23T14:37:00Z"/>
          <w:trPrChange w:id="5013"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5014" w:author="Observatorio 02" w:date="2017-03-23T14:37:00Z">
              <w:tcPr>
                <w:tcW w:w="5320" w:type="dxa"/>
                <w:tcBorders>
                  <w:top w:val="nil"/>
                  <w:left w:val="nil"/>
                  <w:bottom w:val="nil"/>
                  <w:right w:val="nil"/>
                </w:tcBorders>
                <w:shd w:val="clear" w:color="000000" w:fill="FFFFFF"/>
                <w:noWrap/>
                <w:vAlign w:val="bottom"/>
                <w:hideMark/>
              </w:tcPr>
            </w:tcPrChange>
          </w:tcPr>
          <w:p w14:paraId="1EAAD693" w14:textId="77777777" w:rsidR="007741B0" w:rsidRPr="007741B0" w:rsidRDefault="007741B0" w:rsidP="007741B0">
            <w:pPr>
              <w:spacing w:after="0" w:line="240" w:lineRule="auto"/>
              <w:rPr>
                <w:ins w:id="5015" w:author="Observatorio 02" w:date="2017-03-23T14:37:00Z"/>
                <w:rFonts w:eastAsia="Times New Roman"/>
                <w:sz w:val="22"/>
                <w:szCs w:val="22"/>
                <w:bdr w:val="none" w:sz="0" w:space="0" w:color="auto"/>
                <w:lang w:val="es-CL" w:eastAsia="es-CL"/>
              </w:rPr>
            </w:pPr>
            <w:ins w:id="5016" w:author="Observatorio 02" w:date="2017-03-23T14:37:00Z">
              <w:r w:rsidRPr="007741B0">
                <w:rPr>
                  <w:rFonts w:eastAsia="Times New Roman"/>
                  <w:sz w:val="22"/>
                  <w:szCs w:val="22"/>
                  <w:bdr w:val="none" w:sz="0" w:space="0" w:color="auto"/>
                  <w:lang w:val="es-CL" w:eastAsia="es-CL"/>
                </w:rPr>
                <w:t xml:space="preserve"> % de ocupados con cotización por seguro de desempleo</w:t>
              </w:r>
            </w:ins>
          </w:p>
        </w:tc>
        <w:tc>
          <w:tcPr>
            <w:tcW w:w="706" w:type="dxa"/>
            <w:tcBorders>
              <w:top w:val="nil"/>
              <w:left w:val="nil"/>
              <w:bottom w:val="nil"/>
              <w:right w:val="nil"/>
            </w:tcBorders>
            <w:shd w:val="clear" w:color="000000" w:fill="FFFFFF"/>
            <w:noWrap/>
            <w:vAlign w:val="bottom"/>
            <w:hideMark/>
            <w:tcPrChange w:id="5017" w:author="Observatorio 02" w:date="2017-03-23T14:37:00Z">
              <w:tcPr>
                <w:tcW w:w="700" w:type="dxa"/>
                <w:tcBorders>
                  <w:top w:val="nil"/>
                  <w:left w:val="nil"/>
                  <w:bottom w:val="nil"/>
                  <w:right w:val="nil"/>
                </w:tcBorders>
                <w:shd w:val="clear" w:color="000000" w:fill="FFFFFF"/>
                <w:noWrap/>
                <w:vAlign w:val="bottom"/>
                <w:hideMark/>
              </w:tcPr>
            </w:tcPrChange>
          </w:tcPr>
          <w:p w14:paraId="1AF67A87" w14:textId="77777777" w:rsidR="007741B0" w:rsidRPr="007741B0" w:rsidRDefault="007741B0" w:rsidP="007741B0">
            <w:pPr>
              <w:spacing w:after="0" w:line="240" w:lineRule="auto"/>
              <w:jc w:val="right"/>
              <w:rPr>
                <w:ins w:id="5018" w:author="Observatorio 02" w:date="2017-03-23T14:37:00Z"/>
                <w:rFonts w:eastAsia="Times New Roman"/>
                <w:sz w:val="22"/>
                <w:szCs w:val="22"/>
                <w:bdr w:val="none" w:sz="0" w:space="0" w:color="auto"/>
                <w:lang w:val="es-CL" w:eastAsia="es-CL"/>
              </w:rPr>
            </w:pPr>
            <w:ins w:id="5019" w:author="Observatorio 02" w:date="2017-03-23T14:37:00Z">
              <w:r w:rsidRPr="007741B0">
                <w:rPr>
                  <w:rFonts w:eastAsia="Times New Roman"/>
                  <w:sz w:val="22"/>
                  <w:szCs w:val="22"/>
                  <w:bdr w:val="none" w:sz="0" w:space="0" w:color="auto"/>
                  <w:lang w:val="es-CL" w:eastAsia="es-CL"/>
                </w:rPr>
                <w:t>68,3</w:t>
              </w:r>
            </w:ins>
          </w:p>
        </w:tc>
        <w:tc>
          <w:tcPr>
            <w:tcW w:w="706" w:type="dxa"/>
            <w:tcBorders>
              <w:top w:val="nil"/>
              <w:left w:val="nil"/>
              <w:bottom w:val="nil"/>
              <w:right w:val="nil"/>
            </w:tcBorders>
            <w:shd w:val="clear" w:color="000000" w:fill="FFFFFF"/>
            <w:noWrap/>
            <w:vAlign w:val="bottom"/>
            <w:hideMark/>
            <w:tcPrChange w:id="5020" w:author="Observatorio 02" w:date="2017-03-23T14:37:00Z">
              <w:tcPr>
                <w:tcW w:w="700" w:type="dxa"/>
                <w:tcBorders>
                  <w:top w:val="nil"/>
                  <w:left w:val="nil"/>
                  <w:bottom w:val="nil"/>
                  <w:right w:val="nil"/>
                </w:tcBorders>
                <w:shd w:val="clear" w:color="000000" w:fill="FFFFFF"/>
                <w:noWrap/>
                <w:vAlign w:val="bottom"/>
                <w:hideMark/>
              </w:tcPr>
            </w:tcPrChange>
          </w:tcPr>
          <w:p w14:paraId="7CC75E90" w14:textId="77777777" w:rsidR="007741B0" w:rsidRPr="007741B0" w:rsidRDefault="007741B0" w:rsidP="007741B0">
            <w:pPr>
              <w:spacing w:after="0" w:line="240" w:lineRule="auto"/>
              <w:jc w:val="right"/>
              <w:rPr>
                <w:ins w:id="5021" w:author="Observatorio 02" w:date="2017-03-23T14:37:00Z"/>
                <w:rFonts w:eastAsia="Times New Roman"/>
                <w:sz w:val="22"/>
                <w:szCs w:val="22"/>
                <w:bdr w:val="none" w:sz="0" w:space="0" w:color="auto"/>
                <w:lang w:val="es-CL" w:eastAsia="es-CL"/>
              </w:rPr>
            </w:pPr>
            <w:ins w:id="5022" w:author="Observatorio 02" w:date="2017-03-23T14:37:00Z">
              <w:r w:rsidRPr="007741B0">
                <w:rPr>
                  <w:rFonts w:eastAsia="Times New Roman"/>
                  <w:sz w:val="22"/>
                  <w:szCs w:val="22"/>
                  <w:bdr w:val="none" w:sz="0" w:space="0" w:color="auto"/>
                  <w:lang w:val="es-CL" w:eastAsia="es-CL"/>
                </w:rPr>
                <w:t>75,0</w:t>
              </w:r>
            </w:ins>
          </w:p>
        </w:tc>
        <w:tc>
          <w:tcPr>
            <w:tcW w:w="706" w:type="dxa"/>
            <w:tcBorders>
              <w:top w:val="nil"/>
              <w:left w:val="nil"/>
              <w:bottom w:val="nil"/>
              <w:right w:val="nil"/>
            </w:tcBorders>
            <w:shd w:val="clear" w:color="000000" w:fill="FFFFFF"/>
            <w:noWrap/>
            <w:vAlign w:val="bottom"/>
            <w:hideMark/>
            <w:tcPrChange w:id="5023" w:author="Observatorio 02" w:date="2017-03-23T14:37:00Z">
              <w:tcPr>
                <w:tcW w:w="700" w:type="dxa"/>
                <w:tcBorders>
                  <w:top w:val="nil"/>
                  <w:left w:val="nil"/>
                  <w:bottom w:val="nil"/>
                  <w:right w:val="nil"/>
                </w:tcBorders>
                <w:shd w:val="clear" w:color="000000" w:fill="FFFFFF"/>
                <w:noWrap/>
                <w:vAlign w:val="bottom"/>
                <w:hideMark/>
              </w:tcPr>
            </w:tcPrChange>
          </w:tcPr>
          <w:p w14:paraId="0783AC22" w14:textId="77777777" w:rsidR="007741B0" w:rsidRPr="007741B0" w:rsidRDefault="007741B0" w:rsidP="007741B0">
            <w:pPr>
              <w:spacing w:after="0" w:line="240" w:lineRule="auto"/>
              <w:jc w:val="right"/>
              <w:rPr>
                <w:ins w:id="5024" w:author="Observatorio 02" w:date="2017-03-23T14:37:00Z"/>
                <w:rFonts w:eastAsia="Times New Roman"/>
                <w:sz w:val="22"/>
                <w:szCs w:val="22"/>
                <w:bdr w:val="none" w:sz="0" w:space="0" w:color="auto"/>
                <w:lang w:val="es-CL" w:eastAsia="es-CL"/>
              </w:rPr>
            </w:pPr>
            <w:ins w:id="5025" w:author="Observatorio 02" w:date="2017-03-23T14:37:00Z">
              <w:r w:rsidRPr="007741B0">
                <w:rPr>
                  <w:rFonts w:eastAsia="Times New Roman"/>
                  <w:sz w:val="22"/>
                  <w:szCs w:val="22"/>
                  <w:bdr w:val="none" w:sz="0" w:space="0" w:color="auto"/>
                  <w:lang w:val="es-CL" w:eastAsia="es-CL"/>
                </w:rPr>
                <w:t>68,2</w:t>
              </w:r>
            </w:ins>
          </w:p>
        </w:tc>
        <w:tc>
          <w:tcPr>
            <w:tcW w:w="706" w:type="dxa"/>
            <w:tcBorders>
              <w:top w:val="nil"/>
              <w:left w:val="nil"/>
              <w:bottom w:val="nil"/>
              <w:right w:val="nil"/>
            </w:tcBorders>
            <w:shd w:val="clear" w:color="000000" w:fill="FFFFFF"/>
            <w:noWrap/>
            <w:vAlign w:val="bottom"/>
            <w:hideMark/>
            <w:tcPrChange w:id="5026" w:author="Observatorio 02" w:date="2017-03-23T14:37:00Z">
              <w:tcPr>
                <w:tcW w:w="700" w:type="dxa"/>
                <w:tcBorders>
                  <w:top w:val="nil"/>
                  <w:left w:val="nil"/>
                  <w:bottom w:val="nil"/>
                  <w:right w:val="nil"/>
                </w:tcBorders>
                <w:shd w:val="clear" w:color="000000" w:fill="FFFFFF"/>
                <w:noWrap/>
                <w:vAlign w:val="bottom"/>
                <w:hideMark/>
              </w:tcPr>
            </w:tcPrChange>
          </w:tcPr>
          <w:p w14:paraId="616F4487" w14:textId="77777777" w:rsidR="007741B0" w:rsidRPr="007741B0" w:rsidRDefault="007741B0" w:rsidP="007741B0">
            <w:pPr>
              <w:spacing w:after="0" w:line="240" w:lineRule="auto"/>
              <w:jc w:val="right"/>
              <w:rPr>
                <w:ins w:id="5027" w:author="Observatorio 02" w:date="2017-03-23T14:37:00Z"/>
                <w:rFonts w:eastAsia="Times New Roman"/>
                <w:sz w:val="22"/>
                <w:szCs w:val="22"/>
                <w:bdr w:val="none" w:sz="0" w:space="0" w:color="auto"/>
                <w:lang w:val="es-CL" w:eastAsia="es-CL"/>
              </w:rPr>
            </w:pPr>
            <w:ins w:id="5028" w:author="Observatorio 02" w:date="2017-03-23T14:37:00Z">
              <w:r w:rsidRPr="007741B0">
                <w:rPr>
                  <w:rFonts w:eastAsia="Times New Roman"/>
                  <w:sz w:val="22"/>
                  <w:szCs w:val="22"/>
                  <w:bdr w:val="none" w:sz="0" w:space="0" w:color="auto"/>
                  <w:lang w:val="es-CL" w:eastAsia="es-CL"/>
                </w:rPr>
                <w:t>74,8</w:t>
              </w:r>
            </w:ins>
          </w:p>
        </w:tc>
      </w:tr>
      <w:tr w:rsidR="007741B0" w:rsidRPr="007741B0" w14:paraId="2689C542" w14:textId="77777777" w:rsidTr="007741B0">
        <w:trPr>
          <w:trHeight w:val="264"/>
          <w:ins w:id="5029" w:author="Observatorio 02" w:date="2017-03-23T14:37:00Z"/>
          <w:trPrChange w:id="5030" w:author="Observatorio 02" w:date="2017-03-23T14:37:00Z">
            <w:trPr>
              <w:trHeight w:val="300"/>
            </w:trPr>
          </w:trPrChange>
        </w:trPr>
        <w:tc>
          <w:tcPr>
            <w:tcW w:w="5369" w:type="dxa"/>
            <w:tcBorders>
              <w:top w:val="nil"/>
              <w:left w:val="nil"/>
              <w:bottom w:val="nil"/>
              <w:right w:val="nil"/>
            </w:tcBorders>
            <w:shd w:val="clear" w:color="000000" w:fill="FFFFFF"/>
            <w:noWrap/>
            <w:vAlign w:val="bottom"/>
            <w:hideMark/>
            <w:tcPrChange w:id="5031" w:author="Observatorio 02" w:date="2017-03-23T14:37:00Z">
              <w:tcPr>
                <w:tcW w:w="5320" w:type="dxa"/>
                <w:tcBorders>
                  <w:top w:val="nil"/>
                  <w:left w:val="nil"/>
                  <w:bottom w:val="nil"/>
                  <w:right w:val="nil"/>
                </w:tcBorders>
                <w:shd w:val="clear" w:color="000000" w:fill="FFFFFF"/>
                <w:noWrap/>
                <w:vAlign w:val="bottom"/>
                <w:hideMark/>
              </w:tcPr>
            </w:tcPrChange>
          </w:tcPr>
          <w:p w14:paraId="454D4323" w14:textId="77777777" w:rsidR="007741B0" w:rsidRPr="007741B0" w:rsidRDefault="007741B0" w:rsidP="007741B0">
            <w:pPr>
              <w:spacing w:after="0" w:line="240" w:lineRule="auto"/>
              <w:rPr>
                <w:ins w:id="5032" w:author="Observatorio 02" w:date="2017-03-23T14:37:00Z"/>
                <w:rFonts w:eastAsia="Times New Roman"/>
                <w:sz w:val="22"/>
                <w:szCs w:val="22"/>
                <w:bdr w:val="none" w:sz="0" w:space="0" w:color="auto"/>
                <w:lang w:val="es-CL" w:eastAsia="es-CL"/>
              </w:rPr>
            </w:pPr>
            <w:ins w:id="5033" w:author="Observatorio 02" w:date="2017-03-23T14:37:00Z">
              <w:r w:rsidRPr="007741B0">
                <w:rPr>
                  <w:rFonts w:eastAsia="Times New Roman"/>
                  <w:sz w:val="22"/>
                  <w:szCs w:val="22"/>
                  <w:bdr w:val="none" w:sz="0" w:space="0" w:color="auto"/>
                  <w:lang w:val="es-CL" w:eastAsia="es-CL"/>
                </w:rPr>
                <w:t xml:space="preserve"> % de ocupados con permiso por maternidad o paternidad</w:t>
              </w:r>
            </w:ins>
          </w:p>
        </w:tc>
        <w:tc>
          <w:tcPr>
            <w:tcW w:w="706" w:type="dxa"/>
            <w:tcBorders>
              <w:top w:val="nil"/>
              <w:left w:val="nil"/>
              <w:bottom w:val="nil"/>
              <w:right w:val="nil"/>
            </w:tcBorders>
            <w:shd w:val="clear" w:color="000000" w:fill="FFFFFF"/>
            <w:noWrap/>
            <w:vAlign w:val="bottom"/>
            <w:hideMark/>
            <w:tcPrChange w:id="5034" w:author="Observatorio 02" w:date="2017-03-23T14:37:00Z">
              <w:tcPr>
                <w:tcW w:w="700" w:type="dxa"/>
                <w:tcBorders>
                  <w:top w:val="nil"/>
                  <w:left w:val="nil"/>
                  <w:bottom w:val="nil"/>
                  <w:right w:val="nil"/>
                </w:tcBorders>
                <w:shd w:val="clear" w:color="000000" w:fill="FFFFFF"/>
                <w:noWrap/>
                <w:vAlign w:val="bottom"/>
                <w:hideMark/>
              </w:tcPr>
            </w:tcPrChange>
          </w:tcPr>
          <w:p w14:paraId="401579D2" w14:textId="77777777" w:rsidR="007741B0" w:rsidRPr="007741B0" w:rsidRDefault="007741B0" w:rsidP="007741B0">
            <w:pPr>
              <w:spacing w:after="0" w:line="240" w:lineRule="auto"/>
              <w:jc w:val="right"/>
              <w:rPr>
                <w:ins w:id="5035" w:author="Observatorio 02" w:date="2017-03-23T14:37:00Z"/>
                <w:rFonts w:eastAsia="Times New Roman"/>
                <w:sz w:val="22"/>
                <w:szCs w:val="22"/>
                <w:bdr w:val="none" w:sz="0" w:space="0" w:color="auto"/>
                <w:lang w:val="es-CL" w:eastAsia="es-CL"/>
              </w:rPr>
            </w:pPr>
            <w:ins w:id="5036" w:author="Observatorio 02" w:date="2017-03-23T14:37:00Z">
              <w:r w:rsidRPr="007741B0">
                <w:rPr>
                  <w:rFonts w:eastAsia="Times New Roman"/>
                  <w:sz w:val="22"/>
                  <w:szCs w:val="22"/>
                  <w:bdr w:val="none" w:sz="0" w:space="0" w:color="auto"/>
                  <w:lang w:val="es-CL" w:eastAsia="es-CL"/>
                </w:rPr>
                <w:t>49,3</w:t>
              </w:r>
            </w:ins>
          </w:p>
        </w:tc>
        <w:tc>
          <w:tcPr>
            <w:tcW w:w="706" w:type="dxa"/>
            <w:tcBorders>
              <w:top w:val="nil"/>
              <w:left w:val="nil"/>
              <w:bottom w:val="nil"/>
              <w:right w:val="nil"/>
            </w:tcBorders>
            <w:shd w:val="clear" w:color="000000" w:fill="FFFFFF"/>
            <w:noWrap/>
            <w:vAlign w:val="bottom"/>
            <w:hideMark/>
            <w:tcPrChange w:id="5037" w:author="Observatorio 02" w:date="2017-03-23T14:37:00Z">
              <w:tcPr>
                <w:tcW w:w="700" w:type="dxa"/>
                <w:tcBorders>
                  <w:top w:val="nil"/>
                  <w:left w:val="nil"/>
                  <w:bottom w:val="nil"/>
                  <w:right w:val="nil"/>
                </w:tcBorders>
                <w:shd w:val="clear" w:color="000000" w:fill="FFFFFF"/>
                <w:noWrap/>
                <w:vAlign w:val="bottom"/>
                <w:hideMark/>
              </w:tcPr>
            </w:tcPrChange>
          </w:tcPr>
          <w:p w14:paraId="12EF3A8B" w14:textId="77777777" w:rsidR="007741B0" w:rsidRPr="007741B0" w:rsidRDefault="007741B0" w:rsidP="007741B0">
            <w:pPr>
              <w:spacing w:after="0" w:line="240" w:lineRule="auto"/>
              <w:jc w:val="right"/>
              <w:rPr>
                <w:ins w:id="5038" w:author="Observatorio 02" w:date="2017-03-23T14:37:00Z"/>
                <w:rFonts w:eastAsia="Times New Roman"/>
                <w:sz w:val="22"/>
                <w:szCs w:val="22"/>
                <w:bdr w:val="none" w:sz="0" w:space="0" w:color="auto"/>
                <w:lang w:val="es-CL" w:eastAsia="es-CL"/>
              </w:rPr>
            </w:pPr>
            <w:ins w:id="5039" w:author="Observatorio 02" w:date="2017-03-23T14:37:00Z">
              <w:r w:rsidRPr="007741B0">
                <w:rPr>
                  <w:rFonts w:eastAsia="Times New Roman"/>
                  <w:sz w:val="22"/>
                  <w:szCs w:val="22"/>
                  <w:bdr w:val="none" w:sz="0" w:space="0" w:color="auto"/>
                  <w:lang w:val="es-CL" w:eastAsia="es-CL"/>
                </w:rPr>
                <w:t>59,1</w:t>
              </w:r>
            </w:ins>
          </w:p>
        </w:tc>
        <w:tc>
          <w:tcPr>
            <w:tcW w:w="706" w:type="dxa"/>
            <w:tcBorders>
              <w:top w:val="nil"/>
              <w:left w:val="nil"/>
              <w:bottom w:val="nil"/>
              <w:right w:val="nil"/>
            </w:tcBorders>
            <w:shd w:val="clear" w:color="000000" w:fill="FFFFFF"/>
            <w:noWrap/>
            <w:vAlign w:val="bottom"/>
            <w:hideMark/>
            <w:tcPrChange w:id="5040" w:author="Observatorio 02" w:date="2017-03-23T14:37:00Z">
              <w:tcPr>
                <w:tcW w:w="700" w:type="dxa"/>
                <w:tcBorders>
                  <w:top w:val="nil"/>
                  <w:left w:val="nil"/>
                  <w:bottom w:val="nil"/>
                  <w:right w:val="nil"/>
                </w:tcBorders>
                <w:shd w:val="clear" w:color="000000" w:fill="FFFFFF"/>
                <w:noWrap/>
                <w:vAlign w:val="bottom"/>
                <w:hideMark/>
              </w:tcPr>
            </w:tcPrChange>
          </w:tcPr>
          <w:p w14:paraId="7EA5A462" w14:textId="77777777" w:rsidR="007741B0" w:rsidRPr="007741B0" w:rsidRDefault="007741B0" w:rsidP="007741B0">
            <w:pPr>
              <w:spacing w:after="0" w:line="240" w:lineRule="auto"/>
              <w:jc w:val="right"/>
              <w:rPr>
                <w:ins w:id="5041" w:author="Observatorio 02" w:date="2017-03-23T14:37:00Z"/>
                <w:rFonts w:eastAsia="Times New Roman"/>
                <w:sz w:val="22"/>
                <w:szCs w:val="22"/>
                <w:bdr w:val="none" w:sz="0" w:space="0" w:color="auto"/>
                <w:lang w:val="es-CL" w:eastAsia="es-CL"/>
              </w:rPr>
            </w:pPr>
            <w:ins w:id="5042" w:author="Observatorio 02" w:date="2017-03-23T14:37:00Z">
              <w:r w:rsidRPr="007741B0">
                <w:rPr>
                  <w:rFonts w:eastAsia="Times New Roman"/>
                  <w:sz w:val="22"/>
                  <w:szCs w:val="22"/>
                  <w:bdr w:val="none" w:sz="0" w:space="0" w:color="auto"/>
                  <w:lang w:val="es-CL" w:eastAsia="es-CL"/>
                </w:rPr>
                <w:t>60,8</w:t>
              </w:r>
            </w:ins>
          </w:p>
        </w:tc>
        <w:tc>
          <w:tcPr>
            <w:tcW w:w="706" w:type="dxa"/>
            <w:tcBorders>
              <w:top w:val="nil"/>
              <w:left w:val="nil"/>
              <w:bottom w:val="nil"/>
              <w:right w:val="nil"/>
            </w:tcBorders>
            <w:shd w:val="clear" w:color="000000" w:fill="FFFFFF"/>
            <w:noWrap/>
            <w:vAlign w:val="bottom"/>
            <w:hideMark/>
            <w:tcPrChange w:id="5043" w:author="Observatorio 02" w:date="2017-03-23T14:37:00Z">
              <w:tcPr>
                <w:tcW w:w="700" w:type="dxa"/>
                <w:tcBorders>
                  <w:top w:val="nil"/>
                  <w:left w:val="nil"/>
                  <w:bottom w:val="nil"/>
                  <w:right w:val="nil"/>
                </w:tcBorders>
                <w:shd w:val="clear" w:color="000000" w:fill="FFFFFF"/>
                <w:noWrap/>
                <w:vAlign w:val="bottom"/>
                <w:hideMark/>
              </w:tcPr>
            </w:tcPrChange>
          </w:tcPr>
          <w:p w14:paraId="33A04527" w14:textId="77777777" w:rsidR="007741B0" w:rsidRPr="007741B0" w:rsidRDefault="007741B0" w:rsidP="007741B0">
            <w:pPr>
              <w:spacing w:after="0" w:line="240" w:lineRule="auto"/>
              <w:jc w:val="right"/>
              <w:rPr>
                <w:ins w:id="5044" w:author="Observatorio 02" w:date="2017-03-23T14:37:00Z"/>
                <w:rFonts w:eastAsia="Times New Roman"/>
                <w:sz w:val="22"/>
                <w:szCs w:val="22"/>
                <w:bdr w:val="none" w:sz="0" w:space="0" w:color="auto"/>
                <w:lang w:val="es-CL" w:eastAsia="es-CL"/>
              </w:rPr>
            </w:pPr>
            <w:ins w:id="5045" w:author="Observatorio 02" w:date="2017-03-23T14:37:00Z">
              <w:r w:rsidRPr="007741B0">
                <w:rPr>
                  <w:rFonts w:eastAsia="Times New Roman"/>
                  <w:sz w:val="22"/>
                  <w:szCs w:val="22"/>
                  <w:bdr w:val="none" w:sz="0" w:space="0" w:color="auto"/>
                  <w:lang w:val="es-CL" w:eastAsia="es-CL"/>
                </w:rPr>
                <w:t>70,6</w:t>
              </w:r>
            </w:ins>
          </w:p>
        </w:tc>
      </w:tr>
      <w:tr w:rsidR="007741B0" w:rsidRPr="007741B0" w14:paraId="323417F2" w14:textId="77777777" w:rsidTr="007741B0">
        <w:trPr>
          <w:trHeight w:val="264"/>
          <w:ins w:id="5046" w:author="Observatorio 02" w:date="2017-03-23T14:37:00Z"/>
          <w:trPrChange w:id="5047" w:author="Observatorio 02" w:date="2017-03-23T14:37:00Z">
            <w:trPr>
              <w:trHeight w:val="300"/>
            </w:trPr>
          </w:trPrChange>
        </w:trPr>
        <w:tc>
          <w:tcPr>
            <w:tcW w:w="5369" w:type="dxa"/>
            <w:tcBorders>
              <w:top w:val="nil"/>
              <w:left w:val="nil"/>
              <w:bottom w:val="single" w:sz="8" w:space="0" w:color="000000"/>
              <w:right w:val="nil"/>
            </w:tcBorders>
            <w:shd w:val="clear" w:color="000000" w:fill="FFFFFF"/>
            <w:noWrap/>
            <w:vAlign w:val="bottom"/>
            <w:hideMark/>
            <w:tcPrChange w:id="5048" w:author="Observatorio 02" w:date="2017-03-23T14:37:00Z">
              <w:tcPr>
                <w:tcW w:w="5320" w:type="dxa"/>
                <w:tcBorders>
                  <w:top w:val="nil"/>
                  <w:left w:val="nil"/>
                  <w:bottom w:val="single" w:sz="8" w:space="0" w:color="000000"/>
                  <w:right w:val="nil"/>
                </w:tcBorders>
                <w:shd w:val="clear" w:color="000000" w:fill="FFFFFF"/>
                <w:noWrap/>
                <w:vAlign w:val="bottom"/>
                <w:hideMark/>
              </w:tcPr>
            </w:tcPrChange>
          </w:tcPr>
          <w:p w14:paraId="0E613186" w14:textId="77777777" w:rsidR="007741B0" w:rsidRPr="007741B0" w:rsidRDefault="007741B0" w:rsidP="007741B0">
            <w:pPr>
              <w:spacing w:after="0" w:line="240" w:lineRule="auto"/>
              <w:rPr>
                <w:ins w:id="5049" w:author="Observatorio 02" w:date="2017-03-23T14:37:00Z"/>
                <w:rFonts w:eastAsia="Times New Roman"/>
                <w:sz w:val="22"/>
                <w:szCs w:val="22"/>
                <w:bdr w:val="none" w:sz="0" w:space="0" w:color="auto"/>
                <w:lang w:val="es-CL" w:eastAsia="es-CL"/>
              </w:rPr>
            </w:pPr>
            <w:ins w:id="5050" w:author="Observatorio 02" w:date="2017-03-23T14:37:00Z">
              <w:r w:rsidRPr="007741B0">
                <w:rPr>
                  <w:rFonts w:eastAsia="Times New Roman"/>
                  <w:sz w:val="22"/>
                  <w:szCs w:val="22"/>
                  <w:bdr w:val="none" w:sz="0" w:space="0" w:color="auto"/>
                  <w:lang w:val="es-CL" w:eastAsia="es-CL"/>
                </w:rPr>
                <w:t xml:space="preserve"> % de ocupados con servicio de guarderías infantiles</w:t>
              </w:r>
            </w:ins>
          </w:p>
        </w:tc>
        <w:tc>
          <w:tcPr>
            <w:tcW w:w="706" w:type="dxa"/>
            <w:tcBorders>
              <w:top w:val="nil"/>
              <w:left w:val="nil"/>
              <w:bottom w:val="single" w:sz="8" w:space="0" w:color="000000"/>
              <w:right w:val="nil"/>
            </w:tcBorders>
            <w:shd w:val="clear" w:color="000000" w:fill="FFFFFF"/>
            <w:noWrap/>
            <w:vAlign w:val="bottom"/>
            <w:hideMark/>
            <w:tcPrChange w:id="5051"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41B58C2A" w14:textId="77777777" w:rsidR="007741B0" w:rsidRPr="007741B0" w:rsidRDefault="007741B0" w:rsidP="007741B0">
            <w:pPr>
              <w:spacing w:after="0" w:line="240" w:lineRule="auto"/>
              <w:jc w:val="right"/>
              <w:rPr>
                <w:ins w:id="5052" w:author="Observatorio 02" w:date="2017-03-23T14:37:00Z"/>
                <w:rFonts w:eastAsia="Times New Roman"/>
                <w:sz w:val="22"/>
                <w:szCs w:val="22"/>
                <w:bdr w:val="none" w:sz="0" w:space="0" w:color="auto"/>
                <w:lang w:val="es-CL" w:eastAsia="es-CL"/>
              </w:rPr>
            </w:pPr>
            <w:ins w:id="5053" w:author="Observatorio 02" w:date="2017-03-23T14:37:00Z">
              <w:r w:rsidRPr="007741B0">
                <w:rPr>
                  <w:rFonts w:eastAsia="Times New Roman"/>
                  <w:sz w:val="22"/>
                  <w:szCs w:val="22"/>
                  <w:bdr w:val="none" w:sz="0" w:space="0" w:color="auto"/>
                  <w:lang w:val="es-CL" w:eastAsia="es-CL"/>
                </w:rPr>
                <w:t>4,7</w:t>
              </w:r>
            </w:ins>
          </w:p>
        </w:tc>
        <w:tc>
          <w:tcPr>
            <w:tcW w:w="706" w:type="dxa"/>
            <w:tcBorders>
              <w:top w:val="nil"/>
              <w:left w:val="nil"/>
              <w:bottom w:val="single" w:sz="8" w:space="0" w:color="000000"/>
              <w:right w:val="nil"/>
            </w:tcBorders>
            <w:shd w:val="clear" w:color="000000" w:fill="FFFFFF"/>
            <w:noWrap/>
            <w:vAlign w:val="bottom"/>
            <w:hideMark/>
            <w:tcPrChange w:id="5054"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6CCF00B8" w14:textId="77777777" w:rsidR="007741B0" w:rsidRPr="007741B0" w:rsidRDefault="007741B0" w:rsidP="007741B0">
            <w:pPr>
              <w:spacing w:after="0" w:line="240" w:lineRule="auto"/>
              <w:jc w:val="right"/>
              <w:rPr>
                <w:ins w:id="5055" w:author="Observatorio 02" w:date="2017-03-23T14:37:00Z"/>
                <w:rFonts w:eastAsia="Times New Roman"/>
                <w:sz w:val="22"/>
                <w:szCs w:val="22"/>
                <w:bdr w:val="none" w:sz="0" w:space="0" w:color="auto"/>
                <w:lang w:val="es-CL" w:eastAsia="es-CL"/>
              </w:rPr>
            </w:pPr>
            <w:ins w:id="5056" w:author="Observatorio 02" w:date="2017-03-23T14:37:00Z">
              <w:r w:rsidRPr="007741B0">
                <w:rPr>
                  <w:rFonts w:eastAsia="Times New Roman"/>
                  <w:sz w:val="22"/>
                  <w:szCs w:val="22"/>
                  <w:bdr w:val="none" w:sz="0" w:space="0" w:color="auto"/>
                  <w:lang w:val="es-CL" w:eastAsia="es-CL"/>
                </w:rPr>
                <w:t>5,8</w:t>
              </w:r>
            </w:ins>
          </w:p>
        </w:tc>
        <w:tc>
          <w:tcPr>
            <w:tcW w:w="706" w:type="dxa"/>
            <w:tcBorders>
              <w:top w:val="nil"/>
              <w:left w:val="nil"/>
              <w:bottom w:val="single" w:sz="8" w:space="0" w:color="000000"/>
              <w:right w:val="nil"/>
            </w:tcBorders>
            <w:shd w:val="clear" w:color="000000" w:fill="FFFFFF"/>
            <w:noWrap/>
            <w:vAlign w:val="bottom"/>
            <w:hideMark/>
            <w:tcPrChange w:id="5057"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5C5B8E66" w14:textId="77777777" w:rsidR="007741B0" w:rsidRPr="007741B0" w:rsidRDefault="007741B0" w:rsidP="007741B0">
            <w:pPr>
              <w:spacing w:after="0" w:line="240" w:lineRule="auto"/>
              <w:jc w:val="right"/>
              <w:rPr>
                <w:ins w:id="5058" w:author="Observatorio 02" w:date="2017-03-23T14:37:00Z"/>
                <w:rFonts w:eastAsia="Times New Roman"/>
                <w:sz w:val="22"/>
                <w:szCs w:val="22"/>
                <w:bdr w:val="none" w:sz="0" w:space="0" w:color="auto"/>
                <w:lang w:val="es-CL" w:eastAsia="es-CL"/>
              </w:rPr>
            </w:pPr>
            <w:ins w:id="5059" w:author="Observatorio 02" w:date="2017-03-23T14:37:00Z">
              <w:r w:rsidRPr="007741B0">
                <w:rPr>
                  <w:rFonts w:eastAsia="Times New Roman"/>
                  <w:sz w:val="22"/>
                  <w:szCs w:val="22"/>
                  <w:bdr w:val="none" w:sz="0" w:space="0" w:color="auto"/>
                  <w:lang w:val="es-CL" w:eastAsia="es-CL"/>
                </w:rPr>
                <w:t>17,9</w:t>
              </w:r>
            </w:ins>
          </w:p>
        </w:tc>
        <w:tc>
          <w:tcPr>
            <w:tcW w:w="706" w:type="dxa"/>
            <w:tcBorders>
              <w:top w:val="nil"/>
              <w:left w:val="nil"/>
              <w:bottom w:val="single" w:sz="8" w:space="0" w:color="000000"/>
              <w:right w:val="nil"/>
            </w:tcBorders>
            <w:shd w:val="clear" w:color="000000" w:fill="FFFFFF"/>
            <w:noWrap/>
            <w:vAlign w:val="bottom"/>
            <w:hideMark/>
            <w:tcPrChange w:id="5060" w:author="Observatorio 02" w:date="2017-03-23T14:37:00Z">
              <w:tcPr>
                <w:tcW w:w="700" w:type="dxa"/>
                <w:tcBorders>
                  <w:top w:val="nil"/>
                  <w:left w:val="nil"/>
                  <w:bottom w:val="single" w:sz="8" w:space="0" w:color="000000"/>
                  <w:right w:val="nil"/>
                </w:tcBorders>
                <w:shd w:val="clear" w:color="000000" w:fill="FFFFFF"/>
                <w:noWrap/>
                <w:vAlign w:val="bottom"/>
                <w:hideMark/>
              </w:tcPr>
            </w:tcPrChange>
          </w:tcPr>
          <w:p w14:paraId="3F72CD20" w14:textId="77777777" w:rsidR="007741B0" w:rsidRPr="007741B0" w:rsidRDefault="007741B0" w:rsidP="007741B0">
            <w:pPr>
              <w:spacing w:after="0" w:line="240" w:lineRule="auto"/>
              <w:jc w:val="right"/>
              <w:rPr>
                <w:ins w:id="5061" w:author="Observatorio 02" w:date="2017-03-23T14:37:00Z"/>
                <w:rFonts w:eastAsia="Times New Roman"/>
                <w:sz w:val="22"/>
                <w:szCs w:val="22"/>
                <w:bdr w:val="none" w:sz="0" w:space="0" w:color="auto"/>
                <w:lang w:val="es-CL" w:eastAsia="es-CL"/>
              </w:rPr>
            </w:pPr>
            <w:ins w:id="5062" w:author="Observatorio 02" w:date="2017-03-23T14:37:00Z">
              <w:r w:rsidRPr="007741B0">
                <w:rPr>
                  <w:rFonts w:eastAsia="Times New Roman"/>
                  <w:sz w:val="22"/>
                  <w:szCs w:val="22"/>
                  <w:bdr w:val="none" w:sz="0" w:space="0" w:color="auto"/>
                  <w:lang w:val="es-CL" w:eastAsia="es-CL"/>
                </w:rPr>
                <w:t>21,9</w:t>
              </w:r>
            </w:ins>
          </w:p>
        </w:tc>
      </w:tr>
    </w:tbl>
    <w:p w14:paraId="46D37E10" w14:textId="2E16052A" w:rsidR="00536217" w:rsidRDefault="00536217" w:rsidP="003928C7">
      <w:pPr>
        <w:spacing w:after="0" w:line="276" w:lineRule="auto"/>
        <w:jc w:val="both"/>
        <w:rPr>
          <w:ins w:id="5063" w:author="Observatorio 02" w:date="2017-04-17T12:06:00Z"/>
          <w:color w:val="323E4F" w:themeColor="text2" w:themeShade="BF"/>
          <w:sz w:val="20"/>
          <w:lang w:val="es-CL"/>
        </w:rPr>
      </w:pPr>
      <w:ins w:id="5064" w:author="Observatorio 02" w:date="2017-04-17T12:06:00Z">
        <w:r>
          <w:rPr>
            <w:color w:val="323E4F" w:themeColor="text2" w:themeShade="BF"/>
            <w:sz w:val="20"/>
            <w:lang w:val="es-CL"/>
          </w:rPr>
          <w:t xml:space="preserve">Nota 1: </w:t>
        </w:r>
        <w:r w:rsidRPr="00536217">
          <w:rPr>
            <w:color w:val="323E4F" w:themeColor="text2" w:themeShade="BF"/>
            <w:sz w:val="20"/>
            <w:lang w:val="es-CL"/>
          </w:rPr>
          <w:t>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ins>
    </w:p>
    <w:p w14:paraId="69F1C318" w14:textId="4CD29CBB" w:rsidR="00FB3D1A" w:rsidRPr="00C2714A" w:rsidRDefault="00FB3D1A" w:rsidP="003928C7">
      <w:pPr>
        <w:spacing w:after="0" w:line="276" w:lineRule="auto"/>
        <w:jc w:val="both"/>
        <w:rPr>
          <w:ins w:id="5065" w:author="Observatorio 02" w:date="2017-03-16T15:49:00Z"/>
          <w:color w:val="323E4F" w:themeColor="text2" w:themeShade="BF"/>
          <w:sz w:val="20"/>
          <w:lang w:val="es-CL"/>
          <w:rPrChange w:id="5066" w:author="Observatorio 02" w:date="2017-03-23T14:31:00Z">
            <w:rPr>
              <w:ins w:id="5067" w:author="Observatorio 02" w:date="2017-03-16T15:49:00Z"/>
              <w:lang w:val="es-CL"/>
            </w:rPr>
          </w:rPrChange>
        </w:rPr>
      </w:pPr>
      <w:ins w:id="5068" w:author="Observatorio 02" w:date="2017-03-16T15:50:00Z">
        <w:r w:rsidRPr="00C2714A">
          <w:rPr>
            <w:color w:val="323E4F" w:themeColor="text2" w:themeShade="BF"/>
            <w:sz w:val="20"/>
            <w:lang w:val="es-CL"/>
            <w:rPrChange w:id="5069" w:author="Observatorio 02" w:date="2017-03-23T14:31:00Z">
              <w:rPr>
                <w:lang w:val="es-CL"/>
              </w:rPr>
            </w:rPrChange>
          </w:rPr>
          <w:t>Fuente: E</w:t>
        </w:r>
        <w:r w:rsidR="006E75AE" w:rsidRPr="00C2714A">
          <w:rPr>
            <w:color w:val="323E4F" w:themeColor="text2" w:themeShade="BF"/>
            <w:sz w:val="20"/>
            <w:lang w:val="es-CL"/>
          </w:rPr>
          <w:t>laboración propia conforme a ENE</w:t>
        </w:r>
        <w:r w:rsidRPr="00C2714A">
          <w:rPr>
            <w:color w:val="323E4F" w:themeColor="text2" w:themeShade="BF"/>
            <w:sz w:val="20"/>
            <w:lang w:val="es-CL"/>
            <w:rPrChange w:id="5070" w:author="Observatorio 02" w:date="2017-03-23T14:31:00Z">
              <w:rPr>
                <w:lang w:val="es-CL"/>
              </w:rPr>
            </w:rPrChange>
          </w:rPr>
          <w:t>.</w:t>
        </w:r>
      </w:ins>
    </w:p>
    <w:p w14:paraId="2F71AAE6" w14:textId="75F681EA" w:rsidR="00536217" w:rsidRPr="00C2714A" w:rsidRDefault="00536217" w:rsidP="003928C7">
      <w:pPr>
        <w:spacing w:after="0" w:line="276" w:lineRule="auto"/>
        <w:jc w:val="both"/>
        <w:rPr>
          <w:ins w:id="5071" w:author="Observatorio 02" w:date="2017-03-17T11:56:00Z"/>
          <w:lang w:val="es-CL"/>
        </w:rPr>
      </w:pPr>
    </w:p>
    <w:p w14:paraId="50B6DEC8" w14:textId="2AC087E4" w:rsidR="001B7848" w:rsidRPr="00C2714A" w:rsidRDefault="00EF364C" w:rsidP="003928C7">
      <w:pPr>
        <w:spacing w:after="0" w:line="276" w:lineRule="auto"/>
        <w:jc w:val="both"/>
        <w:rPr>
          <w:ins w:id="5072" w:author="Observatorio 02" w:date="2017-03-17T12:09:00Z"/>
          <w:lang w:val="es-CL"/>
        </w:rPr>
      </w:pPr>
      <w:ins w:id="5073" w:author="Observatorio 02" w:date="2017-03-17T12:06:00Z">
        <w:r w:rsidRPr="00C2714A">
          <w:rPr>
            <w:lang w:val="es-CL"/>
          </w:rPr>
          <w:t>El Cuadro 17 muestra tres indicadores de formalidad del trabajo independiente para los ocupados del sector Construcci</w:t>
        </w:r>
      </w:ins>
      <w:ins w:id="5074" w:author="Observatorio 02" w:date="2017-03-17T12:07:00Z">
        <w:r w:rsidRPr="00C2714A">
          <w:rPr>
            <w:lang w:val="es-CL"/>
          </w:rPr>
          <w:t xml:space="preserve">ón, según categoría ocupacional, para el año 2015. </w:t>
        </w:r>
      </w:ins>
      <w:ins w:id="5075" w:author="Observatorio 02" w:date="2017-03-17T12:09:00Z">
        <w:r w:rsidR="0016100C" w:rsidRPr="00C2714A">
          <w:rPr>
            <w:lang w:val="es-CL"/>
          </w:rPr>
          <w:t>Entre otras cosas, se aprecia que</w:t>
        </w:r>
      </w:ins>
      <w:ins w:id="5076" w:author="Observatorio 02" w:date="2017-03-17T12:13:00Z">
        <w:r w:rsidR="00EB4790" w:rsidRPr="00C2714A">
          <w:rPr>
            <w:lang w:val="es-CL"/>
          </w:rPr>
          <w:t>, dentro del sector</w:t>
        </w:r>
      </w:ins>
      <w:ins w:id="5077" w:author="Observatorio 02" w:date="2017-03-17T12:09:00Z">
        <w:r w:rsidR="0016100C" w:rsidRPr="00C2714A">
          <w:rPr>
            <w:lang w:val="es-CL"/>
          </w:rPr>
          <w:t>:</w:t>
        </w:r>
      </w:ins>
    </w:p>
    <w:p w14:paraId="4852249A" w14:textId="0D92F621" w:rsidR="0016100C" w:rsidRPr="00C2714A" w:rsidRDefault="00EB4790">
      <w:pPr>
        <w:pStyle w:val="ListParagraph"/>
        <w:numPr>
          <w:ilvl w:val="0"/>
          <w:numId w:val="41"/>
        </w:numPr>
        <w:spacing w:line="276" w:lineRule="auto"/>
        <w:jc w:val="both"/>
        <w:rPr>
          <w:ins w:id="5078" w:author="Observatorio 02" w:date="2017-03-17T12:13:00Z"/>
          <w:rPrChange w:id="5079" w:author="Observatorio 02" w:date="2017-03-23T14:31:00Z">
            <w:rPr>
              <w:ins w:id="5080" w:author="Observatorio 02" w:date="2017-03-17T12:13:00Z"/>
            </w:rPr>
          </w:rPrChange>
        </w:rPr>
        <w:pPrChange w:id="5081" w:author="Observatorio 02" w:date="2017-03-17T12:09:00Z">
          <w:pPr>
            <w:spacing w:after="0" w:line="276" w:lineRule="auto"/>
            <w:jc w:val="both"/>
          </w:pPr>
        </w:pPrChange>
      </w:pPr>
      <w:ins w:id="5082" w:author="Observatorio 02" w:date="2017-03-17T12:13:00Z">
        <w:r w:rsidRPr="00C2714A">
          <w:rPr>
            <w:rPrChange w:id="5083" w:author="Observatorio 02" w:date="2017-03-23T14:31:00Z">
              <w:rPr/>
            </w:rPrChange>
          </w:rPr>
          <w:lastRenderedPageBreak/>
          <w:t>E</w:t>
        </w:r>
      </w:ins>
      <w:ins w:id="5084" w:author="Observatorio 02" w:date="2017-03-17T12:09:00Z">
        <w:r w:rsidR="0016100C" w:rsidRPr="00C2714A">
          <w:rPr>
            <w:rPrChange w:id="5085" w:author="Observatorio 02" w:date="2017-03-23T14:31:00Z">
              <w:rPr/>
            </w:rPrChange>
          </w:rPr>
          <w:t xml:space="preserve">l </w:t>
        </w:r>
      </w:ins>
      <w:ins w:id="5086" w:author="Observatorio 02" w:date="2017-03-17T12:13:00Z">
        <w:r w:rsidR="0016100C" w:rsidRPr="00C2714A">
          <w:rPr>
            <w:rPrChange w:id="5087" w:author="Observatorio 02" w:date="2017-03-23T14:31:00Z">
              <w:rPr/>
            </w:rPrChange>
          </w:rPr>
          <w:t>porcentaje</w:t>
        </w:r>
      </w:ins>
      <w:ins w:id="5088" w:author="Observatorio 02" w:date="2017-03-17T12:09:00Z">
        <w:r w:rsidR="0016100C" w:rsidRPr="00C2714A">
          <w:rPr>
            <w:rPrChange w:id="5089" w:author="Observatorio 02" w:date="2017-03-23T14:31:00Z">
              <w:rPr/>
            </w:rPrChange>
          </w:rPr>
          <w:t xml:space="preserve"> de ocupados cotizantes en el sistema de salud </w:t>
        </w:r>
      </w:ins>
      <w:ins w:id="5090" w:author="Observatorio 02" w:date="2017-03-17T12:11:00Z">
        <w:r w:rsidR="0016100C" w:rsidRPr="00C2714A">
          <w:rPr>
            <w:rPrChange w:id="5091" w:author="Observatorio 02" w:date="2017-03-23T14:31:00Z">
              <w:rPr/>
            </w:rPrChange>
          </w:rPr>
          <w:t>no varía mucho con la categor</w:t>
        </w:r>
      </w:ins>
      <w:ins w:id="5092" w:author="Observatorio 02" w:date="2017-03-17T12:12:00Z">
        <w:r w:rsidR="0016100C" w:rsidRPr="00C2714A">
          <w:rPr>
            <w:rPrChange w:id="5093" w:author="Observatorio 02" w:date="2017-03-23T14:31:00Z">
              <w:rPr/>
            </w:rPrChange>
          </w:rPr>
          <w:t xml:space="preserve">ía ocupacional. Tampoco difiere mucho de las cifras </w:t>
        </w:r>
      </w:ins>
      <w:ins w:id="5094" w:author="Observatorio 02" w:date="2017-03-17T12:13:00Z">
        <w:r w:rsidR="0016100C" w:rsidRPr="00C2714A">
          <w:rPr>
            <w:rPrChange w:id="5095" w:author="Observatorio 02" w:date="2017-03-23T14:31:00Z">
              <w:rPr/>
            </w:rPrChange>
          </w:rPr>
          <w:t>nacionales.</w:t>
        </w:r>
      </w:ins>
    </w:p>
    <w:p w14:paraId="574D133A" w14:textId="72E419C4" w:rsidR="00EB4790" w:rsidRPr="00C2714A" w:rsidRDefault="00EB4790">
      <w:pPr>
        <w:pStyle w:val="ListParagraph"/>
        <w:numPr>
          <w:ilvl w:val="0"/>
          <w:numId w:val="41"/>
        </w:numPr>
        <w:spacing w:line="276" w:lineRule="auto"/>
        <w:jc w:val="both"/>
        <w:rPr>
          <w:ins w:id="5096" w:author="Observatorio 02" w:date="2017-03-17T12:15:00Z"/>
          <w:rPrChange w:id="5097" w:author="Observatorio 02" w:date="2017-03-23T14:31:00Z">
            <w:rPr>
              <w:ins w:id="5098" w:author="Observatorio 02" w:date="2017-03-17T12:15:00Z"/>
            </w:rPr>
          </w:rPrChange>
        </w:rPr>
        <w:pPrChange w:id="5099" w:author="Observatorio 02" w:date="2017-03-17T12:09:00Z">
          <w:pPr>
            <w:spacing w:after="0" w:line="276" w:lineRule="auto"/>
            <w:jc w:val="both"/>
          </w:pPr>
        </w:pPrChange>
      </w:pPr>
      <w:ins w:id="5100" w:author="Observatorio 02" w:date="2017-03-17T12:13:00Z">
        <w:r w:rsidRPr="00C2714A">
          <w:rPr>
            <w:rPrChange w:id="5101" w:author="Observatorio 02" w:date="2017-03-23T14:31:00Z">
              <w:rPr/>
            </w:rPrChange>
          </w:rPr>
          <w:t xml:space="preserve">El porcentaje </w:t>
        </w:r>
      </w:ins>
      <w:ins w:id="5102" w:author="Observatorio 02" w:date="2017-03-17T12:14:00Z">
        <w:r w:rsidRPr="00C2714A">
          <w:rPr>
            <w:rPrChange w:id="5103" w:author="Observatorio 02" w:date="2017-03-23T14:31:00Z">
              <w:rPr/>
            </w:rPrChange>
          </w:rPr>
          <w:t xml:space="preserve">de ocupados cotizantes en el sistema previsional es mayor entre empleadores que entre </w:t>
        </w:r>
      </w:ins>
      <w:ins w:id="5104" w:author="Observatorio 02" w:date="2017-03-17T12:15:00Z">
        <w:r w:rsidRPr="00C2714A">
          <w:rPr>
            <w:rPrChange w:id="5105" w:author="Observatorio 02" w:date="2017-03-23T14:31:00Z">
              <w:rPr/>
            </w:rPrChange>
          </w:rPr>
          <w:t>trabajadores por cuenta propia, siendo ambos porcentajes muy similares a los observados a nivel nacional.</w:t>
        </w:r>
      </w:ins>
    </w:p>
    <w:p w14:paraId="39B9D235" w14:textId="12709F19" w:rsidR="001B7848" w:rsidRPr="00C2714A" w:rsidRDefault="00EB4790">
      <w:pPr>
        <w:pStyle w:val="ListParagraph"/>
        <w:numPr>
          <w:ilvl w:val="0"/>
          <w:numId w:val="41"/>
        </w:numPr>
        <w:spacing w:line="276" w:lineRule="auto"/>
        <w:jc w:val="both"/>
        <w:rPr>
          <w:ins w:id="5106" w:author="Observatorio 02" w:date="2017-03-17T11:56:00Z"/>
          <w:rPrChange w:id="5107" w:author="Observatorio 02" w:date="2017-03-23T14:31:00Z">
            <w:rPr>
              <w:ins w:id="5108" w:author="Observatorio 02" w:date="2017-03-17T11:56:00Z"/>
            </w:rPr>
          </w:rPrChange>
        </w:rPr>
        <w:pPrChange w:id="5109" w:author="Observatorio 02" w:date="2017-03-17T12:17:00Z">
          <w:pPr>
            <w:spacing w:after="0" w:line="276" w:lineRule="auto"/>
            <w:jc w:val="both"/>
          </w:pPr>
        </w:pPrChange>
      </w:pPr>
      <w:ins w:id="5110" w:author="Observatorio 02" w:date="2017-03-17T12:16:00Z">
        <w:r w:rsidRPr="00C2714A">
          <w:rPr>
            <w:rPrChange w:id="5111" w:author="Observatorio 02" w:date="2017-03-23T14:31:00Z">
              <w:rPr/>
            </w:rPrChange>
          </w:rPr>
          <w:t>El porcentaje de ocupados que da boleta o factura es mayor entre empleadores que entre trabajadores por cuenta propia, aunque ambos porcentajes se encuentran muy por debajo de lo observado a nivel nacional.</w:t>
        </w:r>
      </w:ins>
    </w:p>
    <w:p w14:paraId="765E8201" w14:textId="77777777" w:rsidR="001B7848" w:rsidRPr="00C2714A" w:rsidRDefault="001B7848" w:rsidP="003928C7">
      <w:pPr>
        <w:spacing w:after="0" w:line="276" w:lineRule="auto"/>
        <w:jc w:val="both"/>
        <w:rPr>
          <w:ins w:id="5112" w:author="Observatorio 02" w:date="2017-03-16T15:55:00Z"/>
          <w:lang w:val="es-CL"/>
        </w:rPr>
      </w:pPr>
    </w:p>
    <w:p w14:paraId="6D304AC5" w14:textId="137B55D6" w:rsidR="00EE5A6F" w:rsidRPr="00C2714A" w:rsidRDefault="00920203" w:rsidP="003928C7">
      <w:pPr>
        <w:spacing w:after="0" w:line="276" w:lineRule="auto"/>
        <w:jc w:val="both"/>
        <w:rPr>
          <w:ins w:id="5113" w:author="Observatorio 02" w:date="2017-03-16T15:55:00Z"/>
          <w:b/>
          <w:color w:val="323E4F" w:themeColor="text2" w:themeShade="BF"/>
          <w:lang w:val="es-CL"/>
          <w:rPrChange w:id="5114" w:author="Observatorio 02" w:date="2017-03-23T14:31:00Z">
            <w:rPr>
              <w:ins w:id="5115" w:author="Observatorio 02" w:date="2017-03-16T15:55:00Z"/>
              <w:lang w:val="es-CL"/>
            </w:rPr>
          </w:rPrChange>
        </w:rPr>
      </w:pPr>
      <w:ins w:id="5116" w:author="Observatorio 02" w:date="2017-03-16T15:56:00Z">
        <w:r w:rsidRPr="00C2714A">
          <w:rPr>
            <w:b/>
            <w:color w:val="323E4F" w:themeColor="text2" w:themeShade="BF"/>
            <w:lang w:val="es-CL"/>
            <w:rPrChange w:id="5117" w:author="Observatorio 02" w:date="2017-03-23T14:31:00Z">
              <w:rPr>
                <w:lang w:val="es-CL"/>
              </w:rPr>
            </w:rPrChange>
          </w:rPr>
          <w:t>Cuadro 17. Formalidad del trabajo independiente del sector Construcción s</w:t>
        </w:r>
        <w:r w:rsidR="00D41763" w:rsidRPr="00C2714A">
          <w:rPr>
            <w:b/>
            <w:color w:val="323E4F" w:themeColor="text2" w:themeShade="BF"/>
            <w:lang w:val="es-CL"/>
            <w:rPrChange w:id="5118" w:author="Observatorio 02" w:date="2017-03-23T14:31:00Z">
              <w:rPr>
                <w:b/>
                <w:color w:val="1F3864" w:themeColor="accent5" w:themeShade="80"/>
                <w:lang w:val="es-CL"/>
              </w:rPr>
            </w:rPrChange>
          </w:rPr>
          <w:t>egún categoría ocupacional, 2015</w:t>
        </w:r>
      </w:ins>
    </w:p>
    <w:tbl>
      <w:tblPr>
        <w:tblW w:w="6624" w:type="dxa"/>
        <w:tblCellMar>
          <w:left w:w="70" w:type="dxa"/>
          <w:right w:w="70" w:type="dxa"/>
        </w:tblCellMar>
        <w:tblLook w:val="04A0" w:firstRow="1" w:lastRow="0" w:firstColumn="1" w:lastColumn="0" w:noHBand="0" w:noVBand="1"/>
        <w:tblPrChange w:id="5119" w:author="Observatorio 02" w:date="2017-03-16T15:56:00Z">
          <w:tblPr>
            <w:tblW w:w="8162" w:type="dxa"/>
            <w:tblCellMar>
              <w:left w:w="70" w:type="dxa"/>
              <w:right w:w="70" w:type="dxa"/>
            </w:tblCellMar>
            <w:tblLook w:val="04A0" w:firstRow="1" w:lastRow="0" w:firstColumn="1" w:lastColumn="0" w:noHBand="0" w:noVBand="1"/>
          </w:tblPr>
        </w:tblPrChange>
      </w:tblPr>
      <w:tblGrid>
        <w:gridCol w:w="2462"/>
        <w:gridCol w:w="1106"/>
        <w:gridCol w:w="975"/>
        <w:gridCol w:w="1106"/>
        <w:gridCol w:w="975"/>
        <w:tblGridChange w:id="5120">
          <w:tblGrid>
            <w:gridCol w:w="2462"/>
            <w:gridCol w:w="776"/>
            <w:gridCol w:w="330"/>
            <w:gridCol w:w="975"/>
            <w:gridCol w:w="1106"/>
            <w:gridCol w:w="161"/>
            <w:gridCol w:w="814"/>
            <w:gridCol w:w="1758"/>
          </w:tblGrid>
        </w:tblGridChange>
      </w:tblGrid>
      <w:tr w:rsidR="00920203" w:rsidRPr="00C2714A" w14:paraId="3D667F27" w14:textId="77777777" w:rsidTr="00D41763">
        <w:trPr>
          <w:trHeight w:val="211"/>
          <w:ins w:id="5121" w:author="Observatorio 02" w:date="2017-03-16T15:56:00Z"/>
          <w:trPrChange w:id="5122" w:author="Observatorio 02" w:date="2017-03-16T15:56:00Z">
            <w:trPr>
              <w:trHeight w:val="300"/>
            </w:trPr>
          </w:trPrChange>
        </w:trPr>
        <w:tc>
          <w:tcPr>
            <w:tcW w:w="2462" w:type="dxa"/>
            <w:vMerge w:val="restart"/>
            <w:tcBorders>
              <w:top w:val="single" w:sz="8" w:space="0" w:color="000000"/>
              <w:left w:val="nil"/>
              <w:bottom w:val="single" w:sz="4" w:space="0" w:color="000000"/>
              <w:right w:val="nil"/>
            </w:tcBorders>
            <w:shd w:val="clear" w:color="000000" w:fill="FFFFFF"/>
            <w:noWrap/>
            <w:vAlign w:val="bottom"/>
            <w:hideMark/>
            <w:tcPrChange w:id="5123" w:author="Observatorio 02" w:date="2017-03-16T15:56:00Z">
              <w:tcPr>
                <w:tcW w:w="3238" w:type="dxa"/>
                <w:gridSpan w:val="2"/>
                <w:vMerge w:val="restart"/>
                <w:tcBorders>
                  <w:top w:val="single" w:sz="8" w:space="0" w:color="000000"/>
                  <w:left w:val="nil"/>
                  <w:bottom w:val="single" w:sz="4" w:space="0" w:color="000000"/>
                  <w:right w:val="nil"/>
                </w:tcBorders>
                <w:shd w:val="clear" w:color="000000" w:fill="FFFFFF"/>
                <w:noWrap/>
                <w:vAlign w:val="bottom"/>
                <w:hideMark/>
              </w:tcPr>
            </w:tcPrChange>
          </w:tcPr>
          <w:p w14:paraId="63E53943" w14:textId="77777777" w:rsidR="00920203" w:rsidRPr="00C2714A" w:rsidRDefault="00920203" w:rsidP="00920203">
            <w:pPr>
              <w:spacing w:after="0" w:line="240" w:lineRule="auto"/>
              <w:rPr>
                <w:ins w:id="5124" w:author="Observatorio 02" w:date="2017-03-16T15:56:00Z"/>
                <w:rFonts w:eastAsia="Times New Roman"/>
                <w:sz w:val="22"/>
                <w:szCs w:val="22"/>
                <w:bdr w:val="none" w:sz="0" w:space="0" w:color="auto"/>
                <w:lang w:val="es-CL" w:eastAsia="es-CL"/>
              </w:rPr>
            </w:pPr>
            <w:ins w:id="5125" w:author="Observatorio 02" w:date="2017-03-16T15:56:00Z">
              <w:r w:rsidRPr="00C2714A">
                <w:rPr>
                  <w:rFonts w:eastAsia="Times New Roman"/>
                  <w:sz w:val="22"/>
                  <w:szCs w:val="22"/>
                  <w:bdr w:val="none" w:sz="0" w:space="0" w:color="auto"/>
                  <w:lang w:val="es-CL" w:eastAsia="es-CL"/>
                </w:rPr>
                <w:t>Indicador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5126" w:author="Observatorio 02" w:date="2017-03-16T15:56:00Z">
              <w:tcPr>
                <w:tcW w:w="2462" w:type="dxa"/>
                <w:gridSpan w:val="4"/>
                <w:tcBorders>
                  <w:top w:val="single" w:sz="8" w:space="0" w:color="000000"/>
                  <w:left w:val="nil"/>
                  <w:bottom w:val="single" w:sz="4" w:space="0" w:color="000000"/>
                  <w:right w:val="nil"/>
                </w:tcBorders>
                <w:shd w:val="clear" w:color="000000" w:fill="FFFFFF"/>
                <w:noWrap/>
                <w:vAlign w:val="bottom"/>
                <w:hideMark/>
              </w:tcPr>
            </w:tcPrChange>
          </w:tcPr>
          <w:p w14:paraId="6BD2A7B7" w14:textId="77777777" w:rsidR="00920203" w:rsidRPr="00C2714A" w:rsidRDefault="00920203" w:rsidP="00920203">
            <w:pPr>
              <w:spacing w:after="0" w:line="240" w:lineRule="auto"/>
              <w:jc w:val="center"/>
              <w:rPr>
                <w:ins w:id="5127" w:author="Observatorio 02" w:date="2017-03-16T15:56:00Z"/>
                <w:rFonts w:eastAsia="Times New Roman"/>
                <w:sz w:val="22"/>
                <w:szCs w:val="22"/>
                <w:bdr w:val="none" w:sz="0" w:space="0" w:color="auto"/>
                <w:lang w:val="es-CL" w:eastAsia="es-CL"/>
              </w:rPr>
            </w:pPr>
            <w:ins w:id="5128" w:author="Observatorio 02" w:date="2017-03-16T15:56:00Z">
              <w:r w:rsidRPr="00C2714A">
                <w:rPr>
                  <w:rFonts w:eastAsia="Times New Roman"/>
                  <w:sz w:val="22"/>
                  <w:szCs w:val="22"/>
                  <w:bdr w:val="none" w:sz="0" w:space="0" w:color="auto"/>
                  <w:lang w:val="es-CL" w:eastAsia="es-CL"/>
                </w:rPr>
                <w:t>Sector</w:t>
              </w:r>
            </w:ins>
          </w:p>
        </w:tc>
        <w:tc>
          <w:tcPr>
            <w:tcW w:w="2081" w:type="dxa"/>
            <w:gridSpan w:val="2"/>
            <w:tcBorders>
              <w:top w:val="single" w:sz="8" w:space="0" w:color="000000"/>
              <w:left w:val="nil"/>
              <w:bottom w:val="single" w:sz="4" w:space="0" w:color="000000"/>
              <w:right w:val="nil"/>
            </w:tcBorders>
            <w:shd w:val="clear" w:color="000000" w:fill="FFFFFF"/>
            <w:noWrap/>
            <w:vAlign w:val="bottom"/>
            <w:hideMark/>
            <w:tcPrChange w:id="5129" w:author="Observatorio 02" w:date="2017-03-16T15:56:00Z">
              <w:tcPr>
                <w:tcW w:w="2462" w:type="dxa"/>
                <w:gridSpan w:val="2"/>
                <w:tcBorders>
                  <w:top w:val="single" w:sz="8" w:space="0" w:color="000000"/>
                  <w:left w:val="nil"/>
                  <w:bottom w:val="single" w:sz="4" w:space="0" w:color="000000"/>
                  <w:right w:val="nil"/>
                </w:tcBorders>
                <w:shd w:val="clear" w:color="000000" w:fill="FFFFFF"/>
                <w:noWrap/>
                <w:vAlign w:val="bottom"/>
                <w:hideMark/>
              </w:tcPr>
            </w:tcPrChange>
          </w:tcPr>
          <w:p w14:paraId="0B79094D" w14:textId="77777777" w:rsidR="00920203" w:rsidRPr="00C2714A" w:rsidRDefault="00920203" w:rsidP="00920203">
            <w:pPr>
              <w:spacing w:after="0" w:line="240" w:lineRule="auto"/>
              <w:jc w:val="center"/>
              <w:rPr>
                <w:ins w:id="5130" w:author="Observatorio 02" w:date="2017-03-16T15:56:00Z"/>
                <w:rFonts w:eastAsia="Times New Roman"/>
                <w:sz w:val="22"/>
                <w:szCs w:val="22"/>
                <w:bdr w:val="none" w:sz="0" w:space="0" w:color="auto"/>
                <w:lang w:val="es-CL" w:eastAsia="es-CL"/>
              </w:rPr>
            </w:pPr>
            <w:ins w:id="5131" w:author="Observatorio 02" w:date="2017-03-16T15:56:00Z">
              <w:r w:rsidRPr="00C2714A">
                <w:rPr>
                  <w:rFonts w:eastAsia="Times New Roman"/>
                  <w:sz w:val="22"/>
                  <w:szCs w:val="22"/>
                  <w:bdr w:val="none" w:sz="0" w:space="0" w:color="auto"/>
                  <w:lang w:val="es-CL" w:eastAsia="es-CL"/>
                </w:rPr>
                <w:t>Nacional</w:t>
              </w:r>
            </w:ins>
          </w:p>
        </w:tc>
      </w:tr>
      <w:tr w:rsidR="00920203" w:rsidRPr="00C2714A" w14:paraId="37040E8D" w14:textId="77777777" w:rsidTr="00D41763">
        <w:trPr>
          <w:trHeight w:val="211"/>
          <w:ins w:id="5132" w:author="Observatorio 02" w:date="2017-03-16T15:56:00Z"/>
        </w:trPr>
        <w:tc>
          <w:tcPr>
            <w:tcW w:w="2462" w:type="dxa"/>
            <w:vMerge/>
            <w:tcBorders>
              <w:top w:val="single" w:sz="8" w:space="0" w:color="000000"/>
              <w:left w:val="nil"/>
              <w:bottom w:val="single" w:sz="4" w:space="0" w:color="000000"/>
              <w:right w:val="nil"/>
            </w:tcBorders>
            <w:vAlign w:val="center"/>
            <w:hideMark/>
          </w:tcPr>
          <w:p w14:paraId="2028CD24" w14:textId="77777777" w:rsidR="00920203" w:rsidRPr="00C2714A" w:rsidRDefault="00920203" w:rsidP="00920203">
            <w:pPr>
              <w:spacing w:after="0" w:line="240" w:lineRule="auto"/>
              <w:rPr>
                <w:ins w:id="5133" w:author="Observatorio 02" w:date="2017-03-16T15:56:00Z"/>
                <w:rFonts w:eastAsia="Times New Roman"/>
                <w:sz w:val="22"/>
                <w:szCs w:val="22"/>
                <w:bdr w:val="none" w:sz="0" w:space="0" w:color="auto"/>
                <w:lang w:val="es-CL" w:eastAsia="es-CL"/>
              </w:rPr>
            </w:pPr>
          </w:p>
        </w:tc>
        <w:tc>
          <w:tcPr>
            <w:tcW w:w="1106" w:type="dxa"/>
            <w:tcBorders>
              <w:top w:val="nil"/>
              <w:left w:val="nil"/>
              <w:bottom w:val="single" w:sz="4" w:space="0" w:color="000000"/>
              <w:right w:val="nil"/>
            </w:tcBorders>
            <w:shd w:val="clear" w:color="000000" w:fill="FFFFFF"/>
            <w:noWrap/>
            <w:vAlign w:val="bottom"/>
            <w:hideMark/>
          </w:tcPr>
          <w:p w14:paraId="5852ACFA" w14:textId="6F69A792" w:rsidR="00920203" w:rsidRPr="00C2714A" w:rsidRDefault="00920203" w:rsidP="00920203">
            <w:pPr>
              <w:spacing w:after="0" w:line="240" w:lineRule="auto"/>
              <w:jc w:val="center"/>
              <w:rPr>
                <w:ins w:id="5134" w:author="Observatorio 02" w:date="2017-03-16T15:56:00Z"/>
                <w:rFonts w:eastAsia="Times New Roman"/>
                <w:sz w:val="22"/>
                <w:szCs w:val="22"/>
                <w:bdr w:val="none" w:sz="0" w:space="0" w:color="auto"/>
                <w:lang w:val="es-CL" w:eastAsia="es-CL"/>
              </w:rPr>
            </w:pPr>
            <w:ins w:id="5135" w:author="Observatorio 02" w:date="2017-03-16T15:56:00Z">
              <w:r w:rsidRPr="00C2714A">
                <w:rPr>
                  <w:rFonts w:eastAsia="Times New Roman"/>
                  <w:sz w:val="22"/>
                  <w:szCs w:val="22"/>
                  <w:bdr w:val="none" w:sz="0" w:space="0" w:color="auto"/>
                  <w:lang w:val="es-CL" w:eastAsia="es-CL"/>
                </w:rPr>
                <w:t>Empleador</w:t>
              </w:r>
            </w:ins>
          </w:p>
        </w:tc>
        <w:tc>
          <w:tcPr>
            <w:tcW w:w="975" w:type="dxa"/>
            <w:tcBorders>
              <w:top w:val="nil"/>
              <w:left w:val="nil"/>
              <w:bottom w:val="single" w:sz="4" w:space="0" w:color="000000"/>
              <w:right w:val="nil"/>
            </w:tcBorders>
            <w:shd w:val="clear" w:color="000000" w:fill="FFFFFF"/>
            <w:noWrap/>
            <w:vAlign w:val="bottom"/>
            <w:hideMark/>
          </w:tcPr>
          <w:p w14:paraId="76C2D6EC" w14:textId="77777777" w:rsidR="00920203" w:rsidRPr="00C2714A" w:rsidRDefault="00920203" w:rsidP="00920203">
            <w:pPr>
              <w:spacing w:after="0" w:line="240" w:lineRule="auto"/>
              <w:jc w:val="center"/>
              <w:rPr>
                <w:ins w:id="5136" w:author="Observatorio 02" w:date="2017-03-16T15:56:00Z"/>
                <w:rFonts w:eastAsia="Times New Roman"/>
                <w:sz w:val="22"/>
                <w:szCs w:val="22"/>
                <w:bdr w:val="none" w:sz="0" w:space="0" w:color="auto"/>
                <w:lang w:val="es-CL" w:eastAsia="es-CL"/>
              </w:rPr>
            </w:pPr>
            <w:ins w:id="5137" w:author="Observatorio 02" w:date="2017-03-16T15:56:00Z">
              <w:r w:rsidRPr="00C2714A">
                <w:rPr>
                  <w:rFonts w:eastAsia="Times New Roman"/>
                  <w:sz w:val="22"/>
                  <w:szCs w:val="22"/>
                  <w:bdr w:val="none" w:sz="0" w:space="0" w:color="auto"/>
                  <w:lang w:val="es-CL" w:eastAsia="es-CL"/>
                </w:rPr>
                <w:t>Cuenta Propia</w:t>
              </w:r>
            </w:ins>
          </w:p>
        </w:tc>
        <w:tc>
          <w:tcPr>
            <w:tcW w:w="1106" w:type="dxa"/>
            <w:tcBorders>
              <w:top w:val="nil"/>
              <w:left w:val="nil"/>
              <w:bottom w:val="single" w:sz="4" w:space="0" w:color="000000"/>
              <w:right w:val="nil"/>
            </w:tcBorders>
            <w:shd w:val="clear" w:color="000000" w:fill="FFFFFF"/>
            <w:noWrap/>
            <w:vAlign w:val="bottom"/>
            <w:hideMark/>
          </w:tcPr>
          <w:p w14:paraId="2BBC0F5A" w14:textId="4B35CDF2" w:rsidR="00920203" w:rsidRPr="00C2714A" w:rsidRDefault="00920203" w:rsidP="00920203">
            <w:pPr>
              <w:spacing w:after="0" w:line="240" w:lineRule="auto"/>
              <w:jc w:val="center"/>
              <w:rPr>
                <w:ins w:id="5138" w:author="Observatorio 02" w:date="2017-03-16T15:56:00Z"/>
                <w:rFonts w:eastAsia="Times New Roman"/>
                <w:sz w:val="22"/>
                <w:szCs w:val="22"/>
                <w:bdr w:val="none" w:sz="0" w:space="0" w:color="auto"/>
                <w:lang w:val="es-CL" w:eastAsia="es-CL"/>
              </w:rPr>
            </w:pPr>
            <w:ins w:id="5139" w:author="Observatorio 02" w:date="2017-03-16T15:56:00Z">
              <w:r w:rsidRPr="00C2714A">
                <w:rPr>
                  <w:rFonts w:eastAsia="Times New Roman"/>
                  <w:sz w:val="22"/>
                  <w:szCs w:val="22"/>
                  <w:bdr w:val="none" w:sz="0" w:space="0" w:color="auto"/>
                  <w:lang w:val="es-CL" w:eastAsia="es-CL"/>
                </w:rPr>
                <w:t>Empleador</w:t>
              </w:r>
            </w:ins>
          </w:p>
        </w:tc>
        <w:tc>
          <w:tcPr>
            <w:tcW w:w="975" w:type="dxa"/>
            <w:tcBorders>
              <w:top w:val="nil"/>
              <w:left w:val="nil"/>
              <w:bottom w:val="single" w:sz="4" w:space="0" w:color="000000"/>
              <w:right w:val="nil"/>
            </w:tcBorders>
            <w:shd w:val="clear" w:color="000000" w:fill="FFFFFF"/>
            <w:noWrap/>
            <w:vAlign w:val="bottom"/>
            <w:hideMark/>
          </w:tcPr>
          <w:p w14:paraId="68A5ADA9" w14:textId="77777777" w:rsidR="00920203" w:rsidRPr="00C2714A" w:rsidRDefault="00920203" w:rsidP="00920203">
            <w:pPr>
              <w:spacing w:after="0" w:line="240" w:lineRule="auto"/>
              <w:jc w:val="center"/>
              <w:rPr>
                <w:ins w:id="5140" w:author="Observatorio 02" w:date="2017-03-16T15:56:00Z"/>
                <w:rFonts w:eastAsia="Times New Roman"/>
                <w:sz w:val="22"/>
                <w:szCs w:val="22"/>
                <w:bdr w:val="none" w:sz="0" w:space="0" w:color="auto"/>
                <w:lang w:val="es-CL" w:eastAsia="es-CL"/>
              </w:rPr>
            </w:pPr>
            <w:ins w:id="5141" w:author="Observatorio 02" w:date="2017-03-16T15:56:00Z">
              <w:r w:rsidRPr="00C2714A">
                <w:rPr>
                  <w:rFonts w:eastAsia="Times New Roman"/>
                  <w:sz w:val="22"/>
                  <w:szCs w:val="22"/>
                  <w:bdr w:val="none" w:sz="0" w:space="0" w:color="auto"/>
                  <w:lang w:val="es-CL" w:eastAsia="es-CL"/>
                </w:rPr>
                <w:t>Cuenta Propia</w:t>
              </w:r>
            </w:ins>
          </w:p>
        </w:tc>
      </w:tr>
      <w:tr w:rsidR="00920203" w:rsidRPr="00C2714A" w14:paraId="3B7974FE" w14:textId="77777777" w:rsidTr="00D41763">
        <w:trPr>
          <w:trHeight w:val="211"/>
          <w:ins w:id="5142" w:author="Observatorio 02" w:date="2017-03-16T15:56:00Z"/>
        </w:trPr>
        <w:tc>
          <w:tcPr>
            <w:tcW w:w="2462" w:type="dxa"/>
            <w:tcBorders>
              <w:top w:val="nil"/>
              <w:left w:val="nil"/>
              <w:bottom w:val="nil"/>
              <w:right w:val="nil"/>
            </w:tcBorders>
            <w:shd w:val="clear" w:color="000000" w:fill="FFFFFF"/>
            <w:noWrap/>
            <w:vAlign w:val="bottom"/>
            <w:hideMark/>
          </w:tcPr>
          <w:p w14:paraId="31AF0F1D" w14:textId="20C9B783" w:rsidR="00920203" w:rsidRPr="00C2714A" w:rsidRDefault="00920203" w:rsidP="00920203">
            <w:pPr>
              <w:spacing w:after="0" w:line="240" w:lineRule="auto"/>
              <w:rPr>
                <w:ins w:id="5143" w:author="Observatorio 02" w:date="2017-03-16T15:56:00Z"/>
                <w:rFonts w:eastAsia="Times New Roman"/>
                <w:sz w:val="22"/>
                <w:szCs w:val="22"/>
                <w:bdr w:val="none" w:sz="0" w:space="0" w:color="auto"/>
                <w:lang w:val="es-CL" w:eastAsia="es-CL"/>
              </w:rPr>
            </w:pPr>
            <w:ins w:id="5144" w:author="Observatorio 02" w:date="2017-03-16T15:56:00Z">
              <w:r w:rsidRPr="00C2714A">
                <w:rPr>
                  <w:rFonts w:eastAsia="Times New Roman"/>
                  <w:sz w:val="22"/>
                  <w:szCs w:val="22"/>
                  <w:bdr w:val="none" w:sz="0" w:space="0" w:color="auto"/>
                  <w:lang w:val="es-CL" w:eastAsia="es-CL"/>
                </w:rPr>
                <w:t>Formalidad de la unidad económica</w:t>
              </w:r>
            </w:ins>
          </w:p>
        </w:tc>
        <w:tc>
          <w:tcPr>
            <w:tcW w:w="1106" w:type="dxa"/>
            <w:tcBorders>
              <w:top w:val="nil"/>
              <w:left w:val="nil"/>
              <w:bottom w:val="nil"/>
              <w:right w:val="nil"/>
            </w:tcBorders>
            <w:shd w:val="clear" w:color="000000" w:fill="FFFFFF"/>
            <w:noWrap/>
            <w:vAlign w:val="bottom"/>
            <w:hideMark/>
          </w:tcPr>
          <w:p w14:paraId="23E3A7D9" w14:textId="77777777" w:rsidR="00920203" w:rsidRPr="00C2714A" w:rsidRDefault="00920203" w:rsidP="00920203">
            <w:pPr>
              <w:spacing w:after="0" w:line="240" w:lineRule="auto"/>
              <w:jc w:val="right"/>
              <w:rPr>
                <w:ins w:id="5145" w:author="Observatorio 02" w:date="2017-03-16T15:56:00Z"/>
                <w:rFonts w:eastAsia="Times New Roman"/>
                <w:sz w:val="22"/>
                <w:szCs w:val="22"/>
                <w:bdr w:val="none" w:sz="0" w:space="0" w:color="auto"/>
                <w:lang w:val="es-CL" w:eastAsia="es-CL"/>
              </w:rPr>
            </w:pPr>
            <w:ins w:id="5146" w:author="Observatorio 02" w:date="2017-03-16T15:56:00Z">
              <w:r w:rsidRPr="00C2714A">
                <w:rPr>
                  <w:rFonts w:eastAsia="Times New Roman"/>
                  <w:sz w:val="22"/>
                  <w:szCs w:val="22"/>
                  <w:bdr w:val="none" w:sz="0" w:space="0" w:color="auto"/>
                  <w:lang w:val="es-CL" w:eastAsia="es-CL"/>
                </w:rPr>
                <w:t>45,6</w:t>
              </w:r>
            </w:ins>
          </w:p>
        </w:tc>
        <w:tc>
          <w:tcPr>
            <w:tcW w:w="975" w:type="dxa"/>
            <w:tcBorders>
              <w:top w:val="nil"/>
              <w:left w:val="nil"/>
              <w:bottom w:val="nil"/>
              <w:right w:val="nil"/>
            </w:tcBorders>
            <w:shd w:val="clear" w:color="000000" w:fill="FFFFFF"/>
            <w:noWrap/>
            <w:vAlign w:val="bottom"/>
            <w:hideMark/>
          </w:tcPr>
          <w:p w14:paraId="6FAB0147" w14:textId="77777777" w:rsidR="00920203" w:rsidRPr="00C2714A" w:rsidRDefault="00920203" w:rsidP="00920203">
            <w:pPr>
              <w:spacing w:after="0" w:line="240" w:lineRule="auto"/>
              <w:jc w:val="right"/>
              <w:rPr>
                <w:ins w:id="5147" w:author="Observatorio 02" w:date="2017-03-16T15:56:00Z"/>
                <w:rFonts w:eastAsia="Times New Roman"/>
                <w:sz w:val="22"/>
                <w:szCs w:val="22"/>
                <w:bdr w:val="none" w:sz="0" w:space="0" w:color="auto"/>
                <w:lang w:val="es-CL" w:eastAsia="es-CL"/>
              </w:rPr>
            </w:pPr>
            <w:ins w:id="5148" w:author="Observatorio 02" w:date="2017-03-16T15:56:00Z">
              <w:r w:rsidRPr="00C2714A">
                <w:rPr>
                  <w:rFonts w:eastAsia="Times New Roman"/>
                  <w:sz w:val="22"/>
                  <w:szCs w:val="22"/>
                  <w:bdr w:val="none" w:sz="0" w:space="0" w:color="auto"/>
                  <w:lang w:val="es-CL" w:eastAsia="es-CL"/>
                </w:rPr>
                <w:t>13,5</w:t>
              </w:r>
            </w:ins>
          </w:p>
        </w:tc>
        <w:tc>
          <w:tcPr>
            <w:tcW w:w="1106" w:type="dxa"/>
            <w:tcBorders>
              <w:top w:val="nil"/>
              <w:left w:val="nil"/>
              <w:bottom w:val="nil"/>
              <w:right w:val="nil"/>
            </w:tcBorders>
            <w:shd w:val="clear" w:color="000000" w:fill="FFFFFF"/>
            <w:noWrap/>
            <w:vAlign w:val="bottom"/>
            <w:hideMark/>
          </w:tcPr>
          <w:p w14:paraId="0E5CEBA5" w14:textId="77777777" w:rsidR="00920203" w:rsidRPr="00C2714A" w:rsidRDefault="00920203" w:rsidP="00920203">
            <w:pPr>
              <w:spacing w:after="0" w:line="240" w:lineRule="auto"/>
              <w:jc w:val="right"/>
              <w:rPr>
                <w:ins w:id="5149" w:author="Observatorio 02" w:date="2017-03-16T15:56:00Z"/>
                <w:rFonts w:eastAsia="Times New Roman"/>
                <w:sz w:val="22"/>
                <w:szCs w:val="22"/>
                <w:bdr w:val="none" w:sz="0" w:space="0" w:color="auto"/>
                <w:lang w:val="es-CL" w:eastAsia="es-CL"/>
              </w:rPr>
            </w:pPr>
            <w:ins w:id="5150" w:author="Observatorio 02" w:date="2017-03-16T15:56:00Z">
              <w:r w:rsidRPr="00C2714A">
                <w:rPr>
                  <w:rFonts w:eastAsia="Times New Roman"/>
                  <w:sz w:val="22"/>
                  <w:szCs w:val="22"/>
                  <w:bdr w:val="none" w:sz="0" w:space="0" w:color="auto"/>
                  <w:lang w:val="es-CL" w:eastAsia="es-CL"/>
                </w:rPr>
                <w:t>57,7</w:t>
              </w:r>
            </w:ins>
          </w:p>
        </w:tc>
        <w:tc>
          <w:tcPr>
            <w:tcW w:w="975" w:type="dxa"/>
            <w:tcBorders>
              <w:top w:val="nil"/>
              <w:left w:val="nil"/>
              <w:bottom w:val="nil"/>
              <w:right w:val="nil"/>
            </w:tcBorders>
            <w:shd w:val="clear" w:color="000000" w:fill="FFFFFF"/>
            <w:noWrap/>
            <w:vAlign w:val="bottom"/>
            <w:hideMark/>
          </w:tcPr>
          <w:p w14:paraId="1DC8CD52" w14:textId="77777777" w:rsidR="00920203" w:rsidRPr="00C2714A" w:rsidRDefault="00920203" w:rsidP="00920203">
            <w:pPr>
              <w:spacing w:after="0" w:line="240" w:lineRule="auto"/>
              <w:jc w:val="right"/>
              <w:rPr>
                <w:ins w:id="5151" w:author="Observatorio 02" w:date="2017-03-16T15:56:00Z"/>
                <w:rFonts w:eastAsia="Times New Roman"/>
                <w:sz w:val="22"/>
                <w:szCs w:val="22"/>
                <w:bdr w:val="none" w:sz="0" w:space="0" w:color="auto"/>
                <w:lang w:val="es-CL" w:eastAsia="es-CL"/>
              </w:rPr>
            </w:pPr>
            <w:ins w:id="5152" w:author="Observatorio 02" w:date="2017-03-16T15:56:00Z">
              <w:r w:rsidRPr="00C2714A">
                <w:rPr>
                  <w:rFonts w:eastAsia="Times New Roman"/>
                  <w:sz w:val="22"/>
                  <w:szCs w:val="22"/>
                  <w:bdr w:val="none" w:sz="0" w:space="0" w:color="auto"/>
                  <w:lang w:val="es-CL" w:eastAsia="es-CL"/>
                </w:rPr>
                <w:t>27,8</w:t>
              </w:r>
            </w:ins>
          </w:p>
        </w:tc>
      </w:tr>
      <w:tr w:rsidR="00920203" w:rsidRPr="00C2714A" w14:paraId="0E007C28" w14:textId="77777777" w:rsidTr="00D41763">
        <w:trPr>
          <w:trHeight w:val="211"/>
          <w:ins w:id="5153" w:author="Observatorio 02" w:date="2017-03-16T15:56:00Z"/>
        </w:trPr>
        <w:tc>
          <w:tcPr>
            <w:tcW w:w="2462" w:type="dxa"/>
            <w:tcBorders>
              <w:top w:val="nil"/>
              <w:left w:val="nil"/>
              <w:bottom w:val="nil"/>
              <w:right w:val="nil"/>
            </w:tcBorders>
            <w:shd w:val="clear" w:color="000000" w:fill="FFFFFF"/>
            <w:noWrap/>
            <w:vAlign w:val="bottom"/>
            <w:hideMark/>
          </w:tcPr>
          <w:p w14:paraId="3D8A0293" w14:textId="00048707" w:rsidR="00920203" w:rsidRPr="00C2714A" w:rsidRDefault="00920203" w:rsidP="00920203">
            <w:pPr>
              <w:spacing w:after="0" w:line="240" w:lineRule="auto"/>
              <w:rPr>
                <w:ins w:id="5154" w:author="Observatorio 02" w:date="2017-03-16T15:56:00Z"/>
                <w:rFonts w:eastAsia="Times New Roman"/>
                <w:sz w:val="22"/>
                <w:szCs w:val="22"/>
                <w:bdr w:val="none" w:sz="0" w:space="0" w:color="auto"/>
                <w:lang w:val="es-CL" w:eastAsia="es-CL"/>
              </w:rPr>
            </w:pPr>
            <w:ins w:id="5155" w:author="Observatorio 02" w:date="2017-03-16T15:56:00Z">
              <w:r w:rsidRPr="00C2714A">
                <w:rPr>
                  <w:rFonts w:eastAsia="Times New Roman"/>
                  <w:sz w:val="22"/>
                  <w:szCs w:val="22"/>
                  <w:bdr w:val="none" w:sz="0" w:space="0" w:color="auto"/>
                  <w:lang w:val="es-CL" w:eastAsia="es-CL"/>
                </w:rPr>
                <w:t>Cotización previsional</w:t>
              </w:r>
            </w:ins>
          </w:p>
        </w:tc>
        <w:tc>
          <w:tcPr>
            <w:tcW w:w="1106" w:type="dxa"/>
            <w:tcBorders>
              <w:top w:val="nil"/>
              <w:left w:val="nil"/>
              <w:bottom w:val="nil"/>
              <w:right w:val="nil"/>
            </w:tcBorders>
            <w:shd w:val="clear" w:color="000000" w:fill="FFFFFF"/>
            <w:noWrap/>
            <w:vAlign w:val="bottom"/>
            <w:hideMark/>
          </w:tcPr>
          <w:p w14:paraId="7291941F" w14:textId="77777777" w:rsidR="00920203" w:rsidRPr="00C2714A" w:rsidRDefault="00920203" w:rsidP="00920203">
            <w:pPr>
              <w:spacing w:after="0" w:line="240" w:lineRule="auto"/>
              <w:jc w:val="right"/>
              <w:rPr>
                <w:ins w:id="5156" w:author="Observatorio 02" w:date="2017-03-16T15:56:00Z"/>
                <w:rFonts w:eastAsia="Times New Roman"/>
                <w:sz w:val="22"/>
                <w:szCs w:val="22"/>
                <w:bdr w:val="none" w:sz="0" w:space="0" w:color="auto"/>
                <w:lang w:val="es-CL" w:eastAsia="es-CL"/>
              </w:rPr>
            </w:pPr>
            <w:ins w:id="5157" w:author="Observatorio 02" w:date="2017-03-16T15:56:00Z">
              <w:r w:rsidRPr="00C2714A">
                <w:rPr>
                  <w:rFonts w:eastAsia="Times New Roman"/>
                  <w:sz w:val="22"/>
                  <w:szCs w:val="22"/>
                  <w:bdr w:val="none" w:sz="0" w:space="0" w:color="auto"/>
                  <w:lang w:val="es-CL" w:eastAsia="es-CL"/>
                </w:rPr>
                <w:t>44,6</w:t>
              </w:r>
            </w:ins>
          </w:p>
        </w:tc>
        <w:tc>
          <w:tcPr>
            <w:tcW w:w="975" w:type="dxa"/>
            <w:tcBorders>
              <w:top w:val="nil"/>
              <w:left w:val="nil"/>
              <w:bottom w:val="nil"/>
              <w:right w:val="nil"/>
            </w:tcBorders>
            <w:shd w:val="clear" w:color="000000" w:fill="FFFFFF"/>
            <w:noWrap/>
            <w:vAlign w:val="bottom"/>
            <w:hideMark/>
          </w:tcPr>
          <w:p w14:paraId="55EC577B" w14:textId="77777777" w:rsidR="00920203" w:rsidRPr="00C2714A" w:rsidRDefault="00920203" w:rsidP="00920203">
            <w:pPr>
              <w:spacing w:after="0" w:line="240" w:lineRule="auto"/>
              <w:jc w:val="right"/>
              <w:rPr>
                <w:ins w:id="5158" w:author="Observatorio 02" w:date="2017-03-16T15:56:00Z"/>
                <w:rFonts w:eastAsia="Times New Roman"/>
                <w:sz w:val="22"/>
                <w:szCs w:val="22"/>
                <w:bdr w:val="none" w:sz="0" w:space="0" w:color="auto"/>
                <w:lang w:val="es-CL" w:eastAsia="es-CL"/>
              </w:rPr>
            </w:pPr>
            <w:ins w:id="5159" w:author="Observatorio 02" w:date="2017-03-16T15:56:00Z">
              <w:r w:rsidRPr="00C2714A">
                <w:rPr>
                  <w:rFonts w:eastAsia="Times New Roman"/>
                  <w:sz w:val="22"/>
                  <w:szCs w:val="22"/>
                  <w:bdr w:val="none" w:sz="0" w:space="0" w:color="auto"/>
                  <w:lang w:val="es-CL" w:eastAsia="es-CL"/>
                </w:rPr>
                <w:t>17,9</w:t>
              </w:r>
            </w:ins>
          </w:p>
        </w:tc>
        <w:tc>
          <w:tcPr>
            <w:tcW w:w="1106" w:type="dxa"/>
            <w:tcBorders>
              <w:top w:val="nil"/>
              <w:left w:val="nil"/>
              <w:bottom w:val="nil"/>
              <w:right w:val="nil"/>
            </w:tcBorders>
            <w:shd w:val="clear" w:color="000000" w:fill="FFFFFF"/>
            <w:noWrap/>
            <w:vAlign w:val="bottom"/>
            <w:hideMark/>
          </w:tcPr>
          <w:p w14:paraId="66E4EB03" w14:textId="77777777" w:rsidR="00920203" w:rsidRPr="00C2714A" w:rsidRDefault="00920203" w:rsidP="00920203">
            <w:pPr>
              <w:spacing w:after="0" w:line="240" w:lineRule="auto"/>
              <w:jc w:val="right"/>
              <w:rPr>
                <w:ins w:id="5160" w:author="Observatorio 02" w:date="2017-03-16T15:56:00Z"/>
                <w:rFonts w:eastAsia="Times New Roman"/>
                <w:sz w:val="22"/>
                <w:szCs w:val="22"/>
                <w:bdr w:val="none" w:sz="0" w:space="0" w:color="auto"/>
                <w:lang w:val="es-CL" w:eastAsia="es-CL"/>
              </w:rPr>
            </w:pPr>
            <w:ins w:id="5161" w:author="Observatorio 02" w:date="2017-03-16T15:56:00Z">
              <w:r w:rsidRPr="00C2714A">
                <w:rPr>
                  <w:rFonts w:eastAsia="Times New Roman"/>
                  <w:sz w:val="22"/>
                  <w:szCs w:val="22"/>
                  <w:bdr w:val="none" w:sz="0" w:space="0" w:color="auto"/>
                  <w:lang w:val="es-CL" w:eastAsia="es-CL"/>
                </w:rPr>
                <w:t>44,1</w:t>
              </w:r>
            </w:ins>
          </w:p>
        </w:tc>
        <w:tc>
          <w:tcPr>
            <w:tcW w:w="975" w:type="dxa"/>
            <w:tcBorders>
              <w:top w:val="nil"/>
              <w:left w:val="nil"/>
              <w:bottom w:val="nil"/>
              <w:right w:val="nil"/>
            </w:tcBorders>
            <w:shd w:val="clear" w:color="000000" w:fill="FFFFFF"/>
            <w:noWrap/>
            <w:vAlign w:val="bottom"/>
            <w:hideMark/>
          </w:tcPr>
          <w:p w14:paraId="7718D06A" w14:textId="77777777" w:rsidR="00920203" w:rsidRPr="00C2714A" w:rsidRDefault="00920203" w:rsidP="00920203">
            <w:pPr>
              <w:spacing w:after="0" w:line="240" w:lineRule="auto"/>
              <w:jc w:val="right"/>
              <w:rPr>
                <w:ins w:id="5162" w:author="Observatorio 02" w:date="2017-03-16T15:56:00Z"/>
                <w:rFonts w:eastAsia="Times New Roman"/>
                <w:sz w:val="22"/>
                <w:szCs w:val="22"/>
                <w:bdr w:val="none" w:sz="0" w:space="0" w:color="auto"/>
                <w:lang w:val="es-CL" w:eastAsia="es-CL"/>
              </w:rPr>
            </w:pPr>
            <w:ins w:id="5163" w:author="Observatorio 02" w:date="2017-03-16T15:56:00Z">
              <w:r w:rsidRPr="00C2714A">
                <w:rPr>
                  <w:rFonts w:eastAsia="Times New Roman"/>
                  <w:sz w:val="22"/>
                  <w:szCs w:val="22"/>
                  <w:bdr w:val="none" w:sz="0" w:space="0" w:color="auto"/>
                  <w:lang w:val="es-CL" w:eastAsia="es-CL"/>
                </w:rPr>
                <w:t>18,1</w:t>
              </w:r>
            </w:ins>
          </w:p>
        </w:tc>
      </w:tr>
      <w:tr w:rsidR="00920203" w:rsidRPr="00C2714A" w14:paraId="643CF263" w14:textId="77777777" w:rsidTr="00D41763">
        <w:trPr>
          <w:trHeight w:val="211"/>
          <w:ins w:id="5164" w:author="Observatorio 02" w:date="2017-03-16T15:56:00Z"/>
        </w:trPr>
        <w:tc>
          <w:tcPr>
            <w:tcW w:w="2462" w:type="dxa"/>
            <w:tcBorders>
              <w:top w:val="nil"/>
              <w:left w:val="nil"/>
              <w:bottom w:val="single" w:sz="8" w:space="0" w:color="000000"/>
              <w:right w:val="nil"/>
            </w:tcBorders>
            <w:shd w:val="clear" w:color="000000" w:fill="FFFFFF"/>
            <w:noWrap/>
            <w:vAlign w:val="bottom"/>
            <w:hideMark/>
          </w:tcPr>
          <w:p w14:paraId="43A7B192" w14:textId="772BEA33" w:rsidR="00920203" w:rsidRPr="00C2714A" w:rsidRDefault="00920203" w:rsidP="00920203">
            <w:pPr>
              <w:spacing w:after="0" w:line="240" w:lineRule="auto"/>
              <w:rPr>
                <w:ins w:id="5165" w:author="Observatorio 02" w:date="2017-03-16T15:56:00Z"/>
                <w:rFonts w:eastAsia="Times New Roman"/>
                <w:sz w:val="22"/>
                <w:szCs w:val="22"/>
                <w:bdr w:val="none" w:sz="0" w:space="0" w:color="auto"/>
                <w:lang w:val="es-CL" w:eastAsia="es-CL"/>
              </w:rPr>
            </w:pPr>
            <w:ins w:id="5166" w:author="Observatorio 02" w:date="2017-03-16T15:56:00Z">
              <w:r w:rsidRPr="00C2714A">
                <w:rPr>
                  <w:rFonts w:eastAsia="Times New Roman"/>
                  <w:sz w:val="22"/>
                  <w:szCs w:val="22"/>
                  <w:bdr w:val="none" w:sz="0" w:space="0" w:color="auto"/>
                  <w:lang w:val="es-CL" w:eastAsia="es-CL"/>
                </w:rPr>
                <w:t>Cotización de salud</w:t>
              </w:r>
            </w:ins>
          </w:p>
        </w:tc>
        <w:tc>
          <w:tcPr>
            <w:tcW w:w="1106" w:type="dxa"/>
            <w:tcBorders>
              <w:top w:val="nil"/>
              <w:left w:val="nil"/>
              <w:bottom w:val="single" w:sz="8" w:space="0" w:color="000000"/>
              <w:right w:val="nil"/>
            </w:tcBorders>
            <w:shd w:val="clear" w:color="000000" w:fill="FFFFFF"/>
            <w:noWrap/>
            <w:vAlign w:val="bottom"/>
            <w:hideMark/>
          </w:tcPr>
          <w:p w14:paraId="1353F9DF" w14:textId="77777777" w:rsidR="00920203" w:rsidRPr="00C2714A" w:rsidRDefault="00920203" w:rsidP="00920203">
            <w:pPr>
              <w:spacing w:after="0" w:line="240" w:lineRule="auto"/>
              <w:jc w:val="right"/>
              <w:rPr>
                <w:ins w:id="5167" w:author="Observatorio 02" w:date="2017-03-16T15:56:00Z"/>
                <w:rFonts w:eastAsia="Times New Roman"/>
                <w:sz w:val="22"/>
                <w:szCs w:val="22"/>
                <w:bdr w:val="none" w:sz="0" w:space="0" w:color="auto"/>
                <w:lang w:val="es-CL" w:eastAsia="es-CL"/>
              </w:rPr>
            </w:pPr>
            <w:ins w:id="5168" w:author="Observatorio 02" w:date="2017-03-16T15:56:00Z">
              <w:r w:rsidRPr="00C2714A">
                <w:rPr>
                  <w:rFonts w:eastAsia="Times New Roman"/>
                  <w:sz w:val="22"/>
                  <w:szCs w:val="22"/>
                  <w:bdr w:val="none" w:sz="0" w:space="0" w:color="auto"/>
                  <w:lang w:val="es-CL" w:eastAsia="es-CL"/>
                </w:rPr>
                <w:t>86,3</w:t>
              </w:r>
            </w:ins>
          </w:p>
        </w:tc>
        <w:tc>
          <w:tcPr>
            <w:tcW w:w="975" w:type="dxa"/>
            <w:tcBorders>
              <w:top w:val="nil"/>
              <w:left w:val="nil"/>
              <w:bottom w:val="single" w:sz="8" w:space="0" w:color="000000"/>
              <w:right w:val="nil"/>
            </w:tcBorders>
            <w:shd w:val="clear" w:color="000000" w:fill="FFFFFF"/>
            <w:noWrap/>
            <w:vAlign w:val="bottom"/>
            <w:hideMark/>
          </w:tcPr>
          <w:p w14:paraId="17A58C99" w14:textId="77777777" w:rsidR="00920203" w:rsidRPr="00C2714A" w:rsidRDefault="00920203" w:rsidP="00920203">
            <w:pPr>
              <w:spacing w:after="0" w:line="240" w:lineRule="auto"/>
              <w:jc w:val="right"/>
              <w:rPr>
                <w:ins w:id="5169" w:author="Observatorio 02" w:date="2017-03-16T15:56:00Z"/>
                <w:rFonts w:eastAsia="Times New Roman"/>
                <w:sz w:val="22"/>
                <w:szCs w:val="22"/>
                <w:bdr w:val="none" w:sz="0" w:space="0" w:color="auto"/>
                <w:lang w:val="es-CL" w:eastAsia="es-CL"/>
              </w:rPr>
            </w:pPr>
            <w:ins w:id="5170" w:author="Observatorio 02" w:date="2017-03-16T15:56:00Z">
              <w:r w:rsidRPr="00C2714A">
                <w:rPr>
                  <w:rFonts w:eastAsia="Times New Roman"/>
                  <w:sz w:val="22"/>
                  <w:szCs w:val="22"/>
                  <w:bdr w:val="none" w:sz="0" w:space="0" w:color="auto"/>
                  <w:lang w:val="es-CL" w:eastAsia="es-CL"/>
                </w:rPr>
                <w:t>88,6</w:t>
              </w:r>
            </w:ins>
          </w:p>
        </w:tc>
        <w:tc>
          <w:tcPr>
            <w:tcW w:w="1106" w:type="dxa"/>
            <w:tcBorders>
              <w:top w:val="nil"/>
              <w:left w:val="nil"/>
              <w:bottom w:val="single" w:sz="8" w:space="0" w:color="000000"/>
              <w:right w:val="nil"/>
            </w:tcBorders>
            <w:shd w:val="clear" w:color="000000" w:fill="FFFFFF"/>
            <w:noWrap/>
            <w:vAlign w:val="bottom"/>
            <w:hideMark/>
          </w:tcPr>
          <w:p w14:paraId="450F7FFB" w14:textId="77777777" w:rsidR="00920203" w:rsidRPr="00C2714A" w:rsidRDefault="00920203" w:rsidP="00920203">
            <w:pPr>
              <w:spacing w:after="0" w:line="240" w:lineRule="auto"/>
              <w:jc w:val="right"/>
              <w:rPr>
                <w:ins w:id="5171" w:author="Observatorio 02" w:date="2017-03-16T15:56:00Z"/>
                <w:rFonts w:eastAsia="Times New Roman"/>
                <w:sz w:val="22"/>
                <w:szCs w:val="22"/>
                <w:bdr w:val="none" w:sz="0" w:space="0" w:color="auto"/>
                <w:lang w:val="es-CL" w:eastAsia="es-CL"/>
              </w:rPr>
            </w:pPr>
            <w:ins w:id="5172" w:author="Observatorio 02" w:date="2017-03-16T15:56:00Z">
              <w:r w:rsidRPr="00C2714A">
                <w:rPr>
                  <w:rFonts w:eastAsia="Times New Roman"/>
                  <w:sz w:val="22"/>
                  <w:szCs w:val="22"/>
                  <w:bdr w:val="none" w:sz="0" w:space="0" w:color="auto"/>
                  <w:lang w:val="es-CL" w:eastAsia="es-CL"/>
                </w:rPr>
                <w:t>89,5</w:t>
              </w:r>
            </w:ins>
          </w:p>
        </w:tc>
        <w:tc>
          <w:tcPr>
            <w:tcW w:w="975" w:type="dxa"/>
            <w:tcBorders>
              <w:top w:val="nil"/>
              <w:left w:val="nil"/>
              <w:bottom w:val="single" w:sz="8" w:space="0" w:color="000000"/>
              <w:right w:val="nil"/>
            </w:tcBorders>
            <w:shd w:val="clear" w:color="000000" w:fill="FFFFFF"/>
            <w:noWrap/>
            <w:vAlign w:val="bottom"/>
            <w:hideMark/>
          </w:tcPr>
          <w:p w14:paraId="7EAD9513" w14:textId="77777777" w:rsidR="00920203" w:rsidRPr="00C2714A" w:rsidRDefault="00920203" w:rsidP="00920203">
            <w:pPr>
              <w:spacing w:after="0" w:line="240" w:lineRule="auto"/>
              <w:jc w:val="right"/>
              <w:rPr>
                <w:ins w:id="5173" w:author="Observatorio 02" w:date="2017-03-16T15:56:00Z"/>
                <w:rFonts w:eastAsia="Times New Roman"/>
                <w:sz w:val="22"/>
                <w:szCs w:val="22"/>
                <w:bdr w:val="none" w:sz="0" w:space="0" w:color="auto"/>
                <w:lang w:val="es-CL" w:eastAsia="es-CL"/>
              </w:rPr>
            </w:pPr>
            <w:ins w:id="5174" w:author="Observatorio 02" w:date="2017-03-16T15:56:00Z">
              <w:r w:rsidRPr="00C2714A">
                <w:rPr>
                  <w:rFonts w:eastAsia="Times New Roman"/>
                  <w:sz w:val="22"/>
                  <w:szCs w:val="22"/>
                  <w:bdr w:val="none" w:sz="0" w:space="0" w:color="auto"/>
                  <w:lang w:val="es-CL" w:eastAsia="es-CL"/>
                </w:rPr>
                <w:t>89,9</w:t>
              </w:r>
            </w:ins>
          </w:p>
        </w:tc>
      </w:tr>
    </w:tbl>
    <w:p w14:paraId="00D9428E" w14:textId="76B0D1B6" w:rsidR="00EE5A6F" w:rsidRPr="00C2714A" w:rsidRDefault="00D41763" w:rsidP="003928C7">
      <w:pPr>
        <w:spacing w:after="0" w:line="276" w:lineRule="auto"/>
        <w:jc w:val="both"/>
        <w:rPr>
          <w:ins w:id="5175" w:author="Observatorio 02" w:date="2017-03-16T15:55:00Z"/>
          <w:color w:val="323E4F" w:themeColor="text2" w:themeShade="BF"/>
          <w:lang w:val="es-CL"/>
          <w:rPrChange w:id="5176" w:author="Observatorio 02" w:date="2017-03-23T14:31:00Z">
            <w:rPr>
              <w:ins w:id="5177" w:author="Observatorio 02" w:date="2017-03-16T15:55:00Z"/>
              <w:lang w:val="es-CL"/>
            </w:rPr>
          </w:rPrChange>
        </w:rPr>
      </w:pPr>
      <w:ins w:id="5178" w:author="Observatorio 02" w:date="2017-03-16T15:58:00Z">
        <w:r w:rsidRPr="00C2714A">
          <w:rPr>
            <w:color w:val="323E4F" w:themeColor="text2" w:themeShade="BF"/>
            <w:sz w:val="20"/>
            <w:lang w:val="es-CL"/>
            <w:rPrChange w:id="5179" w:author="Observatorio 02" w:date="2017-03-23T14:31:00Z">
              <w:rPr>
                <w:lang w:val="es-CL"/>
              </w:rPr>
            </w:rPrChange>
          </w:rPr>
          <w:t>Nota 1: Como indicador de formalidad de la unidad económica se considera l</w:t>
        </w:r>
        <w:r w:rsidRPr="00C2714A">
          <w:rPr>
            <w:color w:val="323E4F" w:themeColor="text2" w:themeShade="BF"/>
            <w:sz w:val="20"/>
            <w:lang w:val="es-CL"/>
            <w:rPrChange w:id="5180" w:author="Observatorio 02" w:date="2017-03-23T14:31:00Z">
              <w:rPr>
                <w:color w:val="1F3864" w:themeColor="accent5" w:themeShade="80"/>
                <w:sz w:val="20"/>
                <w:lang w:val="es-CL"/>
              </w:rPr>
            </w:rPrChange>
          </w:rPr>
          <w:t xml:space="preserve">a entrega de boletas o facturas. </w:t>
        </w:r>
        <w:r w:rsidRPr="00C2714A">
          <w:rPr>
            <w:color w:val="323E4F" w:themeColor="text2" w:themeShade="BF"/>
            <w:sz w:val="20"/>
            <w:lang w:val="es-CL"/>
            <w:rPrChange w:id="5181" w:author="Observatorio 02" w:date="2017-03-23T14:31:00Z">
              <w:rPr>
                <w:lang w:val="es-CL"/>
              </w:rPr>
            </w:rPrChange>
          </w:rPr>
          <w:t xml:space="preserve">Fuente: Elaboración propia </w:t>
        </w:r>
        <w:r w:rsidR="00917F84" w:rsidRPr="00C2714A">
          <w:rPr>
            <w:color w:val="323E4F" w:themeColor="text2" w:themeShade="BF"/>
            <w:sz w:val="20"/>
            <w:lang w:val="es-CL"/>
            <w:rPrChange w:id="5182" w:author="Observatorio 02" w:date="2017-03-23T14:31:00Z">
              <w:rPr>
                <w:color w:val="1F3864" w:themeColor="accent5" w:themeShade="80"/>
                <w:sz w:val="20"/>
                <w:lang w:val="es-CL"/>
              </w:rPr>
            </w:rPrChange>
          </w:rPr>
          <w:t>conforme a CASEN</w:t>
        </w:r>
        <w:r w:rsidRPr="00C2714A">
          <w:rPr>
            <w:color w:val="323E4F" w:themeColor="text2" w:themeShade="BF"/>
            <w:sz w:val="20"/>
            <w:lang w:val="es-CL"/>
            <w:rPrChange w:id="5183" w:author="Observatorio 02" w:date="2017-03-23T14:31:00Z">
              <w:rPr>
                <w:lang w:val="es-CL"/>
              </w:rPr>
            </w:rPrChange>
          </w:rPr>
          <w:t>.</w:t>
        </w:r>
        <w:r w:rsidRPr="00C2714A">
          <w:rPr>
            <w:color w:val="323E4F" w:themeColor="text2" w:themeShade="BF"/>
            <w:lang w:val="es-CL"/>
            <w:rPrChange w:id="5184" w:author="Observatorio 02" w:date="2017-03-23T14:31:00Z">
              <w:rPr>
                <w:lang w:val="es-CL"/>
              </w:rPr>
            </w:rPrChange>
          </w:rPr>
          <w:t xml:space="preserve"> </w:t>
        </w:r>
      </w:ins>
    </w:p>
    <w:p w14:paraId="1653470E" w14:textId="69A8A953" w:rsidR="00EE5A6F" w:rsidRPr="00C2714A" w:rsidRDefault="00EE5A6F" w:rsidP="003928C7">
      <w:pPr>
        <w:spacing w:after="0" w:line="276" w:lineRule="auto"/>
        <w:jc w:val="both"/>
        <w:rPr>
          <w:ins w:id="5185" w:author="Observatorio 02" w:date="2017-03-16T15:55:00Z"/>
          <w:lang w:val="es-CL"/>
        </w:rPr>
      </w:pPr>
    </w:p>
    <w:p w14:paraId="0674D210" w14:textId="4DCCC3F7" w:rsidR="00EE5A6F" w:rsidRPr="00C2714A" w:rsidRDefault="00D36E59" w:rsidP="003928C7">
      <w:pPr>
        <w:spacing w:after="0" w:line="276" w:lineRule="auto"/>
        <w:jc w:val="both"/>
        <w:rPr>
          <w:ins w:id="5186" w:author="Observatorio 02" w:date="2017-03-17T12:23:00Z"/>
          <w:lang w:val="es-CL"/>
        </w:rPr>
      </w:pPr>
      <w:ins w:id="5187" w:author="Observatorio 02" w:date="2017-03-17T12:20:00Z">
        <w:r w:rsidRPr="00C2714A">
          <w:rPr>
            <w:lang w:val="es-CL"/>
          </w:rPr>
          <w:t xml:space="preserve">El Cuadro 18 muestra el ingreso promedio de la ocupación principal de los ocupados </w:t>
        </w:r>
      </w:ins>
      <w:ins w:id="5188" w:author="Observatorio 02" w:date="2017-03-17T12:23:00Z">
        <w:r w:rsidRPr="00C2714A">
          <w:rPr>
            <w:lang w:val="es-CL"/>
          </w:rPr>
          <w:t>del sector Construcción, según nivel educacional, para dos años en particular: 2010 y 2015. Entre otras cosas, se observa que, entre los ocupados del sector:</w:t>
        </w:r>
      </w:ins>
    </w:p>
    <w:p w14:paraId="4386B731" w14:textId="42356BB0" w:rsidR="00D36E59" w:rsidRPr="00C2714A" w:rsidRDefault="001A225D">
      <w:pPr>
        <w:pStyle w:val="ListParagraph"/>
        <w:numPr>
          <w:ilvl w:val="0"/>
          <w:numId w:val="42"/>
        </w:numPr>
        <w:spacing w:line="276" w:lineRule="auto"/>
        <w:jc w:val="both"/>
        <w:rPr>
          <w:ins w:id="5189" w:author="Observatorio 02" w:date="2017-03-17T12:42:00Z"/>
          <w:rPrChange w:id="5190" w:author="Observatorio 02" w:date="2017-03-23T14:31:00Z">
            <w:rPr>
              <w:ins w:id="5191" w:author="Observatorio 02" w:date="2017-03-17T12:42:00Z"/>
            </w:rPr>
          </w:rPrChange>
        </w:rPr>
        <w:pPrChange w:id="5192" w:author="Observatorio 02" w:date="2017-03-17T12:24:00Z">
          <w:pPr>
            <w:spacing w:after="0" w:line="276" w:lineRule="auto"/>
            <w:jc w:val="both"/>
          </w:pPr>
        </w:pPrChange>
      </w:pPr>
      <w:ins w:id="5193" w:author="Observatorio 02" w:date="2017-03-17T12:41:00Z">
        <w:r w:rsidRPr="00C2714A">
          <w:rPr>
            <w:rPrChange w:id="5194" w:author="Observatorio 02" w:date="2017-03-23T14:31:00Z">
              <w:rPr/>
            </w:rPrChange>
          </w:rPr>
          <w:t>El ingreso de los ocupados con educación universitaria se ha mantenido relativamente estable, tanto a nivel sectorial como a nivel nacional.</w:t>
        </w:r>
      </w:ins>
    </w:p>
    <w:p w14:paraId="16711C87" w14:textId="2D2DB5F8" w:rsidR="002F6FB8" w:rsidRPr="00C2714A" w:rsidRDefault="002F6FB8">
      <w:pPr>
        <w:pStyle w:val="ListParagraph"/>
        <w:numPr>
          <w:ilvl w:val="0"/>
          <w:numId w:val="42"/>
        </w:numPr>
        <w:spacing w:line="276" w:lineRule="auto"/>
        <w:jc w:val="both"/>
        <w:rPr>
          <w:ins w:id="5195" w:author="Observatorio 02" w:date="2017-03-17T12:50:00Z"/>
          <w:rPrChange w:id="5196" w:author="Observatorio 02" w:date="2017-03-23T14:31:00Z">
            <w:rPr>
              <w:ins w:id="5197" w:author="Observatorio 02" w:date="2017-03-17T12:50:00Z"/>
            </w:rPr>
          </w:rPrChange>
        </w:rPr>
        <w:pPrChange w:id="5198" w:author="Observatorio 02" w:date="2017-03-17T12:24:00Z">
          <w:pPr>
            <w:spacing w:after="0" w:line="276" w:lineRule="auto"/>
            <w:jc w:val="both"/>
          </w:pPr>
        </w:pPrChange>
      </w:pPr>
      <w:ins w:id="5199" w:author="Observatorio 02" w:date="2017-03-17T12:42:00Z">
        <w:r w:rsidRPr="00C2714A">
          <w:rPr>
            <w:rPrChange w:id="5200" w:author="Observatorio 02" w:date="2017-03-23T14:31:00Z">
              <w:rPr/>
            </w:rPrChange>
          </w:rPr>
          <w:t xml:space="preserve">El ingreso de los ocupados con nivel de postgrado se ha reducido en el tiempo, tanto a nivel sectorial como a nivel nacional. </w:t>
        </w:r>
      </w:ins>
      <w:ins w:id="5201" w:author="Observatorio 02" w:date="2017-03-17T12:44:00Z">
        <w:r w:rsidRPr="00C2714A">
          <w:rPr>
            <w:rPrChange w:id="5202" w:author="Observatorio 02" w:date="2017-03-23T14:31:00Z">
              <w:rPr/>
            </w:rPrChange>
          </w:rPr>
          <w:t>No obstante, las cifras para el sector</w:t>
        </w:r>
      </w:ins>
      <w:ins w:id="5203" w:author="Observatorio 02" w:date="2017-03-17T12:42:00Z">
        <w:r w:rsidRPr="00C2714A">
          <w:rPr>
            <w:rPrChange w:id="5204" w:author="Observatorio 02" w:date="2017-03-23T14:31:00Z">
              <w:rPr/>
            </w:rPrChange>
          </w:rPr>
          <w:t xml:space="preserve"> debiesen ser vistas co</w:t>
        </w:r>
      </w:ins>
      <w:ins w:id="5205" w:author="Observatorio 02" w:date="2017-03-17T12:44:00Z">
        <w:r w:rsidRPr="00C2714A">
          <w:rPr>
            <w:rPrChange w:id="5206" w:author="Observatorio 02" w:date="2017-03-23T14:31:00Z">
              <w:rPr/>
            </w:rPrChange>
          </w:rPr>
          <w:t>n cautela, pues están sujetas a alta variabilidad muestral.</w:t>
        </w:r>
      </w:ins>
    </w:p>
    <w:p w14:paraId="4DAAC6F5" w14:textId="141CAEE8" w:rsidR="00D618D1" w:rsidRPr="00C2714A" w:rsidRDefault="00636F39">
      <w:pPr>
        <w:pStyle w:val="ListParagraph"/>
        <w:numPr>
          <w:ilvl w:val="0"/>
          <w:numId w:val="42"/>
        </w:numPr>
        <w:spacing w:line="276" w:lineRule="auto"/>
        <w:jc w:val="both"/>
        <w:rPr>
          <w:ins w:id="5207" w:author="Observatorio 02" w:date="2017-03-17T12:57:00Z"/>
          <w:rPrChange w:id="5208" w:author="Observatorio 02" w:date="2017-03-23T14:31:00Z">
            <w:rPr>
              <w:ins w:id="5209" w:author="Observatorio 02" w:date="2017-03-17T12:57:00Z"/>
            </w:rPr>
          </w:rPrChange>
        </w:rPr>
        <w:pPrChange w:id="5210" w:author="Observatorio 02" w:date="2017-03-17T12:24:00Z">
          <w:pPr>
            <w:spacing w:after="0" w:line="276" w:lineRule="auto"/>
            <w:jc w:val="both"/>
          </w:pPr>
        </w:pPrChange>
      </w:pPr>
      <w:ins w:id="5211" w:author="Observatorio 02" w:date="2017-03-17T12:55:00Z">
        <w:r w:rsidRPr="00C2714A">
          <w:rPr>
            <w:rPrChange w:id="5212" w:author="Observatorio 02" w:date="2017-03-23T14:31:00Z">
              <w:rPr/>
            </w:rPrChange>
          </w:rPr>
          <w:t>El ingreso de los ocupados ha aumentado para todo el resto de los ocupados, pero la tasa de crecimiento es decreciente en el nivel educacional. Por ejemplo, mientras el ingreso real creci</w:t>
        </w:r>
      </w:ins>
      <w:ins w:id="5213" w:author="Observatorio 02" w:date="2017-03-17T12:56:00Z">
        <w:r w:rsidRPr="00C2714A">
          <w:rPr>
            <w:rPrChange w:id="5214" w:author="Observatorio 02" w:date="2017-03-23T14:31:00Z">
              <w:rPr/>
            </w:rPrChange>
          </w:rPr>
          <w:t>ó un 52% entre quienes no han completado su educación básica, solo creci</w:t>
        </w:r>
      </w:ins>
      <w:ins w:id="5215" w:author="Observatorio 02" w:date="2017-03-17T12:57:00Z">
        <w:r w:rsidRPr="00C2714A">
          <w:rPr>
            <w:rPrChange w:id="5216" w:author="Observatorio 02" w:date="2017-03-23T14:31:00Z">
              <w:rPr/>
            </w:rPrChange>
          </w:rPr>
          <w:t>ó un 4,5% entre quienes completaron su educación técnica.</w:t>
        </w:r>
      </w:ins>
    </w:p>
    <w:p w14:paraId="2B6EBE18" w14:textId="53D8F886" w:rsidR="003864B7" w:rsidRPr="00C2714A" w:rsidRDefault="003864B7">
      <w:pPr>
        <w:pStyle w:val="ListParagraph"/>
        <w:numPr>
          <w:ilvl w:val="0"/>
          <w:numId w:val="42"/>
        </w:numPr>
        <w:spacing w:line="276" w:lineRule="auto"/>
        <w:jc w:val="both"/>
        <w:rPr>
          <w:ins w:id="5217" w:author="Observatorio 02" w:date="2017-03-17T12:20:00Z"/>
          <w:rPrChange w:id="5218" w:author="Observatorio 02" w:date="2017-03-23T14:31:00Z">
            <w:rPr>
              <w:ins w:id="5219" w:author="Observatorio 02" w:date="2017-03-17T12:20:00Z"/>
            </w:rPr>
          </w:rPrChange>
        </w:rPr>
        <w:pPrChange w:id="5220" w:author="Observatorio 02" w:date="2017-03-17T12:24:00Z">
          <w:pPr>
            <w:spacing w:after="0" w:line="276" w:lineRule="auto"/>
            <w:jc w:val="both"/>
          </w:pPr>
        </w:pPrChange>
      </w:pPr>
      <w:ins w:id="5221" w:author="Observatorio 02" w:date="2017-03-17T12:59:00Z">
        <w:r w:rsidRPr="00C2714A">
          <w:rPr>
            <w:rPrChange w:id="5222" w:author="Observatorio 02" w:date="2017-03-23T14:31:00Z">
              <w:rPr/>
            </w:rPrChange>
          </w:rPr>
          <w:t>En general, el</w:t>
        </w:r>
      </w:ins>
      <w:ins w:id="5223" w:author="Observatorio 02" w:date="2017-03-17T12:58:00Z">
        <w:r w:rsidRPr="00C2714A">
          <w:rPr>
            <w:rPrChange w:id="5224" w:author="Observatorio 02" w:date="2017-03-23T14:31:00Z">
              <w:rPr/>
            </w:rPrChange>
          </w:rPr>
          <w:t xml:space="preserve"> ingreso ha crecido </w:t>
        </w:r>
      </w:ins>
      <w:ins w:id="5225" w:author="Observatorio 02" w:date="2017-03-17T12:59:00Z">
        <w:r w:rsidRPr="00C2714A">
          <w:rPr>
            <w:rPrChange w:id="5226" w:author="Observatorio 02" w:date="2017-03-23T14:31:00Z">
              <w:rPr/>
            </w:rPrChange>
          </w:rPr>
          <w:t xml:space="preserve">más a </w:t>
        </w:r>
      </w:ins>
      <w:ins w:id="5227" w:author="Observatorio 02" w:date="2017-03-17T12:58:00Z">
        <w:r w:rsidRPr="00C2714A">
          <w:rPr>
            <w:rPrChange w:id="5228" w:author="Observatorio 02" w:date="2017-03-23T14:31:00Z">
              <w:rPr/>
            </w:rPrChange>
          </w:rPr>
          <w:t xml:space="preserve">nivel sectorial </w:t>
        </w:r>
      </w:ins>
      <w:ins w:id="5229" w:author="Observatorio 02" w:date="2017-03-17T12:59:00Z">
        <w:r w:rsidRPr="00C2714A">
          <w:rPr>
            <w:rPrChange w:id="5230" w:author="Observatorio 02" w:date="2017-03-23T14:31:00Z">
              <w:rPr/>
            </w:rPrChange>
          </w:rPr>
          <w:t xml:space="preserve">que </w:t>
        </w:r>
      </w:ins>
      <w:ins w:id="5231" w:author="Observatorio 02" w:date="2017-03-17T12:58:00Z">
        <w:r w:rsidRPr="00C2714A">
          <w:rPr>
            <w:rPrChange w:id="5232" w:author="Observatorio 02" w:date="2017-03-23T14:31:00Z">
              <w:rPr/>
            </w:rPrChange>
          </w:rPr>
          <w:t>a nivel nacional</w:t>
        </w:r>
      </w:ins>
      <w:ins w:id="5233" w:author="Observatorio 02" w:date="2017-03-17T12:59:00Z">
        <w:r w:rsidRPr="00C2714A">
          <w:rPr>
            <w:rPrChange w:id="5234" w:author="Observatorio 02" w:date="2017-03-23T14:31:00Z">
              <w:rPr/>
            </w:rPrChange>
          </w:rPr>
          <w:t>, aunque las diferencias varían con el nivel educacional. Por ejemplo,</w:t>
        </w:r>
      </w:ins>
      <w:ins w:id="5235" w:author="Observatorio 02" w:date="2017-03-17T13:00:00Z">
        <w:r w:rsidRPr="00C2714A">
          <w:rPr>
            <w:rPrChange w:id="5236" w:author="Observatorio 02" w:date="2017-03-23T14:31:00Z">
              <w:rPr/>
            </w:rPrChange>
          </w:rPr>
          <w:t xml:space="preserve"> </w:t>
        </w:r>
      </w:ins>
      <w:ins w:id="5237" w:author="Observatorio 02" w:date="2017-03-17T12:59:00Z">
        <w:r w:rsidRPr="00C2714A">
          <w:rPr>
            <w:rPrChange w:id="5238" w:author="Observatorio 02" w:date="2017-03-23T14:31:00Z">
              <w:rPr/>
            </w:rPrChange>
          </w:rPr>
          <w:t>el ingreso de los ocupados con educaci</w:t>
        </w:r>
      </w:ins>
      <w:ins w:id="5239" w:author="Observatorio 02" w:date="2017-03-17T13:00:00Z">
        <w:r w:rsidRPr="00C2714A">
          <w:rPr>
            <w:rPrChange w:id="5240" w:author="Observatorio 02" w:date="2017-03-23T14:31:00Z">
              <w:rPr/>
            </w:rPrChange>
          </w:rPr>
          <w:t>ón media creció un 15% a nivel nacional, pero un 34% a nivel sectorial.</w:t>
        </w:r>
      </w:ins>
    </w:p>
    <w:p w14:paraId="3EF83FED" w14:textId="77777777" w:rsidR="00D36E59" w:rsidRPr="00C2714A" w:rsidRDefault="00D36E59" w:rsidP="003928C7">
      <w:pPr>
        <w:spacing w:after="0" w:line="276" w:lineRule="auto"/>
        <w:jc w:val="both"/>
        <w:rPr>
          <w:ins w:id="5241" w:author="Observatorio 02" w:date="2017-03-16T15:55:00Z"/>
          <w:lang w:val="es-CL"/>
        </w:rPr>
      </w:pPr>
    </w:p>
    <w:p w14:paraId="64A8285B" w14:textId="08005154" w:rsidR="00EE5A6F" w:rsidRPr="00C2714A" w:rsidRDefault="000A6088">
      <w:pPr>
        <w:spacing w:after="0" w:line="240" w:lineRule="auto"/>
        <w:jc w:val="both"/>
        <w:rPr>
          <w:ins w:id="5242" w:author="Observatorio 02" w:date="2017-03-16T15:55:00Z"/>
          <w:rFonts w:eastAsia="Times New Roman"/>
          <w:b/>
          <w:bCs/>
          <w:color w:val="323E4F" w:themeColor="text2" w:themeShade="BF"/>
          <w:szCs w:val="22"/>
          <w:bdr w:val="none" w:sz="0" w:space="0" w:color="auto"/>
          <w:lang w:val="es-CL" w:eastAsia="es-CL"/>
          <w:rPrChange w:id="5243" w:author="Observatorio 02" w:date="2017-03-23T14:31:00Z">
            <w:rPr>
              <w:ins w:id="5244" w:author="Observatorio 02" w:date="2017-03-16T15:55:00Z"/>
              <w:lang w:val="es-CL"/>
            </w:rPr>
          </w:rPrChange>
        </w:rPr>
        <w:pPrChange w:id="5245" w:author="Observatorio 02" w:date="2017-03-16T16:02:00Z">
          <w:pPr>
            <w:spacing w:after="0" w:line="276" w:lineRule="auto"/>
            <w:jc w:val="both"/>
          </w:pPr>
        </w:pPrChange>
      </w:pPr>
      <w:ins w:id="5246" w:author="Observatorio 02" w:date="2017-03-16T16:02:00Z">
        <w:r w:rsidRPr="00C2714A">
          <w:rPr>
            <w:rFonts w:eastAsia="Times New Roman"/>
            <w:b/>
            <w:bCs/>
            <w:color w:val="323E4F" w:themeColor="text2" w:themeShade="BF"/>
            <w:szCs w:val="22"/>
            <w:bdr w:val="none" w:sz="0" w:space="0" w:color="auto"/>
            <w:lang w:val="es-CL" w:eastAsia="es-CL"/>
            <w:rPrChange w:id="5247" w:author="Observatorio 02" w:date="2017-03-23T14:31:00Z">
              <w:rPr>
                <w:rFonts w:eastAsia="Times New Roman"/>
                <w:b/>
                <w:bCs/>
                <w:sz w:val="22"/>
                <w:szCs w:val="22"/>
                <w:bdr w:val="none" w:sz="0" w:space="0" w:color="auto"/>
                <w:lang w:val="es-CL" w:eastAsia="es-CL"/>
              </w:rPr>
            </w:rPrChange>
          </w:rPr>
          <w:t xml:space="preserve">Cuadro 18. </w:t>
        </w:r>
        <w:r w:rsidRPr="00C2714A">
          <w:rPr>
            <w:rFonts w:eastAsia="Times New Roman"/>
            <w:b/>
            <w:bCs/>
            <w:color w:val="323E4F" w:themeColor="text2" w:themeShade="BF"/>
            <w:szCs w:val="22"/>
            <w:bdr w:val="none" w:sz="0" w:space="0" w:color="auto"/>
            <w:lang w:val="es-CL" w:eastAsia="es-CL"/>
            <w:rPrChange w:id="5248" w:author="Observatorio 02" w:date="2017-03-23T14:31:00Z">
              <w:rPr>
                <w:rFonts w:eastAsia="Times New Roman"/>
                <w:b/>
                <w:bCs/>
                <w:color w:val="1F3864" w:themeColor="accent5" w:themeShade="80"/>
                <w:szCs w:val="22"/>
                <w:bdr w:val="none" w:sz="0" w:space="0" w:color="auto"/>
                <w:lang w:val="es-CL" w:eastAsia="es-CL"/>
              </w:rPr>
            </w:rPrChange>
          </w:rPr>
          <w:t>Ingreso promedio de la ocupación principal de los ocupados del sector Construcción según nivel educacional, 2010 y 2015</w:t>
        </w:r>
      </w:ins>
    </w:p>
    <w:tbl>
      <w:tblPr>
        <w:tblW w:w="8020" w:type="dxa"/>
        <w:tblCellMar>
          <w:left w:w="70" w:type="dxa"/>
          <w:right w:w="70" w:type="dxa"/>
        </w:tblCellMar>
        <w:tblLook w:val="04A0" w:firstRow="1" w:lastRow="0" w:firstColumn="1" w:lastColumn="0" w:noHBand="0" w:noVBand="1"/>
      </w:tblPr>
      <w:tblGrid>
        <w:gridCol w:w="960"/>
        <w:gridCol w:w="580"/>
        <w:gridCol w:w="1118"/>
        <w:gridCol w:w="855"/>
        <w:gridCol w:w="855"/>
        <w:gridCol w:w="855"/>
        <w:gridCol w:w="1289"/>
        <w:gridCol w:w="1081"/>
        <w:gridCol w:w="855"/>
      </w:tblGrid>
      <w:tr w:rsidR="00D618D1" w:rsidRPr="00C2714A" w14:paraId="61DB909A" w14:textId="77777777" w:rsidTr="00D618D1">
        <w:trPr>
          <w:trHeight w:val="900"/>
          <w:ins w:id="5249" w:author="Observatorio 02" w:date="2017-03-17T12:51:00Z"/>
        </w:trPr>
        <w:tc>
          <w:tcPr>
            <w:tcW w:w="960" w:type="dxa"/>
            <w:tcBorders>
              <w:top w:val="single" w:sz="8" w:space="0" w:color="000000"/>
              <w:left w:val="nil"/>
              <w:bottom w:val="single" w:sz="4" w:space="0" w:color="000000"/>
              <w:right w:val="nil"/>
            </w:tcBorders>
            <w:shd w:val="clear" w:color="000000" w:fill="FFFFFF"/>
            <w:vAlign w:val="bottom"/>
            <w:hideMark/>
          </w:tcPr>
          <w:p w14:paraId="1C079A00" w14:textId="77777777" w:rsidR="00D618D1" w:rsidRPr="00C2714A" w:rsidRDefault="00D618D1" w:rsidP="00D618D1">
            <w:pPr>
              <w:spacing w:after="0" w:line="240" w:lineRule="auto"/>
              <w:jc w:val="center"/>
              <w:rPr>
                <w:ins w:id="5250" w:author="Observatorio 02" w:date="2017-03-17T12:51:00Z"/>
                <w:rFonts w:eastAsia="Times New Roman"/>
                <w:sz w:val="22"/>
                <w:szCs w:val="22"/>
                <w:bdr w:val="none" w:sz="0" w:space="0" w:color="auto"/>
                <w:lang w:val="es-CL" w:eastAsia="es-CL"/>
              </w:rPr>
            </w:pPr>
            <w:ins w:id="5251" w:author="Observatorio 02" w:date="2017-03-17T12:51:00Z">
              <w:r w:rsidRPr="00C2714A">
                <w:rPr>
                  <w:rFonts w:eastAsia="Times New Roman"/>
                  <w:sz w:val="22"/>
                  <w:szCs w:val="22"/>
                  <w:bdr w:val="none" w:sz="0" w:space="0" w:color="auto"/>
                  <w:lang w:val="es-CL" w:eastAsia="es-CL"/>
                </w:rPr>
                <w:lastRenderedPageBreak/>
                <w:t>Dominio</w:t>
              </w:r>
            </w:ins>
          </w:p>
        </w:tc>
        <w:tc>
          <w:tcPr>
            <w:tcW w:w="520" w:type="dxa"/>
            <w:tcBorders>
              <w:top w:val="single" w:sz="8" w:space="0" w:color="000000"/>
              <w:left w:val="nil"/>
              <w:bottom w:val="single" w:sz="4" w:space="0" w:color="000000"/>
              <w:right w:val="nil"/>
            </w:tcBorders>
            <w:shd w:val="clear" w:color="000000" w:fill="FFFFFF"/>
            <w:vAlign w:val="bottom"/>
            <w:hideMark/>
          </w:tcPr>
          <w:p w14:paraId="6AABBF40" w14:textId="77777777" w:rsidR="00D618D1" w:rsidRPr="00C2714A" w:rsidRDefault="00D618D1" w:rsidP="00D618D1">
            <w:pPr>
              <w:spacing w:after="0" w:line="240" w:lineRule="auto"/>
              <w:jc w:val="center"/>
              <w:rPr>
                <w:ins w:id="5252" w:author="Observatorio 02" w:date="2017-03-17T12:51:00Z"/>
                <w:rFonts w:eastAsia="Times New Roman"/>
                <w:sz w:val="22"/>
                <w:szCs w:val="22"/>
                <w:bdr w:val="none" w:sz="0" w:space="0" w:color="auto"/>
                <w:lang w:val="es-CL" w:eastAsia="es-CL"/>
              </w:rPr>
            </w:pPr>
            <w:ins w:id="5253" w:author="Observatorio 02" w:date="2017-03-17T12:51:00Z">
              <w:r w:rsidRPr="00C2714A">
                <w:rPr>
                  <w:rFonts w:eastAsia="Times New Roman"/>
                  <w:sz w:val="22"/>
                  <w:szCs w:val="22"/>
                  <w:bdr w:val="none" w:sz="0" w:space="0" w:color="auto"/>
                  <w:lang w:val="es-CL" w:eastAsia="es-CL"/>
                </w:rPr>
                <w:t>Año</w:t>
              </w:r>
            </w:ins>
          </w:p>
        </w:tc>
        <w:tc>
          <w:tcPr>
            <w:tcW w:w="1060" w:type="dxa"/>
            <w:tcBorders>
              <w:top w:val="single" w:sz="8" w:space="0" w:color="000000"/>
              <w:left w:val="nil"/>
              <w:bottom w:val="single" w:sz="4" w:space="0" w:color="000000"/>
              <w:right w:val="nil"/>
            </w:tcBorders>
            <w:shd w:val="clear" w:color="000000" w:fill="FFFFFF"/>
            <w:vAlign w:val="bottom"/>
            <w:hideMark/>
          </w:tcPr>
          <w:p w14:paraId="59D4DE81" w14:textId="77777777" w:rsidR="00D618D1" w:rsidRPr="00C2714A" w:rsidRDefault="00D618D1" w:rsidP="00D618D1">
            <w:pPr>
              <w:spacing w:after="0" w:line="240" w:lineRule="auto"/>
              <w:jc w:val="center"/>
              <w:rPr>
                <w:ins w:id="5254" w:author="Observatorio 02" w:date="2017-03-17T12:51:00Z"/>
                <w:rFonts w:eastAsia="Times New Roman"/>
                <w:sz w:val="22"/>
                <w:szCs w:val="22"/>
                <w:bdr w:val="none" w:sz="0" w:space="0" w:color="auto"/>
                <w:lang w:val="es-CL" w:eastAsia="es-CL"/>
              </w:rPr>
            </w:pPr>
            <w:ins w:id="5255" w:author="Observatorio 02" w:date="2017-03-17T12:51:00Z">
              <w:r w:rsidRPr="00C2714A">
                <w:rPr>
                  <w:rFonts w:eastAsia="Times New Roman"/>
                  <w:sz w:val="22"/>
                  <w:szCs w:val="22"/>
                  <w:bdr w:val="none" w:sz="0" w:space="0" w:color="auto"/>
                  <w:lang w:val="es-CL" w:eastAsia="es-CL"/>
                </w:rPr>
                <w:t>Básica incompleta o menos</w:t>
              </w:r>
            </w:ins>
          </w:p>
        </w:tc>
        <w:tc>
          <w:tcPr>
            <w:tcW w:w="800" w:type="dxa"/>
            <w:tcBorders>
              <w:top w:val="single" w:sz="8" w:space="0" w:color="000000"/>
              <w:left w:val="nil"/>
              <w:bottom w:val="single" w:sz="4" w:space="0" w:color="000000"/>
              <w:right w:val="nil"/>
            </w:tcBorders>
            <w:shd w:val="clear" w:color="000000" w:fill="FFFFFF"/>
            <w:vAlign w:val="bottom"/>
            <w:hideMark/>
          </w:tcPr>
          <w:p w14:paraId="5668D60D" w14:textId="77777777" w:rsidR="00D618D1" w:rsidRPr="00C2714A" w:rsidRDefault="00D618D1" w:rsidP="00D618D1">
            <w:pPr>
              <w:spacing w:after="0" w:line="240" w:lineRule="auto"/>
              <w:jc w:val="center"/>
              <w:rPr>
                <w:ins w:id="5256" w:author="Observatorio 02" w:date="2017-03-17T12:51:00Z"/>
                <w:rFonts w:eastAsia="Times New Roman"/>
                <w:sz w:val="22"/>
                <w:szCs w:val="22"/>
                <w:bdr w:val="none" w:sz="0" w:space="0" w:color="auto"/>
                <w:lang w:val="es-CL" w:eastAsia="es-CL"/>
              </w:rPr>
            </w:pPr>
            <w:ins w:id="5257" w:author="Observatorio 02" w:date="2017-03-17T12:51:00Z">
              <w:r w:rsidRPr="00C2714A">
                <w:rPr>
                  <w:rFonts w:eastAsia="Times New Roman"/>
                  <w:sz w:val="22"/>
                  <w:szCs w:val="22"/>
                  <w:bdr w:val="none" w:sz="0" w:space="0" w:color="auto"/>
                  <w:lang w:val="es-CL" w:eastAsia="es-CL"/>
                </w:rPr>
                <w:t>Básica</w:t>
              </w:r>
            </w:ins>
          </w:p>
        </w:tc>
        <w:tc>
          <w:tcPr>
            <w:tcW w:w="800" w:type="dxa"/>
            <w:tcBorders>
              <w:top w:val="single" w:sz="8" w:space="0" w:color="000000"/>
              <w:left w:val="nil"/>
              <w:bottom w:val="single" w:sz="4" w:space="0" w:color="000000"/>
              <w:right w:val="nil"/>
            </w:tcBorders>
            <w:shd w:val="clear" w:color="000000" w:fill="FFFFFF"/>
            <w:vAlign w:val="bottom"/>
            <w:hideMark/>
          </w:tcPr>
          <w:p w14:paraId="0EE88CBD" w14:textId="77777777" w:rsidR="00D618D1" w:rsidRPr="00C2714A" w:rsidRDefault="00D618D1" w:rsidP="00D618D1">
            <w:pPr>
              <w:spacing w:after="0" w:line="240" w:lineRule="auto"/>
              <w:jc w:val="center"/>
              <w:rPr>
                <w:ins w:id="5258" w:author="Observatorio 02" w:date="2017-03-17T12:51:00Z"/>
                <w:rFonts w:eastAsia="Times New Roman"/>
                <w:sz w:val="22"/>
                <w:szCs w:val="22"/>
                <w:bdr w:val="none" w:sz="0" w:space="0" w:color="auto"/>
                <w:lang w:val="es-CL" w:eastAsia="es-CL"/>
              </w:rPr>
            </w:pPr>
            <w:ins w:id="5259" w:author="Observatorio 02" w:date="2017-03-17T12:51:00Z">
              <w:r w:rsidRPr="00C2714A">
                <w:rPr>
                  <w:rFonts w:eastAsia="Times New Roman"/>
                  <w:sz w:val="22"/>
                  <w:szCs w:val="22"/>
                  <w:bdr w:val="none" w:sz="0" w:space="0" w:color="auto"/>
                  <w:lang w:val="es-CL" w:eastAsia="es-CL"/>
                </w:rPr>
                <w:t>Media</w:t>
              </w:r>
            </w:ins>
          </w:p>
        </w:tc>
        <w:tc>
          <w:tcPr>
            <w:tcW w:w="820" w:type="dxa"/>
            <w:tcBorders>
              <w:top w:val="single" w:sz="8" w:space="0" w:color="000000"/>
              <w:left w:val="nil"/>
              <w:bottom w:val="single" w:sz="4" w:space="0" w:color="000000"/>
              <w:right w:val="nil"/>
            </w:tcBorders>
            <w:shd w:val="clear" w:color="000000" w:fill="FFFFFF"/>
            <w:vAlign w:val="bottom"/>
            <w:hideMark/>
          </w:tcPr>
          <w:p w14:paraId="0A6BE43D" w14:textId="77777777" w:rsidR="00D618D1" w:rsidRPr="00C2714A" w:rsidRDefault="00D618D1" w:rsidP="00D618D1">
            <w:pPr>
              <w:spacing w:after="0" w:line="240" w:lineRule="auto"/>
              <w:jc w:val="center"/>
              <w:rPr>
                <w:ins w:id="5260" w:author="Observatorio 02" w:date="2017-03-17T12:51:00Z"/>
                <w:rFonts w:eastAsia="Times New Roman"/>
                <w:sz w:val="22"/>
                <w:szCs w:val="22"/>
                <w:bdr w:val="none" w:sz="0" w:space="0" w:color="auto"/>
                <w:lang w:val="es-CL" w:eastAsia="es-CL"/>
              </w:rPr>
            </w:pPr>
            <w:ins w:id="5261" w:author="Observatorio 02" w:date="2017-03-17T12:51:00Z">
              <w:r w:rsidRPr="00C2714A">
                <w:rPr>
                  <w:rFonts w:eastAsia="Times New Roman"/>
                  <w:sz w:val="22"/>
                  <w:szCs w:val="22"/>
                  <w:bdr w:val="none" w:sz="0" w:space="0" w:color="auto"/>
                  <w:lang w:val="es-CL" w:eastAsia="es-CL"/>
                </w:rPr>
                <w:t>Técnica</w:t>
              </w:r>
            </w:ins>
          </w:p>
        </w:tc>
        <w:tc>
          <w:tcPr>
            <w:tcW w:w="1240" w:type="dxa"/>
            <w:tcBorders>
              <w:top w:val="single" w:sz="8" w:space="0" w:color="000000"/>
              <w:left w:val="nil"/>
              <w:bottom w:val="single" w:sz="4" w:space="0" w:color="000000"/>
              <w:right w:val="nil"/>
            </w:tcBorders>
            <w:shd w:val="clear" w:color="000000" w:fill="FFFFFF"/>
            <w:vAlign w:val="bottom"/>
            <w:hideMark/>
          </w:tcPr>
          <w:p w14:paraId="681FA6C3" w14:textId="77777777" w:rsidR="00D618D1" w:rsidRPr="00C2714A" w:rsidRDefault="00D618D1" w:rsidP="00D618D1">
            <w:pPr>
              <w:spacing w:after="0" w:line="240" w:lineRule="auto"/>
              <w:jc w:val="center"/>
              <w:rPr>
                <w:ins w:id="5262" w:author="Observatorio 02" w:date="2017-03-17T12:51:00Z"/>
                <w:rFonts w:eastAsia="Times New Roman"/>
                <w:sz w:val="22"/>
                <w:szCs w:val="22"/>
                <w:bdr w:val="none" w:sz="0" w:space="0" w:color="auto"/>
                <w:lang w:val="es-CL" w:eastAsia="es-CL"/>
              </w:rPr>
            </w:pPr>
            <w:ins w:id="5263" w:author="Observatorio 02" w:date="2017-03-17T12:51:00Z">
              <w:r w:rsidRPr="00C2714A">
                <w:rPr>
                  <w:rFonts w:eastAsia="Times New Roman"/>
                  <w:sz w:val="22"/>
                  <w:szCs w:val="22"/>
                  <w:bdr w:val="none" w:sz="0" w:space="0" w:color="auto"/>
                  <w:lang w:val="es-CL" w:eastAsia="es-CL"/>
                </w:rPr>
                <w:t>Universitaria</w:t>
              </w:r>
            </w:ins>
          </w:p>
        </w:tc>
        <w:tc>
          <w:tcPr>
            <w:tcW w:w="1020" w:type="dxa"/>
            <w:tcBorders>
              <w:top w:val="single" w:sz="8" w:space="0" w:color="000000"/>
              <w:left w:val="nil"/>
              <w:bottom w:val="single" w:sz="4" w:space="0" w:color="000000"/>
              <w:right w:val="nil"/>
            </w:tcBorders>
            <w:shd w:val="clear" w:color="000000" w:fill="FFFFFF"/>
            <w:vAlign w:val="bottom"/>
            <w:hideMark/>
          </w:tcPr>
          <w:p w14:paraId="214D864C" w14:textId="77777777" w:rsidR="00D618D1" w:rsidRPr="00C2714A" w:rsidRDefault="00D618D1" w:rsidP="00D618D1">
            <w:pPr>
              <w:spacing w:after="0" w:line="240" w:lineRule="auto"/>
              <w:jc w:val="center"/>
              <w:rPr>
                <w:ins w:id="5264" w:author="Observatorio 02" w:date="2017-03-17T12:51:00Z"/>
                <w:rFonts w:eastAsia="Times New Roman"/>
                <w:sz w:val="22"/>
                <w:szCs w:val="22"/>
                <w:bdr w:val="none" w:sz="0" w:space="0" w:color="auto"/>
                <w:lang w:val="es-CL" w:eastAsia="es-CL"/>
              </w:rPr>
            </w:pPr>
            <w:ins w:id="5265" w:author="Observatorio 02" w:date="2017-03-17T12:51:00Z">
              <w:r w:rsidRPr="00C2714A">
                <w:rPr>
                  <w:rFonts w:eastAsia="Times New Roman"/>
                  <w:sz w:val="22"/>
                  <w:szCs w:val="22"/>
                  <w:bdr w:val="none" w:sz="0" w:space="0" w:color="auto"/>
                  <w:lang w:val="es-CL" w:eastAsia="es-CL"/>
                </w:rPr>
                <w:t>Postgrado</w:t>
              </w:r>
            </w:ins>
          </w:p>
        </w:tc>
        <w:tc>
          <w:tcPr>
            <w:tcW w:w="800" w:type="dxa"/>
            <w:tcBorders>
              <w:top w:val="single" w:sz="8" w:space="0" w:color="000000"/>
              <w:left w:val="nil"/>
              <w:bottom w:val="single" w:sz="4" w:space="0" w:color="000000"/>
              <w:right w:val="nil"/>
            </w:tcBorders>
            <w:shd w:val="clear" w:color="000000" w:fill="FFFFFF"/>
            <w:vAlign w:val="bottom"/>
            <w:hideMark/>
          </w:tcPr>
          <w:p w14:paraId="3625C3F6" w14:textId="77777777" w:rsidR="00D618D1" w:rsidRPr="00C2714A" w:rsidRDefault="00D618D1" w:rsidP="00D618D1">
            <w:pPr>
              <w:spacing w:after="0" w:line="240" w:lineRule="auto"/>
              <w:jc w:val="center"/>
              <w:rPr>
                <w:ins w:id="5266" w:author="Observatorio 02" w:date="2017-03-17T12:51:00Z"/>
                <w:rFonts w:eastAsia="Times New Roman"/>
                <w:sz w:val="22"/>
                <w:szCs w:val="22"/>
                <w:bdr w:val="none" w:sz="0" w:space="0" w:color="auto"/>
                <w:lang w:val="es-CL" w:eastAsia="es-CL"/>
              </w:rPr>
            </w:pPr>
            <w:ins w:id="5267" w:author="Observatorio 02" w:date="2017-03-17T12:51:00Z">
              <w:r w:rsidRPr="00C2714A">
                <w:rPr>
                  <w:rFonts w:eastAsia="Times New Roman"/>
                  <w:sz w:val="22"/>
                  <w:szCs w:val="22"/>
                  <w:bdr w:val="none" w:sz="0" w:space="0" w:color="auto"/>
                  <w:lang w:val="es-CL" w:eastAsia="es-CL"/>
                </w:rPr>
                <w:t>Total</w:t>
              </w:r>
            </w:ins>
          </w:p>
        </w:tc>
      </w:tr>
      <w:tr w:rsidR="00D618D1" w:rsidRPr="00C2714A" w14:paraId="20900DC6" w14:textId="77777777" w:rsidTr="00D618D1">
        <w:trPr>
          <w:trHeight w:val="300"/>
          <w:ins w:id="5268" w:author="Observatorio 02" w:date="2017-03-17T12:51:00Z"/>
        </w:trPr>
        <w:tc>
          <w:tcPr>
            <w:tcW w:w="960" w:type="dxa"/>
            <w:vMerge w:val="restart"/>
            <w:tcBorders>
              <w:top w:val="nil"/>
              <w:left w:val="nil"/>
              <w:bottom w:val="nil"/>
              <w:right w:val="nil"/>
            </w:tcBorders>
            <w:shd w:val="clear" w:color="000000" w:fill="FFFFFF"/>
            <w:noWrap/>
            <w:vAlign w:val="center"/>
            <w:hideMark/>
          </w:tcPr>
          <w:p w14:paraId="3F4754CA" w14:textId="77777777" w:rsidR="00D618D1" w:rsidRPr="00C2714A" w:rsidRDefault="00D618D1" w:rsidP="00D618D1">
            <w:pPr>
              <w:spacing w:after="0" w:line="240" w:lineRule="auto"/>
              <w:jc w:val="center"/>
              <w:rPr>
                <w:ins w:id="5269" w:author="Observatorio 02" w:date="2017-03-17T12:51:00Z"/>
                <w:rFonts w:eastAsia="Times New Roman"/>
                <w:sz w:val="22"/>
                <w:szCs w:val="22"/>
                <w:bdr w:val="none" w:sz="0" w:space="0" w:color="auto"/>
                <w:lang w:val="es-CL" w:eastAsia="es-CL"/>
              </w:rPr>
            </w:pPr>
            <w:ins w:id="5270" w:author="Observatorio 02" w:date="2017-03-17T12:51:00Z">
              <w:r w:rsidRPr="00C2714A">
                <w:rPr>
                  <w:rFonts w:eastAsia="Times New Roman"/>
                  <w:sz w:val="22"/>
                  <w:szCs w:val="22"/>
                  <w:bdr w:val="none" w:sz="0" w:space="0" w:color="auto"/>
                  <w:lang w:val="es-CL" w:eastAsia="es-CL"/>
                </w:rPr>
                <w:t>Sector</w:t>
              </w:r>
            </w:ins>
          </w:p>
        </w:tc>
        <w:tc>
          <w:tcPr>
            <w:tcW w:w="520" w:type="dxa"/>
            <w:tcBorders>
              <w:top w:val="nil"/>
              <w:left w:val="nil"/>
              <w:bottom w:val="nil"/>
              <w:right w:val="nil"/>
            </w:tcBorders>
            <w:shd w:val="clear" w:color="000000" w:fill="FFFFFF"/>
            <w:noWrap/>
            <w:vAlign w:val="bottom"/>
            <w:hideMark/>
          </w:tcPr>
          <w:p w14:paraId="2E8C91FD" w14:textId="77777777" w:rsidR="00D618D1" w:rsidRPr="00C2714A" w:rsidRDefault="00D618D1" w:rsidP="00D618D1">
            <w:pPr>
              <w:spacing w:after="0" w:line="240" w:lineRule="auto"/>
              <w:jc w:val="center"/>
              <w:rPr>
                <w:ins w:id="5271" w:author="Observatorio 02" w:date="2017-03-17T12:51:00Z"/>
                <w:rFonts w:eastAsia="Times New Roman"/>
                <w:sz w:val="22"/>
                <w:szCs w:val="22"/>
                <w:bdr w:val="none" w:sz="0" w:space="0" w:color="auto"/>
                <w:lang w:val="es-CL" w:eastAsia="es-CL"/>
              </w:rPr>
            </w:pPr>
            <w:ins w:id="5272" w:author="Observatorio 02" w:date="2017-03-17T12:51:00Z">
              <w:r w:rsidRPr="00C2714A">
                <w:rPr>
                  <w:rFonts w:eastAsia="Times New Roman"/>
                  <w:sz w:val="22"/>
                  <w:szCs w:val="22"/>
                  <w:bdr w:val="none" w:sz="0" w:space="0" w:color="auto"/>
                  <w:lang w:val="es-CL" w:eastAsia="es-CL"/>
                </w:rPr>
                <w:t>2010</w:t>
              </w:r>
            </w:ins>
          </w:p>
        </w:tc>
        <w:tc>
          <w:tcPr>
            <w:tcW w:w="1060" w:type="dxa"/>
            <w:tcBorders>
              <w:top w:val="nil"/>
              <w:left w:val="nil"/>
              <w:bottom w:val="nil"/>
              <w:right w:val="nil"/>
            </w:tcBorders>
            <w:shd w:val="clear" w:color="000000" w:fill="FFFFFF"/>
            <w:noWrap/>
            <w:vAlign w:val="bottom"/>
            <w:hideMark/>
          </w:tcPr>
          <w:p w14:paraId="61C9711F" w14:textId="77777777" w:rsidR="00D618D1" w:rsidRPr="00C2714A" w:rsidRDefault="00D618D1" w:rsidP="00D618D1">
            <w:pPr>
              <w:spacing w:after="0" w:line="240" w:lineRule="auto"/>
              <w:jc w:val="right"/>
              <w:rPr>
                <w:ins w:id="5273" w:author="Observatorio 02" w:date="2017-03-17T12:51:00Z"/>
                <w:rFonts w:eastAsia="Times New Roman"/>
                <w:sz w:val="22"/>
                <w:szCs w:val="22"/>
                <w:bdr w:val="none" w:sz="0" w:space="0" w:color="auto"/>
                <w:lang w:val="es-CL" w:eastAsia="es-CL"/>
              </w:rPr>
            </w:pPr>
            <w:ins w:id="5274" w:author="Observatorio 02" w:date="2017-03-17T12:51:00Z">
              <w:r w:rsidRPr="00C2714A">
                <w:rPr>
                  <w:rFonts w:eastAsia="Times New Roman"/>
                  <w:sz w:val="22"/>
                  <w:szCs w:val="22"/>
                  <w:bdr w:val="none" w:sz="0" w:space="0" w:color="auto"/>
                  <w:lang w:val="es-CL" w:eastAsia="es-CL"/>
                </w:rPr>
                <w:t>197.491</w:t>
              </w:r>
            </w:ins>
          </w:p>
        </w:tc>
        <w:tc>
          <w:tcPr>
            <w:tcW w:w="800" w:type="dxa"/>
            <w:tcBorders>
              <w:top w:val="nil"/>
              <w:left w:val="nil"/>
              <w:bottom w:val="nil"/>
              <w:right w:val="nil"/>
            </w:tcBorders>
            <w:shd w:val="clear" w:color="000000" w:fill="FFFFFF"/>
            <w:noWrap/>
            <w:vAlign w:val="bottom"/>
            <w:hideMark/>
          </w:tcPr>
          <w:p w14:paraId="0805A6C7" w14:textId="77777777" w:rsidR="00D618D1" w:rsidRPr="00C2714A" w:rsidRDefault="00D618D1" w:rsidP="00D618D1">
            <w:pPr>
              <w:spacing w:after="0" w:line="240" w:lineRule="auto"/>
              <w:jc w:val="right"/>
              <w:rPr>
                <w:ins w:id="5275" w:author="Observatorio 02" w:date="2017-03-17T12:51:00Z"/>
                <w:rFonts w:eastAsia="Times New Roman"/>
                <w:sz w:val="22"/>
                <w:szCs w:val="22"/>
                <w:bdr w:val="none" w:sz="0" w:space="0" w:color="auto"/>
                <w:lang w:val="es-CL" w:eastAsia="es-CL"/>
              </w:rPr>
            </w:pPr>
            <w:ins w:id="5276" w:author="Observatorio 02" w:date="2017-03-17T12:51:00Z">
              <w:r w:rsidRPr="00C2714A">
                <w:rPr>
                  <w:rFonts w:eastAsia="Times New Roman"/>
                  <w:sz w:val="22"/>
                  <w:szCs w:val="22"/>
                  <w:bdr w:val="none" w:sz="0" w:space="0" w:color="auto"/>
                  <w:lang w:val="es-CL" w:eastAsia="es-CL"/>
                </w:rPr>
                <w:t>243.792</w:t>
              </w:r>
            </w:ins>
          </w:p>
        </w:tc>
        <w:tc>
          <w:tcPr>
            <w:tcW w:w="800" w:type="dxa"/>
            <w:tcBorders>
              <w:top w:val="nil"/>
              <w:left w:val="nil"/>
              <w:bottom w:val="nil"/>
              <w:right w:val="nil"/>
            </w:tcBorders>
            <w:shd w:val="clear" w:color="000000" w:fill="FFFFFF"/>
            <w:noWrap/>
            <w:vAlign w:val="bottom"/>
            <w:hideMark/>
          </w:tcPr>
          <w:p w14:paraId="5BDBE513" w14:textId="77777777" w:rsidR="00D618D1" w:rsidRPr="00C2714A" w:rsidRDefault="00D618D1" w:rsidP="00D618D1">
            <w:pPr>
              <w:spacing w:after="0" w:line="240" w:lineRule="auto"/>
              <w:jc w:val="right"/>
              <w:rPr>
                <w:ins w:id="5277" w:author="Observatorio 02" w:date="2017-03-17T12:51:00Z"/>
                <w:rFonts w:eastAsia="Times New Roman"/>
                <w:sz w:val="22"/>
                <w:szCs w:val="22"/>
                <w:bdr w:val="none" w:sz="0" w:space="0" w:color="auto"/>
                <w:lang w:val="es-CL" w:eastAsia="es-CL"/>
              </w:rPr>
            </w:pPr>
            <w:ins w:id="5278" w:author="Observatorio 02" w:date="2017-03-17T12:51:00Z">
              <w:r w:rsidRPr="00C2714A">
                <w:rPr>
                  <w:rFonts w:eastAsia="Times New Roman"/>
                  <w:sz w:val="22"/>
                  <w:szCs w:val="22"/>
                  <w:bdr w:val="none" w:sz="0" w:space="0" w:color="auto"/>
                  <w:lang w:val="es-CL" w:eastAsia="es-CL"/>
                </w:rPr>
                <w:t>333.673</w:t>
              </w:r>
            </w:ins>
          </w:p>
        </w:tc>
        <w:tc>
          <w:tcPr>
            <w:tcW w:w="820" w:type="dxa"/>
            <w:tcBorders>
              <w:top w:val="nil"/>
              <w:left w:val="nil"/>
              <w:bottom w:val="nil"/>
              <w:right w:val="nil"/>
            </w:tcBorders>
            <w:shd w:val="clear" w:color="000000" w:fill="FFFFFF"/>
            <w:noWrap/>
            <w:vAlign w:val="bottom"/>
            <w:hideMark/>
          </w:tcPr>
          <w:p w14:paraId="1DF0005E" w14:textId="77777777" w:rsidR="00D618D1" w:rsidRPr="00C2714A" w:rsidRDefault="00D618D1" w:rsidP="00D618D1">
            <w:pPr>
              <w:spacing w:after="0" w:line="240" w:lineRule="auto"/>
              <w:jc w:val="right"/>
              <w:rPr>
                <w:ins w:id="5279" w:author="Observatorio 02" w:date="2017-03-17T12:51:00Z"/>
                <w:rFonts w:eastAsia="Times New Roman"/>
                <w:sz w:val="22"/>
                <w:szCs w:val="22"/>
                <w:bdr w:val="none" w:sz="0" w:space="0" w:color="auto"/>
                <w:lang w:val="es-CL" w:eastAsia="es-CL"/>
              </w:rPr>
            </w:pPr>
            <w:ins w:id="5280" w:author="Observatorio 02" w:date="2017-03-17T12:51:00Z">
              <w:r w:rsidRPr="00C2714A">
                <w:rPr>
                  <w:rFonts w:eastAsia="Times New Roman"/>
                  <w:sz w:val="22"/>
                  <w:szCs w:val="22"/>
                  <w:bdr w:val="none" w:sz="0" w:space="0" w:color="auto"/>
                  <w:lang w:val="es-CL" w:eastAsia="es-CL"/>
                </w:rPr>
                <w:t>539.063</w:t>
              </w:r>
            </w:ins>
          </w:p>
        </w:tc>
        <w:tc>
          <w:tcPr>
            <w:tcW w:w="1240" w:type="dxa"/>
            <w:tcBorders>
              <w:top w:val="nil"/>
              <w:left w:val="nil"/>
              <w:bottom w:val="nil"/>
              <w:right w:val="nil"/>
            </w:tcBorders>
            <w:shd w:val="clear" w:color="000000" w:fill="FFFFFF"/>
            <w:noWrap/>
            <w:vAlign w:val="bottom"/>
            <w:hideMark/>
          </w:tcPr>
          <w:p w14:paraId="1B4AD04C" w14:textId="77777777" w:rsidR="00D618D1" w:rsidRPr="00C2714A" w:rsidRDefault="00D618D1" w:rsidP="00D618D1">
            <w:pPr>
              <w:spacing w:after="0" w:line="240" w:lineRule="auto"/>
              <w:jc w:val="right"/>
              <w:rPr>
                <w:ins w:id="5281" w:author="Observatorio 02" w:date="2017-03-17T12:51:00Z"/>
                <w:rFonts w:eastAsia="Times New Roman"/>
                <w:sz w:val="22"/>
                <w:szCs w:val="22"/>
                <w:bdr w:val="none" w:sz="0" w:space="0" w:color="auto"/>
                <w:lang w:val="es-CL" w:eastAsia="es-CL"/>
              </w:rPr>
            </w:pPr>
            <w:ins w:id="5282" w:author="Observatorio 02" w:date="2017-03-17T12:51:00Z">
              <w:r w:rsidRPr="00C2714A">
                <w:rPr>
                  <w:rFonts w:eastAsia="Times New Roman"/>
                  <w:sz w:val="22"/>
                  <w:szCs w:val="22"/>
                  <w:bdr w:val="none" w:sz="0" w:space="0" w:color="auto"/>
                  <w:lang w:val="es-CL" w:eastAsia="es-CL"/>
                </w:rPr>
                <w:t>1.418.915</w:t>
              </w:r>
            </w:ins>
          </w:p>
        </w:tc>
        <w:tc>
          <w:tcPr>
            <w:tcW w:w="1020" w:type="dxa"/>
            <w:tcBorders>
              <w:top w:val="nil"/>
              <w:left w:val="nil"/>
              <w:bottom w:val="nil"/>
              <w:right w:val="nil"/>
            </w:tcBorders>
            <w:shd w:val="clear" w:color="000000" w:fill="FFFFFF"/>
            <w:noWrap/>
            <w:vAlign w:val="bottom"/>
            <w:hideMark/>
          </w:tcPr>
          <w:p w14:paraId="2025A54A" w14:textId="77777777" w:rsidR="00D618D1" w:rsidRPr="00C2714A" w:rsidRDefault="00D618D1" w:rsidP="00D618D1">
            <w:pPr>
              <w:spacing w:after="0" w:line="240" w:lineRule="auto"/>
              <w:jc w:val="right"/>
              <w:rPr>
                <w:ins w:id="5283" w:author="Observatorio 02" w:date="2017-03-17T12:51:00Z"/>
                <w:rFonts w:eastAsia="Times New Roman"/>
                <w:sz w:val="22"/>
                <w:szCs w:val="22"/>
                <w:bdr w:val="none" w:sz="0" w:space="0" w:color="auto"/>
                <w:lang w:val="es-CL" w:eastAsia="es-CL"/>
              </w:rPr>
            </w:pPr>
            <w:ins w:id="5284" w:author="Observatorio 02" w:date="2017-03-17T12:51:00Z">
              <w:r w:rsidRPr="00C2714A">
                <w:rPr>
                  <w:rFonts w:eastAsia="Times New Roman"/>
                  <w:sz w:val="22"/>
                  <w:szCs w:val="22"/>
                  <w:bdr w:val="none" w:sz="0" w:space="0" w:color="auto"/>
                  <w:lang w:val="es-CL" w:eastAsia="es-CL"/>
                </w:rPr>
                <w:t>2.972.763ᵃ</w:t>
              </w:r>
            </w:ins>
          </w:p>
        </w:tc>
        <w:tc>
          <w:tcPr>
            <w:tcW w:w="800" w:type="dxa"/>
            <w:tcBorders>
              <w:top w:val="nil"/>
              <w:left w:val="nil"/>
              <w:bottom w:val="nil"/>
              <w:right w:val="nil"/>
            </w:tcBorders>
            <w:shd w:val="clear" w:color="000000" w:fill="FFFFFF"/>
            <w:noWrap/>
            <w:vAlign w:val="bottom"/>
            <w:hideMark/>
          </w:tcPr>
          <w:p w14:paraId="5F42CBC4" w14:textId="77777777" w:rsidR="00D618D1" w:rsidRPr="00C2714A" w:rsidRDefault="00D618D1" w:rsidP="00D618D1">
            <w:pPr>
              <w:spacing w:after="0" w:line="240" w:lineRule="auto"/>
              <w:jc w:val="right"/>
              <w:rPr>
                <w:ins w:id="5285" w:author="Observatorio 02" w:date="2017-03-17T12:51:00Z"/>
                <w:rFonts w:eastAsia="Times New Roman"/>
                <w:sz w:val="22"/>
                <w:szCs w:val="22"/>
                <w:bdr w:val="none" w:sz="0" w:space="0" w:color="auto"/>
                <w:lang w:val="es-CL" w:eastAsia="es-CL"/>
              </w:rPr>
            </w:pPr>
            <w:ins w:id="5286" w:author="Observatorio 02" w:date="2017-03-17T12:51:00Z">
              <w:r w:rsidRPr="00C2714A">
                <w:rPr>
                  <w:rFonts w:eastAsia="Times New Roman"/>
                  <w:sz w:val="22"/>
                  <w:szCs w:val="22"/>
                  <w:bdr w:val="none" w:sz="0" w:space="0" w:color="auto"/>
                  <w:lang w:val="es-CL" w:eastAsia="es-CL"/>
                </w:rPr>
                <w:t>374.269</w:t>
              </w:r>
            </w:ins>
          </w:p>
        </w:tc>
      </w:tr>
      <w:tr w:rsidR="00D618D1" w:rsidRPr="00C2714A" w14:paraId="6BD54C21" w14:textId="77777777" w:rsidTr="00D618D1">
        <w:trPr>
          <w:trHeight w:val="300"/>
          <w:ins w:id="5287" w:author="Observatorio 02" w:date="2017-03-17T12:51:00Z"/>
        </w:trPr>
        <w:tc>
          <w:tcPr>
            <w:tcW w:w="960" w:type="dxa"/>
            <w:vMerge/>
            <w:tcBorders>
              <w:top w:val="nil"/>
              <w:left w:val="nil"/>
              <w:bottom w:val="nil"/>
              <w:right w:val="nil"/>
            </w:tcBorders>
            <w:vAlign w:val="center"/>
            <w:hideMark/>
          </w:tcPr>
          <w:p w14:paraId="516D2A2A" w14:textId="77777777" w:rsidR="00D618D1" w:rsidRPr="00C2714A" w:rsidRDefault="00D618D1" w:rsidP="00D618D1">
            <w:pPr>
              <w:spacing w:after="0" w:line="240" w:lineRule="auto"/>
              <w:rPr>
                <w:ins w:id="5288" w:author="Observatorio 02" w:date="2017-03-17T12:51:00Z"/>
                <w:rFonts w:eastAsia="Times New Roman"/>
                <w:sz w:val="22"/>
                <w:szCs w:val="22"/>
                <w:bdr w:val="none" w:sz="0" w:space="0" w:color="auto"/>
                <w:lang w:val="es-CL" w:eastAsia="es-CL"/>
              </w:rPr>
            </w:pPr>
          </w:p>
        </w:tc>
        <w:tc>
          <w:tcPr>
            <w:tcW w:w="520" w:type="dxa"/>
            <w:tcBorders>
              <w:top w:val="nil"/>
              <w:left w:val="nil"/>
              <w:bottom w:val="nil"/>
              <w:right w:val="nil"/>
            </w:tcBorders>
            <w:shd w:val="clear" w:color="000000" w:fill="FFFFFF"/>
            <w:noWrap/>
            <w:vAlign w:val="bottom"/>
            <w:hideMark/>
          </w:tcPr>
          <w:p w14:paraId="63F760CD" w14:textId="77777777" w:rsidR="00D618D1" w:rsidRPr="00C2714A" w:rsidRDefault="00D618D1" w:rsidP="00D618D1">
            <w:pPr>
              <w:spacing w:after="0" w:line="240" w:lineRule="auto"/>
              <w:jc w:val="center"/>
              <w:rPr>
                <w:ins w:id="5289" w:author="Observatorio 02" w:date="2017-03-17T12:51:00Z"/>
                <w:rFonts w:eastAsia="Times New Roman"/>
                <w:sz w:val="22"/>
                <w:szCs w:val="22"/>
                <w:bdr w:val="none" w:sz="0" w:space="0" w:color="auto"/>
                <w:lang w:val="es-CL" w:eastAsia="es-CL"/>
              </w:rPr>
            </w:pPr>
            <w:ins w:id="5290" w:author="Observatorio 02" w:date="2017-03-17T12:51:00Z">
              <w:r w:rsidRPr="00C2714A">
                <w:rPr>
                  <w:rFonts w:eastAsia="Times New Roman"/>
                  <w:sz w:val="22"/>
                  <w:szCs w:val="22"/>
                  <w:bdr w:val="none" w:sz="0" w:space="0" w:color="auto"/>
                  <w:lang w:val="es-CL" w:eastAsia="es-CL"/>
                </w:rPr>
                <w:t>2015</w:t>
              </w:r>
            </w:ins>
          </w:p>
        </w:tc>
        <w:tc>
          <w:tcPr>
            <w:tcW w:w="1060" w:type="dxa"/>
            <w:tcBorders>
              <w:top w:val="nil"/>
              <w:left w:val="nil"/>
              <w:bottom w:val="nil"/>
              <w:right w:val="nil"/>
            </w:tcBorders>
            <w:shd w:val="clear" w:color="000000" w:fill="FFFFFF"/>
            <w:noWrap/>
            <w:vAlign w:val="bottom"/>
            <w:hideMark/>
          </w:tcPr>
          <w:p w14:paraId="2449869F" w14:textId="77777777" w:rsidR="00D618D1" w:rsidRPr="00C2714A" w:rsidRDefault="00D618D1" w:rsidP="00D618D1">
            <w:pPr>
              <w:spacing w:after="0" w:line="240" w:lineRule="auto"/>
              <w:jc w:val="right"/>
              <w:rPr>
                <w:ins w:id="5291" w:author="Observatorio 02" w:date="2017-03-17T12:51:00Z"/>
                <w:rFonts w:eastAsia="Times New Roman"/>
                <w:sz w:val="22"/>
                <w:szCs w:val="22"/>
                <w:bdr w:val="none" w:sz="0" w:space="0" w:color="auto"/>
                <w:lang w:val="es-CL" w:eastAsia="es-CL"/>
              </w:rPr>
            </w:pPr>
            <w:ins w:id="5292" w:author="Observatorio 02" w:date="2017-03-17T12:51:00Z">
              <w:r w:rsidRPr="00C2714A">
                <w:rPr>
                  <w:rFonts w:eastAsia="Times New Roman"/>
                  <w:sz w:val="22"/>
                  <w:szCs w:val="22"/>
                  <w:bdr w:val="none" w:sz="0" w:space="0" w:color="auto"/>
                  <w:lang w:val="es-CL" w:eastAsia="es-CL"/>
                </w:rPr>
                <w:t>300.141</w:t>
              </w:r>
            </w:ins>
          </w:p>
        </w:tc>
        <w:tc>
          <w:tcPr>
            <w:tcW w:w="800" w:type="dxa"/>
            <w:tcBorders>
              <w:top w:val="nil"/>
              <w:left w:val="nil"/>
              <w:bottom w:val="nil"/>
              <w:right w:val="nil"/>
            </w:tcBorders>
            <w:shd w:val="clear" w:color="000000" w:fill="FFFFFF"/>
            <w:noWrap/>
            <w:vAlign w:val="bottom"/>
            <w:hideMark/>
          </w:tcPr>
          <w:p w14:paraId="33BE35B0" w14:textId="77777777" w:rsidR="00D618D1" w:rsidRPr="00C2714A" w:rsidRDefault="00D618D1" w:rsidP="00D618D1">
            <w:pPr>
              <w:spacing w:after="0" w:line="240" w:lineRule="auto"/>
              <w:jc w:val="right"/>
              <w:rPr>
                <w:ins w:id="5293" w:author="Observatorio 02" w:date="2017-03-17T12:51:00Z"/>
                <w:rFonts w:eastAsia="Times New Roman"/>
                <w:sz w:val="22"/>
                <w:szCs w:val="22"/>
                <w:bdr w:val="none" w:sz="0" w:space="0" w:color="auto"/>
                <w:lang w:val="es-CL" w:eastAsia="es-CL"/>
              </w:rPr>
            </w:pPr>
            <w:ins w:id="5294" w:author="Observatorio 02" w:date="2017-03-17T12:51:00Z">
              <w:r w:rsidRPr="00C2714A">
                <w:rPr>
                  <w:rFonts w:eastAsia="Times New Roman"/>
                  <w:sz w:val="22"/>
                  <w:szCs w:val="22"/>
                  <w:bdr w:val="none" w:sz="0" w:space="0" w:color="auto"/>
                  <w:lang w:val="es-CL" w:eastAsia="es-CL"/>
                </w:rPr>
                <w:t>334.383</w:t>
              </w:r>
            </w:ins>
          </w:p>
        </w:tc>
        <w:tc>
          <w:tcPr>
            <w:tcW w:w="800" w:type="dxa"/>
            <w:tcBorders>
              <w:top w:val="nil"/>
              <w:left w:val="nil"/>
              <w:bottom w:val="nil"/>
              <w:right w:val="nil"/>
            </w:tcBorders>
            <w:shd w:val="clear" w:color="000000" w:fill="FFFFFF"/>
            <w:noWrap/>
            <w:vAlign w:val="bottom"/>
            <w:hideMark/>
          </w:tcPr>
          <w:p w14:paraId="231E760F" w14:textId="77777777" w:rsidR="00D618D1" w:rsidRPr="00C2714A" w:rsidRDefault="00D618D1" w:rsidP="00D618D1">
            <w:pPr>
              <w:spacing w:after="0" w:line="240" w:lineRule="auto"/>
              <w:jc w:val="right"/>
              <w:rPr>
                <w:ins w:id="5295" w:author="Observatorio 02" w:date="2017-03-17T12:51:00Z"/>
                <w:rFonts w:eastAsia="Times New Roman"/>
                <w:sz w:val="22"/>
                <w:szCs w:val="22"/>
                <w:bdr w:val="none" w:sz="0" w:space="0" w:color="auto"/>
                <w:lang w:val="es-CL" w:eastAsia="es-CL"/>
              </w:rPr>
            </w:pPr>
            <w:ins w:id="5296" w:author="Observatorio 02" w:date="2017-03-17T12:51:00Z">
              <w:r w:rsidRPr="00C2714A">
                <w:rPr>
                  <w:rFonts w:eastAsia="Times New Roman"/>
                  <w:sz w:val="22"/>
                  <w:szCs w:val="22"/>
                  <w:bdr w:val="none" w:sz="0" w:space="0" w:color="auto"/>
                  <w:lang w:val="es-CL" w:eastAsia="es-CL"/>
                </w:rPr>
                <w:t>446.230</w:t>
              </w:r>
            </w:ins>
          </w:p>
        </w:tc>
        <w:tc>
          <w:tcPr>
            <w:tcW w:w="820" w:type="dxa"/>
            <w:tcBorders>
              <w:top w:val="nil"/>
              <w:left w:val="nil"/>
              <w:bottom w:val="nil"/>
              <w:right w:val="nil"/>
            </w:tcBorders>
            <w:shd w:val="clear" w:color="000000" w:fill="FFFFFF"/>
            <w:noWrap/>
            <w:vAlign w:val="bottom"/>
            <w:hideMark/>
          </w:tcPr>
          <w:p w14:paraId="62A3DE1C" w14:textId="77777777" w:rsidR="00D618D1" w:rsidRPr="00C2714A" w:rsidRDefault="00D618D1" w:rsidP="00D618D1">
            <w:pPr>
              <w:spacing w:after="0" w:line="240" w:lineRule="auto"/>
              <w:jc w:val="right"/>
              <w:rPr>
                <w:ins w:id="5297" w:author="Observatorio 02" w:date="2017-03-17T12:51:00Z"/>
                <w:rFonts w:eastAsia="Times New Roman"/>
                <w:sz w:val="22"/>
                <w:szCs w:val="22"/>
                <w:bdr w:val="none" w:sz="0" w:space="0" w:color="auto"/>
                <w:lang w:val="es-CL" w:eastAsia="es-CL"/>
              </w:rPr>
            </w:pPr>
            <w:ins w:id="5298" w:author="Observatorio 02" w:date="2017-03-17T12:51:00Z">
              <w:r w:rsidRPr="00C2714A">
                <w:rPr>
                  <w:rFonts w:eastAsia="Times New Roman"/>
                  <w:sz w:val="22"/>
                  <w:szCs w:val="22"/>
                  <w:bdr w:val="none" w:sz="0" w:space="0" w:color="auto"/>
                  <w:lang w:val="es-CL" w:eastAsia="es-CL"/>
                </w:rPr>
                <w:t>686.976</w:t>
              </w:r>
            </w:ins>
          </w:p>
        </w:tc>
        <w:tc>
          <w:tcPr>
            <w:tcW w:w="1240" w:type="dxa"/>
            <w:tcBorders>
              <w:top w:val="nil"/>
              <w:left w:val="nil"/>
              <w:bottom w:val="nil"/>
              <w:right w:val="nil"/>
            </w:tcBorders>
            <w:shd w:val="clear" w:color="000000" w:fill="FFFFFF"/>
            <w:noWrap/>
            <w:vAlign w:val="bottom"/>
            <w:hideMark/>
          </w:tcPr>
          <w:p w14:paraId="438CCF02" w14:textId="77777777" w:rsidR="00D618D1" w:rsidRPr="00C2714A" w:rsidRDefault="00D618D1" w:rsidP="00D618D1">
            <w:pPr>
              <w:spacing w:after="0" w:line="240" w:lineRule="auto"/>
              <w:jc w:val="right"/>
              <w:rPr>
                <w:ins w:id="5299" w:author="Observatorio 02" w:date="2017-03-17T12:51:00Z"/>
                <w:rFonts w:eastAsia="Times New Roman"/>
                <w:sz w:val="22"/>
                <w:szCs w:val="22"/>
                <w:bdr w:val="none" w:sz="0" w:space="0" w:color="auto"/>
                <w:lang w:val="es-CL" w:eastAsia="es-CL"/>
              </w:rPr>
            </w:pPr>
            <w:ins w:id="5300" w:author="Observatorio 02" w:date="2017-03-17T12:51:00Z">
              <w:r w:rsidRPr="00C2714A">
                <w:rPr>
                  <w:rFonts w:eastAsia="Times New Roman"/>
                  <w:sz w:val="22"/>
                  <w:szCs w:val="22"/>
                  <w:bdr w:val="none" w:sz="0" w:space="0" w:color="auto"/>
                  <w:lang w:val="es-CL" w:eastAsia="es-CL"/>
                </w:rPr>
                <w:t>1.482.651</w:t>
              </w:r>
            </w:ins>
          </w:p>
        </w:tc>
        <w:tc>
          <w:tcPr>
            <w:tcW w:w="1020" w:type="dxa"/>
            <w:tcBorders>
              <w:top w:val="nil"/>
              <w:left w:val="nil"/>
              <w:bottom w:val="nil"/>
              <w:right w:val="nil"/>
            </w:tcBorders>
            <w:shd w:val="clear" w:color="000000" w:fill="FFFFFF"/>
            <w:noWrap/>
            <w:vAlign w:val="bottom"/>
            <w:hideMark/>
          </w:tcPr>
          <w:p w14:paraId="0BEE5CB7" w14:textId="77777777" w:rsidR="00D618D1" w:rsidRPr="00C2714A" w:rsidRDefault="00D618D1" w:rsidP="00D618D1">
            <w:pPr>
              <w:spacing w:after="0" w:line="240" w:lineRule="auto"/>
              <w:jc w:val="right"/>
              <w:rPr>
                <w:ins w:id="5301" w:author="Observatorio 02" w:date="2017-03-17T12:51:00Z"/>
                <w:rFonts w:eastAsia="Times New Roman"/>
                <w:sz w:val="22"/>
                <w:szCs w:val="22"/>
                <w:bdr w:val="none" w:sz="0" w:space="0" w:color="auto"/>
                <w:lang w:val="es-CL" w:eastAsia="es-CL"/>
              </w:rPr>
            </w:pPr>
            <w:ins w:id="5302" w:author="Observatorio 02" w:date="2017-03-17T12:51:00Z">
              <w:r w:rsidRPr="00C2714A">
                <w:rPr>
                  <w:rFonts w:eastAsia="Times New Roman"/>
                  <w:sz w:val="22"/>
                  <w:szCs w:val="22"/>
                  <w:bdr w:val="none" w:sz="0" w:space="0" w:color="auto"/>
                  <w:lang w:val="es-CL" w:eastAsia="es-CL"/>
                </w:rPr>
                <w:t>2.591.999ᵃ</w:t>
              </w:r>
            </w:ins>
          </w:p>
        </w:tc>
        <w:tc>
          <w:tcPr>
            <w:tcW w:w="800" w:type="dxa"/>
            <w:tcBorders>
              <w:top w:val="nil"/>
              <w:left w:val="nil"/>
              <w:bottom w:val="nil"/>
              <w:right w:val="nil"/>
            </w:tcBorders>
            <w:shd w:val="clear" w:color="000000" w:fill="FFFFFF"/>
            <w:noWrap/>
            <w:vAlign w:val="bottom"/>
            <w:hideMark/>
          </w:tcPr>
          <w:p w14:paraId="52679BEA" w14:textId="77777777" w:rsidR="00D618D1" w:rsidRPr="00C2714A" w:rsidRDefault="00D618D1" w:rsidP="00D618D1">
            <w:pPr>
              <w:spacing w:after="0" w:line="240" w:lineRule="auto"/>
              <w:jc w:val="right"/>
              <w:rPr>
                <w:ins w:id="5303" w:author="Observatorio 02" w:date="2017-03-17T12:51:00Z"/>
                <w:rFonts w:eastAsia="Times New Roman"/>
                <w:sz w:val="22"/>
                <w:szCs w:val="22"/>
                <w:bdr w:val="none" w:sz="0" w:space="0" w:color="auto"/>
                <w:lang w:val="es-CL" w:eastAsia="es-CL"/>
              </w:rPr>
            </w:pPr>
            <w:ins w:id="5304" w:author="Observatorio 02" w:date="2017-03-17T12:51:00Z">
              <w:r w:rsidRPr="00C2714A">
                <w:rPr>
                  <w:rFonts w:eastAsia="Times New Roman"/>
                  <w:sz w:val="22"/>
                  <w:szCs w:val="22"/>
                  <w:bdr w:val="none" w:sz="0" w:space="0" w:color="auto"/>
                  <w:lang w:val="es-CL" w:eastAsia="es-CL"/>
                </w:rPr>
                <w:t>504.666</w:t>
              </w:r>
            </w:ins>
          </w:p>
        </w:tc>
      </w:tr>
      <w:tr w:rsidR="00D618D1" w:rsidRPr="00C2714A" w14:paraId="48A80E03" w14:textId="77777777" w:rsidTr="00D618D1">
        <w:trPr>
          <w:trHeight w:val="300"/>
          <w:ins w:id="5305" w:author="Observatorio 02" w:date="2017-03-17T12:51:00Z"/>
        </w:trPr>
        <w:tc>
          <w:tcPr>
            <w:tcW w:w="960" w:type="dxa"/>
            <w:vMerge w:val="restart"/>
            <w:tcBorders>
              <w:top w:val="nil"/>
              <w:left w:val="nil"/>
              <w:bottom w:val="single" w:sz="8" w:space="0" w:color="000000"/>
              <w:right w:val="nil"/>
            </w:tcBorders>
            <w:shd w:val="clear" w:color="000000" w:fill="FFFFFF"/>
            <w:noWrap/>
            <w:vAlign w:val="center"/>
            <w:hideMark/>
          </w:tcPr>
          <w:p w14:paraId="70D66BF2" w14:textId="77777777" w:rsidR="00D618D1" w:rsidRPr="00C2714A" w:rsidRDefault="00D618D1" w:rsidP="00D618D1">
            <w:pPr>
              <w:spacing w:after="0" w:line="240" w:lineRule="auto"/>
              <w:jc w:val="center"/>
              <w:rPr>
                <w:ins w:id="5306" w:author="Observatorio 02" w:date="2017-03-17T12:51:00Z"/>
                <w:rFonts w:eastAsia="Times New Roman"/>
                <w:sz w:val="22"/>
                <w:szCs w:val="22"/>
                <w:bdr w:val="none" w:sz="0" w:space="0" w:color="auto"/>
                <w:lang w:val="es-CL" w:eastAsia="es-CL"/>
              </w:rPr>
            </w:pPr>
            <w:ins w:id="5307" w:author="Observatorio 02" w:date="2017-03-17T12:51:00Z">
              <w:r w:rsidRPr="00C2714A">
                <w:rPr>
                  <w:rFonts w:eastAsia="Times New Roman"/>
                  <w:sz w:val="22"/>
                  <w:szCs w:val="22"/>
                  <w:bdr w:val="none" w:sz="0" w:space="0" w:color="auto"/>
                  <w:lang w:val="es-CL" w:eastAsia="es-CL"/>
                </w:rPr>
                <w:t>Nacional</w:t>
              </w:r>
            </w:ins>
          </w:p>
        </w:tc>
        <w:tc>
          <w:tcPr>
            <w:tcW w:w="520" w:type="dxa"/>
            <w:tcBorders>
              <w:top w:val="nil"/>
              <w:left w:val="nil"/>
              <w:bottom w:val="nil"/>
              <w:right w:val="nil"/>
            </w:tcBorders>
            <w:shd w:val="clear" w:color="000000" w:fill="FFFFFF"/>
            <w:noWrap/>
            <w:vAlign w:val="bottom"/>
            <w:hideMark/>
          </w:tcPr>
          <w:p w14:paraId="6CF81AB9" w14:textId="77777777" w:rsidR="00D618D1" w:rsidRPr="00C2714A" w:rsidRDefault="00D618D1" w:rsidP="00D618D1">
            <w:pPr>
              <w:spacing w:after="0" w:line="240" w:lineRule="auto"/>
              <w:jc w:val="center"/>
              <w:rPr>
                <w:ins w:id="5308" w:author="Observatorio 02" w:date="2017-03-17T12:51:00Z"/>
                <w:rFonts w:eastAsia="Times New Roman"/>
                <w:sz w:val="22"/>
                <w:szCs w:val="22"/>
                <w:bdr w:val="none" w:sz="0" w:space="0" w:color="auto"/>
                <w:lang w:val="es-CL" w:eastAsia="es-CL"/>
              </w:rPr>
            </w:pPr>
            <w:ins w:id="5309" w:author="Observatorio 02" w:date="2017-03-17T12:51:00Z">
              <w:r w:rsidRPr="00C2714A">
                <w:rPr>
                  <w:rFonts w:eastAsia="Times New Roman"/>
                  <w:sz w:val="22"/>
                  <w:szCs w:val="22"/>
                  <w:bdr w:val="none" w:sz="0" w:space="0" w:color="auto"/>
                  <w:lang w:val="es-CL" w:eastAsia="es-CL"/>
                </w:rPr>
                <w:t>2010</w:t>
              </w:r>
            </w:ins>
          </w:p>
        </w:tc>
        <w:tc>
          <w:tcPr>
            <w:tcW w:w="1060" w:type="dxa"/>
            <w:tcBorders>
              <w:top w:val="nil"/>
              <w:left w:val="nil"/>
              <w:bottom w:val="nil"/>
              <w:right w:val="nil"/>
            </w:tcBorders>
            <w:shd w:val="clear" w:color="000000" w:fill="FFFFFF"/>
            <w:noWrap/>
            <w:vAlign w:val="bottom"/>
            <w:hideMark/>
          </w:tcPr>
          <w:p w14:paraId="05261622" w14:textId="77777777" w:rsidR="00D618D1" w:rsidRPr="00C2714A" w:rsidRDefault="00D618D1" w:rsidP="00D618D1">
            <w:pPr>
              <w:spacing w:after="0" w:line="240" w:lineRule="auto"/>
              <w:jc w:val="right"/>
              <w:rPr>
                <w:ins w:id="5310" w:author="Observatorio 02" w:date="2017-03-17T12:51:00Z"/>
                <w:rFonts w:eastAsia="Times New Roman"/>
                <w:sz w:val="22"/>
                <w:szCs w:val="22"/>
                <w:bdr w:val="none" w:sz="0" w:space="0" w:color="auto"/>
                <w:lang w:val="es-CL" w:eastAsia="es-CL"/>
              </w:rPr>
            </w:pPr>
            <w:ins w:id="5311" w:author="Observatorio 02" w:date="2017-03-17T12:51:00Z">
              <w:r w:rsidRPr="00C2714A">
                <w:rPr>
                  <w:rFonts w:eastAsia="Times New Roman"/>
                  <w:sz w:val="22"/>
                  <w:szCs w:val="22"/>
                  <w:bdr w:val="none" w:sz="0" w:space="0" w:color="auto"/>
                  <w:lang w:val="es-CL" w:eastAsia="es-CL"/>
                </w:rPr>
                <w:t>170.682</w:t>
              </w:r>
            </w:ins>
          </w:p>
        </w:tc>
        <w:tc>
          <w:tcPr>
            <w:tcW w:w="800" w:type="dxa"/>
            <w:tcBorders>
              <w:top w:val="nil"/>
              <w:left w:val="nil"/>
              <w:bottom w:val="nil"/>
              <w:right w:val="nil"/>
            </w:tcBorders>
            <w:shd w:val="clear" w:color="000000" w:fill="FFFFFF"/>
            <w:noWrap/>
            <w:vAlign w:val="bottom"/>
            <w:hideMark/>
          </w:tcPr>
          <w:p w14:paraId="212BD19F" w14:textId="77777777" w:rsidR="00D618D1" w:rsidRPr="00C2714A" w:rsidRDefault="00D618D1" w:rsidP="00D618D1">
            <w:pPr>
              <w:spacing w:after="0" w:line="240" w:lineRule="auto"/>
              <w:jc w:val="right"/>
              <w:rPr>
                <w:ins w:id="5312" w:author="Observatorio 02" w:date="2017-03-17T12:51:00Z"/>
                <w:rFonts w:eastAsia="Times New Roman"/>
                <w:sz w:val="22"/>
                <w:szCs w:val="22"/>
                <w:bdr w:val="none" w:sz="0" w:space="0" w:color="auto"/>
                <w:lang w:val="es-CL" w:eastAsia="es-CL"/>
              </w:rPr>
            </w:pPr>
            <w:ins w:id="5313" w:author="Observatorio 02" w:date="2017-03-17T12:51:00Z">
              <w:r w:rsidRPr="00C2714A">
                <w:rPr>
                  <w:rFonts w:eastAsia="Times New Roman"/>
                  <w:sz w:val="22"/>
                  <w:szCs w:val="22"/>
                  <w:bdr w:val="none" w:sz="0" w:space="0" w:color="auto"/>
                  <w:lang w:val="es-CL" w:eastAsia="es-CL"/>
                </w:rPr>
                <w:t>231.550</w:t>
              </w:r>
            </w:ins>
          </w:p>
        </w:tc>
        <w:tc>
          <w:tcPr>
            <w:tcW w:w="800" w:type="dxa"/>
            <w:tcBorders>
              <w:top w:val="nil"/>
              <w:left w:val="nil"/>
              <w:bottom w:val="nil"/>
              <w:right w:val="nil"/>
            </w:tcBorders>
            <w:shd w:val="clear" w:color="000000" w:fill="FFFFFF"/>
            <w:noWrap/>
            <w:vAlign w:val="bottom"/>
            <w:hideMark/>
          </w:tcPr>
          <w:p w14:paraId="29158E3D" w14:textId="77777777" w:rsidR="00D618D1" w:rsidRPr="00C2714A" w:rsidRDefault="00D618D1" w:rsidP="00D618D1">
            <w:pPr>
              <w:spacing w:after="0" w:line="240" w:lineRule="auto"/>
              <w:jc w:val="right"/>
              <w:rPr>
                <w:ins w:id="5314" w:author="Observatorio 02" w:date="2017-03-17T12:51:00Z"/>
                <w:rFonts w:eastAsia="Times New Roman"/>
                <w:sz w:val="22"/>
                <w:szCs w:val="22"/>
                <w:bdr w:val="none" w:sz="0" w:space="0" w:color="auto"/>
                <w:lang w:val="es-CL" w:eastAsia="es-CL"/>
              </w:rPr>
            </w:pPr>
            <w:ins w:id="5315" w:author="Observatorio 02" w:date="2017-03-17T12:51:00Z">
              <w:r w:rsidRPr="00C2714A">
                <w:rPr>
                  <w:rFonts w:eastAsia="Times New Roman"/>
                  <w:sz w:val="22"/>
                  <w:szCs w:val="22"/>
                  <w:bdr w:val="none" w:sz="0" w:space="0" w:color="auto"/>
                  <w:lang w:val="es-CL" w:eastAsia="es-CL"/>
                </w:rPr>
                <w:t>353.789</w:t>
              </w:r>
            </w:ins>
          </w:p>
        </w:tc>
        <w:tc>
          <w:tcPr>
            <w:tcW w:w="820" w:type="dxa"/>
            <w:tcBorders>
              <w:top w:val="nil"/>
              <w:left w:val="nil"/>
              <w:bottom w:val="nil"/>
              <w:right w:val="nil"/>
            </w:tcBorders>
            <w:shd w:val="clear" w:color="000000" w:fill="FFFFFF"/>
            <w:noWrap/>
            <w:vAlign w:val="bottom"/>
            <w:hideMark/>
          </w:tcPr>
          <w:p w14:paraId="3AFE8CF5" w14:textId="77777777" w:rsidR="00D618D1" w:rsidRPr="00C2714A" w:rsidRDefault="00D618D1" w:rsidP="00D618D1">
            <w:pPr>
              <w:spacing w:after="0" w:line="240" w:lineRule="auto"/>
              <w:jc w:val="right"/>
              <w:rPr>
                <w:ins w:id="5316" w:author="Observatorio 02" w:date="2017-03-17T12:51:00Z"/>
                <w:rFonts w:eastAsia="Times New Roman"/>
                <w:sz w:val="22"/>
                <w:szCs w:val="22"/>
                <w:bdr w:val="none" w:sz="0" w:space="0" w:color="auto"/>
                <w:lang w:val="es-CL" w:eastAsia="es-CL"/>
              </w:rPr>
            </w:pPr>
            <w:ins w:id="5317" w:author="Observatorio 02" w:date="2017-03-17T12:51:00Z">
              <w:r w:rsidRPr="00C2714A">
                <w:rPr>
                  <w:rFonts w:eastAsia="Times New Roman"/>
                  <w:sz w:val="22"/>
                  <w:szCs w:val="22"/>
                  <w:bdr w:val="none" w:sz="0" w:space="0" w:color="auto"/>
                  <w:lang w:val="es-CL" w:eastAsia="es-CL"/>
                </w:rPr>
                <w:t>510.954</w:t>
              </w:r>
            </w:ins>
          </w:p>
        </w:tc>
        <w:tc>
          <w:tcPr>
            <w:tcW w:w="1240" w:type="dxa"/>
            <w:tcBorders>
              <w:top w:val="nil"/>
              <w:left w:val="nil"/>
              <w:bottom w:val="nil"/>
              <w:right w:val="nil"/>
            </w:tcBorders>
            <w:shd w:val="clear" w:color="000000" w:fill="FFFFFF"/>
            <w:noWrap/>
            <w:vAlign w:val="bottom"/>
            <w:hideMark/>
          </w:tcPr>
          <w:p w14:paraId="527261D4" w14:textId="77777777" w:rsidR="00D618D1" w:rsidRPr="00C2714A" w:rsidRDefault="00D618D1" w:rsidP="00D618D1">
            <w:pPr>
              <w:spacing w:after="0" w:line="240" w:lineRule="auto"/>
              <w:jc w:val="right"/>
              <w:rPr>
                <w:ins w:id="5318" w:author="Observatorio 02" w:date="2017-03-17T12:51:00Z"/>
                <w:rFonts w:eastAsia="Times New Roman"/>
                <w:sz w:val="22"/>
                <w:szCs w:val="22"/>
                <w:bdr w:val="none" w:sz="0" w:space="0" w:color="auto"/>
                <w:lang w:val="es-CL" w:eastAsia="es-CL"/>
              </w:rPr>
            </w:pPr>
            <w:ins w:id="5319" w:author="Observatorio 02" w:date="2017-03-17T12:51:00Z">
              <w:r w:rsidRPr="00C2714A">
                <w:rPr>
                  <w:rFonts w:eastAsia="Times New Roman"/>
                  <w:sz w:val="22"/>
                  <w:szCs w:val="22"/>
                  <w:bdr w:val="none" w:sz="0" w:space="0" w:color="auto"/>
                  <w:lang w:val="es-CL" w:eastAsia="es-CL"/>
                </w:rPr>
                <w:t>1.024.619</w:t>
              </w:r>
            </w:ins>
          </w:p>
        </w:tc>
        <w:tc>
          <w:tcPr>
            <w:tcW w:w="1020" w:type="dxa"/>
            <w:tcBorders>
              <w:top w:val="nil"/>
              <w:left w:val="nil"/>
              <w:bottom w:val="nil"/>
              <w:right w:val="nil"/>
            </w:tcBorders>
            <w:shd w:val="clear" w:color="000000" w:fill="FFFFFF"/>
            <w:noWrap/>
            <w:vAlign w:val="bottom"/>
            <w:hideMark/>
          </w:tcPr>
          <w:p w14:paraId="091FDF28" w14:textId="77777777" w:rsidR="00D618D1" w:rsidRPr="00C2714A" w:rsidRDefault="00D618D1" w:rsidP="00D618D1">
            <w:pPr>
              <w:spacing w:after="0" w:line="240" w:lineRule="auto"/>
              <w:jc w:val="right"/>
              <w:rPr>
                <w:ins w:id="5320" w:author="Observatorio 02" w:date="2017-03-17T12:51:00Z"/>
                <w:rFonts w:eastAsia="Times New Roman"/>
                <w:sz w:val="22"/>
                <w:szCs w:val="22"/>
                <w:bdr w:val="none" w:sz="0" w:space="0" w:color="auto"/>
                <w:lang w:val="es-CL" w:eastAsia="es-CL"/>
              </w:rPr>
            </w:pPr>
            <w:ins w:id="5321" w:author="Observatorio 02" w:date="2017-03-17T12:51:00Z">
              <w:r w:rsidRPr="00C2714A">
                <w:rPr>
                  <w:rFonts w:eastAsia="Times New Roman"/>
                  <w:sz w:val="22"/>
                  <w:szCs w:val="22"/>
                  <w:bdr w:val="none" w:sz="0" w:space="0" w:color="auto"/>
                  <w:lang w:val="es-CL" w:eastAsia="es-CL"/>
                </w:rPr>
                <w:t>1.775.926</w:t>
              </w:r>
            </w:ins>
          </w:p>
        </w:tc>
        <w:tc>
          <w:tcPr>
            <w:tcW w:w="800" w:type="dxa"/>
            <w:tcBorders>
              <w:top w:val="nil"/>
              <w:left w:val="nil"/>
              <w:bottom w:val="nil"/>
              <w:right w:val="nil"/>
            </w:tcBorders>
            <w:shd w:val="clear" w:color="000000" w:fill="FFFFFF"/>
            <w:noWrap/>
            <w:vAlign w:val="bottom"/>
            <w:hideMark/>
          </w:tcPr>
          <w:p w14:paraId="26C0AC8B" w14:textId="77777777" w:rsidR="00D618D1" w:rsidRPr="00C2714A" w:rsidRDefault="00D618D1" w:rsidP="00D618D1">
            <w:pPr>
              <w:spacing w:after="0" w:line="240" w:lineRule="auto"/>
              <w:jc w:val="right"/>
              <w:rPr>
                <w:ins w:id="5322" w:author="Observatorio 02" w:date="2017-03-17T12:51:00Z"/>
                <w:rFonts w:eastAsia="Times New Roman"/>
                <w:sz w:val="22"/>
                <w:szCs w:val="22"/>
                <w:bdr w:val="none" w:sz="0" w:space="0" w:color="auto"/>
                <w:lang w:val="es-CL" w:eastAsia="es-CL"/>
              </w:rPr>
            </w:pPr>
            <w:ins w:id="5323" w:author="Observatorio 02" w:date="2017-03-17T12:51:00Z">
              <w:r w:rsidRPr="00C2714A">
                <w:rPr>
                  <w:rFonts w:eastAsia="Times New Roman"/>
                  <w:sz w:val="22"/>
                  <w:szCs w:val="22"/>
                  <w:bdr w:val="none" w:sz="0" w:space="0" w:color="auto"/>
                  <w:lang w:val="es-CL" w:eastAsia="es-CL"/>
                </w:rPr>
                <w:t>410.781</w:t>
              </w:r>
            </w:ins>
          </w:p>
        </w:tc>
      </w:tr>
      <w:tr w:rsidR="00D618D1" w:rsidRPr="00C2714A" w14:paraId="4B2F4B04" w14:textId="77777777" w:rsidTr="00D618D1">
        <w:trPr>
          <w:trHeight w:val="315"/>
          <w:ins w:id="5324" w:author="Observatorio 02" w:date="2017-03-17T12:51:00Z"/>
        </w:trPr>
        <w:tc>
          <w:tcPr>
            <w:tcW w:w="960" w:type="dxa"/>
            <w:vMerge/>
            <w:tcBorders>
              <w:top w:val="nil"/>
              <w:left w:val="nil"/>
              <w:bottom w:val="single" w:sz="8" w:space="0" w:color="000000"/>
              <w:right w:val="nil"/>
            </w:tcBorders>
            <w:vAlign w:val="center"/>
            <w:hideMark/>
          </w:tcPr>
          <w:p w14:paraId="722E67CC" w14:textId="77777777" w:rsidR="00D618D1" w:rsidRPr="00C2714A" w:rsidRDefault="00D618D1" w:rsidP="00D618D1">
            <w:pPr>
              <w:spacing w:after="0" w:line="240" w:lineRule="auto"/>
              <w:rPr>
                <w:ins w:id="5325" w:author="Observatorio 02" w:date="2017-03-17T12:51:00Z"/>
                <w:rFonts w:eastAsia="Times New Roman"/>
                <w:sz w:val="22"/>
                <w:szCs w:val="22"/>
                <w:bdr w:val="none" w:sz="0" w:space="0" w:color="auto"/>
                <w:lang w:val="es-CL" w:eastAsia="es-CL"/>
              </w:rPr>
            </w:pPr>
          </w:p>
        </w:tc>
        <w:tc>
          <w:tcPr>
            <w:tcW w:w="520" w:type="dxa"/>
            <w:tcBorders>
              <w:top w:val="nil"/>
              <w:left w:val="nil"/>
              <w:bottom w:val="single" w:sz="8" w:space="0" w:color="000000"/>
              <w:right w:val="nil"/>
            </w:tcBorders>
            <w:shd w:val="clear" w:color="000000" w:fill="FFFFFF"/>
            <w:noWrap/>
            <w:vAlign w:val="bottom"/>
            <w:hideMark/>
          </w:tcPr>
          <w:p w14:paraId="7950EDB9" w14:textId="77777777" w:rsidR="00D618D1" w:rsidRPr="00C2714A" w:rsidRDefault="00D618D1" w:rsidP="00D618D1">
            <w:pPr>
              <w:spacing w:after="0" w:line="240" w:lineRule="auto"/>
              <w:jc w:val="center"/>
              <w:rPr>
                <w:ins w:id="5326" w:author="Observatorio 02" w:date="2017-03-17T12:51:00Z"/>
                <w:rFonts w:eastAsia="Times New Roman"/>
                <w:sz w:val="22"/>
                <w:szCs w:val="22"/>
                <w:bdr w:val="none" w:sz="0" w:space="0" w:color="auto"/>
                <w:lang w:val="es-CL" w:eastAsia="es-CL"/>
              </w:rPr>
            </w:pPr>
            <w:ins w:id="5327" w:author="Observatorio 02" w:date="2017-03-17T12:51:00Z">
              <w:r w:rsidRPr="00C2714A">
                <w:rPr>
                  <w:rFonts w:eastAsia="Times New Roman"/>
                  <w:sz w:val="22"/>
                  <w:szCs w:val="22"/>
                  <w:bdr w:val="none" w:sz="0" w:space="0" w:color="auto"/>
                  <w:lang w:val="es-CL" w:eastAsia="es-CL"/>
                </w:rPr>
                <w:t>2015</w:t>
              </w:r>
            </w:ins>
          </w:p>
        </w:tc>
        <w:tc>
          <w:tcPr>
            <w:tcW w:w="1060" w:type="dxa"/>
            <w:tcBorders>
              <w:top w:val="nil"/>
              <w:left w:val="nil"/>
              <w:bottom w:val="single" w:sz="8" w:space="0" w:color="000000"/>
              <w:right w:val="nil"/>
            </w:tcBorders>
            <w:shd w:val="clear" w:color="000000" w:fill="FFFFFF"/>
            <w:noWrap/>
            <w:vAlign w:val="bottom"/>
            <w:hideMark/>
          </w:tcPr>
          <w:p w14:paraId="30BCD2B6" w14:textId="77777777" w:rsidR="00D618D1" w:rsidRPr="00C2714A" w:rsidRDefault="00D618D1" w:rsidP="00D618D1">
            <w:pPr>
              <w:spacing w:after="0" w:line="240" w:lineRule="auto"/>
              <w:jc w:val="right"/>
              <w:rPr>
                <w:ins w:id="5328" w:author="Observatorio 02" w:date="2017-03-17T12:51:00Z"/>
                <w:rFonts w:eastAsia="Times New Roman"/>
                <w:sz w:val="22"/>
                <w:szCs w:val="22"/>
                <w:bdr w:val="none" w:sz="0" w:space="0" w:color="auto"/>
                <w:lang w:val="es-CL" w:eastAsia="es-CL"/>
              </w:rPr>
            </w:pPr>
            <w:ins w:id="5329" w:author="Observatorio 02" w:date="2017-03-17T12:51:00Z">
              <w:r w:rsidRPr="00C2714A">
                <w:rPr>
                  <w:rFonts w:eastAsia="Times New Roman"/>
                  <w:sz w:val="22"/>
                  <w:szCs w:val="22"/>
                  <w:bdr w:val="none" w:sz="0" w:space="0" w:color="auto"/>
                  <w:lang w:val="es-CL" w:eastAsia="es-CL"/>
                </w:rPr>
                <w:t>227.680</w:t>
              </w:r>
            </w:ins>
          </w:p>
        </w:tc>
        <w:tc>
          <w:tcPr>
            <w:tcW w:w="800" w:type="dxa"/>
            <w:tcBorders>
              <w:top w:val="nil"/>
              <w:left w:val="nil"/>
              <w:bottom w:val="single" w:sz="8" w:space="0" w:color="000000"/>
              <w:right w:val="nil"/>
            </w:tcBorders>
            <w:shd w:val="clear" w:color="000000" w:fill="FFFFFF"/>
            <w:noWrap/>
            <w:vAlign w:val="bottom"/>
            <w:hideMark/>
          </w:tcPr>
          <w:p w14:paraId="56EC575F" w14:textId="77777777" w:rsidR="00D618D1" w:rsidRPr="00C2714A" w:rsidRDefault="00D618D1" w:rsidP="00D618D1">
            <w:pPr>
              <w:spacing w:after="0" w:line="240" w:lineRule="auto"/>
              <w:jc w:val="right"/>
              <w:rPr>
                <w:ins w:id="5330" w:author="Observatorio 02" w:date="2017-03-17T12:51:00Z"/>
                <w:rFonts w:eastAsia="Times New Roman"/>
                <w:sz w:val="22"/>
                <w:szCs w:val="22"/>
                <w:bdr w:val="none" w:sz="0" w:space="0" w:color="auto"/>
                <w:lang w:val="es-CL" w:eastAsia="es-CL"/>
              </w:rPr>
            </w:pPr>
            <w:ins w:id="5331" w:author="Observatorio 02" w:date="2017-03-17T12:51:00Z">
              <w:r w:rsidRPr="00C2714A">
                <w:rPr>
                  <w:rFonts w:eastAsia="Times New Roman"/>
                  <w:sz w:val="22"/>
                  <w:szCs w:val="22"/>
                  <w:bdr w:val="none" w:sz="0" w:space="0" w:color="auto"/>
                  <w:lang w:val="es-CL" w:eastAsia="es-CL"/>
                </w:rPr>
                <w:t>297.677</w:t>
              </w:r>
            </w:ins>
          </w:p>
        </w:tc>
        <w:tc>
          <w:tcPr>
            <w:tcW w:w="800" w:type="dxa"/>
            <w:tcBorders>
              <w:top w:val="nil"/>
              <w:left w:val="nil"/>
              <w:bottom w:val="single" w:sz="8" w:space="0" w:color="000000"/>
              <w:right w:val="nil"/>
            </w:tcBorders>
            <w:shd w:val="clear" w:color="000000" w:fill="FFFFFF"/>
            <w:noWrap/>
            <w:vAlign w:val="bottom"/>
            <w:hideMark/>
          </w:tcPr>
          <w:p w14:paraId="43E0CDC0" w14:textId="77777777" w:rsidR="00D618D1" w:rsidRPr="00C2714A" w:rsidRDefault="00D618D1" w:rsidP="00D618D1">
            <w:pPr>
              <w:spacing w:after="0" w:line="240" w:lineRule="auto"/>
              <w:jc w:val="right"/>
              <w:rPr>
                <w:ins w:id="5332" w:author="Observatorio 02" w:date="2017-03-17T12:51:00Z"/>
                <w:rFonts w:eastAsia="Times New Roman"/>
                <w:sz w:val="22"/>
                <w:szCs w:val="22"/>
                <w:bdr w:val="none" w:sz="0" w:space="0" w:color="auto"/>
                <w:lang w:val="es-CL" w:eastAsia="es-CL"/>
              </w:rPr>
            </w:pPr>
            <w:ins w:id="5333" w:author="Observatorio 02" w:date="2017-03-17T12:51:00Z">
              <w:r w:rsidRPr="00C2714A">
                <w:rPr>
                  <w:rFonts w:eastAsia="Times New Roman"/>
                  <w:sz w:val="22"/>
                  <w:szCs w:val="22"/>
                  <w:bdr w:val="none" w:sz="0" w:space="0" w:color="auto"/>
                  <w:lang w:val="es-CL" w:eastAsia="es-CL"/>
                </w:rPr>
                <w:t>405.390</w:t>
              </w:r>
            </w:ins>
          </w:p>
        </w:tc>
        <w:tc>
          <w:tcPr>
            <w:tcW w:w="820" w:type="dxa"/>
            <w:tcBorders>
              <w:top w:val="nil"/>
              <w:left w:val="nil"/>
              <w:bottom w:val="single" w:sz="8" w:space="0" w:color="000000"/>
              <w:right w:val="nil"/>
            </w:tcBorders>
            <w:shd w:val="clear" w:color="000000" w:fill="FFFFFF"/>
            <w:noWrap/>
            <w:vAlign w:val="bottom"/>
            <w:hideMark/>
          </w:tcPr>
          <w:p w14:paraId="22420A5B" w14:textId="77777777" w:rsidR="00D618D1" w:rsidRPr="00C2714A" w:rsidRDefault="00D618D1" w:rsidP="00D618D1">
            <w:pPr>
              <w:spacing w:after="0" w:line="240" w:lineRule="auto"/>
              <w:jc w:val="right"/>
              <w:rPr>
                <w:ins w:id="5334" w:author="Observatorio 02" w:date="2017-03-17T12:51:00Z"/>
                <w:rFonts w:eastAsia="Times New Roman"/>
                <w:sz w:val="22"/>
                <w:szCs w:val="22"/>
                <w:bdr w:val="none" w:sz="0" w:space="0" w:color="auto"/>
                <w:lang w:val="es-CL" w:eastAsia="es-CL"/>
              </w:rPr>
            </w:pPr>
            <w:ins w:id="5335" w:author="Observatorio 02" w:date="2017-03-17T12:51:00Z">
              <w:r w:rsidRPr="00C2714A">
                <w:rPr>
                  <w:rFonts w:eastAsia="Times New Roman"/>
                  <w:sz w:val="22"/>
                  <w:szCs w:val="22"/>
                  <w:bdr w:val="none" w:sz="0" w:space="0" w:color="auto"/>
                  <w:lang w:val="es-CL" w:eastAsia="es-CL"/>
                </w:rPr>
                <w:t>566.637</w:t>
              </w:r>
            </w:ins>
          </w:p>
        </w:tc>
        <w:tc>
          <w:tcPr>
            <w:tcW w:w="1240" w:type="dxa"/>
            <w:tcBorders>
              <w:top w:val="nil"/>
              <w:left w:val="nil"/>
              <w:bottom w:val="single" w:sz="8" w:space="0" w:color="000000"/>
              <w:right w:val="nil"/>
            </w:tcBorders>
            <w:shd w:val="clear" w:color="000000" w:fill="FFFFFF"/>
            <w:noWrap/>
            <w:vAlign w:val="bottom"/>
            <w:hideMark/>
          </w:tcPr>
          <w:p w14:paraId="5A940319" w14:textId="77777777" w:rsidR="00D618D1" w:rsidRPr="00C2714A" w:rsidRDefault="00D618D1" w:rsidP="00D618D1">
            <w:pPr>
              <w:spacing w:after="0" w:line="240" w:lineRule="auto"/>
              <w:jc w:val="right"/>
              <w:rPr>
                <w:ins w:id="5336" w:author="Observatorio 02" w:date="2017-03-17T12:51:00Z"/>
                <w:rFonts w:eastAsia="Times New Roman"/>
                <w:sz w:val="22"/>
                <w:szCs w:val="22"/>
                <w:bdr w:val="none" w:sz="0" w:space="0" w:color="auto"/>
                <w:lang w:val="es-CL" w:eastAsia="es-CL"/>
              </w:rPr>
            </w:pPr>
            <w:ins w:id="5337" w:author="Observatorio 02" w:date="2017-03-17T12:51:00Z">
              <w:r w:rsidRPr="00C2714A">
                <w:rPr>
                  <w:rFonts w:eastAsia="Times New Roman"/>
                  <w:sz w:val="22"/>
                  <w:szCs w:val="22"/>
                  <w:bdr w:val="none" w:sz="0" w:space="0" w:color="auto"/>
                  <w:lang w:val="es-CL" w:eastAsia="es-CL"/>
                </w:rPr>
                <w:t>1.068.277</w:t>
              </w:r>
            </w:ins>
          </w:p>
        </w:tc>
        <w:tc>
          <w:tcPr>
            <w:tcW w:w="1020" w:type="dxa"/>
            <w:tcBorders>
              <w:top w:val="nil"/>
              <w:left w:val="nil"/>
              <w:bottom w:val="single" w:sz="8" w:space="0" w:color="000000"/>
              <w:right w:val="nil"/>
            </w:tcBorders>
            <w:shd w:val="clear" w:color="000000" w:fill="FFFFFF"/>
            <w:noWrap/>
            <w:vAlign w:val="bottom"/>
            <w:hideMark/>
          </w:tcPr>
          <w:p w14:paraId="7B47BF34" w14:textId="77777777" w:rsidR="00D618D1" w:rsidRPr="00C2714A" w:rsidRDefault="00D618D1" w:rsidP="00D618D1">
            <w:pPr>
              <w:spacing w:after="0" w:line="240" w:lineRule="auto"/>
              <w:jc w:val="right"/>
              <w:rPr>
                <w:ins w:id="5338" w:author="Observatorio 02" w:date="2017-03-17T12:51:00Z"/>
                <w:rFonts w:eastAsia="Times New Roman"/>
                <w:sz w:val="22"/>
                <w:szCs w:val="22"/>
                <w:bdr w:val="none" w:sz="0" w:space="0" w:color="auto"/>
                <w:lang w:val="es-CL" w:eastAsia="es-CL"/>
              </w:rPr>
            </w:pPr>
            <w:ins w:id="5339" w:author="Observatorio 02" w:date="2017-03-17T12:51:00Z">
              <w:r w:rsidRPr="00C2714A">
                <w:rPr>
                  <w:rFonts w:eastAsia="Times New Roman"/>
                  <w:sz w:val="22"/>
                  <w:szCs w:val="22"/>
                  <w:bdr w:val="none" w:sz="0" w:space="0" w:color="auto"/>
                  <w:lang w:val="es-CL" w:eastAsia="es-CL"/>
                </w:rPr>
                <w:t>1.764.123</w:t>
              </w:r>
            </w:ins>
          </w:p>
        </w:tc>
        <w:tc>
          <w:tcPr>
            <w:tcW w:w="800" w:type="dxa"/>
            <w:tcBorders>
              <w:top w:val="nil"/>
              <w:left w:val="nil"/>
              <w:bottom w:val="single" w:sz="8" w:space="0" w:color="000000"/>
              <w:right w:val="nil"/>
            </w:tcBorders>
            <w:shd w:val="clear" w:color="000000" w:fill="FFFFFF"/>
            <w:noWrap/>
            <w:vAlign w:val="bottom"/>
            <w:hideMark/>
          </w:tcPr>
          <w:p w14:paraId="0A7F2807" w14:textId="77777777" w:rsidR="00D618D1" w:rsidRPr="00C2714A" w:rsidRDefault="00D618D1" w:rsidP="00D618D1">
            <w:pPr>
              <w:spacing w:after="0" w:line="240" w:lineRule="auto"/>
              <w:jc w:val="right"/>
              <w:rPr>
                <w:ins w:id="5340" w:author="Observatorio 02" w:date="2017-03-17T12:51:00Z"/>
                <w:rFonts w:eastAsia="Times New Roman"/>
                <w:sz w:val="22"/>
                <w:szCs w:val="22"/>
                <w:bdr w:val="none" w:sz="0" w:space="0" w:color="auto"/>
                <w:lang w:val="es-CL" w:eastAsia="es-CL"/>
              </w:rPr>
            </w:pPr>
            <w:ins w:id="5341" w:author="Observatorio 02" w:date="2017-03-17T12:51:00Z">
              <w:r w:rsidRPr="00C2714A">
                <w:rPr>
                  <w:rFonts w:eastAsia="Times New Roman"/>
                  <w:sz w:val="22"/>
                  <w:szCs w:val="22"/>
                  <w:bdr w:val="none" w:sz="0" w:space="0" w:color="auto"/>
                  <w:lang w:val="es-CL" w:eastAsia="es-CL"/>
                </w:rPr>
                <w:t>511.873</w:t>
              </w:r>
            </w:ins>
          </w:p>
        </w:tc>
      </w:tr>
    </w:tbl>
    <w:p w14:paraId="032EB9DD" w14:textId="33A81AE7" w:rsidR="00A018D3" w:rsidRPr="00C2714A" w:rsidRDefault="00A018D3" w:rsidP="00A018D3">
      <w:pPr>
        <w:spacing w:after="0" w:line="276" w:lineRule="auto"/>
        <w:jc w:val="both"/>
        <w:rPr>
          <w:ins w:id="5342" w:author="Observatorio 02" w:date="2017-03-16T16:03:00Z"/>
          <w:color w:val="323E4F" w:themeColor="text2" w:themeShade="BF"/>
          <w:sz w:val="20"/>
          <w:szCs w:val="20"/>
          <w:lang w:val="es-CL"/>
          <w:rPrChange w:id="5343" w:author="Observatorio 02" w:date="2017-03-23T14:31:00Z">
            <w:rPr>
              <w:ins w:id="5344" w:author="Observatorio 02" w:date="2017-03-16T16:03:00Z"/>
              <w:lang w:val="es-CL"/>
            </w:rPr>
          </w:rPrChange>
        </w:rPr>
      </w:pPr>
      <w:ins w:id="5345" w:author="Observatorio 02" w:date="2017-03-16T16:03:00Z">
        <w:r w:rsidRPr="00C2714A">
          <w:rPr>
            <w:color w:val="323E4F" w:themeColor="text2" w:themeShade="BF"/>
            <w:sz w:val="20"/>
            <w:szCs w:val="20"/>
            <w:lang w:val="es-CL"/>
            <w:rPrChange w:id="5346" w:author="Observatorio 02" w:date="2017-03-23T14:31:00Z">
              <w:rPr>
                <w:lang w:val="es-CL"/>
              </w:rPr>
            </w:rPrChange>
          </w:rPr>
          <w:t>Nota 1: Se considera el último nivel educacional aprobado.</w:t>
        </w:r>
      </w:ins>
    </w:p>
    <w:p w14:paraId="4D26CA22" w14:textId="2D1F9D6C" w:rsidR="00A018D3" w:rsidRPr="00C2714A" w:rsidRDefault="00A018D3" w:rsidP="00A018D3">
      <w:pPr>
        <w:spacing w:after="0" w:line="276" w:lineRule="auto"/>
        <w:jc w:val="both"/>
        <w:rPr>
          <w:ins w:id="5347" w:author="Observatorio 02" w:date="2017-03-16T16:03:00Z"/>
          <w:color w:val="323E4F" w:themeColor="text2" w:themeShade="BF"/>
          <w:sz w:val="20"/>
          <w:szCs w:val="20"/>
          <w:lang w:val="es-CL"/>
          <w:rPrChange w:id="5348" w:author="Observatorio 02" w:date="2017-03-23T14:31:00Z">
            <w:rPr>
              <w:ins w:id="5349" w:author="Observatorio 02" w:date="2017-03-16T16:03:00Z"/>
              <w:color w:val="1F3864" w:themeColor="accent5" w:themeShade="80"/>
              <w:sz w:val="20"/>
              <w:lang w:val="es-CL"/>
            </w:rPr>
          </w:rPrChange>
        </w:rPr>
      </w:pPr>
      <w:ins w:id="5350" w:author="Observatorio 02" w:date="2017-03-16T16:03:00Z">
        <w:r w:rsidRPr="00C2714A">
          <w:rPr>
            <w:color w:val="323E4F" w:themeColor="text2" w:themeShade="BF"/>
            <w:sz w:val="20"/>
            <w:szCs w:val="20"/>
            <w:lang w:val="es-CL"/>
            <w:rPrChange w:id="5351" w:author="Observatorio 02" w:date="2017-03-23T14:31:00Z">
              <w:rPr>
                <w:color w:val="1F3864" w:themeColor="accent5" w:themeShade="80"/>
                <w:sz w:val="20"/>
                <w:lang w:val="es-CL"/>
              </w:rPr>
            </w:rPrChange>
          </w:rPr>
          <w:t>Nota 2: Se considera solo a los ocupados que mantuvieron el empleo del mes anterior.</w:t>
        </w:r>
      </w:ins>
    </w:p>
    <w:p w14:paraId="329D0051" w14:textId="6332397F" w:rsidR="00A018D3" w:rsidRPr="00C2714A" w:rsidRDefault="00A018D3" w:rsidP="00A018D3">
      <w:pPr>
        <w:spacing w:after="0" w:line="276" w:lineRule="auto"/>
        <w:jc w:val="both"/>
        <w:rPr>
          <w:ins w:id="5352" w:author="Observatorio 02" w:date="2017-03-16T16:03:00Z"/>
          <w:color w:val="323E4F" w:themeColor="text2" w:themeShade="BF"/>
          <w:sz w:val="20"/>
          <w:szCs w:val="20"/>
          <w:lang w:val="es-CL"/>
          <w:rPrChange w:id="5353" w:author="Observatorio 02" w:date="2017-03-23T14:31:00Z">
            <w:rPr>
              <w:ins w:id="5354" w:author="Observatorio 02" w:date="2017-03-16T16:03:00Z"/>
              <w:lang w:val="es-CL"/>
            </w:rPr>
          </w:rPrChange>
        </w:rPr>
      </w:pPr>
      <w:ins w:id="5355" w:author="Observatorio 02" w:date="2017-03-16T16:03:00Z">
        <w:r w:rsidRPr="00C2714A">
          <w:rPr>
            <w:color w:val="323E4F" w:themeColor="text2" w:themeShade="BF"/>
            <w:sz w:val="20"/>
            <w:szCs w:val="20"/>
            <w:lang w:val="es-CL"/>
            <w:rPrChange w:id="5356" w:author="Observatorio 02" w:date="2017-03-23T14:31:00Z">
              <w:rPr>
                <w:color w:val="1F3864" w:themeColor="accent5" w:themeShade="80"/>
                <w:sz w:val="20"/>
                <w:szCs w:val="20"/>
                <w:lang w:val="es-CL"/>
              </w:rPr>
            </w:rPrChange>
          </w:rPr>
          <w:t>Nota 3</w:t>
        </w:r>
        <w:r w:rsidRPr="00C2714A">
          <w:rPr>
            <w:color w:val="323E4F" w:themeColor="text2" w:themeShade="BF"/>
            <w:sz w:val="20"/>
            <w:szCs w:val="20"/>
            <w:lang w:val="es-CL"/>
            <w:rPrChange w:id="5357" w:author="Observatorio 02" w:date="2017-03-23T14:31:00Z">
              <w:rPr>
                <w:lang w:val="es-CL"/>
              </w:rPr>
            </w:rPrChange>
          </w:rPr>
          <w:t>: Ingresos líquidos y en pesos de octubre del 2015.</w:t>
        </w:r>
      </w:ins>
    </w:p>
    <w:p w14:paraId="64F3F0A4" w14:textId="3C7D140F" w:rsidR="00EE5A6F" w:rsidRPr="00C2714A" w:rsidRDefault="00A018D3" w:rsidP="00A018D3">
      <w:pPr>
        <w:spacing w:after="0" w:line="276" w:lineRule="auto"/>
        <w:jc w:val="both"/>
        <w:rPr>
          <w:ins w:id="5358" w:author="Observatorio 02" w:date="2017-03-16T15:55:00Z"/>
          <w:color w:val="323E4F" w:themeColor="text2" w:themeShade="BF"/>
          <w:sz w:val="20"/>
          <w:szCs w:val="20"/>
          <w:lang w:val="es-CL"/>
          <w:rPrChange w:id="5359" w:author="Observatorio 02" w:date="2017-03-23T14:31:00Z">
            <w:rPr>
              <w:ins w:id="5360" w:author="Observatorio 02" w:date="2017-03-16T15:55:00Z"/>
              <w:lang w:val="es-CL"/>
            </w:rPr>
          </w:rPrChange>
        </w:rPr>
      </w:pPr>
      <w:ins w:id="5361" w:author="Observatorio 02" w:date="2017-03-16T16:03:00Z">
        <w:r w:rsidRPr="00C2714A">
          <w:rPr>
            <w:color w:val="323E4F" w:themeColor="text2" w:themeShade="BF"/>
            <w:sz w:val="20"/>
            <w:szCs w:val="20"/>
            <w:lang w:val="es-CL"/>
            <w:rPrChange w:id="5362" w:author="Observatorio 02" w:date="2017-03-23T14:31:00Z">
              <w:rPr>
                <w:lang w:val="es-CL"/>
              </w:rPr>
            </w:rPrChange>
          </w:rPr>
          <w:t>Fuente: Elaboración propia conforme a ESI.</w:t>
        </w:r>
      </w:ins>
    </w:p>
    <w:p w14:paraId="2BD84C3D" w14:textId="4AEC4541" w:rsidR="00EE5A6F" w:rsidRPr="00C2714A" w:rsidRDefault="00EE5A6F" w:rsidP="003928C7">
      <w:pPr>
        <w:spacing w:after="0" w:line="276" w:lineRule="auto"/>
        <w:jc w:val="both"/>
        <w:rPr>
          <w:ins w:id="5363" w:author="Observatorio 02" w:date="2017-03-16T16:05:00Z"/>
          <w:lang w:val="es-CL"/>
        </w:rPr>
      </w:pPr>
    </w:p>
    <w:p w14:paraId="4C49542B" w14:textId="391DC119" w:rsidR="00631730" w:rsidRPr="00C2714A" w:rsidRDefault="00CB2AF3" w:rsidP="003928C7">
      <w:pPr>
        <w:spacing w:after="0" w:line="276" w:lineRule="auto"/>
        <w:jc w:val="both"/>
        <w:rPr>
          <w:ins w:id="5364" w:author="Observatorio 02" w:date="2017-03-17T14:47:00Z"/>
          <w:lang w:val="es-CL"/>
        </w:rPr>
      </w:pPr>
      <w:ins w:id="5365" w:author="Observatorio 02" w:date="2017-03-17T14:36:00Z">
        <w:r w:rsidRPr="00C2714A">
          <w:rPr>
            <w:lang w:val="es-CL"/>
          </w:rPr>
          <w:t>E</w:t>
        </w:r>
      </w:ins>
      <w:ins w:id="5366" w:author="Observatorio 02" w:date="2017-03-17T14:37:00Z">
        <w:r w:rsidRPr="00C2714A">
          <w:rPr>
            <w:lang w:val="es-CL"/>
          </w:rPr>
          <w:t>l Cuadro 19 muestra el porcentaje de ocupados del sector que están (a) subempleados y (b) trabajando horas excesivas, según categoría ocupacional</w:t>
        </w:r>
      </w:ins>
      <w:ins w:id="5367" w:author="Observatorio 02" w:date="2017-03-17T14:38:00Z">
        <w:r w:rsidRPr="00C2714A">
          <w:rPr>
            <w:lang w:val="es-CL"/>
          </w:rPr>
          <w:t>, para dos años en particular: 2010 y 2016.</w:t>
        </w:r>
      </w:ins>
      <w:ins w:id="5368" w:author="Observatorio 02" w:date="2017-03-17T14:43:00Z">
        <w:r w:rsidR="00D83D35" w:rsidRPr="00C2714A">
          <w:rPr>
            <w:lang w:val="es-CL"/>
          </w:rPr>
          <w:t xml:space="preserve"> Como se puede apreciar, </w:t>
        </w:r>
      </w:ins>
      <w:ins w:id="5369" w:author="Observatorio 02" w:date="2017-03-17T14:44:00Z">
        <w:r w:rsidR="00D83D35" w:rsidRPr="00C2714A">
          <w:rPr>
            <w:lang w:val="es-CL"/>
          </w:rPr>
          <w:t xml:space="preserve">durante 2016, los </w:t>
        </w:r>
      </w:ins>
      <w:ins w:id="5370" w:author="Observatorio 02" w:date="2017-03-17T14:43:00Z">
        <w:r w:rsidR="00D83D35" w:rsidRPr="00C2714A">
          <w:rPr>
            <w:lang w:val="es-CL"/>
          </w:rPr>
          <w:t xml:space="preserve">indicadores </w:t>
        </w:r>
      </w:ins>
      <w:ins w:id="5371" w:author="Observatorio 02" w:date="2017-03-17T14:44:00Z">
        <w:r w:rsidR="00D83D35" w:rsidRPr="00C2714A">
          <w:rPr>
            <w:lang w:val="es-CL"/>
          </w:rPr>
          <w:t>sectoriales se comporta</w:t>
        </w:r>
      </w:ins>
      <w:ins w:id="5372" w:author="Observatorio 02" w:date="2017-03-17T14:45:00Z">
        <w:r w:rsidR="00D83D35" w:rsidRPr="00C2714A">
          <w:rPr>
            <w:lang w:val="es-CL"/>
          </w:rPr>
          <w:t>ron</w:t>
        </w:r>
      </w:ins>
      <w:ins w:id="5373" w:author="Observatorio 02" w:date="2017-03-17T14:44:00Z">
        <w:r w:rsidR="00D83D35" w:rsidRPr="00C2714A">
          <w:rPr>
            <w:lang w:val="es-CL"/>
          </w:rPr>
          <w:t xml:space="preserve"> de manera </w:t>
        </w:r>
      </w:ins>
      <w:ins w:id="5374" w:author="Observatorio 02" w:date="2017-03-17T14:45:00Z">
        <w:r w:rsidR="00D83D35" w:rsidRPr="00C2714A">
          <w:rPr>
            <w:lang w:val="es-CL"/>
          </w:rPr>
          <w:t>similar a los nacionales. La única excepto es el porcentaje de ocupados que trabajan horas excesivas entre los trabajadores por cuenta propia</w:t>
        </w:r>
      </w:ins>
      <w:ins w:id="5375" w:author="Observatorio 02" w:date="2017-03-17T14:46:00Z">
        <w:r w:rsidR="00D83D35" w:rsidRPr="00C2714A">
          <w:rPr>
            <w:lang w:val="es-CL"/>
          </w:rPr>
          <w:t xml:space="preserve"> (16,3% para el sector vs 23,9% para el pa</w:t>
        </w:r>
      </w:ins>
      <w:ins w:id="5376" w:author="Observatorio 02" w:date="2017-03-17T14:47:00Z">
        <w:r w:rsidR="00D83D35" w:rsidRPr="00C2714A">
          <w:rPr>
            <w:lang w:val="es-CL"/>
          </w:rPr>
          <w:t>ís en su conjunto). Cabe destacar también que ambos indicadores han mejorado entre 2010 y 2016, tanto a nivel sectorial como a nivel nacional.</w:t>
        </w:r>
      </w:ins>
    </w:p>
    <w:p w14:paraId="475FDB7B" w14:textId="1745F1DA" w:rsidR="007741B0" w:rsidRPr="00C2714A" w:rsidRDefault="007741B0" w:rsidP="003928C7">
      <w:pPr>
        <w:spacing w:after="0" w:line="276" w:lineRule="auto"/>
        <w:jc w:val="both"/>
        <w:rPr>
          <w:ins w:id="5377" w:author="Observatorio 02" w:date="2017-03-16T16:05:00Z"/>
          <w:lang w:val="es-CL"/>
        </w:rPr>
      </w:pPr>
    </w:p>
    <w:p w14:paraId="02129313" w14:textId="6783E7C0" w:rsidR="00631730" w:rsidRPr="00C2714A" w:rsidRDefault="00631730" w:rsidP="003928C7">
      <w:pPr>
        <w:spacing w:after="0" w:line="276" w:lineRule="auto"/>
        <w:jc w:val="both"/>
        <w:rPr>
          <w:ins w:id="5378" w:author="Observatorio 02" w:date="2017-03-16T16:05:00Z"/>
          <w:b/>
          <w:color w:val="323E4F" w:themeColor="text2" w:themeShade="BF"/>
          <w:lang w:val="es-CL"/>
          <w:rPrChange w:id="5379" w:author="Observatorio 02" w:date="2017-03-23T14:31:00Z">
            <w:rPr>
              <w:ins w:id="5380" w:author="Observatorio 02" w:date="2017-03-16T16:05:00Z"/>
              <w:lang w:val="es-CL"/>
            </w:rPr>
          </w:rPrChange>
        </w:rPr>
      </w:pPr>
      <w:ins w:id="5381" w:author="Observatorio 02" w:date="2017-03-16T16:07:00Z">
        <w:r w:rsidRPr="00C2714A">
          <w:rPr>
            <w:b/>
            <w:color w:val="323E4F" w:themeColor="text2" w:themeShade="BF"/>
            <w:lang w:val="es-CL"/>
            <w:rPrChange w:id="5382" w:author="Observatorio 02" w:date="2017-03-23T14:31:00Z">
              <w:rPr>
                <w:lang w:val="es-CL"/>
              </w:rPr>
            </w:rPrChange>
          </w:rPr>
          <w:t>Cuadro 19. Subempleo y horas excesivas de trabajo según categoría ocupacional de ocupados del sector Construcción, 2010 y 2016</w:t>
        </w:r>
      </w:ins>
    </w:p>
    <w:tbl>
      <w:tblPr>
        <w:tblW w:w="7736" w:type="dxa"/>
        <w:tblCellMar>
          <w:left w:w="70" w:type="dxa"/>
          <w:right w:w="70" w:type="dxa"/>
        </w:tblCellMar>
        <w:tblLook w:val="04A0" w:firstRow="1" w:lastRow="0" w:firstColumn="1" w:lastColumn="0" w:noHBand="0" w:noVBand="1"/>
      </w:tblPr>
      <w:tblGrid>
        <w:gridCol w:w="680"/>
        <w:gridCol w:w="1960"/>
        <w:gridCol w:w="764"/>
        <w:gridCol w:w="1179"/>
        <w:gridCol w:w="605"/>
        <w:gridCol w:w="764"/>
        <w:gridCol w:w="1179"/>
        <w:gridCol w:w="605"/>
      </w:tblGrid>
      <w:tr w:rsidR="00631730" w:rsidRPr="00C2714A" w14:paraId="47B40C79" w14:textId="77777777" w:rsidTr="00631730">
        <w:trPr>
          <w:trHeight w:val="300"/>
          <w:ins w:id="5383" w:author="Observatorio 02" w:date="2017-03-16T16:06:00Z"/>
        </w:trPr>
        <w:tc>
          <w:tcPr>
            <w:tcW w:w="680" w:type="dxa"/>
            <w:vMerge w:val="restart"/>
            <w:tcBorders>
              <w:top w:val="single" w:sz="8" w:space="0" w:color="000000"/>
              <w:left w:val="nil"/>
              <w:bottom w:val="single" w:sz="4" w:space="0" w:color="000000"/>
              <w:right w:val="nil"/>
            </w:tcBorders>
            <w:shd w:val="clear" w:color="000000" w:fill="FFFFFF"/>
            <w:noWrap/>
            <w:vAlign w:val="bottom"/>
            <w:hideMark/>
          </w:tcPr>
          <w:p w14:paraId="2092B901" w14:textId="77777777" w:rsidR="00631730" w:rsidRPr="00C2714A" w:rsidRDefault="00631730" w:rsidP="00631730">
            <w:pPr>
              <w:spacing w:after="0" w:line="240" w:lineRule="auto"/>
              <w:jc w:val="center"/>
              <w:rPr>
                <w:ins w:id="5384" w:author="Observatorio 02" w:date="2017-03-16T16:06:00Z"/>
                <w:rFonts w:eastAsia="Times New Roman"/>
                <w:sz w:val="22"/>
                <w:szCs w:val="22"/>
                <w:bdr w:val="none" w:sz="0" w:space="0" w:color="auto"/>
                <w:lang w:val="es-CL" w:eastAsia="es-CL"/>
              </w:rPr>
            </w:pPr>
            <w:ins w:id="5385" w:author="Observatorio 02" w:date="2017-03-16T16:06:00Z">
              <w:r w:rsidRPr="00C2714A">
                <w:rPr>
                  <w:rFonts w:eastAsia="Times New Roman"/>
                  <w:sz w:val="22"/>
                  <w:szCs w:val="22"/>
                  <w:bdr w:val="none" w:sz="0" w:space="0" w:color="auto"/>
                  <w:lang w:val="es-CL" w:eastAsia="es-CL"/>
                </w:rPr>
                <w:t>Año</w:t>
              </w:r>
            </w:ins>
          </w:p>
        </w:tc>
        <w:tc>
          <w:tcPr>
            <w:tcW w:w="1960" w:type="dxa"/>
            <w:vMerge w:val="restart"/>
            <w:tcBorders>
              <w:top w:val="single" w:sz="8" w:space="0" w:color="000000"/>
              <w:left w:val="nil"/>
              <w:bottom w:val="single" w:sz="4" w:space="0" w:color="000000"/>
              <w:right w:val="nil"/>
            </w:tcBorders>
            <w:shd w:val="clear" w:color="000000" w:fill="FFFFFF"/>
            <w:noWrap/>
            <w:vAlign w:val="bottom"/>
            <w:hideMark/>
          </w:tcPr>
          <w:p w14:paraId="37D02BE9" w14:textId="77777777" w:rsidR="00631730" w:rsidRPr="00C2714A" w:rsidRDefault="00631730" w:rsidP="00631730">
            <w:pPr>
              <w:spacing w:after="0" w:line="240" w:lineRule="auto"/>
              <w:ind w:firstLineChars="100" w:firstLine="220"/>
              <w:rPr>
                <w:ins w:id="5386" w:author="Observatorio 02" w:date="2017-03-16T16:06:00Z"/>
                <w:rFonts w:eastAsia="Times New Roman"/>
                <w:sz w:val="22"/>
                <w:szCs w:val="22"/>
                <w:bdr w:val="none" w:sz="0" w:space="0" w:color="auto"/>
                <w:lang w:val="es-CL" w:eastAsia="es-CL"/>
              </w:rPr>
            </w:pPr>
            <w:ins w:id="5387" w:author="Observatorio 02" w:date="2017-03-16T16:06:00Z">
              <w:r w:rsidRPr="00C2714A">
                <w:rPr>
                  <w:rFonts w:eastAsia="Times New Roman"/>
                  <w:sz w:val="22"/>
                  <w:szCs w:val="22"/>
                  <w:bdr w:val="none" w:sz="0" w:space="0" w:color="auto"/>
                  <w:lang w:val="es-CL" w:eastAsia="es-CL"/>
                </w:rPr>
                <w:t>Indicador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48316D99" w14:textId="77777777" w:rsidR="00631730" w:rsidRPr="00C2714A" w:rsidRDefault="00631730" w:rsidP="00631730">
            <w:pPr>
              <w:spacing w:after="0" w:line="240" w:lineRule="auto"/>
              <w:jc w:val="center"/>
              <w:rPr>
                <w:ins w:id="5388" w:author="Observatorio 02" w:date="2017-03-16T16:06:00Z"/>
                <w:rFonts w:eastAsia="Times New Roman"/>
                <w:sz w:val="22"/>
                <w:szCs w:val="22"/>
                <w:bdr w:val="none" w:sz="0" w:space="0" w:color="auto"/>
                <w:lang w:val="es-CL" w:eastAsia="es-CL"/>
              </w:rPr>
            </w:pPr>
            <w:ins w:id="5389" w:author="Observatorio 02" w:date="2017-03-16T16:06:00Z">
              <w:r w:rsidRPr="00C2714A">
                <w:rPr>
                  <w:rFonts w:eastAsia="Times New Roman"/>
                  <w:sz w:val="22"/>
                  <w:szCs w:val="22"/>
                  <w:bdr w:val="none" w:sz="0" w:space="0" w:color="auto"/>
                  <w:lang w:val="es-CL" w:eastAsia="es-CL"/>
                </w:rPr>
                <w:t>Sector</w:t>
              </w:r>
            </w:ins>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2B466C43" w14:textId="77777777" w:rsidR="00631730" w:rsidRPr="00C2714A" w:rsidRDefault="00631730" w:rsidP="00631730">
            <w:pPr>
              <w:spacing w:after="0" w:line="240" w:lineRule="auto"/>
              <w:jc w:val="center"/>
              <w:rPr>
                <w:ins w:id="5390" w:author="Observatorio 02" w:date="2017-03-16T16:06:00Z"/>
                <w:rFonts w:eastAsia="Times New Roman"/>
                <w:sz w:val="22"/>
                <w:szCs w:val="22"/>
                <w:bdr w:val="none" w:sz="0" w:space="0" w:color="auto"/>
                <w:lang w:val="es-CL" w:eastAsia="es-CL"/>
              </w:rPr>
            </w:pPr>
            <w:ins w:id="5391" w:author="Observatorio 02" w:date="2017-03-16T16:06:00Z">
              <w:r w:rsidRPr="00C2714A">
                <w:rPr>
                  <w:rFonts w:eastAsia="Times New Roman"/>
                  <w:sz w:val="22"/>
                  <w:szCs w:val="22"/>
                  <w:bdr w:val="none" w:sz="0" w:space="0" w:color="auto"/>
                  <w:lang w:val="es-CL" w:eastAsia="es-CL"/>
                </w:rPr>
                <w:t>Nacional</w:t>
              </w:r>
            </w:ins>
          </w:p>
        </w:tc>
      </w:tr>
      <w:tr w:rsidR="00631730" w:rsidRPr="00C2714A" w14:paraId="0FDB29FA" w14:textId="77777777" w:rsidTr="00631730">
        <w:trPr>
          <w:trHeight w:val="600"/>
          <w:ins w:id="5392" w:author="Observatorio 02" w:date="2017-03-16T16:06:00Z"/>
        </w:trPr>
        <w:tc>
          <w:tcPr>
            <w:tcW w:w="680" w:type="dxa"/>
            <w:vMerge/>
            <w:tcBorders>
              <w:top w:val="single" w:sz="8" w:space="0" w:color="000000"/>
              <w:left w:val="nil"/>
              <w:bottom w:val="single" w:sz="4" w:space="0" w:color="000000"/>
              <w:right w:val="nil"/>
            </w:tcBorders>
            <w:vAlign w:val="center"/>
            <w:hideMark/>
          </w:tcPr>
          <w:p w14:paraId="614F5865" w14:textId="77777777" w:rsidR="00631730" w:rsidRPr="00C2714A" w:rsidRDefault="00631730" w:rsidP="00631730">
            <w:pPr>
              <w:spacing w:after="0" w:line="240" w:lineRule="auto"/>
              <w:rPr>
                <w:ins w:id="5393" w:author="Observatorio 02" w:date="2017-03-16T16:06:00Z"/>
                <w:rFonts w:eastAsia="Times New Roman"/>
                <w:sz w:val="22"/>
                <w:szCs w:val="22"/>
                <w:bdr w:val="none" w:sz="0" w:space="0" w:color="auto"/>
                <w:lang w:val="es-CL" w:eastAsia="es-CL"/>
              </w:rPr>
            </w:pPr>
          </w:p>
        </w:tc>
        <w:tc>
          <w:tcPr>
            <w:tcW w:w="1960" w:type="dxa"/>
            <w:vMerge/>
            <w:tcBorders>
              <w:top w:val="single" w:sz="8" w:space="0" w:color="000000"/>
              <w:left w:val="nil"/>
              <w:bottom w:val="single" w:sz="4" w:space="0" w:color="000000"/>
              <w:right w:val="nil"/>
            </w:tcBorders>
            <w:vAlign w:val="center"/>
            <w:hideMark/>
          </w:tcPr>
          <w:p w14:paraId="3BFEFDBF" w14:textId="77777777" w:rsidR="00631730" w:rsidRPr="00C2714A" w:rsidRDefault="00631730" w:rsidP="00631730">
            <w:pPr>
              <w:spacing w:after="0" w:line="240" w:lineRule="auto"/>
              <w:rPr>
                <w:ins w:id="5394" w:author="Observatorio 02" w:date="2017-03-16T16:06:00Z"/>
                <w:rFonts w:eastAsia="Times New Roman"/>
                <w:sz w:val="22"/>
                <w:szCs w:val="22"/>
                <w:bdr w:val="none" w:sz="0" w:space="0" w:color="auto"/>
                <w:lang w:val="es-CL" w:eastAsia="es-CL"/>
              </w:rPr>
            </w:pPr>
          </w:p>
        </w:tc>
        <w:tc>
          <w:tcPr>
            <w:tcW w:w="764" w:type="dxa"/>
            <w:tcBorders>
              <w:top w:val="nil"/>
              <w:left w:val="nil"/>
              <w:bottom w:val="single" w:sz="4" w:space="0" w:color="000000"/>
              <w:right w:val="nil"/>
            </w:tcBorders>
            <w:shd w:val="clear" w:color="000000" w:fill="FFFFFF"/>
            <w:vAlign w:val="bottom"/>
            <w:hideMark/>
          </w:tcPr>
          <w:p w14:paraId="4059672C" w14:textId="77777777" w:rsidR="00631730" w:rsidRPr="00C2714A" w:rsidRDefault="00631730" w:rsidP="00631730">
            <w:pPr>
              <w:spacing w:after="0" w:line="240" w:lineRule="auto"/>
              <w:jc w:val="center"/>
              <w:rPr>
                <w:ins w:id="5395" w:author="Observatorio 02" w:date="2017-03-16T16:06:00Z"/>
                <w:rFonts w:eastAsia="Times New Roman"/>
                <w:sz w:val="22"/>
                <w:szCs w:val="22"/>
                <w:bdr w:val="none" w:sz="0" w:space="0" w:color="auto"/>
                <w:lang w:val="es-CL" w:eastAsia="es-CL"/>
              </w:rPr>
            </w:pPr>
            <w:ins w:id="5396" w:author="Observatorio 02" w:date="2017-03-16T16:06:00Z">
              <w:r w:rsidRPr="00C2714A">
                <w:rPr>
                  <w:rFonts w:eastAsia="Times New Roman"/>
                  <w:sz w:val="22"/>
                  <w:szCs w:val="22"/>
                  <w:bdr w:val="none" w:sz="0" w:space="0" w:color="auto"/>
                  <w:lang w:val="es-CL" w:eastAsia="es-CL"/>
                </w:rPr>
                <w:t>Cuenta Propia</w:t>
              </w:r>
            </w:ins>
          </w:p>
        </w:tc>
        <w:tc>
          <w:tcPr>
            <w:tcW w:w="1179" w:type="dxa"/>
            <w:tcBorders>
              <w:top w:val="nil"/>
              <w:left w:val="nil"/>
              <w:bottom w:val="single" w:sz="4" w:space="0" w:color="000000"/>
              <w:right w:val="nil"/>
            </w:tcBorders>
            <w:shd w:val="clear" w:color="000000" w:fill="FFFFFF"/>
            <w:vAlign w:val="bottom"/>
            <w:hideMark/>
          </w:tcPr>
          <w:p w14:paraId="40D7D435" w14:textId="77777777" w:rsidR="00631730" w:rsidRPr="00C2714A" w:rsidRDefault="00631730" w:rsidP="00631730">
            <w:pPr>
              <w:spacing w:after="0" w:line="240" w:lineRule="auto"/>
              <w:jc w:val="center"/>
              <w:rPr>
                <w:ins w:id="5397" w:author="Observatorio 02" w:date="2017-03-16T16:06:00Z"/>
                <w:rFonts w:eastAsia="Times New Roman"/>
                <w:sz w:val="22"/>
                <w:szCs w:val="22"/>
                <w:bdr w:val="none" w:sz="0" w:space="0" w:color="auto"/>
                <w:lang w:val="es-CL" w:eastAsia="es-CL"/>
              </w:rPr>
            </w:pPr>
            <w:ins w:id="5398" w:author="Observatorio 02" w:date="2017-03-16T16:06:00Z">
              <w:r w:rsidRPr="00C2714A">
                <w:rPr>
                  <w:rFonts w:eastAsia="Times New Roman"/>
                  <w:sz w:val="22"/>
                  <w:szCs w:val="22"/>
                  <w:bdr w:val="none" w:sz="0" w:space="0" w:color="auto"/>
                  <w:lang w:val="es-CL" w:eastAsia="es-CL"/>
                </w:rPr>
                <w:t>Asalariados</w:t>
              </w:r>
            </w:ins>
          </w:p>
        </w:tc>
        <w:tc>
          <w:tcPr>
            <w:tcW w:w="605" w:type="dxa"/>
            <w:tcBorders>
              <w:top w:val="nil"/>
              <w:left w:val="nil"/>
              <w:bottom w:val="single" w:sz="4" w:space="0" w:color="000000"/>
              <w:right w:val="nil"/>
            </w:tcBorders>
            <w:shd w:val="clear" w:color="000000" w:fill="FFFFFF"/>
            <w:vAlign w:val="bottom"/>
            <w:hideMark/>
          </w:tcPr>
          <w:p w14:paraId="32F4CB33" w14:textId="77777777" w:rsidR="00631730" w:rsidRPr="00C2714A" w:rsidRDefault="00631730" w:rsidP="00631730">
            <w:pPr>
              <w:spacing w:after="0" w:line="240" w:lineRule="auto"/>
              <w:jc w:val="center"/>
              <w:rPr>
                <w:ins w:id="5399" w:author="Observatorio 02" w:date="2017-03-16T16:06:00Z"/>
                <w:rFonts w:eastAsia="Times New Roman"/>
                <w:sz w:val="22"/>
                <w:szCs w:val="22"/>
                <w:bdr w:val="none" w:sz="0" w:space="0" w:color="auto"/>
                <w:lang w:val="es-CL" w:eastAsia="es-CL"/>
              </w:rPr>
            </w:pPr>
            <w:ins w:id="5400" w:author="Observatorio 02" w:date="2017-03-16T16:06:00Z">
              <w:r w:rsidRPr="00C2714A">
                <w:rPr>
                  <w:rFonts w:eastAsia="Times New Roman"/>
                  <w:sz w:val="22"/>
                  <w:szCs w:val="22"/>
                  <w:bdr w:val="none" w:sz="0" w:space="0" w:color="auto"/>
                  <w:lang w:val="es-CL" w:eastAsia="es-CL"/>
                </w:rPr>
                <w:t>Total</w:t>
              </w:r>
            </w:ins>
          </w:p>
        </w:tc>
        <w:tc>
          <w:tcPr>
            <w:tcW w:w="764" w:type="dxa"/>
            <w:tcBorders>
              <w:top w:val="nil"/>
              <w:left w:val="nil"/>
              <w:bottom w:val="single" w:sz="4" w:space="0" w:color="000000"/>
              <w:right w:val="nil"/>
            </w:tcBorders>
            <w:shd w:val="clear" w:color="000000" w:fill="FFFFFF"/>
            <w:vAlign w:val="bottom"/>
            <w:hideMark/>
          </w:tcPr>
          <w:p w14:paraId="7424241D" w14:textId="77777777" w:rsidR="00631730" w:rsidRPr="00C2714A" w:rsidRDefault="00631730" w:rsidP="00631730">
            <w:pPr>
              <w:spacing w:after="0" w:line="240" w:lineRule="auto"/>
              <w:jc w:val="center"/>
              <w:rPr>
                <w:ins w:id="5401" w:author="Observatorio 02" w:date="2017-03-16T16:06:00Z"/>
                <w:rFonts w:eastAsia="Times New Roman"/>
                <w:sz w:val="22"/>
                <w:szCs w:val="22"/>
                <w:bdr w:val="none" w:sz="0" w:space="0" w:color="auto"/>
                <w:lang w:val="es-CL" w:eastAsia="es-CL"/>
              </w:rPr>
            </w:pPr>
            <w:ins w:id="5402" w:author="Observatorio 02" w:date="2017-03-16T16:06:00Z">
              <w:r w:rsidRPr="00C2714A">
                <w:rPr>
                  <w:rFonts w:eastAsia="Times New Roman"/>
                  <w:sz w:val="22"/>
                  <w:szCs w:val="22"/>
                  <w:bdr w:val="none" w:sz="0" w:space="0" w:color="auto"/>
                  <w:lang w:val="es-CL" w:eastAsia="es-CL"/>
                </w:rPr>
                <w:t>Cuenta Propia</w:t>
              </w:r>
            </w:ins>
          </w:p>
        </w:tc>
        <w:tc>
          <w:tcPr>
            <w:tcW w:w="1179" w:type="dxa"/>
            <w:tcBorders>
              <w:top w:val="nil"/>
              <w:left w:val="nil"/>
              <w:bottom w:val="single" w:sz="4" w:space="0" w:color="000000"/>
              <w:right w:val="nil"/>
            </w:tcBorders>
            <w:shd w:val="clear" w:color="000000" w:fill="FFFFFF"/>
            <w:vAlign w:val="bottom"/>
            <w:hideMark/>
          </w:tcPr>
          <w:p w14:paraId="298A5C68" w14:textId="77777777" w:rsidR="00631730" w:rsidRPr="00C2714A" w:rsidRDefault="00631730" w:rsidP="00631730">
            <w:pPr>
              <w:spacing w:after="0" w:line="240" w:lineRule="auto"/>
              <w:jc w:val="center"/>
              <w:rPr>
                <w:ins w:id="5403" w:author="Observatorio 02" w:date="2017-03-16T16:06:00Z"/>
                <w:rFonts w:eastAsia="Times New Roman"/>
                <w:sz w:val="22"/>
                <w:szCs w:val="22"/>
                <w:bdr w:val="none" w:sz="0" w:space="0" w:color="auto"/>
                <w:lang w:val="es-CL" w:eastAsia="es-CL"/>
              </w:rPr>
            </w:pPr>
            <w:ins w:id="5404" w:author="Observatorio 02" w:date="2017-03-16T16:06:00Z">
              <w:r w:rsidRPr="00C2714A">
                <w:rPr>
                  <w:rFonts w:eastAsia="Times New Roman"/>
                  <w:sz w:val="22"/>
                  <w:szCs w:val="22"/>
                  <w:bdr w:val="none" w:sz="0" w:space="0" w:color="auto"/>
                  <w:lang w:val="es-CL" w:eastAsia="es-CL"/>
                </w:rPr>
                <w:t>Asalariados</w:t>
              </w:r>
            </w:ins>
          </w:p>
        </w:tc>
        <w:tc>
          <w:tcPr>
            <w:tcW w:w="605" w:type="dxa"/>
            <w:tcBorders>
              <w:top w:val="nil"/>
              <w:left w:val="nil"/>
              <w:bottom w:val="single" w:sz="4" w:space="0" w:color="000000"/>
              <w:right w:val="nil"/>
            </w:tcBorders>
            <w:shd w:val="clear" w:color="000000" w:fill="FFFFFF"/>
            <w:vAlign w:val="bottom"/>
            <w:hideMark/>
          </w:tcPr>
          <w:p w14:paraId="3C07BC9A" w14:textId="77777777" w:rsidR="00631730" w:rsidRPr="00C2714A" w:rsidRDefault="00631730" w:rsidP="00631730">
            <w:pPr>
              <w:spacing w:after="0" w:line="240" w:lineRule="auto"/>
              <w:jc w:val="center"/>
              <w:rPr>
                <w:ins w:id="5405" w:author="Observatorio 02" w:date="2017-03-16T16:06:00Z"/>
                <w:rFonts w:eastAsia="Times New Roman"/>
                <w:sz w:val="22"/>
                <w:szCs w:val="22"/>
                <w:bdr w:val="none" w:sz="0" w:space="0" w:color="auto"/>
                <w:lang w:val="es-CL" w:eastAsia="es-CL"/>
              </w:rPr>
            </w:pPr>
            <w:ins w:id="5406" w:author="Observatorio 02" w:date="2017-03-16T16:06:00Z">
              <w:r w:rsidRPr="00C2714A">
                <w:rPr>
                  <w:rFonts w:eastAsia="Times New Roman"/>
                  <w:sz w:val="22"/>
                  <w:szCs w:val="22"/>
                  <w:bdr w:val="none" w:sz="0" w:space="0" w:color="auto"/>
                  <w:lang w:val="es-CL" w:eastAsia="es-CL"/>
                </w:rPr>
                <w:t>Total</w:t>
              </w:r>
            </w:ins>
          </w:p>
        </w:tc>
      </w:tr>
      <w:tr w:rsidR="00631730" w:rsidRPr="00C2714A" w14:paraId="1BB25B83" w14:textId="77777777" w:rsidTr="00631730">
        <w:trPr>
          <w:trHeight w:val="300"/>
          <w:ins w:id="5407" w:author="Observatorio 02" w:date="2017-03-16T16:06:00Z"/>
        </w:trPr>
        <w:tc>
          <w:tcPr>
            <w:tcW w:w="680" w:type="dxa"/>
            <w:vMerge w:val="restart"/>
            <w:tcBorders>
              <w:top w:val="nil"/>
              <w:left w:val="nil"/>
              <w:bottom w:val="nil"/>
              <w:right w:val="nil"/>
            </w:tcBorders>
            <w:shd w:val="clear" w:color="000000" w:fill="FFFFFF"/>
            <w:noWrap/>
            <w:vAlign w:val="center"/>
            <w:hideMark/>
          </w:tcPr>
          <w:p w14:paraId="65E620FA" w14:textId="77777777" w:rsidR="00631730" w:rsidRPr="00C2714A" w:rsidRDefault="00631730" w:rsidP="00631730">
            <w:pPr>
              <w:spacing w:after="0" w:line="240" w:lineRule="auto"/>
              <w:jc w:val="center"/>
              <w:rPr>
                <w:ins w:id="5408" w:author="Observatorio 02" w:date="2017-03-16T16:06:00Z"/>
                <w:rFonts w:eastAsia="Times New Roman"/>
                <w:sz w:val="22"/>
                <w:szCs w:val="22"/>
                <w:bdr w:val="none" w:sz="0" w:space="0" w:color="auto"/>
                <w:lang w:val="es-CL" w:eastAsia="es-CL"/>
              </w:rPr>
            </w:pPr>
            <w:ins w:id="5409" w:author="Observatorio 02" w:date="2017-03-16T16:06:00Z">
              <w:r w:rsidRPr="00C2714A">
                <w:rPr>
                  <w:rFonts w:eastAsia="Times New Roman"/>
                  <w:sz w:val="22"/>
                  <w:szCs w:val="22"/>
                  <w:bdr w:val="none" w:sz="0" w:space="0" w:color="auto"/>
                  <w:lang w:val="es-CL" w:eastAsia="es-CL"/>
                </w:rPr>
                <w:t>2010</w:t>
              </w:r>
            </w:ins>
          </w:p>
        </w:tc>
        <w:tc>
          <w:tcPr>
            <w:tcW w:w="1960" w:type="dxa"/>
            <w:tcBorders>
              <w:top w:val="nil"/>
              <w:left w:val="nil"/>
              <w:bottom w:val="nil"/>
              <w:right w:val="nil"/>
            </w:tcBorders>
            <w:shd w:val="clear" w:color="000000" w:fill="FFFFFF"/>
            <w:noWrap/>
            <w:vAlign w:val="bottom"/>
            <w:hideMark/>
          </w:tcPr>
          <w:p w14:paraId="488C09C3" w14:textId="77777777" w:rsidR="00631730" w:rsidRPr="00C2714A" w:rsidRDefault="00631730" w:rsidP="00631730">
            <w:pPr>
              <w:spacing w:after="0" w:line="240" w:lineRule="auto"/>
              <w:ind w:firstLineChars="100" w:firstLine="220"/>
              <w:rPr>
                <w:ins w:id="5410" w:author="Observatorio 02" w:date="2017-03-16T16:06:00Z"/>
                <w:rFonts w:eastAsia="Times New Roman"/>
                <w:sz w:val="22"/>
                <w:szCs w:val="22"/>
                <w:bdr w:val="none" w:sz="0" w:space="0" w:color="auto"/>
                <w:lang w:val="es-CL" w:eastAsia="es-CL"/>
              </w:rPr>
            </w:pPr>
            <w:ins w:id="5411" w:author="Observatorio 02" w:date="2017-03-16T16:06:00Z">
              <w:r w:rsidRPr="00C2714A">
                <w:rPr>
                  <w:rFonts w:eastAsia="Times New Roman"/>
                  <w:sz w:val="22"/>
                  <w:szCs w:val="22"/>
                  <w:bdr w:val="none" w:sz="0" w:space="0" w:color="auto"/>
                  <w:lang w:val="es-CL" w:eastAsia="es-CL"/>
                </w:rPr>
                <w:t xml:space="preserve"> Subempleo</w:t>
              </w:r>
            </w:ins>
          </w:p>
        </w:tc>
        <w:tc>
          <w:tcPr>
            <w:tcW w:w="764" w:type="dxa"/>
            <w:tcBorders>
              <w:top w:val="nil"/>
              <w:left w:val="nil"/>
              <w:bottom w:val="nil"/>
              <w:right w:val="nil"/>
            </w:tcBorders>
            <w:shd w:val="clear" w:color="000000" w:fill="FFFFFF"/>
            <w:noWrap/>
            <w:vAlign w:val="bottom"/>
            <w:hideMark/>
          </w:tcPr>
          <w:p w14:paraId="3F5F49BE" w14:textId="77777777" w:rsidR="00631730" w:rsidRPr="00C2714A" w:rsidRDefault="00631730" w:rsidP="00631730">
            <w:pPr>
              <w:spacing w:after="0" w:line="240" w:lineRule="auto"/>
              <w:jc w:val="right"/>
              <w:rPr>
                <w:ins w:id="5412" w:author="Observatorio 02" w:date="2017-03-16T16:06:00Z"/>
                <w:rFonts w:eastAsia="Times New Roman"/>
                <w:sz w:val="22"/>
                <w:szCs w:val="22"/>
                <w:bdr w:val="none" w:sz="0" w:space="0" w:color="auto"/>
                <w:lang w:val="es-CL" w:eastAsia="es-CL"/>
              </w:rPr>
            </w:pPr>
            <w:ins w:id="5413" w:author="Observatorio 02" w:date="2017-03-16T16:06:00Z">
              <w:r w:rsidRPr="00C2714A">
                <w:rPr>
                  <w:rFonts w:eastAsia="Times New Roman"/>
                  <w:sz w:val="22"/>
                  <w:szCs w:val="22"/>
                  <w:bdr w:val="none" w:sz="0" w:space="0" w:color="auto"/>
                  <w:lang w:val="es-CL" w:eastAsia="es-CL"/>
                </w:rPr>
                <w:t>24,2</w:t>
              </w:r>
            </w:ins>
          </w:p>
        </w:tc>
        <w:tc>
          <w:tcPr>
            <w:tcW w:w="1179" w:type="dxa"/>
            <w:tcBorders>
              <w:top w:val="nil"/>
              <w:left w:val="nil"/>
              <w:bottom w:val="nil"/>
              <w:right w:val="nil"/>
            </w:tcBorders>
            <w:shd w:val="clear" w:color="000000" w:fill="FFFFFF"/>
            <w:noWrap/>
            <w:vAlign w:val="bottom"/>
            <w:hideMark/>
          </w:tcPr>
          <w:p w14:paraId="459CD7F0" w14:textId="77777777" w:rsidR="00631730" w:rsidRPr="00C2714A" w:rsidRDefault="00631730" w:rsidP="00631730">
            <w:pPr>
              <w:spacing w:after="0" w:line="240" w:lineRule="auto"/>
              <w:jc w:val="right"/>
              <w:rPr>
                <w:ins w:id="5414" w:author="Observatorio 02" w:date="2017-03-16T16:06:00Z"/>
                <w:rFonts w:eastAsia="Times New Roman"/>
                <w:sz w:val="22"/>
                <w:szCs w:val="22"/>
                <w:bdr w:val="none" w:sz="0" w:space="0" w:color="auto"/>
                <w:lang w:val="es-CL" w:eastAsia="es-CL"/>
              </w:rPr>
            </w:pPr>
            <w:ins w:id="5415" w:author="Observatorio 02" w:date="2017-03-16T16:06:00Z">
              <w:r w:rsidRPr="00C2714A">
                <w:rPr>
                  <w:rFonts w:eastAsia="Times New Roman"/>
                  <w:sz w:val="22"/>
                  <w:szCs w:val="22"/>
                  <w:bdr w:val="none" w:sz="0" w:space="0" w:color="auto"/>
                  <w:lang w:val="es-CL" w:eastAsia="es-CL"/>
                </w:rPr>
                <w:t>2,7</w:t>
              </w:r>
            </w:ins>
          </w:p>
        </w:tc>
        <w:tc>
          <w:tcPr>
            <w:tcW w:w="605" w:type="dxa"/>
            <w:tcBorders>
              <w:top w:val="nil"/>
              <w:left w:val="nil"/>
              <w:bottom w:val="nil"/>
              <w:right w:val="nil"/>
            </w:tcBorders>
            <w:shd w:val="clear" w:color="000000" w:fill="FFFFFF"/>
            <w:noWrap/>
            <w:vAlign w:val="bottom"/>
            <w:hideMark/>
          </w:tcPr>
          <w:p w14:paraId="2D14EAD4" w14:textId="77777777" w:rsidR="00631730" w:rsidRPr="00C2714A" w:rsidRDefault="00631730" w:rsidP="00631730">
            <w:pPr>
              <w:spacing w:after="0" w:line="240" w:lineRule="auto"/>
              <w:jc w:val="right"/>
              <w:rPr>
                <w:ins w:id="5416" w:author="Observatorio 02" w:date="2017-03-16T16:06:00Z"/>
                <w:rFonts w:eastAsia="Times New Roman"/>
                <w:sz w:val="22"/>
                <w:szCs w:val="22"/>
                <w:bdr w:val="none" w:sz="0" w:space="0" w:color="auto"/>
                <w:lang w:val="es-CL" w:eastAsia="es-CL"/>
              </w:rPr>
            </w:pPr>
            <w:ins w:id="5417" w:author="Observatorio 02" w:date="2017-03-16T16:06:00Z">
              <w:r w:rsidRPr="00C2714A">
                <w:rPr>
                  <w:rFonts w:eastAsia="Times New Roman"/>
                  <w:sz w:val="22"/>
                  <w:szCs w:val="22"/>
                  <w:bdr w:val="none" w:sz="0" w:space="0" w:color="auto"/>
                  <w:lang w:val="es-CL" w:eastAsia="es-CL"/>
                </w:rPr>
                <w:t>8,4</w:t>
              </w:r>
            </w:ins>
          </w:p>
        </w:tc>
        <w:tc>
          <w:tcPr>
            <w:tcW w:w="764" w:type="dxa"/>
            <w:tcBorders>
              <w:top w:val="nil"/>
              <w:left w:val="nil"/>
              <w:bottom w:val="nil"/>
              <w:right w:val="nil"/>
            </w:tcBorders>
            <w:shd w:val="clear" w:color="000000" w:fill="FFFFFF"/>
            <w:noWrap/>
            <w:vAlign w:val="bottom"/>
            <w:hideMark/>
          </w:tcPr>
          <w:p w14:paraId="16819C49" w14:textId="77777777" w:rsidR="00631730" w:rsidRPr="00C2714A" w:rsidRDefault="00631730" w:rsidP="00631730">
            <w:pPr>
              <w:spacing w:after="0" w:line="240" w:lineRule="auto"/>
              <w:jc w:val="right"/>
              <w:rPr>
                <w:ins w:id="5418" w:author="Observatorio 02" w:date="2017-03-16T16:06:00Z"/>
                <w:rFonts w:eastAsia="Times New Roman"/>
                <w:sz w:val="22"/>
                <w:szCs w:val="22"/>
                <w:bdr w:val="none" w:sz="0" w:space="0" w:color="auto"/>
                <w:lang w:val="es-CL" w:eastAsia="es-CL"/>
              </w:rPr>
            </w:pPr>
            <w:ins w:id="5419" w:author="Observatorio 02" w:date="2017-03-16T16:06:00Z">
              <w:r w:rsidRPr="00C2714A">
                <w:rPr>
                  <w:rFonts w:eastAsia="Times New Roman"/>
                  <w:sz w:val="22"/>
                  <w:szCs w:val="22"/>
                  <w:bdr w:val="none" w:sz="0" w:space="0" w:color="auto"/>
                  <w:lang w:val="es-CL" w:eastAsia="es-CL"/>
                </w:rPr>
                <w:t>24,2</w:t>
              </w:r>
            </w:ins>
          </w:p>
        </w:tc>
        <w:tc>
          <w:tcPr>
            <w:tcW w:w="1179" w:type="dxa"/>
            <w:tcBorders>
              <w:top w:val="nil"/>
              <w:left w:val="nil"/>
              <w:bottom w:val="nil"/>
              <w:right w:val="nil"/>
            </w:tcBorders>
            <w:shd w:val="clear" w:color="000000" w:fill="FFFFFF"/>
            <w:noWrap/>
            <w:vAlign w:val="bottom"/>
            <w:hideMark/>
          </w:tcPr>
          <w:p w14:paraId="05556B20" w14:textId="77777777" w:rsidR="00631730" w:rsidRPr="00C2714A" w:rsidRDefault="00631730" w:rsidP="00631730">
            <w:pPr>
              <w:spacing w:after="0" w:line="240" w:lineRule="auto"/>
              <w:jc w:val="right"/>
              <w:rPr>
                <w:ins w:id="5420" w:author="Observatorio 02" w:date="2017-03-16T16:06:00Z"/>
                <w:rFonts w:eastAsia="Times New Roman"/>
                <w:sz w:val="22"/>
                <w:szCs w:val="22"/>
                <w:bdr w:val="none" w:sz="0" w:space="0" w:color="auto"/>
                <w:lang w:val="es-CL" w:eastAsia="es-CL"/>
              </w:rPr>
            </w:pPr>
            <w:ins w:id="5421" w:author="Observatorio 02" w:date="2017-03-16T16:06:00Z">
              <w:r w:rsidRPr="00C2714A">
                <w:rPr>
                  <w:rFonts w:eastAsia="Times New Roman"/>
                  <w:sz w:val="22"/>
                  <w:szCs w:val="22"/>
                  <w:bdr w:val="none" w:sz="0" w:space="0" w:color="auto"/>
                  <w:lang w:val="es-CL" w:eastAsia="es-CL"/>
                </w:rPr>
                <w:t>4,9</w:t>
              </w:r>
            </w:ins>
          </w:p>
        </w:tc>
        <w:tc>
          <w:tcPr>
            <w:tcW w:w="605" w:type="dxa"/>
            <w:tcBorders>
              <w:top w:val="nil"/>
              <w:left w:val="nil"/>
              <w:bottom w:val="nil"/>
              <w:right w:val="nil"/>
            </w:tcBorders>
            <w:shd w:val="clear" w:color="000000" w:fill="FFFFFF"/>
            <w:noWrap/>
            <w:vAlign w:val="bottom"/>
            <w:hideMark/>
          </w:tcPr>
          <w:p w14:paraId="38FB4C7E" w14:textId="77777777" w:rsidR="00631730" w:rsidRPr="00C2714A" w:rsidRDefault="00631730" w:rsidP="00631730">
            <w:pPr>
              <w:spacing w:after="0" w:line="240" w:lineRule="auto"/>
              <w:jc w:val="right"/>
              <w:rPr>
                <w:ins w:id="5422" w:author="Observatorio 02" w:date="2017-03-16T16:06:00Z"/>
                <w:rFonts w:eastAsia="Times New Roman"/>
                <w:sz w:val="22"/>
                <w:szCs w:val="22"/>
                <w:bdr w:val="none" w:sz="0" w:space="0" w:color="auto"/>
                <w:lang w:val="es-CL" w:eastAsia="es-CL"/>
              </w:rPr>
            </w:pPr>
            <w:ins w:id="5423" w:author="Observatorio 02" w:date="2017-03-16T16:06:00Z">
              <w:r w:rsidRPr="00C2714A">
                <w:rPr>
                  <w:rFonts w:eastAsia="Times New Roman"/>
                  <w:sz w:val="22"/>
                  <w:szCs w:val="22"/>
                  <w:bdr w:val="none" w:sz="0" w:space="0" w:color="auto"/>
                  <w:lang w:val="es-CL" w:eastAsia="es-CL"/>
                </w:rPr>
                <w:t>9,0</w:t>
              </w:r>
            </w:ins>
          </w:p>
        </w:tc>
      </w:tr>
      <w:tr w:rsidR="00631730" w:rsidRPr="00C2714A" w14:paraId="55FDB46D" w14:textId="77777777" w:rsidTr="00631730">
        <w:trPr>
          <w:trHeight w:val="300"/>
          <w:ins w:id="5424" w:author="Observatorio 02" w:date="2017-03-16T16:06:00Z"/>
        </w:trPr>
        <w:tc>
          <w:tcPr>
            <w:tcW w:w="680" w:type="dxa"/>
            <w:vMerge/>
            <w:tcBorders>
              <w:top w:val="nil"/>
              <w:left w:val="nil"/>
              <w:bottom w:val="nil"/>
              <w:right w:val="nil"/>
            </w:tcBorders>
            <w:vAlign w:val="center"/>
            <w:hideMark/>
          </w:tcPr>
          <w:p w14:paraId="246D6CFC" w14:textId="77777777" w:rsidR="00631730" w:rsidRPr="00C2714A" w:rsidRDefault="00631730" w:rsidP="00631730">
            <w:pPr>
              <w:spacing w:after="0" w:line="240" w:lineRule="auto"/>
              <w:rPr>
                <w:ins w:id="5425" w:author="Observatorio 02" w:date="2017-03-16T16:06:00Z"/>
                <w:rFonts w:eastAsia="Times New Roman"/>
                <w:sz w:val="22"/>
                <w:szCs w:val="22"/>
                <w:bdr w:val="none" w:sz="0" w:space="0" w:color="auto"/>
                <w:lang w:val="es-CL" w:eastAsia="es-CL"/>
              </w:rPr>
            </w:pPr>
          </w:p>
        </w:tc>
        <w:tc>
          <w:tcPr>
            <w:tcW w:w="1960" w:type="dxa"/>
            <w:tcBorders>
              <w:top w:val="nil"/>
              <w:left w:val="nil"/>
              <w:bottom w:val="nil"/>
              <w:right w:val="nil"/>
            </w:tcBorders>
            <w:shd w:val="clear" w:color="000000" w:fill="FFFFFF"/>
            <w:noWrap/>
            <w:vAlign w:val="bottom"/>
            <w:hideMark/>
          </w:tcPr>
          <w:p w14:paraId="14FAC276" w14:textId="77777777" w:rsidR="00631730" w:rsidRPr="00C2714A" w:rsidRDefault="00631730" w:rsidP="00631730">
            <w:pPr>
              <w:spacing w:after="0" w:line="240" w:lineRule="auto"/>
              <w:ind w:firstLineChars="100" w:firstLine="220"/>
              <w:rPr>
                <w:ins w:id="5426" w:author="Observatorio 02" w:date="2017-03-16T16:06:00Z"/>
                <w:rFonts w:eastAsia="Times New Roman"/>
                <w:sz w:val="22"/>
                <w:szCs w:val="22"/>
                <w:bdr w:val="none" w:sz="0" w:space="0" w:color="auto"/>
                <w:lang w:val="es-CL" w:eastAsia="es-CL"/>
              </w:rPr>
            </w:pPr>
            <w:ins w:id="5427" w:author="Observatorio 02" w:date="2017-03-16T16:06:00Z">
              <w:r w:rsidRPr="00C2714A">
                <w:rPr>
                  <w:rFonts w:eastAsia="Times New Roman"/>
                  <w:sz w:val="22"/>
                  <w:szCs w:val="22"/>
                  <w:bdr w:val="none" w:sz="0" w:space="0" w:color="auto"/>
                  <w:lang w:val="es-CL" w:eastAsia="es-CL"/>
                </w:rPr>
                <w:t xml:space="preserve"> Horas Excesivas</w:t>
              </w:r>
            </w:ins>
          </w:p>
        </w:tc>
        <w:tc>
          <w:tcPr>
            <w:tcW w:w="764" w:type="dxa"/>
            <w:tcBorders>
              <w:top w:val="nil"/>
              <w:left w:val="nil"/>
              <w:bottom w:val="nil"/>
              <w:right w:val="nil"/>
            </w:tcBorders>
            <w:shd w:val="clear" w:color="000000" w:fill="FFFFFF"/>
            <w:noWrap/>
            <w:vAlign w:val="bottom"/>
            <w:hideMark/>
          </w:tcPr>
          <w:p w14:paraId="7302E435" w14:textId="77777777" w:rsidR="00631730" w:rsidRPr="00C2714A" w:rsidRDefault="00631730" w:rsidP="00631730">
            <w:pPr>
              <w:spacing w:after="0" w:line="240" w:lineRule="auto"/>
              <w:jc w:val="right"/>
              <w:rPr>
                <w:ins w:id="5428" w:author="Observatorio 02" w:date="2017-03-16T16:06:00Z"/>
                <w:rFonts w:eastAsia="Times New Roman"/>
                <w:sz w:val="22"/>
                <w:szCs w:val="22"/>
                <w:bdr w:val="none" w:sz="0" w:space="0" w:color="auto"/>
                <w:lang w:val="es-CL" w:eastAsia="es-CL"/>
              </w:rPr>
            </w:pPr>
            <w:ins w:id="5429" w:author="Observatorio 02" w:date="2017-03-16T16:06:00Z">
              <w:r w:rsidRPr="00C2714A">
                <w:rPr>
                  <w:rFonts w:eastAsia="Times New Roman"/>
                  <w:sz w:val="22"/>
                  <w:szCs w:val="22"/>
                  <w:bdr w:val="none" w:sz="0" w:space="0" w:color="auto"/>
                  <w:lang w:val="es-CL" w:eastAsia="es-CL"/>
                </w:rPr>
                <w:t>20,3</w:t>
              </w:r>
            </w:ins>
          </w:p>
        </w:tc>
        <w:tc>
          <w:tcPr>
            <w:tcW w:w="1179" w:type="dxa"/>
            <w:tcBorders>
              <w:top w:val="nil"/>
              <w:left w:val="nil"/>
              <w:bottom w:val="nil"/>
              <w:right w:val="nil"/>
            </w:tcBorders>
            <w:shd w:val="clear" w:color="000000" w:fill="FFFFFF"/>
            <w:noWrap/>
            <w:vAlign w:val="bottom"/>
            <w:hideMark/>
          </w:tcPr>
          <w:p w14:paraId="50F9C010" w14:textId="77777777" w:rsidR="00631730" w:rsidRPr="00C2714A" w:rsidRDefault="00631730" w:rsidP="00631730">
            <w:pPr>
              <w:spacing w:after="0" w:line="240" w:lineRule="auto"/>
              <w:jc w:val="right"/>
              <w:rPr>
                <w:ins w:id="5430" w:author="Observatorio 02" w:date="2017-03-16T16:06:00Z"/>
                <w:rFonts w:eastAsia="Times New Roman"/>
                <w:sz w:val="22"/>
                <w:szCs w:val="22"/>
                <w:bdr w:val="none" w:sz="0" w:space="0" w:color="auto"/>
                <w:lang w:val="es-CL" w:eastAsia="es-CL"/>
              </w:rPr>
            </w:pPr>
            <w:ins w:id="5431" w:author="Observatorio 02" w:date="2017-03-16T16:06:00Z">
              <w:r w:rsidRPr="00C2714A">
                <w:rPr>
                  <w:rFonts w:eastAsia="Times New Roman"/>
                  <w:sz w:val="22"/>
                  <w:szCs w:val="22"/>
                  <w:bdr w:val="none" w:sz="0" w:space="0" w:color="auto"/>
                  <w:lang w:val="es-CL" w:eastAsia="es-CL"/>
                </w:rPr>
                <w:t>21,0</w:t>
              </w:r>
            </w:ins>
          </w:p>
        </w:tc>
        <w:tc>
          <w:tcPr>
            <w:tcW w:w="605" w:type="dxa"/>
            <w:tcBorders>
              <w:top w:val="nil"/>
              <w:left w:val="nil"/>
              <w:bottom w:val="nil"/>
              <w:right w:val="nil"/>
            </w:tcBorders>
            <w:shd w:val="clear" w:color="000000" w:fill="FFFFFF"/>
            <w:noWrap/>
            <w:vAlign w:val="bottom"/>
            <w:hideMark/>
          </w:tcPr>
          <w:p w14:paraId="1849F491" w14:textId="77777777" w:rsidR="00631730" w:rsidRPr="00C2714A" w:rsidRDefault="00631730" w:rsidP="00631730">
            <w:pPr>
              <w:spacing w:after="0" w:line="240" w:lineRule="auto"/>
              <w:jc w:val="right"/>
              <w:rPr>
                <w:ins w:id="5432" w:author="Observatorio 02" w:date="2017-03-16T16:06:00Z"/>
                <w:rFonts w:eastAsia="Times New Roman"/>
                <w:sz w:val="22"/>
                <w:szCs w:val="22"/>
                <w:bdr w:val="none" w:sz="0" w:space="0" w:color="auto"/>
                <w:lang w:val="es-CL" w:eastAsia="es-CL"/>
              </w:rPr>
            </w:pPr>
            <w:ins w:id="5433" w:author="Observatorio 02" w:date="2017-03-16T16:06:00Z">
              <w:r w:rsidRPr="00C2714A">
                <w:rPr>
                  <w:rFonts w:eastAsia="Times New Roman"/>
                  <w:sz w:val="22"/>
                  <w:szCs w:val="22"/>
                  <w:bdr w:val="none" w:sz="0" w:space="0" w:color="auto"/>
                  <w:lang w:val="es-CL" w:eastAsia="es-CL"/>
                </w:rPr>
                <w:t>22,7</w:t>
              </w:r>
            </w:ins>
          </w:p>
        </w:tc>
        <w:tc>
          <w:tcPr>
            <w:tcW w:w="764" w:type="dxa"/>
            <w:tcBorders>
              <w:top w:val="nil"/>
              <w:left w:val="nil"/>
              <w:bottom w:val="nil"/>
              <w:right w:val="nil"/>
            </w:tcBorders>
            <w:shd w:val="clear" w:color="000000" w:fill="FFFFFF"/>
            <w:noWrap/>
            <w:vAlign w:val="bottom"/>
            <w:hideMark/>
          </w:tcPr>
          <w:p w14:paraId="68380E7A" w14:textId="77777777" w:rsidR="00631730" w:rsidRPr="00C2714A" w:rsidRDefault="00631730" w:rsidP="00631730">
            <w:pPr>
              <w:spacing w:after="0" w:line="240" w:lineRule="auto"/>
              <w:jc w:val="right"/>
              <w:rPr>
                <w:ins w:id="5434" w:author="Observatorio 02" w:date="2017-03-16T16:06:00Z"/>
                <w:rFonts w:eastAsia="Times New Roman"/>
                <w:sz w:val="22"/>
                <w:szCs w:val="22"/>
                <w:bdr w:val="none" w:sz="0" w:space="0" w:color="auto"/>
                <w:lang w:val="es-CL" w:eastAsia="es-CL"/>
              </w:rPr>
            </w:pPr>
            <w:ins w:id="5435" w:author="Observatorio 02" w:date="2017-03-16T16:06:00Z">
              <w:r w:rsidRPr="00C2714A">
                <w:rPr>
                  <w:rFonts w:eastAsia="Times New Roman"/>
                  <w:sz w:val="22"/>
                  <w:szCs w:val="22"/>
                  <w:bdr w:val="none" w:sz="0" w:space="0" w:color="auto"/>
                  <w:lang w:val="es-CL" w:eastAsia="es-CL"/>
                </w:rPr>
                <w:t>29,3</w:t>
              </w:r>
            </w:ins>
          </w:p>
        </w:tc>
        <w:tc>
          <w:tcPr>
            <w:tcW w:w="1179" w:type="dxa"/>
            <w:tcBorders>
              <w:top w:val="nil"/>
              <w:left w:val="nil"/>
              <w:bottom w:val="nil"/>
              <w:right w:val="nil"/>
            </w:tcBorders>
            <w:shd w:val="clear" w:color="000000" w:fill="FFFFFF"/>
            <w:noWrap/>
            <w:vAlign w:val="bottom"/>
            <w:hideMark/>
          </w:tcPr>
          <w:p w14:paraId="49905A2D" w14:textId="77777777" w:rsidR="00631730" w:rsidRPr="00C2714A" w:rsidRDefault="00631730" w:rsidP="00631730">
            <w:pPr>
              <w:spacing w:after="0" w:line="240" w:lineRule="auto"/>
              <w:jc w:val="right"/>
              <w:rPr>
                <w:ins w:id="5436" w:author="Observatorio 02" w:date="2017-03-16T16:06:00Z"/>
                <w:rFonts w:eastAsia="Times New Roman"/>
                <w:sz w:val="22"/>
                <w:szCs w:val="22"/>
                <w:bdr w:val="none" w:sz="0" w:space="0" w:color="auto"/>
                <w:lang w:val="es-CL" w:eastAsia="es-CL"/>
              </w:rPr>
            </w:pPr>
            <w:ins w:id="5437" w:author="Observatorio 02" w:date="2017-03-16T16:06:00Z">
              <w:r w:rsidRPr="00C2714A">
                <w:rPr>
                  <w:rFonts w:eastAsia="Times New Roman"/>
                  <w:sz w:val="22"/>
                  <w:szCs w:val="22"/>
                  <w:bdr w:val="none" w:sz="0" w:space="0" w:color="auto"/>
                  <w:lang w:val="es-CL" w:eastAsia="es-CL"/>
                </w:rPr>
                <w:t>17,8</w:t>
              </w:r>
            </w:ins>
          </w:p>
        </w:tc>
        <w:tc>
          <w:tcPr>
            <w:tcW w:w="605" w:type="dxa"/>
            <w:tcBorders>
              <w:top w:val="nil"/>
              <w:left w:val="nil"/>
              <w:bottom w:val="nil"/>
              <w:right w:val="nil"/>
            </w:tcBorders>
            <w:shd w:val="clear" w:color="000000" w:fill="FFFFFF"/>
            <w:noWrap/>
            <w:vAlign w:val="bottom"/>
            <w:hideMark/>
          </w:tcPr>
          <w:p w14:paraId="41E053DA" w14:textId="77777777" w:rsidR="00631730" w:rsidRPr="00C2714A" w:rsidRDefault="00631730" w:rsidP="00631730">
            <w:pPr>
              <w:spacing w:after="0" w:line="240" w:lineRule="auto"/>
              <w:jc w:val="right"/>
              <w:rPr>
                <w:ins w:id="5438" w:author="Observatorio 02" w:date="2017-03-16T16:06:00Z"/>
                <w:rFonts w:eastAsia="Times New Roman"/>
                <w:sz w:val="22"/>
                <w:szCs w:val="22"/>
                <w:bdr w:val="none" w:sz="0" w:space="0" w:color="auto"/>
                <w:lang w:val="es-CL" w:eastAsia="es-CL"/>
              </w:rPr>
            </w:pPr>
            <w:ins w:id="5439" w:author="Observatorio 02" w:date="2017-03-16T16:06:00Z">
              <w:r w:rsidRPr="00C2714A">
                <w:rPr>
                  <w:rFonts w:eastAsia="Times New Roman"/>
                  <w:sz w:val="22"/>
                  <w:szCs w:val="22"/>
                  <w:bdr w:val="none" w:sz="0" w:space="0" w:color="auto"/>
                  <w:lang w:val="es-CL" w:eastAsia="es-CL"/>
                </w:rPr>
                <w:t>21,9</w:t>
              </w:r>
            </w:ins>
          </w:p>
        </w:tc>
      </w:tr>
      <w:tr w:rsidR="00631730" w:rsidRPr="00C2714A" w14:paraId="2A8DFEF3" w14:textId="77777777" w:rsidTr="00631730">
        <w:trPr>
          <w:trHeight w:val="300"/>
          <w:ins w:id="5440" w:author="Observatorio 02" w:date="2017-03-16T16:06:00Z"/>
        </w:trPr>
        <w:tc>
          <w:tcPr>
            <w:tcW w:w="680" w:type="dxa"/>
            <w:vMerge w:val="restart"/>
            <w:tcBorders>
              <w:top w:val="nil"/>
              <w:left w:val="nil"/>
              <w:bottom w:val="single" w:sz="8" w:space="0" w:color="000000"/>
              <w:right w:val="nil"/>
            </w:tcBorders>
            <w:shd w:val="clear" w:color="000000" w:fill="FFFFFF"/>
            <w:noWrap/>
            <w:vAlign w:val="center"/>
            <w:hideMark/>
          </w:tcPr>
          <w:p w14:paraId="00FF9876" w14:textId="77777777" w:rsidR="00631730" w:rsidRPr="00C2714A" w:rsidRDefault="00631730" w:rsidP="00631730">
            <w:pPr>
              <w:spacing w:after="0" w:line="240" w:lineRule="auto"/>
              <w:jc w:val="center"/>
              <w:rPr>
                <w:ins w:id="5441" w:author="Observatorio 02" w:date="2017-03-16T16:06:00Z"/>
                <w:rFonts w:eastAsia="Times New Roman"/>
                <w:sz w:val="22"/>
                <w:szCs w:val="22"/>
                <w:bdr w:val="none" w:sz="0" w:space="0" w:color="auto"/>
                <w:lang w:val="es-CL" w:eastAsia="es-CL"/>
              </w:rPr>
            </w:pPr>
            <w:ins w:id="5442" w:author="Observatorio 02" w:date="2017-03-16T16:06:00Z">
              <w:r w:rsidRPr="00C2714A">
                <w:rPr>
                  <w:rFonts w:eastAsia="Times New Roman"/>
                  <w:sz w:val="22"/>
                  <w:szCs w:val="22"/>
                  <w:bdr w:val="none" w:sz="0" w:space="0" w:color="auto"/>
                  <w:lang w:val="es-CL" w:eastAsia="es-CL"/>
                </w:rPr>
                <w:t>2016</w:t>
              </w:r>
            </w:ins>
          </w:p>
        </w:tc>
        <w:tc>
          <w:tcPr>
            <w:tcW w:w="1960" w:type="dxa"/>
            <w:tcBorders>
              <w:top w:val="nil"/>
              <w:left w:val="nil"/>
              <w:bottom w:val="nil"/>
              <w:right w:val="nil"/>
            </w:tcBorders>
            <w:shd w:val="clear" w:color="000000" w:fill="FFFFFF"/>
            <w:noWrap/>
            <w:vAlign w:val="bottom"/>
            <w:hideMark/>
          </w:tcPr>
          <w:p w14:paraId="688898B1" w14:textId="77777777" w:rsidR="00631730" w:rsidRPr="00C2714A" w:rsidRDefault="00631730" w:rsidP="00631730">
            <w:pPr>
              <w:spacing w:after="0" w:line="240" w:lineRule="auto"/>
              <w:ind w:firstLineChars="100" w:firstLine="220"/>
              <w:rPr>
                <w:ins w:id="5443" w:author="Observatorio 02" w:date="2017-03-16T16:06:00Z"/>
                <w:rFonts w:eastAsia="Times New Roman"/>
                <w:sz w:val="22"/>
                <w:szCs w:val="22"/>
                <w:bdr w:val="none" w:sz="0" w:space="0" w:color="auto"/>
                <w:lang w:val="es-CL" w:eastAsia="es-CL"/>
              </w:rPr>
            </w:pPr>
            <w:ins w:id="5444" w:author="Observatorio 02" w:date="2017-03-16T16:06:00Z">
              <w:r w:rsidRPr="00C2714A">
                <w:rPr>
                  <w:rFonts w:eastAsia="Times New Roman"/>
                  <w:sz w:val="22"/>
                  <w:szCs w:val="22"/>
                  <w:bdr w:val="none" w:sz="0" w:space="0" w:color="auto"/>
                  <w:lang w:val="es-CL" w:eastAsia="es-CL"/>
                </w:rPr>
                <w:t xml:space="preserve"> Subempleo</w:t>
              </w:r>
            </w:ins>
          </w:p>
        </w:tc>
        <w:tc>
          <w:tcPr>
            <w:tcW w:w="764" w:type="dxa"/>
            <w:tcBorders>
              <w:top w:val="nil"/>
              <w:left w:val="nil"/>
              <w:bottom w:val="nil"/>
              <w:right w:val="nil"/>
            </w:tcBorders>
            <w:shd w:val="clear" w:color="000000" w:fill="FFFFFF"/>
            <w:noWrap/>
            <w:vAlign w:val="bottom"/>
            <w:hideMark/>
          </w:tcPr>
          <w:p w14:paraId="5B56B67C" w14:textId="77777777" w:rsidR="00631730" w:rsidRPr="00C2714A" w:rsidRDefault="00631730" w:rsidP="00631730">
            <w:pPr>
              <w:spacing w:after="0" w:line="240" w:lineRule="auto"/>
              <w:jc w:val="right"/>
              <w:rPr>
                <w:ins w:id="5445" w:author="Observatorio 02" w:date="2017-03-16T16:06:00Z"/>
                <w:rFonts w:eastAsia="Times New Roman"/>
                <w:sz w:val="22"/>
                <w:szCs w:val="22"/>
                <w:bdr w:val="none" w:sz="0" w:space="0" w:color="auto"/>
                <w:lang w:val="es-CL" w:eastAsia="es-CL"/>
              </w:rPr>
            </w:pPr>
            <w:ins w:id="5446" w:author="Observatorio 02" w:date="2017-03-16T16:06:00Z">
              <w:r w:rsidRPr="00C2714A">
                <w:rPr>
                  <w:rFonts w:eastAsia="Times New Roman"/>
                  <w:sz w:val="22"/>
                  <w:szCs w:val="22"/>
                  <w:bdr w:val="none" w:sz="0" w:space="0" w:color="auto"/>
                  <w:lang w:val="es-CL" w:eastAsia="es-CL"/>
                </w:rPr>
                <w:t>21,8</w:t>
              </w:r>
            </w:ins>
          </w:p>
        </w:tc>
        <w:tc>
          <w:tcPr>
            <w:tcW w:w="1179" w:type="dxa"/>
            <w:tcBorders>
              <w:top w:val="nil"/>
              <w:left w:val="nil"/>
              <w:bottom w:val="nil"/>
              <w:right w:val="nil"/>
            </w:tcBorders>
            <w:shd w:val="clear" w:color="000000" w:fill="FFFFFF"/>
            <w:noWrap/>
            <w:vAlign w:val="bottom"/>
            <w:hideMark/>
          </w:tcPr>
          <w:p w14:paraId="28A3A5D7" w14:textId="77777777" w:rsidR="00631730" w:rsidRPr="00C2714A" w:rsidRDefault="00631730" w:rsidP="00631730">
            <w:pPr>
              <w:spacing w:after="0" w:line="240" w:lineRule="auto"/>
              <w:jc w:val="right"/>
              <w:rPr>
                <w:ins w:id="5447" w:author="Observatorio 02" w:date="2017-03-16T16:06:00Z"/>
                <w:rFonts w:eastAsia="Times New Roman"/>
                <w:sz w:val="22"/>
                <w:szCs w:val="22"/>
                <w:bdr w:val="none" w:sz="0" w:space="0" w:color="auto"/>
                <w:lang w:val="es-CL" w:eastAsia="es-CL"/>
              </w:rPr>
            </w:pPr>
            <w:ins w:id="5448" w:author="Observatorio 02" w:date="2017-03-16T16:06:00Z">
              <w:r w:rsidRPr="00C2714A">
                <w:rPr>
                  <w:rFonts w:eastAsia="Times New Roman"/>
                  <w:sz w:val="22"/>
                  <w:szCs w:val="22"/>
                  <w:bdr w:val="none" w:sz="0" w:space="0" w:color="auto"/>
                  <w:lang w:val="es-CL" w:eastAsia="es-CL"/>
                </w:rPr>
                <w:t>2,2</w:t>
              </w:r>
            </w:ins>
          </w:p>
        </w:tc>
        <w:tc>
          <w:tcPr>
            <w:tcW w:w="605" w:type="dxa"/>
            <w:tcBorders>
              <w:top w:val="nil"/>
              <w:left w:val="nil"/>
              <w:bottom w:val="nil"/>
              <w:right w:val="nil"/>
            </w:tcBorders>
            <w:shd w:val="clear" w:color="000000" w:fill="FFFFFF"/>
            <w:noWrap/>
            <w:vAlign w:val="bottom"/>
            <w:hideMark/>
          </w:tcPr>
          <w:p w14:paraId="291DE713" w14:textId="77777777" w:rsidR="00631730" w:rsidRPr="00C2714A" w:rsidRDefault="00631730" w:rsidP="00631730">
            <w:pPr>
              <w:spacing w:after="0" w:line="240" w:lineRule="auto"/>
              <w:jc w:val="right"/>
              <w:rPr>
                <w:ins w:id="5449" w:author="Observatorio 02" w:date="2017-03-16T16:06:00Z"/>
                <w:rFonts w:eastAsia="Times New Roman"/>
                <w:sz w:val="22"/>
                <w:szCs w:val="22"/>
                <w:bdr w:val="none" w:sz="0" w:space="0" w:color="auto"/>
                <w:lang w:val="es-CL" w:eastAsia="es-CL"/>
              </w:rPr>
            </w:pPr>
            <w:ins w:id="5450" w:author="Observatorio 02" w:date="2017-03-16T16:06:00Z">
              <w:r w:rsidRPr="00C2714A">
                <w:rPr>
                  <w:rFonts w:eastAsia="Times New Roman"/>
                  <w:sz w:val="22"/>
                  <w:szCs w:val="22"/>
                  <w:bdr w:val="none" w:sz="0" w:space="0" w:color="auto"/>
                  <w:lang w:val="es-CL" w:eastAsia="es-CL"/>
                </w:rPr>
                <w:t>7,5</w:t>
              </w:r>
            </w:ins>
          </w:p>
        </w:tc>
        <w:tc>
          <w:tcPr>
            <w:tcW w:w="764" w:type="dxa"/>
            <w:tcBorders>
              <w:top w:val="nil"/>
              <w:left w:val="nil"/>
              <w:bottom w:val="nil"/>
              <w:right w:val="nil"/>
            </w:tcBorders>
            <w:shd w:val="clear" w:color="000000" w:fill="FFFFFF"/>
            <w:noWrap/>
            <w:vAlign w:val="bottom"/>
            <w:hideMark/>
          </w:tcPr>
          <w:p w14:paraId="7B367FB1" w14:textId="77777777" w:rsidR="00631730" w:rsidRPr="00C2714A" w:rsidRDefault="00631730" w:rsidP="00631730">
            <w:pPr>
              <w:spacing w:after="0" w:line="240" w:lineRule="auto"/>
              <w:jc w:val="right"/>
              <w:rPr>
                <w:ins w:id="5451" w:author="Observatorio 02" w:date="2017-03-16T16:06:00Z"/>
                <w:rFonts w:eastAsia="Times New Roman"/>
                <w:sz w:val="22"/>
                <w:szCs w:val="22"/>
                <w:bdr w:val="none" w:sz="0" w:space="0" w:color="auto"/>
                <w:lang w:val="es-CL" w:eastAsia="es-CL"/>
              </w:rPr>
            </w:pPr>
            <w:ins w:id="5452" w:author="Observatorio 02" w:date="2017-03-16T16:06:00Z">
              <w:r w:rsidRPr="00C2714A">
                <w:rPr>
                  <w:rFonts w:eastAsia="Times New Roman"/>
                  <w:sz w:val="22"/>
                  <w:szCs w:val="22"/>
                  <w:bdr w:val="none" w:sz="0" w:space="0" w:color="auto"/>
                  <w:lang w:val="es-CL" w:eastAsia="es-CL"/>
                </w:rPr>
                <w:t>23,0</w:t>
              </w:r>
            </w:ins>
          </w:p>
        </w:tc>
        <w:tc>
          <w:tcPr>
            <w:tcW w:w="1179" w:type="dxa"/>
            <w:tcBorders>
              <w:top w:val="nil"/>
              <w:left w:val="nil"/>
              <w:bottom w:val="nil"/>
              <w:right w:val="nil"/>
            </w:tcBorders>
            <w:shd w:val="clear" w:color="000000" w:fill="FFFFFF"/>
            <w:noWrap/>
            <w:vAlign w:val="bottom"/>
            <w:hideMark/>
          </w:tcPr>
          <w:p w14:paraId="74CDA78D" w14:textId="77777777" w:rsidR="00631730" w:rsidRPr="00C2714A" w:rsidRDefault="00631730" w:rsidP="00631730">
            <w:pPr>
              <w:spacing w:after="0" w:line="240" w:lineRule="auto"/>
              <w:jc w:val="right"/>
              <w:rPr>
                <w:ins w:id="5453" w:author="Observatorio 02" w:date="2017-03-16T16:06:00Z"/>
                <w:rFonts w:eastAsia="Times New Roman"/>
                <w:sz w:val="22"/>
                <w:szCs w:val="22"/>
                <w:bdr w:val="none" w:sz="0" w:space="0" w:color="auto"/>
                <w:lang w:val="es-CL" w:eastAsia="es-CL"/>
              </w:rPr>
            </w:pPr>
            <w:ins w:id="5454" w:author="Observatorio 02" w:date="2017-03-16T16:06:00Z">
              <w:r w:rsidRPr="00C2714A">
                <w:rPr>
                  <w:rFonts w:eastAsia="Times New Roman"/>
                  <w:sz w:val="22"/>
                  <w:szCs w:val="22"/>
                  <w:bdr w:val="none" w:sz="0" w:space="0" w:color="auto"/>
                  <w:lang w:val="es-CL" w:eastAsia="es-CL"/>
                </w:rPr>
                <w:t>4,3</w:t>
              </w:r>
            </w:ins>
          </w:p>
        </w:tc>
        <w:tc>
          <w:tcPr>
            <w:tcW w:w="605" w:type="dxa"/>
            <w:tcBorders>
              <w:top w:val="nil"/>
              <w:left w:val="nil"/>
              <w:bottom w:val="nil"/>
              <w:right w:val="nil"/>
            </w:tcBorders>
            <w:shd w:val="clear" w:color="000000" w:fill="FFFFFF"/>
            <w:noWrap/>
            <w:vAlign w:val="bottom"/>
            <w:hideMark/>
          </w:tcPr>
          <w:p w14:paraId="10A1CEFA" w14:textId="77777777" w:rsidR="00631730" w:rsidRPr="00C2714A" w:rsidRDefault="00631730" w:rsidP="00631730">
            <w:pPr>
              <w:spacing w:after="0" w:line="240" w:lineRule="auto"/>
              <w:jc w:val="right"/>
              <w:rPr>
                <w:ins w:id="5455" w:author="Observatorio 02" w:date="2017-03-16T16:06:00Z"/>
                <w:rFonts w:eastAsia="Times New Roman"/>
                <w:sz w:val="22"/>
                <w:szCs w:val="22"/>
                <w:bdr w:val="none" w:sz="0" w:space="0" w:color="auto"/>
                <w:lang w:val="es-CL" w:eastAsia="es-CL"/>
              </w:rPr>
            </w:pPr>
            <w:ins w:id="5456" w:author="Observatorio 02" w:date="2017-03-16T16:06:00Z">
              <w:r w:rsidRPr="00C2714A">
                <w:rPr>
                  <w:rFonts w:eastAsia="Times New Roman"/>
                  <w:sz w:val="22"/>
                  <w:szCs w:val="22"/>
                  <w:bdr w:val="none" w:sz="0" w:space="0" w:color="auto"/>
                  <w:lang w:val="es-CL" w:eastAsia="es-CL"/>
                </w:rPr>
                <w:t>8,4</w:t>
              </w:r>
            </w:ins>
          </w:p>
        </w:tc>
      </w:tr>
      <w:tr w:rsidR="00631730" w:rsidRPr="00C2714A" w14:paraId="56B7A31E" w14:textId="77777777" w:rsidTr="00631730">
        <w:trPr>
          <w:trHeight w:val="315"/>
          <w:ins w:id="5457" w:author="Observatorio 02" w:date="2017-03-16T16:06:00Z"/>
        </w:trPr>
        <w:tc>
          <w:tcPr>
            <w:tcW w:w="680" w:type="dxa"/>
            <w:vMerge/>
            <w:tcBorders>
              <w:top w:val="nil"/>
              <w:left w:val="nil"/>
              <w:bottom w:val="single" w:sz="8" w:space="0" w:color="000000"/>
              <w:right w:val="nil"/>
            </w:tcBorders>
            <w:vAlign w:val="center"/>
            <w:hideMark/>
          </w:tcPr>
          <w:p w14:paraId="247A779C" w14:textId="77777777" w:rsidR="00631730" w:rsidRPr="00C2714A" w:rsidRDefault="00631730" w:rsidP="00631730">
            <w:pPr>
              <w:spacing w:after="0" w:line="240" w:lineRule="auto"/>
              <w:rPr>
                <w:ins w:id="5458" w:author="Observatorio 02" w:date="2017-03-16T16:06:00Z"/>
                <w:rFonts w:eastAsia="Times New Roman"/>
                <w:sz w:val="22"/>
                <w:szCs w:val="22"/>
                <w:bdr w:val="none" w:sz="0" w:space="0" w:color="auto"/>
                <w:lang w:val="es-CL" w:eastAsia="es-CL"/>
              </w:rPr>
            </w:pPr>
          </w:p>
        </w:tc>
        <w:tc>
          <w:tcPr>
            <w:tcW w:w="1960" w:type="dxa"/>
            <w:tcBorders>
              <w:top w:val="nil"/>
              <w:left w:val="nil"/>
              <w:bottom w:val="single" w:sz="8" w:space="0" w:color="000000"/>
              <w:right w:val="nil"/>
            </w:tcBorders>
            <w:shd w:val="clear" w:color="000000" w:fill="FFFFFF"/>
            <w:noWrap/>
            <w:vAlign w:val="bottom"/>
            <w:hideMark/>
          </w:tcPr>
          <w:p w14:paraId="094B7284" w14:textId="77777777" w:rsidR="00631730" w:rsidRPr="00C2714A" w:rsidRDefault="00631730" w:rsidP="00631730">
            <w:pPr>
              <w:spacing w:after="0" w:line="240" w:lineRule="auto"/>
              <w:ind w:firstLineChars="100" w:firstLine="220"/>
              <w:rPr>
                <w:ins w:id="5459" w:author="Observatorio 02" w:date="2017-03-16T16:06:00Z"/>
                <w:rFonts w:eastAsia="Times New Roman"/>
                <w:sz w:val="22"/>
                <w:szCs w:val="22"/>
                <w:bdr w:val="none" w:sz="0" w:space="0" w:color="auto"/>
                <w:lang w:val="es-CL" w:eastAsia="es-CL"/>
              </w:rPr>
            </w:pPr>
            <w:ins w:id="5460" w:author="Observatorio 02" w:date="2017-03-16T16:06:00Z">
              <w:r w:rsidRPr="00C2714A">
                <w:rPr>
                  <w:rFonts w:eastAsia="Times New Roman"/>
                  <w:sz w:val="22"/>
                  <w:szCs w:val="22"/>
                  <w:bdr w:val="none" w:sz="0" w:space="0" w:color="auto"/>
                  <w:lang w:val="es-CL" w:eastAsia="es-CL"/>
                </w:rPr>
                <w:t xml:space="preserve"> Horas Excesivas</w:t>
              </w:r>
            </w:ins>
          </w:p>
        </w:tc>
        <w:tc>
          <w:tcPr>
            <w:tcW w:w="764" w:type="dxa"/>
            <w:tcBorders>
              <w:top w:val="nil"/>
              <w:left w:val="nil"/>
              <w:bottom w:val="single" w:sz="8" w:space="0" w:color="000000"/>
              <w:right w:val="nil"/>
            </w:tcBorders>
            <w:shd w:val="clear" w:color="000000" w:fill="FFFFFF"/>
            <w:noWrap/>
            <w:vAlign w:val="bottom"/>
            <w:hideMark/>
          </w:tcPr>
          <w:p w14:paraId="2E74F970" w14:textId="77777777" w:rsidR="00631730" w:rsidRPr="00C2714A" w:rsidRDefault="00631730" w:rsidP="00631730">
            <w:pPr>
              <w:spacing w:after="0" w:line="240" w:lineRule="auto"/>
              <w:jc w:val="right"/>
              <w:rPr>
                <w:ins w:id="5461" w:author="Observatorio 02" w:date="2017-03-16T16:06:00Z"/>
                <w:rFonts w:eastAsia="Times New Roman"/>
                <w:sz w:val="22"/>
                <w:szCs w:val="22"/>
                <w:bdr w:val="none" w:sz="0" w:space="0" w:color="auto"/>
                <w:lang w:val="es-CL" w:eastAsia="es-CL"/>
              </w:rPr>
            </w:pPr>
            <w:ins w:id="5462" w:author="Observatorio 02" w:date="2017-03-16T16:06:00Z">
              <w:r w:rsidRPr="00C2714A">
                <w:rPr>
                  <w:rFonts w:eastAsia="Times New Roman"/>
                  <w:sz w:val="22"/>
                  <w:szCs w:val="22"/>
                  <w:bdr w:val="none" w:sz="0" w:space="0" w:color="auto"/>
                  <w:lang w:val="es-CL" w:eastAsia="es-CL"/>
                </w:rPr>
                <w:t>16,3</w:t>
              </w:r>
            </w:ins>
          </w:p>
        </w:tc>
        <w:tc>
          <w:tcPr>
            <w:tcW w:w="1179" w:type="dxa"/>
            <w:tcBorders>
              <w:top w:val="nil"/>
              <w:left w:val="nil"/>
              <w:bottom w:val="single" w:sz="8" w:space="0" w:color="000000"/>
              <w:right w:val="nil"/>
            </w:tcBorders>
            <w:shd w:val="clear" w:color="000000" w:fill="FFFFFF"/>
            <w:noWrap/>
            <w:vAlign w:val="bottom"/>
            <w:hideMark/>
          </w:tcPr>
          <w:p w14:paraId="5891FC1A" w14:textId="77777777" w:rsidR="00631730" w:rsidRPr="00C2714A" w:rsidRDefault="00631730" w:rsidP="00631730">
            <w:pPr>
              <w:spacing w:after="0" w:line="240" w:lineRule="auto"/>
              <w:jc w:val="right"/>
              <w:rPr>
                <w:ins w:id="5463" w:author="Observatorio 02" w:date="2017-03-16T16:06:00Z"/>
                <w:rFonts w:eastAsia="Times New Roman"/>
                <w:sz w:val="22"/>
                <w:szCs w:val="22"/>
                <w:bdr w:val="none" w:sz="0" w:space="0" w:color="auto"/>
                <w:lang w:val="es-CL" w:eastAsia="es-CL"/>
              </w:rPr>
            </w:pPr>
            <w:ins w:id="5464" w:author="Observatorio 02" w:date="2017-03-16T16:06:00Z">
              <w:r w:rsidRPr="00C2714A">
                <w:rPr>
                  <w:rFonts w:eastAsia="Times New Roman"/>
                  <w:sz w:val="22"/>
                  <w:szCs w:val="22"/>
                  <w:bdr w:val="none" w:sz="0" w:space="0" w:color="auto"/>
                  <w:lang w:val="es-CL" w:eastAsia="es-CL"/>
                </w:rPr>
                <w:t>9,6</w:t>
              </w:r>
            </w:ins>
          </w:p>
        </w:tc>
        <w:tc>
          <w:tcPr>
            <w:tcW w:w="605" w:type="dxa"/>
            <w:tcBorders>
              <w:top w:val="nil"/>
              <w:left w:val="nil"/>
              <w:bottom w:val="single" w:sz="8" w:space="0" w:color="000000"/>
              <w:right w:val="nil"/>
            </w:tcBorders>
            <w:shd w:val="clear" w:color="000000" w:fill="FFFFFF"/>
            <w:noWrap/>
            <w:vAlign w:val="bottom"/>
            <w:hideMark/>
          </w:tcPr>
          <w:p w14:paraId="7381570C" w14:textId="77777777" w:rsidR="00631730" w:rsidRPr="00C2714A" w:rsidRDefault="00631730" w:rsidP="00631730">
            <w:pPr>
              <w:spacing w:after="0" w:line="240" w:lineRule="auto"/>
              <w:jc w:val="right"/>
              <w:rPr>
                <w:ins w:id="5465" w:author="Observatorio 02" w:date="2017-03-16T16:06:00Z"/>
                <w:rFonts w:eastAsia="Times New Roman"/>
                <w:sz w:val="22"/>
                <w:szCs w:val="22"/>
                <w:bdr w:val="none" w:sz="0" w:space="0" w:color="auto"/>
                <w:lang w:val="es-CL" w:eastAsia="es-CL"/>
              </w:rPr>
            </w:pPr>
            <w:ins w:id="5466" w:author="Observatorio 02" w:date="2017-03-16T16:06:00Z">
              <w:r w:rsidRPr="00C2714A">
                <w:rPr>
                  <w:rFonts w:eastAsia="Times New Roman"/>
                  <w:sz w:val="22"/>
                  <w:szCs w:val="22"/>
                  <w:bdr w:val="none" w:sz="0" w:space="0" w:color="auto"/>
                  <w:lang w:val="es-CL" w:eastAsia="es-CL"/>
                </w:rPr>
                <w:t>12,7</w:t>
              </w:r>
            </w:ins>
          </w:p>
        </w:tc>
        <w:tc>
          <w:tcPr>
            <w:tcW w:w="764" w:type="dxa"/>
            <w:tcBorders>
              <w:top w:val="nil"/>
              <w:left w:val="nil"/>
              <w:bottom w:val="single" w:sz="8" w:space="0" w:color="000000"/>
              <w:right w:val="nil"/>
            </w:tcBorders>
            <w:shd w:val="clear" w:color="000000" w:fill="FFFFFF"/>
            <w:noWrap/>
            <w:vAlign w:val="bottom"/>
            <w:hideMark/>
          </w:tcPr>
          <w:p w14:paraId="43F54CE3" w14:textId="77777777" w:rsidR="00631730" w:rsidRPr="00C2714A" w:rsidRDefault="00631730" w:rsidP="00631730">
            <w:pPr>
              <w:spacing w:after="0" w:line="240" w:lineRule="auto"/>
              <w:jc w:val="right"/>
              <w:rPr>
                <w:ins w:id="5467" w:author="Observatorio 02" w:date="2017-03-16T16:06:00Z"/>
                <w:rFonts w:eastAsia="Times New Roman"/>
                <w:sz w:val="22"/>
                <w:szCs w:val="22"/>
                <w:bdr w:val="none" w:sz="0" w:space="0" w:color="auto"/>
                <w:lang w:val="es-CL" w:eastAsia="es-CL"/>
              </w:rPr>
            </w:pPr>
            <w:ins w:id="5468" w:author="Observatorio 02" w:date="2017-03-16T16:06:00Z">
              <w:r w:rsidRPr="00C2714A">
                <w:rPr>
                  <w:rFonts w:eastAsia="Times New Roman"/>
                  <w:sz w:val="22"/>
                  <w:szCs w:val="22"/>
                  <w:bdr w:val="none" w:sz="0" w:space="0" w:color="auto"/>
                  <w:lang w:val="es-CL" w:eastAsia="es-CL"/>
                </w:rPr>
                <w:t>23,9</w:t>
              </w:r>
            </w:ins>
          </w:p>
        </w:tc>
        <w:tc>
          <w:tcPr>
            <w:tcW w:w="1179" w:type="dxa"/>
            <w:tcBorders>
              <w:top w:val="nil"/>
              <w:left w:val="nil"/>
              <w:bottom w:val="single" w:sz="8" w:space="0" w:color="000000"/>
              <w:right w:val="nil"/>
            </w:tcBorders>
            <w:shd w:val="clear" w:color="000000" w:fill="FFFFFF"/>
            <w:noWrap/>
            <w:vAlign w:val="bottom"/>
            <w:hideMark/>
          </w:tcPr>
          <w:p w14:paraId="34937F1A" w14:textId="77777777" w:rsidR="00631730" w:rsidRPr="00C2714A" w:rsidRDefault="00631730" w:rsidP="00631730">
            <w:pPr>
              <w:spacing w:after="0" w:line="240" w:lineRule="auto"/>
              <w:jc w:val="right"/>
              <w:rPr>
                <w:ins w:id="5469" w:author="Observatorio 02" w:date="2017-03-16T16:06:00Z"/>
                <w:rFonts w:eastAsia="Times New Roman"/>
                <w:sz w:val="22"/>
                <w:szCs w:val="22"/>
                <w:bdr w:val="none" w:sz="0" w:space="0" w:color="auto"/>
                <w:lang w:val="es-CL" w:eastAsia="es-CL"/>
              </w:rPr>
            </w:pPr>
            <w:ins w:id="5470" w:author="Observatorio 02" w:date="2017-03-16T16:06:00Z">
              <w:r w:rsidRPr="00C2714A">
                <w:rPr>
                  <w:rFonts w:eastAsia="Times New Roman"/>
                  <w:sz w:val="22"/>
                  <w:szCs w:val="22"/>
                  <w:bdr w:val="none" w:sz="0" w:space="0" w:color="auto"/>
                  <w:lang w:val="es-CL" w:eastAsia="es-CL"/>
                </w:rPr>
                <w:t>10,2</w:t>
              </w:r>
            </w:ins>
          </w:p>
        </w:tc>
        <w:tc>
          <w:tcPr>
            <w:tcW w:w="605" w:type="dxa"/>
            <w:tcBorders>
              <w:top w:val="nil"/>
              <w:left w:val="nil"/>
              <w:bottom w:val="single" w:sz="8" w:space="0" w:color="000000"/>
              <w:right w:val="nil"/>
            </w:tcBorders>
            <w:shd w:val="clear" w:color="000000" w:fill="FFFFFF"/>
            <w:noWrap/>
            <w:vAlign w:val="bottom"/>
            <w:hideMark/>
          </w:tcPr>
          <w:p w14:paraId="197FCBBC" w14:textId="77777777" w:rsidR="00631730" w:rsidRPr="00C2714A" w:rsidRDefault="00631730" w:rsidP="00631730">
            <w:pPr>
              <w:spacing w:after="0" w:line="240" w:lineRule="auto"/>
              <w:jc w:val="right"/>
              <w:rPr>
                <w:ins w:id="5471" w:author="Observatorio 02" w:date="2017-03-16T16:06:00Z"/>
                <w:rFonts w:eastAsia="Times New Roman"/>
                <w:sz w:val="22"/>
                <w:szCs w:val="22"/>
                <w:bdr w:val="none" w:sz="0" w:space="0" w:color="auto"/>
                <w:lang w:val="es-CL" w:eastAsia="es-CL"/>
              </w:rPr>
            </w:pPr>
            <w:ins w:id="5472" w:author="Observatorio 02" w:date="2017-03-16T16:06:00Z">
              <w:r w:rsidRPr="00C2714A">
                <w:rPr>
                  <w:rFonts w:eastAsia="Times New Roman"/>
                  <w:sz w:val="22"/>
                  <w:szCs w:val="22"/>
                  <w:bdr w:val="none" w:sz="0" w:space="0" w:color="auto"/>
                  <w:lang w:val="es-CL" w:eastAsia="es-CL"/>
                </w:rPr>
                <w:t>14,6</w:t>
              </w:r>
            </w:ins>
          </w:p>
        </w:tc>
      </w:tr>
    </w:tbl>
    <w:p w14:paraId="2F20D810" w14:textId="60001577" w:rsidR="00631730" w:rsidRPr="00C2714A" w:rsidRDefault="00631730">
      <w:pPr>
        <w:spacing w:after="0" w:line="276" w:lineRule="auto"/>
        <w:rPr>
          <w:ins w:id="5473" w:author="Observatorio 02" w:date="2017-03-16T16:07:00Z"/>
          <w:color w:val="323E4F" w:themeColor="text2" w:themeShade="BF"/>
          <w:sz w:val="20"/>
          <w:lang w:val="es-CL"/>
          <w:rPrChange w:id="5474" w:author="Observatorio 02" w:date="2017-03-23T14:31:00Z">
            <w:rPr>
              <w:ins w:id="5475" w:author="Observatorio 02" w:date="2017-03-16T16:07:00Z"/>
              <w:lang w:val="es-CL"/>
            </w:rPr>
          </w:rPrChange>
        </w:rPr>
        <w:pPrChange w:id="5476" w:author="Observatorio 02" w:date="2017-03-16T16:07:00Z">
          <w:pPr>
            <w:spacing w:after="0" w:line="276" w:lineRule="auto"/>
            <w:jc w:val="both"/>
          </w:pPr>
        </w:pPrChange>
      </w:pPr>
      <w:ins w:id="5477" w:author="Observatorio 02" w:date="2017-03-16T16:07:00Z">
        <w:r w:rsidRPr="00C2714A">
          <w:rPr>
            <w:color w:val="323E4F" w:themeColor="text2" w:themeShade="BF"/>
            <w:sz w:val="20"/>
            <w:lang w:val="es-CL"/>
            <w:rPrChange w:id="5478" w:author="Observatorio 02" w:date="2017-03-23T14:31:00Z">
              <w:rPr>
                <w:lang w:val="es-CL"/>
              </w:rPr>
            </w:rPrChange>
          </w:rPr>
          <w:t xml:space="preserve">Nota 1: </w:t>
        </w:r>
      </w:ins>
      <w:ins w:id="5479" w:author="Observatorio 02" w:date="2017-03-16T16:08:00Z">
        <w:r w:rsidR="003535BE" w:rsidRPr="00C2714A">
          <w:rPr>
            <w:color w:val="323E4F" w:themeColor="text2" w:themeShade="BF"/>
            <w:sz w:val="20"/>
            <w:lang w:val="es-CL"/>
            <w:rPrChange w:id="5480" w:author="Observatorio 02" w:date="2017-03-23T14:31:00Z">
              <w:rPr>
                <w:lang w:val="es-CL"/>
              </w:rPr>
            </w:rPrChange>
          </w:rPr>
          <w:t xml:space="preserve">Se consideran subempleados </w:t>
        </w:r>
      </w:ins>
      <w:ins w:id="5481" w:author="Observatorio 02" w:date="2017-03-16T16:09:00Z">
        <w:r w:rsidR="003C5D4C" w:rsidRPr="00C2714A">
          <w:rPr>
            <w:color w:val="323E4F" w:themeColor="text2" w:themeShade="BF"/>
            <w:sz w:val="20"/>
            <w:lang w:val="es-CL"/>
            <w:rPrChange w:id="5482" w:author="Observatorio 02" w:date="2017-03-23T14:31:00Z">
              <w:rPr>
                <w:lang w:val="es-CL"/>
              </w:rPr>
            </w:rPrChange>
          </w:rPr>
          <w:t>a quienes trabajan con</w:t>
        </w:r>
      </w:ins>
      <w:ins w:id="5483" w:author="Observatorio 02" w:date="2017-03-16T16:07:00Z">
        <w:r w:rsidRPr="00C2714A">
          <w:rPr>
            <w:color w:val="323E4F" w:themeColor="text2" w:themeShade="BF"/>
            <w:sz w:val="20"/>
            <w:lang w:val="es-CL"/>
            <w:rPrChange w:id="5484" w:author="Observatorio 02" w:date="2017-03-23T14:31:00Z">
              <w:rPr>
                <w:lang w:val="es-CL"/>
              </w:rPr>
            </w:rPrChange>
          </w:rPr>
          <w:t xml:space="preserve"> jornada parcial involuntaria</w:t>
        </w:r>
      </w:ins>
      <w:ins w:id="5485" w:author="Observatorio 02" w:date="2017-03-16T16:08:00Z">
        <w:r w:rsidR="003535BE" w:rsidRPr="00C2714A">
          <w:rPr>
            <w:color w:val="323E4F" w:themeColor="text2" w:themeShade="BF"/>
            <w:sz w:val="20"/>
            <w:lang w:val="es-CL"/>
            <w:rPrChange w:id="5486" w:author="Observatorio 02" w:date="2017-03-23T14:31:00Z">
              <w:rPr>
                <w:lang w:val="es-CL"/>
              </w:rPr>
            </w:rPrChange>
          </w:rPr>
          <w:t>.</w:t>
        </w:r>
      </w:ins>
    </w:p>
    <w:p w14:paraId="492E516B" w14:textId="3FF2A8E8" w:rsidR="00631730" w:rsidRPr="00C2714A" w:rsidRDefault="00631730">
      <w:pPr>
        <w:spacing w:after="0" w:line="276" w:lineRule="auto"/>
        <w:rPr>
          <w:ins w:id="5487" w:author="Observatorio 02" w:date="2017-03-16T16:07:00Z"/>
          <w:color w:val="323E4F" w:themeColor="text2" w:themeShade="BF"/>
          <w:sz w:val="20"/>
          <w:lang w:val="es-CL"/>
          <w:rPrChange w:id="5488" w:author="Observatorio 02" w:date="2017-03-23T14:31:00Z">
            <w:rPr>
              <w:ins w:id="5489" w:author="Observatorio 02" w:date="2017-03-16T16:07:00Z"/>
              <w:lang w:val="es-CL"/>
            </w:rPr>
          </w:rPrChange>
        </w:rPr>
        <w:pPrChange w:id="5490" w:author="Observatorio 02" w:date="2017-03-16T16:07:00Z">
          <w:pPr>
            <w:spacing w:after="0" w:line="276" w:lineRule="auto"/>
            <w:jc w:val="both"/>
          </w:pPr>
        </w:pPrChange>
      </w:pPr>
      <w:ins w:id="5491" w:author="Observatorio 02" w:date="2017-03-16T16:07:00Z">
        <w:r w:rsidRPr="00C2714A">
          <w:rPr>
            <w:color w:val="323E4F" w:themeColor="text2" w:themeShade="BF"/>
            <w:sz w:val="20"/>
            <w:lang w:val="es-CL"/>
            <w:rPrChange w:id="5492" w:author="Observatorio 02" w:date="2017-03-23T14:31:00Z">
              <w:rPr>
                <w:lang w:val="es-CL"/>
              </w:rPr>
            </w:rPrChange>
          </w:rPr>
          <w:t xml:space="preserve">Nota 2: Las horas excesivas de trabajo corresponden a trabajar </w:t>
        </w:r>
      </w:ins>
      <w:ins w:id="5493" w:author="Observatorio 02" w:date="2017-03-16T16:09:00Z">
        <w:r w:rsidR="006E4EFD" w:rsidRPr="00C2714A">
          <w:rPr>
            <w:color w:val="323E4F" w:themeColor="text2" w:themeShade="BF"/>
            <w:sz w:val="20"/>
            <w:lang w:val="es-CL"/>
            <w:rPrChange w:id="5494" w:author="Observatorio 02" w:date="2017-03-23T14:31:00Z">
              <w:rPr>
                <w:lang w:val="es-CL"/>
              </w:rPr>
            </w:rPrChange>
          </w:rPr>
          <w:t xml:space="preserve">más de </w:t>
        </w:r>
      </w:ins>
      <w:ins w:id="5495" w:author="Observatorio 02" w:date="2017-03-16T16:07:00Z">
        <w:r w:rsidRPr="00C2714A">
          <w:rPr>
            <w:color w:val="323E4F" w:themeColor="text2" w:themeShade="BF"/>
            <w:sz w:val="20"/>
            <w:lang w:val="es-CL"/>
            <w:rPrChange w:id="5496" w:author="Observatorio 02" w:date="2017-03-23T14:31:00Z">
              <w:rPr>
                <w:lang w:val="es-CL"/>
              </w:rPr>
            </w:rPrChange>
          </w:rPr>
          <w:t>4</w:t>
        </w:r>
        <w:r w:rsidR="001A4A91" w:rsidRPr="00C2714A">
          <w:rPr>
            <w:color w:val="323E4F" w:themeColor="text2" w:themeShade="BF"/>
            <w:sz w:val="20"/>
            <w:lang w:val="es-CL"/>
            <w:rPrChange w:id="5497" w:author="Observatorio 02" w:date="2017-03-23T14:31:00Z">
              <w:rPr>
                <w:color w:val="1F3864" w:themeColor="accent5" w:themeShade="80"/>
                <w:sz w:val="20"/>
                <w:lang w:val="es-CL"/>
              </w:rPr>
            </w:rPrChange>
          </w:rPr>
          <w:t>8</w:t>
        </w:r>
      </w:ins>
      <w:ins w:id="5498" w:author="Observatorio 02" w:date="2017-03-16T16:09:00Z">
        <w:r w:rsidR="006E4EFD" w:rsidRPr="00C2714A">
          <w:rPr>
            <w:color w:val="323E4F" w:themeColor="text2" w:themeShade="BF"/>
            <w:sz w:val="20"/>
            <w:lang w:val="es-CL"/>
            <w:rPrChange w:id="5499" w:author="Observatorio 02" w:date="2017-03-23T14:31:00Z">
              <w:rPr>
                <w:lang w:val="es-CL"/>
              </w:rPr>
            </w:rPrChange>
          </w:rPr>
          <w:t>hrs</w:t>
        </w:r>
      </w:ins>
      <w:ins w:id="5500" w:author="Observatorio 02" w:date="2017-03-16T16:10:00Z">
        <w:r w:rsidR="001A4A91" w:rsidRPr="00C2714A">
          <w:rPr>
            <w:color w:val="323E4F" w:themeColor="text2" w:themeShade="BF"/>
            <w:sz w:val="20"/>
            <w:lang w:val="es-CL"/>
            <w:rPrChange w:id="5501" w:author="Observatorio 02" w:date="2017-03-23T14:31:00Z">
              <w:rPr>
                <w:color w:val="1F3864" w:themeColor="accent5" w:themeShade="80"/>
                <w:sz w:val="20"/>
                <w:lang w:val="es-CL"/>
              </w:rPr>
            </w:rPrChange>
          </w:rPr>
          <w:t xml:space="preserve"> a la</w:t>
        </w:r>
      </w:ins>
      <w:ins w:id="5502" w:author="Observatorio 02" w:date="2017-03-16T16:09:00Z">
        <w:r w:rsidR="006E4EFD" w:rsidRPr="00C2714A">
          <w:rPr>
            <w:color w:val="323E4F" w:themeColor="text2" w:themeShade="BF"/>
            <w:sz w:val="20"/>
            <w:lang w:val="es-CL"/>
            <w:rPrChange w:id="5503" w:author="Observatorio 02" w:date="2017-03-23T14:31:00Z">
              <w:rPr>
                <w:lang w:val="es-CL"/>
              </w:rPr>
            </w:rPrChange>
          </w:rPr>
          <w:t xml:space="preserve"> </w:t>
        </w:r>
      </w:ins>
      <w:ins w:id="5504" w:author="Observatorio 02" w:date="2017-03-16T16:07:00Z">
        <w:r w:rsidR="001A4A91" w:rsidRPr="00C2714A">
          <w:rPr>
            <w:color w:val="323E4F" w:themeColor="text2" w:themeShade="BF"/>
            <w:sz w:val="20"/>
            <w:lang w:val="es-CL"/>
            <w:rPrChange w:id="5505" w:author="Observatorio 02" w:date="2017-03-23T14:31:00Z">
              <w:rPr>
                <w:color w:val="1F3864" w:themeColor="accent5" w:themeShade="80"/>
                <w:sz w:val="20"/>
                <w:lang w:val="es-CL"/>
              </w:rPr>
            </w:rPrChange>
          </w:rPr>
          <w:t>semana</w:t>
        </w:r>
        <w:r w:rsidRPr="00C2714A">
          <w:rPr>
            <w:color w:val="323E4F" w:themeColor="text2" w:themeShade="BF"/>
            <w:sz w:val="20"/>
            <w:lang w:val="es-CL"/>
            <w:rPrChange w:id="5506" w:author="Observatorio 02" w:date="2017-03-23T14:31:00Z">
              <w:rPr>
                <w:lang w:val="es-CL"/>
              </w:rPr>
            </w:rPrChange>
          </w:rPr>
          <w:t>.</w:t>
        </w:r>
      </w:ins>
    </w:p>
    <w:p w14:paraId="51398491" w14:textId="373D4E32" w:rsidR="00631730" w:rsidRPr="00C2714A" w:rsidRDefault="00631730">
      <w:pPr>
        <w:spacing w:after="0" w:line="276" w:lineRule="auto"/>
        <w:rPr>
          <w:ins w:id="5507" w:author="Observatorio 02" w:date="2017-03-16T16:05:00Z"/>
          <w:lang w:val="es-CL"/>
        </w:rPr>
        <w:pPrChange w:id="5508" w:author="Observatorio 02" w:date="2017-03-16T16:07:00Z">
          <w:pPr>
            <w:spacing w:after="0" w:line="276" w:lineRule="auto"/>
            <w:jc w:val="both"/>
          </w:pPr>
        </w:pPrChange>
      </w:pPr>
      <w:ins w:id="5509" w:author="Observatorio 02" w:date="2017-03-16T16:07:00Z">
        <w:r w:rsidRPr="00C2714A">
          <w:rPr>
            <w:color w:val="323E4F" w:themeColor="text2" w:themeShade="BF"/>
            <w:sz w:val="20"/>
            <w:lang w:val="es-CL"/>
            <w:rPrChange w:id="5510" w:author="Observatorio 02" w:date="2017-03-23T14:31:00Z">
              <w:rPr>
                <w:lang w:val="es-CL"/>
              </w:rPr>
            </w:rPrChange>
          </w:rPr>
          <w:t>Fuente: Elaboración propia de acuerdo con datos de ENE</w:t>
        </w:r>
        <w:r w:rsidR="003535BE" w:rsidRPr="00C2714A">
          <w:rPr>
            <w:color w:val="323E4F" w:themeColor="text2" w:themeShade="BF"/>
            <w:sz w:val="20"/>
            <w:lang w:val="es-CL"/>
            <w:rPrChange w:id="5511" w:author="Observatorio 02" w:date="2017-03-23T14:31:00Z">
              <w:rPr>
                <w:lang w:val="es-CL"/>
              </w:rPr>
            </w:rPrChange>
          </w:rPr>
          <w:t>.</w:t>
        </w:r>
        <w:r w:rsidRPr="00C2714A">
          <w:rPr>
            <w:color w:val="323E4F" w:themeColor="text2" w:themeShade="BF"/>
            <w:sz w:val="20"/>
            <w:lang w:val="es-CL"/>
            <w:rPrChange w:id="5512" w:author="Observatorio 02" w:date="2017-03-23T14:31:00Z">
              <w:rPr>
                <w:lang w:val="es-CL"/>
              </w:rPr>
            </w:rPrChange>
          </w:rPr>
          <w:tab/>
        </w:r>
        <w:r w:rsidRPr="00C2714A">
          <w:rPr>
            <w:color w:val="1F3864" w:themeColor="accent5" w:themeShade="80"/>
            <w:sz w:val="20"/>
            <w:lang w:val="es-CL"/>
            <w:rPrChange w:id="5513" w:author="Observatorio 02" w:date="2017-03-23T14:31:00Z">
              <w:rPr>
                <w:lang w:val="es-CL"/>
              </w:rPr>
            </w:rPrChange>
          </w:rPr>
          <w:tab/>
        </w:r>
        <w:r w:rsidRPr="00C2714A">
          <w:rPr>
            <w:lang w:val="es-CL"/>
          </w:rPr>
          <w:tab/>
        </w:r>
        <w:r w:rsidRPr="00C2714A">
          <w:rPr>
            <w:lang w:val="es-CL"/>
          </w:rPr>
          <w:tab/>
        </w:r>
        <w:r w:rsidRPr="00C2714A">
          <w:rPr>
            <w:lang w:val="es-CL"/>
          </w:rPr>
          <w:tab/>
        </w:r>
      </w:ins>
    </w:p>
    <w:p w14:paraId="08BBA962" w14:textId="68B46885" w:rsidR="00631730" w:rsidRPr="00C2714A" w:rsidRDefault="00631730" w:rsidP="003928C7">
      <w:pPr>
        <w:spacing w:after="0" w:line="276" w:lineRule="auto"/>
        <w:jc w:val="both"/>
        <w:rPr>
          <w:ins w:id="5514" w:author="Observatorio 02" w:date="2017-03-16T15:23:00Z"/>
          <w:lang w:val="es-CL"/>
        </w:rPr>
      </w:pPr>
    </w:p>
    <w:p w14:paraId="6D4FED5F" w14:textId="7D9273FA" w:rsidR="00E256FF" w:rsidRPr="00C2714A" w:rsidDel="002E6C49" w:rsidRDefault="00E256FF" w:rsidP="00737596">
      <w:pPr>
        <w:spacing w:after="0" w:line="276" w:lineRule="auto"/>
        <w:jc w:val="both"/>
        <w:rPr>
          <w:del w:id="5515" w:author="Observatorio 02" w:date="2017-03-16T15:23:00Z"/>
          <w:lang w:val="es-CL"/>
        </w:rPr>
      </w:pPr>
    </w:p>
    <w:p w14:paraId="76782871" w14:textId="6C87FD9C" w:rsidR="00E256FF" w:rsidRPr="00C2714A" w:rsidDel="003928C7" w:rsidRDefault="00E256FF" w:rsidP="00737596">
      <w:pPr>
        <w:spacing w:after="0" w:line="276" w:lineRule="auto"/>
        <w:jc w:val="both"/>
        <w:rPr>
          <w:del w:id="5516" w:author="Observatorio 02" w:date="2017-03-16T15:29:00Z"/>
          <w:lang w:val="es-CL"/>
        </w:rPr>
      </w:pPr>
    </w:p>
    <w:p w14:paraId="3C1A3A28" w14:textId="6C17A0B8" w:rsidR="007A3A7C" w:rsidRPr="00C2714A" w:rsidDel="003928C7" w:rsidRDefault="007A3A7C" w:rsidP="00737596">
      <w:pPr>
        <w:spacing w:after="0" w:line="276" w:lineRule="auto"/>
        <w:jc w:val="both"/>
        <w:rPr>
          <w:del w:id="5517" w:author="Observatorio 02" w:date="2017-03-16T15:29:00Z"/>
          <w:b/>
          <w:color w:val="323E4F" w:themeColor="text2" w:themeShade="BF"/>
          <w:lang w:val="es-CL"/>
        </w:rPr>
      </w:pPr>
      <w:del w:id="5518" w:author="Observatorio 02" w:date="2017-03-16T15:29:00Z">
        <w:r w:rsidRPr="00C2714A" w:rsidDel="003928C7">
          <w:rPr>
            <w:b/>
            <w:color w:val="323E4F" w:themeColor="text2" w:themeShade="BF"/>
            <w:lang w:val="es-CL"/>
          </w:rPr>
          <w:delText>Cuadro 8. Ingresos del trabajo y salarios del sector Construcción, 2014.</w:delText>
        </w:r>
      </w:del>
    </w:p>
    <w:tbl>
      <w:tblPr>
        <w:tblW w:w="8831" w:type="dxa"/>
        <w:tblInd w:w="-15" w:type="dxa"/>
        <w:tblCellMar>
          <w:left w:w="70" w:type="dxa"/>
          <w:right w:w="70" w:type="dxa"/>
        </w:tblCellMar>
        <w:tblLook w:val="04A0" w:firstRow="1" w:lastRow="0" w:firstColumn="1" w:lastColumn="0" w:noHBand="0" w:noVBand="1"/>
      </w:tblPr>
      <w:tblGrid>
        <w:gridCol w:w="2393"/>
        <w:gridCol w:w="1106"/>
        <w:gridCol w:w="1177"/>
        <w:gridCol w:w="1086"/>
        <w:gridCol w:w="1019"/>
        <w:gridCol w:w="1025"/>
        <w:gridCol w:w="1025"/>
      </w:tblGrid>
      <w:tr w:rsidR="00A07166" w:rsidRPr="008D413D" w:rsidDel="003928C7" w14:paraId="4A91D16D" w14:textId="10DC719A" w:rsidTr="007A3A7C">
        <w:trPr>
          <w:trHeight w:val="265"/>
          <w:del w:id="5519" w:author="Observatorio 02" w:date="2017-03-16T15:29:00Z"/>
        </w:trPr>
        <w:tc>
          <w:tcPr>
            <w:tcW w:w="2393" w:type="dxa"/>
            <w:vMerge w:val="restart"/>
            <w:tcBorders>
              <w:top w:val="single" w:sz="8" w:space="0" w:color="auto"/>
              <w:left w:val="nil"/>
              <w:bottom w:val="single" w:sz="8" w:space="0" w:color="000000"/>
              <w:right w:val="nil"/>
            </w:tcBorders>
            <w:shd w:val="clear" w:color="auto" w:fill="auto"/>
            <w:noWrap/>
            <w:vAlign w:val="center"/>
            <w:hideMark/>
          </w:tcPr>
          <w:p w14:paraId="6847E55D" w14:textId="617D9838" w:rsidR="00A07166" w:rsidRPr="00C2714A" w:rsidDel="003928C7" w:rsidRDefault="00A07166" w:rsidP="00A07166">
            <w:pPr>
              <w:spacing w:after="0" w:line="240" w:lineRule="auto"/>
              <w:rPr>
                <w:del w:id="5520" w:author="Observatorio 02" w:date="2017-03-16T15:29:00Z"/>
                <w:rFonts w:eastAsia="Times New Roman"/>
                <w:color w:val="000000"/>
                <w:sz w:val="22"/>
                <w:szCs w:val="22"/>
                <w:bdr w:val="none" w:sz="0" w:space="0" w:color="auto"/>
                <w:lang w:val="es-CL" w:eastAsia="es-CL"/>
              </w:rPr>
            </w:pPr>
            <w:del w:id="5521" w:author="Observatorio 02" w:date="2017-03-16T15:29:00Z">
              <w:r w:rsidRPr="00C2714A" w:rsidDel="003928C7">
                <w:rPr>
                  <w:rFonts w:eastAsia="Times New Roman"/>
                  <w:color w:val="000000"/>
                  <w:sz w:val="22"/>
                  <w:szCs w:val="22"/>
                  <w:bdr w:val="none" w:sz="0" w:space="0" w:color="auto"/>
                  <w:lang w:val="es-CL" w:eastAsia="es-CL"/>
                </w:rPr>
                <w:delText>Jornada</w:delText>
              </w:r>
            </w:del>
          </w:p>
        </w:tc>
        <w:tc>
          <w:tcPr>
            <w:tcW w:w="4388" w:type="dxa"/>
            <w:gridSpan w:val="4"/>
            <w:tcBorders>
              <w:top w:val="single" w:sz="8" w:space="0" w:color="auto"/>
              <w:left w:val="nil"/>
              <w:bottom w:val="nil"/>
              <w:right w:val="nil"/>
            </w:tcBorders>
            <w:shd w:val="clear" w:color="auto" w:fill="auto"/>
            <w:noWrap/>
            <w:vAlign w:val="center"/>
            <w:hideMark/>
          </w:tcPr>
          <w:p w14:paraId="29371873" w14:textId="2A459368" w:rsidR="00A07166" w:rsidRPr="00C2714A" w:rsidDel="003928C7" w:rsidRDefault="00A07166" w:rsidP="00A07166">
            <w:pPr>
              <w:spacing w:after="0" w:line="240" w:lineRule="auto"/>
              <w:jc w:val="center"/>
              <w:rPr>
                <w:del w:id="5522" w:author="Observatorio 02" w:date="2017-03-16T15:29:00Z"/>
                <w:rFonts w:eastAsia="Times New Roman"/>
                <w:color w:val="000000"/>
                <w:sz w:val="22"/>
                <w:szCs w:val="22"/>
                <w:bdr w:val="none" w:sz="0" w:space="0" w:color="auto"/>
                <w:lang w:val="es-CL" w:eastAsia="es-CL"/>
              </w:rPr>
            </w:pPr>
            <w:del w:id="5523" w:author="Observatorio 02" w:date="2017-03-16T15:29:00Z">
              <w:r w:rsidRPr="00C2714A" w:rsidDel="003928C7">
                <w:rPr>
                  <w:rFonts w:eastAsia="Times New Roman"/>
                  <w:color w:val="000000"/>
                  <w:sz w:val="22"/>
                  <w:szCs w:val="22"/>
                  <w:bdr w:val="none" w:sz="0" w:space="0" w:color="auto"/>
                  <w:lang w:val="es-CL" w:eastAsia="es-CL"/>
                </w:rPr>
                <w:delText>Categoría ocupacional</w:delText>
              </w:r>
            </w:del>
          </w:p>
        </w:tc>
        <w:tc>
          <w:tcPr>
            <w:tcW w:w="1025" w:type="dxa"/>
            <w:vMerge w:val="restart"/>
            <w:tcBorders>
              <w:top w:val="single" w:sz="8" w:space="0" w:color="auto"/>
              <w:left w:val="nil"/>
              <w:bottom w:val="nil"/>
              <w:right w:val="nil"/>
            </w:tcBorders>
            <w:shd w:val="clear" w:color="auto" w:fill="auto"/>
            <w:vAlign w:val="center"/>
            <w:hideMark/>
          </w:tcPr>
          <w:p w14:paraId="41B1AA53" w14:textId="4A34C84F" w:rsidR="00A07166" w:rsidRPr="00C2714A" w:rsidDel="003928C7" w:rsidRDefault="00A07166" w:rsidP="00A07166">
            <w:pPr>
              <w:spacing w:after="0" w:line="240" w:lineRule="auto"/>
              <w:jc w:val="center"/>
              <w:rPr>
                <w:del w:id="5524" w:author="Observatorio 02" w:date="2017-03-16T15:29:00Z"/>
                <w:rFonts w:eastAsia="Times New Roman"/>
                <w:color w:val="000000"/>
                <w:sz w:val="22"/>
                <w:szCs w:val="22"/>
                <w:bdr w:val="none" w:sz="0" w:space="0" w:color="auto"/>
                <w:lang w:val="es-CL" w:eastAsia="es-CL"/>
              </w:rPr>
            </w:pPr>
            <w:del w:id="5525" w:author="Observatorio 02" w:date="2017-03-16T15:29:00Z">
              <w:r w:rsidRPr="00C2714A" w:rsidDel="003928C7">
                <w:rPr>
                  <w:rFonts w:eastAsia="Times New Roman"/>
                  <w:color w:val="000000"/>
                  <w:sz w:val="22"/>
                  <w:szCs w:val="22"/>
                  <w:bdr w:val="none" w:sz="0" w:space="0" w:color="auto"/>
                  <w:lang w:val="es-CL" w:eastAsia="es-CL"/>
                </w:rPr>
                <w:delText>Promedio Sector</w:delText>
              </w:r>
            </w:del>
          </w:p>
        </w:tc>
        <w:tc>
          <w:tcPr>
            <w:tcW w:w="1025" w:type="dxa"/>
            <w:vMerge w:val="restart"/>
            <w:tcBorders>
              <w:top w:val="single" w:sz="8" w:space="0" w:color="auto"/>
              <w:left w:val="nil"/>
              <w:bottom w:val="nil"/>
              <w:right w:val="nil"/>
            </w:tcBorders>
            <w:shd w:val="clear" w:color="auto" w:fill="auto"/>
            <w:vAlign w:val="center"/>
            <w:hideMark/>
          </w:tcPr>
          <w:p w14:paraId="57E014FB" w14:textId="65F55C22" w:rsidR="00A07166" w:rsidRPr="00C2714A" w:rsidDel="003928C7" w:rsidRDefault="00A07166" w:rsidP="00A07166">
            <w:pPr>
              <w:spacing w:after="0" w:line="240" w:lineRule="auto"/>
              <w:jc w:val="center"/>
              <w:rPr>
                <w:del w:id="5526" w:author="Observatorio 02" w:date="2017-03-16T15:29:00Z"/>
                <w:rFonts w:eastAsia="Times New Roman"/>
                <w:color w:val="000000"/>
                <w:sz w:val="22"/>
                <w:szCs w:val="22"/>
                <w:bdr w:val="none" w:sz="0" w:space="0" w:color="auto"/>
                <w:lang w:val="es-CL" w:eastAsia="es-CL"/>
              </w:rPr>
            </w:pPr>
            <w:del w:id="5527" w:author="Observatorio 02" w:date="2017-03-16T15:29:00Z">
              <w:r w:rsidRPr="00C2714A" w:rsidDel="003928C7">
                <w:rPr>
                  <w:rFonts w:eastAsia="Times New Roman"/>
                  <w:color w:val="000000"/>
                  <w:sz w:val="22"/>
                  <w:szCs w:val="22"/>
                  <w:bdr w:val="none" w:sz="0" w:space="0" w:color="auto"/>
                  <w:lang w:val="es-CL" w:eastAsia="es-CL"/>
                </w:rPr>
                <w:delText>Promedio Nacional</w:delText>
              </w:r>
            </w:del>
          </w:p>
        </w:tc>
      </w:tr>
      <w:tr w:rsidR="00A07166" w:rsidRPr="008D413D" w:rsidDel="003928C7" w14:paraId="067D1101" w14:textId="4C20D6E1" w:rsidTr="007A3A7C">
        <w:trPr>
          <w:trHeight w:val="265"/>
          <w:del w:id="5528" w:author="Observatorio 02" w:date="2017-03-16T15:29:00Z"/>
        </w:trPr>
        <w:tc>
          <w:tcPr>
            <w:tcW w:w="2393" w:type="dxa"/>
            <w:vMerge/>
            <w:tcBorders>
              <w:top w:val="single" w:sz="8" w:space="0" w:color="auto"/>
              <w:left w:val="nil"/>
              <w:bottom w:val="single" w:sz="8" w:space="0" w:color="000000"/>
              <w:right w:val="nil"/>
            </w:tcBorders>
            <w:vAlign w:val="center"/>
            <w:hideMark/>
          </w:tcPr>
          <w:p w14:paraId="571C202F" w14:textId="73FECDF9" w:rsidR="00A07166" w:rsidRPr="00C2714A" w:rsidDel="003928C7" w:rsidRDefault="00A07166" w:rsidP="00A07166">
            <w:pPr>
              <w:spacing w:after="0" w:line="240" w:lineRule="auto"/>
              <w:rPr>
                <w:del w:id="5529" w:author="Observatorio 02" w:date="2017-03-16T15:29:00Z"/>
                <w:rFonts w:eastAsia="Times New Roman"/>
                <w:color w:val="000000"/>
                <w:sz w:val="22"/>
                <w:szCs w:val="22"/>
                <w:bdr w:val="none" w:sz="0" w:space="0" w:color="auto"/>
                <w:lang w:val="es-CL" w:eastAsia="es-CL"/>
              </w:rPr>
            </w:pPr>
          </w:p>
        </w:tc>
        <w:tc>
          <w:tcPr>
            <w:tcW w:w="1106" w:type="dxa"/>
            <w:vMerge w:val="restart"/>
            <w:tcBorders>
              <w:top w:val="nil"/>
              <w:left w:val="nil"/>
              <w:bottom w:val="nil"/>
              <w:right w:val="nil"/>
            </w:tcBorders>
            <w:shd w:val="clear" w:color="auto" w:fill="auto"/>
            <w:noWrap/>
            <w:vAlign w:val="center"/>
            <w:hideMark/>
          </w:tcPr>
          <w:p w14:paraId="6D0B7FE4" w14:textId="1130D008" w:rsidR="00A07166" w:rsidRPr="00C2714A" w:rsidDel="003928C7" w:rsidRDefault="00A07166" w:rsidP="00A07166">
            <w:pPr>
              <w:spacing w:after="0" w:line="240" w:lineRule="auto"/>
              <w:jc w:val="center"/>
              <w:rPr>
                <w:del w:id="5530" w:author="Observatorio 02" w:date="2017-03-16T15:29:00Z"/>
                <w:rFonts w:eastAsia="Times New Roman"/>
                <w:color w:val="000000"/>
                <w:sz w:val="22"/>
                <w:szCs w:val="22"/>
                <w:bdr w:val="none" w:sz="0" w:space="0" w:color="auto"/>
                <w:lang w:val="es-CL" w:eastAsia="es-CL"/>
              </w:rPr>
            </w:pPr>
            <w:del w:id="5531" w:author="Observatorio 02" w:date="2017-03-16T15:29:00Z">
              <w:r w:rsidRPr="00C2714A" w:rsidDel="003928C7">
                <w:rPr>
                  <w:rFonts w:eastAsia="Times New Roman"/>
                  <w:color w:val="000000"/>
                  <w:sz w:val="22"/>
                  <w:szCs w:val="22"/>
                  <w:bdr w:val="none" w:sz="0" w:space="0" w:color="auto"/>
                  <w:lang w:val="es-CL" w:eastAsia="es-CL"/>
                </w:rPr>
                <w:delText>Empleador</w:delText>
              </w:r>
            </w:del>
          </w:p>
        </w:tc>
        <w:tc>
          <w:tcPr>
            <w:tcW w:w="1177" w:type="dxa"/>
            <w:vMerge w:val="restart"/>
            <w:tcBorders>
              <w:top w:val="nil"/>
              <w:left w:val="nil"/>
              <w:bottom w:val="nil"/>
              <w:right w:val="nil"/>
            </w:tcBorders>
            <w:shd w:val="clear" w:color="auto" w:fill="auto"/>
            <w:noWrap/>
            <w:vAlign w:val="center"/>
            <w:hideMark/>
          </w:tcPr>
          <w:p w14:paraId="6D363F58" w14:textId="18A97F14" w:rsidR="00A07166" w:rsidRPr="00C2714A" w:rsidDel="003928C7" w:rsidRDefault="00A07166" w:rsidP="00A07166">
            <w:pPr>
              <w:spacing w:after="0" w:line="240" w:lineRule="auto"/>
              <w:jc w:val="center"/>
              <w:rPr>
                <w:del w:id="5532" w:author="Observatorio 02" w:date="2017-03-16T15:29:00Z"/>
                <w:rFonts w:eastAsia="Times New Roman"/>
                <w:color w:val="000000"/>
                <w:sz w:val="22"/>
                <w:szCs w:val="22"/>
                <w:bdr w:val="none" w:sz="0" w:space="0" w:color="auto"/>
                <w:lang w:val="es-CL" w:eastAsia="es-CL"/>
              </w:rPr>
            </w:pPr>
            <w:del w:id="5533" w:author="Observatorio 02" w:date="2017-03-16T15:29:00Z">
              <w:r w:rsidRPr="00C2714A" w:rsidDel="003928C7">
                <w:rPr>
                  <w:rFonts w:eastAsia="Times New Roman"/>
                  <w:color w:val="000000"/>
                  <w:sz w:val="22"/>
                  <w:szCs w:val="22"/>
                  <w:bdr w:val="none" w:sz="0" w:space="0" w:color="auto"/>
                  <w:lang w:val="es-CL" w:eastAsia="es-CL"/>
                </w:rPr>
                <w:delText>Cuenta propia</w:delText>
              </w:r>
            </w:del>
          </w:p>
        </w:tc>
        <w:tc>
          <w:tcPr>
            <w:tcW w:w="2105" w:type="dxa"/>
            <w:gridSpan w:val="2"/>
            <w:tcBorders>
              <w:top w:val="nil"/>
              <w:left w:val="nil"/>
              <w:bottom w:val="nil"/>
              <w:right w:val="nil"/>
            </w:tcBorders>
            <w:shd w:val="clear" w:color="auto" w:fill="auto"/>
            <w:noWrap/>
            <w:vAlign w:val="center"/>
            <w:hideMark/>
          </w:tcPr>
          <w:p w14:paraId="5528F400" w14:textId="044ED524" w:rsidR="00A07166" w:rsidRPr="00C2714A" w:rsidDel="003928C7" w:rsidRDefault="00A07166" w:rsidP="00A07166">
            <w:pPr>
              <w:spacing w:after="0" w:line="240" w:lineRule="auto"/>
              <w:jc w:val="center"/>
              <w:rPr>
                <w:del w:id="5534" w:author="Observatorio 02" w:date="2017-03-16T15:29:00Z"/>
                <w:rFonts w:eastAsia="Times New Roman"/>
                <w:color w:val="000000"/>
                <w:sz w:val="22"/>
                <w:szCs w:val="22"/>
                <w:bdr w:val="none" w:sz="0" w:space="0" w:color="auto"/>
                <w:lang w:val="es-CL" w:eastAsia="es-CL"/>
              </w:rPr>
            </w:pPr>
            <w:del w:id="5535" w:author="Observatorio 02" w:date="2017-03-16T15:29:00Z">
              <w:r w:rsidRPr="00C2714A" w:rsidDel="003928C7">
                <w:rPr>
                  <w:rFonts w:eastAsia="Times New Roman"/>
                  <w:color w:val="000000"/>
                  <w:sz w:val="22"/>
                  <w:szCs w:val="22"/>
                  <w:bdr w:val="none" w:sz="0" w:space="0" w:color="auto"/>
                  <w:lang w:val="es-CL" w:eastAsia="es-CL"/>
                </w:rPr>
                <w:delText>Trabajadores dependientes</w:delText>
              </w:r>
            </w:del>
          </w:p>
        </w:tc>
        <w:tc>
          <w:tcPr>
            <w:tcW w:w="1025" w:type="dxa"/>
            <w:vMerge/>
            <w:tcBorders>
              <w:top w:val="single" w:sz="8" w:space="0" w:color="auto"/>
              <w:left w:val="nil"/>
              <w:bottom w:val="nil"/>
              <w:right w:val="nil"/>
            </w:tcBorders>
            <w:vAlign w:val="center"/>
            <w:hideMark/>
          </w:tcPr>
          <w:p w14:paraId="1F258688" w14:textId="5F537309" w:rsidR="00A07166" w:rsidRPr="00C2714A" w:rsidDel="003928C7" w:rsidRDefault="00A07166" w:rsidP="00A07166">
            <w:pPr>
              <w:spacing w:after="0" w:line="240" w:lineRule="auto"/>
              <w:rPr>
                <w:del w:id="5536" w:author="Observatorio 02" w:date="2017-03-16T15:29:00Z"/>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7DA6E3C6" w14:textId="1F70F983" w:rsidR="00A07166" w:rsidRPr="00C2714A" w:rsidDel="003928C7" w:rsidRDefault="00A07166" w:rsidP="00A07166">
            <w:pPr>
              <w:spacing w:after="0" w:line="240" w:lineRule="auto"/>
              <w:rPr>
                <w:del w:id="5537" w:author="Observatorio 02" w:date="2017-03-16T15:29:00Z"/>
                <w:rFonts w:eastAsia="Times New Roman"/>
                <w:color w:val="000000"/>
                <w:sz w:val="22"/>
                <w:szCs w:val="22"/>
                <w:bdr w:val="none" w:sz="0" w:space="0" w:color="auto"/>
                <w:lang w:val="es-CL" w:eastAsia="es-CL"/>
              </w:rPr>
            </w:pPr>
          </w:p>
        </w:tc>
      </w:tr>
      <w:tr w:rsidR="00A07166" w:rsidRPr="008D413D" w:rsidDel="003928C7" w14:paraId="3713D607" w14:textId="14BD10C5" w:rsidTr="007A3A7C">
        <w:trPr>
          <w:trHeight w:val="265"/>
          <w:del w:id="5538" w:author="Observatorio 02" w:date="2017-03-16T15:29:00Z"/>
        </w:trPr>
        <w:tc>
          <w:tcPr>
            <w:tcW w:w="2393" w:type="dxa"/>
            <w:vMerge/>
            <w:tcBorders>
              <w:top w:val="single" w:sz="8" w:space="0" w:color="auto"/>
              <w:left w:val="nil"/>
              <w:bottom w:val="single" w:sz="8" w:space="0" w:color="000000"/>
              <w:right w:val="nil"/>
            </w:tcBorders>
            <w:vAlign w:val="center"/>
            <w:hideMark/>
          </w:tcPr>
          <w:p w14:paraId="07020066" w14:textId="22E049BC" w:rsidR="00A07166" w:rsidRPr="00C2714A" w:rsidDel="003928C7" w:rsidRDefault="00A07166" w:rsidP="00A07166">
            <w:pPr>
              <w:spacing w:after="0" w:line="240" w:lineRule="auto"/>
              <w:rPr>
                <w:del w:id="5539" w:author="Observatorio 02" w:date="2017-03-16T15:29:00Z"/>
                <w:rFonts w:eastAsia="Times New Roman"/>
                <w:color w:val="000000"/>
                <w:sz w:val="22"/>
                <w:szCs w:val="22"/>
                <w:bdr w:val="none" w:sz="0" w:space="0" w:color="auto"/>
                <w:lang w:val="es-CL" w:eastAsia="es-CL"/>
              </w:rPr>
            </w:pPr>
          </w:p>
        </w:tc>
        <w:tc>
          <w:tcPr>
            <w:tcW w:w="1106" w:type="dxa"/>
            <w:vMerge/>
            <w:tcBorders>
              <w:top w:val="nil"/>
              <w:left w:val="nil"/>
              <w:bottom w:val="nil"/>
              <w:right w:val="nil"/>
            </w:tcBorders>
            <w:vAlign w:val="center"/>
            <w:hideMark/>
          </w:tcPr>
          <w:p w14:paraId="72D602E6" w14:textId="11797C87" w:rsidR="00A07166" w:rsidRPr="00C2714A" w:rsidDel="003928C7" w:rsidRDefault="00A07166" w:rsidP="00A07166">
            <w:pPr>
              <w:spacing w:after="0" w:line="240" w:lineRule="auto"/>
              <w:rPr>
                <w:del w:id="5540" w:author="Observatorio 02" w:date="2017-03-16T15:29:00Z"/>
                <w:rFonts w:eastAsia="Times New Roman"/>
                <w:color w:val="000000"/>
                <w:sz w:val="22"/>
                <w:szCs w:val="22"/>
                <w:bdr w:val="none" w:sz="0" w:space="0" w:color="auto"/>
                <w:lang w:val="es-CL" w:eastAsia="es-CL"/>
              </w:rPr>
            </w:pPr>
          </w:p>
        </w:tc>
        <w:tc>
          <w:tcPr>
            <w:tcW w:w="1177" w:type="dxa"/>
            <w:vMerge/>
            <w:tcBorders>
              <w:top w:val="nil"/>
              <w:left w:val="nil"/>
              <w:bottom w:val="nil"/>
              <w:right w:val="nil"/>
            </w:tcBorders>
            <w:vAlign w:val="center"/>
            <w:hideMark/>
          </w:tcPr>
          <w:p w14:paraId="173A1417" w14:textId="7CAB089A" w:rsidR="00A07166" w:rsidRPr="00C2714A" w:rsidDel="003928C7" w:rsidRDefault="00A07166" w:rsidP="00A07166">
            <w:pPr>
              <w:spacing w:after="0" w:line="240" w:lineRule="auto"/>
              <w:rPr>
                <w:del w:id="5541" w:author="Observatorio 02" w:date="2017-03-16T15:29:00Z"/>
                <w:rFonts w:eastAsia="Times New Roman"/>
                <w:color w:val="000000"/>
                <w:sz w:val="22"/>
                <w:szCs w:val="22"/>
                <w:bdr w:val="none" w:sz="0" w:space="0" w:color="auto"/>
                <w:lang w:val="es-CL" w:eastAsia="es-CL"/>
              </w:rPr>
            </w:pPr>
          </w:p>
        </w:tc>
        <w:tc>
          <w:tcPr>
            <w:tcW w:w="1086" w:type="dxa"/>
            <w:tcBorders>
              <w:top w:val="nil"/>
              <w:left w:val="nil"/>
              <w:bottom w:val="nil"/>
              <w:right w:val="nil"/>
            </w:tcBorders>
            <w:shd w:val="clear" w:color="auto" w:fill="auto"/>
            <w:noWrap/>
            <w:vAlign w:val="center"/>
            <w:hideMark/>
          </w:tcPr>
          <w:p w14:paraId="2A216470" w14:textId="4875F9AD" w:rsidR="00A07166" w:rsidRPr="00C2714A" w:rsidDel="003928C7" w:rsidRDefault="00A07166" w:rsidP="00A07166">
            <w:pPr>
              <w:spacing w:after="0" w:line="240" w:lineRule="auto"/>
              <w:jc w:val="center"/>
              <w:rPr>
                <w:del w:id="5542" w:author="Observatorio 02" w:date="2017-03-16T15:29:00Z"/>
                <w:rFonts w:eastAsia="Times New Roman"/>
                <w:color w:val="000000"/>
                <w:sz w:val="22"/>
                <w:szCs w:val="22"/>
                <w:bdr w:val="none" w:sz="0" w:space="0" w:color="auto"/>
                <w:lang w:val="es-CL" w:eastAsia="es-CL"/>
              </w:rPr>
            </w:pPr>
            <w:del w:id="5543" w:author="Observatorio 02" w:date="2017-03-16T15:29:00Z">
              <w:r w:rsidRPr="00C2714A" w:rsidDel="003928C7">
                <w:rPr>
                  <w:rFonts w:eastAsia="Times New Roman"/>
                  <w:color w:val="000000"/>
                  <w:sz w:val="22"/>
                  <w:szCs w:val="22"/>
                  <w:bdr w:val="none" w:sz="0" w:space="0" w:color="auto"/>
                  <w:lang w:val="es-CL" w:eastAsia="es-CL"/>
                </w:rPr>
                <w:delText>Con contrato</w:delText>
              </w:r>
            </w:del>
          </w:p>
        </w:tc>
        <w:tc>
          <w:tcPr>
            <w:tcW w:w="1019" w:type="dxa"/>
            <w:tcBorders>
              <w:top w:val="nil"/>
              <w:left w:val="nil"/>
              <w:bottom w:val="nil"/>
              <w:right w:val="nil"/>
            </w:tcBorders>
            <w:shd w:val="clear" w:color="auto" w:fill="auto"/>
            <w:noWrap/>
            <w:vAlign w:val="center"/>
            <w:hideMark/>
          </w:tcPr>
          <w:p w14:paraId="5E16EB5C" w14:textId="70F833E4" w:rsidR="00A07166" w:rsidRPr="00C2714A" w:rsidDel="003928C7" w:rsidRDefault="00A07166" w:rsidP="00A07166">
            <w:pPr>
              <w:spacing w:after="0" w:line="240" w:lineRule="auto"/>
              <w:jc w:val="center"/>
              <w:rPr>
                <w:del w:id="5544" w:author="Observatorio 02" w:date="2017-03-16T15:29:00Z"/>
                <w:rFonts w:eastAsia="Times New Roman"/>
                <w:color w:val="000000"/>
                <w:sz w:val="22"/>
                <w:szCs w:val="22"/>
                <w:bdr w:val="none" w:sz="0" w:space="0" w:color="auto"/>
                <w:lang w:val="es-CL" w:eastAsia="es-CL"/>
              </w:rPr>
            </w:pPr>
            <w:del w:id="5545" w:author="Observatorio 02" w:date="2017-03-16T15:29:00Z">
              <w:r w:rsidRPr="00C2714A" w:rsidDel="003928C7">
                <w:rPr>
                  <w:rFonts w:eastAsia="Times New Roman"/>
                  <w:color w:val="000000"/>
                  <w:sz w:val="22"/>
                  <w:szCs w:val="22"/>
                  <w:bdr w:val="none" w:sz="0" w:space="0" w:color="auto"/>
                  <w:lang w:val="es-CL" w:eastAsia="es-CL"/>
                </w:rPr>
                <w:delText>Sin contrato</w:delText>
              </w:r>
            </w:del>
          </w:p>
        </w:tc>
        <w:tc>
          <w:tcPr>
            <w:tcW w:w="1025" w:type="dxa"/>
            <w:vMerge/>
            <w:tcBorders>
              <w:top w:val="single" w:sz="8" w:space="0" w:color="auto"/>
              <w:left w:val="nil"/>
              <w:bottom w:val="nil"/>
              <w:right w:val="nil"/>
            </w:tcBorders>
            <w:vAlign w:val="center"/>
            <w:hideMark/>
          </w:tcPr>
          <w:p w14:paraId="30501DFC" w14:textId="7CEBAE0E" w:rsidR="00A07166" w:rsidRPr="00C2714A" w:rsidDel="003928C7" w:rsidRDefault="00A07166" w:rsidP="00A07166">
            <w:pPr>
              <w:spacing w:after="0" w:line="240" w:lineRule="auto"/>
              <w:rPr>
                <w:del w:id="5546" w:author="Observatorio 02" w:date="2017-03-16T15:29:00Z"/>
                <w:rFonts w:eastAsia="Times New Roman"/>
                <w:color w:val="000000"/>
                <w:sz w:val="22"/>
                <w:szCs w:val="22"/>
                <w:bdr w:val="none" w:sz="0" w:space="0" w:color="auto"/>
                <w:lang w:val="es-CL" w:eastAsia="es-CL"/>
              </w:rPr>
            </w:pPr>
          </w:p>
        </w:tc>
        <w:tc>
          <w:tcPr>
            <w:tcW w:w="1025" w:type="dxa"/>
            <w:vMerge/>
            <w:tcBorders>
              <w:top w:val="single" w:sz="8" w:space="0" w:color="auto"/>
              <w:left w:val="nil"/>
              <w:bottom w:val="nil"/>
              <w:right w:val="nil"/>
            </w:tcBorders>
            <w:vAlign w:val="center"/>
            <w:hideMark/>
          </w:tcPr>
          <w:p w14:paraId="0C9B262A" w14:textId="78815594" w:rsidR="00A07166" w:rsidRPr="00C2714A" w:rsidDel="003928C7" w:rsidRDefault="00A07166" w:rsidP="00A07166">
            <w:pPr>
              <w:spacing w:after="0" w:line="240" w:lineRule="auto"/>
              <w:rPr>
                <w:del w:id="5547" w:author="Observatorio 02" w:date="2017-03-16T15:29:00Z"/>
                <w:rFonts w:eastAsia="Times New Roman"/>
                <w:color w:val="000000"/>
                <w:sz w:val="22"/>
                <w:szCs w:val="22"/>
                <w:bdr w:val="none" w:sz="0" w:space="0" w:color="auto"/>
                <w:lang w:val="es-CL" w:eastAsia="es-CL"/>
              </w:rPr>
            </w:pPr>
          </w:p>
        </w:tc>
      </w:tr>
      <w:tr w:rsidR="00A07166" w:rsidRPr="008D413D" w:rsidDel="003928C7" w14:paraId="04987598" w14:textId="4D8FA677" w:rsidTr="007A3A7C">
        <w:trPr>
          <w:trHeight w:val="278"/>
          <w:del w:id="5548" w:author="Observatorio 02" w:date="2017-03-16T15:29:00Z"/>
        </w:trPr>
        <w:tc>
          <w:tcPr>
            <w:tcW w:w="2393" w:type="dxa"/>
            <w:vMerge/>
            <w:tcBorders>
              <w:top w:val="single" w:sz="8" w:space="0" w:color="auto"/>
              <w:left w:val="nil"/>
              <w:bottom w:val="single" w:sz="8" w:space="0" w:color="000000"/>
              <w:right w:val="nil"/>
            </w:tcBorders>
            <w:vAlign w:val="center"/>
            <w:hideMark/>
          </w:tcPr>
          <w:p w14:paraId="0F0689F0" w14:textId="34390EBD" w:rsidR="00A07166" w:rsidRPr="00C2714A" w:rsidDel="003928C7" w:rsidRDefault="00A07166" w:rsidP="00A07166">
            <w:pPr>
              <w:spacing w:after="0" w:line="240" w:lineRule="auto"/>
              <w:rPr>
                <w:del w:id="5549" w:author="Observatorio 02" w:date="2017-03-16T15:29:00Z"/>
                <w:rFonts w:eastAsia="Times New Roman"/>
                <w:color w:val="000000"/>
                <w:sz w:val="22"/>
                <w:szCs w:val="22"/>
                <w:bdr w:val="none" w:sz="0" w:space="0" w:color="auto"/>
                <w:lang w:val="es-CL" w:eastAsia="es-CL"/>
              </w:rPr>
            </w:pPr>
          </w:p>
        </w:tc>
        <w:tc>
          <w:tcPr>
            <w:tcW w:w="1106" w:type="dxa"/>
            <w:tcBorders>
              <w:top w:val="nil"/>
              <w:left w:val="nil"/>
              <w:bottom w:val="single" w:sz="8" w:space="0" w:color="auto"/>
              <w:right w:val="nil"/>
            </w:tcBorders>
            <w:shd w:val="clear" w:color="auto" w:fill="auto"/>
            <w:noWrap/>
            <w:vAlign w:val="center"/>
            <w:hideMark/>
          </w:tcPr>
          <w:p w14:paraId="08E662EE" w14:textId="0BF732D8" w:rsidR="00A07166" w:rsidRPr="00C2714A" w:rsidDel="003928C7" w:rsidRDefault="00A07166" w:rsidP="00A07166">
            <w:pPr>
              <w:spacing w:after="0" w:line="240" w:lineRule="auto"/>
              <w:jc w:val="center"/>
              <w:rPr>
                <w:del w:id="5550" w:author="Observatorio 02" w:date="2017-03-16T15:29:00Z"/>
                <w:rFonts w:eastAsia="Times New Roman"/>
                <w:color w:val="000000"/>
                <w:sz w:val="22"/>
                <w:szCs w:val="22"/>
                <w:bdr w:val="none" w:sz="0" w:space="0" w:color="auto"/>
                <w:lang w:val="es-CL" w:eastAsia="es-CL"/>
              </w:rPr>
            </w:pPr>
            <w:del w:id="5551"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177" w:type="dxa"/>
            <w:tcBorders>
              <w:top w:val="nil"/>
              <w:left w:val="nil"/>
              <w:bottom w:val="single" w:sz="8" w:space="0" w:color="auto"/>
              <w:right w:val="nil"/>
            </w:tcBorders>
            <w:shd w:val="clear" w:color="auto" w:fill="auto"/>
            <w:noWrap/>
            <w:vAlign w:val="center"/>
            <w:hideMark/>
          </w:tcPr>
          <w:p w14:paraId="096DF46B" w14:textId="25663534" w:rsidR="00A07166" w:rsidRPr="00C2714A" w:rsidDel="003928C7" w:rsidRDefault="00A07166" w:rsidP="00A07166">
            <w:pPr>
              <w:spacing w:after="0" w:line="240" w:lineRule="auto"/>
              <w:jc w:val="center"/>
              <w:rPr>
                <w:del w:id="5552" w:author="Observatorio 02" w:date="2017-03-16T15:29:00Z"/>
                <w:rFonts w:eastAsia="Times New Roman"/>
                <w:color w:val="000000"/>
                <w:sz w:val="22"/>
                <w:szCs w:val="22"/>
                <w:bdr w:val="none" w:sz="0" w:space="0" w:color="auto"/>
                <w:lang w:val="es-CL" w:eastAsia="es-CL"/>
              </w:rPr>
            </w:pPr>
            <w:del w:id="5553"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86" w:type="dxa"/>
            <w:tcBorders>
              <w:top w:val="nil"/>
              <w:left w:val="nil"/>
              <w:bottom w:val="single" w:sz="8" w:space="0" w:color="auto"/>
              <w:right w:val="nil"/>
            </w:tcBorders>
            <w:shd w:val="clear" w:color="auto" w:fill="auto"/>
            <w:noWrap/>
            <w:vAlign w:val="center"/>
            <w:hideMark/>
          </w:tcPr>
          <w:p w14:paraId="5A4669F0" w14:textId="5D13D039" w:rsidR="00A07166" w:rsidRPr="00C2714A" w:rsidDel="003928C7" w:rsidRDefault="00A07166" w:rsidP="00A07166">
            <w:pPr>
              <w:spacing w:after="0" w:line="240" w:lineRule="auto"/>
              <w:jc w:val="center"/>
              <w:rPr>
                <w:del w:id="5554" w:author="Observatorio 02" w:date="2017-03-16T15:29:00Z"/>
                <w:rFonts w:eastAsia="Times New Roman"/>
                <w:color w:val="000000"/>
                <w:sz w:val="22"/>
                <w:szCs w:val="22"/>
                <w:bdr w:val="none" w:sz="0" w:space="0" w:color="auto"/>
                <w:lang w:val="es-CL" w:eastAsia="es-CL"/>
              </w:rPr>
            </w:pPr>
            <w:del w:id="5555"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19" w:type="dxa"/>
            <w:tcBorders>
              <w:top w:val="nil"/>
              <w:left w:val="nil"/>
              <w:bottom w:val="single" w:sz="8" w:space="0" w:color="auto"/>
              <w:right w:val="nil"/>
            </w:tcBorders>
            <w:shd w:val="clear" w:color="auto" w:fill="auto"/>
            <w:noWrap/>
            <w:vAlign w:val="center"/>
            <w:hideMark/>
          </w:tcPr>
          <w:p w14:paraId="5A5AF773" w14:textId="5C280DB8" w:rsidR="00A07166" w:rsidRPr="00C2714A" w:rsidDel="003928C7" w:rsidRDefault="00A07166" w:rsidP="00A07166">
            <w:pPr>
              <w:spacing w:after="0" w:line="240" w:lineRule="auto"/>
              <w:jc w:val="center"/>
              <w:rPr>
                <w:del w:id="5556" w:author="Observatorio 02" w:date="2017-03-16T15:29:00Z"/>
                <w:rFonts w:eastAsia="Times New Roman"/>
                <w:color w:val="000000"/>
                <w:sz w:val="22"/>
                <w:szCs w:val="22"/>
                <w:bdr w:val="none" w:sz="0" w:space="0" w:color="auto"/>
                <w:lang w:val="es-CL" w:eastAsia="es-CL"/>
              </w:rPr>
            </w:pPr>
            <w:del w:id="5557"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6ED3D9C1" w14:textId="07A34515" w:rsidR="00A07166" w:rsidRPr="00C2714A" w:rsidDel="003928C7" w:rsidRDefault="00A07166" w:rsidP="00A07166">
            <w:pPr>
              <w:spacing w:after="0" w:line="240" w:lineRule="auto"/>
              <w:jc w:val="center"/>
              <w:rPr>
                <w:del w:id="5558" w:author="Observatorio 02" w:date="2017-03-16T15:29:00Z"/>
                <w:rFonts w:eastAsia="Times New Roman"/>
                <w:color w:val="000000"/>
                <w:sz w:val="22"/>
                <w:szCs w:val="22"/>
                <w:bdr w:val="none" w:sz="0" w:space="0" w:color="auto"/>
                <w:lang w:val="es-CL" w:eastAsia="es-CL"/>
              </w:rPr>
            </w:pPr>
            <w:del w:id="5559"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5055BF4B" w14:textId="1D9DE610" w:rsidR="00A07166" w:rsidRPr="00C2714A" w:rsidDel="003928C7" w:rsidRDefault="00A07166" w:rsidP="00A07166">
            <w:pPr>
              <w:spacing w:after="0" w:line="240" w:lineRule="auto"/>
              <w:jc w:val="center"/>
              <w:rPr>
                <w:del w:id="5560" w:author="Observatorio 02" w:date="2017-03-16T15:29:00Z"/>
                <w:rFonts w:eastAsia="Times New Roman"/>
                <w:color w:val="000000"/>
                <w:sz w:val="22"/>
                <w:szCs w:val="22"/>
                <w:bdr w:val="none" w:sz="0" w:space="0" w:color="auto"/>
                <w:lang w:val="es-CL" w:eastAsia="es-CL"/>
              </w:rPr>
            </w:pPr>
            <w:del w:id="5561" w:author="Observatorio 02" w:date="2017-03-16T15:29:00Z">
              <w:r w:rsidRPr="00C2714A" w:rsidDel="003928C7">
                <w:rPr>
                  <w:rFonts w:eastAsia="Times New Roman"/>
                  <w:color w:val="000000"/>
                  <w:sz w:val="22"/>
                  <w:szCs w:val="22"/>
                  <w:bdr w:val="none" w:sz="0" w:space="0" w:color="auto"/>
                  <w:lang w:val="es-CL" w:eastAsia="es-CL"/>
                </w:rPr>
                <w:delText>$</w:delText>
              </w:r>
            </w:del>
          </w:p>
        </w:tc>
      </w:tr>
      <w:tr w:rsidR="00A07166" w:rsidRPr="008D413D" w:rsidDel="003928C7" w14:paraId="621E9097" w14:textId="6B8BF413" w:rsidTr="007A3A7C">
        <w:trPr>
          <w:trHeight w:val="265"/>
          <w:del w:id="5562" w:author="Observatorio 02" w:date="2017-03-16T15:29:00Z"/>
        </w:trPr>
        <w:tc>
          <w:tcPr>
            <w:tcW w:w="2393" w:type="dxa"/>
            <w:tcBorders>
              <w:top w:val="nil"/>
              <w:left w:val="nil"/>
              <w:bottom w:val="nil"/>
              <w:right w:val="nil"/>
            </w:tcBorders>
            <w:shd w:val="clear" w:color="auto" w:fill="auto"/>
            <w:noWrap/>
            <w:vAlign w:val="center"/>
            <w:hideMark/>
          </w:tcPr>
          <w:p w14:paraId="67E3F76C" w14:textId="1AF1F4FB" w:rsidR="00A07166" w:rsidRPr="00C2714A" w:rsidDel="003928C7" w:rsidRDefault="00A07166" w:rsidP="00A07166">
            <w:pPr>
              <w:spacing w:after="0" w:line="240" w:lineRule="auto"/>
              <w:rPr>
                <w:del w:id="5563" w:author="Observatorio 02" w:date="2017-03-16T15:29:00Z"/>
                <w:rFonts w:eastAsia="Times New Roman"/>
                <w:color w:val="000000"/>
                <w:sz w:val="22"/>
                <w:szCs w:val="22"/>
                <w:bdr w:val="none" w:sz="0" w:space="0" w:color="auto"/>
                <w:lang w:val="es-CL" w:eastAsia="es-CL"/>
              </w:rPr>
            </w:pPr>
            <w:del w:id="5564" w:author="Observatorio 02" w:date="2017-03-16T15:29:00Z">
              <w:r w:rsidRPr="00C2714A" w:rsidDel="003928C7">
                <w:rPr>
                  <w:rFonts w:eastAsia="Times New Roman"/>
                  <w:color w:val="000000"/>
                  <w:sz w:val="22"/>
                  <w:szCs w:val="22"/>
                  <w:bdr w:val="none" w:sz="0" w:space="0" w:color="auto"/>
                  <w:lang w:val="es-CL" w:eastAsia="es-CL"/>
                </w:rPr>
                <w:delText>Jornada completa</w:delText>
              </w:r>
            </w:del>
          </w:p>
        </w:tc>
        <w:tc>
          <w:tcPr>
            <w:tcW w:w="1106" w:type="dxa"/>
            <w:tcBorders>
              <w:top w:val="nil"/>
              <w:left w:val="nil"/>
              <w:bottom w:val="nil"/>
              <w:right w:val="nil"/>
            </w:tcBorders>
            <w:shd w:val="clear" w:color="auto" w:fill="auto"/>
            <w:noWrap/>
            <w:vAlign w:val="center"/>
            <w:hideMark/>
          </w:tcPr>
          <w:p w14:paraId="2F97D4B5" w14:textId="4F4FFB2D" w:rsidR="00A07166" w:rsidRPr="00C2714A" w:rsidDel="003928C7" w:rsidRDefault="00A07166" w:rsidP="00A07166">
            <w:pPr>
              <w:spacing w:after="0" w:line="240" w:lineRule="auto"/>
              <w:jc w:val="center"/>
              <w:rPr>
                <w:del w:id="5565" w:author="Observatorio 02" w:date="2017-03-16T15:29:00Z"/>
                <w:rFonts w:eastAsia="Times New Roman"/>
                <w:color w:val="000000"/>
                <w:sz w:val="22"/>
                <w:szCs w:val="22"/>
                <w:bdr w:val="none" w:sz="0" w:space="0" w:color="auto"/>
                <w:lang w:val="es-CL" w:eastAsia="es-CL"/>
              </w:rPr>
            </w:pPr>
            <w:del w:id="5566" w:author="Observatorio 02" w:date="2017-03-16T15:29:00Z">
              <w:r w:rsidRPr="00C2714A" w:rsidDel="003928C7">
                <w:rPr>
                  <w:rFonts w:eastAsia="Times New Roman"/>
                  <w:color w:val="000000"/>
                  <w:sz w:val="22"/>
                  <w:szCs w:val="22"/>
                  <w:bdr w:val="none" w:sz="0" w:space="0" w:color="auto"/>
                  <w:lang w:val="es-CL" w:eastAsia="es-CL"/>
                </w:rPr>
                <w:delText>945.264</w:delText>
              </w:r>
            </w:del>
          </w:p>
        </w:tc>
        <w:tc>
          <w:tcPr>
            <w:tcW w:w="1177" w:type="dxa"/>
            <w:tcBorders>
              <w:top w:val="nil"/>
              <w:left w:val="nil"/>
              <w:bottom w:val="nil"/>
              <w:right w:val="nil"/>
            </w:tcBorders>
            <w:shd w:val="clear" w:color="auto" w:fill="auto"/>
            <w:noWrap/>
            <w:vAlign w:val="center"/>
            <w:hideMark/>
          </w:tcPr>
          <w:p w14:paraId="6EC801DC" w14:textId="4A63DDD1" w:rsidR="00A07166" w:rsidRPr="00C2714A" w:rsidDel="003928C7" w:rsidRDefault="00A07166" w:rsidP="00A07166">
            <w:pPr>
              <w:spacing w:after="0" w:line="240" w:lineRule="auto"/>
              <w:jc w:val="center"/>
              <w:rPr>
                <w:del w:id="5567" w:author="Observatorio 02" w:date="2017-03-16T15:29:00Z"/>
                <w:rFonts w:eastAsia="Times New Roman"/>
                <w:color w:val="000000"/>
                <w:sz w:val="22"/>
                <w:szCs w:val="22"/>
                <w:bdr w:val="none" w:sz="0" w:space="0" w:color="auto"/>
                <w:lang w:val="es-CL" w:eastAsia="es-CL"/>
              </w:rPr>
            </w:pPr>
            <w:del w:id="5568" w:author="Observatorio 02" w:date="2017-03-16T15:29:00Z">
              <w:r w:rsidRPr="00C2714A" w:rsidDel="003928C7">
                <w:rPr>
                  <w:rFonts w:eastAsia="Times New Roman"/>
                  <w:color w:val="000000"/>
                  <w:sz w:val="22"/>
                  <w:szCs w:val="22"/>
                  <w:bdr w:val="none" w:sz="0" w:space="0" w:color="auto"/>
                  <w:lang w:val="es-CL" w:eastAsia="es-CL"/>
                </w:rPr>
                <w:delText>263.533</w:delText>
              </w:r>
            </w:del>
          </w:p>
        </w:tc>
        <w:tc>
          <w:tcPr>
            <w:tcW w:w="1086" w:type="dxa"/>
            <w:tcBorders>
              <w:top w:val="nil"/>
              <w:left w:val="nil"/>
              <w:bottom w:val="nil"/>
              <w:right w:val="nil"/>
            </w:tcBorders>
            <w:shd w:val="clear" w:color="auto" w:fill="auto"/>
            <w:noWrap/>
            <w:vAlign w:val="center"/>
            <w:hideMark/>
          </w:tcPr>
          <w:p w14:paraId="09FC5A86" w14:textId="7441670D" w:rsidR="00A07166" w:rsidRPr="00C2714A" w:rsidDel="003928C7" w:rsidRDefault="00A07166" w:rsidP="00A07166">
            <w:pPr>
              <w:spacing w:after="0" w:line="240" w:lineRule="auto"/>
              <w:jc w:val="center"/>
              <w:rPr>
                <w:del w:id="5569" w:author="Observatorio 02" w:date="2017-03-16T15:29:00Z"/>
                <w:rFonts w:eastAsia="Times New Roman"/>
                <w:color w:val="000000"/>
                <w:sz w:val="22"/>
                <w:szCs w:val="22"/>
                <w:bdr w:val="none" w:sz="0" w:space="0" w:color="auto"/>
                <w:lang w:val="es-CL" w:eastAsia="es-CL"/>
              </w:rPr>
            </w:pPr>
            <w:del w:id="5570" w:author="Observatorio 02" w:date="2017-03-16T15:29:00Z">
              <w:r w:rsidRPr="00C2714A" w:rsidDel="003928C7">
                <w:rPr>
                  <w:rFonts w:eastAsia="Times New Roman"/>
                  <w:color w:val="000000"/>
                  <w:sz w:val="22"/>
                  <w:szCs w:val="22"/>
                  <w:bdr w:val="none" w:sz="0" w:space="0" w:color="auto"/>
                  <w:lang w:val="es-CL" w:eastAsia="es-CL"/>
                </w:rPr>
                <w:delText>498.910</w:delText>
              </w:r>
            </w:del>
          </w:p>
        </w:tc>
        <w:tc>
          <w:tcPr>
            <w:tcW w:w="1019" w:type="dxa"/>
            <w:tcBorders>
              <w:top w:val="nil"/>
              <w:left w:val="nil"/>
              <w:bottom w:val="nil"/>
              <w:right w:val="nil"/>
            </w:tcBorders>
            <w:shd w:val="clear" w:color="auto" w:fill="auto"/>
            <w:noWrap/>
            <w:vAlign w:val="center"/>
            <w:hideMark/>
          </w:tcPr>
          <w:p w14:paraId="31297510" w14:textId="0C1B4C8C" w:rsidR="00A07166" w:rsidRPr="00C2714A" w:rsidDel="003928C7" w:rsidRDefault="00A07166" w:rsidP="00A07166">
            <w:pPr>
              <w:spacing w:after="0" w:line="240" w:lineRule="auto"/>
              <w:jc w:val="center"/>
              <w:rPr>
                <w:del w:id="5571" w:author="Observatorio 02" w:date="2017-03-16T15:29:00Z"/>
                <w:rFonts w:eastAsia="Times New Roman"/>
                <w:color w:val="000000"/>
                <w:sz w:val="22"/>
                <w:szCs w:val="22"/>
                <w:bdr w:val="none" w:sz="0" w:space="0" w:color="auto"/>
                <w:lang w:val="es-CL" w:eastAsia="es-CL"/>
              </w:rPr>
            </w:pPr>
            <w:del w:id="5572" w:author="Observatorio 02" w:date="2017-03-16T15:29:00Z">
              <w:r w:rsidRPr="00C2714A" w:rsidDel="003928C7">
                <w:rPr>
                  <w:rFonts w:eastAsia="Times New Roman"/>
                  <w:color w:val="000000"/>
                  <w:sz w:val="22"/>
                  <w:szCs w:val="22"/>
                  <w:bdr w:val="none" w:sz="0" w:space="0" w:color="auto"/>
                  <w:lang w:val="es-CL" w:eastAsia="es-CL"/>
                </w:rPr>
                <w:delText>212.780</w:delText>
              </w:r>
            </w:del>
          </w:p>
        </w:tc>
        <w:tc>
          <w:tcPr>
            <w:tcW w:w="1025" w:type="dxa"/>
            <w:tcBorders>
              <w:top w:val="nil"/>
              <w:left w:val="nil"/>
              <w:bottom w:val="nil"/>
              <w:right w:val="nil"/>
            </w:tcBorders>
            <w:shd w:val="clear" w:color="auto" w:fill="auto"/>
            <w:noWrap/>
            <w:vAlign w:val="center"/>
            <w:hideMark/>
          </w:tcPr>
          <w:p w14:paraId="1E7CAB00" w14:textId="0E543CDA" w:rsidR="00A07166" w:rsidRPr="00C2714A" w:rsidDel="003928C7" w:rsidRDefault="00A07166" w:rsidP="00A07166">
            <w:pPr>
              <w:spacing w:after="0" w:line="240" w:lineRule="auto"/>
              <w:jc w:val="center"/>
              <w:rPr>
                <w:del w:id="5573" w:author="Observatorio 02" w:date="2017-03-16T15:29:00Z"/>
                <w:rFonts w:eastAsia="Times New Roman"/>
                <w:color w:val="000000"/>
                <w:sz w:val="22"/>
                <w:szCs w:val="22"/>
                <w:bdr w:val="none" w:sz="0" w:space="0" w:color="auto"/>
                <w:lang w:val="es-CL" w:eastAsia="es-CL"/>
              </w:rPr>
            </w:pPr>
            <w:del w:id="5574" w:author="Observatorio 02" w:date="2017-03-16T15:29:00Z">
              <w:r w:rsidRPr="00C2714A" w:rsidDel="003928C7">
                <w:rPr>
                  <w:rFonts w:eastAsia="Times New Roman"/>
                  <w:color w:val="000000"/>
                  <w:sz w:val="22"/>
                  <w:szCs w:val="22"/>
                  <w:bdr w:val="none" w:sz="0" w:space="0" w:color="auto"/>
                  <w:lang w:val="es-CL" w:eastAsia="es-CL"/>
                </w:rPr>
                <w:delText>453.309</w:delText>
              </w:r>
            </w:del>
          </w:p>
        </w:tc>
        <w:tc>
          <w:tcPr>
            <w:tcW w:w="1025" w:type="dxa"/>
            <w:tcBorders>
              <w:top w:val="nil"/>
              <w:left w:val="nil"/>
              <w:bottom w:val="nil"/>
              <w:right w:val="nil"/>
            </w:tcBorders>
            <w:shd w:val="clear" w:color="auto" w:fill="auto"/>
            <w:noWrap/>
            <w:vAlign w:val="center"/>
            <w:hideMark/>
          </w:tcPr>
          <w:p w14:paraId="2FB8DDB7" w14:textId="50AF2E31" w:rsidR="00A07166" w:rsidRPr="00C2714A" w:rsidDel="003928C7" w:rsidRDefault="00A07166" w:rsidP="00A07166">
            <w:pPr>
              <w:spacing w:after="0" w:line="240" w:lineRule="auto"/>
              <w:jc w:val="center"/>
              <w:rPr>
                <w:del w:id="5575" w:author="Observatorio 02" w:date="2017-03-16T15:29:00Z"/>
                <w:rFonts w:eastAsia="Times New Roman"/>
                <w:color w:val="000000"/>
                <w:sz w:val="22"/>
                <w:szCs w:val="22"/>
                <w:bdr w:val="none" w:sz="0" w:space="0" w:color="auto"/>
                <w:lang w:val="es-CL" w:eastAsia="es-CL"/>
              </w:rPr>
            </w:pPr>
            <w:del w:id="5576" w:author="Observatorio 02" w:date="2017-03-16T15:29:00Z">
              <w:r w:rsidRPr="00C2714A" w:rsidDel="003928C7">
                <w:rPr>
                  <w:rFonts w:eastAsia="Times New Roman"/>
                  <w:color w:val="000000"/>
                  <w:sz w:val="22"/>
                  <w:szCs w:val="22"/>
                  <w:bdr w:val="none" w:sz="0" w:space="0" w:color="auto"/>
                  <w:lang w:val="es-CL" w:eastAsia="es-CL"/>
                </w:rPr>
                <w:delText>498.444</w:delText>
              </w:r>
            </w:del>
          </w:p>
        </w:tc>
      </w:tr>
      <w:tr w:rsidR="00A07166" w:rsidRPr="008D413D" w:rsidDel="003928C7" w14:paraId="4BDD598F" w14:textId="1BB9B852" w:rsidTr="007A3A7C">
        <w:trPr>
          <w:trHeight w:val="265"/>
          <w:del w:id="5577" w:author="Observatorio 02" w:date="2017-03-16T15:29:00Z"/>
        </w:trPr>
        <w:tc>
          <w:tcPr>
            <w:tcW w:w="2393" w:type="dxa"/>
            <w:tcBorders>
              <w:top w:val="nil"/>
              <w:left w:val="nil"/>
              <w:bottom w:val="nil"/>
              <w:right w:val="nil"/>
            </w:tcBorders>
            <w:shd w:val="clear" w:color="auto" w:fill="auto"/>
            <w:noWrap/>
            <w:vAlign w:val="center"/>
            <w:hideMark/>
          </w:tcPr>
          <w:p w14:paraId="499DEC43" w14:textId="731F7AC7" w:rsidR="00A07166" w:rsidRPr="00C2714A" w:rsidDel="003928C7" w:rsidRDefault="00A07166" w:rsidP="00A07166">
            <w:pPr>
              <w:spacing w:after="0" w:line="240" w:lineRule="auto"/>
              <w:rPr>
                <w:del w:id="5578" w:author="Observatorio 02" w:date="2017-03-16T15:29:00Z"/>
                <w:rFonts w:eastAsia="Times New Roman"/>
                <w:color w:val="000000"/>
                <w:sz w:val="22"/>
                <w:szCs w:val="22"/>
                <w:bdr w:val="none" w:sz="0" w:space="0" w:color="auto"/>
                <w:lang w:val="es-CL" w:eastAsia="es-CL"/>
              </w:rPr>
            </w:pPr>
            <w:del w:id="5579" w:author="Observatorio 02" w:date="2017-03-16T15:29:00Z">
              <w:r w:rsidRPr="00C2714A" w:rsidDel="003928C7">
                <w:rPr>
                  <w:rFonts w:eastAsia="Times New Roman"/>
                  <w:color w:val="000000"/>
                  <w:sz w:val="22"/>
                  <w:szCs w:val="22"/>
                  <w:bdr w:val="none" w:sz="0" w:space="0" w:color="auto"/>
                  <w:lang w:val="es-CL" w:eastAsia="es-CL"/>
                </w:rPr>
                <w:delText>Jornada parcial</w:delText>
              </w:r>
            </w:del>
          </w:p>
        </w:tc>
        <w:tc>
          <w:tcPr>
            <w:tcW w:w="1106" w:type="dxa"/>
            <w:tcBorders>
              <w:top w:val="nil"/>
              <w:left w:val="nil"/>
              <w:bottom w:val="nil"/>
              <w:right w:val="nil"/>
            </w:tcBorders>
            <w:shd w:val="clear" w:color="auto" w:fill="auto"/>
            <w:noWrap/>
            <w:vAlign w:val="center"/>
            <w:hideMark/>
          </w:tcPr>
          <w:p w14:paraId="4A7DA666" w14:textId="19B62A7E" w:rsidR="00A07166" w:rsidRPr="00C2714A" w:rsidDel="003928C7" w:rsidRDefault="00A07166" w:rsidP="00A07166">
            <w:pPr>
              <w:spacing w:after="0" w:line="240" w:lineRule="auto"/>
              <w:jc w:val="center"/>
              <w:rPr>
                <w:del w:id="5580" w:author="Observatorio 02" w:date="2017-03-16T15:29:00Z"/>
                <w:rFonts w:eastAsia="Times New Roman"/>
                <w:color w:val="000000"/>
                <w:sz w:val="22"/>
                <w:szCs w:val="22"/>
                <w:bdr w:val="none" w:sz="0" w:space="0" w:color="auto"/>
                <w:lang w:val="es-CL" w:eastAsia="es-CL"/>
              </w:rPr>
            </w:pPr>
            <w:del w:id="5581" w:author="Observatorio 02" w:date="2017-03-16T15:29:00Z">
              <w:r w:rsidRPr="00C2714A" w:rsidDel="003928C7">
                <w:rPr>
                  <w:rFonts w:eastAsia="Times New Roman"/>
                  <w:color w:val="000000"/>
                  <w:sz w:val="22"/>
                  <w:szCs w:val="22"/>
                  <w:bdr w:val="none" w:sz="0" w:space="0" w:color="auto"/>
                  <w:lang w:val="es-CL" w:eastAsia="es-CL"/>
                </w:rPr>
                <w:delText>491.254*</w:delText>
              </w:r>
            </w:del>
          </w:p>
        </w:tc>
        <w:tc>
          <w:tcPr>
            <w:tcW w:w="1177" w:type="dxa"/>
            <w:tcBorders>
              <w:top w:val="nil"/>
              <w:left w:val="nil"/>
              <w:bottom w:val="nil"/>
              <w:right w:val="nil"/>
            </w:tcBorders>
            <w:shd w:val="clear" w:color="auto" w:fill="auto"/>
            <w:noWrap/>
            <w:vAlign w:val="center"/>
            <w:hideMark/>
          </w:tcPr>
          <w:p w14:paraId="51656BA6" w14:textId="7C88E389" w:rsidR="00A07166" w:rsidRPr="00C2714A" w:rsidDel="003928C7" w:rsidRDefault="00A07166" w:rsidP="00A07166">
            <w:pPr>
              <w:spacing w:after="0" w:line="240" w:lineRule="auto"/>
              <w:jc w:val="center"/>
              <w:rPr>
                <w:del w:id="5582" w:author="Observatorio 02" w:date="2017-03-16T15:29:00Z"/>
                <w:rFonts w:eastAsia="Times New Roman"/>
                <w:color w:val="000000"/>
                <w:sz w:val="22"/>
                <w:szCs w:val="22"/>
                <w:bdr w:val="none" w:sz="0" w:space="0" w:color="auto"/>
                <w:lang w:val="es-CL" w:eastAsia="es-CL"/>
              </w:rPr>
            </w:pPr>
            <w:del w:id="5583" w:author="Observatorio 02" w:date="2017-03-16T15:29:00Z">
              <w:r w:rsidRPr="00C2714A" w:rsidDel="003928C7">
                <w:rPr>
                  <w:rFonts w:eastAsia="Times New Roman"/>
                  <w:color w:val="000000"/>
                  <w:sz w:val="22"/>
                  <w:szCs w:val="22"/>
                  <w:bdr w:val="none" w:sz="0" w:space="0" w:color="auto"/>
                  <w:lang w:val="es-CL" w:eastAsia="es-CL"/>
                </w:rPr>
                <w:delText>138.162</w:delText>
              </w:r>
            </w:del>
          </w:p>
        </w:tc>
        <w:tc>
          <w:tcPr>
            <w:tcW w:w="1086" w:type="dxa"/>
            <w:tcBorders>
              <w:top w:val="nil"/>
              <w:left w:val="nil"/>
              <w:bottom w:val="nil"/>
              <w:right w:val="nil"/>
            </w:tcBorders>
            <w:shd w:val="clear" w:color="auto" w:fill="auto"/>
            <w:noWrap/>
            <w:vAlign w:val="center"/>
            <w:hideMark/>
          </w:tcPr>
          <w:p w14:paraId="3ADF9BEB" w14:textId="2A8DEEB7" w:rsidR="00A07166" w:rsidRPr="00C2714A" w:rsidDel="003928C7" w:rsidRDefault="00A07166" w:rsidP="00A07166">
            <w:pPr>
              <w:spacing w:after="0" w:line="240" w:lineRule="auto"/>
              <w:jc w:val="center"/>
              <w:rPr>
                <w:del w:id="5584" w:author="Observatorio 02" w:date="2017-03-16T15:29:00Z"/>
                <w:rFonts w:eastAsia="Times New Roman"/>
                <w:color w:val="000000"/>
                <w:sz w:val="22"/>
                <w:szCs w:val="22"/>
                <w:bdr w:val="none" w:sz="0" w:space="0" w:color="auto"/>
                <w:lang w:val="es-CL" w:eastAsia="es-CL"/>
              </w:rPr>
            </w:pPr>
            <w:del w:id="5585" w:author="Observatorio 02" w:date="2017-03-16T15:29:00Z">
              <w:r w:rsidRPr="00C2714A" w:rsidDel="003928C7">
                <w:rPr>
                  <w:rFonts w:eastAsia="Times New Roman"/>
                  <w:color w:val="000000"/>
                  <w:sz w:val="22"/>
                  <w:szCs w:val="22"/>
                  <w:bdr w:val="none" w:sz="0" w:space="0" w:color="auto"/>
                  <w:lang w:val="es-CL" w:eastAsia="es-CL"/>
                </w:rPr>
                <w:delText>559.255*</w:delText>
              </w:r>
            </w:del>
          </w:p>
        </w:tc>
        <w:tc>
          <w:tcPr>
            <w:tcW w:w="1019" w:type="dxa"/>
            <w:tcBorders>
              <w:top w:val="nil"/>
              <w:left w:val="nil"/>
              <w:bottom w:val="nil"/>
              <w:right w:val="nil"/>
            </w:tcBorders>
            <w:shd w:val="clear" w:color="auto" w:fill="auto"/>
            <w:noWrap/>
            <w:vAlign w:val="center"/>
            <w:hideMark/>
          </w:tcPr>
          <w:p w14:paraId="2F6D4D54" w14:textId="220BA458" w:rsidR="00A07166" w:rsidRPr="00C2714A" w:rsidDel="003928C7" w:rsidRDefault="00A07166" w:rsidP="00A07166">
            <w:pPr>
              <w:spacing w:after="0" w:line="240" w:lineRule="auto"/>
              <w:jc w:val="center"/>
              <w:rPr>
                <w:del w:id="5586" w:author="Observatorio 02" w:date="2017-03-16T15:29:00Z"/>
                <w:rFonts w:eastAsia="Times New Roman"/>
                <w:color w:val="000000"/>
                <w:sz w:val="22"/>
                <w:szCs w:val="22"/>
                <w:bdr w:val="none" w:sz="0" w:space="0" w:color="auto"/>
                <w:lang w:val="es-CL" w:eastAsia="es-CL"/>
              </w:rPr>
            </w:pPr>
            <w:del w:id="5587" w:author="Observatorio 02" w:date="2017-03-16T15:29:00Z">
              <w:r w:rsidRPr="00C2714A" w:rsidDel="003928C7">
                <w:rPr>
                  <w:rFonts w:eastAsia="Times New Roman"/>
                  <w:color w:val="000000"/>
                  <w:sz w:val="22"/>
                  <w:szCs w:val="22"/>
                  <w:bdr w:val="none" w:sz="0" w:space="0" w:color="auto"/>
                  <w:lang w:val="es-CL" w:eastAsia="es-CL"/>
                </w:rPr>
                <w:delText>99.977</w:delText>
              </w:r>
            </w:del>
          </w:p>
        </w:tc>
        <w:tc>
          <w:tcPr>
            <w:tcW w:w="1025" w:type="dxa"/>
            <w:tcBorders>
              <w:top w:val="nil"/>
              <w:left w:val="nil"/>
              <w:bottom w:val="nil"/>
              <w:right w:val="nil"/>
            </w:tcBorders>
            <w:shd w:val="clear" w:color="auto" w:fill="auto"/>
            <w:noWrap/>
            <w:vAlign w:val="center"/>
            <w:hideMark/>
          </w:tcPr>
          <w:p w14:paraId="0F3C69E2" w14:textId="33AC90D9" w:rsidR="00A07166" w:rsidRPr="00C2714A" w:rsidDel="003928C7" w:rsidRDefault="00A07166" w:rsidP="00A07166">
            <w:pPr>
              <w:spacing w:after="0" w:line="240" w:lineRule="auto"/>
              <w:jc w:val="center"/>
              <w:rPr>
                <w:del w:id="5588" w:author="Observatorio 02" w:date="2017-03-16T15:29:00Z"/>
                <w:rFonts w:eastAsia="Times New Roman"/>
                <w:color w:val="000000"/>
                <w:sz w:val="22"/>
                <w:szCs w:val="22"/>
                <w:bdr w:val="none" w:sz="0" w:space="0" w:color="auto"/>
                <w:lang w:val="es-CL" w:eastAsia="es-CL"/>
              </w:rPr>
            </w:pPr>
            <w:del w:id="5589" w:author="Observatorio 02" w:date="2017-03-16T15:29:00Z">
              <w:r w:rsidRPr="00C2714A" w:rsidDel="003928C7">
                <w:rPr>
                  <w:rFonts w:eastAsia="Times New Roman"/>
                  <w:color w:val="000000"/>
                  <w:sz w:val="22"/>
                  <w:szCs w:val="22"/>
                  <w:bdr w:val="none" w:sz="0" w:space="0" w:color="auto"/>
                  <w:lang w:val="es-CL" w:eastAsia="es-CL"/>
                </w:rPr>
                <w:delText>185.489</w:delText>
              </w:r>
            </w:del>
          </w:p>
        </w:tc>
        <w:tc>
          <w:tcPr>
            <w:tcW w:w="1025" w:type="dxa"/>
            <w:tcBorders>
              <w:top w:val="nil"/>
              <w:left w:val="nil"/>
              <w:bottom w:val="nil"/>
              <w:right w:val="nil"/>
            </w:tcBorders>
            <w:shd w:val="clear" w:color="auto" w:fill="auto"/>
            <w:noWrap/>
            <w:vAlign w:val="center"/>
            <w:hideMark/>
          </w:tcPr>
          <w:p w14:paraId="1BB6B8D4" w14:textId="7E3D963E" w:rsidR="00A07166" w:rsidRPr="00C2714A" w:rsidDel="003928C7" w:rsidRDefault="00A07166" w:rsidP="00A07166">
            <w:pPr>
              <w:spacing w:after="0" w:line="240" w:lineRule="auto"/>
              <w:jc w:val="center"/>
              <w:rPr>
                <w:del w:id="5590" w:author="Observatorio 02" w:date="2017-03-16T15:29:00Z"/>
                <w:rFonts w:eastAsia="Times New Roman"/>
                <w:color w:val="000000"/>
                <w:sz w:val="22"/>
                <w:szCs w:val="22"/>
                <w:bdr w:val="none" w:sz="0" w:space="0" w:color="auto"/>
                <w:lang w:val="es-CL" w:eastAsia="es-CL"/>
              </w:rPr>
            </w:pPr>
            <w:del w:id="5591" w:author="Observatorio 02" w:date="2017-03-16T15:29:00Z">
              <w:r w:rsidRPr="00C2714A" w:rsidDel="003928C7">
                <w:rPr>
                  <w:rFonts w:eastAsia="Times New Roman"/>
                  <w:color w:val="000000"/>
                  <w:sz w:val="22"/>
                  <w:szCs w:val="22"/>
                  <w:bdr w:val="none" w:sz="0" w:space="0" w:color="auto"/>
                  <w:lang w:val="es-CL" w:eastAsia="es-CL"/>
                </w:rPr>
                <w:delText>183.224</w:delText>
              </w:r>
            </w:del>
          </w:p>
        </w:tc>
      </w:tr>
      <w:tr w:rsidR="00A07166" w:rsidRPr="008D413D" w:rsidDel="003928C7" w14:paraId="287C2893" w14:textId="6F79DB61" w:rsidTr="007A3A7C">
        <w:trPr>
          <w:trHeight w:val="278"/>
          <w:del w:id="5592"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05C193CD" w14:textId="3EE0D591" w:rsidR="00A07166" w:rsidRPr="00C2714A" w:rsidDel="003928C7" w:rsidRDefault="00A07166" w:rsidP="00A07166">
            <w:pPr>
              <w:spacing w:after="0" w:line="240" w:lineRule="auto"/>
              <w:rPr>
                <w:del w:id="5593" w:author="Observatorio 02" w:date="2017-03-16T15:29:00Z"/>
                <w:rFonts w:eastAsia="Times New Roman"/>
                <w:color w:val="000000"/>
                <w:sz w:val="22"/>
                <w:szCs w:val="22"/>
                <w:bdr w:val="none" w:sz="0" w:space="0" w:color="auto"/>
                <w:lang w:val="es-CL" w:eastAsia="es-CL"/>
              </w:rPr>
            </w:pPr>
            <w:del w:id="5594" w:author="Observatorio 02" w:date="2017-03-16T15:29:00Z">
              <w:r w:rsidRPr="00C2714A" w:rsidDel="003928C7">
                <w:rPr>
                  <w:rFonts w:eastAsia="Times New Roman"/>
                  <w:color w:val="000000"/>
                  <w:sz w:val="22"/>
                  <w:szCs w:val="22"/>
                  <w:bdr w:val="none" w:sz="0" w:space="0" w:color="auto"/>
                  <w:lang w:val="es-CL" w:eastAsia="es-CL"/>
                </w:rPr>
                <w:delText>Promedio Sector</w:delText>
              </w:r>
            </w:del>
          </w:p>
        </w:tc>
        <w:tc>
          <w:tcPr>
            <w:tcW w:w="1106" w:type="dxa"/>
            <w:tcBorders>
              <w:top w:val="nil"/>
              <w:left w:val="nil"/>
              <w:bottom w:val="single" w:sz="8" w:space="0" w:color="auto"/>
              <w:right w:val="nil"/>
            </w:tcBorders>
            <w:shd w:val="clear" w:color="auto" w:fill="auto"/>
            <w:noWrap/>
            <w:vAlign w:val="center"/>
            <w:hideMark/>
          </w:tcPr>
          <w:p w14:paraId="6E4FD292" w14:textId="526DE2DB" w:rsidR="00A07166" w:rsidRPr="00C2714A" w:rsidDel="003928C7" w:rsidRDefault="00A07166" w:rsidP="00A07166">
            <w:pPr>
              <w:spacing w:after="0" w:line="240" w:lineRule="auto"/>
              <w:jc w:val="center"/>
              <w:rPr>
                <w:del w:id="5595" w:author="Observatorio 02" w:date="2017-03-16T15:29:00Z"/>
                <w:rFonts w:eastAsia="Times New Roman"/>
                <w:color w:val="000000"/>
                <w:sz w:val="22"/>
                <w:szCs w:val="22"/>
                <w:bdr w:val="none" w:sz="0" w:space="0" w:color="auto"/>
                <w:lang w:val="es-CL" w:eastAsia="es-CL"/>
              </w:rPr>
            </w:pPr>
            <w:del w:id="5596" w:author="Observatorio 02" w:date="2017-03-16T15:29:00Z">
              <w:r w:rsidRPr="00C2714A" w:rsidDel="003928C7">
                <w:rPr>
                  <w:rFonts w:eastAsia="Times New Roman"/>
                  <w:color w:val="000000"/>
                  <w:sz w:val="22"/>
                  <w:szCs w:val="22"/>
                  <w:bdr w:val="none" w:sz="0" w:space="0" w:color="auto"/>
                  <w:lang w:val="es-CL" w:eastAsia="es-CL"/>
                </w:rPr>
                <w:delText>911.460</w:delText>
              </w:r>
            </w:del>
          </w:p>
        </w:tc>
        <w:tc>
          <w:tcPr>
            <w:tcW w:w="1177" w:type="dxa"/>
            <w:tcBorders>
              <w:top w:val="nil"/>
              <w:left w:val="nil"/>
              <w:bottom w:val="single" w:sz="8" w:space="0" w:color="auto"/>
              <w:right w:val="nil"/>
            </w:tcBorders>
            <w:shd w:val="clear" w:color="auto" w:fill="auto"/>
            <w:noWrap/>
            <w:vAlign w:val="center"/>
            <w:hideMark/>
          </w:tcPr>
          <w:p w14:paraId="074E2699" w14:textId="5CA4DAD3" w:rsidR="00A07166" w:rsidRPr="00C2714A" w:rsidDel="003928C7" w:rsidRDefault="00A07166" w:rsidP="00A07166">
            <w:pPr>
              <w:spacing w:after="0" w:line="240" w:lineRule="auto"/>
              <w:jc w:val="center"/>
              <w:rPr>
                <w:del w:id="5597" w:author="Observatorio 02" w:date="2017-03-16T15:29:00Z"/>
                <w:rFonts w:eastAsia="Times New Roman"/>
                <w:color w:val="000000"/>
                <w:sz w:val="22"/>
                <w:szCs w:val="22"/>
                <w:bdr w:val="none" w:sz="0" w:space="0" w:color="auto"/>
                <w:lang w:val="es-CL" w:eastAsia="es-CL"/>
              </w:rPr>
            </w:pPr>
            <w:del w:id="5598" w:author="Observatorio 02" w:date="2017-03-16T15:29:00Z">
              <w:r w:rsidRPr="00C2714A" w:rsidDel="003928C7">
                <w:rPr>
                  <w:rFonts w:eastAsia="Times New Roman"/>
                  <w:color w:val="000000"/>
                  <w:sz w:val="22"/>
                  <w:szCs w:val="22"/>
                  <w:bdr w:val="none" w:sz="0" w:space="0" w:color="auto"/>
                  <w:lang w:val="es-CL" w:eastAsia="es-CL"/>
                </w:rPr>
                <w:delText>232.582</w:delText>
              </w:r>
            </w:del>
          </w:p>
        </w:tc>
        <w:tc>
          <w:tcPr>
            <w:tcW w:w="1086" w:type="dxa"/>
            <w:tcBorders>
              <w:top w:val="nil"/>
              <w:left w:val="nil"/>
              <w:bottom w:val="single" w:sz="8" w:space="0" w:color="auto"/>
              <w:right w:val="nil"/>
            </w:tcBorders>
            <w:shd w:val="clear" w:color="auto" w:fill="auto"/>
            <w:noWrap/>
            <w:vAlign w:val="center"/>
            <w:hideMark/>
          </w:tcPr>
          <w:p w14:paraId="5C2B8349" w14:textId="3B6BC6BD" w:rsidR="00A07166" w:rsidRPr="00C2714A" w:rsidDel="003928C7" w:rsidRDefault="00A07166" w:rsidP="00A07166">
            <w:pPr>
              <w:spacing w:after="0" w:line="240" w:lineRule="auto"/>
              <w:jc w:val="center"/>
              <w:rPr>
                <w:del w:id="5599" w:author="Observatorio 02" w:date="2017-03-16T15:29:00Z"/>
                <w:rFonts w:eastAsia="Times New Roman"/>
                <w:color w:val="000000"/>
                <w:sz w:val="22"/>
                <w:szCs w:val="22"/>
                <w:bdr w:val="none" w:sz="0" w:space="0" w:color="auto"/>
                <w:lang w:val="es-CL" w:eastAsia="es-CL"/>
              </w:rPr>
            </w:pPr>
            <w:del w:id="5600" w:author="Observatorio 02" w:date="2017-03-16T15:29:00Z">
              <w:r w:rsidRPr="00C2714A" w:rsidDel="003928C7">
                <w:rPr>
                  <w:rFonts w:eastAsia="Times New Roman"/>
                  <w:color w:val="000000"/>
                  <w:sz w:val="22"/>
                  <w:szCs w:val="22"/>
                  <w:bdr w:val="none" w:sz="0" w:space="0" w:color="auto"/>
                  <w:lang w:val="es-CL" w:eastAsia="es-CL"/>
                </w:rPr>
                <w:delText>499.685</w:delText>
              </w:r>
            </w:del>
          </w:p>
        </w:tc>
        <w:tc>
          <w:tcPr>
            <w:tcW w:w="1019" w:type="dxa"/>
            <w:tcBorders>
              <w:top w:val="nil"/>
              <w:left w:val="nil"/>
              <w:bottom w:val="single" w:sz="8" w:space="0" w:color="auto"/>
              <w:right w:val="nil"/>
            </w:tcBorders>
            <w:shd w:val="clear" w:color="auto" w:fill="auto"/>
            <w:noWrap/>
            <w:vAlign w:val="center"/>
            <w:hideMark/>
          </w:tcPr>
          <w:p w14:paraId="0C588135" w14:textId="30B424B1" w:rsidR="00A07166" w:rsidRPr="00C2714A" w:rsidDel="003928C7" w:rsidRDefault="00A07166" w:rsidP="00A07166">
            <w:pPr>
              <w:spacing w:after="0" w:line="240" w:lineRule="auto"/>
              <w:jc w:val="center"/>
              <w:rPr>
                <w:del w:id="5601" w:author="Observatorio 02" w:date="2017-03-16T15:29:00Z"/>
                <w:rFonts w:eastAsia="Times New Roman"/>
                <w:color w:val="000000"/>
                <w:sz w:val="22"/>
                <w:szCs w:val="22"/>
                <w:bdr w:val="none" w:sz="0" w:space="0" w:color="auto"/>
                <w:lang w:val="es-CL" w:eastAsia="es-CL"/>
              </w:rPr>
            </w:pPr>
            <w:del w:id="5602" w:author="Observatorio 02" w:date="2017-03-16T15:29:00Z">
              <w:r w:rsidRPr="00C2714A" w:rsidDel="003928C7">
                <w:rPr>
                  <w:rFonts w:eastAsia="Times New Roman"/>
                  <w:color w:val="000000"/>
                  <w:sz w:val="22"/>
                  <w:szCs w:val="22"/>
                  <w:bdr w:val="none" w:sz="0" w:space="0" w:color="auto"/>
                  <w:lang w:val="es-CL" w:eastAsia="es-CL"/>
                </w:rPr>
                <w:delText>195.178</w:delText>
              </w:r>
            </w:del>
          </w:p>
        </w:tc>
        <w:tc>
          <w:tcPr>
            <w:tcW w:w="1025" w:type="dxa"/>
            <w:tcBorders>
              <w:top w:val="nil"/>
              <w:left w:val="nil"/>
              <w:bottom w:val="single" w:sz="8" w:space="0" w:color="auto"/>
              <w:right w:val="nil"/>
            </w:tcBorders>
            <w:shd w:val="clear" w:color="auto" w:fill="auto"/>
            <w:noWrap/>
            <w:vAlign w:val="center"/>
            <w:hideMark/>
          </w:tcPr>
          <w:p w14:paraId="3A618122" w14:textId="65B61C81" w:rsidR="00A07166" w:rsidRPr="00C2714A" w:rsidDel="003928C7" w:rsidRDefault="00A07166" w:rsidP="00A07166">
            <w:pPr>
              <w:spacing w:after="0" w:line="240" w:lineRule="auto"/>
              <w:jc w:val="center"/>
              <w:rPr>
                <w:del w:id="5603" w:author="Observatorio 02" w:date="2017-03-16T15:29:00Z"/>
                <w:rFonts w:eastAsia="Times New Roman"/>
                <w:color w:val="000000"/>
                <w:sz w:val="22"/>
                <w:szCs w:val="22"/>
                <w:bdr w:val="none" w:sz="0" w:space="0" w:color="auto"/>
                <w:lang w:val="es-CL" w:eastAsia="es-CL"/>
              </w:rPr>
            </w:pPr>
            <w:del w:id="5604" w:author="Observatorio 02" w:date="2017-03-16T15:29:00Z">
              <w:r w:rsidRPr="00C2714A" w:rsidDel="003928C7">
                <w:rPr>
                  <w:rFonts w:eastAsia="Times New Roman"/>
                  <w:color w:val="000000"/>
                  <w:sz w:val="22"/>
                  <w:szCs w:val="22"/>
                  <w:bdr w:val="none" w:sz="0" w:space="0" w:color="auto"/>
                  <w:lang w:val="es-CL" w:eastAsia="es-CL"/>
                </w:rPr>
                <w:delText>429.626</w:delText>
              </w:r>
            </w:del>
          </w:p>
        </w:tc>
        <w:tc>
          <w:tcPr>
            <w:tcW w:w="1025" w:type="dxa"/>
            <w:tcBorders>
              <w:top w:val="nil"/>
              <w:left w:val="nil"/>
              <w:bottom w:val="single" w:sz="8" w:space="0" w:color="auto"/>
              <w:right w:val="nil"/>
            </w:tcBorders>
            <w:shd w:val="clear" w:color="auto" w:fill="auto"/>
            <w:noWrap/>
            <w:vAlign w:val="center"/>
            <w:hideMark/>
          </w:tcPr>
          <w:p w14:paraId="49A3B5A4" w14:textId="16705BAE" w:rsidR="00A07166" w:rsidRPr="00C2714A" w:rsidDel="003928C7" w:rsidRDefault="00A07166" w:rsidP="00A07166">
            <w:pPr>
              <w:spacing w:after="0" w:line="240" w:lineRule="auto"/>
              <w:jc w:val="center"/>
              <w:rPr>
                <w:del w:id="5605" w:author="Observatorio 02" w:date="2017-03-16T15:29:00Z"/>
                <w:rFonts w:eastAsia="Times New Roman"/>
                <w:color w:val="000000"/>
                <w:sz w:val="22"/>
                <w:szCs w:val="22"/>
                <w:bdr w:val="none" w:sz="0" w:space="0" w:color="auto"/>
                <w:lang w:val="es-CL" w:eastAsia="es-CL"/>
              </w:rPr>
            </w:pPr>
            <w:del w:id="5606" w:author="Observatorio 02" w:date="2017-03-16T15:29:00Z">
              <w:r w:rsidRPr="00C2714A" w:rsidDel="003928C7">
                <w:rPr>
                  <w:rFonts w:eastAsia="Times New Roman"/>
                  <w:color w:val="000000"/>
                  <w:sz w:val="22"/>
                  <w:szCs w:val="22"/>
                  <w:bdr w:val="none" w:sz="0" w:space="0" w:color="auto"/>
                  <w:lang w:val="es-CL" w:eastAsia="es-CL"/>
                </w:rPr>
                <w:delText>-</w:delText>
              </w:r>
            </w:del>
          </w:p>
        </w:tc>
      </w:tr>
      <w:tr w:rsidR="00A07166" w:rsidRPr="008D413D" w:rsidDel="003928C7" w14:paraId="6474E839" w14:textId="21E740EE" w:rsidTr="007A3A7C">
        <w:trPr>
          <w:trHeight w:val="278"/>
          <w:del w:id="5607" w:author="Observatorio 02" w:date="2017-03-16T15:29:00Z"/>
        </w:trPr>
        <w:tc>
          <w:tcPr>
            <w:tcW w:w="2393" w:type="dxa"/>
            <w:tcBorders>
              <w:top w:val="nil"/>
              <w:left w:val="nil"/>
              <w:bottom w:val="single" w:sz="8" w:space="0" w:color="auto"/>
              <w:right w:val="nil"/>
            </w:tcBorders>
            <w:shd w:val="clear" w:color="auto" w:fill="auto"/>
            <w:noWrap/>
            <w:vAlign w:val="center"/>
            <w:hideMark/>
          </w:tcPr>
          <w:p w14:paraId="3E2D5AA1" w14:textId="30E208C8" w:rsidR="00A07166" w:rsidRPr="00C2714A" w:rsidDel="003928C7" w:rsidRDefault="00A07166" w:rsidP="00A07166">
            <w:pPr>
              <w:spacing w:after="0" w:line="240" w:lineRule="auto"/>
              <w:rPr>
                <w:del w:id="5608" w:author="Observatorio 02" w:date="2017-03-16T15:29:00Z"/>
                <w:rFonts w:eastAsia="Times New Roman"/>
                <w:color w:val="000000"/>
                <w:sz w:val="22"/>
                <w:szCs w:val="22"/>
                <w:bdr w:val="none" w:sz="0" w:space="0" w:color="auto"/>
                <w:lang w:val="es-CL" w:eastAsia="es-CL"/>
              </w:rPr>
            </w:pPr>
            <w:del w:id="5609" w:author="Observatorio 02" w:date="2017-03-16T15:29:00Z">
              <w:r w:rsidRPr="00C2714A" w:rsidDel="003928C7">
                <w:rPr>
                  <w:rFonts w:eastAsia="Times New Roman"/>
                  <w:color w:val="000000"/>
                  <w:sz w:val="22"/>
                  <w:szCs w:val="22"/>
                  <w:bdr w:val="none" w:sz="0" w:space="0" w:color="auto"/>
                  <w:lang w:val="es-CL" w:eastAsia="es-CL"/>
                </w:rPr>
                <w:delText>Promedio nacional</w:delText>
              </w:r>
            </w:del>
          </w:p>
        </w:tc>
        <w:tc>
          <w:tcPr>
            <w:tcW w:w="1106" w:type="dxa"/>
            <w:tcBorders>
              <w:top w:val="nil"/>
              <w:left w:val="nil"/>
              <w:bottom w:val="single" w:sz="8" w:space="0" w:color="auto"/>
              <w:right w:val="nil"/>
            </w:tcBorders>
            <w:shd w:val="clear" w:color="auto" w:fill="auto"/>
            <w:noWrap/>
            <w:vAlign w:val="center"/>
            <w:hideMark/>
          </w:tcPr>
          <w:p w14:paraId="6CFABA69" w14:textId="6A77B3E6" w:rsidR="00A07166" w:rsidRPr="00C2714A" w:rsidDel="003928C7" w:rsidRDefault="00A07166" w:rsidP="00A07166">
            <w:pPr>
              <w:spacing w:after="0" w:line="240" w:lineRule="auto"/>
              <w:jc w:val="center"/>
              <w:rPr>
                <w:del w:id="5610" w:author="Observatorio 02" w:date="2017-03-16T15:29:00Z"/>
                <w:rFonts w:eastAsia="Times New Roman"/>
                <w:color w:val="000000"/>
                <w:sz w:val="22"/>
                <w:szCs w:val="22"/>
                <w:bdr w:val="none" w:sz="0" w:space="0" w:color="auto"/>
                <w:lang w:val="es-CL" w:eastAsia="es-CL"/>
              </w:rPr>
            </w:pPr>
            <w:del w:id="5611" w:author="Observatorio 02" w:date="2017-03-16T15:29:00Z">
              <w:r w:rsidRPr="00C2714A" w:rsidDel="003928C7">
                <w:rPr>
                  <w:rFonts w:eastAsia="Times New Roman"/>
                  <w:color w:val="000000"/>
                  <w:sz w:val="22"/>
                  <w:szCs w:val="22"/>
                  <w:bdr w:val="none" w:sz="0" w:space="0" w:color="auto"/>
                  <w:lang w:val="es-CL" w:eastAsia="es-CL"/>
                </w:rPr>
                <w:delText>1.023.685</w:delText>
              </w:r>
            </w:del>
          </w:p>
        </w:tc>
        <w:tc>
          <w:tcPr>
            <w:tcW w:w="1177" w:type="dxa"/>
            <w:tcBorders>
              <w:top w:val="nil"/>
              <w:left w:val="nil"/>
              <w:bottom w:val="single" w:sz="8" w:space="0" w:color="auto"/>
              <w:right w:val="nil"/>
            </w:tcBorders>
            <w:shd w:val="clear" w:color="auto" w:fill="auto"/>
            <w:noWrap/>
            <w:vAlign w:val="center"/>
            <w:hideMark/>
          </w:tcPr>
          <w:p w14:paraId="69CE4BDF" w14:textId="0D3D7731" w:rsidR="00A07166" w:rsidRPr="00C2714A" w:rsidDel="003928C7" w:rsidRDefault="00A07166" w:rsidP="00A07166">
            <w:pPr>
              <w:spacing w:after="0" w:line="240" w:lineRule="auto"/>
              <w:jc w:val="center"/>
              <w:rPr>
                <w:del w:id="5612" w:author="Observatorio 02" w:date="2017-03-16T15:29:00Z"/>
                <w:rFonts w:eastAsia="Times New Roman"/>
                <w:color w:val="000000"/>
                <w:sz w:val="22"/>
                <w:szCs w:val="22"/>
                <w:bdr w:val="none" w:sz="0" w:space="0" w:color="auto"/>
                <w:lang w:val="es-CL" w:eastAsia="es-CL"/>
              </w:rPr>
            </w:pPr>
            <w:del w:id="5613" w:author="Observatorio 02" w:date="2017-03-16T15:29:00Z">
              <w:r w:rsidRPr="00C2714A" w:rsidDel="003928C7">
                <w:rPr>
                  <w:rFonts w:eastAsia="Times New Roman"/>
                  <w:color w:val="000000"/>
                  <w:sz w:val="22"/>
                  <w:szCs w:val="22"/>
                  <w:bdr w:val="none" w:sz="0" w:space="0" w:color="auto"/>
                  <w:lang w:val="es-CL" w:eastAsia="es-CL"/>
                </w:rPr>
                <w:delText>259.758</w:delText>
              </w:r>
            </w:del>
          </w:p>
        </w:tc>
        <w:tc>
          <w:tcPr>
            <w:tcW w:w="1086" w:type="dxa"/>
            <w:tcBorders>
              <w:top w:val="nil"/>
              <w:left w:val="nil"/>
              <w:bottom w:val="single" w:sz="8" w:space="0" w:color="auto"/>
              <w:right w:val="nil"/>
            </w:tcBorders>
            <w:shd w:val="clear" w:color="auto" w:fill="auto"/>
            <w:noWrap/>
            <w:vAlign w:val="center"/>
            <w:hideMark/>
          </w:tcPr>
          <w:p w14:paraId="2A41A26C" w14:textId="0A125737" w:rsidR="00A07166" w:rsidRPr="00C2714A" w:rsidDel="003928C7" w:rsidRDefault="00A07166" w:rsidP="00A07166">
            <w:pPr>
              <w:spacing w:after="0" w:line="240" w:lineRule="auto"/>
              <w:jc w:val="center"/>
              <w:rPr>
                <w:del w:id="5614" w:author="Observatorio 02" w:date="2017-03-16T15:29:00Z"/>
                <w:rFonts w:eastAsia="Times New Roman"/>
                <w:color w:val="000000"/>
                <w:sz w:val="22"/>
                <w:szCs w:val="22"/>
                <w:bdr w:val="none" w:sz="0" w:space="0" w:color="auto"/>
                <w:lang w:val="es-CL" w:eastAsia="es-CL"/>
              </w:rPr>
            </w:pPr>
            <w:del w:id="5615" w:author="Observatorio 02" w:date="2017-03-16T15:29:00Z">
              <w:r w:rsidRPr="00C2714A" w:rsidDel="003928C7">
                <w:rPr>
                  <w:rFonts w:eastAsia="Times New Roman"/>
                  <w:color w:val="000000"/>
                  <w:sz w:val="22"/>
                  <w:szCs w:val="22"/>
                  <w:bdr w:val="none" w:sz="0" w:space="0" w:color="auto"/>
                  <w:lang w:val="es-CL" w:eastAsia="es-CL"/>
                </w:rPr>
                <w:delText>530.848</w:delText>
              </w:r>
            </w:del>
          </w:p>
        </w:tc>
        <w:tc>
          <w:tcPr>
            <w:tcW w:w="1019" w:type="dxa"/>
            <w:tcBorders>
              <w:top w:val="nil"/>
              <w:left w:val="nil"/>
              <w:bottom w:val="single" w:sz="8" w:space="0" w:color="auto"/>
              <w:right w:val="nil"/>
            </w:tcBorders>
            <w:shd w:val="clear" w:color="auto" w:fill="auto"/>
            <w:noWrap/>
            <w:vAlign w:val="center"/>
            <w:hideMark/>
          </w:tcPr>
          <w:p w14:paraId="3300DF1A" w14:textId="7CA8863C" w:rsidR="00A07166" w:rsidRPr="00C2714A" w:rsidDel="003928C7" w:rsidRDefault="00A07166" w:rsidP="00A07166">
            <w:pPr>
              <w:spacing w:after="0" w:line="240" w:lineRule="auto"/>
              <w:jc w:val="center"/>
              <w:rPr>
                <w:del w:id="5616" w:author="Observatorio 02" w:date="2017-03-16T15:29:00Z"/>
                <w:rFonts w:eastAsia="Times New Roman"/>
                <w:color w:val="000000"/>
                <w:sz w:val="22"/>
                <w:szCs w:val="22"/>
                <w:bdr w:val="none" w:sz="0" w:space="0" w:color="auto"/>
                <w:lang w:val="es-CL" w:eastAsia="es-CL"/>
              </w:rPr>
            </w:pPr>
            <w:del w:id="5617" w:author="Observatorio 02" w:date="2017-03-16T15:29:00Z">
              <w:r w:rsidRPr="00C2714A" w:rsidDel="003928C7">
                <w:rPr>
                  <w:rFonts w:eastAsia="Times New Roman"/>
                  <w:color w:val="000000"/>
                  <w:sz w:val="22"/>
                  <w:szCs w:val="22"/>
                  <w:bdr w:val="none" w:sz="0" w:space="0" w:color="auto"/>
                  <w:lang w:val="es-CL" w:eastAsia="es-CL"/>
                </w:rPr>
                <w:delText>178.830</w:delText>
              </w:r>
            </w:del>
          </w:p>
        </w:tc>
        <w:tc>
          <w:tcPr>
            <w:tcW w:w="1025" w:type="dxa"/>
            <w:tcBorders>
              <w:top w:val="nil"/>
              <w:left w:val="nil"/>
              <w:bottom w:val="single" w:sz="8" w:space="0" w:color="auto"/>
              <w:right w:val="nil"/>
            </w:tcBorders>
            <w:shd w:val="clear" w:color="auto" w:fill="auto"/>
            <w:noWrap/>
            <w:vAlign w:val="center"/>
            <w:hideMark/>
          </w:tcPr>
          <w:p w14:paraId="437BC86E" w14:textId="6832A0E8" w:rsidR="00A07166" w:rsidRPr="00C2714A" w:rsidDel="003928C7" w:rsidRDefault="00A07166" w:rsidP="00A07166">
            <w:pPr>
              <w:spacing w:after="0" w:line="240" w:lineRule="auto"/>
              <w:jc w:val="center"/>
              <w:rPr>
                <w:del w:id="5618" w:author="Observatorio 02" w:date="2017-03-16T15:29:00Z"/>
                <w:rFonts w:eastAsia="Times New Roman"/>
                <w:color w:val="000000"/>
                <w:sz w:val="22"/>
                <w:szCs w:val="22"/>
                <w:bdr w:val="none" w:sz="0" w:space="0" w:color="auto"/>
                <w:lang w:val="es-CL" w:eastAsia="es-CL"/>
              </w:rPr>
            </w:pPr>
            <w:del w:id="5619" w:author="Observatorio 02" w:date="2017-03-16T15:29:00Z">
              <w:r w:rsidRPr="00C2714A" w:rsidDel="003928C7">
                <w:rPr>
                  <w:rFonts w:eastAsia="Times New Roman"/>
                  <w:color w:val="000000"/>
                  <w:sz w:val="22"/>
                  <w:szCs w:val="22"/>
                  <w:bdr w:val="none" w:sz="0" w:space="0" w:color="auto"/>
                  <w:lang w:val="es-CL" w:eastAsia="es-CL"/>
                </w:rPr>
                <w:delText>-</w:delText>
              </w:r>
            </w:del>
          </w:p>
        </w:tc>
        <w:tc>
          <w:tcPr>
            <w:tcW w:w="1025" w:type="dxa"/>
            <w:tcBorders>
              <w:top w:val="nil"/>
              <w:left w:val="nil"/>
              <w:bottom w:val="single" w:sz="8" w:space="0" w:color="auto"/>
              <w:right w:val="nil"/>
            </w:tcBorders>
            <w:shd w:val="clear" w:color="auto" w:fill="auto"/>
            <w:noWrap/>
            <w:vAlign w:val="center"/>
            <w:hideMark/>
          </w:tcPr>
          <w:p w14:paraId="7EC4F195" w14:textId="7953E0E2" w:rsidR="00A07166" w:rsidRPr="00C2714A" w:rsidDel="003928C7" w:rsidRDefault="00A07166" w:rsidP="00A07166">
            <w:pPr>
              <w:spacing w:after="0" w:line="240" w:lineRule="auto"/>
              <w:jc w:val="center"/>
              <w:rPr>
                <w:del w:id="5620" w:author="Observatorio 02" w:date="2017-03-16T15:29:00Z"/>
                <w:rFonts w:eastAsia="Times New Roman"/>
                <w:color w:val="000000"/>
                <w:sz w:val="22"/>
                <w:szCs w:val="22"/>
                <w:bdr w:val="none" w:sz="0" w:space="0" w:color="auto"/>
                <w:lang w:val="es-CL" w:eastAsia="es-CL"/>
              </w:rPr>
            </w:pPr>
            <w:del w:id="5621" w:author="Observatorio 02" w:date="2017-03-16T15:29:00Z">
              <w:r w:rsidRPr="00C2714A" w:rsidDel="003928C7">
                <w:rPr>
                  <w:rFonts w:eastAsia="Times New Roman"/>
                  <w:color w:val="000000"/>
                  <w:sz w:val="22"/>
                  <w:szCs w:val="22"/>
                  <w:bdr w:val="none" w:sz="0" w:space="0" w:color="auto"/>
                  <w:lang w:val="es-CL" w:eastAsia="es-CL"/>
                </w:rPr>
                <w:delText>453.958</w:delText>
              </w:r>
            </w:del>
          </w:p>
        </w:tc>
      </w:tr>
    </w:tbl>
    <w:p w14:paraId="775E8A7F" w14:textId="433C4808" w:rsidR="00A07166" w:rsidRPr="00C2714A" w:rsidDel="003928C7" w:rsidRDefault="007A3A7C" w:rsidP="00737596">
      <w:pPr>
        <w:spacing w:after="0" w:line="276" w:lineRule="auto"/>
        <w:jc w:val="both"/>
        <w:rPr>
          <w:del w:id="5622" w:author="Observatorio 02" w:date="2017-03-16T15:29:00Z"/>
          <w:color w:val="323E4F" w:themeColor="text2" w:themeShade="BF"/>
          <w:sz w:val="20"/>
          <w:lang w:val="es-CL"/>
        </w:rPr>
      </w:pPr>
      <w:del w:id="5623" w:author="Observatorio 02" w:date="2017-03-16T15:29:00Z">
        <w:r w:rsidRPr="00C2714A" w:rsidDel="003928C7">
          <w:rPr>
            <w:color w:val="323E4F" w:themeColor="text2" w:themeShade="BF"/>
            <w:sz w:val="20"/>
            <w:lang w:val="es-CL"/>
          </w:rPr>
          <w:delText>Fuente: Elaboración propia de acuerdo con datos de NESI 2014.</w:delText>
        </w:r>
      </w:del>
    </w:p>
    <w:p w14:paraId="6621239D" w14:textId="7AA42E00" w:rsidR="007A3A7C" w:rsidRPr="00C2714A" w:rsidDel="003928C7" w:rsidRDefault="007A3A7C" w:rsidP="00737596">
      <w:pPr>
        <w:spacing w:after="0" w:line="276" w:lineRule="auto"/>
        <w:jc w:val="both"/>
        <w:rPr>
          <w:del w:id="5624" w:author="Observatorio 02" w:date="2017-03-16T15:29:00Z"/>
          <w:color w:val="323E4F" w:themeColor="text2" w:themeShade="BF"/>
          <w:sz w:val="20"/>
          <w:lang w:val="es-CL"/>
        </w:rPr>
      </w:pPr>
      <w:del w:id="5625" w:author="Observatorio 02" w:date="2017-03-16T15:29:00Z">
        <w:r w:rsidRPr="00C2714A" w:rsidDel="003928C7">
          <w:rPr>
            <w:color w:val="323E4F" w:themeColor="text2" w:themeShade="BF"/>
            <w:sz w:val="20"/>
            <w:lang w:val="es-CL"/>
          </w:rPr>
          <w:delText>Nota: No se incluyen a trabajadores clasificados como “familiar no remunerado” en las estadísticas.</w:delText>
        </w:r>
      </w:del>
    </w:p>
    <w:p w14:paraId="6CD7AEA5" w14:textId="49304915" w:rsidR="00A07166" w:rsidRPr="00C2714A" w:rsidDel="003928C7" w:rsidRDefault="007A3A7C" w:rsidP="00737596">
      <w:pPr>
        <w:spacing w:after="0" w:line="276" w:lineRule="auto"/>
        <w:jc w:val="both"/>
        <w:rPr>
          <w:del w:id="5626" w:author="Observatorio 02" w:date="2017-03-16T15:29:00Z"/>
          <w:color w:val="323E4F" w:themeColor="text2" w:themeShade="BF"/>
          <w:sz w:val="20"/>
          <w:lang w:val="es-CL"/>
        </w:rPr>
      </w:pPr>
      <w:del w:id="5627" w:author="Observatorio 02" w:date="2017-03-16T15:29:00Z">
        <w:r w:rsidRPr="00C2714A" w:rsidDel="003928C7">
          <w:rPr>
            <w:color w:val="323E4F" w:themeColor="text2" w:themeShade="BF"/>
            <w:sz w:val="20"/>
            <w:lang w:val="es-CL"/>
          </w:rPr>
          <w:delText>* Las estadísticas presentadas no son representativas. Poseen coeficientes de variación mayores a lo que se considera “aceptable” según criterios establecidos por el INE y un número menor a 40 observaciones.</w:delText>
        </w:r>
      </w:del>
    </w:p>
    <w:p w14:paraId="6787F952" w14:textId="0D42A758" w:rsidR="007A3A7C" w:rsidRPr="00C2714A" w:rsidDel="003928C7" w:rsidRDefault="007A3A7C" w:rsidP="00737596">
      <w:pPr>
        <w:spacing w:after="0" w:line="276" w:lineRule="auto"/>
        <w:jc w:val="both"/>
        <w:rPr>
          <w:del w:id="5628" w:author="Observatorio 02" w:date="2017-03-16T15:29:00Z"/>
          <w:lang w:val="es-CL"/>
        </w:rPr>
      </w:pPr>
    </w:p>
    <w:p w14:paraId="45D077DB" w14:textId="1A9313F0" w:rsidR="00C477BB" w:rsidRPr="00C2714A" w:rsidRDefault="0016215A" w:rsidP="000C3FB6">
      <w:pPr>
        <w:spacing w:after="0" w:line="276" w:lineRule="auto"/>
        <w:jc w:val="both"/>
        <w:rPr>
          <w:lang w:val="es-ES"/>
        </w:rPr>
      </w:pPr>
      <w:r w:rsidRPr="00C2714A">
        <w:rPr>
          <w:lang w:val="es-ES"/>
        </w:rPr>
        <w:t xml:space="preserve">El cuadro </w:t>
      </w:r>
      <w:del w:id="5629" w:author="Observatorio 02" w:date="2017-03-16T15:53:00Z">
        <w:r w:rsidR="0093333F" w:rsidRPr="00C2714A" w:rsidDel="00614149">
          <w:rPr>
            <w:lang w:val="es-ES"/>
          </w:rPr>
          <w:delText xml:space="preserve">9 </w:delText>
        </w:r>
      </w:del>
      <w:ins w:id="5630" w:author="Observatorio 02" w:date="2017-03-16T15:53:00Z">
        <w:r w:rsidR="00614149" w:rsidRPr="00C2714A">
          <w:rPr>
            <w:lang w:val="es-ES"/>
          </w:rPr>
          <w:t xml:space="preserve">20 </w:t>
        </w:r>
      </w:ins>
      <w:r w:rsidRPr="00C2714A">
        <w:rPr>
          <w:lang w:val="es-ES"/>
        </w:rPr>
        <w:t>muestra la distribución de los tipos de ocupaciones dentro del sector Construcción</w:t>
      </w:r>
      <w:ins w:id="5631" w:author="Observatorio 02" w:date="2017-03-17T14:48:00Z">
        <w:r w:rsidR="00C44CDE" w:rsidRPr="00C2714A">
          <w:rPr>
            <w:lang w:val="es-ES"/>
            <w:rPrChange w:id="5632" w:author="Observatorio 02" w:date="2017-03-23T14:31:00Z">
              <w:rPr>
                <w:highlight w:val="yellow"/>
                <w:lang w:val="es-ES"/>
              </w:rPr>
            </w:rPrChange>
          </w:rPr>
          <w:t xml:space="preserve"> para dos años en particular: 2010 y 2016</w:t>
        </w:r>
      </w:ins>
      <w:r w:rsidRPr="00C2714A">
        <w:rPr>
          <w:lang w:val="es-ES"/>
        </w:rPr>
        <w:t>.</w:t>
      </w:r>
      <w:ins w:id="5633" w:author="Observatorio 02" w:date="2017-03-17T14:49:00Z">
        <w:r w:rsidR="00BB58B4" w:rsidRPr="00C2714A">
          <w:rPr>
            <w:lang w:val="es-ES"/>
            <w:rPrChange w:id="5634" w:author="Observatorio 02" w:date="2017-03-23T14:31:00Z">
              <w:rPr>
                <w:highlight w:val="yellow"/>
                <w:lang w:val="es-ES"/>
              </w:rPr>
            </w:rPrChange>
          </w:rPr>
          <w:t xml:space="preserve"> Para 2016,</w:t>
        </w:r>
      </w:ins>
      <w:r w:rsidRPr="00C2714A">
        <w:rPr>
          <w:lang w:val="es-ES"/>
        </w:rPr>
        <w:t xml:space="preserve"> </w:t>
      </w:r>
      <w:del w:id="5635" w:author="Observatorio 02" w:date="2017-03-17T14:49:00Z">
        <w:r w:rsidR="00974A31" w:rsidRPr="00C2714A" w:rsidDel="00BB58B4">
          <w:rPr>
            <w:lang w:val="es-ES"/>
          </w:rPr>
          <w:delText xml:space="preserve">Se </w:delText>
        </w:r>
      </w:del>
      <w:ins w:id="5636" w:author="Observatorio 02" w:date="2017-03-17T14:49:00Z">
        <w:r w:rsidR="00BB58B4" w:rsidRPr="00C2714A">
          <w:rPr>
            <w:lang w:val="es-ES"/>
            <w:rPrChange w:id="5637" w:author="Observatorio 02" w:date="2017-03-23T14:31:00Z">
              <w:rPr>
                <w:highlight w:val="yellow"/>
                <w:lang w:val="es-ES"/>
              </w:rPr>
            </w:rPrChange>
          </w:rPr>
          <w:t>s</w:t>
        </w:r>
        <w:r w:rsidR="00BB58B4" w:rsidRPr="00C2714A">
          <w:rPr>
            <w:lang w:val="es-ES"/>
          </w:rPr>
          <w:t xml:space="preserve">e </w:t>
        </w:r>
      </w:ins>
      <w:r w:rsidR="00974A31" w:rsidRPr="00C2714A">
        <w:rPr>
          <w:lang w:val="es-ES"/>
        </w:rPr>
        <w:t>advierte que</w:t>
      </w:r>
      <w:r w:rsidRPr="00C2714A">
        <w:rPr>
          <w:lang w:val="es-ES"/>
        </w:rPr>
        <w:t xml:space="preserve"> los tipos de ocupación con mayor representación son </w:t>
      </w:r>
      <w:r w:rsidR="00974A31" w:rsidRPr="00C2714A">
        <w:rPr>
          <w:lang w:val="es-ES"/>
        </w:rPr>
        <w:t xml:space="preserve">los </w:t>
      </w:r>
      <w:r w:rsidRPr="00C2714A">
        <w:rPr>
          <w:rFonts w:eastAsia="Times New Roman"/>
          <w:color w:val="000000"/>
          <w:bdr w:val="none" w:sz="0" w:space="0" w:color="auto"/>
          <w:lang w:val="es-ES" w:eastAsia="es-CL"/>
        </w:rPr>
        <w:t>oficiales, operarios y artesanos de artes mecánicas y de otros oficios (</w:t>
      </w:r>
      <w:ins w:id="5638" w:author="Observatorio 02" w:date="2017-03-17T14:49:00Z">
        <w:r w:rsidR="00BB58B4" w:rsidRPr="00C2714A">
          <w:rPr>
            <w:rFonts w:eastAsia="Times New Roman"/>
            <w:color w:val="000000"/>
            <w:bdr w:val="none" w:sz="0" w:space="0" w:color="auto"/>
            <w:lang w:val="es-ES" w:eastAsia="es-CL"/>
            <w:rPrChange w:id="5639" w:author="Observatorio 02" w:date="2017-03-23T14:31:00Z">
              <w:rPr>
                <w:rFonts w:eastAsia="Times New Roman"/>
                <w:color w:val="000000"/>
                <w:highlight w:val="yellow"/>
                <w:bdr w:val="none" w:sz="0" w:space="0" w:color="auto"/>
                <w:lang w:val="es-ES" w:eastAsia="es-CL"/>
              </w:rPr>
            </w:rPrChange>
          </w:rPr>
          <w:t>59</w:t>
        </w:r>
      </w:ins>
      <w:del w:id="5640" w:author="Observatorio 02" w:date="2017-03-17T14:49:00Z">
        <w:r w:rsidRPr="00C2714A" w:rsidDel="00BB58B4">
          <w:rPr>
            <w:rFonts w:eastAsia="Times New Roman"/>
            <w:color w:val="000000"/>
            <w:bdr w:val="none" w:sz="0" w:space="0" w:color="auto"/>
            <w:lang w:val="es-ES" w:eastAsia="es-CL"/>
          </w:rPr>
          <w:delText>57</w:delText>
        </w:r>
      </w:del>
      <w:r w:rsidRPr="00C2714A">
        <w:rPr>
          <w:rFonts w:eastAsia="Times New Roman"/>
          <w:color w:val="000000"/>
          <w:bdr w:val="none" w:sz="0" w:space="0" w:color="auto"/>
          <w:lang w:val="es-ES" w:eastAsia="es-CL"/>
        </w:rPr>
        <w:t xml:space="preserve">%) y </w:t>
      </w:r>
      <w:r w:rsidR="00974A31" w:rsidRPr="00C2714A">
        <w:rPr>
          <w:rFonts w:eastAsia="Times New Roman"/>
          <w:color w:val="000000"/>
          <w:bdr w:val="none" w:sz="0" w:space="0" w:color="auto"/>
          <w:lang w:val="es-ES" w:eastAsia="es-CL"/>
        </w:rPr>
        <w:t xml:space="preserve">los </w:t>
      </w:r>
      <w:r w:rsidRPr="00C2714A">
        <w:rPr>
          <w:rFonts w:eastAsia="Times New Roman"/>
          <w:color w:val="000000"/>
          <w:bdr w:val="none" w:sz="0" w:space="0" w:color="auto"/>
          <w:lang w:val="es-ES" w:eastAsia="es-CL"/>
        </w:rPr>
        <w:t xml:space="preserve">trabajadores no calificados </w:t>
      </w:r>
      <w:r w:rsidRPr="00C2714A">
        <w:rPr>
          <w:lang w:val="es-ES"/>
        </w:rPr>
        <w:t>(</w:t>
      </w:r>
      <w:ins w:id="5641" w:author="Observatorio 02" w:date="2017-03-17T14:49:00Z">
        <w:r w:rsidR="00BB58B4" w:rsidRPr="00C2714A">
          <w:rPr>
            <w:lang w:val="es-ES"/>
            <w:rPrChange w:id="5642" w:author="Observatorio 02" w:date="2017-03-23T14:31:00Z">
              <w:rPr>
                <w:highlight w:val="yellow"/>
                <w:lang w:val="es-ES"/>
              </w:rPr>
            </w:rPrChange>
          </w:rPr>
          <w:t>20</w:t>
        </w:r>
      </w:ins>
      <w:del w:id="5643" w:author="Observatorio 02" w:date="2017-03-17T14:49:00Z">
        <w:r w:rsidR="00DF64EE" w:rsidRPr="00C2714A" w:rsidDel="00BB58B4">
          <w:rPr>
            <w:lang w:val="es-ES"/>
          </w:rPr>
          <w:delText>19</w:delText>
        </w:r>
      </w:del>
      <w:r w:rsidRPr="00C2714A">
        <w:rPr>
          <w:lang w:val="es-ES"/>
        </w:rPr>
        <w:t>%). En comparación con las cifras nacionales, el primer porcentaje es significativamente mayor (</w:t>
      </w:r>
      <w:del w:id="5644" w:author="Observatorio 02" w:date="2017-03-17T14:50:00Z">
        <w:r w:rsidRPr="00C2714A" w:rsidDel="00960FE1">
          <w:rPr>
            <w:lang w:val="es-ES"/>
          </w:rPr>
          <w:delText xml:space="preserve">prácticamente </w:delText>
        </w:r>
      </w:del>
      <w:ins w:id="5645" w:author="Observatorio 02" w:date="2017-03-17T14:50:00Z">
        <w:r w:rsidR="00960FE1" w:rsidRPr="00C2714A">
          <w:rPr>
            <w:lang w:val="es-ES"/>
            <w:rPrChange w:id="5646" w:author="Observatorio 02" w:date="2017-03-23T14:31:00Z">
              <w:rPr>
                <w:highlight w:val="yellow"/>
                <w:lang w:val="es-ES"/>
              </w:rPr>
            </w:rPrChange>
          </w:rPr>
          <w:t>fácilmente</w:t>
        </w:r>
        <w:r w:rsidR="00960FE1" w:rsidRPr="00C2714A">
          <w:rPr>
            <w:lang w:val="es-ES"/>
          </w:rPr>
          <w:t xml:space="preserve"> </w:t>
        </w:r>
      </w:ins>
      <w:r w:rsidRPr="00C2714A">
        <w:rPr>
          <w:lang w:val="es-ES"/>
        </w:rPr>
        <w:t xml:space="preserve">lo cuadriplica), pero el segundo es </w:t>
      </w:r>
      <w:r w:rsidR="00DF64EE" w:rsidRPr="00C2714A">
        <w:rPr>
          <w:lang w:val="es-ES"/>
        </w:rPr>
        <w:t>similar (2</w:t>
      </w:r>
      <w:ins w:id="5647" w:author="Observatorio 02" w:date="2017-03-17T14:50:00Z">
        <w:r w:rsidR="00411257" w:rsidRPr="00C2714A">
          <w:rPr>
            <w:lang w:val="es-ES"/>
            <w:rPrChange w:id="5648" w:author="Observatorio 02" w:date="2017-03-23T14:31:00Z">
              <w:rPr>
                <w:highlight w:val="yellow"/>
                <w:lang w:val="es-ES"/>
              </w:rPr>
            </w:rPrChange>
          </w:rPr>
          <w:t>4</w:t>
        </w:r>
      </w:ins>
      <w:del w:id="5649" w:author="Observatorio 02" w:date="2017-03-17T14:50:00Z">
        <w:r w:rsidR="002354A3" w:rsidRPr="00C2714A" w:rsidDel="00411257">
          <w:rPr>
            <w:lang w:val="es-ES"/>
          </w:rPr>
          <w:delText>3</w:delText>
        </w:r>
      </w:del>
      <w:r w:rsidR="00DF64EE" w:rsidRPr="00C2714A">
        <w:rPr>
          <w:lang w:val="es-ES"/>
        </w:rPr>
        <w:t>%)</w:t>
      </w:r>
      <w:r w:rsidRPr="00C2714A">
        <w:rPr>
          <w:lang w:val="es-ES"/>
        </w:rPr>
        <w:t>.</w:t>
      </w:r>
      <w:del w:id="5650" w:author="Observatorio 02" w:date="2017-03-20T10:44:00Z">
        <w:r w:rsidRPr="00C2714A" w:rsidDel="00A165F4">
          <w:rPr>
            <w:lang w:val="es-ES"/>
          </w:rPr>
          <w:delText xml:space="preserve">  </w:delText>
        </w:r>
      </w:del>
    </w:p>
    <w:p w14:paraId="756A974F" w14:textId="6E1950D3" w:rsidR="00854131" w:rsidRPr="00C2714A" w:rsidDel="004C74CA" w:rsidRDefault="00854131" w:rsidP="000C3FB6">
      <w:pPr>
        <w:spacing w:after="0" w:line="276" w:lineRule="auto"/>
        <w:jc w:val="both"/>
        <w:rPr>
          <w:del w:id="5651" w:author="Observatorio 02" w:date="2017-03-16T15:53:00Z"/>
          <w:lang w:val="es-ES"/>
        </w:rPr>
      </w:pPr>
    </w:p>
    <w:p w14:paraId="4C658733" w14:textId="08267A1A" w:rsidR="00FD01A3" w:rsidRPr="00C2714A" w:rsidRDefault="00FD01A3" w:rsidP="00737596">
      <w:pPr>
        <w:spacing w:after="0" w:line="276" w:lineRule="auto"/>
        <w:jc w:val="both"/>
        <w:rPr>
          <w:rFonts w:eastAsia="Times New Roman"/>
          <w:b/>
          <w:bCs/>
          <w:color w:val="203764"/>
          <w:bdr w:val="none" w:sz="0" w:space="0" w:color="auto"/>
          <w:lang w:val="es-CL" w:eastAsia="es-CL"/>
        </w:rPr>
      </w:pPr>
      <w:moveFromRangeStart w:id="5652" w:author="Observatorio 02" w:date="2017-03-16T15:53:00Z" w:name="move477442917"/>
      <w:moveFrom w:id="5653" w:author="Observatorio 02" w:date="2017-03-16T15:53:00Z">
        <w:r w:rsidRPr="00C2714A" w:rsidDel="004C74CA">
          <w:rPr>
            <w:rFonts w:eastAsia="Times New Roman"/>
            <w:b/>
            <w:bCs/>
            <w:color w:val="203764"/>
            <w:bdr w:val="none" w:sz="0" w:space="0" w:color="auto"/>
            <w:lang w:val="es-CL" w:eastAsia="es-CL"/>
          </w:rPr>
          <w:t xml:space="preserve">Cuadro </w:t>
        </w:r>
        <w:r w:rsidR="0093333F" w:rsidRPr="00C2714A" w:rsidDel="004C74CA">
          <w:rPr>
            <w:rFonts w:eastAsia="Times New Roman"/>
            <w:b/>
            <w:bCs/>
            <w:color w:val="203764"/>
            <w:bdr w:val="none" w:sz="0" w:space="0" w:color="auto"/>
            <w:lang w:val="es-CL" w:eastAsia="es-CL"/>
          </w:rPr>
          <w:t>9</w:t>
        </w:r>
        <w:r w:rsidRPr="00C2714A" w:rsidDel="004C74CA">
          <w:rPr>
            <w:rFonts w:eastAsia="Times New Roman"/>
            <w:b/>
            <w:bCs/>
            <w:color w:val="203764"/>
            <w:bdr w:val="none" w:sz="0" w:space="0" w:color="auto"/>
            <w:lang w:val="es-CL" w:eastAsia="es-CL"/>
          </w:rPr>
          <w:t>. Ocupados (dependientes) por tipo de ocupación</w:t>
        </w:r>
      </w:moveFrom>
      <w:moveFromRangeEnd w:id="5652"/>
    </w:p>
    <w:tbl>
      <w:tblPr>
        <w:tblW w:w="9040" w:type="dxa"/>
        <w:tblCellMar>
          <w:left w:w="70" w:type="dxa"/>
          <w:right w:w="70" w:type="dxa"/>
        </w:tblCellMar>
        <w:tblLook w:val="04A0" w:firstRow="1" w:lastRow="0" w:firstColumn="1" w:lastColumn="0" w:noHBand="0" w:noVBand="1"/>
      </w:tblPr>
      <w:tblGrid>
        <w:gridCol w:w="6320"/>
        <w:gridCol w:w="1360"/>
        <w:gridCol w:w="1360"/>
      </w:tblGrid>
      <w:tr w:rsidR="00F66ED6" w:rsidRPr="008D413D" w:rsidDel="004C74CA" w14:paraId="1C45D6F0" w14:textId="1347709C" w:rsidTr="00737596">
        <w:trPr>
          <w:trHeight w:val="300"/>
          <w:del w:id="5654"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02A4B73A" w14:textId="77777777" w:rsidR="004C74CA" w:rsidRPr="00C2714A" w:rsidRDefault="004C74CA" w:rsidP="000C3FB6">
            <w:pPr>
              <w:spacing w:after="0" w:line="276" w:lineRule="auto"/>
              <w:jc w:val="both"/>
              <w:rPr>
                <w:ins w:id="5655" w:author="Observatorio 02" w:date="2017-03-16T15:51:00Z"/>
                <w:rFonts w:eastAsia="Times New Roman"/>
                <w:color w:val="000000"/>
                <w:sz w:val="22"/>
                <w:szCs w:val="22"/>
                <w:bdr w:val="none" w:sz="0" w:space="0" w:color="auto"/>
                <w:lang w:val="es-CL" w:eastAsia="es-CL"/>
              </w:rPr>
            </w:pPr>
          </w:p>
          <w:p w14:paraId="2443187E" w14:textId="1FFE8799" w:rsidR="00F66ED6" w:rsidRPr="00C2714A" w:rsidDel="004C74CA" w:rsidRDefault="00F66ED6" w:rsidP="00F66ED6">
            <w:pPr>
              <w:spacing w:after="0" w:line="240" w:lineRule="auto"/>
              <w:rPr>
                <w:del w:id="5656" w:author="Observatorio 02" w:date="2017-03-16T15:51:00Z"/>
                <w:rFonts w:eastAsia="Times New Roman"/>
                <w:color w:val="000000"/>
                <w:sz w:val="22"/>
                <w:szCs w:val="22"/>
                <w:bdr w:val="none" w:sz="0" w:space="0" w:color="auto"/>
                <w:lang w:val="es-CL" w:eastAsia="es-CL"/>
              </w:rPr>
            </w:pPr>
            <w:del w:id="5657" w:author="Observatorio 02" w:date="2017-03-16T15:51:00Z">
              <w:r w:rsidRPr="00C2714A" w:rsidDel="004C74CA">
                <w:rPr>
                  <w:rFonts w:eastAsia="Times New Roman"/>
                  <w:color w:val="000000"/>
                  <w:sz w:val="22"/>
                  <w:szCs w:val="22"/>
                  <w:bdr w:val="none" w:sz="0" w:space="0" w:color="auto"/>
                  <w:lang w:val="es-CL" w:eastAsia="es-CL"/>
                </w:rPr>
                <w:delText>Tipo de ocupación</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3D0F6AD9" w14:textId="0157C129" w:rsidR="00F66ED6" w:rsidRPr="00C2714A" w:rsidDel="004C74CA" w:rsidRDefault="00F66ED6" w:rsidP="00F66ED6">
            <w:pPr>
              <w:spacing w:after="0" w:line="240" w:lineRule="auto"/>
              <w:jc w:val="center"/>
              <w:rPr>
                <w:del w:id="5658" w:author="Observatorio 02" w:date="2017-03-16T15:51:00Z"/>
                <w:rFonts w:eastAsia="Times New Roman"/>
                <w:color w:val="000000"/>
                <w:sz w:val="22"/>
                <w:szCs w:val="22"/>
                <w:bdr w:val="none" w:sz="0" w:space="0" w:color="auto"/>
                <w:lang w:val="es-CL" w:eastAsia="es-CL"/>
              </w:rPr>
            </w:pPr>
            <w:del w:id="5659" w:author="Observatorio 02" w:date="2017-03-16T15:51:00Z">
              <w:r w:rsidRPr="00C2714A" w:rsidDel="004C74CA">
                <w:rPr>
                  <w:rFonts w:eastAsia="Times New Roman"/>
                  <w:color w:val="000000"/>
                  <w:sz w:val="22"/>
                  <w:szCs w:val="22"/>
                  <w:bdr w:val="none" w:sz="0" w:space="0" w:color="auto"/>
                  <w:lang w:val="es-CL" w:eastAsia="es-CL"/>
                </w:rPr>
                <w:delText>% sectorial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1382CED7" w14:textId="1E99F48C" w:rsidR="00F66ED6" w:rsidRPr="00C2714A" w:rsidDel="004C74CA" w:rsidRDefault="00F66ED6" w:rsidP="00F66ED6">
            <w:pPr>
              <w:spacing w:after="0" w:line="240" w:lineRule="auto"/>
              <w:jc w:val="center"/>
              <w:rPr>
                <w:del w:id="5660" w:author="Observatorio 02" w:date="2017-03-16T15:51:00Z"/>
                <w:rFonts w:eastAsia="Times New Roman"/>
                <w:color w:val="000000"/>
                <w:sz w:val="22"/>
                <w:szCs w:val="22"/>
                <w:bdr w:val="none" w:sz="0" w:space="0" w:color="auto"/>
                <w:lang w:val="es-CL" w:eastAsia="es-CL"/>
              </w:rPr>
            </w:pPr>
            <w:del w:id="5661" w:author="Observatorio 02" w:date="2017-03-16T15:51:00Z">
              <w:r w:rsidRPr="00C2714A" w:rsidDel="004C74CA">
                <w:rPr>
                  <w:rFonts w:eastAsia="Times New Roman"/>
                  <w:color w:val="000000"/>
                  <w:sz w:val="22"/>
                  <w:szCs w:val="22"/>
                  <w:bdr w:val="none" w:sz="0" w:space="0" w:color="auto"/>
                  <w:lang w:val="es-CL" w:eastAsia="es-CL"/>
                </w:rPr>
                <w:delText>% nacional</w:delText>
              </w:r>
            </w:del>
          </w:p>
        </w:tc>
      </w:tr>
      <w:tr w:rsidR="00F66ED6" w:rsidRPr="008D413D" w:rsidDel="004C74CA" w14:paraId="1C5A1082" w14:textId="554444E9" w:rsidTr="00F66ED6">
        <w:trPr>
          <w:trHeight w:val="615"/>
          <w:del w:id="5662" w:author="Observatorio 02" w:date="2017-03-16T15:51:00Z"/>
        </w:trPr>
        <w:tc>
          <w:tcPr>
            <w:tcW w:w="6320" w:type="dxa"/>
            <w:tcBorders>
              <w:top w:val="nil"/>
              <w:left w:val="nil"/>
              <w:bottom w:val="nil"/>
              <w:right w:val="nil"/>
            </w:tcBorders>
            <w:shd w:val="clear" w:color="000000" w:fill="FFFFFF"/>
            <w:vAlign w:val="bottom"/>
            <w:hideMark/>
          </w:tcPr>
          <w:p w14:paraId="3E537DF1" w14:textId="45A00860" w:rsidR="00F66ED6" w:rsidRPr="00C2714A" w:rsidDel="004C74CA" w:rsidRDefault="00F66ED6" w:rsidP="00F66ED6">
            <w:pPr>
              <w:spacing w:after="0" w:line="240" w:lineRule="auto"/>
              <w:rPr>
                <w:del w:id="5663" w:author="Observatorio 02" w:date="2017-03-16T15:51:00Z"/>
                <w:rFonts w:eastAsia="Times New Roman"/>
                <w:color w:val="000000"/>
                <w:sz w:val="22"/>
                <w:szCs w:val="22"/>
                <w:bdr w:val="none" w:sz="0" w:space="0" w:color="auto"/>
                <w:lang w:val="es-CL" w:eastAsia="es-CL"/>
              </w:rPr>
            </w:pPr>
            <w:del w:id="5664" w:author="Observatorio 02" w:date="2017-03-16T15:51:00Z">
              <w:r w:rsidRPr="00C2714A" w:rsidDel="004C74CA">
                <w:rPr>
                  <w:rFonts w:eastAsia="Times New Roman"/>
                  <w:color w:val="000000"/>
                  <w:sz w:val="22"/>
                  <w:szCs w:val="22"/>
                  <w:bdr w:val="none" w:sz="0" w:space="0" w:color="auto"/>
                  <w:lang w:val="es-CL" w:eastAsia="es-CL"/>
                </w:rPr>
                <w:delText>Miembros del poder ejecutivo y de los cuerpos legislativos y personal directivo de la administración pública y de empresa</w:delText>
              </w:r>
            </w:del>
          </w:p>
        </w:tc>
        <w:tc>
          <w:tcPr>
            <w:tcW w:w="1360" w:type="dxa"/>
            <w:tcBorders>
              <w:top w:val="nil"/>
              <w:left w:val="nil"/>
              <w:bottom w:val="nil"/>
              <w:right w:val="nil"/>
            </w:tcBorders>
            <w:shd w:val="clear" w:color="000000" w:fill="FFFFFF"/>
            <w:noWrap/>
            <w:vAlign w:val="center"/>
            <w:hideMark/>
          </w:tcPr>
          <w:p w14:paraId="24136EB4" w14:textId="276E1774" w:rsidR="00F66ED6" w:rsidRPr="00C2714A" w:rsidDel="004C74CA" w:rsidRDefault="00F66ED6" w:rsidP="00F66ED6">
            <w:pPr>
              <w:spacing w:after="0" w:line="240" w:lineRule="auto"/>
              <w:jc w:val="center"/>
              <w:rPr>
                <w:del w:id="5665" w:author="Observatorio 02" w:date="2017-03-16T15:51:00Z"/>
                <w:rFonts w:eastAsia="Times New Roman"/>
                <w:color w:val="000000"/>
                <w:sz w:val="22"/>
                <w:szCs w:val="22"/>
                <w:bdr w:val="none" w:sz="0" w:space="0" w:color="auto"/>
                <w:lang w:val="es-CL" w:eastAsia="es-CL"/>
              </w:rPr>
            </w:pPr>
            <w:del w:id="5666" w:author="Observatorio 02" w:date="2017-03-16T15:51:00Z">
              <w:r w:rsidRPr="00C2714A" w:rsidDel="004C74CA">
                <w:rPr>
                  <w:rFonts w:eastAsia="Times New Roman"/>
                  <w:color w:val="000000"/>
                  <w:sz w:val="22"/>
                  <w:szCs w:val="22"/>
                  <w:bdr w:val="none" w:sz="0" w:space="0" w:color="auto"/>
                  <w:lang w:val="es-CL" w:eastAsia="es-CL"/>
                </w:rPr>
                <w:delText>2,1%</w:delText>
              </w:r>
            </w:del>
          </w:p>
        </w:tc>
        <w:tc>
          <w:tcPr>
            <w:tcW w:w="1360" w:type="dxa"/>
            <w:tcBorders>
              <w:top w:val="nil"/>
              <w:left w:val="nil"/>
              <w:bottom w:val="nil"/>
              <w:right w:val="nil"/>
            </w:tcBorders>
            <w:shd w:val="clear" w:color="000000" w:fill="FFFFFF"/>
            <w:noWrap/>
            <w:vAlign w:val="center"/>
            <w:hideMark/>
          </w:tcPr>
          <w:p w14:paraId="188AB54D" w14:textId="4586890B" w:rsidR="00F66ED6" w:rsidRPr="00C2714A" w:rsidDel="004C74CA" w:rsidRDefault="00F66ED6" w:rsidP="00F66ED6">
            <w:pPr>
              <w:spacing w:after="0" w:line="240" w:lineRule="auto"/>
              <w:jc w:val="center"/>
              <w:rPr>
                <w:del w:id="5667" w:author="Observatorio 02" w:date="2017-03-16T15:51:00Z"/>
                <w:rFonts w:eastAsia="Times New Roman"/>
                <w:color w:val="000000"/>
                <w:sz w:val="22"/>
                <w:szCs w:val="22"/>
                <w:bdr w:val="none" w:sz="0" w:space="0" w:color="auto"/>
                <w:lang w:val="es-CL" w:eastAsia="es-CL"/>
              </w:rPr>
            </w:pPr>
            <w:del w:id="5668" w:author="Observatorio 02" w:date="2017-03-16T15:51:00Z">
              <w:r w:rsidRPr="00C2714A" w:rsidDel="004C74CA">
                <w:rPr>
                  <w:rFonts w:eastAsia="Times New Roman"/>
                  <w:color w:val="000000"/>
                  <w:sz w:val="22"/>
                  <w:szCs w:val="22"/>
                  <w:bdr w:val="none" w:sz="0" w:space="0" w:color="auto"/>
                  <w:lang w:val="es-CL" w:eastAsia="es-CL"/>
                </w:rPr>
                <w:delText>2,2%</w:delText>
              </w:r>
            </w:del>
          </w:p>
        </w:tc>
      </w:tr>
      <w:tr w:rsidR="00F66ED6" w:rsidRPr="008D413D" w:rsidDel="004C74CA" w14:paraId="08780F97" w14:textId="512372C7" w:rsidTr="00F66ED6">
        <w:trPr>
          <w:trHeight w:val="300"/>
          <w:del w:id="5669" w:author="Observatorio 02" w:date="2017-03-16T15:51:00Z"/>
        </w:trPr>
        <w:tc>
          <w:tcPr>
            <w:tcW w:w="6320" w:type="dxa"/>
            <w:tcBorders>
              <w:top w:val="nil"/>
              <w:left w:val="nil"/>
              <w:bottom w:val="nil"/>
              <w:right w:val="nil"/>
            </w:tcBorders>
            <w:shd w:val="clear" w:color="000000" w:fill="FFFFFF"/>
            <w:noWrap/>
            <w:vAlign w:val="bottom"/>
            <w:hideMark/>
          </w:tcPr>
          <w:p w14:paraId="46381448" w14:textId="37147749" w:rsidR="00F66ED6" w:rsidRPr="00C2714A" w:rsidDel="004C74CA" w:rsidRDefault="00F66ED6" w:rsidP="00F66ED6">
            <w:pPr>
              <w:spacing w:after="0" w:line="240" w:lineRule="auto"/>
              <w:rPr>
                <w:del w:id="5670" w:author="Observatorio 02" w:date="2017-03-16T15:51:00Z"/>
                <w:rFonts w:eastAsia="Times New Roman"/>
                <w:color w:val="000000"/>
                <w:sz w:val="22"/>
                <w:szCs w:val="22"/>
                <w:bdr w:val="none" w:sz="0" w:space="0" w:color="auto"/>
                <w:lang w:val="es-CL" w:eastAsia="es-CL"/>
              </w:rPr>
            </w:pPr>
            <w:del w:id="5671" w:author="Observatorio 02" w:date="2017-03-16T15:51:00Z">
              <w:r w:rsidRPr="00C2714A" w:rsidDel="004C74CA">
                <w:rPr>
                  <w:rFonts w:eastAsia="Times New Roman"/>
                  <w:color w:val="000000"/>
                  <w:sz w:val="22"/>
                  <w:szCs w:val="22"/>
                  <w:bdr w:val="none" w:sz="0" w:space="0" w:color="auto"/>
                  <w:lang w:val="es-CL" w:eastAsia="es-CL"/>
                </w:rPr>
                <w:delText>Profesionales, científicos e intelectuales</w:delText>
              </w:r>
            </w:del>
          </w:p>
        </w:tc>
        <w:tc>
          <w:tcPr>
            <w:tcW w:w="1360" w:type="dxa"/>
            <w:tcBorders>
              <w:top w:val="nil"/>
              <w:left w:val="nil"/>
              <w:bottom w:val="nil"/>
              <w:right w:val="nil"/>
            </w:tcBorders>
            <w:shd w:val="clear" w:color="000000" w:fill="FFFFFF"/>
            <w:noWrap/>
            <w:vAlign w:val="bottom"/>
            <w:hideMark/>
          </w:tcPr>
          <w:p w14:paraId="706EEBD0" w14:textId="273100CA" w:rsidR="00F66ED6" w:rsidRPr="00C2714A" w:rsidDel="004C74CA" w:rsidRDefault="00F66ED6" w:rsidP="00F66ED6">
            <w:pPr>
              <w:spacing w:after="0" w:line="240" w:lineRule="auto"/>
              <w:jc w:val="center"/>
              <w:rPr>
                <w:del w:id="5672" w:author="Observatorio 02" w:date="2017-03-16T15:51:00Z"/>
                <w:rFonts w:eastAsia="Times New Roman"/>
                <w:color w:val="000000"/>
                <w:sz w:val="22"/>
                <w:szCs w:val="22"/>
                <w:bdr w:val="none" w:sz="0" w:space="0" w:color="auto"/>
                <w:lang w:val="es-CL" w:eastAsia="es-CL"/>
              </w:rPr>
            </w:pPr>
            <w:del w:id="5673" w:author="Observatorio 02" w:date="2017-03-16T15:51:00Z">
              <w:r w:rsidRPr="00C2714A" w:rsidDel="004C74CA">
                <w:rPr>
                  <w:rFonts w:eastAsia="Times New Roman"/>
                  <w:color w:val="000000"/>
                  <w:sz w:val="22"/>
                  <w:szCs w:val="22"/>
                  <w:bdr w:val="none" w:sz="0" w:space="0" w:color="auto"/>
                  <w:lang w:val="es-CL" w:eastAsia="es-CL"/>
                </w:rPr>
                <w:delText>5,3%</w:delText>
              </w:r>
            </w:del>
          </w:p>
        </w:tc>
        <w:tc>
          <w:tcPr>
            <w:tcW w:w="1360" w:type="dxa"/>
            <w:tcBorders>
              <w:top w:val="nil"/>
              <w:left w:val="nil"/>
              <w:bottom w:val="nil"/>
              <w:right w:val="nil"/>
            </w:tcBorders>
            <w:shd w:val="clear" w:color="000000" w:fill="FFFFFF"/>
            <w:noWrap/>
            <w:vAlign w:val="bottom"/>
            <w:hideMark/>
          </w:tcPr>
          <w:p w14:paraId="6A598CB6" w14:textId="1DF813FC" w:rsidR="00F66ED6" w:rsidRPr="00C2714A" w:rsidDel="004C74CA" w:rsidRDefault="00F66ED6" w:rsidP="00F66ED6">
            <w:pPr>
              <w:spacing w:after="0" w:line="240" w:lineRule="auto"/>
              <w:jc w:val="center"/>
              <w:rPr>
                <w:del w:id="5674" w:author="Observatorio 02" w:date="2017-03-16T15:51:00Z"/>
                <w:rFonts w:eastAsia="Times New Roman"/>
                <w:color w:val="000000"/>
                <w:sz w:val="22"/>
                <w:szCs w:val="22"/>
                <w:bdr w:val="none" w:sz="0" w:space="0" w:color="auto"/>
                <w:lang w:val="es-CL" w:eastAsia="es-CL"/>
              </w:rPr>
            </w:pPr>
            <w:del w:id="5675" w:author="Observatorio 02" w:date="2017-03-16T15:51:00Z">
              <w:r w:rsidRPr="00C2714A" w:rsidDel="004C74CA">
                <w:rPr>
                  <w:rFonts w:eastAsia="Times New Roman"/>
                  <w:color w:val="000000"/>
                  <w:sz w:val="22"/>
                  <w:szCs w:val="22"/>
                  <w:bdr w:val="none" w:sz="0" w:space="0" w:color="auto"/>
                  <w:lang w:val="es-CL" w:eastAsia="es-CL"/>
                </w:rPr>
                <w:delText>11,4%</w:delText>
              </w:r>
            </w:del>
          </w:p>
        </w:tc>
      </w:tr>
      <w:tr w:rsidR="00F66ED6" w:rsidRPr="008D413D" w:rsidDel="004C74CA" w14:paraId="0A650AE6" w14:textId="18D184D0" w:rsidTr="00F66ED6">
        <w:trPr>
          <w:trHeight w:val="300"/>
          <w:del w:id="5676" w:author="Observatorio 02" w:date="2017-03-16T15:51:00Z"/>
        </w:trPr>
        <w:tc>
          <w:tcPr>
            <w:tcW w:w="6320" w:type="dxa"/>
            <w:tcBorders>
              <w:top w:val="nil"/>
              <w:left w:val="nil"/>
              <w:bottom w:val="nil"/>
              <w:right w:val="nil"/>
            </w:tcBorders>
            <w:shd w:val="clear" w:color="000000" w:fill="FFFFFF"/>
            <w:noWrap/>
            <w:vAlign w:val="bottom"/>
            <w:hideMark/>
          </w:tcPr>
          <w:p w14:paraId="00FAD5CC" w14:textId="57F71A07" w:rsidR="00F66ED6" w:rsidRPr="00C2714A" w:rsidDel="004C74CA" w:rsidRDefault="00F66ED6" w:rsidP="00F66ED6">
            <w:pPr>
              <w:spacing w:after="0" w:line="240" w:lineRule="auto"/>
              <w:rPr>
                <w:del w:id="5677" w:author="Observatorio 02" w:date="2017-03-16T15:51:00Z"/>
                <w:rFonts w:eastAsia="Times New Roman"/>
                <w:color w:val="000000"/>
                <w:sz w:val="22"/>
                <w:szCs w:val="22"/>
                <w:bdr w:val="none" w:sz="0" w:space="0" w:color="auto"/>
                <w:lang w:val="es-CL" w:eastAsia="es-CL"/>
              </w:rPr>
            </w:pPr>
            <w:del w:id="5678" w:author="Observatorio 02" w:date="2017-03-16T15:51:00Z">
              <w:r w:rsidRPr="00C2714A" w:rsidDel="004C74CA">
                <w:rPr>
                  <w:rFonts w:eastAsia="Times New Roman"/>
                  <w:color w:val="000000"/>
                  <w:sz w:val="22"/>
                  <w:szCs w:val="22"/>
                  <w:bdr w:val="none" w:sz="0" w:space="0" w:color="auto"/>
                  <w:lang w:val="es-CL" w:eastAsia="es-CL"/>
                </w:rPr>
                <w:delText>Técnicos y profesionales de nivel medio</w:delText>
              </w:r>
            </w:del>
          </w:p>
        </w:tc>
        <w:tc>
          <w:tcPr>
            <w:tcW w:w="1360" w:type="dxa"/>
            <w:tcBorders>
              <w:top w:val="nil"/>
              <w:left w:val="nil"/>
              <w:bottom w:val="nil"/>
              <w:right w:val="nil"/>
            </w:tcBorders>
            <w:shd w:val="clear" w:color="000000" w:fill="FFFFFF"/>
            <w:noWrap/>
            <w:vAlign w:val="bottom"/>
            <w:hideMark/>
          </w:tcPr>
          <w:p w14:paraId="31E8A098" w14:textId="3DAE614D" w:rsidR="00F66ED6" w:rsidRPr="00C2714A" w:rsidDel="004C74CA" w:rsidRDefault="00F66ED6" w:rsidP="00F66ED6">
            <w:pPr>
              <w:spacing w:after="0" w:line="240" w:lineRule="auto"/>
              <w:jc w:val="center"/>
              <w:rPr>
                <w:del w:id="5679" w:author="Observatorio 02" w:date="2017-03-16T15:51:00Z"/>
                <w:rFonts w:eastAsia="Times New Roman"/>
                <w:color w:val="000000"/>
                <w:sz w:val="22"/>
                <w:szCs w:val="22"/>
                <w:bdr w:val="none" w:sz="0" w:space="0" w:color="auto"/>
                <w:lang w:val="es-CL" w:eastAsia="es-CL"/>
              </w:rPr>
            </w:pPr>
            <w:del w:id="5680" w:author="Observatorio 02" w:date="2017-03-16T15:51:00Z">
              <w:r w:rsidRPr="00C2714A" w:rsidDel="004C74CA">
                <w:rPr>
                  <w:rFonts w:eastAsia="Times New Roman"/>
                  <w:color w:val="000000"/>
                  <w:sz w:val="22"/>
                  <w:szCs w:val="22"/>
                  <w:bdr w:val="none" w:sz="0" w:space="0" w:color="auto"/>
                  <w:lang w:val="es-CL" w:eastAsia="es-CL"/>
                </w:rPr>
                <w:delText>6,6%</w:delText>
              </w:r>
            </w:del>
          </w:p>
        </w:tc>
        <w:tc>
          <w:tcPr>
            <w:tcW w:w="1360" w:type="dxa"/>
            <w:tcBorders>
              <w:top w:val="nil"/>
              <w:left w:val="nil"/>
              <w:bottom w:val="nil"/>
              <w:right w:val="nil"/>
            </w:tcBorders>
            <w:shd w:val="clear" w:color="000000" w:fill="FFFFFF"/>
            <w:noWrap/>
            <w:vAlign w:val="bottom"/>
            <w:hideMark/>
          </w:tcPr>
          <w:p w14:paraId="4465A483" w14:textId="65D789E2" w:rsidR="00F66ED6" w:rsidRPr="00C2714A" w:rsidDel="004C74CA" w:rsidRDefault="00F66ED6" w:rsidP="00F66ED6">
            <w:pPr>
              <w:spacing w:after="0" w:line="240" w:lineRule="auto"/>
              <w:jc w:val="center"/>
              <w:rPr>
                <w:del w:id="5681" w:author="Observatorio 02" w:date="2017-03-16T15:51:00Z"/>
                <w:rFonts w:eastAsia="Times New Roman"/>
                <w:color w:val="000000"/>
                <w:sz w:val="22"/>
                <w:szCs w:val="22"/>
                <w:bdr w:val="none" w:sz="0" w:space="0" w:color="auto"/>
                <w:lang w:val="es-CL" w:eastAsia="es-CL"/>
              </w:rPr>
            </w:pPr>
            <w:del w:id="5682" w:author="Observatorio 02" w:date="2017-03-16T15:51:00Z">
              <w:r w:rsidRPr="00C2714A" w:rsidDel="004C74CA">
                <w:rPr>
                  <w:rFonts w:eastAsia="Times New Roman"/>
                  <w:color w:val="000000"/>
                  <w:sz w:val="22"/>
                  <w:szCs w:val="22"/>
                  <w:bdr w:val="none" w:sz="0" w:space="0" w:color="auto"/>
                  <w:lang w:val="es-CL" w:eastAsia="es-CL"/>
                </w:rPr>
                <w:delText>11,6%</w:delText>
              </w:r>
            </w:del>
          </w:p>
        </w:tc>
      </w:tr>
      <w:tr w:rsidR="00F66ED6" w:rsidRPr="008D413D" w:rsidDel="004C74CA" w14:paraId="6B6E6BC7" w14:textId="13389C33" w:rsidTr="00F66ED6">
        <w:trPr>
          <w:trHeight w:val="300"/>
          <w:del w:id="5683" w:author="Observatorio 02" w:date="2017-03-16T15:51:00Z"/>
        </w:trPr>
        <w:tc>
          <w:tcPr>
            <w:tcW w:w="6320" w:type="dxa"/>
            <w:tcBorders>
              <w:top w:val="nil"/>
              <w:left w:val="nil"/>
              <w:bottom w:val="nil"/>
              <w:right w:val="nil"/>
            </w:tcBorders>
            <w:shd w:val="clear" w:color="000000" w:fill="FFFFFF"/>
            <w:noWrap/>
            <w:vAlign w:val="bottom"/>
            <w:hideMark/>
          </w:tcPr>
          <w:p w14:paraId="615FD87E" w14:textId="38E0CDA5" w:rsidR="00F66ED6" w:rsidRPr="00C2714A" w:rsidDel="004C74CA" w:rsidRDefault="00F66ED6" w:rsidP="00F66ED6">
            <w:pPr>
              <w:spacing w:after="0" w:line="240" w:lineRule="auto"/>
              <w:rPr>
                <w:del w:id="5684" w:author="Observatorio 02" w:date="2017-03-16T15:51:00Z"/>
                <w:rFonts w:eastAsia="Times New Roman"/>
                <w:color w:val="000000"/>
                <w:sz w:val="22"/>
                <w:szCs w:val="22"/>
                <w:bdr w:val="none" w:sz="0" w:space="0" w:color="auto"/>
                <w:lang w:val="es-CL" w:eastAsia="es-CL"/>
              </w:rPr>
            </w:pPr>
            <w:del w:id="5685" w:author="Observatorio 02" w:date="2017-03-16T15:51:00Z">
              <w:r w:rsidRPr="00C2714A" w:rsidDel="004C74CA">
                <w:rPr>
                  <w:rFonts w:eastAsia="Times New Roman"/>
                  <w:color w:val="000000"/>
                  <w:sz w:val="22"/>
                  <w:szCs w:val="22"/>
                  <w:bdr w:val="none" w:sz="0" w:space="0" w:color="auto"/>
                  <w:lang w:val="es-CL" w:eastAsia="es-CL"/>
                </w:rPr>
                <w:delText>Empleados de oficina</w:delText>
              </w:r>
            </w:del>
          </w:p>
        </w:tc>
        <w:tc>
          <w:tcPr>
            <w:tcW w:w="1360" w:type="dxa"/>
            <w:tcBorders>
              <w:top w:val="nil"/>
              <w:left w:val="nil"/>
              <w:bottom w:val="nil"/>
              <w:right w:val="nil"/>
            </w:tcBorders>
            <w:shd w:val="clear" w:color="000000" w:fill="FFFFFF"/>
            <w:noWrap/>
            <w:vAlign w:val="bottom"/>
            <w:hideMark/>
          </w:tcPr>
          <w:p w14:paraId="350149CB" w14:textId="233E019E" w:rsidR="00F66ED6" w:rsidRPr="00C2714A" w:rsidDel="004C74CA" w:rsidRDefault="00F66ED6" w:rsidP="00F66ED6">
            <w:pPr>
              <w:spacing w:after="0" w:line="240" w:lineRule="auto"/>
              <w:jc w:val="center"/>
              <w:rPr>
                <w:del w:id="5686" w:author="Observatorio 02" w:date="2017-03-16T15:51:00Z"/>
                <w:rFonts w:eastAsia="Times New Roman"/>
                <w:color w:val="000000"/>
                <w:sz w:val="22"/>
                <w:szCs w:val="22"/>
                <w:bdr w:val="none" w:sz="0" w:space="0" w:color="auto"/>
                <w:lang w:val="es-CL" w:eastAsia="es-CL"/>
              </w:rPr>
            </w:pPr>
            <w:del w:id="5687" w:author="Observatorio 02" w:date="2017-03-16T15:51:00Z">
              <w:r w:rsidRPr="00C2714A" w:rsidDel="004C74CA">
                <w:rPr>
                  <w:rFonts w:eastAsia="Times New Roman"/>
                  <w:color w:val="000000"/>
                  <w:sz w:val="22"/>
                  <w:szCs w:val="22"/>
                  <w:bdr w:val="none" w:sz="0" w:space="0" w:color="auto"/>
                  <w:lang w:val="es-CL" w:eastAsia="es-CL"/>
                </w:rPr>
                <w:delText>4,1%</w:delText>
              </w:r>
            </w:del>
          </w:p>
        </w:tc>
        <w:tc>
          <w:tcPr>
            <w:tcW w:w="1360" w:type="dxa"/>
            <w:tcBorders>
              <w:top w:val="nil"/>
              <w:left w:val="nil"/>
              <w:bottom w:val="nil"/>
              <w:right w:val="nil"/>
            </w:tcBorders>
            <w:shd w:val="clear" w:color="000000" w:fill="FFFFFF"/>
            <w:noWrap/>
            <w:vAlign w:val="bottom"/>
            <w:hideMark/>
          </w:tcPr>
          <w:p w14:paraId="0D78B96E" w14:textId="1CD0D99A" w:rsidR="00F66ED6" w:rsidRPr="00C2714A" w:rsidDel="004C74CA" w:rsidRDefault="00F66ED6" w:rsidP="00F66ED6">
            <w:pPr>
              <w:spacing w:after="0" w:line="240" w:lineRule="auto"/>
              <w:jc w:val="center"/>
              <w:rPr>
                <w:del w:id="5688" w:author="Observatorio 02" w:date="2017-03-16T15:51:00Z"/>
                <w:rFonts w:eastAsia="Times New Roman"/>
                <w:color w:val="000000"/>
                <w:sz w:val="22"/>
                <w:szCs w:val="22"/>
                <w:bdr w:val="none" w:sz="0" w:space="0" w:color="auto"/>
                <w:lang w:val="es-CL" w:eastAsia="es-CL"/>
              </w:rPr>
            </w:pPr>
            <w:del w:id="5689" w:author="Observatorio 02" w:date="2017-03-16T15:51:00Z">
              <w:r w:rsidRPr="00C2714A" w:rsidDel="004C74CA">
                <w:rPr>
                  <w:rFonts w:eastAsia="Times New Roman"/>
                  <w:color w:val="000000"/>
                  <w:sz w:val="22"/>
                  <w:szCs w:val="22"/>
                  <w:bdr w:val="none" w:sz="0" w:space="0" w:color="auto"/>
                  <w:lang w:val="es-CL" w:eastAsia="es-CL"/>
                </w:rPr>
                <w:delText>9,3%</w:delText>
              </w:r>
            </w:del>
          </w:p>
        </w:tc>
      </w:tr>
      <w:tr w:rsidR="00F66ED6" w:rsidRPr="008D413D" w:rsidDel="004C74CA" w14:paraId="0F6FD04D" w14:textId="7C66200C" w:rsidTr="00F66ED6">
        <w:trPr>
          <w:trHeight w:val="300"/>
          <w:del w:id="5690" w:author="Observatorio 02" w:date="2017-03-16T15:51:00Z"/>
        </w:trPr>
        <w:tc>
          <w:tcPr>
            <w:tcW w:w="6320" w:type="dxa"/>
            <w:tcBorders>
              <w:top w:val="nil"/>
              <w:left w:val="nil"/>
              <w:bottom w:val="nil"/>
              <w:right w:val="nil"/>
            </w:tcBorders>
            <w:shd w:val="clear" w:color="000000" w:fill="FFFFFF"/>
            <w:noWrap/>
            <w:vAlign w:val="bottom"/>
            <w:hideMark/>
          </w:tcPr>
          <w:p w14:paraId="0629A1B0" w14:textId="3E83DC00" w:rsidR="00F66ED6" w:rsidRPr="00C2714A" w:rsidDel="004C74CA" w:rsidRDefault="00F66ED6" w:rsidP="00F66ED6">
            <w:pPr>
              <w:spacing w:after="0" w:line="240" w:lineRule="auto"/>
              <w:rPr>
                <w:del w:id="5691" w:author="Observatorio 02" w:date="2017-03-16T15:51:00Z"/>
                <w:rFonts w:eastAsia="Times New Roman"/>
                <w:color w:val="000000"/>
                <w:sz w:val="22"/>
                <w:szCs w:val="22"/>
                <w:bdr w:val="none" w:sz="0" w:space="0" w:color="auto"/>
                <w:lang w:val="es-CL" w:eastAsia="es-CL"/>
              </w:rPr>
            </w:pPr>
            <w:del w:id="5692" w:author="Observatorio 02" w:date="2017-03-16T15:51:00Z">
              <w:r w:rsidRPr="00C2714A" w:rsidDel="004C74CA">
                <w:rPr>
                  <w:rFonts w:eastAsia="Times New Roman"/>
                  <w:color w:val="000000"/>
                  <w:sz w:val="22"/>
                  <w:szCs w:val="22"/>
                  <w:bdr w:val="none" w:sz="0" w:space="0" w:color="auto"/>
                  <w:lang w:val="es-CL" w:eastAsia="es-CL"/>
                </w:rPr>
                <w:delText>Trabajadores de los servicios y vendedores de comercios y mercados</w:delText>
              </w:r>
            </w:del>
          </w:p>
        </w:tc>
        <w:tc>
          <w:tcPr>
            <w:tcW w:w="1360" w:type="dxa"/>
            <w:tcBorders>
              <w:top w:val="nil"/>
              <w:left w:val="nil"/>
              <w:bottom w:val="nil"/>
              <w:right w:val="nil"/>
            </w:tcBorders>
            <w:shd w:val="clear" w:color="000000" w:fill="FFFFFF"/>
            <w:noWrap/>
            <w:vAlign w:val="bottom"/>
            <w:hideMark/>
          </w:tcPr>
          <w:p w14:paraId="062CA21A" w14:textId="639BB940" w:rsidR="00F66ED6" w:rsidRPr="00C2714A" w:rsidDel="004C74CA" w:rsidRDefault="00F66ED6" w:rsidP="00F66ED6">
            <w:pPr>
              <w:spacing w:after="0" w:line="240" w:lineRule="auto"/>
              <w:jc w:val="center"/>
              <w:rPr>
                <w:del w:id="5693" w:author="Observatorio 02" w:date="2017-03-16T15:51:00Z"/>
                <w:rFonts w:eastAsia="Times New Roman"/>
                <w:color w:val="000000"/>
                <w:sz w:val="22"/>
                <w:szCs w:val="22"/>
                <w:bdr w:val="none" w:sz="0" w:space="0" w:color="auto"/>
                <w:lang w:val="es-CL" w:eastAsia="es-CL"/>
              </w:rPr>
            </w:pPr>
            <w:del w:id="5694" w:author="Observatorio 02" w:date="2017-03-16T15:51:00Z">
              <w:r w:rsidRPr="00C2714A" w:rsidDel="004C74CA">
                <w:rPr>
                  <w:rFonts w:eastAsia="Times New Roman"/>
                  <w:color w:val="000000"/>
                  <w:sz w:val="22"/>
                  <w:szCs w:val="22"/>
                  <w:bdr w:val="none" w:sz="0" w:space="0" w:color="auto"/>
                  <w:lang w:val="es-CL" w:eastAsia="es-CL"/>
                </w:rPr>
                <w:delText>0,2%</w:delText>
              </w:r>
            </w:del>
          </w:p>
        </w:tc>
        <w:tc>
          <w:tcPr>
            <w:tcW w:w="1360" w:type="dxa"/>
            <w:tcBorders>
              <w:top w:val="nil"/>
              <w:left w:val="nil"/>
              <w:bottom w:val="nil"/>
              <w:right w:val="nil"/>
            </w:tcBorders>
            <w:shd w:val="clear" w:color="000000" w:fill="FFFFFF"/>
            <w:noWrap/>
            <w:vAlign w:val="bottom"/>
            <w:hideMark/>
          </w:tcPr>
          <w:p w14:paraId="795365A8" w14:textId="681EB080" w:rsidR="00F66ED6" w:rsidRPr="00C2714A" w:rsidDel="004C74CA" w:rsidRDefault="00F66ED6" w:rsidP="00F66ED6">
            <w:pPr>
              <w:spacing w:after="0" w:line="240" w:lineRule="auto"/>
              <w:jc w:val="center"/>
              <w:rPr>
                <w:del w:id="5695" w:author="Observatorio 02" w:date="2017-03-16T15:51:00Z"/>
                <w:rFonts w:eastAsia="Times New Roman"/>
                <w:color w:val="000000"/>
                <w:sz w:val="22"/>
                <w:szCs w:val="22"/>
                <w:bdr w:val="none" w:sz="0" w:space="0" w:color="auto"/>
                <w:lang w:val="es-CL" w:eastAsia="es-CL"/>
              </w:rPr>
            </w:pPr>
            <w:del w:id="5696" w:author="Observatorio 02" w:date="2017-03-16T15:51:00Z">
              <w:r w:rsidRPr="00C2714A" w:rsidDel="004C74CA">
                <w:rPr>
                  <w:rFonts w:eastAsia="Times New Roman"/>
                  <w:color w:val="000000"/>
                  <w:sz w:val="22"/>
                  <w:szCs w:val="22"/>
                  <w:bdr w:val="none" w:sz="0" w:space="0" w:color="auto"/>
                  <w:lang w:val="es-CL" w:eastAsia="es-CL"/>
                </w:rPr>
                <w:delText>14,3%</w:delText>
              </w:r>
            </w:del>
          </w:p>
        </w:tc>
      </w:tr>
      <w:tr w:rsidR="00F66ED6" w:rsidRPr="008D413D" w:rsidDel="004C74CA" w14:paraId="7502B740" w14:textId="4DDFD02A" w:rsidTr="00F66ED6">
        <w:trPr>
          <w:trHeight w:val="300"/>
          <w:del w:id="5697" w:author="Observatorio 02" w:date="2017-03-16T15:51:00Z"/>
        </w:trPr>
        <w:tc>
          <w:tcPr>
            <w:tcW w:w="6320" w:type="dxa"/>
            <w:tcBorders>
              <w:top w:val="nil"/>
              <w:left w:val="nil"/>
              <w:bottom w:val="nil"/>
              <w:right w:val="nil"/>
            </w:tcBorders>
            <w:shd w:val="clear" w:color="000000" w:fill="FFFFFF"/>
            <w:noWrap/>
            <w:vAlign w:val="bottom"/>
            <w:hideMark/>
          </w:tcPr>
          <w:p w14:paraId="4F96CD99" w14:textId="74E86EBB" w:rsidR="00F66ED6" w:rsidRPr="00C2714A" w:rsidDel="004C74CA" w:rsidRDefault="00F66ED6" w:rsidP="00F66ED6">
            <w:pPr>
              <w:spacing w:after="0" w:line="240" w:lineRule="auto"/>
              <w:rPr>
                <w:del w:id="5698" w:author="Observatorio 02" w:date="2017-03-16T15:51:00Z"/>
                <w:rFonts w:eastAsia="Times New Roman"/>
                <w:color w:val="000000"/>
                <w:sz w:val="22"/>
                <w:szCs w:val="22"/>
                <w:bdr w:val="none" w:sz="0" w:space="0" w:color="auto"/>
                <w:lang w:val="es-CL" w:eastAsia="es-CL"/>
              </w:rPr>
            </w:pPr>
            <w:del w:id="5699" w:author="Observatorio 02" w:date="2017-03-16T15:51:00Z">
              <w:r w:rsidRPr="00C2714A" w:rsidDel="004C74CA">
                <w:rPr>
                  <w:rFonts w:eastAsia="Times New Roman"/>
                  <w:color w:val="000000"/>
                  <w:sz w:val="22"/>
                  <w:szCs w:val="22"/>
                  <w:bdr w:val="none" w:sz="0" w:space="0" w:color="auto"/>
                  <w:lang w:val="es-CL" w:eastAsia="es-CL"/>
                </w:rPr>
                <w:delText>Agricultores y trabajadores calificados agropecuarios y pesqueros</w:delText>
              </w:r>
            </w:del>
          </w:p>
        </w:tc>
        <w:tc>
          <w:tcPr>
            <w:tcW w:w="1360" w:type="dxa"/>
            <w:tcBorders>
              <w:top w:val="nil"/>
              <w:left w:val="nil"/>
              <w:bottom w:val="nil"/>
              <w:right w:val="nil"/>
            </w:tcBorders>
            <w:shd w:val="clear" w:color="000000" w:fill="FFFFFF"/>
            <w:noWrap/>
            <w:vAlign w:val="bottom"/>
            <w:hideMark/>
          </w:tcPr>
          <w:p w14:paraId="675A4630" w14:textId="13ECFE3D" w:rsidR="00F66ED6" w:rsidRPr="00C2714A" w:rsidDel="004C74CA" w:rsidRDefault="00F66ED6" w:rsidP="00F66ED6">
            <w:pPr>
              <w:spacing w:after="0" w:line="240" w:lineRule="auto"/>
              <w:jc w:val="center"/>
              <w:rPr>
                <w:del w:id="5700" w:author="Observatorio 02" w:date="2017-03-16T15:51:00Z"/>
                <w:rFonts w:eastAsia="Times New Roman"/>
                <w:color w:val="000000"/>
                <w:sz w:val="22"/>
                <w:szCs w:val="22"/>
                <w:bdr w:val="none" w:sz="0" w:space="0" w:color="auto"/>
                <w:lang w:val="es-CL" w:eastAsia="es-CL"/>
              </w:rPr>
            </w:pPr>
            <w:del w:id="5701" w:author="Observatorio 02" w:date="2017-03-16T15:51:00Z">
              <w:r w:rsidRPr="00C2714A" w:rsidDel="004C74CA">
                <w:rPr>
                  <w:rFonts w:eastAsia="Times New Roman"/>
                  <w:color w:val="000000"/>
                  <w:sz w:val="22"/>
                  <w:szCs w:val="22"/>
                  <w:bdr w:val="none" w:sz="0" w:space="0" w:color="auto"/>
                  <w:lang w:val="es-CL" w:eastAsia="es-CL"/>
                </w:rPr>
                <w:delText>0,0%</w:delText>
              </w:r>
            </w:del>
          </w:p>
        </w:tc>
        <w:tc>
          <w:tcPr>
            <w:tcW w:w="1360" w:type="dxa"/>
            <w:tcBorders>
              <w:top w:val="nil"/>
              <w:left w:val="nil"/>
              <w:bottom w:val="nil"/>
              <w:right w:val="nil"/>
            </w:tcBorders>
            <w:shd w:val="clear" w:color="000000" w:fill="FFFFFF"/>
            <w:noWrap/>
            <w:vAlign w:val="bottom"/>
            <w:hideMark/>
          </w:tcPr>
          <w:p w14:paraId="0D4396F4" w14:textId="05E218D8" w:rsidR="00F66ED6" w:rsidRPr="00C2714A" w:rsidDel="004C74CA" w:rsidRDefault="00F66ED6" w:rsidP="00F66ED6">
            <w:pPr>
              <w:spacing w:after="0" w:line="240" w:lineRule="auto"/>
              <w:jc w:val="center"/>
              <w:rPr>
                <w:del w:id="5702" w:author="Observatorio 02" w:date="2017-03-16T15:51:00Z"/>
                <w:rFonts w:eastAsia="Times New Roman"/>
                <w:color w:val="000000"/>
                <w:sz w:val="22"/>
                <w:szCs w:val="22"/>
                <w:bdr w:val="none" w:sz="0" w:space="0" w:color="auto"/>
                <w:lang w:val="es-CL" w:eastAsia="es-CL"/>
              </w:rPr>
            </w:pPr>
            <w:del w:id="5703" w:author="Observatorio 02" w:date="2017-03-16T15:51:00Z">
              <w:r w:rsidRPr="00C2714A" w:rsidDel="004C74CA">
                <w:rPr>
                  <w:rFonts w:eastAsia="Times New Roman"/>
                  <w:color w:val="000000"/>
                  <w:sz w:val="22"/>
                  <w:szCs w:val="22"/>
                  <w:bdr w:val="none" w:sz="0" w:space="0" w:color="auto"/>
                  <w:lang w:val="es-CL" w:eastAsia="es-CL"/>
                </w:rPr>
                <w:delText>3,8%</w:delText>
              </w:r>
            </w:del>
          </w:p>
        </w:tc>
      </w:tr>
      <w:tr w:rsidR="00F66ED6" w:rsidRPr="008D413D" w:rsidDel="004C74CA" w14:paraId="139B4894" w14:textId="4BAE5EE5" w:rsidTr="00F66ED6">
        <w:trPr>
          <w:trHeight w:val="300"/>
          <w:del w:id="5704" w:author="Observatorio 02" w:date="2017-03-16T15:51:00Z"/>
        </w:trPr>
        <w:tc>
          <w:tcPr>
            <w:tcW w:w="6320" w:type="dxa"/>
            <w:tcBorders>
              <w:top w:val="nil"/>
              <w:left w:val="nil"/>
              <w:bottom w:val="nil"/>
              <w:right w:val="nil"/>
            </w:tcBorders>
            <w:shd w:val="clear" w:color="000000" w:fill="FFFFFF"/>
            <w:noWrap/>
            <w:vAlign w:val="bottom"/>
            <w:hideMark/>
          </w:tcPr>
          <w:p w14:paraId="043CFD54" w14:textId="1E41AFDB" w:rsidR="00F66ED6" w:rsidRPr="00C2714A" w:rsidDel="004C74CA" w:rsidRDefault="00F66ED6" w:rsidP="00F66ED6">
            <w:pPr>
              <w:spacing w:after="0" w:line="240" w:lineRule="auto"/>
              <w:rPr>
                <w:del w:id="5705" w:author="Observatorio 02" w:date="2017-03-16T15:51:00Z"/>
                <w:rFonts w:eastAsia="Times New Roman"/>
                <w:color w:val="000000"/>
                <w:sz w:val="22"/>
                <w:szCs w:val="22"/>
                <w:bdr w:val="none" w:sz="0" w:space="0" w:color="auto"/>
                <w:lang w:val="es-CL" w:eastAsia="es-CL"/>
              </w:rPr>
            </w:pPr>
            <w:del w:id="5706" w:author="Observatorio 02" w:date="2017-03-16T15:51:00Z">
              <w:r w:rsidRPr="00C2714A" w:rsidDel="004C74CA">
                <w:rPr>
                  <w:rFonts w:eastAsia="Times New Roman"/>
                  <w:color w:val="000000"/>
                  <w:sz w:val="22"/>
                  <w:szCs w:val="22"/>
                  <w:bdr w:val="none" w:sz="0" w:space="0" w:color="auto"/>
                  <w:lang w:val="es-CL" w:eastAsia="es-CL"/>
                </w:rPr>
                <w:delText>Oficiales, operarios y artesanos de artes mecánicas y de otros oficios</w:delText>
              </w:r>
            </w:del>
          </w:p>
        </w:tc>
        <w:tc>
          <w:tcPr>
            <w:tcW w:w="1360" w:type="dxa"/>
            <w:tcBorders>
              <w:top w:val="nil"/>
              <w:left w:val="nil"/>
              <w:bottom w:val="nil"/>
              <w:right w:val="nil"/>
            </w:tcBorders>
            <w:shd w:val="clear" w:color="000000" w:fill="FFFFFF"/>
            <w:noWrap/>
            <w:vAlign w:val="bottom"/>
            <w:hideMark/>
          </w:tcPr>
          <w:p w14:paraId="32CF225C" w14:textId="59041ACE" w:rsidR="00F66ED6" w:rsidRPr="00C2714A" w:rsidDel="004C74CA" w:rsidRDefault="00F66ED6" w:rsidP="00F66ED6">
            <w:pPr>
              <w:spacing w:after="0" w:line="240" w:lineRule="auto"/>
              <w:jc w:val="center"/>
              <w:rPr>
                <w:del w:id="5707" w:author="Observatorio 02" w:date="2017-03-16T15:51:00Z"/>
                <w:rFonts w:eastAsia="Times New Roman"/>
                <w:color w:val="000000"/>
                <w:sz w:val="22"/>
                <w:szCs w:val="22"/>
                <w:bdr w:val="none" w:sz="0" w:space="0" w:color="auto"/>
                <w:lang w:val="es-CL" w:eastAsia="es-CL"/>
              </w:rPr>
            </w:pPr>
            <w:del w:id="5708" w:author="Observatorio 02" w:date="2017-03-16T15:51:00Z">
              <w:r w:rsidRPr="00C2714A" w:rsidDel="004C74CA">
                <w:rPr>
                  <w:rFonts w:eastAsia="Times New Roman"/>
                  <w:color w:val="000000"/>
                  <w:sz w:val="22"/>
                  <w:szCs w:val="22"/>
                  <w:bdr w:val="none" w:sz="0" w:space="0" w:color="auto"/>
                  <w:lang w:val="es-CL" w:eastAsia="es-CL"/>
                </w:rPr>
                <w:delText>57,3%</w:delText>
              </w:r>
            </w:del>
          </w:p>
        </w:tc>
        <w:tc>
          <w:tcPr>
            <w:tcW w:w="1360" w:type="dxa"/>
            <w:tcBorders>
              <w:top w:val="nil"/>
              <w:left w:val="nil"/>
              <w:bottom w:val="nil"/>
              <w:right w:val="nil"/>
            </w:tcBorders>
            <w:shd w:val="clear" w:color="000000" w:fill="FFFFFF"/>
            <w:noWrap/>
            <w:vAlign w:val="bottom"/>
            <w:hideMark/>
          </w:tcPr>
          <w:p w14:paraId="4F65E8A8" w14:textId="0D853E29" w:rsidR="00F66ED6" w:rsidRPr="00C2714A" w:rsidDel="004C74CA" w:rsidRDefault="00F66ED6" w:rsidP="00F66ED6">
            <w:pPr>
              <w:spacing w:after="0" w:line="240" w:lineRule="auto"/>
              <w:jc w:val="center"/>
              <w:rPr>
                <w:del w:id="5709" w:author="Observatorio 02" w:date="2017-03-16T15:51:00Z"/>
                <w:rFonts w:eastAsia="Times New Roman"/>
                <w:color w:val="000000"/>
                <w:sz w:val="22"/>
                <w:szCs w:val="22"/>
                <w:bdr w:val="none" w:sz="0" w:space="0" w:color="auto"/>
                <w:lang w:val="es-CL" w:eastAsia="es-CL"/>
              </w:rPr>
            </w:pPr>
            <w:del w:id="5710" w:author="Observatorio 02" w:date="2017-03-16T15:51:00Z">
              <w:r w:rsidRPr="00C2714A" w:rsidDel="004C74CA">
                <w:rPr>
                  <w:rFonts w:eastAsia="Times New Roman"/>
                  <w:color w:val="000000"/>
                  <w:sz w:val="22"/>
                  <w:szCs w:val="22"/>
                  <w:bdr w:val="none" w:sz="0" w:space="0" w:color="auto"/>
                  <w:lang w:val="es-CL" w:eastAsia="es-CL"/>
                </w:rPr>
                <w:delText>14,4%</w:delText>
              </w:r>
            </w:del>
          </w:p>
        </w:tc>
      </w:tr>
      <w:tr w:rsidR="00F66ED6" w:rsidRPr="008D413D" w:rsidDel="004C74CA" w14:paraId="2574C0C3" w14:textId="3974EB4D" w:rsidTr="00F66ED6">
        <w:trPr>
          <w:trHeight w:val="300"/>
          <w:del w:id="5711" w:author="Observatorio 02" w:date="2017-03-16T15:51:00Z"/>
        </w:trPr>
        <w:tc>
          <w:tcPr>
            <w:tcW w:w="6320" w:type="dxa"/>
            <w:tcBorders>
              <w:top w:val="nil"/>
              <w:left w:val="nil"/>
              <w:bottom w:val="nil"/>
              <w:right w:val="nil"/>
            </w:tcBorders>
            <w:shd w:val="clear" w:color="000000" w:fill="FFFFFF"/>
            <w:noWrap/>
            <w:vAlign w:val="bottom"/>
            <w:hideMark/>
          </w:tcPr>
          <w:p w14:paraId="473C1D8C" w14:textId="4536ADB3" w:rsidR="00F66ED6" w:rsidRPr="00C2714A" w:rsidDel="004C74CA" w:rsidRDefault="00F66ED6" w:rsidP="00F66ED6">
            <w:pPr>
              <w:spacing w:after="0" w:line="240" w:lineRule="auto"/>
              <w:rPr>
                <w:del w:id="5712" w:author="Observatorio 02" w:date="2017-03-16T15:51:00Z"/>
                <w:rFonts w:eastAsia="Times New Roman"/>
                <w:color w:val="000000"/>
                <w:sz w:val="22"/>
                <w:szCs w:val="22"/>
                <w:bdr w:val="none" w:sz="0" w:space="0" w:color="auto"/>
                <w:lang w:val="es-CL" w:eastAsia="es-CL"/>
              </w:rPr>
            </w:pPr>
            <w:del w:id="5713" w:author="Observatorio 02" w:date="2017-03-16T15:51:00Z">
              <w:r w:rsidRPr="00C2714A" w:rsidDel="004C74CA">
                <w:rPr>
                  <w:rFonts w:eastAsia="Times New Roman"/>
                  <w:color w:val="000000"/>
                  <w:sz w:val="22"/>
                  <w:szCs w:val="22"/>
                  <w:bdr w:val="none" w:sz="0" w:space="0" w:color="auto"/>
                  <w:lang w:val="es-CL" w:eastAsia="es-CL"/>
                </w:rPr>
                <w:delText>Operadores de instalaciones, máquinas y montadores</w:delText>
              </w:r>
            </w:del>
          </w:p>
        </w:tc>
        <w:tc>
          <w:tcPr>
            <w:tcW w:w="1360" w:type="dxa"/>
            <w:tcBorders>
              <w:top w:val="nil"/>
              <w:left w:val="nil"/>
              <w:bottom w:val="nil"/>
              <w:right w:val="nil"/>
            </w:tcBorders>
            <w:shd w:val="clear" w:color="000000" w:fill="FFFFFF"/>
            <w:noWrap/>
            <w:vAlign w:val="bottom"/>
            <w:hideMark/>
          </w:tcPr>
          <w:p w14:paraId="68465E25" w14:textId="5DB27CE0" w:rsidR="00F66ED6" w:rsidRPr="00C2714A" w:rsidDel="004C74CA" w:rsidRDefault="00F66ED6" w:rsidP="00F66ED6">
            <w:pPr>
              <w:spacing w:after="0" w:line="240" w:lineRule="auto"/>
              <w:jc w:val="center"/>
              <w:rPr>
                <w:del w:id="5714" w:author="Observatorio 02" w:date="2017-03-16T15:51:00Z"/>
                <w:rFonts w:eastAsia="Times New Roman"/>
                <w:color w:val="000000"/>
                <w:sz w:val="22"/>
                <w:szCs w:val="22"/>
                <w:bdr w:val="none" w:sz="0" w:space="0" w:color="auto"/>
                <w:lang w:val="es-CL" w:eastAsia="es-CL"/>
              </w:rPr>
            </w:pPr>
            <w:del w:id="5715" w:author="Observatorio 02" w:date="2017-03-16T15:51:00Z">
              <w:r w:rsidRPr="00C2714A" w:rsidDel="004C74CA">
                <w:rPr>
                  <w:rFonts w:eastAsia="Times New Roman"/>
                  <w:color w:val="000000"/>
                  <w:sz w:val="22"/>
                  <w:szCs w:val="22"/>
                  <w:bdr w:val="none" w:sz="0" w:space="0" w:color="auto"/>
                  <w:lang w:val="es-CL" w:eastAsia="es-CL"/>
                </w:rPr>
                <w:delText>5,0%</w:delText>
              </w:r>
            </w:del>
          </w:p>
        </w:tc>
        <w:tc>
          <w:tcPr>
            <w:tcW w:w="1360" w:type="dxa"/>
            <w:tcBorders>
              <w:top w:val="nil"/>
              <w:left w:val="nil"/>
              <w:bottom w:val="nil"/>
              <w:right w:val="nil"/>
            </w:tcBorders>
            <w:shd w:val="clear" w:color="000000" w:fill="FFFFFF"/>
            <w:noWrap/>
            <w:vAlign w:val="bottom"/>
            <w:hideMark/>
          </w:tcPr>
          <w:p w14:paraId="6E96ACEC" w14:textId="236D76D7" w:rsidR="00F66ED6" w:rsidRPr="00C2714A" w:rsidDel="004C74CA" w:rsidRDefault="00F66ED6" w:rsidP="00F66ED6">
            <w:pPr>
              <w:spacing w:after="0" w:line="240" w:lineRule="auto"/>
              <w:jc w:val="center"/>
              <w:rPr>
                <w:del w:id="5716" w:author="Observatorio 02" w:date="2017-03-16T15:51:00Z"/>
                <w:rFonts w:eastAsia="Times New Roman"/>
                <w:color w:val="000000"/>
                <w:sz w:val="22"/>
                <w:szCs w:val="22"/>
                <w:bdr w:val="none" w:sz="0" w:space="0" w:color="auto"/>
                <w:lang w:val="es-CL" w:eastAsia="es-CL"/>
              </w:rPr>
            </w:pPr>
            <w:del w:id="5717" w:author="Observatorio 02" w:date="2017-03-16T15:51:00Z">
              <w:r w:rsidRPr="00C2714A" w:rsidDel="004C74CA">
                <w:rPr>
                  <w:rFonts w:eastAsia="Times New Roman"/>
                  <w:color w:val="000000"/>
                  <w:sz w:val="22"/>
                  <w:szCs w:val="22"/>
                  <w:bdr w:val="none" w:sz="0" w:space="0" w:color="auto"/>
                  <w:lang w:val="es-CL" w:eastAsia="es-CL"/>
                </w:rPr>
                <w:delText>9,1%</w:delText>
              </w:r>
            </w:del>
          </w:p>
        </w:tc>
      </w:tr>
      <w:tr w:rsidR="00F66ED6" w:rsidRPr="008D413D" w:rsidDel="004C74CA" w14:paraId="3E9B6FDB" w14:textId="21A26864" w:rsidTr="00F66ED6">
        <w:trPr>
          <w:trHeight w:val="300"/>
          <w:del w:id="5718" w:author="Observatorio 02" w:date="2017-03-16T15:51:00Z"/>
        </w:trPr>
        <w:tc>
          <w:tcPr>
            <w:tcW w:w="6320" w:type="dxa"/>
            <w:tcBorders>
              <w:top w:val="nil"/>
              <w:left w:val="nil"/>
              <w:bottom w:val="nil"/>
              <w:right w:val="nil"/>
            </w:tcBorders>
            <w:shd w:val="clear" w:color="000000" w:fill="FFFFFF"/>
            <w:noWrap/>
            <w:vAlign w:val="bottom"/>
            <w:hideMark/>
          </w:tcPr>
          <w:p w14:paraId="0B13C964" w14:textId="5573B09A" w:rsidR="00F66ED6" w:rsidRPr="00C2714A" w:rsidDel="004C74CA" w:rsidRDefault="00F66ED6" w:rsidP="00F66ED6">
            <w:pPr>
              <w:spacing w:after="0" w:line="240" w:lineRule="auto"/>
              <w:rPr>
                <w:del w:id="5719" w:author="Observatorio 02" w:date="2017-03-16T15:51:00Z"/>
                <w:rFonts w:eastAsia="Times New Roman"/>
                <w:color w:val="000000"/>
                <w:sz w:val="22"/>
                <w:szCs w:val="22"/>
                <w:bdr w:val="none" w:sz="0" w:space="0" w:color="auto"/>
                <w:lang w:val="es-CL" w:eastAsia="es-CL"/>
              </w:rPr>
            </w:pPr>
            <w:del w:id="5720" w:author="Observatorio 02" w:date="2017-03-16T15:51:00Z">
              <w:r w:rsidRPr="00C2714A" w:rsidDel="004C74CA">
                <w:rPr>
                  <w:rFonts w:eastAsia="Times New Roman"/>
                  <w:color w:val="000000"/>
                  <w:sz w:val="22"/>
                  <w:szCs w:val="22"/>
                  <w:bdr w:val="none" w:sz="0" w:space="0" w:color="auto"/>
                  <w:lang w:val="es-CL" w:eastAsia="es-CL"/>
                </w:rPr>
                <w:delText>Trabajadores no calificados</w:delText>
              </w:r>
            </w:del>
          </w:p>
        </w:tc>
        <w:tc>
          <w:tcPr>
            <w:tcW w:w="1360" w:type="dxa"/>
            <w:tcBorders>
              <w:top w:val="nil"/>
              <w:left w:val="nil"/>
              <w:bottom w:val="nil"/>
              <w:right w:val="nil"/>
            </w:tcBorders>
            <w:shd w:val="clear" w:color="000000" w:fill="FFFFFF"/>
            <w:noWrap/>
            <w:vAlign w:val="bottom"/>
            <w:hideMark/>
          </w:tcPr>
          <w:p w14:paraId="1121BEEC" w14:textId="524AF6A9" w:rsidR="00F66ED6" w:rsidRPr="00C2714A" w:rsidDel="004C74CA" w:rsidRDefault="00F66ED6" w:rsidP="00F66ED6">
            <w:pPr>
              <w:spacing w:after="0" w:line="240" w:lineRule="auto"/>
              <w:jc w:val="center"/>
              <w:rPr>
                <w:del w:id="5721" w:author="Observatorio 02" w:date="2017-03-16T15:51:00Z"/>
                <w:rFonts w:eastAsia="Times New Roman"/>
                <w:color w:val="000000"/>
                <w:sz w:val="22"/>
                <w:szCs w:val="22"/>
                <w:bdr w:val="none" w:sz="0" w:space="0" w:color="auto"/>
                <w:lang w:val="es-CL" w:eastAsia="es-CL"/>
              </w:rPr>
            </w:pPr>
            <w:del w:id="5722" w:author="Observatorio 02" w:date="2017-03-16T15:51:00Z">
              <w:r w:rsidRPr="00C2714A" w:rsidDel="004C74CA">
                <w:rPr>
                  <w:rFonts w:eastAsia="Times New Roman"/>
                  <w:color w:val="000000"/>
                  <w:sz w:val="22"/>
                  <w:szCs w:val="22"/>
                  <w:bdr w:val="none" w:sz="0" w:space="0" w:color="auto"/>
                  <w:lang w:val="es-CL" w:eastAsia="es-CL"/>
                </w:rPr>
                <w:delText>19,3%</w:delText>
              </w:r>
            </w:del>
          </w:p>
        </w:tc>
        <w:tc>
          <w:tcPr>
            <w:tcW w:w="1360" w:type="dxa"/>
            <w:tcBorders>
              <w:top w:val="nil"/>
              <w:left w:val="nil"/>
              <w:bottom w:val="nil"/>
              <w:right w:val="nil"/>
            </w:tcBorders>
            <w:shd w:val="clear" w:color="000000" w:fill="FFFFFF"/>
            <w:noWrap/>
            <w:vAlign w:val="bottom"/>
            <w:hideMark/>
          </w:tcPr>
          <w:p w14:paraId="56A6230C" w14:textId="20E58EC2" w:rsidR="00F66ED6" w:rsidRPr="00C2714A" w:rsidDel="004C74CA" w:rsidRDefault="00F66ED6" w:rsidP="00F66ED6">
            <w:pPr>
              <w:spacing w:after="0" w:line="240" w:lineRule="auto"/>
              <w:jc w:val="center"/>
              <w:rPr>
                <w:del w:id="5723" w:author="Observatorio 02" w:date="2017-03-16T15:51:00Z"/>
                <w:rFonts w:eastAsia="Times New Roman"/>
                <w:color w:val="000000"/>
                <w:sz w:val="22"/>
                <w:szCs w:val="22"/>
                <w:bdr w:val="none" w:sz="0" w:space="0" w:color="auto"/>
                <w:lang w:val="es-CL" w:eastAsia="es-CL"/>
              </w:rPr>
            </w:pPr>
            <w:del w:id="5724" w:author="Observatorio 02" w:date="2017-03-16T15:51:00Z">
              <w:r w:rsidRPr="00C2714A" w:rsidDel="004C74CA">
                <w:rPr>
                  <w:rFonts w:eastAsia="Times New Roman"/>
                  <w:color w:val="000000"/>
                  <w:sz w:val="22"/>
                  <w:szCs w:val="22"/>
                  <w:bdr w:val="none" w:sz="0" w:space="0" w:color="auto"/>
                  <w:lang w:val="es-CL" w:eastAsia="es-CL"/>
                </w:rPr>
                <w:delText>23,0%</w:delText>
              </w:r>
            </w:del>
          </w:p>
        </w:tc>
      </w:tr>
      <w:tr w:rsidR="00F66ED6" w:rsidRPr="008D413D" w:rsidDel="004C74CA" w14:paraId="3A022508" w14:textId="0DAF141A" w:rsidTr="00737596">
        <w:trPr>
          <w:trHeight w:val="300"/>
          <w:del w:id="5725" w:author="Observatorio 02" w:date="2017-03-16T15:51:00Z"/>
        </w:trPr>
        <w:tc>
          <w:tcPr>
            <w:tcW w:w="6320" w:type="dxa"/>
            <w:tcBorders>
              <w:top w:val="nil"/>
              <w:left w:val="nil"/>
              <w:bottom w:val="single" w:sz="4" w:space="0" w:color="auto"/>
              <w:right w:val="nil"/>
            </w:tcBorders>
            <w:shd w:val="clear" w:color="000000" w:fill="FFFFFF"/>
            <w:noWrap/>
            <w:vAlign w:val="bottom"/>
            <w:hideMark/>
          </w:tcPr>
          <w:p w14:paraId="6C1EFEFF" w14:textId="6E8B9BD8" w:rsidR="00F66ED6" w:rsidRPr="00C2714A" w:rsidDel="004C74CA" w:rsidRDefault="00F66ED6" w:rsidP="00F66ED6">
            <w:pPr>
              <w:spacing w:after="0" w:line="240" w:lineRule="auto"/>
              <w:rPr>
                <w:del w:id="5726" w:author="Observatorio 02" w:date="2017-03-16T15:51:00Z"/>
                <w:rFonts w:eastAsia="Times New Roman"/>
                <w:color w:val="000000"/>
                <w:sz w:val="22"/>
                <w:szCs w:val="22"/>
                <w:bdr w:val="none" w:sz="0" w:space="0" w:color="auto"/>
                <w:lang w:val="es-CL" w:eastAsia="es-CL"/>
              </w:rPr>
            </w:pPr>
            <w:del w:id="5727" w:author="Observatorio 02" w:date="2017-03-16T15:51:00Z">
              <w:r w:rsidRPr="00C2714A" w:rsidDel="004C74CA">
                <w:rPr>
                  <w:rFonts w:eastAsia="Times New Roman"/>
                  <w:color w:val="000000"/>
                  <w:sz w:val="22"/>
                  <w:szCs w:val="22"/>
                  <w:bdr w:val="none" w:sz="0" w:space="0" w:color="auto"/>
                  <w:lang w:val="es-CL" w:eastAsia="es-CL"/>
                </w:rPr>
                <w:delText>Fuerzas armadas</w:delText>
              </w:r>
            </w:del>
          </w:p>
        </w:tc>
        <w:tc>
          <w:tcPr>
            <w:tcW w:w="1360" w:type="dxa"/>
            <w:tcBorders>
              <w:top w:val="nil"/>
              <w:left w:val="nil"/>
              <w:bottom w:val="single" w:sz="4" w:space="0" w:color="auto"/>
              <w:right w:val="nil"/>
            </w:tcBorders>
            <w:shd w:val="clear" w:color="000000" w:fill="FFFFFF"/>
            <w:noWrap/>
            <w:vAlign w:val="bottom"/>
            <w:hideMark/>
          </w:tcPr>
          <w:p w14:paraId="7C295FB0" w14:textId="7CE68D4C" w:rsidR="00F66ED6" w:rsidRPr="00C2714A" w:rsidDel="004C74CA" w:rsidRDefault="00F66ED6" w:rsidP="00F66ED6">
            <w:pPr>
              <w:spacing w:after="0" w:line="240" w:lineRule="auto"/>
              <w:jc w:val="center"/>
              <w:rPr>
                <w:del w:id="5728" w:author="Observatorio 02" w:date="2017-03-16T15:51:00Z"/>
                <w:rFonts w:eastAsia="Times New Roman"/>
                <w:color w:val="000000"/>
                <w:sz w:val="22"/>
                <w:szCs w:val="22"/>
                <w:bdr w:val="none" w:sz="0" w:space="0" w:color="auto"/>
                <w:lang w:val="es-CL" w:eastAsia="es-CL"/>
              </w:rPr>
            </w:pPr>
            <w:del w:id="5729" w:author="Observatorio 02" w:date="2017-03-16T15:51:00Z">
              <w:r w:rsidRPr="00C2714A" w:rsidDel="004C74CA">
                <w:rPr>
                  <w:rFonts w:eastAsia="Times New Roman"/>
                  <w:color w:val="000000"/>
                  <w:sz w:val="22"/>
                  <w:szCs w:val="22"/>
                  <w:bdr w:val="none" w:sz="0" w:space="0" w:color="auto"/>
                  <w:lang w:val="es-CL" w:eastAsia="es-CL"/>
                </w:rPr>
                <w:delText>0,0%</w:delText>
              </w:r>
            </w:del>
          </w:p>
        </w:tc>
        <w:tc>
          <w:tcPr>
            <w:tcW w:w="1360" w:type="dxa"/>
            <w:tcBorders>
              <w:top w:val="nil"/>
              <w:left w:val="nil"/>
              <w:bottom w:val="single" w:sz="4" w:space="0" w:color="auto"/>
              <w:right w:val="nil"/>
            </w:tcBorders>
            <w:shd w:val="clear" w:color="000000" w:fill="FFFFFF"/>
            <w:noWrap/>
            <w:vAlign w:val="bottom"/>
            <w:hideMark/>
          </w:tcPr>
          <w:p w14:paraId="5A48E83C" w14:textId="33C7A91A" w:rsidR="00F66ED6" w:rsidRPr="00C2714A" w:rsidDel="004C74CA" w:rsidRDefault="00F66ED6" w:rsidP="00F66ED6">
            <w:pPr>
              <w:spacing w:after="0" w:line="240" w:lineRule="auto"/>
              <w:jc w:val="center"/>
              <w:rPr>
                <w:del w:id="5730" w:author="Observatorio 02" w:date="2017-03-16T15:51:00Z"/>
                <w:rFonts w:eastAsia="Times New Roman"/>
                <w:color w:val="000000"/>
                <w:sz w:val="22"/>
                <w:szCs w:val="22"/>
                <w:bdr w:val="none" w:sz="0" w:space="0" w:color="auto"/>
                <w:lang w:val="es-CL" w:eastAsia="es-CL"/>
              </w:rPr>
            </w:pPr>
            <w:del w:id="5731" w:author="Observatorio 02" w:date="2017-03-16T15:51:00Z">
              <w:r w:rsidRPr="00C2714A" w:rsidDel="004C74CA">
                <w:rPr>
                  <w:rFonts w:eastAsia="Times New Roman"/>
                  <w:color w:val="000000"/>
                  <w:sz w:val="22"/>
                  <w:szCs w:val="22"/>
                  <w:bdr w:val="none" w:sz="0" w:space="0" w:color="auto"/>
                  <w:lang w:val="es-CL" w:eastAsia="es-CL"/>
                </w:rPr>
                <w:delText>0,8%</w:delText>
              </w:r>
            </w:del>
          </w:p>
        </w:tc>
      </w:tr>
      <w:tr w:rsidR="00F66ED6" w:rsidRPr="008D413D" w:rsidDel="004C74CA" w14:paraId="41EA2A36" w14:textId="31D49598" w:rsidTr="00737596">
        <w:trPr>
          <w:trHeight w:val="315"/>
          <w:del w:id="5732" w:author="Observatorio 02" w:date="2017-03-16T15:51:00Z"/>
        </w:trPr>
        <w:tc>
          <w:tcPr>
            <w:tcW w:w="6320" w:type="dxa"/>
            <w:tcBorders>
              <w:top w:val="single" w:sz="4" w:space="0" w:color="auto"/>
              <w:left w:val="nil"/>
              <w:bottom w:val="single" w:sz="4" w:space="0" w:color="auto"/>
              <w:right w:val="nil"/>
            </w:tcBorders>
            <w:shd w:val="clear" w:color="000000" w:fill="FFFFFF"/>
            <w:noWrap/>
            <w:vAlign w:val="bottom"/>
            <w:hideMark/>
          </w:tcPr>
          <w:p w14:paraId="7F537892" w14:textId="10A2F221" w:rsidR="00F66ED6" w:rsidRPr="00C2714A" w:rsidDel="004C74CA" w:rsidRDefault="00F66ED6" w:rsidP="00F66ED6">
            <w:pPr>
              <w:spacing w:after="0" w:line="240" w:lineRule="auto"/>
              <w:rPr>
                <w:del w:id="5733" w:author="Observatorio 02" w:date="2017-03-16T15:51:00Z"/>
                <w:rFonts w:eastAsia="Times New Roman"/>
                <w:color w:val="000000"/>
                <w:sz w:val="22"/>
                <w:szCs w:val="22"/>
                <w:bdr w:val="none" w:sz="0" w:space="0" w:color="auto"/>
                <w:lang w:val="es-CL" w:eastAsia="es-CL"/>
              </w:rPr>
            </w:pPr>
            <w:del w:id="5734" w:author="Observatorio 02" w:date="2017-03-16T15:51:00Z">
              <w:r w:rsidRPr="00C2714A" w:rsidDel="004C74CA">
                <w:rPr>
                  <w:rFonts w:eastAsia="Times New Roman"/>
                  <w:color w:val="000000"/>
                  <w:sz w:val="22"/>
                  <w:szCs w:val="22"/>
                  <w:bdr w:val="none" w:sz="0" w:space="0" w:color="auto"/>
                  <w:lang w:val="es-CL" w:eastAsia="es-CL"/>
                </w:rPr>
                <w:delText>Total</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04582FB" w14:textId="562F96CE" w:rsidR="00F66ED6" w:rsidRPr="00C2714A" w:rsidDel="004C74CA" w:rsidRDefault="00F66ED6" w:rsidP="00F66ED6">
            <w:pPr>
              <w:spacing w:after="0" w:line="240" w:lineRule="auto"/>
              <w:jc w:val="center"/>
              <w:rPr>
                <w:del w:id="5735" w:author="Observatorio 02" w:date="2017-03-16T15:51:00Z"/>
                <w:rFonts w:eastAsia="Times New Roman"/>
                <w:color w:val="000000"/>
                <w:sz w:val="22"/>
                <w:szCs w:val="22"/>
                <w:bdr w:val="none" w:sz="0" w:space="0" w:color="auto"/>
                <w:lang w:val="es-CL" w:eastAsia="es-CL"/>
              </w:rPr>
            </w:pPr>
            <w:del w:id="5736" w:author="Observatorio 02" w:date="2017-03-16T15:51:00Z">
              <w:r w:rsidRPr="00C2714A" w:rsidDel="004C74CA">
                <w:rPr>
                  <w:rFonts w:eastAsia="Times New Roman"/>
                  <w:color w:val="000000"/>
                  <w:sz w:val="22"/>
                  <w:szCs w:val="22"/>
                  <w:bdr w:val="none" w:sz="0" w:space="0" w:color="auto"/>
                  <w:lang w:val="es-CL" w:eastAsia="es-CL"/>
                </w:rPr>
                <w:delText>100,0%</w:delText>
              </w:r>
            </w:del>
          </w:p>
        </w:tc>
        <w:tc>
          <w:tcPr>
            <w:tcW w:w="1360" w:type="dxa"/>
            <w:tcBorders>
              <w:top w:val="single" w:sz="4" w:space="0" w:color="auto"/>
              <w:left w:val="nil"/>
              <w:bottom w:val="single" w:sz="4" w:space="0" w:color="auto"/>
              <w:right w:val="nil"/>
            </w:tcBorders>
            <w:shd w:val="clear" w:color="000000" w:fill="FFFFFF"/>
            <w:noWrap/>
            <w:vAlign w:val="bottom"/>
            <w:hideMark/>
          </w:tcPr>
          <w:p w14:paraId="45BEC075" w14:textId="7AB94D3A" w:rsidR="00F66ED6" w:rsidRPr="00C2714A" w:rsidDel="004C74CA" w:rsidRDefault="00F66ED6" w:rsidP="00F66ED6">
            <w:pPr>
              <w:spacing w:after="0" w:line="240" w:lineRule="auto"/>
              <w:jc w:val="center"/>
              <w:rPr>
                <w:del w:id="5737" w:author="Observatorio 02" w:date="2017-03-16T15:51:00Z"/>
                <w:rFonts w:eastAsia="Times New Roman"/>
                <w:color w:val="000000"/>
                <w:sz w:val="22"/>
                <w:szCs w:val="22"/>
                <w:bdr w:val="none" w:sz="0" w:space="0" w:color="auto"/>
                <w:lang w:val="es-CL" w:eastAsia="es-CL"/>
              </w:rPr>
            </w:pPr>
            <w:del w:id="5738" w:author="Observatorio 02" w:date="2017-03-16T15:51:00Z">
              <w:r w:rsidRPr="00C2714A" w:rsidDel="004C74CA">
                <w:rPr>
                  <w:rFonts w:eastAsia="Times New Roman"/>
                  <w:color w:val="000000"/>
                  <w:sz w:val="22"/>
                  <w:szCs w:val="22"/>
                  <w:bdr w:val="none" w:sz="0" w:space="0" w:color="auto"/>
                  <w:lang w:val="es-CL" w:eastAsia="es-CL"/>
                </w:rPr>
                <w:delText>100,0%</w:delText>
              </w:r>
            </w:del>
          </w:p>
        </w:tc>
      </w:tr>
    </w:tbl>
    <w:p w14:paraId="182906C8" w14:textId="3AD70C1E" w:rsidR="00FD01A3" w:rsidRPr="00C2714A" w:rsidRDefault="004C74CA" w:rsidP="000C3FB6">
      <w:pPr>
        <w:spacing w:after="0" w:line="276" w:lineRule="auto"/>
        <w:jc w:val="both"/>
        <w:rPr>
          <w:b/>
          <w:color w:val="323E4F" w:themeColor="text2" w:themeShade="BF"/>
          <w:lang w:val="es-ES"/>
          <w:rPrChange w:id="5739" w:author="Observatorio 02" w:date="2017-03-23T14:31:00Z">
            <w:rPr>
              <w:lang w:val="es-ES"/>
            </w:rPr>
          </w:rPrChange>
        </w:rPr>
      </w:pPr>
      <w:moveToRangeStart w:id="5740" w:author="Observatorio 02" w:date="2017-03-16T15:53:00Z" w:name="move477442917"/>
      <w:moveTo w:id="5741" w:author="Observatorio 02" w:date="2017-03-16T15:53:00Z">
        <w:r w:rsidRPr="00C2714A">
          <w:rPr>
            <w:rFonts w:eastAsia="Times New Roman"/>
            <w:b/>
            <w:bCs/>
            <w:color w:val="323E4F" w:themeColor="text2" w:themeShade="BF"/>
            <w:bdr w:val="none" w:sz="0" w:space="0" w:color="auto"/>
            <w:lang w:val="es-CL" w:eastAsia="es-CL"/>
            <w:rPrChange w:id="5742" w:author="Observatorio 02" w:date="2017-03-23T14:31:00Z">
              <w:rPr>
                <w:rFonts w:eastAsia="Times New Roman"/>
                <w:b/>
                <w:bCs/>
                <w:color w:val="203764"/>
                <w:bdr w:val="none" w:sz="0" w:space="0" w:color="auto"/>
                <w:lang w:val="es-CL" w:eastAsia="es-CL"/>
              </w:rPr>
            </w:rPrChange>
          </w:rPr>
          <w:t xml:space="preserve">Cuadro </w:t>
        </w:r>
        <w:del w:id="5743" w:author="Observatorio 02" w:date="2017-03-16T15:53:00Z">
          <w:r w:rsidRPr="00C2714A" w:rsidDel="00614149">
            <w:rPr>
              <w:rFonts w:eastAsia="Times New Roman"/>
              <w:b/>
              <w:bCs/>
              <w:color w:val="323E4F" w:themeColor="text2" w:themeShade="BF"/>
              <w:bdr w:val="none" w:sz="0" w:space="0" w:color="auto"/>
              <w:lang w:val="es-CL" w:eastAsia="es-CL"/>
              <w:rPrChange w:id="5744" w:author="Observatorio 02" w:date="2017-03-23T14:31:00Z">
                <w:rPr>
                  <w:rFonts w:eastAsia="Times New Roman"/>
                  <w:b/>
                  <w:bCs/>
                  <w:color w:val="203764"/>
                  <w:bdr w:val="none" w:sz="0" w:space="0" w:color="auto"/>
                  <w:lang w:val="es-CL" w:eastAsia="es-CL"/>
                </w:rPr>
              </w:rPrChange>
            </w:rPr>
            <w:delText>9.</w:delText>
          </w:r>
        </w:del>
      </w:moveTo>
      <w:ins w:id="5745" w:author="Observatorio 02" w:date="2017-03-16T15:53:00Z">
        <w:r w:rsidR="00614149" w:rsidRPr="00C2714A">
          <w:rPr>
            <w:rFonts w:eastAsia="Times New Roman"/>
            <w:b/>
            <w:bCs/>
            <w:color w:val="323E4F" w:themeColor="text2" w:themeShade="BF"/>
            <w:bdr w:val="none" w:sz="0" w:space="0" w:color="auto"/>
            <w:lang w:val="es-CL" w:eastAsia="es-CL"/>
            <w:rPrChange w:id="5746" w:author="Observatorio 02" w:date="2017-03-23T14:31:00Z">
              <w:rPr>
                <w:rFonts w:eastAsia="Times New Roman"/>
                <w:b/>
                <w:bCs/>
                <w:color w:val="203764"/>
                <w:bdr w:val="none" w:sz="0" w:space="0" w:color="auto"/>
                <w:lang w:val="es-CL" w:eastAsia="es-CL"/>
              </w:rPr>
            </w:rPrChange>
          </w:rPr>
          <w:t>20.</w:t>
        </w:r>
      </w:ins>
      <w:moveTo w:id="5747" w:author="Observatorio 02" w:date="2017-03-16T15:53:00Z">
        <w:r w:rsidRPr="00C2714A">
          <w:rPr>
            <w:rFonts w:eastAsia="Times New Roman"/>
            <w:b/>
            <w:bCs/>
            <w:color w:val="323E4F" w:themeColor="text2" w:themeShade="BF"/>
            <w:bdr w:val="none" w:sz="0" w:space="0" w:color="auto"/>
            <w:lang w:val="es-CL" w:eastAsia="es-CL"/>
            <w:rPrChange w:id="5748" w:author="Observatorio 02" w:date="2017-03-23T14:31:00Z">
              <w:rPr>
                <w:rFonts w:eastAsia="Times New Roman"/>
                <w:b/>
                <w:bCs/>
                <w:color w:val="203764"/>
                <w:bdr w:val="none" w:sz="0" w:space="0" w:color="auto"/>
                <w:lang w:val="es-CL" w:eastAsia="es-CL"/>
              </w:rPr>
            </w:rPrChange>
          </w:rPr>
          <w:t xml:space="preserve"> Ocupados </w:t>
        </w:r>
        <w:del w:id="5749" w:author="Observatorio 02" w:date="2017-03-16T15:54:00Z">
          <w:r w:rsidRPr="00C2714A" w:rsidDel="00614149">
            <w:rPr>
              <w:rFonts w:eastAsia="Times New Roman"/>
              <w:b/>
              <w:bCs/>
              <w:color w:val="323E4F" w:themeColor="text2" w:themeShade="BF"/>
              <w:bdr w:val="none" w:sz="0" w:space="0" w:color="auto"/>
              <w:lang w:val="es-CL" w:eastAsia="es-CL"/>
              <w:rPrChange w:id="5750" w:author="Observatorio 02" w:date="2017-03-23T14:31:00Z">
                <w:rPr>
                  <w:rFonts w:eastAsia="Times New Roman"/>
                  <w:b/>
                  <w:bCs/>
                  <w:color w:val="203764"/>
                  <w:bdr w:val="none" w:sz="0" w:space="0" w:color="auto"/>
                  <w:lang w:val="es-CL" w:eastAsia="es-CL"/>
                </w:rPr>
              </w:rPrChange>
            </w:rPr>
            <w:delText xml:space="preserve">(dependientes) </w:delText>
          </w:r>
        </w:del>
      </w:moveTo>
      <w:ins w:id="5751" w:author="Observatorio 02" w:date="2017-03-16T15:53:00Z">
        <w:r w:rsidR="00614149" w:rsidRPr="00C2714A">
          <w:rPr>
            <w:rFonts w:eastAsia="Times New Roman"/>
            <w:b/>
            <w:bCs/>
            <w:color w:val="323E4F" w:themeColor="text2" w:themeShade="BF"/>
            <w:bdr w:val="none" w:sz="0" w:space="0" w:color="auto"/>
            <w:lang w:val="es-CL" w:eastAsia="es-CL"/>
            <w:rPrChange w:id="5752" w:author="Observatorio 02" w:date="2017-03-23T14:31:00Z">
              <w:rPr>
                <w:rFonts w:eastAsia="Times New Roman"/>
                <w:b/>
                <w:bCs/>
                <w:color w:val="203764"/>
                <w:bdr w:val="none" w:sz="0" w:space="0" w:color="auto"/>
                <w:lang w:val="es-CL" w:eastAsia="es-CL"/>
              </w:rPr>
            </w:rPrChange>
          </w:rPr>
          <w:t xml:space="preserve">del sector </w:t>
        </w:r>
      </w:ins>
      <w:moveTo w:id="5753" w:author="Observatorio 02" w:date="2017-03-16T15:53:00Z">
        <w:del w:id="5754" w:author="Observatorio 02" w:date="2017-03-16T15:55:00Z">
          <w:r w:rsidRPr="00C2714A" w:rsidDel="001E2B98">
            <w:rPr>
              <w:rFonts w:eastAsia="Times New Roman"/>
              <w:b/>
              <w:bCs/>
              <w:color w:val="323E4F" w:themeColor="text2" w:themeShade="BF"/>
              <w:bdr w:val="none" w:sz="0" w:space="0" w:color="auto"/>
              <w:lang w:val="es-CL" w:eastAsia="es-CL"/>
              <w:rPrChange w:id="5755" w:author="Observatorio 02" w:date="2017-03-23T14:31:00Z">
                <w:rPr>
                  <w:rFonts w:eastAsia="Times New Roman"/>
                  <w:b/>
                  <w:bCs/>
                  <w:color w:val="203764"/>
                  <w:bdr w:val="none" w:sz="0" w:space="0" w:color="auto"/>
                  <w:lang w:val="es-CL" w:eastAsia="es-CL"/>
                </w:rPr>
              </w:rPrChange>
            </w:rPr>
            <w:delText>por</w:delText>
          </w:r>
        </w:del>
      </w:moveTo>
      <w:ins w:id="5756" w:author="Observatorio 02" w:date="2017-03-16T15:55:00Z">
        <w:r w:rsidR="001E2B98" w:rsidRPr="00C2714A">
          <w:rPr>
            <w:rFonts w:eastAsia="Times New Roman"/>
            <w:b/>
            <w:bCs/>
            <w:color w:val="323E4F" w:themeColor="text2" w:themeShade="BF"/>
            <w:bdr w:val="none" w:sz="0" w:space="0" w:color="auto"/>
            <w:lang w:val="es-CL" w:eastAsia="es-CL"/>
            <w:rPrChange w:id="5757" w:author="Observatorio 02" w:date="2017-03-23T14:31:00Z">
              <w:rPr>
                <w:rFonts w:eastAsia="Times New Roman"/>
                <w:b/>
                <w:bCs/>
                <w:color w:val="1F3864" w:themeColor="accent5" w:themeShade="80"/>
                <w:bdr w:val="none" w:sz="0" w:space="0" w:color="auto"/>
                <w:lang w:val="es-CL" w:eastAsia="es-CL"/>
              </w:rPr>
            </w:rPrChange>
          </w:rPr>
          <w:t>según</w:t>
        </w:r>
      </w:ins>
      <w:moveTo w:id="5758" w:author="Observatorio 02" w:date="2017-03-16T15:53:00Z">
        <w:r w:rsidRPr="00C2714A">
          <w:rPr>
            <w:rFonts w:eastAsia="Times New Roman"/>
            <w:b/>
            <w:bCs/>
            <w:color w:val="323E4F" w:themeColor="text2" w:themeShade="BF"/>
            <w:bdr w:val="none" w:sz="0" w:space="0" w:color="auto"/>
            <w:lang w:val="es-CL" w:eastAsia="es-CL"/>
            <w:rPrChange w:id="5759" w:author="Observatorio 02" w:date="2017-03-23T14:31:00Z">
              <w:rPr>
                <w:rFonts w:eastAsia="Times New Roman"/>
                <w:b/>
                <w:bCs/>
                <w:color w:val="203764"/>
                <w:bdr w:val="none" w:sz="0" w:space="0" w:color="auto"/>
                <w:lang w:val="es-CL" w:eastAsia="es-CL"/>
              </w:rPr>
            </w:rPrChange>
          </w:rPr>
          <w:t xml:space="preserve"> </w:t>
        </w:r>
        <w:del w:id="5760" w:author="Observatorio 02" w:date="2017-04-17T12:07:00Z">
          <w:r w:rsidRPr="00C2714A" w:rsidDel="00AD2B63">
            <w:rPr>
              <w:rFonts w:eastAsia="Times New Roman"/>
              <w:b/>
              <w:bCs/>
              <w:color w:val="323E4F" w:themeColor="text2" w:themeShade="BF"/>
              <w:bdr w:val="none" w:sz="0" w:space="0" w:color="auto"/>
              <w:lang w:val="es-CL" w:eastAsia="es-CL"/>
              <w:rPrChange w:id="5761" w:author="Observatorio 02" w:date="2017-03-23T14:31:00Z">
                <w:rPr>
                  <w:rFonts w:eastAsia="Times New Roman"/>
                  <w:b/>
                  <w:bCs/>
                  <w:color w:val="203764"/>
                  <w:bdr w:val="none" w:sz="0" w:space="0" w:color="auto"/>
                  <w:lang w:val="es-CL" w:eastAsia="es-CL"/>
                </w:rPr>
              </w:rPrChange>
            </w:rPr>
            <w:delText>tipo</w:delText>
          </w:r>
        </w:del>
      </w:moveTo>
      <w:ins w:id="5762" w:author="Observatorio 02" w:date="2017-04-17T12:07:00Z">
        <w:r w:rsidR="00AD2B63">
          <w:rPr>
            <w:rFonts w:eastAsia="Times New Roman"/>
            <w:b/>
            <w:bCs/>
            <w:color w:val="323E4F" w:themeColor="text2" w:themeShade="BF"/>
            <w:bdr w:val="none" w:sz="0" w:space="0" w:color="auto"/>
            <w:lang w:val="es-CL" w:eastAsia="es-CL"/>
          </w:rPr>
          <w:t>gran grupo</w:t>
        </w:r>
      </w:ins>
      <w:moveTo w:id="5763" w:author="Observatorio 02" w:date="2017-03-16T15:53:00Z">
        <w:r w:rsidRPr="00C2714A">
          <w:rPr>
            <w:rFonts w:eastAsia="Times New Roman"/>
            <w:b/>
            <w:bCs/>
            <w:color w:val="323E4F" w:themeColor="text2" w:themeShade="BF"/>
            <w:bdr w:val="none" w:sz="0" w:space="0" w:color="auto"/>
            <w:lang w:val="es-CL" w:eastAsia="es-CL"/>
            <w:rPrChange w:id="5764" w:author="Observatorio 02" w:date="2017-03-23T14:31:00Z">
              <w:rPr>
                <w:rFonts w:eastAsia="Times New Roman"/>
                <w:b/>
                <w:bCs/>
                <w:color w:val="203764"/>
                <w:bdr w:val="none" w:sz="0" w:space="0" w:color="auto"/>
                <w:lang w:val="es-CL" w:eastAsia="es-CL"/>
              </w:rPr>
            </w:rPrChange>
          </w:rPr>
          <w:t xml:space="preserve"> de ocupación</w:t>
        </w:r>
      </w:moveTo>
      <w:moveToRangeEnd w:id="5740"/>
      <w:ins w:id="5765" w:author="Observatorio 02" w:date="2017-03-16T15:53:00Z">
        <w:r w:rsidR="001E2B98" w:rsidRPr="00C2714A">
          <w:rPr>
            <w:rFonts w:eastAsia="Times New Roman"/>
            <w:b/>
            <w:color w:val="323E4F" w:themeColor="text2" w:themeShade="BF"/>
            <w:bdr w:val="none" w:sz="0" w:space="0" w:color="auto"/>
            <w:lang w:val="es-CL" w:eastAsia="es-CL"/>
            <w:rPrChange w:id="5766" w:author="Observatorio 02" w:date="2017-03-23T14:31:00Z">
              <w:rPr>
                <w:rFonts w:eastAsia="Times New Roman"/>
                <w:color w:val="203764"/>
                <w:bdr w:val="none" w:sz="0" w:space="0" w:color="auto"/>
                <w:lang w:val="es-CL" w:eastAsia="es-CL"/>
              </w:rPr>
            </w:rPrChange>
          </w:rPr>
          <w:t>, 2010 y 2016</w:t>
        </w:r>
      </w:ins>
      <w:moveFromRangeStart w:id="5767" w:author="Observatorio 02" w:date="2017-03-16T15:52:00Z" w:name="move477442901"/>
      <w:moveFrom w:id="5768" w:author="Observatorio 02" w:date="2017-03-16T15:52:00Z">
        <w:r w:rsidR="00F66ED6" w:rsidRPr="00C2714A" w:rsidDel="004C74CA">
          <w:rPr>
            <w:rFonts w:eastAsia="Times New Roman"/>
            <w:b/>
            <w:color w:val="323E4F" w:themeColor="text2" w:themeShade="BF"/>
            <w:bdr w:val="none" w:sz="0" w:space="0" w:color="auto"/>
            <w:lang w:val="es-CL" w:eastAsia="es-CL"/>
            <w:rPrChange w:id="5769" w:author="Observatorio 02" w:date="2017-03-23T14:31:00Z">
              <w:rPr>
                <w:rFonts w:eastAsia="Times New Roman"/>
                <w:color w:val="203764"/>
                <w:sz w:val="20"/>
                <w:szCs w:val="20"/>
                <w:bdr w:val="none" w:sz="0" w:space="0" w:color="auto"/>
                <w:lang w:val="es-CL" w:eastAsia="es-CL"/>
              </w:rPr>
            </w:rPrChange>
          </w:rPr>
          <w:t>Fuente: Elaboración propia en base a NENE 2015</w:t>
        </w:r>
        <w:del w:id="5770" w:author="Observatorio 02" w:date="2017-03-16T15:53:00Z">
          <w:r w:rsidR="00F66ED6" w:rsidRPr="00C2714A" w:rsidDel="004C74CA">
            <w:rPr>
              <w:rFonts w:eastAsia="Times New Roman"/>
              <w:b/>
              <w:color w:val="323E4F" w:themeColor="text2" w:themeShade="BF"/>
              <w:bdr w:val="none" w:sz="0" w:space="0" w:color="auto"/>
              <w:lang w:val="es-CL" w:eastAsia="es-CL"/>
              <w:rPrChange w:id="5771" w:author="Observatorio 02" w:date="2017-03-23T14:31:00Z">
                <w:rPr>
                  <w:rFonts w:eastAsia="Times New Roman"/>
                  <w:color w:val="203764"/>
                  <w:sz w:val="20"/>
                  <w:szCs w:val="20"/>
                  <w:bdr w:val="none" w:sz="0" w:space="0" w:color="auto"/>
                  <w:lang w:val="es-CL" w:eastAsia="es-CL"/>
                </w:rPr>
              </w:rPrChange>
            </w:rPr>
            <w:delText>.</w:delText>
          </w:r>
        </w:del>
      </w:moveFrom>
      <w:moveFromRangeEnd w:id="5767"/>
    </w:p>
    <w:tbl>
      <w:tblPr>
        <w:tblW w:w="8838" w:type="dxa"/>
        <w:tblCellMar>
          <w:left w:w="70" w:type="dxa"/>
          <w:right w:w="70" w:type="dxa"/>
        </w:tblCellMar>
        <w:tblLook w:val="04A0" w:firstRow="1" w:lastRow="0" w:firstColumn="1" w:lastColumn="0" w:noHBand="0" w:noVBand="1"/>
      </w:tblPr>
      <w:tblGrid>
        <w:gridCol w:w="5698"/>
        <w:gridCol w:w="785"/>
        <w:gridCol w:w="785"/>
        <w:gridCol w:w="785"/>
        <w:gridCol w:w="785"/>
      </w:tblGrid>
      <w:tr w:rsidR="004C74CA" w:rsidRPr="00C2714A" w14:paraId="4B534184" w14:textId="77777777" w:rsidTr="004C74CA">
        <w:trPr>
          <w:trHeight w:val="300"/>
          <w:ins w:id="5772" w:author="Observatorio 02" w:date="2017-03-16T15:51:00Z"/>
        </w:trPr>
        <w:tc>
          <w:tcPr>
            <w:tcW w:w="5698" w:type="dxa"/>
            <w:vMerge w:val="restart"/>
            <w:tcBorders>
              <w:top w:val="single" w:sz="8" w:space="0" w:color="000000"/>
              <w:left w:val="nil"/>
              <w:bottom w:val="single" w:sz="4" w:space="0" w:color="000000"/>
              <w:right w:val="nil"/>
            </w:tcBorders>
            <w:shd w:val="clear" w:color="000000" w:fill="FFFFFF"/>
            <w:noWrap/>
            <w:vAlign w:val="bottom"/>
            <w:hideMark/>
          </w:tcPr>
          <w:p w14:paraId="3356DDB5" w14:textId="77777777" w:rsidR="004C74CA" w:rsidRPr="00C2714A" w:rsidRDefault="004C74CA" w:rsidP="004C74CA">
            <w:pPr>
              <w:spacing w:after="0" w:line="240" w:lineRule="auto"/>
              <w:rPr>
                <w:ins w:id="5773" w:author="Observatorio 02" w:date="2017-03-16T15:51:00Z"/>
                <w:rFonts w:eastAsia="Times New Roman"/>
                <w:sz w:val="22"/>
                <w:szCs w:val="22"/>
                <w:bdr w:val="none" w:sz="0" w:space="0" w:color="auto"/>
                <w:lang w:val="es-CL" w:eastAsia="es-CL"/>
              </w:rPr>
            </w:pPr>
            <w:ins w:id="5774" w:author="Observatorio 02" w:date="2017-03-16T15:51:00Z">
              <w:r w:rsidRPr="00C2714A">
                <w:rPr>
                  <w:rFonts w:eastAsia="Times New Roman"/>
                  <w:sz w:val="22"/>
                  <w:szCs w:val="22"/>
                  <w:bdr w:val="none" w:sz="0" w:space="0" w:color="auto"/>
                  <w:lang w:val="es-CL" w:eastAsia="es-CL"/>
                </w:rPr>
                <w:lastRenderedPageBreak/>
                <w:t>Gran grupo de ocupación (CIUO 88 - 1 dígito)</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268424EC" w14:textId="77777777" w:rsidR="004C74CA" w:rsidRPr="00C2714A" w:rsidRDefault="004C74CA" w:rsidP="004C74CA">
            <w:pPr>
              <w:spacing w:after="0" w:line="240" w:lineRule="auto"/>
              <w:jc w:val="center"/>
              <w:rPr>
                <w:ins w:id="5775" w:author="Observatorio 02" w:date="2017-03-16T15:51:00Z"/>
                <w:rFonts w:eastAsia="Times New Roman"/>
                <w:sz w:val="22"/>
                <w:szCs w:val="22"/>
                <w:bdr w:val="none" w:sz="0" w:space="0" w:color="auto"/>
                <w:lang w:val="es-CL" w:eastAsia="es-CL"/>
              </w:rPr>
            </w:pPr>
            <w:ins w:id="5776" w:author="Observatorio 02" w:date="2017-03-16T15:51:00Z">
              <w:r w:rsidRPr="00C2714A">
                <w:rPr>
                  <w:rFonts w:eastAsia="Times New Roman"/>
                  <w:sz w:val="22"/>
                  <w:szCs w:val="22"/>
                  <w:bdr w:val="none" w:sz="0" w:space="0" w:color="auto"/>
                  <w:lang w:val="es-CL" w:eastAsia="es-CL"/>
                </w:rPr>
                <w:t>Sector</w:t>
              </w:r>
            </w:ins>
          </w:p>
        </w:tc>
        <w:tc>
          <w:tcPr>
            <w:tcW w:w="1570" w:type="dxa"/>
            <w:gridSpan w:val="2"/>
            <w:tcBorders>
              <w:top w:val="single" w:sz="8" w:space="0" w:color="000000"/>
              <w:left w:val="nil"/>
              <w:bottom w:val="single" w:sz="4" w:space="0" w:color="000000"/>
              <w:right w:val="nil"/>
            </w:tcBorders>
            <w:shd w:val="clear" w:color="000000" w:fill="FFFFFF"/>
            <w:noWrap/>
            <w:vAlign w:val="bottom"/>
            <w:hideMark/>
          </w:tcPr>
          <w:p w14:paraId="3689461B" w14:textId="77777777" w:rsidR="004C74CA" w:rsidRPr="00C2714A" w:rsidRDefault="004C74CA" w:rsidP="004C74CA">
            <w:pPr>
              <w:spacing w:after="0" w:line="240" w:lineRule="auto"/>
              <w:jc w:val="center"/>
              <w:rPr>
                <w:ins w:id="5777" w:author="Observatorio 02" w:date="2017-03-16T15:51:00Z"/>
                <w:rFonts w:eastAsia="Times New Roman"/>
                <w:sz w:val="22"/>
                <w:szCs w:val="22"/>
                <w:bdr w:val="none" w:sz="0" w:space="0" w:color="auto"/>
                <w:lang w:val="es-CL" w:eastAsia="es-CL"/>
              </w:rPr>
            </w:pPr>
            <w:ins w:id="5778" w:author="Observatorio 02" w:date="2017-03-16T15:51:00Z">
              <w:r w:rsidRPr="00C2714A">
                <w:rPr>
                  <w:rFonts w:eastAsia="Times New Roman"/>
                  <w:sz w:val="22"/>
                  <w:szCs w:val="22"/>
                  <w:bdr w:val="none" w:sz="0" w:space="0" w:color="auto"/>
                  <w:lang w:val="es-CL" w:eastAsia="es-CL"/>
                </w:rPr>
                <w:t>Nacional</w:t>
              </w:r>
            </w:ins>
          </w:p>
        </w:tc>
      </w:tr>
      <w:tr w:rsidR="004C74CA" w:rsidRPr="00C2714A" w14:paraId="1E8D6E15" w14:textId="77777777" w:rsidTr="004C74CA">
        <w:trPr>
          <w:trHeight w:val="300"/>
          <w:ins w:id="5779" w:author="Observatorio 02" w:date="2017-03-16T15:51:00Z"/>
        </w:trPr>
        <w:tc>
          <w:tcPr>
            <w:tcW w:w="5698" w:type="dxa"/>
            <w:vMerge/>
            <w:tcBorders>
              <w:top w:val="single" w:sz="8" w:space="0" w:color="000000"/>
              <w:left w:val="nil"/>
              <w:bottom w:val="single" w:sz="4" w:space="0" w:color="000000"/>
              <w:right w:val="nil"/>
            </w:tcBorders>
            <w:vAlign w:val="center"/>
            <w:hideMark/>
          </w:tcPr>
          <w:p w14:paraId="54053846" w14:textId="77777777" w:rsidR="004C74CA" w:rsidRPr="00C2714A" w:rsidRDefault="004C74CA" w:rsidP="004C74CA">
            <w:pPr>
              <w:spacing w:after="0" w:line="240" w:lineRule="auto"/>
              <w:rPr>
                <w:ins w:id="5780" w:author="Observatorio 02" w:date="2017-03-16T15:51:00Z"/>
                <w:rFonts w:eastAsia="Times New Roman"/>
                <w:sz w:val="22"/>
                <w:szCs w:val="22"/>
                <w:bdr w:val="none" w:sz="0" w:space="0" w:color="auto"/>
                <w:lang w:val="es-CL" w:eastAsia="es-CL"/>
              </w:rPr>
            </w:pPr>
          </w:p>
        </w:tc>
        <w:tc>
          <w:tcPr>
            <w:tcW w:w="785" w:type="dxa"/>
            <w:tcBorders>
              <w:top w:val="nil"/>
              <w:left w:val="nil"/>
              <w:bottom w:val="single" w:sz="4" w:space="0" w:color="000000"/>
              <w:right w:val="nil"/>
            </w:tcBorders>
            <w:shd w:val="clear" w:color="000000" w:fill="FFFFFF"/>
            <w:noWrap/>
            <w:vAlign w:val="bottom"/>
            <w:hideMark/>
          </w:tcPr>
          <w:p w14:paraId="674CAEAB" w14:textId="77777777" w:rsidR="004C74CA" w:rsidRPr="00C2714A" w:rsidRDefault="004C74CA" w:rsidP="004C74CA">
            <w:pPr>
              <w:spacing w:after="0" w:line="240" w:lineRule="auto"/>
              <w:jc w:val="center"/>
              <w:rPr>
                <w:ins w:id="5781" w:author="Observatorio 02" w:date="2017-03-16T15:51:00Z"/>
                <w:rFonts w:eastAsia="Times New Roman"/>
                <w:sz w:val="22"/>
                <w:szCs w:val="22"/>
                <w:bdr w:val="none" w:sz="0" w:space="0" w:color="auto"/>
                <w:lang w:val="es-CL" w:eastAsia="es-CL"/>
              </w:rPr>
            </w:pPr>
            <w:ins w:id="5782" w:author="Observatorio 02" w:date="2017-03-16T15:51:00Z">
              <w:r w:rsidRPr="00C2714A">
                <w:rPr>
                  <w:rFonts w:eastAsia="Times New Roman"/>
                  <w:sz w:val="22"/>
                  <w:szCs w:val="22"/>
                  <w:bdr w:val="none" w:sz="0" w:space="0" w:color="auto"/>
                  <w:lang w:val="es-CL" w:eastAsia="es-CL"/>
                </w:rPr>
                <w:t>2010</w:t>
              </w:r>
            </w:ins>
          </w:p>
        </w:tc>
        <w:tc>
          <w:tcPr>
            <w:tcW w:w="785" w:type="dxa"/>
            <w:tcBorders>
              <w:top w:val="nil"/>
              <w:left w:val="nil"/>
              <w:bottom w:val="single" w:sz="4" w:space="0" w:color="000000"/>
              <w:right w:val="nil"/>
            </w:tcBorders>
            <w:shd w:val="clear" w:color="000000" w:fill="FFFFFF"/>
            <w:noWrap/>
            <w:vAlign w:val="bottom"/>
            <w:hideMark/>
          </w:tcPr>
          <w:p w14:paraId="03D5BCC7" w14:textId="77777777" w:rsidR="004C74CA" w:rsidRPr="00C2714A" w:rsidRDefault="004C74CA" w:rsidP="004C74CA">
            <w:pPr>
              <w:spacing w:after="0" w:line="240" w:lineRule="auto"/>
              <w:jc w:val="center"/>
              <w:rPr>
                <w:ins w:id="5783" w:author="Observatorio 02" w:date="2017-03-16T15:51:00Z"/>
                <w:rFonts w:eastAsia="Times New Roman"/>
                <w:sz w:val="22"/>
                <w:szCs w:val="22"/>
                <w:bdr w:val="none" w:sz="0" w:space="0" w:color="auto"/>
                <w:lang w:val="es-CL" w:eastAsia="es-CL"/>
              </w:rPr>
            </w:pPr>
            <w:ins w:id="5784" w:author="Observatorio 02" w:date="2017-03-16T15:51:00Z">
              <w:r w:rsidRPr="00C2714A">
                <w:rPr>
                  <w:rFonts w:eastAsia="Times New Roman"/>
                  <w:sz w:val="22"/>
                  <w:szCs w:val="22"/>
                  <w:bdr w:val="none" w:sz="0" w:space="0" w:color="auto"/>
                  <w:lang w:val="es-CL" w:eastAsia="es-CL"/>
                </w:rPr>
                <w:t>2016</w:t>
              </w:r>
            </w:ins>
          </w:p>
        </w:tc>
        <w:tc>
          <w:tcPr>
            <w:tcW w:w="785" w:type="dxa"/>
            <w:tcBorders>
              <w:top w:val="nil"/>
              <w:left w:val="nil"/>
              <w:bottom w:val="single" w:sz="4" w:space="0" w:color="000000"/>
              <w:right w:val="nil"/>
            </w:tcBorders>
            <w:shd w:val="clear" w:color="000000" w:fill="FFFFFF"/>
            <w:noWrap/>
            <w:vAlign w:val="bottom"/>
            <w:hideMark/>
          </w:tcPr>
          <w:p w14:paraId="39B7CBED" w14:textId="77777777" w:rsidR="004C74CA" w:rsidRPr="00C2714A" w:rsidRDefault="004C74CA" w:rsidP="004C74CA">
            <w:pPr>
              <w:spacing w:after="0" w:line="240" w:lineRule="auto"/>
              <w:jc w:val="center"/>
              <w:rPr>
                <w:ins w:id="5785" w:author="Observatorio 02" w:date="2017-03-16T15:51:00Z"/>
                <w:rFonts w:eastAsia="Times New Roman"/>
                <w:sz w:val="22"/>
                <w:szCs w:val="22"/>
                <w:bdr w:val="none" w:sz="0" w:space="0" w:color="auto"/>
                <w:lang w:val="es-CL" w:eastAsia="es-CL"/>
              </w:rPr>
            </w:pPr>
            <w:ins w:id="5786" w:author="Observatorio 02" w:date="2017-03-16T15:51:00Z">
              <w:r w:rsidRPr="00C2714A">
                <w:rPr>
                  <w:rFonts w:eastAsia="Times New Roman"/>
                  <w:sz w:val="22"/>
                  <w:szCs w:val="22"/>
                  <w:bdr w:val="none" w:sz="0" w:space="0" w:color="auto"/>
                  <w:lang w:val="es-CL" w:eastAsia="es-CL"/>
                </w:rPr>
                <w:t>2010</w:t>
              </w:r>
            </w:ins>
          </w:p>
        </w:tc>
        <w:tc>
          <w:tcPr>
            <w:tcW w:w="785" w:type="dxa"/>
            <w:tcBorders>
              <w:top w:val="nil"/>
              <w:left w:val="nil"/>
              <w:bottom w:val="single" w:sz="4" w:space="0" w:color="000000"/>
              <w:right w:val="nil"/>
            </w:tcBorders>
            <w:shd w:val="clear" w:color="000000" w:fill="FFFFFF"/>
            <w:noWrap/>
            <w:vAlign w:val="bottom"/>
            <w:hideMark/>
          </w:tcPr>
          <w:p w14:paraId="5B170E53" w14:textId="77777777" w:rsidR="004C74CA" w:rsidRPr="00C2714A" w:rsidRDefault="004C74CA" w:rsidP="004C74CA">
            <w:pPr>
              <w:spacing w:after="0" w:line="240" w:lineRule="auto"/>
              <w:jc w:val="center"/>
              <w:rPr>
                <w:ins w:id="5787" w:author="Observatorio 02" w:date="2017-03-16T15:51:00Z"/>
                <w:rFonts w:eastAsia="Times New Roman"/>
                <w:sz w:val="22"/>
                <w:szCs w:val="22"/>
                <w:bdr w:val="none" w:sz="0" w:space="0" w:color="auto"/>
                <w:lang w:val="es-CL" w:eastAsia="es-CL"/>
              </w:rPr>
            </w:pPr>
            <w:ins w:id="5788" w:author="Observatorio 02" w:date="2017-03-16T15:51:00Z">
              <w:r w:rsidRPr="00C2714A">
                <w:rPr>
                  <w:rFonts w:eastAsia="Times New Roman"/>
                  <w:sz w:val="22"/>
                  <w:szCs w:val="22"/>
                  <w:bdr w:val="none" w:sz="0" w:space="0" w:color="auto"/>
                  <w:lang w:val="es-CL" w:eastAsia="es-CL"/>
                </w:rPr>
                <w:t>2016</w:t>
              </w:r>
            </w:ins>
          </w:p>
        </w:tc>
      </w:tr>
      <w:tr w:rsidR="004C74CA" w:rsidRPr="00C2714A" w14:paraId="2FD2E517" w14:textId="77777777" w:rsidTr="004C74CA">
        <w:trPr>
          <w:trHeight w:val="300"/>
          <w:ins w:id="5789" w:author="Observatorio 02" w:date="2017-03-16T15:51:00Z"/>
        </w:trPr>
        <w:tc>
          <w:tcPr>
            <w:tcW w:w="5698" w:type="dxa"/>
            <w:tcBorders>
              <w:top w:val="nil"/>
              <w:left w:val="nil"/>
              <w:bottom w:val="nil"/>
              <w:right w:val="nil"/>
            </w:tcBorders>
            <w:shd w:val="clear" w:color="000000" w:fill="FFFFFF"/>
            <w:noWrap/>
            <w:vAlign w:val="bottom"/>
            <w:hideMark/>
          </w:tcPr>
          <w:p w14:paraId="32C4CCA2" w14:textId="77777777" w:rsidR="004C74CA" w:rsidRPr="00C2714A" w:rsidRDefault="004C74CA" w:rsidP="004C74CA">
            <w:pPr>
              <w:spacing w:after="0" w:line="240" w:lineRule="auto"/>
              <w:rPr>
                <w:ins w:id="5790" w:author="Observatorio 02" w:date="2017-03-16T15:51:00Z"/>
                <w:rFonts w:eastAsia="Times New Roman"/>
                <w:sz w:val="22"/>
                <w:szCs w:val="22"/>
                <w:bdr w:val="none" w:sz="0" w:space="0" w:color="auto"/>
                <w:lang w:val="es-CL" w:eastAsia="es-CL"/>
              </w:rPr>
            </w:pPr>
            <w:ins w:id="5791" w:author="Observatorio 02" w:date="2017-03-16T15:51:00Z">
              <w:r w:rsidRPr="00C2714A">
                <w:rPr>
                  <w:rFonts w:eastAsia="Times New Roman"/>
                  <w:sz w:val="22"/>
                  <w:szCs w:val="22"/>
                  <w:bdr w:val="none" w:sz="0" w:space="0" w:color="auto"/>
                  <w:lang w:val="es-CL" w:eastAsia="es-CL"/>
                </w:rPr>
                <w:t>Miembros del poder ejecutivo y de los cuerpos legislativos y personal directivo</w:t>
              </w:r>
            </w:ins>
          </w:p>
        </w:tc>
        <w:tc>
          <w:tcPr>
            <w:tcW w:w="785" w:type="dxa"/>
            <w:tcBorders>
              <w:top w:val="nil"/>
              <w:left w:val="nil"/>
              <w:bottom w:val="nil"/>
              <w:right w:val="nil"/>
            </w:tcBorders>
            <w:shd w:val="clear" w:color="000000" w:fill="FFFFFF"/>
            <w:noWrap/>
            <w:vAlign w:val="bottom"/>
            <w:hideMark/>
          </w:tcPr>
          <w:p w14:paraId="42EB34C0" w14:textId="77777777" w:rsidR="004C74CA" w:rsidRPr="00C2714A" w:rsidRDefault="004C74CA" w:rsidP="004C74CA">
            <w:pPr>
              <w:spacing w:after="0" w:line="240" w:lineRule="auto"/>
              <w:jc w:val="right"/>
              <w:rPr>
                <w:ins w:id="5792" w:author="Observatorio 02" w:date="2017-03-16T15:51:00Z"/>
                <w:rFonts w:eastAsia="Times New Roman"/>
                <w:sz w:val="22"/>
                <w:szCs w:val="22"/>
                <w:bdr w:val="none" w:sz="0" w:space="0" w:color="auto"/>
                <w:lang w:val="es-CL" w:eastAsia="es-CL"/>
              </w:rPr>
            </w:pPr>
            <w:ins w:id="5793" w:author="Observatorio 02" w:date="2017-03-16T15:51:00Z">
              <w:r w:rsidRPr="00C2714A">
                <w:rPr>
                  <w:rFonts w:eastAsia="Times New Roman"/>
                  <w:sz w:val="22"/>
                  <w:szCs w:val="22"/>
                  <w:bdr w:val="none" w:sz="0" w:space="0" w:color="auto"/>
                  <w:lang w:val="es-CL" w:eastAsia="es-CL"/>
                </w:rPr>
                <w:t>2,2</w:t>
              </w:r>
            </w:ins>
          </w:p>
        </w:tc>
        <w:tc>
          <w:tcPr>
            <w:tcW w:w="785" w:type="dxa"/>
            <w:tcBorders>
              <w:top w:val="nil"/>
              <w:left w:val="nil"/>
              <w:bottom w:val="nil"/>
              <w:right w:val="nil"/>
            </w:tcBorders>
            <w:shd w:val="clear" w:color="000000" w:fill="FFFFFF"/>
            <w:noWrap/>
            <w:vAlign w:val="bottom"/>
            <w:hideMark/>
          </w:tcPr>
          <w:p w14:paraId="545371AE" w14:textId="77777777" w:rsidR="004C74CA" w:rsidRPr="00C2714A" w:rsidRDefault="004C74CA" w:rsidP="004C74CA">
            <w:pPr>
              <w:spacing w:after="0" w:line="240" w:lineRule="auto"/>
              <w:jc w:val="right"/>
              <w:rPr>
                <w:ins w:id="5794" w:author="Observatorio 02" w:date="2017-03-16T15:51:00Z"/>
                <w:rFonts w:eastAsia="Times New Roman"/>
                <w:sz w:val="22"/>
                <w:szCs w:val="22"/>
                <w:bdr w:val="none" w:sz="0" w:space="0" w:color="auto"/>
                <w:lang w:val="es-CL" w:eastAsia="es-CL"/>
              </w:rPr>
            </w:pPr>
            <w:ins w:id="5795" w:author="Observatorio 02" w:date="2017-03-16T15:51:00Z">
              <w:r w:rsidRPr="00C2714A">
                <w:rPr>
                  <w:rFonts w:eastAsia="Times New Roman"/>
                  <w:sz w:val="22"/>
                  <w:szCs w:val="22"/>
                  <w:bdr w:val="none" w:sz="0" w:space="0" w:color="auto"/>
                  <w:lang w:val="es-CL" w:eastAsia="es-CL"/>
                </w:rPr>
                <w:t>2,4</w:t>
              </w:r>
            </w:ins>
          </w:p>
        </w:tc>
        <w:tc>
          <w:tcPr>
            <w:tcW w:w="785" w:type="dxa"/>
            <w:tcBorders>
              <w:top w:val="nil"/>
              <w:left w:val="nil"/>
              <w:bottom w:val="nil"/>
              <w:right w:val="nil"/>
            </w:tcBorders>
            <w:shd w:val="clear" w:color="000000" w:fill="FFFFFF"/>
            <w:noWrap/>
            <w:vAlign w:val="bottom"/>
            <w:hideMark/>
          </w:tcPr>
          <w:p w14:paraId="203D0870" w14:textId="77777777" w:rsidR="004C74CA" w:rsidRPr="00C2714A" w:rsidRDefault="004C74CA" w:rsidP="004C74CA">
            <w:pPr>
              <w:spacing w:after="0" w:line="240" w:lineRule="auto"/>
              <w:jc w:val="right"/>
              <w:rPr>
                <w:ins w:id="5796" w:author="Observatorio 02" w:date="2017-03-16T15:51:00Z"/>
                <w:rFonts w:eastAsia="Times New Roman"/>
                <w:sz w:val="22"/>
                <w:szCs w:val="22"/>
                <w:bdr w:val="none" w:sz="0" w:space="0" w:color="auto"/>
                <w:lang w:val="es-CL" w:eastAsia="es-CL"/>
              </w:rPr>
            </w:pPr>
            <w:ins w:id="5797" w:author="Observatorio 02" w:date="2017-03-16T15:51:00Z">
              <w:r w:rsidRPr="00C2714A">
                <w:rPr>
                  <w:rFonts w:eastAsia="Times New Roman"/>
                  <w:sz w:val="22"/>
                  <w:szCs w:val="22"/>
                  <w:bdr w:val="none" w:sz="0" w:space="0" w:color="auto"/>
                  <w:lang w:val="es-CL" w:eastAsia="es-CL"/>
                </w:rPr>
                <w:t>2,4</w:t>
              </w:r>
            </w:ins>
          </w:p>
        </w:tc>
        <w:tc>
          <w:tcPr>
            <w:tcW w:w="785" w:type="dxa"/>
            <w:tcBorders>
              <w:top w:val="nil"/>
              <w:left w:val="nil"/>
              <w:bottom w:val="nil"/>
              <w:right w:val="nil"/>
            </w:tcBorders>
            <w:shd w:val="clear" w:color="000000" w:fill="FFFFFF"/>
            <w:noWrap/>
            <w:vAlign w:val="bottom"/>
            <w:hideMark/>
          </w:tcPr>
          <w:p w14:paraId="60797D90" w14:textId="77777777" w:rsidR="004C74CA" w:rsidRPr="00C2714A" w:rsidRDefault="004C74CA" w:rsidP="004C74CA">
            <w:pPr>
              <w:spacing w:after="0" w:line="240" w:lineRule="auto"/>
              <w:jc w:val="right"/>
              <w:rPr>
                <w:ins w:id="5798" w:author="Observatorio 02" w:date="2017-03-16T15:51:00Z"/>
                <w:rFonts w:eastAsia="Times New Roman"/>
                <w:sz w:val="22"/>
                <w:szCs w:val="22"/>
                <w:bdr w:val="none" w:sz="0" w:space="0" w:color="auto"/>
                <w:lang w:val="es-CL" w:eastAsia="es-CL"/>
              </w:rPr>
            </w:pPr>
            <w:ins w:id="5799" w:author="Observatorio 02" w:date="2017-03-16T15:51:00Z">
              <w:r w:rsidRPr="00C2714A">
                <w:rPr>
                  <w:rFonts w:eastAsia="Times New Roman"/>
                  <w:sz w:val="22"/>
                  <w:szCs w:val="22"/>
                  <w:bdr w:val="none" w:sz="0" w:space="0" w:color="auto"/>
                  <w:lang w:val="es-CL" w:eastAsia="es-CL"/>
                </w:rPr>
                <w:t>2,2</w:t>
              </w:r>
            </w:ins>
          </w:p>
        </w:tc>
      </w:tr>
      <w:tr w:rsidR="004C74CA" w:rsidRPr="00C2714A" w14:paraId="4B1D2BB7" w14:textId="77777777" w:rsidTr="004C74CA">
        <w:trPr>
          <w:trHeight w:val="300"/>
          <w:ins w:id="5800" w:author="Observatorio 02" w:date="2017-03-16T15:51:00Z"/>
        </w:trPr>
        <w:tc>
          <w:tcPr>
            <w:tcW w:w="5698" w:type="dxa"/>
            <w:tcBorders>
              <w:top w:val="nil"/>
              <w:left w:val="nil"/>
              <w:bottom w:val="nil"/>
              <w:right w:val="nil"/>
            </w:tcBorders>
            <w:shd w:val="clear" w:color="000000" w:fill="FFFFFF"/>
            <w:noWrap/>
            <w:vAlign w:val="bottom"/>
            <w:hideMark/>
          </w:tcPr>
          <w:p w14:paraId="48AB6CC9" w14:textId="77777777" w:rsidR="004C74CA" w:rsidRPr="00C2714A" w:rsidRDefault="004C74CA" w:rsidP="004C74CA">
            <w:pPr>
              <w:spacing w:after="0" w:line="240" w:lineRule="auto"/>
              <w:rPr>
                <w:ins w:id="5801" w:author="Observatorio 02" w:date="2017-03-16T15:51:00Z"/>
                <w:rFonts w:eastAsia="Times New Roman"/>
                <w:sz w:val="22"/>
                <w:szCs w:val="22"/>
                <w:bdr w:val="none" w:sz="0" w:space="0" w:color="auto"/>
                <w:lang w:val="es-CL" w:eastAsia="es-CL"/>
              </w:rPr>
            </w:pPr>
            <w:ins w:id="5802" w:author="Observatorio 02" w:date="2017-03-16T15:51:00Z">
              <w:r w:rsidRPr="00C2714A">
                <w:rPr>
                  <w:rFonts w:eastAsia="Times New Roman"/>
                  <w:sz w:val="22"/>
                  <w:szCs w:val="22"/>
                  <w:bdr w:val="none" w:sz="0" w:space="0" w:color="auto"/>
                  <w:lang w:val="es-CL" w:eastAsia="es-CL"/>
                </w:rPr>
                <w:t>Profesionales, científicos e intelectuales</w:t>
              </w:r>
            </w:ins>
          </w:p>
        </w:tc>
        <w:tc>
          <w:tcPr>
            <w:tcW w:w="785" w:type="dxa"/>
            <w:tcBorders>
              <w:top w:val="nil"/>
              <w:left w:val="nil"/>
              <w:bottom w:val="nil"/>
              <w:right w:val="nil"/>
            </w:tcBorders>
            <w:shd w:val="clear" w:color="000000" w:fill="FFFFFF"/>
            <w:noWrap/>
            <w:vAlign w:val="bottom"/>
            <w:hideMark/>
          </w:tcPr>
          <w:p w14:paraId="73793528" w14:textId="77777777" w:rsidR="004C74CA" w:rsidRPr="00C2714A" w:rsidRDefault="004C74CA" w:rsidP="004C74CA">
            <w:pPr>
              <w:spacing w:after="0" w:line="240" w:lineRule="auto"/>
              <w:jc w:val="right"/>
              <w:rPr>
                <w:ins w:id="5803" w:author="Observatorio 02" w:date="2017-03-16T15:51:00Z"/>
                <w:rFonts w:eastAsia="Times New Roman"/>
                <w:sz w:val="22"/>
                <w:szCs w:val="22"/>
                <w:bdr w:val="none" w:sz="0" w:space="0" w:color="auto"/>
                <w:lang w:val="es-CL" w:eastAsia="es-CL"/>
              </w:rPr>
            </w:pPr>
            <w:ins w:id="5804" w:author="Observatorio 02" w:date="2017-03-16T15:51:00Z">
              <w:r w:rsidRPr="00C2714A">
                <w:rPr>
                  <w:rFonts w:eastAsia="Times New Roman"/>
                  <w:sz w:val="22"/>
                  <w:szCs w:val="22"/>
                  <w:bdr w:val="none" w:sz="0" w:space="0" w:color="auto"/>
                  <w:lang w:val="es-CL" w:eastAsia="es-CL"/>
                </w:rPr>
                <w:t>3,9</w:t>
              </w:r>
            </w:ins>
          </w:p>
        </w:tc>
        <w:tc>
          <w:tcPr>
            <w:tcW w:w="785" w:type="dxa"/>
            <w:tcBorders>
              <w:top w:val="nil"/>
              <w:left w:val="nil"/>
              <w:bottom w:val="nil"/>
              <w:right w:val="nil"/>
            </w:tcBorders>
            <w:shd w:val="clear" w:color="000000" w:fill="FFFFFF"/>
            <w:noWrap/>
            <w:vAlign w:val="bottom"/>
            <w:hideMark/>
          </w:tcPr>
          <w:p w14:paraId="0BF92D14" w14:textId="77777777" w:rsidR="004C74CA" w:rsidRPr="00C2714A" w:rsidRDefault="004C74CA" w:rsidP="004C74CA">
            <w:pPr>
              <w:spacing w:after="0" w:line="240" w:lineRule="auto"/>
              <w:jc w:val="right"/>
              <w:rPr>
                <w:ins w:id="5805" w:author="Observatorio 02" w:date="2017-03-16T15:51:00Z"/>
                <w:rFonts w:eastAsia="Times New Roman"/>
                <w:sz w:val="22"/>
                <w:szCs w:val="22"/>
                <w:bdr w:val="none" w:sz="0" w:space="0" w:color="auto"/>
                <w:lang w:val="es-CL" w:eastAsia="es-CL"/>
              </w:rPr>
            </w:pPr>
            <w:ins w:id="5806" w:author="Observatorio 02" w:date="2017-03-16T15:51:00Z">
              <w:r w:rsidRPr="00C2714A">
                <w:rPr>
                  <w:rFonts w:eastAsia="Times New Roman"/>
                  <w:sz w:val="22"/>
                  <w:szCs w:val="22"/>
                  <w:bdr w:val="none" w:sz="0" w:space="0" w:color="auto"/>
                  <w:lang w:val="es-CL" w:eastAsia="es-CL"/>
                </w:rPr>
                <w:t>4,8</w:t>
              </w:r>
            </w:ins>
          </w:p>
        </w:tc>
        <w:tc>
          <w:tcPr>
            <w:tcW w:w="785" w:type="dxa"/>
            <w:tcBorders>
              <w:top w:val="nil"/>
              <w:left w:val="nil"/>
              <w:bottom w:val="nil"/>
              <w:right w:val="nil"/>
            </w:tcBorders>
            <w:shd w:val="clear" w:color="000000" w:fill="FFFFFF"/>
            <w:noWrap/>
            <w:vAlign w:val="bottom"/>
            <w:hideMark/>
          </w:tcPr>
          <w:p w14:paraId="71432151" w14:textId="77777777" w:rsidR="004C74CA" w:rsidRPr="00C2714A" w:rsidRDefault="004C74CA" w:rsidP="004C74CA">
            <w:pPr>
              <w:spacing w:after="0" w:line="240" w:lineRule="auto"/>
              <w:jc w:val="right"/>
              <w:rPr>
                <w:ins w:id="5807" w:author="Observatorio 02" w:date="2017-03-16T15:51:00Z"/>
                <w:rFonts w:eastAsia="Times New Roman"/>
                <w:sz w:val="22"/>
                <w:szCs w:val="22"/>
                <w:bdr w:val="none" w:sz="0" w:space="0" w:color="auto"/>
                <w:lang w:val="es-CL" w:eastAsia="es-CL"/>
              </w:rPr>
            </w:pPr>
            <w:ins w:id="5808" w:author="Observatorio 02" w:date="2017-03-16T15:51:00Z">
              <w:r w:rsidRPr="00C2714A">
                <w:rPr>
                  <w:rFonts w:eastAsia="Times New Roman"/>
                  <w:sz w:val="22"/>
                  <w:szCs w:val="22"/>
                  <w:bdr w:val="none" w:sz="0" w:space="0" w:color="auto"/>
                  <w:lang w:val="es-CL" w:eastAsia="es-CL"/>
                </w:rPr>
                <w:t>9,6</w:t>
              </w:r>
            </w:ins>
          </w:p>
        </w:tc>
        <w:tc>
          <w:tcPr>
            <w:tcW w:w="785" w:type="dxa"/>
            <w:tcBorders>
              <w:top w:val="nil"/>
              <w:left w:val="nil"/>
              <w:bottom w:val="nil"/>
              <w:right w:val="nil"/>
            </w:tcBorders>
            <w:shd w:val="clear" w:color="000000" w:fill="FFFFFF"/>
            <w:noWrap/>
            <w:vAlign w:val="bottom"/>
            <w:hideMark/>
          </w:tcPr>
          <w:p w14:paraId="37622473" w14:textId="77777777" w:rsidR="004C74CA" w:rsidRPr="00C2714A" w:rsidRDefault="004C74CA" w:rsidP="004C74CA">
            <w:pPr>
              <w:spacing w:after="0" w:line="240" w:lineRule="auto"/>
              <w:jc w:val="right"/>
              <w:rPr>
                <w:ins w:id="5809" w:author="Observatorio 02" w:date="2017-03-16T15:51:00Z"/>
                <w:rFonts w:eastAsia="Times New Roman"/>
                <w:sz w:val="22"/>
                <w:szCs w:val="22"/>
                <w:bdr w:val="none" w:sz="0" w:space="0" w:color="auto"/>
                <w:lang w:val="es-CL" w:eastAsia="es-CL"/>
              </w:rPr>
            </w:pPr>
            <w:ins w:id="5810" w:author="Observatorio 02" w:date="2017-03-16T15:51:00Z">
              <w:r w:rsidRPr="00C2714A">
                <w:rPr>
                  <w:rFonts w:eastAsia="Times New Roman"/>
                  <w:sz w:val="22"/>
                  <w:szCs w:val="22"/>
                  <w:bdr w:val="none" w:sz="0" w:space="0" w:color="auto"/>
                  <w:lang w:val="es-CL" w:eastAsia="es-CL"/>
                </w:rPr>
                <w:t>11,5</w:t>
              </w:r>
            </w:ins>
          </w:p>
        </w:tc>
      </w:tr>
      <w:tr w:rsidR="004C74CA" w:rsidRPr="00C2714A" w14:paraId="30D77D00" w14:textId="77777777" w:rsidTr="004C74CA">
        <w:trPr>
          <w:trHeight w:val="300"/>
          <w:ins w:id="5811" w:author="Observatorio 02" w:date="2017-03-16T15:51:00Z"/>
        </w:trPr>
        <w:tc>
          <w:tcPr>
            <w:tcW w:w="5698" w:type="dxa"/>
            <w:tcBorders>
              <w:top w:val="nil"/>
              <w:left w:val="nil"/>
              <w:bottom w:val="nil"/>
              <w:right w:val="nil"/>
            </w:tcBorders>
            <w:shd w:val="clear" w:color="000000" w:fill="FFFFFF"/>
            <w:noWrap/>
            <w:vAlign w:val="bottom"/>
            <w:hideMark/>
          </w:tcPr>
          <w:p w14:paraId="3922E073" w14:textId="77777777" w:rsidR="004C74CA" w:rsidRPr="00C2714A" w:rsidRDefault="004C74CA" w:rsidP="004C74CA">
            <w:pPr>
              <w:spacing w:after="0" w:line="240" w:lineRule="auto"/>
              <w:rPr>
                <w:ins w:id="5812" w:author="Observatorio 02" w:date="2017-03-16T15:51:00Z"/>
                <w:rFonts w:eastAsia="Times New Roman"/>
                <w:sz w:val="22"/>
                <w:szCs w:val="22"/>
                <w:bdr w:val="none" w:sz="0" w:space="0" w:color="auto"/>
                <w:lang w:val="es-CL" w:eastAsia="es-CL"/>
              </w:rPr>
            </w:pPr>
            <w:ins w:id="5813" w:author="Observatorio 02" w:date="2017-03-16T15:51:00Z">
              <w:r w:rsidRPr="00C2714A">
                <w:rPr>
                  <w:rFonts w:eastAsia="Times New Roman"/>
                  <w:sz w:val="22"/>
                  <w:szCs w:val="22"/>
                  <w:bdr w:val="none" w:sz="0" w:space="0" w:color="auto"/>
                  <w:lang w:val="es-CL" w:eastAsia="es-CL"/>
                </w:rPr>
                <w:t>Técnicos profesionales de nivel medio</w:t>
              </w:r>
            </w:ins>
          </w:p>
        </w:tc>
        <w:tc>
          <w:tcPr>
            <w:tcW w:w="785" w:type="dxa"/>
            <w:tcBorders>
              <w:top w:val="nil"/>
              <w:left w:val="nil"/>
              <w:bottom w:val="nil"/>
              <w:right w:val="nil"/>
            </w:tcBorders>
            <w:shd w:val="clear" w:color="000000" w:fill="FFFFFF"/>
            <w:noWrap/>
            <w:vAlign w:val="bottom"/>
            <w:hideMark/>
          </w:tcPr>
          <w:p w14:paraId="0A0974DF" w14:textId="77777777" w:rsidR="004C74CA" w:rsidRPr="00C2714A" w:rsidRDefault="004C74CA" w:rsidP="004C74CA">
            <w:pPr>
              <w:spacing w:after="0" w:line="240" w:lineRule="auto"/>
              <w:jc w:val="right"/>
              <w:rPr>
                <w:ins w:id="5814" w:author="Observatorio 02" w:date="2017-03-16T15:51:00Z"/>
                <w:rFonts w:eastAsia="Times New Roman"/>
                <w:sz w:val="22"/>
                <w:szCs w:val="22"/>
                <w:bdr w:val="none" w:sz="0" w:space="0" w:color="auto"/>
                <w:lang w:val="es-CL" w:eastAsia="es-CL"/>
              </w:rPr>
            </w:pPr>
            <w:ins w:id="5815" w:author="Observatorio 02" w:date="2017-03-16T15:51:00Z">
              <w:r w:rsidRPr="00C2714A">
                <w:rPr>
                  <w:rFonts w:eastAsia="Times New Roman"/>
                  <w:sz w:val="22"/>
                  <w:szCs w:val="22"/>
                  <w:bdr w:val="none" w:sz="0" w:space="0" w:color="auto"/>
                  <w:lang w:val="es-CL" w:eastAsia="es-CL"/>
                </w:rPr>
                <w:t>5,1</w:t>
              </w:r>
            </w:ins>
          </w:p>
        </w:tc>
        <w:tc>
          <w:tcPr>
            <w:tcW w:w="785" w:type="dxa"/>
            <w:tcBorders>
              <w:top w:val="nil"/>
              <w:left w:val="nil"/>
              <w:bottom w:val="nil"/>
              <w:right w:val="nil"/>
            </w:tcBorders>
            <w:shd w:val="clear" w:color="000000" w:fill="FFFFFF"/>
            <w:noWrap/>
            <w:vAlign w:val="bottom"/>
            <w:hideMark/>
          </w:tcPr>
          <w:p w14:paraId="27D5415E" w14:textId="77777777" w:rsidR="004C74CA" w:rsidRPr="00C2714A" w:rsidRDefault="004C74CA" w:rsidP="004C74CA">
            <w:pPr>
              <w:spacing w:after="0" w:line="240" w:lineRule="auto"/>
              <w:jc w:val="right"/>
              <w:rPr>
                <w:ins w:id="5816" w:author="Observatorio 02" w:date="2017-03-16T15:51:00Z"/>
                <w:rFonts w:eastAsia="Times New Roman"/>
                <w:sz w:val="22"/>
                <w:szCs w:val="22"/>
                <w:bdr w:val="none" w:sz="0" w:space="0" w:color="auto"/>
                <w:lang w:val="es-CL" w:eastAsia="es-CL"/>
              </w:rPr>
            </w:pPr>
            <w:ins w:id="5817" w:author="Observatorio 02" w:date="2017-03-16T15:51:00Z">
              <w:r w:rsidRPr="00C2714A">
                <w:rPr>
                  <w:rFonts w:eastAsia="Times New Roman"/>
                  <w:sz w:val="22"/>
                  <w:szCs w:val="22"/>
                  <w:bdr w:val="none" w:sz="0" w:space="0" w:color="auto"/>
                  <w:lang w:val="es-CL" w:eastAsia="es-CL"/>
                </w:rPr>
                <w:t>5,3</w:t>
              </w:r>
            </w:ins>
          </w:p>
        </w:tc>
        <w:tc>
          <w:tcPr>
            <w:tcW w:w="785" w:type="dxa"/>
            <w:tcBorders>
              <w:top w:val="nil"/>
              <w:left w:val="nil"/>
              <w:bottom w:val="nil"/>
              <w:right w:val="nil"/>
            </w:tcBorders>
            <w:shd w:val="clear" w:color="000000" w:fill="FFFFFF"/>
            <w:noWrap/>
            <w:vAlign w:val="bottom"/>
            <w:hideMark/>
          </w:tcPr>
          <w:p w14:paraId="3B396906" w14:textId="77777777" w:rsidR="004C74CA" w:rsidRPr="00C2714A" w:rsidRDefault="004C74CA" w:rsidP="004C74CA">
            <w:pPr>
              <w:spacing w:after="0" w:line="240" w:lineRule="auto"/>
              <w:jc w:val="right"/>
              <w:rPr>
                <w:ins w:id="5818" w:author="Observatorio 02" w:date="2017-03-16T15:51:00Z"/>
                <w:rFonts w:eastAsia="Times New Roman"/>
                <w:sz w:val="22"/>
                <w:szCs w:val="22"/>
                <w:bdr w:val="none" w:sz="0" w:space="0" w:color="auto"/>
                <w:lang w:val="es-CL" w:eastAsia="es-CL"/>
              </w:rPr>
            </w:pPr>
            <w:ins w:id="5819" w:author="Observatorio 02" w:date="2017-03-16T15:51:00Z">
              <w:r w:rsidRPr="00C2714A">
                <w:rPr>
                  <w:rFonts w:eastAsia="Times New Roman"/>
                  <w:sz w:val="22"/>
                  <w:szCs w:val="22"/>
                  <w:bdr w:val="none" w:sz="0" w:space="0" w:color="auto"/>
                  <w:lang w:val="es-CL" w:eastAsia="es-CL"/>
                </w:rPr>
                <w:t>10,5</w:t>
              </w:r>
            </w:ins>
          </w:p>
        </w:tc>
        <w:tc>
          <w:tcPr>
            <w:tcW w:w="785" w:type="dxa"/>
            <w:tcBorders>
              <w:top w:val="nil"/>
              <w:left w:val="nil"/>
              <w:bottom w:val="nil"/>
              <w:right w:val="nil"/>
            </w:tcBorders>
            <w:shd w:val="clear" w:color="000000" w:fill="FFFFFF"/>
            <w:noWrap/>
            <w:vAlign w:val="bottom"/>
            <w:hideMark/>
          </w:tcPr>
          <w:p w14:paraId="247ED5A9" w14:textId="77777777" w:rsidR="004C74CA" w:rsidRPr="00C2714A" w:rsidRDefault="004C74CA" w:rsidP="004C74CA">
            <w:pPr>
              <w:spacing w:after="0" w:line="240" w:lineRule="auto"/>
              <w:jc w:val="right"/>
              <w:rPr>
                <w:ins w:id="5820" w:author="Observatorio 02" w:date="2017-03-16T15:51:00Z"/>
                <w:rFonts w:eastAsia="Times New Roman"/>
                <w:sz w:val="22"/>
                <w:szCs w:val="22"/>
                <w:bdr w:val="none" w:sz="0" w:space="0" w:color="auto"/>
                <w:lang w:val="es-CL" w:eastAsia="es-CL"/>
              </w:rPr>
            </w:pPr>
            <w:ins w:id="5821" w:author="Observatorio 02" w:date="2017-03-16T15:51:00Z">
              <w:r w:rsidRPr="00C2714A">
                <w:rPr>
                  <w:rFonts w:eastAsia="Times New Roman"/>
                  <w:sz w:val="22"/>
                  <w:szCs w:val="22"/>
                  <w:bdr w:val="none" w:sz="0" w:space="0" w:color="auto"/>
                  <w:lang w:val="es-CL" w:eastAsia="es-CL"/>
                </w:rPr>
                <w:t>10,8</w:t>
              </w:r>
            </w:ins>
          </w:p>
        </w:tc>
      </w:tr>
      <w:tr w:rsidR="004C74CA" w:rsidRPr="00C2714A" w14:paraId="34F80895" w14:textId="77777777" w:rsidTr="004C74CA">
        <w:trPr>
          <w:trHeight w:val="300"/>
          <w:ins w:id="5822" w:author="Observatorio 02" w:date="2017-03-16T15:51:00Z"/>
        </w:trPr>
        <w:tc>
          <w:tcPr>
            <w:tcW w:w="5698" w:type="dxa"/>
            <w:tcBorders>
              <w:top w:val="nil"/>
              <w:left w:val="nil"/>
              <w:bottom w:val="nil"/>
              <w:right w:val="nil"/>
            </w:tcBorders>
            <w:shd w:val="clear" w:color="000000" w:fill="FFFFFF"/>
            <w:noWrap/>
            <w:vAlign w:val="bottom"/>
            <w:hideMark/>
          </w:tcPr>
          <w:p w14:paraId="55E34336" w14:textId="77777777" w:rsidR="004C74CA" w:rsidRPr="00C2714A" w:rsidRDefault="004C74CA" w:rsidP="004C74CA">
            <w:pPr>
              <w:spacing w:after="0" w:line="240" w:lineRule="auto"/>
              <w:rPr>
                <w:ins w:id="5823" w:author="Observatorio 02" w:date="2017-03-16T15:51:00Z"/>
                <w:rFonts w:eastAsia="Times New Roman"/>
                <w:sz w:val="22"/>
                <w:szCs w:val="22"/>
                <w:bdr w:val="none" w:sz="0" w:space="0" w:color="auto"/>
                <w:lang w:val="es-CL" w:eastAsia="es-CL"/>
              </w:rPr>
            </w:pPr>
            <w:ins w:id="5824" w:author="Observatorio 02" w:date="2017-03-16T15:51:00Z">
              <w:r w:rsidRPr="00C2714A">
                <w:rPr>
                  <w:rFonts w:eastAsia="Times New Roman"/>
                  <w:sz w:val="22"/>
                  <w:szCs w:val="22"/>
                  <w:bdr w:val="none" w:sz="0" w:space="0" w:color="auto"/>
                  <w:lang w:val="es-CL" w:eastAsia="es-CL"/>
                </w:rPr>
                <w:t>Empleados de oficina</w:t>
              </w:r>
            </w:ins>
          </w:p>
        </w:tc>
        <w:tc>
          <w:tcPr>
            <w:tcW w:w="785" w:type="dxa"/>
            <w:tcBorders>
              <w:top w:val="nil"/>
              <w:left w:val="nil"/>
              <w:bottom w:val="nil"/>
              <w:right w:val="nil"/>
            </w:tcBorders>
            <w:shd w:val="clear" w:color="000000" w:fill="FFFFFF"/>
            <w:noWrap/>
            <w:vAlign w:val="bottom"/>
            <w:hideMark/>
          </w:tcPr>
          <w:p w14:paraId="0A966322" w14:textId="77777777" w:rsidR="004C74CA" w:rsidRPr="00C2714A" w:rsidRDefault="004C74CA" w:rsidP="004C74CA">
            <w:pPr>
              <w:spacing w:after="0" w:line="240" w:lineRule="auto"/>
              <w:jc w:val="right"/>
              <w:rPr>
                <w:ins w:id="5825" w:author="Observatorio 02" w:date="2017-03-16T15:51:00Z"/>
                <w:rFonts w:eastAsia="Times New Roman"/>
                <w:sz w:val="22"/>
                <w:szCs w:val="22"/>
                <w:bdr w:val="none" w:sz="0" w:space="0" w:color="auto"/>
                <w:lang w:val="es-CL" w:eastAsia="es-CL"/>
              </w:rPr>
            </w:pPr>
            <w:ins w:id="5826" w:author="Observatorio 02" w:date="2017-03-16T15:51:00Z">
              <w:r w:rsidRPr="00C2714A">
                <w:rPr>
                  <w:rFonts w:eastAsia="Times New Roman"/>
                  <w:sz w:val="22"/>
                  <w:szCs w:val="22"/>
                  <w:bdr w:val="none" w:sz="0" w:space="0" w:color="auto"/>
                  <w:lang w:val="es-CL" w:eastAsia="es-CL"/>
                </w:rPr>
                <w:t>3,5</w:t>
              </w:r>
            </w:ins>
          </w:p>
        </w:tc>
        <w:tc>
          <w:tcPr>
            <w:tcW w:w="785" w:type="dxa"/>
            <w:tcBorders>
              <w:top w:val="nil"/>
              <w:left w:val="nil"/>
              <w:bottom w:val="nil"/>
              <w:right w:val="nil"/>
            </w:tcBorders>
            <w:shd w:val="clear" w:color="000000" w:fill="FFFFFF"/>
            <w:noWrap/>
            <w:vAlign w:val="bottom"/>
            <w:hideMark/>
          </w:tcPr>
          <w:p w14:paraId="4665D423" w14:textId="77777777" w:rsidR="004C74CA" w:rsidRPr="00C2714A" w:rsidRDefault="004C74CA" w:rsidP="004C74CA">
            <w:pPr>
              <w:spacing w:after="0" w:line="240" w:lineRule="auto"/>
              <w:jc w:val="right"/>
              <w:rPr>
                <w:ins w:id="5827" w:author="Observatorio 02" w:date="2017-03-16T15:51:00Z"/>
                <w:rFonts w:eastAsia="Times New Roman"/>
                <w:sz w:val="22"/>
                <w:szCs w:val="22"/>
                <w:bdr w:val="none" w:sz="0" w:space="0" w:color="auto"/>
                <w:lang w:val="es-CL" w:eastAsia="es-CL"/>
              </w:rPr>
            </w:pPr>
            <w:ins w:id="5828" w:author="Observatorio 02" w:date="2017-03-16T15:51:00Z">
              <w:r w:rsidRPr="00C2714A">
                <w:rPr>
                  <w:rFonts w:eastAsia="Times New Roman"/>
                  <w:sz w:val="22"/>
                  <w:szCs w:val="22"/>
                  <w:bdr w:val="none" w:sz="0" w:space="0" w:color="auto"/>
                  <w:lang w:val="es-CL" w:eastAsia="es-CL"/>
                </w:rPr>
                <w:t>3,9</w:t>
              </w:r>
            </w:ins>
          </w:p>
        </w:tc>
        <w:tc>
          <w:tcPr>
            <w:tcW w:w="785" w:type="dxa"/>
            <w:tcBorders>
              <w:top w:val="nil"/>
              <w:left w:val="nil"/>
              <w:bottom w:val="nil"/>
              <w:right w:val="nil"/>
            </w:tcBorders>
            <w:shd w:val="clear" w:color="000000" w:fill="FFFFFF"/>
            <w:noWrap/>
            <w:vAlign w:val="bottom"/>
            <w:hideMark/>
          </w:tcPr>
          <w:p w14:paraId="4B8812D0" w14:textId="77777777" w:rsidR="004C74CA" w:rsidRPr="00C2714A" w:rsidRDefault="004C74CA" w:rsidP="004C74CA">
            <w:pPr>
              <w:spacing w:after="0" w:line="240" w:lineRule="auto"/>
              <w:jc w:val="right"/>
              <w:rPr>
                <w:ins w:id="5829" w:author="Observatorio 02" w:date="2017-03-16T15:51:00Z"/>
                <w:rFonts w:eastAsia="Times New Roman"/>
                <w:sz w:val="22"/>
                <w:szCs w:val="22"/>
                <w:bdr w:val="none" w:sz="0" w:space="0" w:color="auto"/>
                <w:lang w:val="es-CL" w:eastAsia="es-CL"/>
              </w:rPr>
            </w:pPr>
            <w:ins w:id="5830" w:author="Observatorio 02" w:date="2017-03-16T15:51:00Z">
              <w:r w:rsidRPr="00C2714A">
                <w:rPr>
                  <w:rFonts w:eastAsia="Times New Roman"/>
                  <w:sz w:val="22"/>
                  <w:szCs w:val="22"/>
                  <w:bdr w:val="none" w:sz="0" w:space="0" w:color="auto"/>
                  <w:lang w:val="es-CL" w:eastAsia="es-CL"/>
                </w:rPr>
                <w:t>8,9</w:t>
              </w:r>
            </w:ins>
          </w:p>
        </w:tc>
        <w:tc>
          <w:tcPr>
            <w:tcW w:w="785" w:type="dxa"/>
            <w:tcBorders>
              <w:top w:val="nil"/>
              <w:left w:val="nil"/>
              <w:bottom w:val="nil"/>
              <w:right w:val="nil"/>
            </w:tcBorders>
            <w:shd w:val="clear" w:color="000000" w:fill="FFFFFF"/>
            <w:noWrap/>
            <w:vAlign w:val="bottom"/>
            <w:hideMark/>
          </w:tcPr>
          <w:p w14:paraId="3E469612" w14:textId="77777777" w:rsidR="004C74CA" w:rsidRPr="00C2714A" w:rsidRDefault="004C74CA" w:rsidP="004C74CA">
            <w:pPr>
              <w:spacing w:after="0" w:line="240" w:lineRule="auto"/>
              <w:jc w:val="right"/>
              <w:rPr>
                <w:ins w:id="5831" w:author="Observatorio 02" w:date="2017-03-16T15:51:00Z"/>
                <w:rFonts w:eastAsia="Times New Roman"/>
                <w:sz w:val="22"/>
                <w:szCs w:val="22"/>
                <w:bdr w:val="none" w:sz="0" w:space="0" w:color="auto"/>
                <w:lang w:val="es-CL" w:eastAsia="es-CL"/>
              </w:rPr>
            </w:pPr>
            <w:ins w:id="5832" w:author="Observatorio 02" w:date="2017-03-16T15:51:00Z">
              <w:r w:rsidRPr="00C2714A">
                <w:rPr>
                  <w:rFonts w:eastAsia="Times New Roman"/>
                  <w:sz w:val="22"/>
                  <w:szCs w:val="22"/>
                  <w:bdr w:val="none" w:sz="0" w:space="0" w:color="auto"/>
                  <w:lang w:val="es-CL" w:eastAsia="es-CL"/>
                </w:rPr>
                <w:t>9,3</w:t>
              </w:r>
            </w:ins>
          </w:p>
        </w:tc>
      </w:tr>
      <w:tr w:rsidR="004C74CA" w:rsidRPr="00C2714A" w14:paraId="06F0B7E3" w14:textId="77777777" w:rsidTr="004C74CA">
        <w:trPr>
          <w:trHeight w:val="300"/>
          <w:ins w:id="5833" w:author="Observatorio 02" w:date="2017-03-16T15:51:00Z"/>
        </w:trPr>
        <w:tc>
          <w:tcPr>
            <w:tcW w:w="5698" w:type="dxa"/>
            <w:tcBorders>
              <w:top w:val="nil"/>
              <w:left w:val="nil"/>
              <w:bottom w:val="nil"/>
              <w:right w:val="nil"/>
            </w:tcBorders>
            <w:shd w:val="clear" w:color="000000" w:fill="FFFFFF"/>
            <w:noWrap/>
            <w:vAlign w:val="bottom"/>
            <w:hideMark/>
          </w:tcPr>
          <w:p w14:paraId="2A6E0004" w14:textId="77777777" w:rsidR="004C74CA" w:rsidRPr="00C2714A" w:rsidRDefault="004C74CA" w:rsidP="004C74CA">
            <w:pPr>
              <w:spacing w:after="0" w:line="240" w:lineRule="auto"/>
              <w:rPr>
                <w:ins w:id="5834" w:author="Observatorio 02" w:date="2017-03-16T15:51:00Z"/>
                <w:rFonts w:eastAsia="Times New Roman"/>
                <w:sz w:val="22"/>
                <w:szCs w:val="22"/>
                <w:bdr w:val="none" w:sz="0" w:space="0" w:color="auto"/>
                <w:lang w:val="es-CL" w:eastAsia="es-CL"/>
              </w:rPr>
            </w:pPr>
            <w:ins w:id="5835" w:author="Observatorio 02" w:date="2017-03-16T15:51:00Z">
              <w:r w:rsidRPr="00C2714A">
                <w:rPr>
                  <w:rFonts w:eastAsia="Times New Roman"/>
                  <w:sz w:val="22"/>
                  <w:szCs w:val="22"/>
                  <w:bdr w:val="none" w:sz="0" w:space="0" w:color="auto"/>
                  <w:lang w:val="es-CL" w:eastAsia="es-CL"/>
                </w:rPr>
                <w:t>Trabajadores de los servicios y vendedores de comercios y mercados</w:t>
              </w:r>
            </w:ins>
          </w:p>
        </w:tc>
        <w:tc>
          <w:tcPr>
            <w:tcW w:w="785" w:type="dxa"/>
            <w:tcBorders>
              <w:top w:val="nil"/>
              <w:left w:val="nil"/>
              <w:bottom w:val="nil"/>
              <w:right w:val="nil"/>
            </w:tcBorders>
            <w:shd w:val="clear" w:color="000000" w:fill="FFFFFF"/>
            <w:noWrap/>
            <w:vAlign w:val="bottom"/>
            <w:hideMark/>
          </w:tcPr>
          <w:p w14:paraId="590362A8" w14:textId="77777777" w:rsidR="004C74CA" w:rsidRPr="00C2714A" w:rsidRDefault="004C74CA" w:rsidP="004C74CA">
            <w:pPr>
              <w:spacing w:after="0" w:line="240" w:lineRule="auto"/>
              <w:jc w:val="right"/>
              <w:rPr>
                <w:ins w:id="5836" w:author="Observatorio 02" w:date="2017-03-16T15:51:00Z"/>
                <w:rFonts w:eastAsia="Times New Roman"/>
                <w:sz w:val="22"/>
                <w:szCs w:val="22"/>
                <w:bdr w:val="none" w:sz="0" w:space="0" w:color="auto"/>
                <w:lang w:val="es-CL" w:eastAsia="es-CL"/>
              </w:rPr>
            </w:pPr>
            <w:ins w:id="5837" w:author="Observatorio 02" w:date="2017-03-16T15:51:00Z">
              <w:r w:rsidRPr="00C2714A">
                <w:rPr>
                  <w:rFonts w:eastAsia="Times New Roman"/>
                  <w:sz w:val="22"/>
                  <w:szCs w:val="22"/>
                  <w:bdr w:val="none" w:sz="0" w:space="0" w:color="auto"/>
                  <w:lang w:val="es-CL" w:eastAsia="es-CL"/>
                </w:rPr>
                <w:t>0,4</w:t>
              </w:r>
            </w:ins>
          </w:p>
        </w:tc>
        <w:tc>
          <w:tcPr>
            <w:tcW w:w="785" w:type="dxa"/>
            <w:tcBorders>
              <w:top w:val="nil"/>
              <w:left w:val="nil"/>
              <w:bottom w:val="nil"/>
              <w:right w:val="nil"/>
            </w:tcBorders>
            <w:shd w:val="clear" w:color="000000" w:fill="FFFFFF"/>
            <w:noWrap/>
            <w:vAlign w:val="bottom"/>
            <w:hideMark/>
          </w:tcPr>
          <w:p w14:paraId="71ECB2A0" w14:textId="77777777" w:rsidR="004C74CA" w:rsidRPr="00C2714A" w:rsidRDefault="004C74CA" w:rsidP="004C74CA">
            <w:pPr>
              <w:spacing w:after="0" w:line="240" w:lineRule="auto"/>
              <w:jc w:val="right"/>
              <w:rPr>
                <w:ins w:id="5838" w:author="Observatorio 02" w:date="2017-03-16T15:51:00Z"/>
                <w:rFonts w:eastAsia="Times New Roman"/>
                <w:sz w:val="22"/>
                <w:szCs w:val="22"/>
                <w:bdr w:val="none" w:sz="0" w:space="0" w:color="auto"/>
                <w:lang w:val="es-CL" w:eastAsia="es-CL"/>
              </w:rPr>
            </w:pPr>
            <w:ins w:id="5839" w:author="Observatorio 02" w:date="2017-03-16T15:51:00Z">
              <w:r w:rsidRPr="00C2714A">
                <w:rPr>
                  <w:rFonts w:eastAsia="Times New Roman"/>
                  <w:sz w:val="22"/>
                  <w:szCs w:val="22"/>
                  <w:bdr w:val="none" w:sz="0" w:space="0" w:color="auto"/>
                  <w:lang w:val="es-CL" w:eastAsia="es-CL"/>
                </w:rPr>
                <w:t>0,3</w:t>
              </w:r>
            </w:ins>
          </w:p>
        </w:tc>
        <w:tc>
          <w:tcPr>
            <w:tcW w:w="785" w:type="dxa"/>
            <w:tcBorders>
              <w:top w:val="nil"/>
              <w:left w:val="nil"/>
              <w:bottom w:val="nil"/>
              <w:right w:val="nil"/>
            </w:tcBorders>
            <w:shd w:val="clear" w:color="000000" w:fill="FFFFFF"/>
            <w:noWrap/>
            <w:vAlign w:val="bottom"/>
            <w:hideMark/>
          </w:tcPr>
          <w:p w14:paraId="208D9E09" w14:textId="77777777" w:rsidR="004C74CA" w:rsidRPr="00C2714A" w:rsidRDefault="004C74CA" w:rsidP="004C74CA">
            <w:pPr>
              <w:spacing w:after="0" w:line="240" w:lineRule="auto"/>
              <w:jc w:val="right"/>
              <w:rPr>
                <w:ins w:id="5840" w:author="Observatorio 02" w:date="2017-03-16T15:51:00Z"/>
                <w:rFonts w:eastAsia="Times New Roman"/>
                <w:sz w:val="22"/>
                <w:szCs w:val="22"/>
                <w:bdr w:val="none" w:sz="0" w:space="0" w:color="auto"/>
                <w:lang w:val="es-CL" w:eastAsia="es-CL"/>
              </w:rPr>
            </w:pPr>
            <w:ins w:id="5841" w:author="Observatorio 02" w:date="2017-03-16T15:51:00Z">
              <w:r w:rsidRPr="00C2714A">
                <w:rPr>
                  <w:rFonts w:eastAsia="Times New Roman"/>
                  <w:sz w:val="22"/>
                  <w:szCs w:val="22"/>
                  <w:bdr w:val="none" w:sz="0" w:space="0" w:color="auto"/>
                  <w:lang w:val="es-CL" w:eastAsia="es-CL"/>
                </w:rPr>
                <w:t>15,7</w:t>
              </w:r>
            </w:ins>
          </w:p>
        </w:tc>
        <w:tc>
          <w:tcPr>
            <w:tcW w:w="785" w:type="dxa"/>
            <w:tcBorders>
              <w:top w:val="nil"/>
              <w:left w:val="nil"/>
              <w:bottom w:val="nil"/>
              <w:right w:val="nil"/>
            </w:tcBorders>
            <w:shd w:val="clear" w:color="000000" w:fill="FFFFFF"/>
            <w:noWrap/>
            <w:vAlign w:val="bottom"/>
            <w:hideMark/>
          </w:tcPr>
          <w:p w14:paraId="73F4871F" w14:textId="77777777" w:rsidR="004C74CA" w:rsidRPr="00C2714A" w:rsidRDefault="004C74CA" w:rsidP="004C74CA">
            <w:pPr>
              <w:spacing w:after="0" w:line="240" w:lineRule="auto"/>
              <w:jc w:val="right"/>
              <w:rPr>
                <w:ins w:id="5842" w:author="Observatorio 02" w:date="2017-03-16T15:51:00Z"/>
                <w:rFonts w:eastAsia="Times New Roman"/>
                <w:sz w:val="22"/>
                <w:szCs w:val="22"/>
                <w:bdr w:val="none" w:sz="0" w:space="0" w:color="auto"/>
                <w:lang w:val="es-CL" w:eastAsia="es-CL"/>
              </w:rPr>
            </w:pPr>
            <w:ins w:id="5843" w:author="Observatorio 02" w:date="2017-03-16T15:51:00Z">
              <w:r w:rsidRPr="00C2714A">
                <w:rPr>
                  <w:rFonts w:eastAsia="Times New Roman"/>
                  <w:sz w:val="22"/>
                  <w:szCs w:val="22"/>
                  <w:bdr w:val="none" w:sz="0" w:space="0" w:color="auto"/>
                  <w:lang w:val="es-CL" w:eastAsia="es-CL"/>
                </w:rPr>
                <w:t>15,0</w:t>
              </w:r>
            </w:ins>
          </w:p>
        </w:tc>
      </w:tr>
      <w:tr w:rsidR="004C74CA" w:rsidRPr="00C2714A" w14:paraId="145AC8F9" w14:textId="77777777" w:rsidTr="004C74CA">
        <w:trPr>
          <w:trHeight w:val="300"/>
          <w:ins w:id="5844" w:author="Observatorio 02" w:date="2017-03-16T15:51:00Z"/>
        </w:trPr>
        <w:tc>
          <w:tcPr>
            <w:tcW w:w="5698" w:type="dxa"/>
            <w:tcBorders>
              <w:top w:val="nil"/>
              <w:left w:val="nil"/>
              <w:bottom w:val="nil"/>
              <w:right w:val="nil"/>
            </w:tcBorders>
            <w:shd w:val="clear" w:color="000000" w:fill="FFFFFF"/>
            <w:noWrap/>
            <w:vAlign w:val="bottom"/>
            <w:hideMark/>
          </w:tcPr>
          <w:p w14:paraId="5BCB2A3F" w14:textId="77777777" w:rsidR="004C74CA" w:rsidRPr="00C2714A" w:rsidRDefault="004C74CA" w:rsidP="004C74CA">
            <w:pPr>
              <w:spacing w:after="0" w:line="240" w:lineRule="auto"/>
              <w:rPr>
                <w:ins w:id="5845" w:author="Observatorio 02" w:date="2017-03-16T15:51:00Z"/>
                <w:rFonts w:eastAsia="Times New Roman"/>
                <w:sz w:val="22"/>
                <w:szCs w:val="22"/>
                <w:bdr w:val="none" w:sz="0" w:space="0" w:color="auto"/>
                <w:lang w:val="es-CL" w:eastAsia="es-CL"/>
              </w:rPr>
            </w:pPr>
            <w:ins w:id="5846" w:author="Observatorio 02" w:date="2017-03-16T15:51:00Z">
              <w:r w:rsidRPr="00C2714A">
                <w:rPr>
                  <w:rFonts w:eastAsia="Times New Roman"/>
                  <w:sz w:val="22"/>
                  <w:szCs w:val="22"/>
                  <w:bdr w:val="none" w:sz="0" w:space="0" w:color="auto"/>
                  <w:lang w:val="es-CL" w:eastAsia="es-CL"/>
                </w:rPr>
                <w:t>Agricultores y trabajadores calificados agropecuarios y pesqueros</w:t>
              </w:r>
            </w:ins>
          </w:p>
        </w:tc>
        <w:tc>
          <w:tcPr>
            <w:tcW w:w="785" w:type="dxa"/>
            <w:tcBorders>
              <w:top w:val="nil"/>
              <w:left w:val="nil"/>
              <w:bottom w:val="nil"/>
              <w:right w:val="nil"/>
            </w:tcBorders>
            <w:shd w:val="clear" w:color="000000" w:fill="FFFFFF"/>
            <w:noWrap/>
            <w:vAlign w:val="bottom"/>
            <w:hideMark/>
          </w:tcPr>
          <w:p w14:paraId="1C20A83A" w14:textId="77777777" w:rsidR="004C74CA" w:rsidRPr="00C2714A" w:rsidRDefault="004C74CA" w:rsidP="004C74CA">
            <w:pPr>
              <w:spacing w:after="0" w:line="240" w:lineRule="auto"/>
              <w:jc w:val="right"/>
              <w:rPr>
                <w:ins w:id="5847" w:author="Observatorio 02" w:date="2017-03-16T15:51:00Z"/>
                <w:rFonts w:eastAsia="Times New Roman"/>
                <w:sz w:val="22"/>
                <w:szCs w:val="22"/>
                <w:bdr w:val="none" w:sz="0" w:space="0" w:color="auto"/>
                <w:lang w:val="es-CL" w:eastAsia="es-CL"/>
              </w:rPr>
            </w:pPr>
            <w:ins w:id="5848" w:author="Observatorio 02" w:date="2017-03-16T15:51:00Z">
              <w:r w:rsidRPr="00C2714A">
                <w:rPr>
                  <w:rFonts w:eastAsia="Times New Roman"/>
                  <w:sz w:val="22"/>
                  <w:szCs w:val="22"/>
                  <w:bdr w:val="none" w:sz="0" w:space="0" w:color="auto"/>
                  <w:lang w:val="es-CL" w:eastAsia="es-CL"/>
                </w:rPr>
                <w:t>0,2</w:t>
              </w:r>
            </w:ins>
          </w:p>
        </w:tc>
        <w:tc>
          <w:tcPr>
            <w:tcW w:w="785" w:type="dxa"/>
            <w:tcBorders>
              <w:top w:val="nil"/>
              <w:left w:val="nil"/>
              <w:bottom w:val="nil"/>
              <w:right w:val="nil"/>
            </w:tcBorders>
            <w:shd w:val="clear" w:color="000000" w:fill="FFFFFF"/>
            <w:noWrap/>
            <w:vAlign w:val="bottom"/>
            <w:hideMark/>
          </w:tcPr>
          <w:p w14:paraId="2BE27DC8" w14:textId="77777777" w:rsidR="004C74CA" w:rsidRPr="00C2714A" w:rsidRDefault="004C74CA" w:rsidP="004C74CA">
            <w:pPr>
              <w:spacing w:after="0" w:line="240" w:lineRule="auto"/>
              <w:jc w:val="right"/>
              <w:rPr>
                <w:ins w:id="5849" w:author="Observatorio 02" w:date="2017-03-16T15:51:00Z"/>
                <w:rFonts w:eastAsia="Times New Roman"/>
                <w:sz w:val="22"/>
                <w:szCs w:val="22"/>
                <w:bdr w:val="none" w:sz="0" w:space="0" w:color="auto"/>
                <w:lang w:val="es-CL" w:eastAsia="es-CL"/>
              </w:rPr>
            </w:pPr>
            <w:ins w:id="5850" w:author="Observatorio 02" w:date="2017-03-16T15:51:00Z">
              <w:r w:rsidRPr="00C2714A">
                <w:rPr>
                  <w:rFonts w:eastAsia="Times New Roman"/>
                  <w:sz w:val="22"/>
                  <w:szCs w:val="22"/>
                  <w:bdr w:val="none" w:sz="0" w:space="0" w:color="auto"/>
                  <w:lang w:val="es-CL" w:eastAsia="es-CL"/>
                </w:rPr>
                <w:t>0,1</w:t>
              </w:r>
            </w:ins>
          </w:p>
        </w:tc>
        <w:tc>
          <w:tcPr>
            <w:tcW w:w="785" w:type="dxa"/>
            <w:tcBorders>
              <w:top w:val="nil"/>
              <w:left w:val="nil"/>
              <w:bottom w:val="nil"/>
              <w:right w:val="nil"/>
            </w:tcBorders>
            <w:shd w:val="clear" w:color="000000" w:fill="FFFFFF"/>
            <w:noWrap/>
            <w:vAlign w:val="bottom"/>
            <w:hideMark/>
          </w:tcPr>
          <w:p w14:paraId="2B002ACA" w14:textId="77777777" w:rsidR="004C74CA" w:rsidRPr="00C2714A" w:rsidRDefault="004C74CA" w:rsidP="004C74CA">
            <w:pPr>
              <w:spacing w:after="0" w:line="240" w:lineRule="auto"/>
              <w:jc w:val="right"/>
              <w:rPr>
                <w:ins w:id="5851" w:author="Observatorio 02" w:date="2017-03-16T15:51:00Z"/>
                <w:rFonts w:eastAsia="Times New Roman"/>
                <w:sz w:val="22"/>
                <w:szCs w:val="22"/>
                <w:bdr w:val="none" w:sz="0" w:space="0" w:color="auto"/>
                <w:lang w:val="es-CL" w:eastAsia="es-CL"/>
              </w:rPr>
            </w:pPr>
            <w:ins w:id="5852" w:author="Observatorio 02" w:date="2017-03-16T15:51:00Z">
              <w:r w:rsidRPr="00C2714A">
                <w:rPr>
                  <w:rFonts w:eastAsia="Times New Roman"/>
                  <w:sz w:val="22"/>
                  <w:szCs w:val="22"/>
                  <w:bdr w:val="none" w:sz="0" w:space="0" w:color="auto"/>
                  <w:lang w:val="es-CL" w:eastAsia="es-CL"/>
                </w:rPr>
                <w:t>3,9</w:t>
              </w:r>
            </w:ins>
          </w:p>
        </w:tc>
        <w:tc>
          <w:tcPr>
            <w:tcW w:w="785" w:type="dxa"/>
            <w:tcBorders>
              <w:top w:val="nil"/>
              <w:left w:val="nil"/>
              <w:bottom w:val="nil"/>
              <w:right w:val="nil"/>
            </w:tcBorders>
            <w:shd w:val="clear" w:color="000000" w:fill="FFFFFF"/>
            <w:noWrap/>
            <w:vAlign w:val="bottom"/>
            <w:hideMark/>
          </w:tcPr>
          <w:p w14:paraId="407645A6" w14:textId="77777777" w:rsidR="004C74CA" w:rsidRPr="00C2714A" w:rsidRDefault="004C74CA" w:rsidP="004C74CA">
            <w:pPr>
              <w:spacing w:after="0" w:line="240" w:lineRule="auto"/>
              <w:jc w:val="right"/>
              <w:rPr>
                <w:ins w:id="5853" w:author="Observatorio 02" w:date="2017-03-16T15:51:00Z"/>
                <w:rFonts w:eastAsia="Times New Roman"/>
                <w:sz w:val="22"/>
                <w:szCs w:val="22"/>
                <w:bdr w:val="none" w:sz="0" w:space="0" w:color="auto"/>
                <w:lang w:val="es-CL" w:eastAsia="es-CL"/>
              </w:rPr>
            </w:pPr>
            <w:ins w:id="5854" w:author="Observatorio 02" w:date="2017-03-16T15:51:00Z">
              <w:r w:rsidRPr="00C2714A">
                <w:rPr>
                  <w:rFonts w:eastAsia="Times New Roman"/>
                  <w:sz w:val="22"/>
                  <w:szCs w:val="22"/>
                  <w:bdr w:val="none" w:sz="0" w:space="0" w:color="auto"/>
                  <w:lang w:val="es-CL" w:eastAsia="es-CL"/>
                </w:rPr>
                <w:t>3,8</w:t>
              </w:r>
            </w:ins>
          </w:p>
        </w:tc>
      </w:tr>
      <w:tr w:rsidR="004C74CA" w:rsidRPr="00C2714A" w14:paraId="02A3EA33" w14:textId="77777777" w:rsidTr="004C74CA">
        <w:trPr>
          <w:trHeight w:val="300"/>
          <w:ins w:id="5855" w:author="Observatorio 02" w:date="2017-03-16T15:51:00Z"/>
        </w:trPr>
        <w:tc>
          <w:tcPr>
            <w:tcW w:w="5698" w:type="dxa"/>
            <w:tcBorders>
              <w:top w:val="nil"/>
              <w:left w:val="nil"/>
              <w:bottom w:val="nil"/>
              <w:right w:val="nil"/>
            </w:tcBorders>
            <w:shd w:val="clear" w:color="000000" w:fill="FFFFFF"/>
            <w:noWrap/>
            <w:vAlign w:val="bottom"/>
            <w:hideMark/>
          </w:tcPr>
          <w:p w14:paraId="79DCBFDC" w14:textId="77777777" w:rsidR="004C74CA" w:rsidRPr="00C2714A" w:rsidRDefault="004C74CA" w:rsidP="004C74CA">
            <w:pPr>
              <w:spacing w:after="0" w:line="240" w:lineRule="auto"/>
              <w:rPr>
                <w:ins w:id="5856" w:author="Observatorio 02" w:date="2017-03-16T15:51:00Z"/>
                <w:rFonts w:eastAsia="Times New Roman"/>
                <w:sz w:val="22"/>
                <w:szCs w:val="22"/>
                <w:bdr w:val="none" w:sz="0" w:space="0" w:color="auto"/>
                <w:lang w:val="es-CL" w:eastAsia="es-CL"/>
              </w:rPr>
            </w:pPr>
            <w:ins w:id="5857" w:author="Observatorio 02" w:date="2017-03-16T15:51:00Z">
              <w:r w:rsidRPr="00C2714A">
                <w:rPr>
                  <w:rFonts w:eastAsia="Times New Roman"/>
                  <w:sz w:val="22"/>
                  <w:szCs w:val="22"/>
                  <w:bdr w:val="none" w:sz="0" w:space="0" w:color="auto"/>
                  <w:lang w:val="es-CL" w:eastAsia="es-CL"/>
                </w:rPr>
                <w:t>Oficiales, operarios y artesanos de artes mecánicas y de otros oficios</w:t>
              </w:r>
            </w:ins>
          </w:p>
        </w:tc>
        <w:tc>
          <w:tcPr>
            <w:tcW w:w="785" w:type="dxa"/>
            <w:tcBorders>
              <w:top w:val="nil"/>
              <w:left w:val="nil"/>
              <w:bottom w:val="nil"/>
              <w:right w:val="nil"/>
            </w:tcBorders>
            <w:shd w:val="clear" w:color="000000" w:fill="FFFFFF"/>
            <w:noWrap/>
            <w:vAlign w:val="bottom"/>
            <w:hideMark/>
          </w:tcPr>
          <w:p w14:paraId="24B95F19" w14:textId="77777777" w:rsidR="004C74CA" w:rsidRPr="00C2714A" w:rsidRDefault="004C74CA" w:rsidP="004C74CA">
            <w:pPr>
              <w:spacing w:after="0" w:line="240" w:lineRule="auto"/>
              <w:jc w:val="right"/>
              <w:rPr>
                <w:ins w:id="5858" w:author="Observatorio 02" w:date="2017-03-16T15:51:00Z"/>
                <w:rFonts w:eastAsia="Times New Roman"/>
                <w:sz w:val="22"/>
                <w:szCs w:val="22"/>
                <w:bdr w:val="none" w:sz="0" w:space="0" w:color="auto"/>
                <w:lang w:val="es-CL" w:eastAsia="es-CL"/>
              </w:rPr>
            </w:pPr>
            <w:ins w:id="5859" w:author="Observatorio 02" w:date="2017-03-16T15:51:00Z">
              <w:r w:rsidRPr="00C2714A">
                <w:rPr>
                  <w:rFonts w:eastAsia="Times New Roman"/>
                  <w:sz w:val="22"/>
                  <w:szCs w:val="22"/>
                  <w:bdr w:val="none" w:sz="0" w:space="0" w:color="auto"/>
                  <w:lang w:val="es-CL" w:eastAsia="es-CL"/>
                </w:rPr>
                <w:t>60,5</w:t>
              </w:r>
            </w:ins>
          </w:p>
        </w:tc>
        <w:tc>
          <w:tcPr>
            <w:tcW w:w="785" w:type="dxa"/>
            <w:tcBorders>
              <w:top w:val="nil"/>
              <w:left w:val="nil"/>
              <w:bottom w:val="nil"/>
              <w:right w:val="nil"/>
            </w:tcBorders>
            <w:shd w:val="clear" w:color="000000" w:fill="FFFFFF"/>
            <w:noWrap/>
            <w:vAlign w:val="bottom"/>
            <w:hideMark/>
          </w:tcPr>
          <w:p w14:paraId="76820571" w14:textId="77777777" w:rsidR="004C74CA" w:rsidRPr="00C2714A" w:rsidRDefault="004C74CA" w:rsidP="004C74CA">
            <w:pPr>
              <w:spacing w:after="0" w:line="240" w:lineRule="auto"/>
              <w:jc w:val="right"/>
              <w:rPr>
                <w:ins w:id="5860" w:author="Observatorio 02" w:date="2017-03-16T15:51:00Z"/>
                <w:rFonts w:eastAsia="Times New Roman"/>
                <w:sz w:val="22"/>
                <w:szCs w:val="22"/>
                <w:bdr w:val="none" w:sz="0" w:space="0" w:color="auto"/>
                <w:lang w:val="es-CL" w:eastAsia="es-CL"/>
              </w:rPr>
            </w:pPr>
            <w:ins w:id="5861" w:author="Observatorio 02" w:date="2017-03-16T15:51:00Z">
              <w:r w:rsidRPr="00C2714A">
                <w:rPr>
                  <w:rFonts w:eastAsia="Times New Roman"/>
                  <w:sz w:val="22"/>
                  <w:szCs w:val="22"/>
                  <w:bdr w:val="none" w:sz="0" w:space="0" w:color="auto"/>
                  <w:lang w:val="es-CL" w:eastAsia="es-CL"/>
                </w:rPr>
                <w:t>58,8</w:t>
              </w:r>
            </w:ins>
          </w:p>
        </w:tc>
        <w:tc>
          <w:tcPr>
            <w:tcW w:w="785" w:type="dxa"/>
            <w:tcBorders>
              <w:top w:val="nil"/>
              <w:left w:val="nil"/>
              <w:bottom w:val="nil"/>
              <w:right w:val="nil"/>
            </w:tcBorders>
            <w:shd w:val="clear" w:color="000000" w:fill="FFFFFF"/>
            <w:noWrap/>
            <w:vAlign w:val="bottom"/>
            <w:hideMark/>
          </w:tcPr>
          <w:p w14:paraId="7517A533" w14:textId="77777777" w:rsidR="004C74CA" w:rsidRPr="00C2714A" w:rsidRDefault="004C74CA" w:rsidP="004C74CA">
            <w:pPr>
              <w:spacing w:after="0" w:line="240" w:lineRule="auto"/>
              <w:jc w:val="right"/>
              <w:rPr>
                <w:ins w:id="5862" w:author="Observatorio 02" w:date="2017-03-16T15:51:00Z"/>
                <w:rFonts w:eastAsia="Times New Roman"/>
                <w:sz w:val="22"/>
                <w:szCs w:val="22"/>
                <w:bdr w:val="none" w:sz="0" w:space="0" w:color="auto"/>
                <w:lang w:val="es-CL" w:eastAsia="es-CL"/>
              </w:rPr>
            </w:pPr>
            <w:ins w:id="5863" w:author="Observatorio 02" w:date="2017-03-16T15:51:00Z">
              <w:r w:rsidRPr="00C2714A">
                <w:rPr>
                  <w:rFonts w:eastAsia="Times New Roman"/>
                  <w:sz w:val="22"/>
                  <w:szCs w:val="22"/>
                  <w:bdr w:val="none" w:sz="0" w:space="0" w:color="auto"/>
                  <w:lang w:val="es-CL" w:eastAsia="es-CL"/>
                </w:rPr>
                <w:t>14,5</w:t>
              </w:r>
            </w:ins>
          </w:p>
        </w:tc>
        <w:tc>
          <w:tcPr>
            <w:tcW w:w="785" w:type="dxa"/>
            <w:tcBorders>
              <w:top w:val="nil"/>
              <w:left w:val="nil"/>
              <w:bottom w:val="nil"/>
              <w:right w:val="nil"/>
            </w:tcBorders>
            <w:shd w:val="clear" w:color="000000" w:fill="FFFFFF"/>
            <w:noWrap/>
            <w:vAlign w:val="bottom"/>
            <w:hideMark/>
          </w:tcPr>
          <w:p w14:paraId="27299E20" w14:textId="77777777" w:rsidR="004C74CA" w:rsidRPr="00C2714A" w:rsidRDefault="004C74CA" w:rsidP="004C74CA">
            <w:pPr>
              <w:spacing w:after="0" w:line="240" w:lineRule="auto"/>
              <w:jc w:val="right"/>
              <w:rPr>
                <w:ins w:id="5864" w:author="Observatorio 02" w:date="2017-03-16T15:51:00Z"/>
                <w:rFonts w:eastAsia="Times New Roman"/>
                <w:sz w:val="22"/>
                <w:szCs w:val="22"/>
                <w:bdr w:val="none" w:sz="0" w:space="0" w:color="auto"/>
                <w:lang w:val="es-CL" w:eastAsia="es-CL"/>
              </w:rPr>
            </w:pPr>
            <w:ins w:id="5865" w:author="Observatorio 02" w:date="2017-03-16T15:51:00Z">
              <w:r w:rsidRPr="00C2714A">
                <w:rPr>
                  <w:rFonts w:eastAsia="Times New Roman"/>
                  <w:sz w:val="22"/>
                  <w:szCs w:val="22"/>
                  <w:bdr w:val="none" w:sz="0" w:space="0" w:color="auto"/>
                  <w:lang w:val="es-CL" w:eastAsia="es-CL"/>
                </w:rPr>
                <w:t>13,9</w:t>
              </w:r>
            </w:ins>
          </w:p>
        </w:tc>
      </w:tr>
      <w:tr w:rsidR="004C74CA" w:rsidRPr="00C2714A" w14:paraId="7C82C089" w14:textId="77777777" w:rsidTr="004C74CA">
        <w:trPr>
          <w:trHeight w:val="300"/>
          <w:ins w:id="5866" w:author="Observatorio 02" w:date="2017-03-16T15:51:00Z"/>
        </w:trPr>
        <w:tc>
          <w:tcPr>
            <w:tcW w:w="5698" w:type="dxa"/>
            <w:tcBorders>
              <w:top w:val="nil"/>
              <w:left w:val="nil"/>
              <w:bottom w:val="nil"/>
              <w:right w:val="nil"/>
            </w:tcBorders>
            <w:shd w:val="clear" w:color="000000" w:fill="FFFFFF"/>
            <w:noWrap/>
            <w:vAlign w:val="bottom"/>
            <w:hideMark/>
          </w:tcPr>
          <w:p w14:paraId="655C5F52" w14:textId="77777777" w:rsidR="004C74CA" w:rsidRPr="00C2714A" w:rsidRDefault="004C74CA" w:rsidP="004C74CA">
            <w:pPr>
              <w:spacing w:after="0" w:line="240" w:lineRule="auto"/>
              <w:rPr>
                <w:ins w:id="5867" w:author="Observatorio 02" w:date="2017-03-16T15:51:00Z"/>
                <w:rFonts w:eastAsia="Times New Roman"/>
                <w:sz w:val="22"/>
                <w:szCs w:val="22"/>
                <w:bdr w:val="none" w:sz="0" w:space="0" w:color="auto"/>
                <w:lang w:val="es-CL" w:eastAsia="es-CL"/>
              </w:rPr>
            </w:pPr>
            <w:ins w:id="5868" w:author="Observatorio 02" w:date="2017-03-16T15:51:00Z">
              <w:r w:rsidRPr="00C2714A">
                <w:rPr>
                  <w:rFonts w:eastAsia="Times New Roman"/>
                  <w:sz w:val="22"/>
                  <w:szCs w:val="22"/>
                  <w:bdr w:val="none" w:sz="0" w:space="0" w:color="auto"/>
                  <w:lang w:val="es-CL" w:eastAsia="es-CL"/>
                </w:rPr>
                <w:t>Operadores de instalaciones y máquinas y montadores</w:t>
              </w:r>
            </w:ins>
          </w:p>
        </w:tc>
        <w:tc>
          <w:tcPr>
            <w:tcW w:w="785" w:type="dxa"/>
            <w:tcBorders>
              <w:top w:val="nil"/>
              <w:left w:val="nil"/>
              <w:bottom w:val="nil"/>
              <w:right w:val="nil"/>
            </w:tcBorders>
            <w:shd w:val="clear" w:color="000000" w:fill="FFFFFF"/>
            <w:noWrap/>
            <w:vAlign w:val="bottom"/>
            <w:hideMark/>
          </w:tcPr>
          <w:p w14:paraId="23C1C0DB" w14:textId="77777777" w:rsidR="004C74CA" w:rsidRPr="00C2714A" w:rsidRDefault="004C74CA" w:rsidP="004C74CA">
            <w:pPr>
              <w:spacing w:after="0" w:line="240" w:lineRule="auto"/>
              <w:jc w:val="right"/>
              <w:rPr>
                <w:ins w:id="5869" w:author="Observatorio 02" w:date="2017-03-16T15:51:00Z"/>
                <w:rFonts w:eastAsia="Times New Roman"/>
                <w:sz w:val="22"/>
                <w:szCs w:val="22"/>
                <w:bdr w:val="none" w:sz="0" w:space="0" w:color="auto"/>
                <w:lang w:val="es-CL" w:eastAsia="es-CL"/>
              </w:rPr>
            </w:pPr>
            <w:ins w:id="5870" w:author="Observatorio 02" w:date="2017-03-16T15:51:00Z">
              <w:r w:rsidRPr="00C2714A">
                <w:rPr>
                  <w:rFonts w:eastAsia="Times New Roman"/>
                  <w:sz w:val="22"/>
                  <w:szCs w:val="22"/>
                  <w:bdr w:val="none" w:sz="0" w:space="0" w:color="auto"/>
                  <w:lang w:val="es-CL" w:eastAsia="es-CL"/>
                </w:rPr>
                <w:t>4,2</w:t>
              </w:r>
            </w:ins>
          </w:p>
        </w:tc>
        <w:tc>
          <w:tcPr>
            <w:tcW w:w="785" w:type="dxa"/>
            <w:tcBorders>
              <w:top w:val="nil"/>
              <w:left w:val="nil"/>
              <w:bottom w:val="nil"/>
              <w:right w:val="nil"/>
            </w:tcBorders>
            <w:shd w:val="clear" w:color="000000" w:fill="FFFFFF"/>
            <w:noWrap/>
            <w:vAlign w:val="bottom"/>
            <w:hideMark/>
          </w:tcPr>
          <w:p w14:paraId="5B1069E6" w14:textId="77777777" w:rsidR="004C74CA" w:rsidRPr="00C2714A" w:rsidRDefault="004C74CA" w:rsidP="004C74CA">
            <w:pPr>
              <w:spacing w:after="0" w:line="240" w:lineRule="auto"/>
              <w:jc w:val="right"/>
              <w:rPr>
                <w:ins w:id="5871" w:author="Observatorio 02" w:date="2017-03-16T15:51:00Z"/>
                <w:rFonts w:eastAsia="Times New Roman"/>
                <w:sz w:val="22"/>
                <w:szCs w:val="22"/>
                <w:bdr w:val="none" w:sz="0" w:space="0" w:color="auto"/>
                <w:lang w:val="es-CL" w:eastAsia="es-CL"/>
              </w:rPr>
            </w:pPr>
            <w:ins w:id="5872" w:author="Observatorio 02" w:date="2017-03-16T15:51:00Z">
              <w:r w:rsidRPr="00C2714A">
                <w:rPr>
                  <w:rFonts w:eastAsia="Times New Roman"/>
                  <w:sz w:val="22"/>
                  <w:szCs w:val="22"/>
                  <w:bdr w:val="none" w:sz="0" w:space="0" w:color="auto"/>
                  <w:lang w:val="es-CL" w:eastAsia="es-CL"/>
                </w:rPr>
                <w:t>4,8</w:t>
              </w:r>
            </w:ins>
          </w:p>
        </w:tc>
        <w:tc>
          <w:tcPr>
            <w:tcW w:w="785" w:type="dxa"/>
            <w:tcBorders>
              <w:top w:val="nil"/>
              <w:left w:val="nil"/>
              <w:bottom w:val="nil"/>
              <w:right w:val="nil"/>
            </w:tcBorders>
            <w:shd w:val="clear" w:color="000000" w:fill="FFFFFF"/>
            <w:noWrap/>
            <w:vAlign w:val="bottom"/>
            <w:hideMark/>
          </w:tcPr>
          <w:p w14:paraId="1FBB7C51" w14:textId="77777777" w:rsidR="004C74CA" w:rsidRPr="00C2714A" w:rsidRDefault="004C74CA" w:rsidP="004C74CA">
            <w:pPr>
              <w:spacing w:after="0" w:line="240" w:lineRule="auto"/>
              <w:jc w:val="right"/>
              <w:rPr>
                <w:ins w:id="5873" w:author="Observatorio 02" w:date="2017-03-16T15:51:00Z"/>
                <w:rFonts w:eastAsia="Times New Roman"/>
                <w:sz w:val="22"/>
                <w:szCs w:val="22"/>
                <w:bdr w:val="none" w:sz="0" w:space="0" w:color="auto"/>
                <w:lang w:val="es-CL" w:eastAsia="es-CL"/>
              </w:rPr>
            </w:pPr>
            <w:ins w:id="5874" w:author="Observatorio 02" w:date="2017-03-16T15:51:00Z">
              <w:r w:rsidRPr="00C2714A">
                <w:rPr>
                  <w:rFonts w:eastAsia="Times New Roman"/>
                  <w:sz w:val="22"/>
                  <w:szCs w:val="22"/>
                  <w:bdr w:val="none" w:sz="0" w:space="0" w:color="auto"/>
                  <w:lang w:val="es-CL" w:eastAsia="es-CL"/>
                </w:rPr>
                <w:t>8,8</w:t>
              </w:r>
            </w:ins>
          </w:p>
        </w:tc>
        <w:tc>
          <w:tcPr>
            <w:tcW w:w="785" w:type="dxa"/>
            <w:tcBorders>
              <w:top w:val="nil"/>
              <w:left w:val="nil"/>
              <w:bottom w:val="nil"/>
              <w:right w:val="nil"/>
            </w:tcBorders>
            <w:shd w:val="clear" w:color="000000" w:fill="FFFFFF"/>
            <w:noWrap/>
            <w:vAlign w:val="bottom"/>
            <w:hideMark/>
          </w:tcPr>
          <w:p w14:paraId="769CE825" w14:textId="77777777" w:rsidR="004C74CA" w:rsidRPr="00C2714A" w:rsidRDefault="004C74CA" w:rsidP="004C74CA">
            <w:pPr>
              <w:spacing w:after="0" w:line="240" w:lineRule="auto"/>
              <w:jc w:val="right"/>
              <w:rPr>
                <w:ins w:id="5875" w:author="Observatorio 02" w:date="2017-03-16T15:51:00Z"/>
                <w:rFonts w:eastAsia="Times New Roman"/>
                <w:sz w:val="22"/>
                <w:szCs w:val="22"/>
                <w:bdr w:val="none" w:sz="0" w:space="0" w:color="auto"/>
                <w:lang w:val="es-CL" w:eastAsia="es-CL"/>
              </w:rPr>
            </w:pPr>
            <w:ins w:id="5876" w:author="Observatorio 02" w:date="2017-03-16T15:51:00Z">
              <w:r w:rsidRPr="00C2714A">
                <w:rPr>
                  <w:rFonts w:eastAsia="Times New Roman"/>
                  <w:sz w:val="22"/>
                  <w:szCs w:val="22"/>
                  <w:bdr w:val="none" w:sz="0" w:space="0" w:color="auto"/>
                  <w:lang w:val="es-CL" w:eastAsia="es-CL"/>
                </w:rPr>
                <w:t>9,1</w:t>
              </w:r>
            </w:ins>
          </w:p>
        </w:tc>
      </w:tr>
      <w:tr w:rsidR="004C74CA" w:rsidRPr="00C2714A" w14:paraId="5ACB0745" w14:textId="77777777" w:rsidTr="004C74CA">
        <w:trPr>
          <w:trHeight w:val="300"/>
          <w:ins w:id="5877" w:author="Observatorio 02" w:date="2017-03-16T15:51:00Z"/>
        </w:trPr>
        <w:tc>
          <w:tcPr>
            <w:tcW w:w="5698" w:type="dxa"/>
            <w:tcBorders>
              <w:top w:val="nil"/>
              <w:left w:val="nil"/>
              <w:bottom w:val="nil"/>
              <w:right w:val="nil"/>
            </w:tcBorders>
            <w:shd w:val="clear" w:color="000000" w:fill="FFFFFF"/>
            <w:noWrap/>
            <w:vAlign w:val="bottom"/>
            <w:hideMark/>
          </w:tcPr>
          <w:p w14:paraId="3F213397" w14:textId="77777777" w:rsidR="004C74CA" w:rsidRPr="00C2714A" w:rsidRDefault="004C74CA" w:rsidP="004C74CA">
            <w:pPr>
              <w:spacing w:after="0" w:line="240" w:lineRule="auto"/>
              <w:rPr>
                <w:ins w:id="5878" w:author="Observatorio 02" w:date="2017-03-16T15:51:00Z"/>
                <w:rFonts w:eastAsia="Times New Roman"/>
                <w:sz w:val="22"/>
                <w:szCs w:val="22"/>
                <w:bdr w:val="none" w:sz="0" w:space="0" w:color="auto"/>
                <w:lang w:val="es-CL" w:eastAsia="es-CL"/>
              </w:rPr>
            </w:pPr>
            <w:ins w:id="5879" w:author="Observatorio 02" w:date="2017-03-16T15:51:00Z">
              <w:r w:rsidRPr="00C2714A">
                <w:rPr>
                  <w:rFonts w:eastAsia="Times New Roman"/>
                  <w:sz w:val="22"/>
                  <w:szCs w:val="22"/>
                  <w:bdr w:val="none" w:sz="0" w:space="0" w:color="auto"/>
                  <w:lang w:val="es-CL" w:eastAsia="es-CL"/>
                </w:rPr>
                <w:t>Trabajadores no calificados</w:t>
              </w:r>
            </w:ins>
          </w:p>
        </w:tc>
        <w:tc>
          <w:tcPr>
            <w:tcW w:w="785" w:type="dxa"/>
            <w:tcBorders>
              <w:top w:val="nil"/>
              <w:left w:val="nil"/>
              <w:bottom w:val="nil"/>
              <w:right w:val="nil"/>
            </w:tcBorders>
            <w:shd w:val="clear" w:color="000000" w:fill="FFFFFF"/>
            <w:noWrap/>
            <w:vAlign w:val="bottom"/>
            <w:hideMark/>
          </w:tcPr>
          <w:p w14:paraId="77C51061" w14:textId="77777777" w:rsidR="004C74CA" w:rsidRPr="00C2714A" w:rsidRDefault="004C74CA" w:rsidP="004C74CA">
            <w:pPr>
              <w:spacing w:after="0" w:line="240" w:lineRule="auto"/>
              <w:jc w:val="right"/>
              <w:rPr>
                <w:ins w:id="5880" w:author="Observatorio 02" w:date="2017-03-16T15:51:00Z"/>
                <w:rFonts w:eastAsia="Times New Roman"/>
                <w:sz w:val="22"/>
                <w:szCs w:val="22"/>
                <w:bdr w:val="none" w:sz="0" w:space="0" w:color="auto"/>
                <w:lang w:val="es-CL" w:eastAsia="es-CL"/>
              </w:rPr>
            </w:pPr>
            <w:ins w:id="5881" w:author="Observatorio 02" w:date="2017-03-16T15:51:00Z">
              <w:r w:rsidRPr="00C2714A">
                <w:rPr>
                  <w:rFonts w:eastAsia="Times New Roman"/>
                  <w:sz w:val="22"/>
                  <w:szCs w:val="22"/>
                  <w:bdr w:val="none" w:sz="0" w:space="0" w:color="auto"/>
                  <w:lang w:val="es-CL" w:eastAsia="es-CL"/>
                </w:rPr>
                <w:t>20,0</w:t>
              </w:r>
            </w:ins>
          </w:p>
        </w:tc>
        <w:tc>
          <w:tcPr>
            <w:tcW w:w="785" w:type="dxa"/>
            <w:tcBorders>
              <w:top w:val="nil"/>
              <w:left w:val="nil"/>
              <w:bottom w:val="nil"/>
              <w:right w:val="nil"/>
            </w:tcBorders>
            <w:shd w:val="clear" w:color="000000" w:fill="FFFFFF"/>
            <w:noWrap/>
            <w:vAlign w:val="bottom"/>
            <w:hideMark/>
          </w:tcPr>
          <w:p w14:paraId="5E1241FD" w14:textId="77777777" w:rsidR="004C74CA" w:rsidRPr="00C2714A" w:rsidRDefault="004C74CA" w:rsidP="004C74CA">
            <w:pPr>
              <w:spacing w:after="0" w:line="240" w:lineRule="auto"/>
              <w:jc w:val="right"/>
              <w:rPr>
                <w:ins w:id="5882" w:author="Observatorio 02" w:date="2017-03-16T15:51:00Z"/>
                <w:rFonts w:eastAsia="Times New Roman"/>
                <w:sz w:val="22"/>
                <w:szCs w:val="22"/>
                <w:bdr w:val="none" w:sz="0" w:space="0" w:color="auto"/>
                <w:lang w:val="es-CL" w:eastAsia="es-CL"/>
              </w:rPr>
            </w:pPr>
            <w:ins w:id="5883" w:author="Observatorio 02" w:date="2017-03-16T15:51:00Z">
              <w:r w:rsidRPr="00C2714A">
                <w:rPr>
                  <w:rFonts w:eastAsia="Times New Roman"/>
                  <w:sz w:val="22"/>
                  <w:szCs w:val="22"/>
                  <w:bdr w:val="none" w:sz="0" w:space="0" w:color="auto"/>
                  <w:lang w:val="es-CL" w:eastAsia="es-CL"/>
                </w:rPr>
                <w:t>19,6</w:t>
              </w:r>
            </w:ins>
          </w:p>
        </w:tc>
        <w:tc>
          <w:tcPr>
            <w:tcW w:w="785" w:type="dxa"/>
            <w:tcBorders>
              <w:top w:val="nil"/>
              <w:left w:val="nil"/>
              <w:bottom w:val="nil"/>
              <w:right w:val="nil"/>
            </w:tcBorders>
            <w:shd w:val="clear" w:color="000000" w:fill="FFFFFF"/>
            <w:noWrap/>
            <w:vAlign w:val="bottom"/>
            <w:hideMark/>
          </w:tcPr>
          <w:p w14:paraId="7D7A5E59" w14:textId="77777777" w:rsidR="004C74CA" w:rsidRPr="00C2714A" w:rsidRDefault="004C74CA" w:rsidP="004C74CA">
            <w:pPr>
              <w:spacing w:after="0" w:line="240" w:lineRule="auto"/>
              <w:jc w:val="right"/>
              <w:rPr>
                <w:ins w:id="5884" w:author="Observatorio 02" w:date="2017-03-16T15:51:00Z"/>
                <w:rFonts w:eastAsia="Times New Roman"/>
                <w:sz w:val="22"/>
                <w:szCs w:val="22"/>
                <w:bdr w:val="none" w:sz="0" w:space="0" w:color="auto"/>
                <w:lang w:val="es-CL" w:eastAsia="es-CL"/>
              </w:rPr>
            </w:pPr>
            <w:ins w:id="5885" w:author="Observatorio 02" w:date="2017-03-16T15:51:00Z">
              <w:r w:rsidRPr="00C2714A">
                <w:rPr>
                  <w:rFonts w:eastAsia="Times New Roman"/>
                  <w:sz w:val="22"/>
                  <w:szCs w:val="22"/>
                  <w:bdr w:val="none" w:sz="0" w:space="0" w:color="auto"/>
                  <w:lang w:val="es-CL" w:eastAsia="es-CL"/>
                </w:rPr>
                <w:t>25,0</w:t>
              </w:r>
            </w:ins>
          </w:p>
        </w:tc>
        <w:tc>
          <w:tcPr>
            <w:tcW w:w="785" w:type="dxa"/>
            <w:tcBorders>
              <w:top w:val="nil"/>
              <w:left w:val="nil"/>
              <w:bottom w:val="nil"/>
              <w:right w:val="nil"/>
            </w:tcBorders>
            <w:shd w:val="clear" w:color="000000" w:fill="FFFFFF"/>
            <w:noWrap/>
            <w:vAlign w:val="bottom"/>
            <w:hideMark/>
          </w:tcPr>
          <w:p w14:paraId="5A827B8F" w14:textId="77777777" w:rsidR="004C74CA" w:rsidRPr="00C2714A" w:rsidRDefault="004C74CA" w:rsidP="004C74CA">
            <w:pPr>
              <w:spacing w:after="0" w:line="240" w:lineRule="auto"/>
              <w:jc w:val="right"/>
              <w:rPr>
                <w:ins w:id="5886" w:author="Observatorio 02" w:date="2017-03-16T15:51:00Z"/>
                <w:rFonts w:eastAsia="Times New Roman"/>
                <w:sz w:val="22"/>
                <w:szCs w:val="22"/>
                <w:bdr w:val="none" w:sz="0" w:space="0" w:color="auto"/>
                <w:lang w:val="es-CL" w:eastAsia="es-CL"/>
              </w:rPr>
            </w:pPr>
            <w:ins w:id="5887" w:author="Observatorio 02" w:date="2017-03-16T15:51:00Z">
              <w:r w:rsidRPr="00C2714A">
                <w:rPr>
                  <w:rFonts w:eastAsia="Times New Roman"/>
                  <w:sz w:val="22"/>
                  <w:szCs w:val="22"/>
                  <w:bdr w:val="none" w:sz="0" w:space="0" w:color="auto"/>
                  <w:lang w:val="es-CL" w:eastAsia="es-CL"/>
                </w:rPr>
                <w:t>23,6</w:t>
              </w:r>
            </w:ins>
          </w:p>
        </w:tc>
      </w:tr>
      <w:tr w:rsidR="004C74CA" w:rsidRPr="00C2714A" w14:paraId="66F063F3" w14:textId="77777777" w:rsidTr="004C74CA">
        <w:trPr>
          <w:trHeight w:val="300"/>
          <w:ins w:id="5888" w:author="Observatorio 02" w:date="2017-03-16T15:51:00Z"/>
        </w:trPr>
        <w:tc>
          <w:tcPr>
            <w:tcW w:w="5698" w:type="dxa"/>
            <w:tcBorders>
              <w:top w:val="nil"/>
              <w:left w:val="nil"/>
              <w:bottom w:val="single" w:sz="4" w:space="0" w:color="000000"/>
              <w:right w:val="nil"/>
            </w:tcBorders>
            <w:shd w:val="clear" w:color="000000" w:fill="FFFFFF"/>
            <w:noWrap/>
            <w:vAlign w:val="bottom"/>
            <w:hideMark/>
          </w:tcPr>
          <w:p w14:paraId="39E2D89B" w14:textId="77777777" w:rsidR="004C74CA" w:rsidRPr="00C2714A" w:rsidRDefault="004C74CA" w:rsidP="004C74CA">
            <w:pPr>
              <w:spacing w:after="0" w:line="240" w:lineRule="auto"/>
              <w:rPr>
                <w:ins w:id="5889" w:author="Observatorio 02" w:date="2017-03-16T15:51:00Z"/>
                <w:rFonts w:eastAsia="Times New Roman"/>
                <w:sz w:val="22"/>
                <w:szCs w:val="22"/>
                <w:bdr w:val="none" w:sz="0" w:space="0" w:color="auto"/>
                <w:lang w:val="es-CL" w:eastAsia="es-CL"/>
              </w:rPr>
            </w:pPr>
            <w:ins w:id="5890" w:author="Observatorio 02" w:date="2017-03-16T15:51:00Z">
              <w:r w:rsidRPr="00C2714A">
                <w:rPr>
                  <w:rFonts w:eastAsia="Times New Roman"/>
                  <w:sz w:val="22"/>
                  <w:szCs w:val="22"/>
                  <w:bdr w:val="none" w:sz="0" w:space="0" w:color="auto"/>
                  <w:lang w:val="es-CL" w:eastAsia="es-CL"/>
                </w:rPr>
                <w:t>ns/nr</w:t>
              </w:r>
            </w:ins>
          </w:p>
        </w:tc>
        <w:tc>
          <w:tcPr>
            <w:tcW w:w="785" w:type="dxa"/>
            <w:tcBorders>
              <w:top w:val="nil"/>
              <w:left w:val="nil"/>
              <w:bottom w:val="single" w:sz="4" w:space="0" w:color="000000"/>
              <w:right w:val="nil"/>
            </w:tcBorders>
            <w:shd w:val="clear" w:color="000000" w:fill="FFFFFF"/>
            <w:noWrap/>
            <w:vAlign w:val="bottom"/>
            <w:hideMark/>
          </w:tcPr>
          <w:p w14:paraId="4E9C736C" w14:textId="77777777" w:rsidR="004C74CA" w:rsidRPr="00C2714A" w:rsidRDefault="004C74CA" w:rsidP="004C74CA">
            <w:pPr>
              <w:spacing w:after="0" w:line="240" w:lineRule="auto"/>
              <w:jc w:val="right"/>
              <w:rPr>
                <w:ins w:id="5891" w:author="Observatorio 02" w:date="2017-03-16T15:51:00Z"/>
                <w:rFonts w:eastAsia="Times New Roman"/>
                <w:sz w:val="22"/>
                <w:szCs w:val="22"/>
                <w:bdr w:val="none" w:sz="0" w:space="0" w:color="auto"/>
                <w:lang w:val="es-CL" w:eastAsia="es-CL"/>
              </w:rPr>
            </w:pPr>
            <w:ins w:id="5892" w:author="Observatorio 02" w:date="2017-03-16T15:51:00Z">
              <w:r w:rsidRPr="00C2714A">
                <w:rPr>
                  <w:rFonts w:eastAsia="Times New Roman"/>
                  <w:sz w:val="22"/>
                  <w:szCs w:val="22"/>
                  <w:bdr w:val="none" w:sz="0" w:space="0" w:color="auto"/>
                  <w:lang w:val="es-CL" w:eastAsia="es-CL"/>
                </w:rPr>
                <w:t>0,0</w:t>
              </w:r>
            </w:ins>
          </w:p>
        </w:tc>
        <w:tc>
          <w:tcPr>
            <w:tcW w:w="785" w:type="dxa"/>
            <w:tcBorders>
              <w:top w:val="nil"/>
              <w:left w:val="nil"/>
              <w:bottom w:val="single" w:sz="4" w:space="0" w:color="000000"/>
              <w:right w:val="nil"/>
            </w:tcBorders>
            <w:shd w:val="clear" w:color="000000" w:fill="FFFFFF"/>
            <w:noWrap/>
            <w:vAlign w:val="bottom"/>
            <w:hideMark/>
          </w:tcPr>
          <w:p w14:paraId="6304CA27" w14:textId="77777777" w:rsidR="004C74CA" w:rsidRPr="00C2714A" w:rsidRDefault="004C74CA" w:rsidP="004C74CA">
            <w:pPr>
              <w:spacing w:after="0" w:line="240" w:lineRule="auto"/>
              <w:jc w:val="right"/>
              <w:rPr>
                <w:ins w:id="5893" w:author="Observatorio 02" w:date="2017-03-16T15:51:00Z"/>
                <w:rFonts w:eastAsia="Times New Roman"/>
                <w:sz w:val="22"/>
                <w:szCs w:val="22"/>
                <w:bdr w:val="none" w:sz="0" w:space="0" w:color="auto"/>
                <w:lang w:val="es-CL" w:eastAsia="es-CL"/>
              </w:rPr>
            </w:pPr>
            <w:ins w:id="5894" w:author="Observatorio 02" w:date="2017-03-16T15:51:00Z">
              <w:r w:rsidRPr="00C2714A">
                <w:rPr>
                  <w:rFonts w:eastAsia="Times New Roman"/>
                  <w:sz w:val="22"/>
                  <w:szCs w:val="22"/>
                  <w:bdr w:val="none" w:sz="0" w:space="0" w:color="auto"/>
                  <w:lang w:val="es-CL" w:eastAsia="es-CL"/>
                </w:rPr>
                <w:t>0,0</w:t>
              </w:r>
            </w:ins>
          </w:p>
        </w:tc>
        <w:tc>
          <w:tcPr>
            <w:tcW w:w="785" w:type="dxa"/>
            <w:tcBorders>
              <w:top w:val="nil"/>
              <w:left w:val="nil"/>
              <w:bottom w:val="single" w:sz="4" w:space="0" w:color="000000"/>
              <w:right w:val="nil"/>
            </w:tcBorders>
            <w:shd w:val="clear" w:color="000000" w:fill="FFFFFF"/>
            <w:noWrap/>
            <w:vAlign w:val="bottom"/>
            <w:hideMark/>
          </w:tcPr>
          <w:p w14:paraId="49CC24CA" w14:textId="77777777" w:rsidR="004C74CA" w:rsidRPr="00C2714A" w:rsidRDefault="004C74CA" w:rsidP="004C74CA">
            <w:pPr>
              <w:spacing w:after="0" w:line="240" w:lineRule="auto"/>
              <w:jc w:val="right"/>
              <w:rPr>
                <w:ins w:id="5895" w:author="Observatorio 02" w:date="2017-03-16T15:51:00Z"/>
                <w:rFonts w:eastAsia="Times New Roman"/>
                <w:sz w:val="22"/>
                <w:szCs w:val="22"/>
                <w:bdr w:val="none" w:sz="0" w:space="0" w:color="auto"/>
                <w:lang w:val="es-CL" w:eastAsia="es-CL"/>
              </w:rPr>
            </w:pPr>
            <w:ins w:id="5896" w:author="Observatorio 02" w:date="2017-03-16T15:51:00Z">
              <w:r w:rsidRPr="00C2714A">
                <w:rPr>
                  <w:rFonts w:eastAsia="Times New Roman"/>
                  <w:sz w:val="22"/>
                  <w:szCs w:val="22"/>
                  <w:bdr w:val="none" w:sz="0" w:space="0" w:color="auto"/>
                  <w:lang w:val="es-CL" w:eastAsia="es-CL"/>
                </w:rPr>
                <w:t>0,7</w:t>
              </w:r>
            </w:ins>
          </w:p>
        </w:tc>
        <w:tc>
          <w:tcPr>
            <w:tcW w:w="785" w:type="dxa"/>
            <w:tcBorders>
              <w:top w:val="nil"/>
              <w:left w:val="nil"/>
              <w:bottom w:val="single" w:sz="4" w:space="0" w:color="000000"/>
              <w:right w:val="nil"/>
            </w:tcBorders>
            <w:shd w:val="clear" w:color="000000" w:fill="FFFFFF"/>
            <w:noWrap/>
            <w:vAlign w:val="bottom"/>
            <w:hideMark/>
          </w:tcPr>
          <w:p w14:paraId="37AC456E" w14:textId="77777777" w:rsidR="004C74CA" w:rsidRPr="00C2714A" w:rsidRDefault="004C74CA" w:rsidP="004C74CA">
            <w:pPr>
              <w:spacing w:after="0" w:line="240" w:lineRule="auto"/>
              <w:jc w:val="right"/>
              <w:rPr>
                <w:ins w:id="5897" w:author="Observatorio 02" w:date="2017-03-16T15:51:00Z"/>
                <w:rFonts w:eastAsia="Times New Roman"/>
                <w:sz w:val="22"/>
                <w:szCs w:val="22"/>
                <w:bdr w:val="none" w:sz="0" w:space="0" w:color="auto"/>
                <w:lang w:val="es-CL" w:eastAsia="es-CL"/>
              </w:rPr>
            </w:pPr>
            <w:ins w:id="5898" w:author="Observatorio 02" w:date="2017-03-16T15:51:00Z">
              <w:r w:rsidRPr="00C2714A">
                <w:rPr>
                  <w:rFonts w:eastAsia="Times New Roman"/>
                  <w:sz w:val="22"/>
                  <w:szCs w:val="22"/>
                  <w:bdr w:val="none" w:sz="0" w:space="0" w:color="auto"/>
                  <w:lang w:val="es-CL" w:eastAsia="es-CL"/>
                </w:rPr>
                <w:t>0,7</w:t>
              </w:r>
            </w:ins>
          </w:p>
        </w:tc>
      </w:tr>
      <w:tr w:rsidR="004C74CA" w:rsidRPr="00C2714A" w14:paraId="68CD072E" w14:textId="77777777" w:rsidTr="004C74CA">
        <w:trPr>
          <w:trHeight w:val="300"/>
          <w:ins w:id="5899" w:author="Observatorio 02" w:date="2017-03-16T15:51:00Z"/>
        </w:trPr>
        <w:tc>
          <w:tcPr>
            <w:tcW w:w="5698" w:type="dxa"/>
            <w:tcBorders>
              <w:top w:val="nil"/>
              <w:left w:val="nil"/>
              <w:bottom w:val="single" w:sz="8" w:space="0" w:color="000000"/>
              <w:right w:val="nil"/>
            </w:tcBorders>
            <w:shd w:val="clear" w:color="000000" w:fill="FFFFFF"/>
            <w:noWrap/>
            <w:vAlign w:val="bottom"/>
            <w:hideMark/>
          </w:tcPr>
          <w:p w14:paraId="2F375D0F" w14:textId="77777777" w:rsidR="004C74CA" w:rsidRPr="00C2714A" w:rsidRDefault="004C74CA" w:rsidP="004C74CA">
            <w:pPr>
              <w:spacing w:after="0" w:line="240" w:lineRule="auto"/>
              <w:rPr>
                <w:ins w:id="5900" w:author="Observatorio 02" w:date="2017-03-16T15:51:00Z"/>
                <w:rFonts w:eastAsia="Times New Roman"/>
                <w:sz w:val="22"/>
                <w:szCs w:val="22"/>
                <w:bdr w:val="none" w:sz="0" w:space="0" w:color="auto"/>
                <w:lang w:val="es-CL" w:eastAsia="es-CL"/>
              </w:rPr>
            </w:pPr>
            <w:ins w:id="5901" w:author="Observatorio 02" w:date="2017-03-16T15:51:00Z">
              <w:r w:rsidRPr="00C2714A">
                <w:rPr>
                  <w:rFonts w:eastAsia="Times New Roman"/>
                  <w:sz w:val="22"/>
                  <w:szCs w:val="22"/>
                  <w:bdr w:val="none" w:sz="0" w:space="0" w:color="auto"/>
                  <w:lang w:val="es-CL" w:eastAsia="es-CL"/>
                </w:rPr>
                <w:t>Total</w:t>
              </w:r>
            </w:ins>
          </w:p>
        </w:tc>
        <w:tc>
          <w:tcPr>
            <w:tcW w:w="785" w:type="dxa"/>
            <w:tcBorders>
              <w:top w:val="nil"/>
              <w:left w:val="nil"/>
              <w:bottom w:val="single" w:sz="8" w:space="0" w:color="000000"/>
              <w:right w:val="nil"/>
            </w:tcBorders>
            <w:shd w:val="clear" w:color="000000" w:fill="FFFFFF"/>
            <w:noWrap/>
            <w:vAlign w:val="bottom"/>
            <w:hideMark/>
          </w:tcPr>
          <w:p w14:paraId="79F9E4FC" w14:textId="77777777" w:rsidR="004C74CA" w:rsidRPr="00C2714A" w:rsidRDefault="004C74CA" w:rsidP="004C74CA">
            <w:pPr>
              <w:spacing w:after="0" w:line="240" w:lineRule="auto"/>
              <w:jc w:val="right"/>
              <w:rPr>
                <w:ins w:id="5902" w:author="Observatorio 02" w:date="2017-03-16T15:51:00Z"/>
                <w:rFonts w:eastAsia="Times New Roman"/>
                <w:sz w:val="22"/>
                <w:szCs w:val="22"/>
                <w:bdr w:val="none" w:sz="0" w:space="0" w:color="auto"/>
                <w:lang w:val="es-CL" w:eastAsia="es-CL"/>
              </w:rPr>
            </w:pPr>
            <w:ins w:id="5903" w:author="Observatorio 02" w:date="2017-03-16T15:51:00Z">
              <w:r w:rsidRPr="00C2714A">
                <w:rPr>
                  <w:rFonts w:eastAsia="Times New Roman"/>
                  <w:sz w:val="22"/>
                  <w:szCs w:val="22"/>
                  <w:bdr w:val="none" w:sz="0" w:space="0" w:color="auto"/>
                  <w:lang w:val="es-CL" w:eastAsia="es-CL"/>
                </w:rPr>
                <w:t>100,0</w:t>
              </w:r>
            </w:ins>
          </w:p>
        </w:tc>
        <w:tc>
          <w:tcPr>
            <w:tcW w:w="785" w:type="dxa"/>
            <w:tcBorders>
              <w:top w:val="nil"/>
              <w:left w:val="nil"/>
              <w:bottom w:val="single" w:sz="8" w:space="0" w:color="000000"/>
              <w:right w:val="nil"/>
            </w:tcBorders>
            <w:shd w:val="clear" w:color="000000" w:fill="FFFFFF"/>
            <w:noWrap/>
            <w:vAlign w:val="bottom"/>
            <w:hideMark/>
          </w:tcPr>
          <w:p w14:paraId="02D27DE7" w14:textId="77777777" w:rsidR="004C74CA" w:rsidRPr="00C2714A" w:rsidRDefault="004C74CA" w:rsidP="004C74CA">
            <w:pPr>
              <w:spacing w:after="0" w:line="240" w:lineRule="auto"/>
              <w:jc w:val="right"/>
              <w:rPr>
                <w:ins w:id="5904" w:author="Observatorio 02" w:date="2017-03-16T15:51:00Z"/>
                <w:rFonts w:eastAsia="Times New Roman"/>
                <w:sz w:val="22"/>
                <w:szCs w:val="22"/>
                <w:bdr w:val="none" w:sz="0" w:space="0" w:color="auto"/>
                <w:lang w:val="es-CL" w:eastAsia="es-CL"/>
              </w:rPr>
            </w:pPr>
            <w:ins w:id="5905" w:author="Observatorio 02" w:date="2017-03-16T15:51:00Z">
              <w:r w:rsidRPr="00C2714A">
                <w:rPr>
                  <w:rFonts w:eastAsia="Times New Roman"/>
                  <w:sz w:val="22"/>
                  <w:szCs w:val="22"/>
                  <w:bdr w:val="none" w:sz="0" w:space="0" w:color="auto"/>
                  <w:lang w:val="es-CL" w:eastAsia="es-CL"/>
                </w:rPr>
                <w:t>100,0</w:t>
              </w:r>
            </w:ins>
          </w:p>
        </w:tc>
        <w:tc>
          <w:tcPr>
            <w:tcW w:w="785" w:type="dxa"/>
            <w:tcBorders>
              <w:top w:val="nil"/>
              <w:left w:val="nil"/>
              <w:bottom w:val="single" w:sz="8" w:space="0" w:color="000000"/>
              <w:right w:val="nil"/>
            </w:tcBorders>
            <w:shd w:val="clear" w:color="000000" w:fill="FFFFFF"/>
            <w:noWrap/>
            <w:vAlign w:val="bottom"/>
            <w:hideMark/>
          </w:tcPr>
          <w:p w14:paraId="6034BF30" w14:textId="77777777" w:rsidR="004C74CA" w:rsidRPr="00C2714A" w:rsidRDefault="004C74CA" w:rsidP="004C74CA">
            <w:pPr>
              <w:spacing w:after="0" w:line="240" w:lineRule="auto"/>
              <w:jc w:val="right"/>
              <w:rPr>
                <w:ins w:id="5906" w:author="Observatorio 02" w:date="2017-03-16T15:51:00Z"/>
                <w:rFonts w:eastAsia="Times New Roman"/>
                <w:sz w:val="22"/>
                <w:szCs w:val="22"/>
                <w:bdr w:val="none" w:sz="0" w:space="0" w:color="auto"/>
                <w:lang w:val="es-CL" w:eastAsia="es-CL"/>
              </w:rPr>
            </w:pPr>
            <w:ins w:id="5907" w:author="Observatorio 02" w:date="2017-03-16T15:51:00Z">
              <w:r w:rsidRPr="00C2714A">
                <w:rPr>
                  <w:rFonts w:eastAsia="Times New Roman"/>
                  <w:sz w:val="22"/>
                  <w:szCs w:val="22"/>
                  <w:bdr w:val="none" w:sz="0" w:space="0" w:color="auto"/>
                  <w:lang w:val="es-CL" w:eastAsia="es-CL"/>
                </w:rPr>
                <w:t>100,0</w:t>
              </w:r>
            </w:ins>
          </w:p>
        </w:tc>
        <w:tc>
          <w:tcPr>
            <w:tcW w:w="785" w:type="dxa"/>
            <w:tcBorders>
              <w:top w:val="nil"/>
              <w:left w:val="nil"/>
              <w:bottom w:val="single" w:sz="8" w:space="0" w:color="000000"/>
              <w:right w:val="nil"/>
            </w:tcBorders>
            <w:shd w:val="clear" w:color="000000" w:fill="FFFFFF"/>
            <w:noWrap/>
            <w:vAlign w:val="bottom"/>
            <w:hideMark/>
          </w:tcPr>
          <w:p w14:paraId="62977E16" w14:textId="77777777" w:rsidR="004C74CA" w:rsidRPr="00C2714A" w:rsidRDefault="004C74CA" w:rsidP="004C74CA">
            <w:pPr>
              <w:spacing w:after="0" w:line="240" w:lineRule="auto"/>
              <w:jc w:val="right"/>
              <w:rPr>
                <w:ins w:id="5908" w:author="Observatorio 02" w:date="2017-03-16T15:51:00Z"/>
                <w:rFonts w:eastAsia="Times New Roman"/>
                <w:sz w:val="22"/>
                <w:szCs w:val="22"/>
                <w:bdr w:val="none" w:sz="0" w:space="0" w:color="auto"/>
                <w:lang w:val="es-CL" w:eastAsia="es-CL"/>
              </w:rPr>
            </w:pPr>
            <w:ins w:id="5909" w:author="Observatorio 02" w:date="2017-03-16T15:51:00Z">
              <w:r w:rsidRPr="00C2714A">
                <w:rPr>
                  <w:rFonts w:eastAsia="Times New Roman"/>
                  <w:sz w:val="22"/>
                  <w:szCs w:val="22"/>
                  <w:bdr w:val="none" w:sz="0" w:space="0" w:color="auto"/>
                  <w:lang w:val="es-CL" w:eastAsia="es-CL"/>
                </w:rPr>
                <w:t>100,0</w:t>
              </w:r>
            </w:ins>
          </w:p>
        </w:tc>
      </w:tr>
    </w:tbl>
    <w:p w14:paraId="5C622694" w14:textId="3157A5B4" w:rsidR="00D47E77" w:rsidRPr="00C2714A" w:rsidRDefault="004C74CA" w:rsidP="002B1E48">
      <w:pPr>
        <w:pStyle w:val="CitaviBibliographyEntry"/>
        <w:spacing w:after="0" w:line="276" w:lineRule="auto"/>
        <w:jc w:val="both"/>
        <w:rPr>
          <w:ins w:id="5910" w:author="Observatorio 02" w:date="2017-03-16T15:51:00Z"/>
          <w:rFonts w:ascii="Times New Roman" w:hAnsi="Times New Roman" w:cs="Times New Roman"/>
          <w:color w:val="323E4F" w:themeColor="text2" w:themeShade="BF"/>
          <w:sz w:val="24"/>
          <w:szCs w:val="24"/>
          <w:rPrChange w:id="5911" w:author="Observatorio 02" w:date="2017-03-23T14:31:00Z">
            <w:rPr>
              <w:ins w:id="5912" w:author="Observatorio 02" w:date="2017-03-16T15:51:00Z"/>
              <w:rFonts w:ascii="Times New Roman" w:hAnsi="Times New Roman" w:cs="Times New Roman"/>
              <w:color w:val="000000" w:themeColor="text1"/>
              <w:sz w:val="24"/>
              <w:szCs w:val="24"/>
            </w:rPr>
          </w:rPrChange>
        </w:rPr>
      </w:pPr>
      <w:moveToRangeStart w:id="5913" w:author="Observatorio 02" w:date="2017-03-16T15:52:00Z" w:name="move477442901"/>
      <w:moveTo w:id="5914" w:author="Observatorio 02" w:date="2017-03-16T15:52:00Z">
        <w:r w:rsidRPr="00C2714A">
          <w:rPr>
            <w:rFonts w:ascii="Times New Roman" w:eastAsia="Times New Roman" w:hAnsi="Times New Roman" w:cs="Times New Roman"/>
            <w:color w:val="323E4F" w:themeColor="text2" w:themeShade="BF"/>
            <w:sz w:val="20"/>
            <w:szCs w:val="20"/>
            <w:lang w:eastAsia="es-CL"/>
            <w:rPrChange w:id="5915" w:author="Observatorio 02" w:date="2017-03-23T14:31:00Z">
              <w:rPr>
                <w:rFonts w:eastAsia="Times New Roman"/>
                <w:color w:val="203764"/>
                <w:sz w:val="20"/>
                <w:szCs w:val="20"/>
                <w:lang w:eastAsia="es-CL"/>
              </w:rPr>
            </w:rPrChange>
          </w:rPr>
          <w:t xml:space="preserve">Fuente: Elaboración propia en base a </w:t>
        </w:r>
        <w:del w:id="5916" w:author="Observatorio 02" w:date="2017-03-16T15:55:00Z">
          <w:r w:rsidRPr="00C2714A" w:rsidDel="001E2B98">
            <w:rPr>
              <w:rFonts w:ascii="Times New Roman" w:eastAsia="Times New Roman" w:hAnsi="Times New Roman" w:cs="Times New Roman"/>
              <w:color w:val="323E4F" w:themeColor="text2" w:themeShade="BF"/>
              <w:sz w:val="20"/>
              <w:szCs w:val="20"/>
              <w:lang w:eastAsia="es-CL"/>
              <w:rPrChange w:id="5917" w:author="Observatorio 02" w:date="2017-03-23T14:31:00Z">
                <w:rPr>
                  <w:rFonts w:eastAsia="Times New Roman"/>
                  <w:color w:val="203764"/>
                  <w:sz w:val="20"/>
                  <w:szCs w:val="20"/>
                  <w:lang w:eastAsia="es-CL"/>
                </w:rPr>
              </w:rPrChange>
            </w:rPr>
            <w:delText>N</w:delText>
          </w:r>
        </w:del>
        <w:r w:rsidRPr="00C2714A">
          <w:rPr>
            <w:rFonts w:ascii="Times New Roman" w:eastAsia="Times New Roman" w:hAnsi="Times New Roman" w:cs="Times New Roman"/>
            <w:color w:val="323E4F" w:themeColor="text2" w:themeShade="BF"/>
            <w:sz w:val="20"/>
            <w:szCs w:val="20"/>
            <w:lang w:eastAsia="es-CL"/>
            <w:rPrChange w:id="5918" w:author="Observatorio 02" w:date="2017-03-23T14:31:00Z">
              <w:rPr>
                <w:rFonts w:eastAsia="Times New Roman"/>
                <w:color w:val="203764"/>
                <w:sz w:val="20"/>
                <w:szCs w:val="20"/>
                <w:lang w:eastAsia="es-CL"/>
              </w:rPr>
            </w:rPrChange>
          </w:rPr>
          <w:t>ENE</w:t>
        </w:r>
      </w:moveTo>
      <w:ins w:id="5919" w:author="Observatorio 02" w:date="2017-03-16T15:55:00Z">
        <w:r w:rsidR="00E56BBC" w:rsidRPr="00C2714A">
          <w:rPr>
            <w:rFonts w:ascii="Times New Roman" w:eastAsia="Times New Roman" w:hAnsi="Times New Roman" w:cs="Times New Roman"/>
            <w:color w:val="323E4F" w:themeColor="text2" w:themeShade="BF"/>
            <w:sz w:val="20"/>
            <w:szCs w:val="20"/>
            <w:lang w:eastAsia="es-CL"/>
          </w:rPr>
          <w:t>.</w:t>
        </w:r>
      </w:ins>
      <w:moveTo w:id="5920" w:author="Observatorio 02" w:date="2017-03-16T15:52:00Z">
        <w:del w:id="5921" w:author="Observatorio 02" w:date="2017-03-16T15:55:00Z">
          <w:r w:rsidRPr="00C2714A" w:rsidDel="001E2B98">
            <w:rPr>
              <w:rFonts w:ascii="Times New Roman" w:eastAsia="Times New Roman" w:hAnsi="Times New Roman" w:cs="Times New Roman"/>
              <w:color w:val="323E4F" w:themeColor="text2" w:themeShade="BF"/>
              <w:sz w:val="20"/>
              <w:szCs w:val="20"/>
              <w:lang w:eastAsia="es-CL"/>
              <w:rPrChange w:id="5922" w:author="Observatorio 02" w:date="2017-03-23T14:31:00Z">
                <w:rPr>
                  <w:rFonts w:eastAsia="Times New Roman"/>
                  <w:color w:val="203764"/>
                  <w:sz w:val="20"/>
                  <w:szCs w:val="20"/>
                  <w:lang w:eastAsia="es-CL"/>
                </w:rPr>
              </w:rPrChange>
            </w:rPr>
            <w:delText xml:space="preserve"> 2015</w:delText>
          </w:r>
        </w:del>
        <w:del w:id="5923" w:author="Observatorio 02" w:date="2017-03-22T17:53:00Z">
          <w:r w:rsidRPr="00C2714A" w:rsidDel="00E56BBC">
            <w:rPr>
              <w:rFonts w:ascii="Times New Roman" w:eastAsia="Times New Roman" w:hAnsi="Times New Roman" w:cs="Times New Roman"/>
              <w:color w:val="323E4F" w:themeColor="text2" w:themeShade="BF"/>
              <w:sz w:val="20"/>
              <w:szCs w:val="20"/>
              <w:lang w:eastAsia="es-CL"/>
              <w:rPrChange w:id="5924" w:author="Observatorio 02" w:date="2017-03-23T14:31:00Z">
                <w:rPr>
                  <w:rFonts w:eastAsia="Times New Roman"/>
                  <w:color w:val="203764"/>
                  <w:sz w:val="20"/>
                  <w:szCs w:val="20"/>
                  <w:lang w:eastAsia="es-CL"/>
                </w:rPr>
              </w:rPrChange>
            </w:rPr>
            <w:delText>.</w:delText>
          </w:r>
        </w:del>
      </w:moveTo>
      <w:moveToRangeEnd w:id="5913"/>
    </w:p>
    <w:p w14:paraId="6B1D8024" w14:textId="4611B759" w:rsidR="004C74CA" w:rsidRPr="00C2714A" w:rsidRDefault="004C74CA" w:rsidP="002B1E48">
      <w:pPr>
        <w:pStyle w:val="CitaviBibliographyEntry"/>
        <w:spacing w:after="0" w:line="276" w:lineRule="auto"/>
        <w:jc w:val="both"/>
        <w:rPr>
          <w:ins w:id="5925" w:author="Observatorio 02" w:date="2017-03-16T15:51:00Z"/>
          <w:rFonts w:ascii="Times New Roman" w:hAnsi="Times New Roman" w:cs="Times New Roman"/>
          <w:color w:val="000000" w:themeColor="text1"/>
          <w:sz w:val="24"/>
          <w:szCs w:val="24"/>
        </w:rPr>
      </w:pPr>
    </w:p>
    <w:p w14:paraId="30B3AE18" w14:textId="52A60B16" w:rsidR="004C74CA" w:rsidRPr="00C2714A" w:rsidRDefault="00687CF9" w:rsidP="002B1E48">
      <w:pPr>
        <w:pStyle w:val="CitaviBibliographyEntry"/>
        <w:spacing w:after="0" w:line="276" w:lineRule="auto"/>
        <w:jc w:val="both"/>
        <w:rPr>
          <w:ins w:id="5926" w:author="Observatorio 02" w:date="2017-03-17T16:42:00Z"/>
          <w:rFonts w:ascii="Times New Roman" w:hAnsi="Times New Roman" w:cs="Times New Roman"/>
          <w:color w:val="000000" w:themeColor="text1"/>
          <w:sz w:val="24"/>
          <w:szCs w:val="24"/>
        </w:rPr>
      </w:pPr>
      <w:ins w:id="5927" w:author="Observatorio 02" w:date="2017-03-17T15:57:00Z">
        <w:r w:rsidRPr="00C2714A">
          <w:rPr>
            <w:rFonts w:ascii="Times New Roman" w:hAnsi="Times New Roman" w:cs="Times New Roman"/>
            <w:color w:val="000000" w:themeColor="text1"/>
            <w:sz w:val="24"/>
            <w:szCs w:val="24"/>
          </w:rPr>
          <w:t>El Cuadro 21 muestra las caracter</w:t>
        </w:r>
      </w:ins>
      <w:ins w:id="5928" w:author="Observatorio 02" w:date="2017-03-17T15:58:00Z">
        <w:r w:rsidRPr="00C2714A">
          <w:rPr>
            <w:rFonts w:ascii="Times New Roman" w:hAnsi="Times New Roman" w:cs="Times New Roman"/>
            <w:color w:val="000000" w:themeColor="text1"/>
            <w:sz w:val="24"/>
            <w:szCs w:val="24"/>
          </w:rPr>
          <w:t>ísticas generales de los ocupados del sector Construcción por tipo de ocupación, usando datos de los años 2015 y 2016.</w:t>
        </w:r>
        <w:r w:rsidR="002A1A1E" w:rsidRPr="00C2714A">
          <w:rPr>
            <w:rFonts w:ascii="Times New Roman" w:hAnsi="Times New Roman" w:cs="Times New Roman"/>
            <w:color w:val="000000" w:themeColor="text1"/>
            <w:sz w:val="24"/>
            <w:szCs w:val="24"/>
          </w:rPr>
          <w:t xml:space="preserve"> </w:t>
        </w:r>
      </w:ins>
      <w:ins w:id="5929" w:author="Observatorio 02" w:date="2017-03-17T16:40:00Z">
        <w:r w:rsidR="007C0353" w:rsidRPr="00C2714A">
          <w:rPr>
            <w:rFonts w:ascii="Times New Roman" w:hAnsi="Times New Roman" w:cs="Times New Roman"/>
            <w:color w:val="000000" w:themeColor="text1"/>
            <w:sz w:val="24"/>
            <w:szCs w:val="24"/>
          </w:rPr>
          <w:t>Entr</w:t>
        </w:r>
      </w:ins>
      <w:ins w:id="5930" w:author="Observatorio 02" w:date="2017-03-17T16:41:00Z">
        <w:r w:rsidR="007C0353" w:rsidRPr="00C2714A">
          <w:rPr>
            <w:rFonts w:ascii="Times New Roman" w:hAnsi="Times New Roman" w:cs="Times New Roman"/>
            <w:color w:val="000000" w:themeColor="text1"/>
            <w:sz w:val="24"/>
            <w:szCs w:val="24"/>
          </w:rPr>
          <w:t>e otras cosas, se observa que:</w:t>
        </w:r>
      </w:ins>
    </w:p>
    <w:p w14:paraId="47043970" w14:textId="2207F16A" w:rsidR="008E5650" w:rsidRPr="00C2714A" w:rsidRDefault="00A02703">
      <w:pPr>
        <w:pStyle w:val="CitaviBibliographyEntry"/>
        <w:numPr>
          <w:ilvl w:val="0"/>
          <w:numId w:val="44"/>
        </w:numPr>
        <w:spacing w:after="0" w:line="276" w:lineRule="auto"/>
        <w:jc w:val="both"/>
        <w:rPr>
          <w:ins w:id="5931" w:author="Observatorio 02" w:date="2017-03-17T16:44:00Z"/>
          <w:rFonts w:ascii="Times New Roman" w:hAnsi="Times New Roman" w:cs="Times New Roman"/>
          <w:color w:val="000000" w:themeColor="text1"/>
          <w:sz w:val="24"/>
          <w:szCs w:val="24"/>
        </w:rPr>
        <w:pPrChange w:id="5932" w:author="Observatorio 02" w:date="2017-03-17T16:42:00Z">
          <w:pPr>
            <w:pStyle w:val="CitaviBibliographyEntry"/>
            <w:spacing w:after="0" w:line="276" w:lineRule="auto"/>
            <w:jc w:val="both"/>
          </w:pPr>
        </w:pPrChange>
      </w:pPr>
      <w:ins w:id="5933" w:author="Observatorio 02" w:date="2017-03-17T16:42:00Z">
        <w:r w:rsidRPr="00C2714A">
          <w:rPr>
            <w:rFonts w:ascii="Times New Roman" w:hAnsi="Times New Roman" w:cs="Times New Roman"/>
            <w:color w:val="000000" w:themeColor="text1"/>
            <w:sz w:val="24"/>
            <w:szCs w:val="24"/>
          </w:rPr>
          <w:t>Si bien el porcentaje de mujeres del sector es 5,7%, existe una alta heterogeneidad entre grandes grupos de ocupación. P</w:t>
        </w:r>
      </w:ins>
      <w:ins w:id="5934" w:author="Observatorio 02" w:date="2017-03-17T16:43:00Z">
        <w:r w:rsidRPr="00C2714A">
          <w:rPr>
            <w:rFonts w:ascii="Times New Roman" w:hAnsi="Times New Roman" w:cs="Times New Roman"/>
            <w:color w:val="000000" w:themeColor="text1"/>
            <w:sz w:val="24"/>
            <w:szCs w:val="24"/>
          </w:rPr>
          <w:t>or ejemplo,</w:t>
        </w:r>
      </w:ins>
      <w:ins w:id="5935" w:author="Observatorio 02" w:date="2017-03-17T16:44:00Z">
        <w:r w:rsidRPr="00C2714A">
          <w:rPr>
            <w:rFonts w:ascii="Times New Roman" w:hAnsi="Times New Roman" w:cs="Times New Roman"/>
            <w:rPrChange w:id="5936" w:author="Observatorio 02" w:date="2017-03-23T14:31:00Z">
              <w:rPr/>
            </w:rPrChange>
          </w:rPr>
          <w:t xml:space="preserve"> </w:t>
        </w:r>
        <w:r w:rsidRPr="00C2714A">
          <w:rPr>
            <w:rFonts w:ascii="Times New Roman" w:hAnsi="Times New Roman" w:cs="Times New Roman"/>
            <w:color w:val="000000" w:themeColor="text1"/>
            <w:sz w:val="24"/>
            <w:szCs w:val="24"/>
          </w:rPr>
          <w:t>entre los empleados de oficina,</w:t>
        </w:r>
      </w:ins>
      <w:ins w:id="5937" w:author="Observatorio 02" w:date="2017-03-17T16:43:00Z">
        <w:r w:rsidRPr="00C2714A">
          <w:rPr>
            <w:rFonts w:ascii="Times New Roman" w:hAnsi="Times New Roman" w:cs="Times New Roman"/>
            <w:color w:val="000000" w:themeColor="text1"/>
            <w:sz w:val="24"/>
            <w:szCs w:val="24"/>
          </w:rPr>
          <w:t xml:space="preserve"> el indicador alcanza el 34% mientras que, entre los operadores de instalaciones y máquinas y montadores; no alcanza siquiera el 1%.</w:t>
        </w:r>
      </w:ins>
    </w:p>
    <w:p w14:paraId="680B1818" w14:textId="6A711FBD" w:rsidR="00211C3D" w:rsidRPr="00C2714A" w:rsidRDefault="00235472">
      <w:pPr>
        <w:pStyle w:val="CitaviBibliographyEntry"/>
        <w:numPr>
          <w:ilvl w:val="0"/>
          <w:numId w:val="44"/>
        </w:numPr>
        <w:spacing w:after="0" w:line="276" w:lineRule="auto"/>
        <w:jc w:val="both"/>
        <w:rPr>
          <w:ins w:id="5938" w:author="Observatorio 02" w:date="2017-03-16T15:51:00Z"/>
          <w:rFonts w:ascii="Times New Roman" w:hAnsi="Times New Roman" w:cs="Times New Roman"/>
          <w:color w:val="000000" w:themeColor="text1"/>
          <w:sz w:val="24"/>
          <w:szCs w:val="24"/>
        </w:rPr>
        <w:pPrChange w:id="5939" w:author="Observatorio 02" w:date="2017-03-17T16:54:00Z">
          <w:pPr>
            <w:pStyle w:val="CitaviBibliographyEntry"/>
            <w:spacing w:after="0" w:line="276" w:lineRule="auto"/>
            <w:jc w:val="both"/>
          </w:pPr>
        </w:pPrChange>
      </w:pPr>
      <w:ins w:id="5940" w:author="Observatorio 02" w:date="2017-03-17T16:51:00Z">
        <w:r w:rsidRPr="00C2714A">
          <w:rPr>
            <w:rFonts w:ascii="Times New Roman" w:hAnsi="Times New Roman" w:cs="Times New Roman"/>
            <w:color w:val="000000" w:themeColor="text1"/>
            <w:sz w:val="24"/>
            <w:szCs w:val="24"/>
          </w:rPr>
          <w:t xml:space="preserve">Si bien el ingreso promedio de los ocupados del sector es </w:t>
        </w:r>
      </w:ins>
      <w:ins w:id="5941" w:author="Observatorio 02" w:date="2017-03-17T16:53:00Z">
        <w:r w:rsidR="00B57E8A" w:rsidRPr="00C2714A">
          <w:rPr>
            <w:rFonts w:ascii="Times New Roman" w:hAnsi="Times New Roman" w:cs="Times New Roman"/>
            <w:color w:val="000000" w:themeColor="text1"/>
            <w:sz w:val="24"/>
            <w:szCs w:val="24"/>
          </w:rPr>
          <w:t>$</w:t>
        </w:r>
      </w:ins>
      <w:ins w:id="5942" w:author="Observatorio 02" w:date="2017-03-17T16:51:00Z">
        <w:r w:rsidRPr="00C2714A">
          <w:rPr>
            <w:rFonts w:ascii="Times New Roman" w:hAnsi="Times New Roman" w:cs="Times New Roman"/>
            <w:color w:val="000000" w:themeColor="text1"/>
            <w:sz w:val="24"/>
            <w:szCs w:val="24"/>
          </w:rPr>
          <w:t>504.666</w:t>
        </w:r>
        <w:r w:rsidR="00B57E8A" w:rsidRPr="00C2714A">
          <w:rPr>
            <w:rFonts w:ascii="Times New Roman" w:hAnsi="Times New Roman" w:cs="Times New Roman"/>
            <w:color w:val="000000" w:themeColor="text1"/>
            <w:sz w:val="24"/>
            <w:szCs w:val="24"/>
          </w:rPr>
          <w:t>, al concentrarnos en los oficiales, operarios y artesanos</w:t>
        </w:r>
      </w:ins>
      <w:ins w:id="5943" w:author="Observatorio 02" w:date="2017-03-17T16:52:00Z">
        <w:r w:rsidR="00B57E8A" w:rsidRPr="00C2714A">
          <w:rPr>
            <w:rFonts w:ascii="Times New Roman" w:hAnsi="Times New Roman" w:cs="Times New Roman"/>
            <w:color w:val="000000" w:themeColor="text1"/>
            <w:sz w:val="24"/>
            <w:szCs w:val="24"/>
          </w:rPr>
          <w:t xml:space="preserve"> de artes mec</w:t>
        </w:r>
      </w:ins>
      <w:ins w:id="5944" w:author="Observatorio 02" w:date="2017-03-17T16:53:00Z">
        <w:r w:rsidR="00B57E8A" w:rsidRPr="00C2714A">
          <w:rPr>
            <w:rFonts w:ascii="Times New Roman" w:hAnsi="Times New Roman" w:cs="Times New Roman"/>
            <w:color w:val="000000" w:themeColor="text1"/>
            <w:sz w:val="24"/>
            <w:szCs w:val="24"/>
          </w:rPr>
          <w:t>ánicas y de otros oficios (el grupo con mayor participación dentro del sector) el ingreso cae a $367.749.</w:t>
        </w:r>
      </w:ins>
      <w:ins w:id="5945" w:author="Observatorio 02" w:date="2017-03-17T16:54:00Z">
        <w:r w:rsidR="00211C3D" w:rsidRPr="00C2714A">
          <w:rPr>
            <w:rFonts w:ascii="Times New Roman" w:hAnsi="Times New Roman" w:cs="Times New Roman"/>
            <w:color w:val="000000" w:themeColor="text1"/>
            <w:sz w:val="24"/>
            <w:szCs w:val="24"/>
          </w:rPr>
          <w:t xml:space="preserve"> </w:t>
        </w:r>
      </w:ins>
    </w:p>
    <w:p w14:paraId="2960FCE8" w14:textId="3F89881B" w:rsidR="00890271" w:rsidRPr="00C2714A" w:rsidRDefault="00890271" w:rsidP="002B1E48">
      <w:pPr>
        <w:pStyle w:val="CitaviBibliographyEntry"/>
        <w:spacing w:after="0" w:line="276" w:lineRule="auto"/>
        <w:jc w:val="both"/>
        <w:rPr>
          <w:ins w:id="5946" w:author="Observatorio 02" w:date="2017-03-16T16:43:00Z"/>
          <w:rFonts w:ascii="Times New Roman" w:hAnsi="Times New Roman" w:cs="Times New Roman"/>
          <w:color w:val="000000" w:themeColor="text1"/>
          <w:sz w:val="24"/>
          <w:szCs w:val="24"/>
        </w:rPr>
      </w:pPr>
    </w:p>
    <w:p w14:paraId="26872FB6" w14:textId="7B683311" w:rsidR="00F975C3" w:rsidRPr="00C2714A" w:rsidRDefault="00F975C3" w:rsidP="002B1E48">
      <w:pPr>
        <w:pStyle w:val="CitaviBibliographyEntry"/>
        <w:spacing w:after="0" w:line="276" w:lineRule="auto"/>
        <w:jc w:val="both"/>
        <w:rPr>
          <w:ins w:id="5947" w:author="Observatorio 02" w:date="2017-03-16T16:43:00Z"/>
          <w:rFonts w:ascii="Times New Roman" w:hAnsi="Times New Roman" w:cs="Times New Roman"/>
          <w:b/>
          <w:color w:val="323E4F" w:themeColor="text2" w:themeShade="BF"/>
          <w:sz w:val="24"/>
          <w:szCs w:val="24"/>
          <w:rPrChange w:id="5948" w:author="Observatorio 02" w:date="2017-03-23T14:31:00Z">
            <w:rPr>
              <w:ins w:id="5949" w:author="Observatorio 02" w:date="2017-03-16T16:43:00Z"/>
              <w:rFonts w:ascii="Times New Roman" w:hAnsi="Times New Roman" w:cs="Times New Roman"/>
              <w:color w:val="000000" w:themeColor="text1"/>
              <w:sz w:val="24"/>
              <w:szCs w:val="24"/>
            </w:rPr>
          </w:rPrChange>
        </w:rPr>
      </w:pPr>
      <w:ins w:id="5950" w:author="Observatorio 02" w:date="2017-03-16T16:45:00Z">
        <w:r w:rsidRPr="00C2714A">
          <w:rPr>
            <w:rFonts w:ascii="Times New Roman" w:hAnsi="Times New Roman" w:cs="Times New Roman"/>
            <w:b/>
            <w:color w:val="323E4F" w:themeColor="text2" w:themeShade="BF"/>
            <w:sz w:val="24"/>
            <w:szCs w:val="24"/>
            <w:rPrChange w:id="5951" w:author="Observatorio 02" w:date="2017-03-23T14:31:00Z">
              <w:rPr>
                <w:rFonts w:ascii="Times New Roman" w:hAnsi="Times New Roman" w:cs="Times New Roman"/>
                <w:color w:val="000000" w:themeColor="text1"/>
                <w:sz w:val="24"/>
                <w:szCs w:val="24"/>
              </w:rPr>
            </w:rPrChange>
          </w:rPr>
          <w:t xml:space="preserve">Cuadro 21. Características generales de los ocupados del sector Construcción por </w:t>
        </w:r>
      </w:ins>
      <w:ins w:id="5952" w:author="Observatorio 02" w:date="2017-04-17T12:07:00Z">
        <w:r w:rsidR="00AD2B63">
          <w:rPr>
            <w:rFonts w:ascii="Times New Roman" w:hAnsi="Times New Roman" w:cs="Times New Roman"/>
            <w:b/>
            <w:color w:val="323E4F" w:themeColor="text2" w:themeShade="BF"/>
            <w:sz w:val="24"/>
            <w:szCs w:val="24"/>
          </w:rPr>
          <w:t>gran grupo</w:t>
        </w:r>
      </w:ins>
      <w:ins w:id="5953" w:author="Observatorio 02" w:date="2017-03-16T16:45:00Z">
        <w:r w:rsidRPr="00C2714A">
          <w:rPr>
            <w:rFonts w:ascii="Times New Roman" w:hAnsi="Times New Roman" w:cs="Times New Roman"/>
            <w:b/>
            <w:color w:val="323E4F" w:themeColor="text2" w:themeShade="BF"/>
            <w:sz w:val="24"/>
            <w:szCs w:val="24"/>
            <w:rPrChange w:id="5954" w:author="Observatorio 02" w:date="2017-03-23T14:31:00Z">
              <w:rPr>
                <w:rFonts w:ascii="Times New Roman" w:hAnsi="Times New Roman" w:cs="Times New Roman"/>
                <w:color w:val="000000" w:themeColor="text1"/>
                <w:sz w:val="24"/>
                <w:szCs w:val="24"/>
              </w:rPr>
            </w:rPrChange>
          </w:rPr>
          <w:t xml:space="preserve"> de ocupación, 2015/2016.</w:t>
        </w:r>
      </w:ins>
    </w:p>
    <w:tbl>
      <w:tblPr>
        <w:tblW w:w="9639" w:type="dxa"/>
        <w:tblCellMar>
          <w:left w:w="70" w:type="dxa"/>
          <w:right w:w="70" w:type="dxa"/>
        </w:tblCellMar>
        <w:tblLook w:val="04A0" w:firstRow="1" w:lastRow="0" w:firstColumn="1" w:lastColumn="0" w:noHBand="0" w:noVBand="1"/>
        <w:tblPrChange w:id="5955" w:author="Observatorio 02" w:date="2017-03-16T16:44:00Z">
          <w:tblPr>
            <w:tblW w:w="8838" w:type="dxa"/>
            <w:tblCellMar>
              <w:left w:w="70" w:type="dxa"/>
              <w:right w:w="70" w:type="dxa"/>
            </w:tblCellMar>
            <w:tblLook w:val="04A0" w:firstRow="1" w:lastRow="0" w:firstColumn="1" w:lastColumn="0" w:noHBand="0" w:noVBand="1"/>
          </w:tblPr>
        </w:tblPrChange>
      </w:tblPr>
      <w:tblGrid>
        <w:gridCol w:w="4391"/>
        <w:gridCol w:w="1179"/>
        <w:gridCol w:w="984"/>
        <w:gridCol w:w="1081"/>
        <w:gridCol w:w="837"/>
        <w:gridCol w:w="1167"/>
        <w:tblGridChange w:id="5956">
          <w:tblGrid>
            <w:gridCol w:w="4382"/>
            <w:gridCol w:w="9"/>
            <w:gridCol w:w="989"/>
            <w:gridCol w:w="190"/>
            <w:gridCol w:w="647"/>
            <w:gridCol w:w="337"/>
            <w:gridCol w:w="580"/>
            <w:gridCol w:w="501"/>
            <w:gridCol w:w="215"/>
            <w:gridCol w:w="622"/>
            <w:gridCol w:w="366"/>
            <w:gridCol w:w="801"/>
          </w:tblGrid>
        </w:tblGridChange>
      </w:tblGrid>
      <w:tr w:rsidR="00F975C3" w:rsidRPr="00C2714A" w14:paraId="6F41E218" w14:textId="77777777" w:rsidTr="00F975C3">
        <w:trPr>
          <w:trHeight w:val="495"/>
          <w:ins w:id="5957" w:author="Observatorio 02" w:date="2017-03-16T16:43:00Z"/>
          <w:trPrChange w:id="5958" w:author="Observatorio 02" w:date="2017-03-16T16:44:00Z">
            <w:trPr>
              <w:gridAfter w:val="0"/>
              <w:trHeight w:val="900"/>
            </w:trPr>
          </w:trPrChange>
        </w:trPr>
        <w:tc>
          <w:tcPr>
            <w:tcW w:w="4391" w:type="dxa"/>
            <w:tcBorders>
              <w:top w:val="single" w:sz="8" w:space="0" w:color="000000"/>
              <w:left w:val="nil"/>
              <w:bottom w:val="single" w:sz="4" w:space="0" w:color="000000"/>
              <w:right w:val="nil"/>
            </w:tcBorders>
            <w:shd w:val="clear" w:color="000000" w:fill="FFFFFF"/>
            <w:noWrap/>
            <w:vAlign w:val="bottom"/>
            <w:hideMark/>
            <w:tcPrChange w:id="5959" w:author="Observatorio 02" w:date="2017-03-16T16:44:00Z">
              <w:tcPr>
                <w:tcW w:w="5274" w:type="dxa"/>
                <w:tcBorders>
                  <w:top w:val="single" w:sz="8" w:space="0" w:color="000000"/>
                  <w:left w:val="nil"/>
                  <w:bottom w:val="single" w:sz="4" w:space="0" w:color="000000"/>
                  <w:right w:val="nil"/>
                </w:tcBorders>
                <w:shd w:val="clear" w:color="000000" w:fill="FFFFFF"/>
                <w:noWrap/>
                <w:vAlign w:val="bottom"/>
                <w:hideMark/>
              </w:tcPr>
            </w:tcPrChange>
          </w:tcPr>
          <w:p w14:paraId="7B5A7FCA" w14:textId="25DF39D3" w:rsidR="00F975C3" w:rsidRPr="00C2714A" w:rsidRDefault="00190379" w:rsidP="00F975C3">
            <w:pPr>
              <w:spacing w:after="0" w:line="240" w:lineRule="auto"/>
              <w:rPr>
                <w:ins w:id="5960" w:author="Observatorio 02" w:date="2017-03-16T16:43:00Z"/>
                <w:rFonts w:eastAsia="Times New Roman"/>
                <w:sz w:val="22"/>
                <w:szCs w:val="22"/>
                <w:bdr w:val="none" w:sz="0" w:space="0" w:color="auto"/>
                <w:lang w:val="es-CL" w:eastAsia="es-CL"/>
              </w:rPr>
            </w:pPr>
            <w:ins w:id="5961" w:author="Observatorio 02" w:date="2017-03-16T16:43:00Z">
              <w:r w:rsidRPr="00C2714A">
                <w:rPr>
                  <w:rFonts w:eastAsia="Times New Roman"/>
                  <w:sz w:val="22"/>
                  <w:szCs w:val="22"/>
                  <w:bdr w:val="none" w:sz="0" w:space="0" w:color="auto"/>
                  <w:lang w:val="es-CL" w:eastAsia="es-CL"/>
                </w:rPr>
                <w:t>Gran grupo de ocupación</w:t>
              </w:r>
            </w:ins>
          </w:p>
        </w:tc>
        <w:tc>
          <w:tcPr>
            <w:tcW w:w="1179" w:type="dxa"/>
            <w:tcBorders>
              <w:top w:val="single" w:sz="8" w:space="0" w:color="000000"/>
              <w:left w:val="nil"/>
              <w:bottom w:val="single" w:sz="4" w:space="0" w:color="000000"/>
              <w:right w:val="nil"/>
            </w:tcBorders>
            <w:shd w:val="clear" w:color="000000" w:fill="FFFFFF"/>
            <w:vAlign w:val="bottom"/>
            <w:hideMark/>
            <w:tcPrChange w:id="5962" w:author="Observatorio 02" w:date="2017-03-16T16:44:00Z">
              <w:tcPr>
                <w:tcW w:w="810" w:type="dxa"/>
                <w:gridSpan w:val="2"/>
                <w:tcBorders>
                  <w:top w:val="single" w:sz="8" w:space="0" w:color="000000"/>
                  <w:left w:val="nil"/>
                  <w:bottom w:val="single" w:sz="4" w:space="0" w:color="000000"/>
                  <w:right w:val="nil"/>
                </w:tcBorders>
                <w:shd w:val="clear" w:color="000000" w:fill="FFFFFF"/>
                <w:vAlign w:val="bottom"/>
                <w:hideMark/>
              </w:tcPr>
            </w:tcPrChange>
          </w:tcPr>
          <w:p w14:paraId="59E552C8" w14:textId="77777777" w:rsidR="00F975C3" w:rsidRPr="00C2714A" w:rsidRDefault="00F975C3" w:rsidP="00F975C3">
            <w:pPr>
              <w:spacing w:after="0" w:line="240" w:lineRule="auto"/>
              <w:jc w:val="center"/>
              <w:rPr>
                <w:ins w:id="5963" w:author="Observatorio 02" w:date="2017-03-16T16:43:00Z"/>
                <w:rFonts w:eastAsia="Times New Roman"/>
                <w:sz w:val="22"/>
                <w:szCs w:val="22"/>
                <w:bdr w:val="none" w:sz="0" w:space="0" w:color="auto"/>
                <w:lang w:val="es-CL" w:eastAsia="es-CL"/>
              </w:rPr>
            </w:pPr>
            <w:ins w:id="5964" w:author="Observatorio 02" w:date="2017-03-16T16:43:00Z">
              <w:r w:rsidRPr="00C2714A">
                <w:rPr>
                  <w:rFonts w:eastAsia="Times New Roman"/>
                  <w:sz w:val="22"/>
                  <w:szCs w:val="22"/>
                  <w:bdr w:val="none" w:sz="0" w:space="0" w:color="auto"/>
                  <w:lang w:val="es-CL" w:eastAsia="es-CL"/>
                </w:rPr>
                <w:t xml:space="preserve"> Escolaridad promedio</w:t>
              </w:r>
            </w:ins>
          </w:p>
        </w:tc>
        <w:tc>
          <w:tcPr>
            <w:tcW w:w="984" w:type="dxa"/>
            <w:tcBorders>
              <w:top w:val="single" w:sz="8" w:space="0" w:color="000000"/>
              <w:left w:val="nil"/>
              <w:bottom w:val="single" w:sz="4" w:space="0" w:color="000000"/>
              <w:right w:val="nil"/>
            </w:tcBorders>
            <w:shd w:val="clear" w:color="000000" w:fill="FFFFFF"/>
            <w:vAlign w:val="bottom"/>
            <w:hideMark/>
            <w:tcPrChange w:id="5965" w:author="Observatorio 02" w:date="2017-03-16T16:44:00Z">
              <w:tcPr>
                <w:tcW w:w="664" w:type="dxa"/>
                <w:gridSpan w:val="2"/>
                <w:tcBorders>
                  <w:top w:val="single" w:sz="8" w:space="0" w:color="000000"/>
                  <w:left w:val="nil"/>
                  <w:bottom w:val="single" w:sz="4" w:space="0" w:color="000000"/>
                  <w:right w:val="nil"/>
                </w:tcBorders>
                <w:shd w:val="clear" w:color="000000" w:fill="FFFFFF"/>
                <w:vAlign w:val="bottom"/>
                <w:hideMark/>
              </w:tcPr>
            </w:tcPrChange>
          </w:tcPr>
          <w:p w14:paraId="4DA599CC" w14:textId="77777777" w:rsidR="00F975C3" w:rsidRPr="00C2714A" w:rsidRDefault="00F975C3" w:rsidP="00F975C3">
            <w:pPr>
              <w:spacing w:after="0" w:line="240" w:lineRule="auto"/>
              <w:jc w:val="center"/>
              <w:rPr>
                <w:ins w:id="5966" w:author="Observatorio 02" w:date="2017-03-16T16:43:00Z"/>
                <w:rFonts w:eastAsia="Times New Roman"/>
                <w:sz w:val="22"/>
                <w:szCs w:val="22"/>
                <w:bdr w:val="none" w:sz="0" w:space="0" w:color="auto"/>
                <w:lang w:val="es-CL" w:eastAsia="es-CL"/>
              </w:rPr>
            </w:pPr>
            <w:ins w:id="5967" w:author="Observatorio 02" w:date="2017-03-16T16:43:00Z">
              <w:r w:rsidRPr="00C2714A">
                <w:rPr>
                  <w:rFonts w:eastAsia="Times New Roman"/>
                  <w:sz w:val="22"/>
                  <w:szCs w:val="22"/>
                  <w:bdr w:val="none" w:sz="0" w:space="0" w:color="auto"/>
                  <w:lang w:val="es-CL" w:eastAsia="es-CL"/>
                </w:rPr>
                <w:t xml:space="preserve"> Edad promedio</w:t>
              </w:r>
            </w:ins>
          </w:p>
        </w:tc>
        <w:tc>
          <w:tcPr>
            <w:tcW w:w="1081" w:type="dxa"/>
            <w:tcBorders>
              <w:top w:val="single" w:sz="8" w:space="0" w:color="000000"/>
              <w:left w:val="nil"/>
              <w:bottom w:val="single" w:sz="4" w:space="0" w:color="000000"/>
              <w:right w:val="nil"/>
            </w:tcBorders>
            <w:shd w:val="clear" w:color="000000" w:fill="FFFFFF"/>
            <w:vAlign w:val="bottom"/>
            <w:hideMark/>
            <w:tcPrChange w:id="5968" w:author="Observatorio 02" w:date="2017-03-16T16:44:00Z">
              <w:tcPr>
                <w:tcW w:w="736" w:type="dxa"/>
                <w:gridSpan w:val="2"/>
                <w:tcBorders>
                  <w:top w:val="single" w:sz="8" w:space="0" w:color="000000"/>
                  <w:left w:val="nil"/>
                  <w:bottom w:val="single" w:sz="4" w:space="0" w:color="000000"/>
                  <w:right w:val="nil"/>
                </w:tcBorders>
                <w:shd w:val="clear" w:color="000000" w:fill="FFFFFF"/>
                <w:vAlign w:val="bottom"/>
                <w:hideMark/>
              </w:tcPr>
            </w:tcPrChange>
          </w:tcPr>
          <w:p w14:paraId="650A0A76" w14:textId="6B8A940B" w:rsidR="00F975C3" w:rsidRPr="00C2714A" w:rsidRDefault="00F975C3" w:rsidP="00F975C3">
            <w:pPr>
              <w:spacing w:after="0" w:line="240" w:lineRule="auto"/>
              <w:jc w:val="center"/>
              <w:rPr>
                <w:ins w:id="5969" w:author="Observatorio 02" w:date="2017-03-16T16:43:00Z"/>
                <w:rFonts w:eastAsia="Times New Roman"/>
                <w:sz w:val="22"/>
                <w:szCs w:val="22"/>
                <w:bdr w:val="none" w:sz="0" w:space="0" w:color="auto"/>
                <w:lang w:val="es-CL" w:eastAsia="es-CL"/>
              </w:rPr>
            </w:pPr>
            <w:ins w:id="5970" w:author="Observatorio 02" w:date="2017-03-16T16:43:00Z">
              <w:r w:rsidRPr="00C2714A">
                <w:rPr>
                  <w:rFonts w:eastAsia="Times New Roman"/>
                  <w:sz w:val="22"/>
                  <w:szCs w:val="22"/>
                  <w:bdr w:val="none" w:sz="0" w:space="0" w:color="auto"/>
                  <w:lang w:val="es-CL" w:eastAsia="es-CL"/>
                </w:rPr>
                <w:t xml:space="preserve"> Ingreso promedio</w:t>
              </w:r>
              <w:r w:rsidR="00773EC4" w:rsidRPr="00C2714A">
                <w:rPr>
                  <w:rFonts w:eastAsia="Times New Roman"/>
                  <w:sz w:val="22"/>
                  <w:szCs w:val="22"/>
                  <w:bdr w:val="none" w:sz="0" w:space="0" w:color="auto"/>
                  <w:lang w:val="es-CL" w:eastAsia="es-CL"/>
                </w:rPr>
                <w:t xml:space="preserve"> ocupaci</w:t>
              </w:r>
            </w:ins>
            <w:ins w:id="5971" w:author="Observatorio 02" w:date="2017-03-17T17:14:00Z">
              <w:r w:rsidR="00773EC4" w:rsidRPr="00C2714A">
                <w:rPr>
                  <w:rFonts w:eastAsia="Times New Roman"/>
                  <w:sz w:val="22"/>
                  <w:szCs w:val="22"/>
                  <w:bdr w:val="none" w:sz="0" w:space="0" w:color="auto"/>
                  <w:lang w:val="es-CL" w:eastAsia="es-CL"/>
                </w:rPr>
                <w:t>ón</w:t>
              </w:r>
            </w:ins>
            <w:ins w:id="5972" w:author="Observatorio 02" w:date="2017-03-16T16:43:00Z">
              <w:r w:rsidRPr="00C2714A">
                <w:rPr>
                  <w:rFonts w:eastAsia="Times New Roman"/>
                  <w:sz w:val="22"/>
                  <w:szCs w:val="22"/>
                  <w:bdr w:val="none" w:sz="0" w:space="0" w:color="auto"/>
                  <w:lang w:val="es-CL" w:eastAsia="es-CL"/>
                </w:rPr>
                <w:t xml:space="preserve"> principal</w:t>
              </w:r>
            </w:ins>
          </w:p>
        </w:tc>
        <w:tc>
          <w:tcPr>
            <w:tcW w:w="837" w:type="dxa"/>
            <w:tcBorders>
              <w:top w:val="single" w:sz="8" w:space="0" w:color="000000"/>
              <w:left w:val="nil"/>
              <w:bottom w:val="single" w:sz="4" w:space="0" w:color="000000"/>
              <w:right w:val="nil"/>
            </w:tcBorders>
            <w:shd w:val="clear" w:color="000000" w:fill="FFFFFF"/>
            <w:vAlign w:val="bottom"/>
            <w:hideMark/>
            <w:tcPrChange w:id="5973" w:author="Observatorio 02" w:date="2017-03-16T16:44:00Z">
              <w:tcPr>
                <w:tcW w:w="553" w:type="dxa"/>
                <w:gridSpan w:val="2"/>
                <w:tcBorders>
                  <w:top w:val="single" w:sz="8" w:space="0" w:color="000000"/>
                  <w:left w:val="nil"/>
                  <w:bottom w:val="single" w:sz="4" w:space="0" w:color="000000"/>
                  <w:right w:val="nil"/>
                </w:tcBorders>
                <w:shd w:val="clear" w:color="000000" w:fill="FFFFFF"/>
                <w:vAlign w:val="bottom"/>
                <w:hideMark/>
              </w:tcPr>
            </w:tcPrChange>
          </w:tcPr>
          <w:p w14:paraId="4D404B86" w14:textId="77777777" w:rsidR="00F975C3" w:rsidRPr="00C2714A" w:rsidRDefault="00F975C3" w:rsidP="00F975C3">
            <w:pPr>
              <w:spacing w:after="0" w:line="240" w:lineRule="auto"/>
              <w:jc w:val="center"/>
              <w:rPr>
                <w:ins w:id="5974" w:author="Observatorio 02" w:date="2017-03-16T16:43:00Z"/>
                <w:rFonts w:eastAsia="Times New Roman"/>
                <w:sz w:val="22"/>
                <w:szCs w:val="22"/>
                <w:bdr w:val="none" w:sz="0" w:space="0" w:color="auto"/>
                <w:lang w:val="es-CL" w:eastAsia="es-CL"/>
              </w:rPr>
            </w:pPr>
            <w:ins w:id="5975" w:author="Observatorio 02" w:date="2017-03-16T16:43:00Z">
              <w:r w:rsidRPr="00C2714A">
                <w:rPr>
                  <w:rFonts w:eastAsia="Times New Roman"/>
                  <w:sz w:val="22"/>
                  <w:szCs w:val="22"/>
                  <w:bdr w:val="none" w:sz="0" w:space="0" w:color="auto"/>
                  <w:lang w:val="es-CL" w:eastAsia="es-CL"/>
                </w:rPr>
                <w:t xml:space="preserve"> % de mujeres</w:t>
              </w:r>
            </w:ins>
          </w:p>
        </w:tc>
        <w:tc>
          <w:tcPr>
            <w:tcW w:w="1167" w:type="dxa"/>
            <w:tcBorders>
              <w:top w:val="single" w:sz="8" w:space="0" w:color="000000"/>
              <w:left w:val="nil"/>
              <w:bottom w:val="single" w:sz="4" w:space="0" w:color="000000"/>
              <w:right w:val="nil"/>
            </w:tcBorders>
            <w:shd w:val="clear" w:color="000000" w:fill="FFFFFF"/>
            <w:vAlign w:val="bottom"/>
            <w:hideMark/>
            <w:tcPrChange w:id="5976" w:author="Observatorio 02" w:date="2017-03-16T16:44:00Z">
              <w:tcPr>
                <w:tcW w:w="801" w:type="dxa"/>
                <w:gridSpan w:val="2"/>
                <w:tcBorders>
                  <w:top w:val="single" w:sz="8" w:space="0" w:color="000000"/>
                  <w:left w:val="nil"/>
                  <w:bottom w:val="single" w:sz="4" w:space="0" w:color="000000"/>
                  <w:right w:val="nil"/>
                </w:tcBorders>
                <w:shd w:val="clear" w:color="000000" w:fill="FFFFFF"/>
                <w:vAlign w:val="bottom"/>
                <w:hideMark/>
              </w:tcPr>
            </w:tcPrChange>
          </w:tcPr>
          <w:p w14:paraId="369E3AC8" w14:textId="77777777" w:rsidR="00F975C3" w:rsidRPr="00C2714A" w:rsidRDefault="00F975C3" w:rsidP="00F975C3">
            <w:pPr>
              <w:spacing w:after="0" w:line="240" w:lineRule="auto"/>
              <w:jc w:val="center"/>
              <w:rPr>
                <w:ins w:id="5977" w:author="Observatorio 02" w:date="2017-03-16T16:43:00Z"/>
                <w:rFonts w:eastAsia="Times New Roman"/>
                <w:sz w:val="22"/>
                <w:szCs w:val="22"/>
                <w:bdr w:val="none" w:sz="0" w:space="0" w:color="auto"/>
                <w:lang w:val="es-CL" w:eastAsia="es-CL"/>
              </w:rPr>
            </w:pPr>
            <w:ins w:id="5978" w:author="Observatorio 02" w:date="2017-03-16T16:43:00Z">
              <w:r w:rsidRPr="00C2714A">
                <w:rPr>
                  <w:rFonts w:eastAsia="Times New Roman"/>
                  <w:sz w:val="22"/>
                  <w:szCs w:val="22"/>
                  <w:bdr w:val="none" w:sz="0" w:space="0" w:color="auto"/>
                  <w:lang w:val="es-CL" w:eastAsia="es-CL"/>
                </w:rPr>
                <w:t xml:space="preserve"> % de capacitados</w:t>
              </w:r>
            </w:ins>
          </w:p>
        </w:tc>
      </w:tr>
      <w:tr w:rsidR="00F975C3" w:rsidRPr="00C2714A" w14:paraId="53A30188" w14:textId="77777777" w:rsidTr="00F975C3">
        <w:trPr>
          <w:trHeight w:val="165"/>
          <w:ins w:id="5979" w:author="Observatorio 02" w:date="2017-03-16T16:43:00Z"/>
        </w:trPr>
        <w:tc>
          <w:tcPr>
            <w:tcW w:w="4391" w:type="dxa"/>
            <w:tcBorders>
              <w:top w:val="nil"/>
              <w:left w:val="nil"/>
              <w:bottom w:val="nil"/>
              <w:right w:val="nil"/>
            </w:tcBorders>
            <w:shd w:val="clear" w:color="000000" w:fill="FFFFFF"/>
            <w:noWrap/>
            <w:vAlign w:val="bottom"/>
            <w:hideMark/>
          </w:tcPr>
          <w:p w14:paraId="4D8BB1F2" w14:textId="77777777" w:rsidR="00F975C3" w:rsidRPr="00C2714A" w:rsidRDefault="00F975C3" w:rsidP="00F975C3">
            <w:pPr>
              <w:spacing w:after="0" w:line="240" w:lineRule="auto"/>
              <w:rPr>
                <w:ins w:id="5980" w:author="Observatorio 02" w:date="2017-03-16T16:43:00Z"/>
                <w:rFonts w:eastAsia="Times New Roman"/>
                <w:sz w:val="22"/>
                <w:szCs w:val="22"/>
                <w:bdr w:val="none" w:sz="0" w:space="0" w:color="auto"/>
                <w:lang w:val="es-CL" w:eastAsia="es-CL"/>
              </w:rPr>
            </w:pPr>
            <w:ins w:id="5981" w:author="Observatorio 02" w:date="2017-03-16T16:43:00Z">
              <w:r w:rsidRPr="00C2714A">
                <w:rPr>
                  <w:rFonts w:eastAsia="Times New Roman"/>
                  <w:sz w:val="22"/>
                  <w:szCs w:val="22"/>
                  <w:bdr w:val="none" w:sz="0" w:space="0" w:color="auto"/>
                  <w:lang w:val="es-CL" w:eastAsia="es-CL"/>
                </w:rPr>
                <w:t>Miembros del poder ejecutivo y de los cuerpos legislativos y personal directivo</w:t>
              </w:r>
            </w:ins>
          </w:p>
        </w:tc>
        <w:tc>
          <w:tcPr>
            <w:tcW w:w="1179" w:type="dxa"/>
            <w:tcBorders>
              <w:top w:val="nil"/>
              <w:left w:val="nil"/>
              <w:bottom w:val="nil"/>
              <w:right w:val="nil"/>
            </w:tcBorders>
            <w:shd w:val="clear" w:color="000000" w:fill="FFFFFF"/>
            <w:noWrap/>
            <w:vAlign w:val="bottom"/>
            <w:hideMark/>
          </w:tcPr>
          <w:p w14:paraId="03367B3E" w14:textId="77777777" w:rsidR="00F975C3" w:rsidRPr="00C2714A" w:rsidRDefault="00F975C3" w:rsidP="00F975C3">
            <w:pPr>
              <w:spacing w:after="0" w:line="240" w:lineRule="auto"/>
              <w:jc w:val="right"/>
              <w:rPr>
                <w:ins w:id="5982" w:author="Observatorio 02" w:date="2017-03-16T16:43:00Z"/>
                <w:rFonts w:eastAsia="Times New Roman"/>
                <w:sz w:val="22"/>
                <w:szCs w:val="22"/>
                <w:bdr w:val="none" w:sz="0" w:space="0" w:color="auto"/>
                <w:lang w:val="es-CL" w:eastAsia="es-CL"/>
              </w:rPr>
            </w:pPr>
            <w:ins w:id="5983" w:author="Observatorio 02" w:date="2017-03-16T16:43:00Z">
              <w:r w:rsidRPr="00C2714A">
                <w:rPr>
                  <w:rFonts w:eastAsia="Times New Roman"/>
                  <w:sz w:val="22"/>
                  <w:szCs w:val="22"/>
                  <w:bdr w:val="none" w:sz="0" w:space="0" w:color="auto"/>
                  <w:lang w:val="es-CL" w:eastAsia="es-CL"/>
                </w:rPr>
                <w:t>14,9</w:t>
              </w:r>
            </w:ins>
          </w:p>
        </w:tc>
        <w:tc>
          <w:tcPr>
            <w:tcW w:w="984" w:type="dxa"/>
            <w:tcBorders>
              <w:top w:val="nil"/>
              <w:left w:val="nil"/>
              <w:bottom w:val="nil"/>
              <w:right w:val="nil"/>
            </w:tcBorders>
            <w:shd w:val="clear" w:color="000000" w:fill="FFFFFF"/>
            <w:noWrap/>
            <w:vAlign w:val="bottom"/>
            <w:hideMark/>
          </w:tcPr>
          <w:p w14:paraId="5C22A355" w14:textId="77777777" w:rsidR="00F975C3" w:rsidRPr="00C2714A" w:rsidRDefault="00F975C3" w:rsidP="00F975C3">
            <w:pPr>
              <w:spacing w:after="0" w:line="240" w:lineRule="auto"/>
              <w:jc w:val="right"/>
              <w:rPr>
                <w:ins w:id="5984" w:author="Observatorio 02" w:date="2017-03-16T16:43:00Z"/>
                <w:rFonts w:eastAsia="Times New Roman"/>
                <w:sz w:val="22"/>
                <w:szCs w:val="22"/>
                <w:bdr w:val="none" w:sz="0" w:space="0" w:color="auto"/>
                <w:lang w:val="es-CL" w:eastAsia="es-CL"/>
              </w:rPr>
            </w:pPr>
            <w:ins w:id="5985" w:author="Observatorio 02" w:date="2017-03-16T16:43:00Z">
              <w:r w:rsidRPr="00C2714A">
                <w:rPr>
                  <w:rFonts w:eastAsia="Times New Roman"/>
                  <w:sz w:val="22"/>
                  <w:szCs w:val="22"/>
                  <w:bdr w:val="none" w:sz="0" w:space="0" w:color="auto"/>
                  <w:lang w:val="es-CL" w:eastAsia="es-CL"/>
                </w:rPr>
                <w:t>49,9</w:t>
              </w:r>
            </w:ins>
          </w:p>
        </w:tc>
        <w:tc>
          <w:tcPr>
            <w:tcW w:w="1081" w:type="dxa"/>
            <w:tcBorders>
              <w:top w:val="nil"/>
              <w:left w:val="nil"/>
              <w:bottom w:val="nil"/>
              <w:right w:val="nil"/>
            </w:tcBorders>
            <w:shd w:val="clear" w:color="000000" w:fill="FFFFFF"/>
            <w:noWrap/>
            <w:vAlign w:val="bottom"/>
            <w:hideMark/>
          </w:tcPr>
          <w:p w14:paraId="37E0DB5C" w14:textId="77777777" w:rsidR="00F975C3" w:rsidRPr="00C2714A" w:rsidRDefault="00F975C3" w:rsidP="00F975C3">
            <w:pPr>
              <w:spacing w:after="0" w:line="240" w:lineRule="auto"/>
              <w:jc w:val="right"/>
              <w:rPr>
                <w:ins w:id="5986" w:author="Observatorio 02" w:date="2017-03-16T16:43:00Z"/>
                <w:rFonts w:eastAsia="Times New Roman"/>
                <w:sz w:val="22"/>
                <w:szCs w:val="22"/>
                <w:bdr w:val="none" w:sz="0" w:space="0" w:color="auto"/>
                <w:lang w:val="es-CL" w:eastAsia="es-CL"/>
              </w:rPr>
            </w:pPr>
            <w:ins w:id="5987" w:author="Observatorio 02" w:date="2017-03-16T16:43:00Z">
              <w:r w:rsidRPr="00C2714A">
                <w:rPr>
                  <w:rFonts w:eastAsia="Times New Roman"/>
                  <w:sz w:val="22"/>
                  <w:szCs w:val="22"/>
                  <w:bdr w:val="none" w:sz="0" w:space="0" w:color="auto"/>
                  <w:lang w:val="es-CL" w:eastAsia="es-CL"/>
                </w:rPr>
                <w:t>1.933.494</w:t>
              </w:r>
            </w:ins>
          </w:p>
        </w:tc>
        <w:tc>
          <w:tcPr>
            <w:tcW w:w="837" w:type="dxa"/>
            <w:tcBorders>
              <w:top w:val="nil"/>
              <w:left w:val="nil"/>
              <w:bottom w:val="nil"/>
              <w:right w:val="nil"/>
            </w:tcBorders>
            <w:shd w:val="clear" w:color="000000" w:fill="FFFFFF"/>
            <w:noWrap/>
            <w:vAlign w:val="bottom"/>
            <w:hideMark/>
          </w:tcPr>
          <w:p w14:paraId="484C1CFB" w14:textId="77777777" w:rsidR="00F975C3" w:rsidRPr="00C2714A" w:rsidRDefault="00F975C3" w:rsidP="00F975C3">
            <w:pPr>
              <w:spacing w:after="0" w:line="240" w:lineRule="auto"/>
              <w:jc w:val="right"/>
              <w:rPr>
                <w:ins w:id="5988" w:author="Observatorio 02" w:date="2017-03-16T16:43:00Z"/>
                <w:rFonts w:eastAsia="Times New Roman"/>
                <w:sz w:val="22"/>
                <w:szCs w:val="22"/>
                <w:bdr w:val="none" w:sz="0" w:space="0" w:color="auto"/>
                <w:lang w:val="es-CL" w:eastAsia="es-CL"/>
              </w:rPr>
            </w:pPr>
            <w:ins w:id="5989" w:author="Observatorio 02" w:date="2017-03-16T16:43:00Z">
              <w:r w:rsidRPr="00C2714A">
                <w:rPr>
                  <w:rFonts w:eastAsia="Times New Roman"/>
                  <w:sz w:val="22"/>
                  <w:szCs w:val="22"/>
                  <w:bdr w:val="none" w:sz="0" w:space="0" w:color="auto"/>
                  <w:lang w:val="es-CL" w:eastAsia="es-CL"/>
                </w:rPr>
                <w:t>5,7</w:t>
              </w:r>
            </w:ins>
          </w:p>
        </w:tc>
        <w:tc>
          <w:tcPr>
            <w:tcW w:w="1167" w:type="dxa"/>
            <w:tcBorders>
              <w:top w:val="nil"/>
              <w:left w:val="nil"/>
              <w:bottom w:val="nil"/>
              <w:right w:val="nil"/>
            </w:tcBorders>
            <w:shd w:val="clear" w:color="000000" w:fill="FFFFFF"/>
            <w:noWrap/>
            <w:vAlign w:val="bottom"/>
            <w:hideMark/>
          </w:tcPr>
          <w:p w14:paraId="2B00AABE" w14:textId="77777777" w:rsidR="00F975C3" w:rsidRPr="00C2714A" w:rsidRDefault="00F975C3" w:rsidP="00F975C3">
            <w:pPr>
              <w:spacing w:after="0" w:line="240" w:lineRule="auto"/>
              <w:jc w:val="right"/>
              <w:rPr>
                <w:ins w:id="5990" w:author="Observatorio 02" w:date="2017-03-16T16:43:00Z"/>
                <w:rFonts w:eastAsia="Times New Roman"/>
                <w:sz w:val="22"/>
                <w:szCs w:val="22"/>
                <w:bdr w:val="none" w:sz="0" w:space="0" w:color="auto"/>
                <w:lang w:val="es-CL" w:eastAsia="es-CL"/>
              </w:rPr>
            </w:pPr>
            <w:ins w:id="5991" w:author="Observatorio 02" w:date="2017-03-16T16:43:00Z">
              <w:r w:rsidRPr="00C2714A">
                <w:rPr>
                  <w:rFonts w:eastAsia="Times New Roman"/>
                  <w:sz w:val="22"/>
                  <w:szCs w:val="22"/>
                  <w:bdr w:val="none" w:sz="0" w:space="0" w:color="auto"/>
                  <w:lang w:val="es-CL" w:eastAsia="es-CL"/>
                </w:rPr>
                <w:t>12,1</w:t>
              </w:r>
            </w:ins>
          </w:p>
        </w:tc>
      </w:tr>
      <w:tr w:rsidR="00F975C3" w:rsidRPr="00C2714A" w14:paraId="3774D060" w14:textId="77777777" w:rsidTr="00F975C3">
        <w:trPr>
          <w:trHeight w:val="165"/>
          <w:ins w:id="5992" w:author="Observatorio 02" w:date="2017-03-16T16:43:00Z"/>
        </w:trPr>
        <w:tc>
          <w:tcPr>
            <w:tcW w:w="4391" w:type="dxa"/>
            <w:tcBorders>
              <w:top w:val="nil"/>
              <w:left w:val="nil"/>
              <w:bottom w:val="nil"/>
              <w:right w:val="nil"/>
            </w:tcBorders>
            <w:shd w:val="clear" w:color="000000" w:fill="FFFFFF"/>
            <w:noWrap/>
            <w:vAlign w:val="bottom"/>
            <w:hideMark/>
          </w:tcPr>
          <w:p w14:paraId="2F7E9553" w14:textId="77777777" w:rsidR="00F975C3" w:rsidRPr="00C2714A" w:rsidRDefault="00F975C3" w:rsidP="00F975C3">
            <w:pPr>
              <w:spacing w:after="0" w:line="240" w:lineRule="auto"/>
              <w:rPr>
                <w:ins w:id="5993" w:author="Observatorio 02" w:date="2017-03-16T16:43:00Z"/>
                <w:rFonts w:eastAsia="Times New Roman"/>
                <w:sz w:val="22"/>
                <w:szCs w:val="22"/>
                <w:bdr w:val="none" w:sz="0" w:space="0" w:color="auto"/>
                <w:lang w:val="es-CL" w:eastAsia="es-CL"/>
              </w:rPr>
            </w:pPr>
            <w:ins w:id="5994" w:author="Observatorio 02" w:date="2017-03-16T16:43:00Z">
              <w:r w:rsidRPr="00C2714A">
                <w:rPr>
                  <w:rFonts w:eastAsia="Times New Roman"/>
                  <w:sz w:val="22"/>
                  <w:szCs w:val="22"/>
                  <w:bdr w:val="none" w:sz="0" w:space="0" w:color="auto"/>
                  <w:lang w:val="es-CL" w:eastAsia="es-CL"/>
                </w:rPr>
                <w:t>Profesionales, científicos e intelectuales</w:t>
              </w:r>
            </w:ins>
          </w:p>
        </w:tc>
        <w:tc>
          <w:tcPr>
            <w:tcW w:w="1179" w:type="dxa"/>
            <w:tcBorders>
              <w:top w:val="nil"/>
              <w:left w:val="nil"/>
              <w:bottom w:val="nil"/>
              <w:right w:val="nil"/>
            </w:tcBorders>
            <w:shd w:val="clear" w:color="000000" w:fill="FFFFFF"/>
            <w:noWrap/>
            <w:vAlign w:val="bottom"/>
            <w:hideMark/>
          </w:tcPr>
          <w:p w14:paraId="26335F9B" w14:textId="77777777" w:rsidR="00F975C3" w:rsidRPr="00C2714A" w:rsidRDefault="00F975C3" w:rsidP="00F975C3">
            <w:pPr>
              <w:spacing w:after="0" w:line="240" w:lineRule="auto"/>
              <w:jc w:val="right"/>
              <w:rPr>
                <w:ins w:id="5995" w:author="Observatorio 02" w:date="2017-03-16T16:43:00Z"/>
                <w:rFonts w:eastAsia="Times New Roman"/>
                <w:sz w:val="22"/>
                <w:szCs w:val="22"/>
                <w:bdr w:val="none" w:sz="0" w:space="0" w:color="auto"/>
                <w:lang w:val="es-CL" w:eastAsia="es-CL"/>
              </w:rPr>
            </w:pPr>
            <w:ins w:id="5996" w:author="Observatorio 02" w:date="2017-03-16T16:43:00Z">
              <w:r w:rsidRPr="00C2714A">
                <w:rPr>
                  <w:rFonts w:eastAsia="Times New Roman"/>
                  <w:sz w:val="22"/>
                  <w:szCs w:val="22"/>
                  <w:bdr w:val="none" w:sz="0" w:space="0" w:color="auto"/>
                  <w:lang w:val="es-CL" w:eastAsia="es-CL"/>
                </w:rPr>
                <w:t>16,7</w:t>
              </w:r>
            </w:ins>
          </w:p>
        </w:tc>
        <w:tc>
          <w:tcPr>
            <w:tcW w:w="984" w:type="dxa"/>
            <w:tcBorders>
              <w:top w:val="nil"/>
              <w:left w:val="nil"/>
              <w:bottom w:val="nil"/>
              <w:right w:val="nil"/>
            </w:tcBorders>
            <w:shd w:val="clear" w:color="000000" w:fill="FFFFFF"/>
            <w:noWrap/>
            <w:vAlign w:val="bottom"/>
            <w:hideMark/>
          </w:tcPr>
          <w:p w14:paraId="1BE7779B" w14:textId="77777777" w:rsidR="00F975C3" w:rsidRPr="00C2714A" w:rsidRDefault="00F975C3" w:rsidP="00F975C3">
            <w:pPr>
              <w:spacing w:after="0" w:line="240" w:lineRule="auto"/>
              <w:jc w:val="right"/>
              <w:rPr>
                <w:ins w:id="5997" w:author="Observatorio 02" w:date="2017-03-16T16:43:00Z"/>
                <w:rFonts w:eastAsia="Times New Roman"/>
                <w:sz w:val="22"/>
                <w:szCs w:val="22"/>
                <w:bdr w:val="none" w:sz="0" w:space="0" w:color="auto"/>
                <w:lang w:val="es-CL" w:eastAsia="es-CL"/>
              </w:rPr>
            </w:pPr>
            <w:ins w:id="5998" w:author="Observatorio 02" w:date="2017-03-16T16:43:00Z">
              <w:r w:rsidRPr="00C2714A">
                <w:rPr>
                  <w:rFonts w:eastAsia="Times New Roman"/>
                  <w:sz w:val="22"/>
                  <w:szCs w:val="22"/>
                  <w:bdr w:val="none" w:sz="0" w:space="0" w:color="auto"/>
                  <w:lang w:val="es-CL" w:eastAsia="es-CL"/>
                </w:rPr>
                <w:t>39,9</w:t>
              </w:r>
            </w:ins>
          </w:p>
        </w:tc>
        <w:tc>
          <w:tcPr>
            <w:tcW w:w="1081" w:type="dxa"/>
            <w:tcBorders>
              <w:top w:val="nil"/>
              <w:left w:val="nil"/>
              <w:bottom w:val="nil"/>
              <w:right w:val="nil"/>
            </w:tcBorders>
            <w:shd w:val="clear" w:color="000000" w:fill="FFFFFF"/>
            <w:noWrap/>
            <w:vAlign w:val="bottom"/>
            <w:hideMark/>
          </w:tcPr>
          <w:p w14:paraId="19E434ED" w14:textId="77777777" w:rsidR="00F975C3" w:rsidRPr="00C2714A" w:rsidRDefault="00F975C3" w:rsidP="00F975C3">
            <w:pPr>
              <w:spacing w:after="0" w:line="240" w:lineRule="auto"/>
              <w:jc w:val="right"/>
              <w:rPr>
                <w:ins w:id="5999" w:author="Observatorio 02" w:date="2017-03-16T16:43:00Z"/>
                <w:rFonts w:eastAsia="Times New Roman"/>
                <w:sz w:val="22"/>
                <w:szCs w:val="22"/>
                <w:bdr w:val="none" w:sz="0" w:space="0" w:color="auto"/>
                <w:lang w:val="es-CL" w:eastAsia="es-CL"/>
              </w:rPr>
            </w:pPr>
            <w:ins w:id="6000" w:author="Observatorio 02" w:date="2017-03-16T16:43:00Z">
              <w:r w:rsidRPr="00C2714A">
                <w:rPr>
                  <w:rFonts w:eastAsia="Times New Roman"/>
                  <w:sz w:val="22"/>
                  <w:szCs w:val="22"/>
                  <w:bdr w:val="none" w:sz="0" w:space="0" w:color="auto"/>
                  <w:lang w:val="es-CL" w:eastAsia="es-CL"/>
                </w:rPr>
                <w:t>1.500.585</w:t>
              </w:r>
            </w:ins>
          </w:p>
        </w:tc>
        <w:tc>
          <w:tcPr>
            <w:tcW w:w="837" w:type="dxa"/>
            <w:tcBorders>
              <w:top w:val="nil"/>
              <w:left w:val="nil"/>
              <w:bottom w:val="nil"/>
              <w:right w:val="nil"/>
            </w:tcBorders>
            <w:shd w:val="clear" w:color="000000" w:fill="FFFFFF"/>
            <w:noWrap/>
            <w:vAlign w:val="bottom"/>
            <w:hideMark/>
          </w:tcPr>
          <w:p w14:paraId="62CF23BD" w14:textId="77777777" w:rsidR="00F975C3" w:rsidRPr="00C2714A" w:rsidRDefault="00F975C3" w:rsidP="00F975C3">
            <w:pPr>
              <w:spacing w:after="0" w:line="240" w:lineRule="auto"/>
              <w:jc w:val="right"/>
              <w:rPr>
                <w:ins w:id="6001" w:author="Observatorio 02" w:date="2017-03-16T16:43:00Z"/>
                <w:rFonts w:eastAsia="Times New Roman"/>
                <w:sz w:val="22"/>
                <w:szCs w:val="22"/>
                <w:bdr w:val="none" w:sz="0" w:space="0" w:color="auto"/>
                <w:lang w:val="es-CL" w:eastAsia="es-CL"/>
              </w:rPr>
            </w:pPr>
            <w:ins w:id="6002" w:author="Observatorio 02" w:date="2017-03-16T16:43:00Z">
              <w:r w:rsidRPr="00C2714A">
                <w:rPr>
                  <w:rFonts w:eastAsia="Times New Roman"/>
                  <w:sz w:val="22"/>
                  <w:szCs w:val="22"/>
                  <w:bdr w:val="none" w:sz="0" w:space="0" w:color="auto"/>
                  <w:lang w:val="es-CL" w:eastAsia="es-CL"/>
                </w:rPr>
                <w:t>16,2</w:t>
              </w:r>
            </w:ins>
          </w:p>
        </w:tc>
        <w:tc>
          <w:tcPr>
            <w:tcW w:w="1167" w:type="dxa"/>
            <w:tcBorders>
              <w:top w:val="nil"/>
              <w:left w:val="nil"/>
              <w:bottom w:val="nil"/>
              <w:right w:val="nil"/>
            </w:tcBorders>
            <w:shd w:val="clear" w:color="000000" w:fill="FFFFFF"/>
            <w:noWrap/>
            <w:vAlign w:val="bottom"/>
            <w:hideMark/>
          </w:tcPr>
          <w:p w14:paraId="3F9AF9FA" w14:textId="77777777" w:rsidR="00F975C3" w:rsidRPr="00C2714A" w:rsidRDefault="00F975C3" w:rsidP="00F975C3">
            <w:pPr>
              <w:spacing w:after="0" w:line="240" w:lineRule="auto"/>
              <w:jc w:val="right"/>
              <w:rPr>
                <w:ins w:id="6003" w:author="Observatorio 02" w:date="2017-03-16T16:43:00Z"/>
                <w:rFonts w:eastAsia="Times New Roman"/>
                <w:sz w:val="22"/>
                <w:szCs w:val="22"/>
                <w:bdr w:val="none" w:sz="0" w:space="0" w:color="auto"/>
                <w:lang w:val="es-CL" w:eastAsia="es-CL"/>
              </w:rPr>
            </w:pPr>
            <w:ins w:id="6004" w:author="Observatorio 02" w:date="2017-03-16T16:43:00Z">
              <w:r w:rsidRPr="00C2714A">
                <w:rPr>
                  <w:rFonts w:eastAsia="Times New Roman"/>
                  <w:sz w:val="22"/>
                  <w:szCs w:val="22"/>
                  <w:bdr w:val="none" w:sz="0" w:space="0" w:color="auto"/>
                  <w:lang w:val="es-CL" w:eastAsia="es-CL"/>
                </w:rPr>
                <w:t>22,3</w:t>
              </w:r>
            </w:ins>
          </w:p>
        </w:tc>
      </w:tr>
      <w:tr w:rsidR="00F975C3" w:rsidRPr="00C2714A" w14:paraId="46173338" w14:textId="77777777" w:rsidTr="00F975C3">
        <w:trPr>
          <w:trHeight w:val="165"/>
          <w:ins w:id="6005" w:author="Observatorio 02" w:date="2017-03-16T16:43:00Z"/>
        </w:trPr>
        <w:tc>
          <w:tcPr>
            <w:tcW w:w="4391" w:type="dxa"/>
            <w:tcBorders>
              <w:top w:val="nil"/>
              <w:left w:val="nil"/>
              <w:bottom w:val="nil"/>
              <w:right w:val="nil"/>
            </w:tcBorders>
            <w:shd w:val="clear" w:color="000000" w:fill="FFFFFF"/>
            <w:noWrap/>
            <w:vAlign w:val="bottom"/>
            <w:hideMark/>
          </w:tcPr>
          <w:p w14:paraId="176AC393" w14:textId="77777777" w:rsidR="00F975C3" w:rsidRPr="00C2714A" w:rsidRDefault="00F975C3" w:rsidP="00F975C3">
            <w:pPr>
              <w:spacing w:after="0" w:line="240" w:lineRule="auto"/>
              <w:rPr>
                <w:ins w:id="6006" w:author="Observatorio 02" w:date="2017-03-16T16:43:00Z"/>
                <w:rFonts w:eastAsia="Times New Roman"/>
                <w:sz w:val="22"/>
                <w:szCs w:val="22"/>
                <w:bdr w:val="none" w:sz="0" w:space="0" w:color="auto"/>
                <w:lang w:val="es-CL" w:eastAsia="es-CL"/>
              </w:rPr>
            </w:pPr>
            <w:ins w:id="6007" w:author="Observatorio 02" w:date="2017-03-16T16:43:00Z">
              <w:r w:rsidRPr="00C2714A">
                <w:rPr>
                  <w:rFonts w:eastAsia="Times New Roman"/>
                  <w:sz w:val="22"/>
                  <w:szCs w:val="22"/>
                  <w:bdr w:val="none" w:sz="0" w:space="0" w:color="auto"/>
                  <w:lang w:val="es-CL" w:eastAsia="es-CL"/>
                </w:rPr>
                <w:t>Técnicos profesionales de nivel medio</w:t>
              </w:r>
            </w:ins>
          </w:p>
        </w:tc>
        <w:tc>
          <w:tcPr>
            <w:tcW w:w="1179" w:type="dxa"/>
            <w:tcBorders>
              <w:top w:val="nil"/>
              <w:left w:val="nil"/>
              <w:bottom w:val="nil"/>
              <w:right w:val="nil"/>
            </w:tcBorders>
            <w:shd w:val="clear" w:color="000000" w:fill="FFFFFF"/>
            <w:noWrap/>
            <w:vAlign w:val="bottom"/>
            <w:hideMark/>
          </w:tcPr>
          <w:p w14:paraId="75DDA9ED" w14:textId="77777777" w:rsidR="00F975C3" w:rsidRPr="00C2714A" w:rsidRDefault="00F975C3" w:rsidP="00F975C3">
            <w:pPr>
              <w:spacing w:after="0" w:line="240" w:lineRule="auto"/>
              <w:jc w:val="right"/>
              <w:rPr>
                <w:ins w:id="6008" w:author="Observatorio 02" w:date="2017-03-16T16:43:00Z"/>
                <w:rFonts w:eastAsia="Times New Roman"/>
                <w:sz w:val="22"/>
                <w:szCs w:val="22"/>
                <w:bdr w:val="none" w:sz="0" w:space="0" w:color="auto"/>
                <w:lang w:val="es-CL" w:eastAsia="es-CL"/>
              </w:rPr>
            </w:pPr>
            <w:ins w:id="6009" w:author="Observatorio 02" w:date="2017-03-16T16:43:00Z">
              <w:r w:rsidRPr="00C2714A">
                <w:rPr>
                  <w:rFonts w:eastAsia="Times New Roman"/>
                  <w:sz w:val="22"/>
                  <w:szCs w:val="22"/>
                  <w:bdr w:val="none" w:sz="0" w:space="0" w:color="auto"/>
                  <w:lang w:val="es-CL" w:eastAsia="es-CL"/>
                </w:rPr>
                <w:t>14,1</w:t>
              </w:r>
            </w:ins>
          </w:p>
        </w:tc>
        <w:tc>
          <w:tcPr>
            <w:tcW w:w="984" w:type="dxa"/>
            <w:tcBorders>
              <w:top w:val="nil"/>
              <w:left w:val="nil"/>
              <w:bottom w:val="nil"/>
              <w:right w:val="nil"/>
            </w:tcBorders>
            <w:shd w:val="clear" w:color="000000" w:fill="FFFFFF"/>
            <w:noWrap/>
            <w:vAlign w:val="bottom"/>
            <w:hideMark/>
          </w:tcPr>
          <w:p w14:paraId="53CCECE5" w14:textId="77777777" w:rsidR="00F975C3" w:rsidRPr="00C2714A" w:rsidRDefault="00F975C3" w:rsidP="00F975C3">
            <w:pPr>
              <w:spacing w:after="0" w:line="240" w:lineRule="auto"/>
              <w:jc w:val="right"/>
              <w:rPr>
                <w:ins w:id="6010" w:author="Observatorio 02" w:date="2017-03-16T16:43:00Z"/>
                <w:rFonts w:eastAsia="Times New Roman"/>
                <w:sz w:val="22"/>
                <w:szCs w:val="22"/>
                <w:bdr w:val="none" w:sz="0" w:space="0" w:color="auto"/>
                <w:lang w:val="es-CL" w:eastAsia="es-CL"/>
              </w:rPr>
            </w:pPr>
            <w:ins w:id="6011" w:author="Observatorio 02" w:date="2017-03-16T16:43:00Z">
              <w:r w:rsidRPr="00C2714A">
                <w:rPr>
                  <w:rFonts w:eastAsia="Times New Roman"/>
                  <w:sz w:val="22"/>
                  <w:szCs w:val="22"/>
                  <w:bdr w:val="none" w:sz="0" w:space="0" w:color="auto"/>
                  <w:lang w:val="es-CL" w:eastAsia="es-CL"/>
                </w:rPr>
                <w:t>39,9</w:t>
              </w:r>
            </w:ins>
          </w:p>
        </w:tc>
        <w:tc>
          <w:tcPr>
            <w:tcW w:w="1081" w:type="dxa"/>
            <w:tcBorders>
              <w:top w:val="nil"/>
              <w:left w:val="nil"/>
              <w:bottom w:val="nil"/>
              <w:right w:val="nil"/>
            </w:tcBorders>
            <w:shd w:val="clear" w:color="000000" w:fill="FFFFFF"/>
            <w:noWrap/>
            <w:vAlign w:val="bottom"/>
            <w:hideMark/>
          </w:tcPr>
          <w:p w14:paraId="77A8FA82" w14:textId="77777777" w:rsidR="00F975C3" w:rsidRPr="00C2714A" w:rsidRDefault="00F975C3" w:rsidP="00F975C3">
            <w:pPr>
              <w:spacing w:after="0" w:line="240" w:lineRule="auto"/>
              <w:jc w:val="right"/>
              <w:rPr>
                <w:ins w:id="6012" w:author="Observatorio 02" w:date="2017-03-16T16:43:00Z"/>
                <w:rFonts w:eastAsia="Times New Roman"/>
                <w:sz w:val="22"/>
                <w:szCs w:val="22"/>
                <w:bdr w:val="none" w:sz="0" w:space="0" w:color="auto"/>
                <w:lang w:val="es-CL" w:eastAsia="es-CL"/>
              </w:rPr>
            </w:pPr>
            <w:ins w:id="6013" w:author="Observatorio 02" w:date="2017-03-16T16:43:00Z">
              <w:r w:rsidRPr="00C2714A">
                <w:rPr>
                  <w:rFonts w:eastAsia="Times New Roman"/>
                  <w:sz w:val="22"/>
                  <w:szCs w:val="22"/>
                  <w:bdr w:val="none" w:sz="0" w:space="0" w:color="auto"/>
                  <w:lang w:val="es-CL" w:eastAsia="es-CL"/>
                </w:rPr>
                <w:t>739.359</w:t>
              </w:r>
            </w:ins>
          </w:p>
        </w:tc>
        <w:tc>
          <w:tcPr>
            <w:tcW w:w="837" w:type="dxa"/>
            <w:tcBorders>
              <w:top w:val="nil"/>
              <w:left w:val="nil"/>
              <w:bottom w:val="nil"/>
              <w:right w:val="nil"/>
            </w:tcBorders>
            <w:shd w:val="clear" w:color="000000" w:fill="FFFFFF"/>
            <w:noWrap/>
            <w:vAlign w:val="bottom"/>
            <w:hideMark/>
          </w:tcPr>
          <w:p w14:paraId="289F4DF5" w14:textId="77777777" w:rsidR="00F975C3" w:rsidRPr="00C2714A" w:rsidRDefault="00F975C3" w:rsidP="00F975C3">
            <w:pPr>
              <w:spacing w:after="0" w:line="240" w:lineRule="auto"/>
              <w:jc w:val="right"/>
              <w:rPr>
                <w:ins w:id="6014" w:author="Observatorio 02" w:date="2017-03-16T16:43:00Z"/>
                <w:rFonts w:eastAsia="Times New Roman"/>
                <w:sz w:val="22"/>
                <w:szCs w:val="22"/>
                <w:bdr w:val="none" w:sz="0" w:space="0" w:color="auto"/>
                <w:lang w:val="es-CL" w:eastAsia="es-CL"/>
              </w:rPr>
            </w:pPr>
            <w:ins w:id="6015" w:author="Observatorio 02" w:date="2017-03-16T16:43:00Z">
              <w:r w:rsidRPr="00C2714A">
                <w:rPr>
                  <w:rFonts w:eastAsia="Times New Roman"/>
                  <w:sz w:val="22"/>
                  <w:szCs w:val="22"/>
                  <w:bdr w:val="none" w:sz="0" w:space="0" w:color="auto"/>
                  <w:lang w:val="es-CL" w:eastAsia="es-CL"/>
                </w:rPr>
                <w:t>17,2</w:t>
              </w:r>
            </w:ins>
          </w:p>
        </w:tc>
        <w:tc>
          <w:tcPr>
            <w:tcW w:w="1167" w:type="dxa"/>
            <w:tcBorders>
              <w:top w:val="nil"/>
              <w:left w:val="nil"/>
              <w:bottom w:val="nil"/>
              <w:right w:val="nil"/>
            </w:tcBorders>
            <w:shd w:val="clear" w:color="000000" w:fill="FFFFFF"/>
            <w:noWrap/>
            <w:vAlign w:val="bottom"/>
            <w:hideMark/>
          </w:tcPr>
          <w:p w14:paraId="027E65E2" w14:textId="77777777" w:rsidR="00F975C3" w:rsidRPr="00C2714A" w:rsidRDefault="00F975C3" w:rsidP="00F975C3">
            <w:pPr>
              <w:spacing w:after="0" w:line="240" w:lineRule="auto"/>
              <w:jc w:val="right"/>
              <w:rPr>
                <w:ins w:id="6016" w:author="Observatorio 02" w:date="2017-03-16T16:43:00Z"/>
                <w:rFonts w:eastAsia="Times New Roman"/>
                <w:sz w:val="22"/>
                <w:szCs w:val="22"/>
                <w:bdr w:val="none" w:sz="0" w:space="0" w:color="auto"/>
                <w:lang w:val="es-CL" w:eastAsia="es-CL"/>
              </w:rPr>
            </w:pPr>
            <w:ins w:id="6017" w:author="Observatorio 02" w:date="2017-03-16T16:43:00Z">
              <w:r w:rsidRPr="00C2714A">
                <w:rPr>
                  <w:rFonts w:eastAsia="Times New Roman"/>
                  <w:sz w:val="22"/>
                  <w:szCs w:val="22"/>
                  <w:bdr w:val="none" w:sz="0" w:space="0" w:color="auto"/>
                  <w:lang w:val="es-CL" w:eastAsia="es-CL"/>
                </w:rPr>
                <w:t>16,7</w:t>
              </w:r>
            </w:ins>
          </w:p>
        </w:tc>
      </w:tr>
      <w:tr w:rsidR="00F975C3" w:rsidRPr="00C2714A" w14:paraId="70FD40D6" w14:textId="77777777" w:rsidTr="00F975C3">
        <w:trPr>
          <w:trHeight w:val="165"/>
          <w:ins w:id="6018" w:author="Observatorio 02" w:date="2017-03-16T16:43:00Z"/>
        </w:trPr>
        <w:tc>
          <w:tcPr>
            <w:tcW w:w="4391" w:type="dxa"/>
            <w:tcBorders>
              <w:top w:val="nil"/>
              <w:left w:val="nil"/>
              <w:bottom w:val="nil"/>
              <w:right w:val="nil"/>
            </w:tcBorders>
            <w:shd w:val="clear" w:color="000000" w:fill="FFFFFF"/>
            <w:noWrap/>
            <w:vAlign w:val="bottom"/>
            <w:hideMark/>
          </w:tcPr>
          <w:p w14:paraId="0314B3F5" w14:textId="77777777" w:rsidR="00F975C3" w:rsidRPr="00C2714A" w:rsidRDefault="00F975C3" w:rsidP="00F975C3">
            <w:pPr>
              <w:spacing w:after="0" w:line="240" w:lineRule="auto"/>
              <w:rPr>
                <w:ins w:id="6019" w:author="Observatorio 02" w:date="2017-03-16T16:43:00Z"/>
                <w:rFonts w:eastAsia="Times New Roman"/>
                <w:sz w:val="22"/>
                <w:szCs w:val="22"/>
                <w:bdr w:val="none" w:sz="0" w:space="0" w:color="auto"/>
                <w:lang w:val="es-CL" w:eastAsia="es-CL"/>
              </w:rPr>
            </w:pPr>
            <w:ins w:id="6020" w:author="Observatorio 02" w:date="2017-03-16T16:43:00Z">
              <w:r w:rsidRPr="00C2714A">
                <w:rPr>
                  <w:rFonts w:eastAsia="Times New Roman"/>
                  <w:sz w:val="22"/>
                  <w:szCs w:val="22"/>
                  <w:bdr w:val="none" w:sz="0" w:space="0" w:color="auto"/>
                  <w:lang w:val="es-CL" w:eastAsia="es-CL"/>
                </w:rPr>
                <w:t>Empleados de oficina</w:t>
              </w:r>
            </w:ins>
          </w:p>
        </w:tc>
        <w:tc>
          <w:tcPr>
            <w:tcW w:w="1179" w:type="dxa"/>
            <w:tcBorders>
              <w:top w:val="nil"/>
              <w:left w:val="nil"/>
              <w:bottom w:val="nil"/>
              <w:right w:val="nil"/>
            </w:tcBorders>
            <w:shd w:val="clear" w:color="000000" w:fill="FFFFFF"/>
            <w:noWrap/>
            <w:vAlign w:val="bottom"/>
            <w:hideMark/>
          </w:tcPr>
          <w:p w14:paraId="4C48627E" w14:textId="77777777" w:rsidR="00F975C3" w:rsidRPr="00C2714A" w:rsidRDefault="00F975C3" w:rsidP="00F975C3">
            <w:pPr>
              <w:spacing w:after="0" w:line="240" w:lineRule="auto"/>
              <w:jc w:val="right"/>
              <w:rPr>
                <w:ins w:id="6021" w:author="Observatorio 02" w:date="2017-03-16T16:43:00Z"/>
                <w:rFonts w:eastAsia="Times New Roman"/>
                <w:sz w:val="22"/>
                <w:szCs w:val="22"/>
                <w:bdr w:val="none" w:sz="0" w:space="0" w:color="auto"/>
                <w:lang w:val="es-CL" w:eastAsia="es-CL"/>
              </w:rPr>
            </w:pPr>
            <w:ins w:id="6022" w:author="Observatorio 02" w:date="2017-03-16T16:43:00Z">
              <w:r w:rsidRPr="00C2714A">
                <w:rPr>
                  <w:rFonts w:eastAsia="Times New Roman"/>
                  <w:sz w:val="22"/>
                  <w:szCs w:val="22"/>
                  <w:bdr w:val="none" w:sz="0" w:space="0" w:color="auto"/>
                  <w:lang w:val="es-CL" w:eastAsia="es-CL"/>
                </w:rPr>
                <w:t>12,6</w:t>
              </w:r>
            </w:ins>
          </w:p>
        </w:tc>
        <w:tc>
          <w:tcPr>
            <w:tcW w:w="984" w:type="dxa"/>
            <w:tcBorders>
              <w:top w:val="nil"/>
              <w:left w:val="nil"/>
              <w:bottom w:val="nil"/>
              <w:right w:val="nil"/>
            </w:tcBorders>
            <w:shd w:val="clear" w:color="000000" w:fill="FFFFFF"/>
            <w:noWrap/>
            <w:vAlign w:val="bottom"/>
            <w:hideMark/>
          </w:tcPr>
          <w:p w14:paraId="0FF7673A" w14:textId="77777777" w:rsidR="00F975C3" w:rsidRPr="00C2714A" w:rsidRDefault="00F975C3" w:rsidP="00F975C3">
            <w:pPr>
              <w:spacing w:after="0" w:line="240" w:lineRule="auto"/>
              <w:jc w:val="right"/>
              <w:rPr>
                <w:ins w:id="6023" w:author="Observatorio 02" w:date="2017-03-16T16:43:00Z"/>
                <w:rFonts w:eastAsia="Times New Roman"/>
                <w:sz w:val="22"/>
                <w:szCs w:val="22"/>
                <w:bdr w:val="none" w:sz="0" w:space="0" w:color="auto"/>
                <w:lang w:val="es-CL" w:eastAsia="es-CL"/>
              </w:rPr>
            </w:pPr>
            <w:ins w:id="6024" w:author="Observatorio 02" w:date="2017-03-16T16:43:00Z">
              <w:r w:rsidRPr="00C2714A">
                <w:rPr>
                  <w:rFonts w:eastAsia="Times New Roman"/>
                  <w:sz w:val="22"/>
                  <w:szCs w:val="22"/>
                  <w:bdr w:val="none" w:sz="0" w:space="0" w:color="auto"/>
                  <w:lang w:val="es-CL" w:eastAsia="es-CL"/>
                </w:rPr>
                <w:t>42,9</w:t>
              </w:r>
            </w:ins>
          </w:p>
        </w:tc>
        <w:tc>
          <w:tcPr>
            <w:tcW w:w="1081" w:type="dxa"/>
            <w:tcBorders>
              <w:top w:val="nil"/>
              <w:left w:val="nil"/>
              <w:bottom w:val="nil"/>
              <w:right w:val="nil"/>
            </w:tcBorders>
            <w:shd w:val="clear" w:color="000000" w:fill="FFFFFF"/>
            <w:noWrap/>
            <w:vAlign w:val="bottom"/>
            <w:hideMark/>
          </w:tcPr>
          <w:p w14:paraId="213FD252" w14:textId="77777777" w:rsidR="00F975C3" w:rsidRPr="00C2714A" w:rsidRDefault="00F975C3" w:rsidP="00F975C3">
            <w:pPr>
              <w:spacing w:after="0" w:line="240" w:lineRule="auto"/>
              <w:jc w:val="right"/>
              <w:rPr>
                <w:ins w:id="6025" w:author="Observatorio 02" w:date="2017-03-16T16:43:00Z"/>
                <w:rFonts w:eastAsia="Times New Roman"/>
                <w:sz w:val="22"/>
                <w:szCs w:val="22"/>
                <w:bdr w:val="none" w:sz="0" w:space="0" w:color="auto"/>
                <w:lang w:val="es-CL" w:eastAsia="es-CL"/>
              </w:rPr>
            </w:pPr>
            <w:ins w:id="6026" w:author="Observatorio 02" w:date="2017-03-16T16:43:00Z">
              <w:r w:rsidRPr="00C2714A">
                <w:rPr>
                  <w:rFonts w:eastAsia="Times New Roman"/>
                  <w:sz w:val="22"/>
                  <w:szCs w:val="22"/>
                  <w:bdr w:val="none" w:sz="0" w:space="0" w:color="auto"/>
                  <w:lang w:val="es-CL" w:eastAsia="es-CL"/>
                </w:rPr>
                <w:t>468.376</w:t>
              </w:r>
            </w:ins>
          </w:p>
        </w:tc>
        <w:tc>
          <w:tcPr>
            <w:tcW w:w="837" w:type="dxa"/>
            <w:tcBorders>
              <w:top w:val="nil"/>
              <w:left w:val="nil"/>
              <w:bottom w:val="nil"/>
              <w:right w:val="nil"/>
            </w:tcBorders>
            <w:shd w:val="clear" w:color="000000" w:fill="FFFFFF"/>
            <w:noWrap/>
            <w:vAlign w:val="bottom"/>
            <w:hideMark/>
          </w:tcPr>
          <w:p w14:paraId="28745ABF" w14:textId="77777777" w:rsidR="00F975C3" w:rsidRPr="00C2714A" w:rsidRDefault="00F975C3" w:rsidP="00F975C3">
            <w:pPr>
              <w:spacing w:after="0" w:line="240" w:lineRule="auto"/>
              <w:jc w:val="right"/>
              <w:rPr>
                <w:ins w:id="6027" w:author="Observatorio 02" w:date="2017-03-16T16:43:00Z"/>
                <w:rFonts w:eastAsia="Times New Roman"/>
                <w:sz w:val="22"/>
                <w:szCs w:val="22"/>
                <w:bdr w:val="none" w:sz="0" w:space="0" w:color="auto"/>
                <w:lang w:val="es-CL" w:eastAsia="es-CL"/>
              </w:rPr>
            </w:pPr>
            <w:ins w:id="6028" w:author="Observatorio 02" w:date="2017-03-16T16:43:00Z">
              <w:r w:rsidRPr="00C2714A">
                <w:rPr>
                  <w:rFonts w:eastAsia="Times New Roman"/>
                  <w:sz w:val="22"/>
                  <w:szCs w:val="22"/>
                  <w:bdr w:val="none" w:sz="0" w:space="0" w:color="auto"/>
                  <w:lang w:val="es-CL" w:eastAsia="es-CL"/>
                </w:rPr>
                <w:t>34,3</w:t>
              </w:r>
            </w:ins>
          </w:p>
        </w:tc>
        <w:tc>
          <w:tcPr>
            <w:tcW w:w="1167" w:type="dxa"/>
            <w:tcBorders>
              <w:top w:val="nil"/>
              <w:left w:val="nil"/>
              <w:bottom w:val="nil"/>
              <w:right w:val="nil"/>
            </w:tcBorders>
            <w:shd w:val="clear" w:color="000000" w:fill="FFFFFF"/>
            <w:noWrap/>
            <w:vAlign w:val="bottom"/>
            <w:hideMark/>
          </w:tcPr>
          <w:p w14:paraId="12CA2BC1" w14:textId="77777777" w:rsidR="00F975C3" w:rsidRPr="00C2714A" w:rsidRDefault="00F975C3" w:rsidP="00F975C3">
            <w:pPr>
              <w:spacing w:after="0" w:line="240" w:lineRule="auto"/>
              <w:jc w:val="right"/>
              <w:rPr>
                <w:ins w:id="6029" w:author="Observatorio 02" w:date="2017-03-16T16:43:00Z"/>
                <w:rFonts w:eastAsia="Times New Roman"/>
                <w:sz w:val="22"/>
                <w:szCs w:val="22"/>
                <w:bdr w:val="none" w:sz="0" w:space="0" w:color="auto"/>
                <w:lang w:val="es-CL" w:eastAsia="es-CL"/>
              </w:rPr>
            </w:pPr>
            <w:ins w:id="6030" w:author="Observatorio 02" w:date="2017-03-16T16:43:00Z">
              <w:r w:rsidRPr="00C2714A">
                <w:rPr>
                  <w:rFonts w:eastAsia="Times New Roman"/>
                  <w:sz w:val="22"/>
                  <w:szCs w:val="22"/>
                  <w:bdr w:val="none" w:sz="0" w:space="0" w:color="auto"/>
                  <w:lang w:val="es-CL" w:eastAsia="es-CL"/>
                </w:rPr>
                <w:t>20,6</w:t>
              </w:r>
            </w:ins>
          </w:p>
        </w:tc>
      </w:tr>
      <w:tr w:rsidR="00F975C3" w:rsidRPr="00C2714A" w14:paraId="79A39660" w14:textId="77777777" w:rsidTr="00F975C3">
        <w:trPr>
          <w:trHeight w:val="165"/>
          <w:ins w:id="6031" w:author="Observatorio 02" w:date="2017-03-16T16:43:00Z"/>
        </w:trPr>
        <w:tc>
          <w:tcPr>
            <w:tcW w:w="4391" w:type="dxa"/>
            <w:tcBorders>
              <w:top w:val="nil"/>
              <w:left w:val="nil"/>
              <w:bottom w:val="nil"/>
              <w:right w:val="nil"/>
            </w:tcBorders>
            <w:shd w:val="clear" w:color="000000" w:fill="FFFFFF"/>
            <w:noWrap/>
            <w:vAlign w:val="bottom"/>
            <w:hideMark/>
          </w:tcPr>
          <w:p w14:paraId="3EAD34A6" w14:textId="77777777" w:rsidR="00F975C3" w:rsidRPr="00C2714A" w:rsidRDefault="00F975C3" w:rsidP="00F975C3">
            <w:pPr>
              <w:spacing w:after="0" w:line="240" w:lineRule="auto"/>
              <w:rPr>
                <w:ins w:id="6032" w:author="Observatorio 02" w:date="2017-03-16T16:43:00Z"/>
                <w:rFonts w:eastAsia="Times New Roman"/>
                <w:sz w:val="22"/>
                <w:szCs w:val="22"/>
                <w:bdr w:val="none" w:sz="0" w:space="0" w:color="auto"/>
                <w:lang w:val="es-CL" w:eastAsia="es-CL"/>
              </w:rPr>
            </w:pPr>
            <w:ins w:id="6033" w:author="Observatorio 02" w:date="2017-03-16T16:43:00Z">
              <w:r w:rsidRPr="00C2714A">
                <w:rPr>
                  <w:rFonts w:eastAsia="Times New Roman"/>
                  <w:sz w:val="22"/>
                  <w:szCs w:val="22"/>
                  <w:bdr w:val="none" w:sz="0" w:space="0" w:color="auto"/>
                  <w:lang w:val="es-CL" w:eastAsia="es-CL"/>
                </w:rPr>
                <w:t>Trabajadores de los servicios y vendedores de comercios y mercados</w:t>
              </w:r>
            </w:ins>
          </w:p>
        </w:tc>
        <w:tc>
          <w:tcPr>
            <w:tcW w:w="1179" w:type="dxa"/>
            <w:tcBorders>
              <w:top w:val="nil"/>
              <w:left w:val="nil"/>
              <w:bottom w:val="nil"/>
              <w:right w:val="nil"/>
            </w:tcBorders>
            <w:shd w:val="clear" w:color="000000" w:fill="FFFFFF"/>
            <w:noWrap/>
            <w:vAlign w:val="bottom"/>
            <w:hideMark/>
          </w:tcPr>
          <w:p w14:paraId="15C99528" w14:textId="77777777" w:rsidR="00F975C3" w:rsidRPr="00C2714A" w:rsidRDefault="00F975C3" w:rsidP="00F975C3">
            <w:pPr>
              <w:spacing w:after="0" w:line="240" w:lineRule="auto"/>
              <w:jc w:val="right"/>
              <w:rPr>
                <w:ins w:id="6034" w:author="Observatorio 02" w:date="2017-03-16T16:43:00Z"/>
                <w:rFonts w:eastAsia="Times New Roman"/>
                <w:sz w:val="22"/>
                <w:szCs w:val="22"/>
                <w:bdr w:val="none" w:sz="0" w:space="0" w:color="auto"/>
                <w:lang w:val="es-CL" w:eastAsia="es-CL"/>
              </w:rPr>
            </w:pPr>
            <w:ins w:id="6035" w:author="Observatorio 02" w:date="2017-03-16T16:43:00Z">
              <w:r w:rsidRPr="00C2714A">
                <w:rPr>
                  <w:rFonts w:eastAsia="Times New Roman"/>
                  <w:sz w:val="22"/>
                  <w:szCs w:val="22"/>
                  <w:bdr w:val="none" w:sz="0" w:space="0" w:color="auto"/>
                  <w:lang w:val="es-CL" w:eastAsia="es-CL"/>
                </w:rPr>
                <w:t>10,0ᵃ</w:t>
              </w:r>
            </w:ins>
          </w:p>
        </w:tc>
        <w:tc>
          <w:tcPr>
            <w:tcW w:w="984" w:type="dxa"/>
            <w:tcBorders>
              <w:top w:val="nil"/>
              <w:left w:val="nil"/>
              <w:bottom w:val="nil"/>
              <w:right w:val="nil"/>
            </w:tcBorders>
            <w:shd w:val="clear" w:color="000000" w:fill="FFFFFF"/>
            <w:noWrap/>
            <w:vAlign w:val="bottom"/>
            <w:hideMark/>
          </w:tcPr>
          <w:p w14:paraId="716BD2A1" w14:textId="77777777" w:rsidR="00F975C3" w:rsidRPr="00C2714A" w:rsidRDefault="00F975C3" w:rsidP="00F975C3">
            <w:pPr>
              <w:spacing w:after="0" w:line="240" w:lineRule="auto"/>
              <w:jc w:val="right"/>
              <w:rPr>
                <w:ins w:id="6036" w:author="Observatorio 02" w:date="2017-03-16T16:43:00Z"/>
                <w:rFonts w:eastAsia="Times New Roman"/>
                <w:sz w:val="22"/>
                <w:szCs w:val="22"/>
                <w:bdr w:val="none" w:sz="0" w:space="0" w:color="auto"/>
                <w:lang w:val="es-CL" w:eastAsia="es-CL"/>
              </w:rPr>
            </w:pPr>
            <w:ins w:id="6037" w:author="Observatorio 02" w:date="2017-03-16T16:43:00Z">
              <w:r w:rsidRPr="00C2714A">
                <w:rPr>
                  <w:rFonts w:eastAsia="Times New Roman"/>
                  <w:sz w:val="22"/>
                  <w:szCs w:val="22"/>
                  <w:bdr w:val="none" w:sz="0" w:space="0" w:color="auto"/>
                  <w:lang w:val="es-CL" w:eastAsia="es-CL"/>
                </w:rPr>
                <w:t>45,7ᵃ</w:t>
              </w:r>
            </w:ins>
          </w:p>
        </w:tc>
        <w:tc>
          <w:tcPr>
            <w:tcW w:w="1081" w:type="dxa"/>
            <w:tcBorders>
              <w:top w:val="nil"/>
              <w:left w:val="nil"/>
              <w:bottom w:val="nil"/>
              <w:right w:val="nil"/>
            </w:tcBorders>
            <w:shd w:val="clear" w:color="000000" w:fill="FFFFFF"/>
            <w:noWrap/>
            <w:vAlign w:val="bottom"/>
            <w:hideMark/>
          </w:tcPr>
          <w:p w14:paraId="507C660B" w14:textId="2B46033B" w:rsidR="00F975C3" w:rsidRPr="00C2714A" w:rsidRDefault="00E72B7E" w:rsidP="00F975C3">
            <w:pPr>
              <w:spacing w:after="0" w:line="240" w:lineRule="auto"/>
              <w:jc w:val="right"/>
              <w:rPr>
                <w:ins w:id="6038" w:author="Observatorio 02" w:date="2017-03-16T16:43:00Z"/>
                <w:rFonts w:eastAsia="Times New Roman"/>
                <w:sz w:val="22"/>
                <w:szCs w:val="22"/>
                <w:bdr w:val="none" w:sz="0" w:space="0" w:color="auto"/>
                <w:lang w:val="es-CL" w:eastAsia="es-CL"/>
              </w:rPr>
            </w:pPr>
            <w:ins w:id="6039" w:author="Observatorio 02" w:date="2017-03-16T16:43:00Z">
              <w:r w:rsidRPr="00C2714A">
                <w:rPr>
                  <w:rFonts w:eastAsia="Times New Roman"/>
                  <w:sz w:val="22"/>
                  <w:szCs w:val="22"/>
                  <w:bdr w:val="none" w:sz="0" w:space="0" w:color="auto"/>
                  <w:lang w:val="es-CL" w:eastAsia="es-CL"/>
                </w:rPr>
                <w:t>891.415</w:t>
              </w:r>
              <w:r w:rsidR="00F975C3" w:rsidRPr="00C2714A">
                <w:rPr>
                  <w:rFonts w:eastAsia="Times New Roman"/>
                  <w:sz w:val="22"/>
                  <w:szCs w:val="22"/>
                  <w:bdr w:val="none" w:sz="0" w:space="0" w:color="auto"/>
                  <w:lang w:val="es-CL" w:eastAsia="es-CL"/>
                </w:rPr>
                <w:t>ᵃ</w:t>
              </w:r>
            </w:ins>
          </w:p>
        </w:tc>
        <w:tc>
          <w:tcPr>
            <w:tcW w:w="837" w:type="dxa"/>
            <w:tcBorders>
              <w:top w:val="nil"/>
              <w:left w:val="nil"/>
              <w:bottom w:val="nil"/>
              <w:right w:val="nil"/>
            </w:tcBorders>
            <w:shd w:val="clear" w:color="000000" w:fill="FFFFFF"/>
            <w:noWrap/>
            <w:vAlign w:val="bottom"/>
            <w:hideMark/>
          </w:tcPr>
          <w:p w14:paraId="4F63A211" w14:textId="77777777" w:rsidR="00F975C3" w:rsidRPr="00C2714A" w:rsidRDefault="00F975C3" w:rsidP="00F975C3">
            <w:pPr>
              <w:spacing w:after="0" w:line="240" w:lineRule="auto"/>
              <w:jc w:val="right"/>
              <w:rPr>
                <w:ins w:id="6040" w:author="Observatorio 02" w:date="2017-03-16T16:43:00Z"/>
                <w:rFonts w:eastAsia="Times New Roman"/>
                <w:sz w:val="22"/>
                <w:szCs w:val="22"/>
                <w:bdr w:val="none" w:sz="0" w:space="0" w:color="auto"/>
                <w:lang w:val="es-CL" w:eastAsia="es-CL"/>
              </w:rPr>
            </w:pPr>
            <w:ins w:id="6041" w:author="Observatorio 02" w:date="2017-03-16T16:43:00Z">
              <w:r w:rsidRPr="00C2714A">
                <w:rPr>
                  <w:rFonts w:eastAsia="Times New Roman"/>
                  <w:sz w:val="22"/>
                  <w:szCs w:val="22"/>
                  <w:bdr w:val="none" w:sz="0" w:space="0" w:color="auto"/>
                  <w:lang w:val="es-CL" w:eastAsia="es-CL"/>
                </w:rPr>
                <w:t>33,4ᵃ</w:t>
              </w:r>
            </w:ins>
          </w:p>
        </w:tc>
        <w:tc>
          <w:tcPr>
            <w:tcW w:w="1167" w:type="dxa"/>
            <w:tcBorders>
              <w:top w:val="nil"/>
              <w:left w:val="nil"/>
              <w:bottom w:val="nil"/>
              <w:right w:val="nil"/>
            </w:tcBorders>
            <w:shd w:val="clear" w:color="000000" w:fill="FFFFFF"/>
            <w:noWrap/>
            <w:vAlign w:val="bottom"/>
            <w:hideMark/>
          </w:tcPr>
          <w:p w14:paraId="3C4D397F" w14:textId="77777777" w:rsidR="00F975C3" w:rsidRPr="00C2714A" w:rsidRDefault="00F975C3" w:rsidP="00F975C3">
            <w:pPr>
              <w:spacing w:after="0" w:line="240" w:lineRule="auto"/>
              <w:jc w:val="right"/>
              <w:rPr>
                <w:ins w:id="6042" w:author="Observatorio 02" w:date="2017-03-16T16:43:00Z"/>
                <w:rFonts w:eastAsia="Times New Roman"/>
                <w:sz w:val="22"/>
                <w:szCs w:val="22"/>
                <w:bdr w:val="none" w:sz="0" w:space="0" w:color="auto"/>
                <w:lang w:val="es-CL" w:eastAsia="es-CL"/>
              </w:rPr>
            </w:pPr>
            <w:ins w:id="6043" w:author="Observatorio 02" w:date="2017-03-16T16:43:00Z">
              <w:r w:rsidRPr="00C2714A">
                <w:rPr>
                  <w:rFonts w:eastAsia="Times New Roman"/>
                  <w:sz w:val="22"/>
                  <w:szCs w:val="22"/>
                  <w:bdr w:val="none" w:sz="0" w:space="0" w:color="auto"/>
                  <w:lang w:val="es-CL" w:eastAsia="es-CL"/>
                </w:rPr>
                <w:t>19,6ᵃ</w:t>
              </w:r>
            </w:ins>
          </w:p>
        </w:tc>
      </w:tr>
      <w:tr w:rsidR="00F975C3" w:rsidRPr="00C2714A" w14:paraId="0F41D46C" w14:textId="77777777" w:rsidTr="00F975C3">
        <w:trPr>
          <w:trHeight w:val="165"/>
          <w:ins w:id="6044" w:author="Observatorio 02" w:date="2017-03-16T16:43:00Z"/>
        </w:trPr>
        <w:tc>
          <w:tcPr>
            <w:tcW w:w="4391" w:type="dxa"/>
            <w:tcBorders>
              <w:top w:val="nil"/>
              <w:left w:val="nil"/>
              <w:bottom w:val="nil"/>
              <w:right w:val="nil"/>
            </w:tcBorders>
            <w:shd w:val="clear" w:color="000000" w:fill="FFFFFF"/>
            <w:noWrap/>
            <w:vAlign w:val="bottom"/>
            <w:hideMark/>
          </w:tcPr>
          <w:p w14:paraId="13CCC788" w14:textId="77777777" w:rsidR="00F975C3" w:rsidRPr="00C2714A" w:rsidRDefault="00F975C3" w:rsidP="00F975C3">
            <w:pPr>
              <w:spacing w:after="0" w:line="240" w:lineRule="auto"/>
              <w:rPr>
                <w:ins w:id="6045" w:author="Observatorio 02" w:date="2017-03-16T16:43:00Z"/>
                <w:rFonts w:eastAsia="Times New Roman"/>
                <w:sz w:val="22"/>
                <w:szCs w:val="22"/>
                <w:bdr w:val="none" w:sz="0" w:space="0" w:color="auto"/>
                <w:lang w:val="es-CL" w:eastAsia="es-CL"/>
              </w:rPr>
            </w:pPr>
            <w:ins w:id="6046" w:author="Observatorio 02" w:date="2017-03-16T16:43:00Z">
              <w:r w:rsidRPr="00C2714A">
                <w:rPr>
                  <w:rFonts w:eastAsia="Times New Roman"/>
                  <w:sz w:val="22"/>
                  <w:szCs w:val="22"/>
                  <w:bdr w:val="none" w:sz="0" w:space="0" w:color="auto"/>
                  <w:lang w:val="es-CL" w:eastAsia="es-CL"/>
                </w:rPr>
                <w:lastRenderedPageBreak/>
                <w:t>Agricultores y trabajadores calificados agropecuarios y pesqueros</w:t>
              </w:r>
            </w:ins>
          </w:p>
        </w:tc>
        <w:tc>
          <w:tcPr>
            <w:tcW w:w="1179" w:type="dxa"/>
            <w:tcBorders>
              <w:top w:val="nil"/>
              <w:left w:val="nil"/>
              <w:bottom w:val="nil"/>
              <w:right w:val="nil"/>
            </w:tcBorders>
            <w:shd w:val="clear" w:color="000000" w:fill="FFFFFF"/>
            <w:noWrap/>
            <w:vAlign w:val="bottom"/>
            <w:hideMark/>
          </w:tcPr>
          <w:p w14:paraId="320F5A30" w14:textId="77777777" w:rsidR="00F975C3" w:rsidRPr="00C2714A" w:rsidRDefault="00F975C3" w:rsidP="00F975C3">
            <w:pPr>
              <w:spacing w:after="0" w:line="240" w:lineRule="auto"/>
              <w:jc w:val="right"/>
              <w:rPr>
                <w:ins w:id="6047" w:author="Observatorio 02" w:date="2017-03-16T16:43:00Z"/>
                <w:rFonts w:eastAsia="Times New Roman"/>
                <w:sz w:val="22"/>
                <w:szCs w:val="22"/>
                <w:bdr w:val="none" w:sz="0" w:space="0" w:color="auto"/>
                <w:lang w:val="es-CL" w:eastAsia="es-CL"/>
              </w:rPr>
            </w:pPr>
            <w:ins w:id="6048" w:author="Observatorio 02" w:date="2017-03-16T16:43:00Z">
              <w:r w:rsidRPr="00C2714A">
                <w:rPr>
                  <w:rFonts w:eastAsia="Times New Roman"/>
                  <w:sz w:val="22"/>
                  <w:szCs w:val="22"/>
                  <w:bdr w:val="none" w:sz="0" w:space="0" w:color="auto"/>
                  <w:lang w:val="es-CL" w:eastAsia="es-CL"/>
                </w:rPr>
                <w:t>11,0ᵃ</w:t>
              </w:r>
            </w:ins>
          </w:p>
        </w:tc>
        <w:tc>
          <w:tcPr>
            <w:tcW w:w="984" w:type="dxa"/>
            <w:tcBorders>
              <w:top w:val="nil"/>
              <w:left w:val="nil"/>
              <w:bottom w:val="nil"/>
              <w:right w:val="nil"/>
            </w:tcBorders>
            <w:shd w:val="clear" w:color="000000" w:fill="FFFFFF"/>
            <w:noWrap/>
            <w:vAlign w:val="bottom"/>
            <w:hideMark/>
          </w:tcPr>
          <w:p w14:paraId="1203BC9B" w14:textId="77777777" w:rsidR="00F975C3" w:rsidRPr="00C2714A" w:rsidRDefault="00F975C3" w:rsidP="00F975C3">
            <w:pPr>
              <w:spacing w:after="0" w:line="240" w:lineRule="auto"/>
              <w:jc w:val="right"/>
              <w:rPr>
                <w:ins w:id="6049" w:author="Observatorio 02" w:date="2017-03-16T16:43:00Z"/>
                <w:rFonts w:eastAsia="Times New Roman"/>
                <w:sz w:val="22"/>
                <w:szCs w:val="22"/>
                <w:bdr w:val="none" w:sz="0" w:space="0" w:color="auto"/>
                <w:lang w:val="es-CL" w:eastAsia="es-CL"/>
              </w:rPr>
            </w:pPr>
            <w:ins w:id="6050" w:author="Observatorio 02" w:date="2017-03-16T16:43:00Z">
              <w:r w:rsidRPr="00C2714A">
                <w:rPr>
                  <w:rFonts w:eastAsia="Times New Roman"/>
                  <w:sz w:val="22"/>
                  <w:szCs w:val="22"/>
                  <w:bdr w:val="none" w:sz="0" w:space="0" w:color="auto"/>
                  <w:lang w:val="es-CL" w:eastAsia="es-CL"/>
                </w:rPr>
                <w:t>36,2ᵃ</w:t>
              </w:r>
            </w:ins>
          </w:p>
        </w:tc>
        <w:tc>
          <w:tcPr>
            <w:tcW w:w="1081" w:type="dxa"/>
            <w:tcBorders>
              <w:top w:val="nil"/>
              <w:left w:val="nil"/>
              <w:bottom w:val="nil"/>
              <w:right w:val="nil"/>
            </w:tcBorders>
            <w:shd w:val="clear" w:color="000000" w:fill="FFFFFF"/>
            <w:noWrap/>
            <w:vAlign w:val="bottom"/>
            <w:hideMark/>
          </w:tcPr>
          <w:p w14:paraId="34673FA1" w14:textId="32F69189" w:rsidR="00F975C3" w:rsidRPr="00C2714A" w:rsidRDefault="00E72B7E" w:rsidP="00F975C3">
            <w:pPr>
              <w:spacing w:after="0" w:line="240" w:lineRule="auto"/>
              <w:jc w:val="right"/>
              <w:rPr>
                <w:ins w:id="6051" w:author="Observatorio 02" w:date="2017-03-16T16:43:00Z"/>
                <w:rFonts w:eastAsia="Times New Roman"/>
                <w:sz w:val="22"/>
                <w:szCs w:val="22"/>
                <w:bdr w:val="none" w:sz="0" w:space="0" w:color="auto"/>
                <w:lang w:val="es-CL" w:eastAsia="es-CL"/>
              </w:rPr>
            </w:pPr>
            <w:ins w:id="6052" w:author="Observatorio 02" w:date="2017-03-16T16:43:00Z">
              <w:r w:rsidRPr="00C2714A">
                <w:rPr>
                  <w:rFonts w:eastAsia="Times New Roman"/>
                  <w:sz w:val="22"/>
                  <w:szCs w:val="22"/>
                  <w:bdr w:val="none" w:sz="0" w:space="0" w:color="auto"/>
                  <w:lang w:val="es-CL" w:eastAsia="es-CL"/>
                </w:rPr>
                <w:t>355.265</w:t>
              </w:r>
              <w:r w:rsidR="00F975C3" w:rsidRPr="00C2714A">
                <w:rPr>
                  <w:rFonts w:eastAsia="Times New Roman"/>
                  <w:sz w:val="22"/>
                  <w:szCs w:val="22"/>
                  <w:bdr w:val="none" w:sz="0" w:space="0" w:color="auto"/>
                  <w:lang w:val="es-CL" w:eastAsia="es-CL"/>
                </w:rPr>
                <w:t>ᵃ</w:t>
              </w:r>
            </w:ins>
          </w:p>
        </w:tc>
        <w:tc>
          <w:tcPr>
            <w:tcW w:w="837" w:type="dxa"/>
            <w:tcBorders>
              <w:top w:val="nil"/>
              <w:left w:val="nil"/>
              <w:bottom w:val="nil"/>
              <w:right w:val="nil"/>
            </w:tcBorders>
            <w:shd w:val="clear" w:color="000000" w:fill="FFFFFF"/>
            <w:noWrap/>
            <w:vAlign w:val="bottom"/>
            <w:hideMark/>
          </w:tcPr>
          <w:p w14:paraId="7800DB9A" w14:textId="77777777" w:rsidR="00F975C3" w:rsidRPr="00C2714A" w:rsidRDefault="00F975C3" w:rsidP="00F975C3">
            <w:pPr>
              <w:spacing w:after="0" w:line="240" w:lineRule="auto"/>
              <w:jc w:val="right"/>
              <w:rPr>
                <w:ins w:id="6053" w:author="Observatorio 02" w:date="2017-03-16T16:43:00Z"/>
                <w:rFonts w:eastAsia="Times New Roman"/>
                <w:sz w:val="22"/>
                <w:szCs w:val="22"/>
                <w:bdr w:val="none" w:sz="0" w:space="0" w:color="auto"/>
                <w:lang w:val="es-CL" w:eastAsia="es-CL"/>
              </w:rPr>
            </w:pPr>
            <w:ins w:id="6054" w:author="Observatorio 02" w:date="2017-03-16T16:43:00Z">
              <w:r w:rsidRPr="00C2714A">
                <w:rPr>
                  <w:rFonts w:eastAsia="Times New Roman"/>
                  <w:sz w:val="22"/>
                  <w:szCs w:val="22"/>
                  <w:bdr w:val="none" w:sz="0" w:space="0" w:color="auto"/>
                  <w:lang w:val="es-CL" w:eastAsia="es-CL"/>
                </w:rPr>
                <w:t>5,9ᵃ</w:t>
              </w:r>
            </w:ins>
          </w:p>
        </w:tc>
        <w:tc>
          <w:tcPr>
            <w:tcW w:w="1167" w:type="dxa"/>
            <w:tcBorders>
              <w:top w:val="nil"/>
              <w:left w:val="nil"/>
              <w:bottom w:val="nil"/>
              <w:right w:val="nil"/>
            </w:tcBorders>
            <w:shd w:val="clear" w:color="000000" w:fill="FFFFFF"/>
            <w:noWrap/>
            <w:vAlign w:val="bottom"/>
            <w:hideMark/>
          </w:tcPr>
          <w:p w14:paraId="53F59429" w14:textId="77777777" w:rsidR="00F975C3" w:rsidRPr="00C2714A" w:rsidRDefault="00F975C3" w:rsidP="00F975C3">
            <w:pPr>
              <w:spacing w:after="0" w:line="240" w:lineRule="auto"/>
              <w:jc w:val="right"/>
              <w:rPr>
                <w:ins w:id="6055" w:author="Observatorio 02" w:date="2017-03-16T16:43:00Z"/>
                <w:rFonts w:eastAsia="Times New Roman"/>
                <w:sz w:val="22"/>
                <w:szCs w:val="22"/>
                <w:bdr w:val="none" w:sz="0" w:space="0" w:color="auto"/>
                <w:lang w:val="es-CL" w:eastAsia="es-CL"/>
              </w:rPr>
            </w:pPr>
            <w:ins w:id="6056" w:author="Observatorio 02" w:date="2017-03-16T16:43:00Z">
              <w:r w:rsidRPr="00C2714A">
                <w:rPr>
                  <w:rFonts w:eastAsia="Times New Roman"/>
                  <w:sz w:val="22"/>
                  <w:szCs w:val="22"/>
                  <w:bdr w:val="none" w:sz="0" w:space="0" w:color="auto"/>
                  <w:lang w:val="es-CL" w:eastAsia="es-CL"/>
                </w:rPr>
                <w:t>16,4</w:t>
              </w:r>
            </w:ins>
          </w:p>
        </w:tc>
      </w:tr>
      <w:tr w:rsidR="00F975C3" w:rsidRPr="00C2714A" w14:paraId="1BCDBC41" w14:textId="77777777" w:rsidTr="00F975C3">
        <w:trPr>
          <w:trHeight w:val="165"/>
          <w:ins w:id="6057" w:author="Observatorio 02" w:date="2017-03-16T16:43:00Z"/>
        </w:trPr>
        <w:tc>
          <w:tcPr>
            <w:tcW w:w="4391" w:type="dxa"/>
            <w:tcBorders>
              <w:top w:val="nil"/>
              <w:left w:val="nil"/>
              <w:bottom w:val="nil"/>
              <w:right w:val="nil"/>
            </w:tcBorders>
            <w:shd w:val="clear" w:color="000000" w:fill="FFFFFF"/>
            <w:noWrap/>
            <w:vAlign w:val="bottom"/>
            <w:hideMark/>
          </w:tcPr>
          <w:p w14:paraId="6B7ED972" w14:textId="77777777" w:rsidR="00F975C3" w:rsidRPr="00C2714A" w:rsidRDefault="00F975C3" w:rsidP="00F975C3">
            <w:pPr>
              <w:spacing w:after="0" w:line="240" w:lineRule="auto"/>
              <w:rPr>
                <w:ins w:id="6058" w:author="Observatorio 02" w:date="2017-03-16T16:43:00Z"/>
                <w:rFonts w:eastAsia="Times New Roman"/>
                <w:sz w:val="22"/>
                <w:szCs w:val="22"/>
                <w:bdr w:val="none" w:sz="0" w:space="0" w:color="auto"/>
                <w:lang w:val="es-CL" w:eastAsia="es-CL"/>
              </w:rPr>
            </w:pPr>
            <w:ins w:id="6059" w:author="Observatorio 02" w:date="2017-03-16T16:43:00Z">
              <w:r w:rsidRPr="00C2714A">
                <w:rPr>
                  <w:rFonts w:eastAsia="Times New Roman"/>
                  <w:sz w:val="22"/>
                  <w:szCs w:val="22"/>
                  <w:bdr w:val="none" w:sz="0" w:space="0" w:color="auto"/>
                  <w:lang w:val="es-CL" w:eastAsia="es-CL"/>
                </w:rPr>
                <w:t>Oficiales, operarios y artesanos de artes mecánicas y de otros oficios</w:t>
              </w:r>
            </w:ins>
          </w:p>
        </w:tc>
        <w:tc>
          <w:tcPr>
            <w:tcW w:w="1179" w:type="dxa"/>
            <w:tcBorders>
              <w:top w:val="nil"/>
              <w:left w:val="nil"/>
              <w:bottom w:val="nil"/>
              <w:right w:val="nil"/>
            </w:tcBorders>
            <w:shd w:val="clear" w:color="000000" w:fill="FFFFFF"/>
            <w:noWrap/>
            <w:vAlign w:val="bottom"/>
            <w:hideMark/>
          </w:tcPr>
          <w:p w14:paraId="7C68DCAD" w14:textId="77777777" w:rsidR="00F975C3" w:rsidRPr="00C2714A" w:rsidRDefault="00F975C3" w:rsidP="00F975C3">
            <w:pPr>
              <w:spacing w:after="0" w:line="240" w:lineRule="auto"/>
              <w:jc w:val="right"/>
              <w:rPr>
                <w:ins w:id="6060" w:author="Observatorio 02" w:date="2017-03-16T16:43:00Z"/>
                <w:rFonts w:eastAsia="Times New Roman"/>
                <w:sz w:val="22"/>
                <w:szCs w:val="22"/>
                <w:bdr w:val="none" w:sz="0" w:space="0" w:color="auto"/>
                <w:lang w:val="es-CL" w:eastAsia="es-CL"/>
              </w:rPr>
            </w:pPr>
            <w:ins w:id="6061" w:author="Observatorio 02" w:date="2017-03-16T16:43:00Z">
              <w:r w:rsidRPr="00C2714A">
                <w:rPr>
                  <w:rFonts w:eastAsia="Times New Roman"/>
                  <w:sz w:val="22"/>
                  <w:szCs w:val="22"/>
                  <w:bdr w:val="none" w:sz="0" w:space="0" w:color="auto"/>
                  <w:lang w:val="es-CL" w:eastAsia="es-CL"/>
                </w:rPr>
                <w:t>10,0</w:t>
              </w:r>
            </w:ins>
          </w:p>
        </w:tc>
        <w:tc>
          <w:tcPr>
            <w:tcW w:w="984" w:type="dxa"/>
            <w:tcBorders>
              <w:top w:val="nil"/>
              <w:left w:val="nil"/>
              <w:bottom w:val="nil"/>
              <w:right w:val="nil"/>
            </w:tcBorders>
            <w:shd w:val="clear" w:color="000000" w:fill="FFFFFF"/>
            <w:noWrap/>
            <w:vAlign w:val="bottom"/>
            <w:hideMark/>
          </w:tcPr>
          <w:p w14:paraId="5DE6D933" w14:textId="77777777" w:rsidR="00F975C3" w:rsidRPr="00C2714A" w:rsidRDefault="00F975C3" w:rsidP="00F975C3">
            <w:pPr>
              <w:spacing w:after="0" w:line="240" w:lineRule="auto"/>
              <w:jc w:val="right"/>
              <w:rPr>
                <w:ins w:id="6062" w:author="Observatorio 02" w:date="2017-03-16T16:43:00Z"/>
                <w:rFonts w:eastAsia="Times New Roman"/>
                <w:sz w:val="22"/>
                <w:szCs w:val="22"/>
                <w:bdr w:val="none" w:sz="0" w:space="0" w:color="auto"/>
                <w:lang w:val="es-CL" w:eastAsia="es-CL"/>
              </w:rPr>
            </w:pPr>
            <w:ins w:id="6063" w:author="Observatorio 02" w:date="2017-03-16T16:43:00Z">
              <w:r w:rsidRPr="00C2714A">
                <w:rPr>
                  <w:rFonts w:eastAsia="Times New Roman"/>
                  <w:sz w:val="22"/>
                  <w:szCs w:val="22"/>
                  <w:bdr w:val="none" w:sz="0" w:space="0" w:color="auto"/>
                  <w:lang w:val="es-CL" w:eastAsia="es-CL"/>
                </w:rPr>
                <w:t>44,5</w:t>
              </w:r>
            </w:ins>
          </w:p>
        </w:tc>
        <w:tc>
          <w:tcPr>
            <w:tcW w:w="1081" w:type="dxa"/>
            <w:tcBorders>
              <w:top w:val="nil"/>
              <w:left w:val="nil"/>
              <w:bottom w:val="nil"/>
              <w:right w:val="nil"/>
            </w:tcBorders>
            <w:shd w:val="clear" w:color="000000" w:fill="FFFFFF"/>
            <w:noWrap/>
            <w:vAlign w:val="bottom"/>
            <w:hideMark/>
          </w:tcPr>
          <w:p w14:paraId="7C275935" w14:textId="77777777" w:rsidR="00F975C3" w:rsidRPr="00C2714A" w:rsidRDefault="00F975C3" w:rsidP="00F975C3">
            <w:pPr>
              <w:spacing w:after="0" w:line="240" w:lineRule="auto"/>
              <w:jc w:val="right"/>
              <w:rPr>
                <w:ins w:id="6064" w:author="Observatorio 02" w:date="2017-03-16T16:43:00Z"/>
                <w:rFonts w:eastAsia="Times New Roman"/>
                <w:sz w:val="22"/>
                <w:szCs w:val="22"/>
                <w:bdr w:val="none" w:sz="0" w:space="0" w:color="auto"/>
                <w:lang w:val="es-CL" w:eastAsia="es-CL"/>
              </w:rPr>
            </w:pPr>
            <w:ins w:id="6065" w:author="Observatorio 02" w:date="2017-03-16T16:43:00Z">
              <w:r w:rsidRPr="00C2714A">
                <w:rPr>
                  <w:rFonts w:eastAsia="Times New Roman"/>
                  <w:sz w:val="22"/>
                  <w:szCs w:val="22"/>
                  <w:bdr w:val="none" w:sz="0" w:space="0" w:color="auto"/>
                  <w:lang w:val="es-CL" w:eastAsia="es-CL"/>
                </w:rPr>
                <w:t>367.749</w:t>
              </w:r>
            </w:ins>
          </w:p>
        </w:tc>
        <w:tc>
          <w:tcPr>
            <w:tcW w:w="837" w:type="dxa"/>
            <w:tcBorders>
              <w:top w:val="nil"/>
              <w:left w:val="nil"/>
              <w:bottom w:val="nil"/>
              <w:right w:val="nil"/>
            </w:tcBorders>
            <w:shd w:val="clear" w:color="000000" w:fill="FFFFFF"/>
            <w:noWrap/>
            <w:vAlign w:val="bottom"/>
            <w:hideMark/>
          </w:tcPr>
          <w:p w14:paraId="0C9644BC" w14:textId="77777777" w:rsidR="00F975C3" w:rsidRPr="00C2714A" w:rsidRDefault="00F975C3" w:rsidP="00F975C3">
            <w:pPr>
              <w:spacing w:after="0" w:line="240" w:lineRule="auto"/>
              <w:jc w:val="right"/>
              <w:rPr>
                <w:ins w:id="6066" w:author="Observatorio 02" w:date="2017-03-16T16:43:00Z"/>
                <w:rFonts w:eastAsia="Times New Roman"/>
                <w:sz w:val="22"/>
                <w:szCs w:val="22"/>
                <w:bdr w:val="none" w:sz="0" w:space="0" w:color="auto"/>
                <w:lang w:val="es-CL" w:eastAsia="es-CL"/>
              </w:rPr>
            </w:pPr>
            <w:ins w:id="6067" w:author="Observatorio 02" w:date="2017-03-16T16:43:00Z">
              <w:r w:rsidRPr="00C2714A">
                <w:rPr>
                  <w:rFonts w:eastAsia="Times New Roman"/>
                  <w:sz w:val="22"/>
                  <w:szCs w:val="22"/>
                  <w:bdr w:val="none" w:sz="0" w:space="0" w:color="auto"/>
                  <w:lang w:val="es-CL" w:eastAsia="es-CL"/>
                </w:rPr>
                <w:t>1,1</w:t>
              </w:r>
            </w:ins>
          </w:p>
        </w:tc>
        <w:tc>
          <w:tcPr>
            <w:tcW w:w="1167" w:type="dxa"/>
            <w:tcBorders>
              <w:top w:val="nil"/>
              <w:left w:val="nil"/>
              <w:bottom w:val="nil"/>
              <w:right w:val="nil"/>
            </w:tcBorders>
            <w:shd w:val="clear" w:color="000000" w:fill="FFFFFF"/>
            <w:noWrap/>
            <w:vAlign w:val="bottom"/>
            <w:hideMark/>
          </w:tcPr>
          <w:p w14:paraId="7BD7AB26" w14:textId="77777777" w:rsidR="00F975C3" w:rsidRPr="00C2714A" w:rsidRDefault="00F975C3" w:rsidP="00F975C3">
            <w:pPr>
              <w:spacing w:after="0" w:line="240" w:lineRule="auto"/>
              <w:jc w:val="right"/>
              <w:rPr>
                <w:ins w:id="6068" w:author="Observatorio 02" w:date="2017-03-16T16:43:00Z"/>
                <w:rFonts w:eastAsia="Times New Roman"/>
                <w:sz w:val="22"/>
                <w:szCs w:val="22"/>
                <w:bdr w:val="none" w:sz="0" w:space="0" w:color="auto"/>
                <w:lang w:val="es-CL" w:eastAsia="es-CL"/>
              </w:rPr>
            </w:pPr>
            <w:ins w:id="6069" w:author="Observatorio 02" w:date="2017-03-16T16:43:00Z">
              <w:r w:rsidRPr="00C2714A">
                <w:rPr>
                  <w:rFonts w:eastAsia="Times New Roman"/>
                  <w:sz w:val="22"/>
                  <w:szCs w:val="22"/>
                  <w:bdr w:val="none" w:sz="0" w:space="0" w:color="auto"/>
                  <w:lang w:val="es-CL" w:eastAsia="es-CL"/>
                </w:rPr>
                <w:t>7,0</w:t>
              </w:r>
            </w:ins>
          </w:p>
        </w:tc>
      </w:tr>
      <w:tr w:rsidR="00F975C3" w:rsidRPr="00C2714A" w14:paraId="3685552E" w14:textId="77777777" w:rsidTr="00F975C3">
        <w:trPr>
          <w:trHeight w:val="165"/>
          <w:ins w:id="6070" w:author="Observatorio 02" w:date="2017-03-16T16:43:00Z"/>
        </w:trPr>
        <w:tc>
          <w:tcPr>
            <w:tcW w:w="4391" w:type="dxa"/>
            <w:tcBorders>
              <w:top w:val="nil"/>
              <w:left w:val="nil"/>
              <w:bottom w:val="nil"/>
              <w:right w:val="nil"/>
            </w:tcBorders>
            <w:shd w:val="clear" w:color="000000" w:fill="FFFFFF"/>
            <w:noWrap/>
            <w:vAlign w:val="bottom"/>
            <w:hideMark/>
          </w:tcPr>
          <w:p w14:paraId="3EBBCF5F" w14:textId="77777777" w:rsidR="00F975C3" w:rsidRPr="00C2714A" w:rsidRDefault="00F975C3" w:rsidP="00F975C3">
            <w:pPr>
              <w:spacing w:after="0" w:line="240" w:lineRule="auto"/>
              <w:rPr>
                <w:ins w:id="6071" w:author="Observatorio 02" w:date="2017-03-16T16:43:00Z"/>
                <w:rFonts w:eastAsia="Times New Roman"/>
                <w:sz w:val="22"/>
                <w:szCs w:val="22"/>
                <w:bdr w:val="none" w:sz="0" w:space="0" w:color="auto"/>
                <w:lang w:val="es-CL" w:eastAsia="es-CL"/>
              </w:rPr>
            </w:pPr>
            <w:ins w:id="6072" w:author="Observatorio 02" w:date="2017-03-16T16:43:00Z">
              <w:r w:rsidRPr="00C2714A">
                <w:rPr>
                  <w:rFonts w:eastAsia="Times New Roman"/>
                  <w:sz w:val="22"/>
                  <w:szCs w:val="22"/>
                  <w:bdr w:val="none" w:sz="0" w:space="0" w:color="auto"/>
                  <w:lang w:val="es-CL" w:eastAsia="es-CL"/>
                </w:rPr>
                <w:t>Operadores de instalaciones y máquinas y montadores</w:t>
              </w:r>
            </w:ins>
          </w:p>
        </w:tc>
        <w:tc>
          <w:tcPr>
            <w:tcW w:w="1179" w:type="dxa"/>
            <w:tcBorders>
              <w:top w:val="nil"/>
              <w:left w:val="nil"/>
              <w:bottom w:val="nil"/>
              <w:right w:val="nil"/>
            </w:tcBorders>
            <w:shd w:val="clear" w:color="000000" w:fill="FFFFFF"/>
            <w:noWrap/>
            <w:vAlign w:val="bottom"/>
            <w:hideMark/>
          </w:tcPr>
          <w:p w14:paraId="460F4D79" w14:textId="77777777" w:rsidR="00F975C3" w:rsidRPr="00C2714A" w:rsidRDefault="00F975C3" w:rsidP="00F975C3">
            <w:pPr>
              <w:spacing w:after="0" w:line="240" w:lineRule="auto"/>
              <w:jc w:val="right"/>
              <w:rPr>
                <w:ins w:id="6073" w:author="Observatorio 02" w:date="2017-03-16T16:43:00Z"/>
                <w:rFonts w:eastAsia="Times New Roman"/>
                <w:sz w:val="22"/>
                <w:szCs w:val="22"/>
                <w:bdr w:val="none" w:sz="0" w:space="0" w:color="auto"/>
                <w:lang w:val="es-CL" w:eastAsia="es-CL"/>
              </w:rPr>
            </w:pPr>
            <w:ins w:id="6074" w:author="Observatorio 02" w:date="2017-03-16T16:43:00Z">
              <w:r w:rsidRPr="00C2714A">
                <w:rPr>
                  <w:rFonts w:eastAsia="Times New Roman"/>
                  <w:sz w:val="22"/>
                  <w:szCs w:val="22"/>
                  <w:bdr w:val="none" w:sz="0" w:space="0" w:color="auto"/>
                  <w:lang w:val="es-CL" w:eastAsia="es-CL"/>
                </w:rPr>
                <w:t>10,5</w:t>
              </w:r>
            </w:ins>
          </w:p>
        </w:tc>
        <w:tc>
          <w:tcPr>
            <w:tcW w:w="984" w:type="dxa"/>
            <w:tcBorders>
              <w:top w:val="nil"/>
              <w:left w:val="nil"/>
              <w:bottom w:val="nil"/>
              <w:right w:val="nil"/>
            </w:tcBorders>
            <w:shd w:val="clear" w:color="000000" w:fill="FFFFFF"/>
            <w:noWrap/>
            <w:vAlign w:val="bottom"/>
            <w:hideMark/>
          </w:tcPr>
          <w:p w14:paraId="541BEC41" w14:textId="77777777" w:rsidR="00F975C3" w:rsidRPr="00C2714A" w:rsidRDefault="00F975C3" w:rsidP="00F975C3">
            <w:pPr>
              <w:spacing w:after="0" w:line="240" w:lineRule="auto"/>
              <w:jc w:val="right"/>
              <w:rPr>
                <w:ins w:id="6075" w:author="Observatorio 02" w:date="2017-03-16T16:43:00Z"/>
                <w:rFonts w:eastAsia="Times New Roman"/>
                <w:sz w:val="22"/>
                <w:szCs w:val="22"/>
                <w:bdr w:val="none" w:sz="0" w:space="0" w:color="auto"/>
                <w:lang w:val="es-CL" w:eastAsia="es-CL"/>
              </w:rPr>
            </w:pPr>
            <w:ins w:id="6076" w:author="Observatorio 02" w:date="2017-03-16T16:43:00Z">
              <w:r w:rsidRPr="00C2714A">
                <w:rPr>
                  <w:rFonts w:eastAsia="Times New Roman"/>
                  <w:sz w:val="22"/>
                  <w:szCs w:val="22"/>
                  <w:bdr w:val="none" w:sz="0" w:space="0" w:color="auto"/>
                  <w:lang w:val="es-CL" w:eastAsia="es-CL"/>
                </w:rPr>
                <w:t>44,1</w:t>
              </w:r>
            </w:ins>
          </w:p>
        </w:tc>
        <w:tc>
          <w:tcPr>
            <w:tcW w:w="1081" w:type="dxa"/>
            <w:tcBorders>
              <w:top w:val="nil"/>
              <w:left w:val="nil"/>
              <w:bottom w:val="nil"/>
              <w:right w:val="nil"/>
            </w:tcBorders>
            <w:shd w:val="clear" w:color="000000" w:fill="FFFFFF"/>
            <w:noWrap/>
            <w:vAlign w:val="bottom"/>
            <w:hideMark/>
          </w:tcPr>
          <w:p w14:paraId="4E435686" w14:textId="77777777" w:rsidR="00F975C3" w:rsidRPr="00C2714A" w:rsidRDefault="00F975C3" w:rsidP="00F975C3">
            <w:pPr>
              <w:spacing w:after="0" w:line="240" w:lineRule="auto"/>
              <w:jc w:val="right"/>
              <w:rPr>
                <w:ins w:id="6077" w:author="Observatorio 02" w:date="2017-03-16T16:43:00Z"/>
                <w:rFonts w:eastAsia="Times New Roman"/>
                <w:sz w:val="22"/>
                <w:szCs w:val="22"/>
                <w:bdr w:val="none" w:sz="0" w:space="0" w:color="auto"/>
                <w:lang w:val="es-CL" w:eastAsia="es-CL"/>
              </w:rPr>
            </w:pPr>
            <w:ins w:id="6078" w:author="Observatorio 02" w:date="2017-03-16T16:43:00Z">
              <w:r w:rsidRPr="00C2714A">
                <w:rPr>
                  <w:rFonts w:eastAsia="Times New Roman"/>
                  <w:sz w:val="22"/>
                  <w:szCs w:val="22"/>
                  <w:bdr w:val="none" w:sz="0" w:space="0" w:color="auto"/>
                  <w:lang w:val="es-CL" w:eastAsia="es-CL"/>
                </w:rPr>
                <w:t>503.274</w:t>
              </w:r>
            </w:ins>
          </w:p>
        </w:tc>
        <w:tc>
          <w:tcPr>
            <w:tcW w:w="837" w:type="dxa"/>
            <w:tcBorders>
              <w:top w:val="nil"/>
              <w:left w:val="nil"/>
              <w:bottom w:val="nil"/>
              <w:right w:val="nil"/>
            </w:tcBorders>
            <w:shd w:val="clear" w:color="000000" w:fill="FFFFFF"/>
            <w:noWrap/>
            <w:vAlign w:val="bottom"/>
            <w:hideMark/>
          </w:tcPr>
          <w:p w14:paraId="085B3584" w14:textId="77777777" w:rsidR="00F975C3" w:rsidRPr="00C2714A" w:rsidRDefault="00F975C3" w:rsidP="00F975C3">
            <w:pPr>
              <w:spacing w:after="0" w:line="240" w:lineRule="auto"/>
              <w:jc w:val="right"/>
              <w:rPr>
                <w:ins w:id="6079" w:author="Observatorio 02" w:date="2017-03-16T16:43:00Z"/>
                <w:rFonts w:eastAsia="Times New Roman"/>
                <w:sz w:val="22"/>
                <w:szCs w:val="22"/>
                <w:bdr w:val="none" w:sz="0" w:space="0" w:color="auto"/>
                <w:lang w:val="es-CL" w:eastAsia="es-CL"/>
              </w:rPr>
            </w:pPr>
            <w:ins w:id="6080" w:author="Observatorio 02" w:date="2017-03-16T16:43:00Z">
              <w:r w:rsidRPr="00C2714A">
                <w:rPr>
                  <w:rFonts w:eastAsia="Times New Roman"/>
                  <w:sz w:val="22"/>
                  <w:szCs w:val="22"/>
                  <w:bdr w:val="none" w:sz="0" w:space="0" w:color="auto"/>
                  <w:lang w:val="es-CL" w:eastAsia="es-CL"/>
                </w:rPr>
                <w:t>0,3</w:t>
              </w:r>
            </w:ins>
          </w:p>
        </w:tc>
        <w:tc>
          <w:tcPr>
            <w:tcW w:w="1167" w:type="dxa"/>
            <w:tcBorders>
              <w:top w:val="nil"/>
              <w:left w:val="nil"/>
              <w:bottom w:val="nil"/>
              <w:right w:val="nil"/>
            </w:tcBorders>
            <w:shd w:val="clear" w:color="000000" w:fill="FFFFFF"/>
            <w:noWrap/>
            <w:vAlign w:val="bottom"/>
            <w:hideMark/>
          </w:tcPr>
          <w:p w14:paraId="2E20AC78" w14:textId="77777777" w:rsidR="00F975C3" w:rsidRPr="00C2714A" w:rsidRDefault="00F975C3" w:rsidP="00F975C3">
            <w:pPr>
              <w:spacing w:after="0" w:line="240" w:lineRule="auto"/>
              <w:jc w:val="right"/>
              <w:rPr>
                <w:ins w:id="6081" w:author="Observatorio 02" w:date="2017-03-16T16:43:00Z"/>
                <w:rFonts w:eastAsia="Times New Roman"/>
                <w:sz w:val="22"/>
                <w:szCs w:val="22"/>
                <w:bdr w:val="none" w:sz="0" w:space="0" w:color="auto"/>
                <w:lang w:val="es-CL" w:eastAsia="es-CL"/>
              </w:rPr>
            </w:pPr>
            <w:ins w:id="6082" w:author="Observatorio 02" w:date="2017-03-16T16:43:00Z">
              <w:r w:rsidRPr="00C2714A">
                <w:rPr>
                  <w:rFonts w:eastAsia="Times New Roman"/>
                  <w:sz w:val="22"/>
                  <w:szCs w:val="22"/>
                  <w:bdr w:val="none" w:sz="0" w:space="0" w:color="auto"/>
                  <w:lang w:val="es-CL" w:eastAsia="es-CL"/>
                </w:rPr>
                <w:t>13,3</w:t>
              </w:r>
            </w:ins>
          </w:p>
        </w:tc>
      </w:tr>
      <w:tr w:rsidR="00F975C3" w:rsidRPr="00C2714A" w14:paraId="1E90E2BE" w14:textId="77777777" w:rsidTr="00F975C3">
        <w:trPr>
          <w:trHeight w:val="165"/>
          <w:ins w:id="6083" w:author="Observatorio 02" w:date="2017-03-16T16:43:00Z"/>
        </w:trPr>
        <w:tc>
          <w:tcPr>
            <w:tcW w:w="4391" w:type="dxa"/>
            <w:tcBorders>
              <w:top w:val="nil"/>
              <w:left w:val="nil"/>
              <w:bottom w:val="single" w:sz="4" w:space="0" w:color="000000"/>
              <w:right w:val="nil"/>
            </w:tcBorders>
            <w:shd w:val="clear" w:color="000000" w:fill="FFFFFF"/>
            <w:noWrap/>
            <w:vAlign w:val="bottom"/>
            <w:hideMark/>
          </w:tcPr>
          <w:p w14:paraId="34219A88" w14:textId="77777777" w:rsidR="00F975C3" w:rsidRPr="00C2714A" w:rsidRDefault="00F975C3" w:rsidP="00F975C3">
            <w:pPr>
              <w:spacing w:after="0" w:line="240" w:lineRule="auto"/>
              <w:rPr>
                <w:ins w:id="6084" w:author="Observatorio 02" w:date="2017-03-16T16:43:00Z"/>
                <w:rFonts w:eastAsia="Times New Roman"/>
                <w:sz w:val="22"/>
                <w:szCs w:val="22"/>
                <w:bdr w:val="none" w:sz="0" w:space="0" w:color="auto"/>
                <w:lang w:val="es-CL" w:eastAsia="es-CL"/>
              </w:rPr>
            </w:pPr>
            <w:ins w:id="6085" w:author="Observatorio 02" w:date="2017-03-16T16:43:00Z">
              <w:r w:rsidRPr="00C2714A">
                <w:rPr>
                  <w:rFonts w:eastAsia="Times New Roman"/>
                  <w:sz w:val="22"/>
                  <w:szCs w:val="22"/>
                  <w:bdr w:val="none" w:sz="0" w:space="0" w:color="auto"/>
                  <w:lang w:val="es-CL" w:eastAsia="es-CL"/>
                </w:rPr>
                <w:t>Trabajadores no calificados</w:t>
              </w:r>
            </w:ins>
          </w:p>
        </w:tc>
        <w:tc>
          <w:tcPr>
            <w:tcW w:w="1179" w:type="dxa"/>
            <w:tcBorders>
              <w:top w:val="nil"/>
              <w:left w:val="nil"/>
              <w:bottom w:val="single" w:sz="4" w:space="0" w:color="000000"/>
              <w:right w:val="nil"/>
            </w:tcBorders>
            <w:shd w:val="clear" w:color="000000" w:fill="FFFFFF"/>
            <w:noWrap/>
            <w:vAlign w:val="bottom"/>
            <w:hideMark/>
          </w:tcPr>
          <w:p w14:paraId="08321E90" w14:textId="77777777" w:rsidR="00F975C3" w:rsidRPr="00C2714A" w:rsidRDefault="00F975C3" w:rsidP="00F975C3">
            <w:pPr>
              <w:spacing w:after="0" w:line="240" w:lineRule="auto"/>
              <w:jc w:val="right"/>
              <w:rPr>
                <w:ins w:id="6086" w:author="Observatorio 02" w:date="2017-03-16T16:43:00Z"/>
                <w:rFonts w:eastAsia="Times New Roman"/>
                <w:sz w:val="22"/>
                <w:szCs w:val="22"/>
                <w:bdr w:val="none" w:sz="0" w:space="0" w:color="auto"/>
                <w:lang w:val="es-CL" w:eastAsia="es-CL"/>
              </w:rPr>
            </w:pPr>
            <w:ins w:id="6087" w:author="Observatorio 02" w:date="2017-03-16T16:43:00Z">
              <w:r w:rsidRPr="00C2714A">
                <w:rPr>
                  <w:rFonts w:eastAsia="Times New Roman"/>
                  <w:sz w:val="22"/>
                  <w:szCs w:val="22"/>
                  <w:bdr w:val="none" w:sz="0" w:space="0" w:color="auto"/>
                  <w:lang w:val="es-CL" w:eastAsia="es-CL"/>
                </w:rPr>
                <w:t>9,1</w:t>
              </w:r>
            </w:ins>
          </w:p>
        </w:tc>
        <w:tc>
          <w:tcPr>
            <w:tcW w:w="984" w:type="dxa"/>
            <w:tcBorders>
              <w:top w:val="nil"/>
              <w:left w:val="nil"/>
              <w:bottom w:val="single" w:sz="4" w:space="0" w:color="000000"/>
              <w:right w:val="nil"/>
            </w:tcBorders>
            <w:shd w:val="clear" w:color="000000" w:fill="FFFFFF"/>
            <w:noWrap/>
            <w:vAlign w:val="bottom"/>
            <w:hideMark/>
          </w:tcPr>
          <w:p w14:paraId="05CB34E9" w14:textId="77777777" w:rsidR="00F975C3" w:rsidRPr="00C2714A" w:rsidRDefault="00F975C3" w:rsidP="00F975C3">
            <w:pPr>
              <w:spacing w:after="0" w:line="240" w:lineRule="auto"/>
              <w:jc w:val="right"/>
              <w:rPr>
                <w:ins w:id="6088" w:author="Observatorio 02" w:date="2017-03-16T16:43:00Z"/>
                <w:rFonts w:eastAsia="Times New Roman"/>
                <w:sz w:val="22"/>
                <w:szCs w:val="22"/>
                <w:bdr w:val="none" w:sz="0" w:space="0" w:color="auto"/>
                <w:lang w:val="es-CL" w:eastAsia="es-CL"/>
              </w:rPr>
            </w:pPr>
            <w:ins w:id="6089" w:author="Observatorio 02" w:date="2017-03-16T16:43:00Z">
              <w:r w:rsidRPr="00C2714A">
                <w:rPr>
                  <w:rFonts w:eastAsia="Times New Roman"/>
                  <w:sz w:val="22"/>
                  <w:szCs w:val="22"/>
                  <w:bdr w:val="none" w:sz="0" w:space="0" w:color="auto"/>
                  <w:lang w:val="es-CL" w:eastAsia="es-CL"/>
                </w:rPr>
                <w:t>39,8</w:t>
              </w:r>
            </w:ins>
          </w:p>
        </w:tc>
        <w:tc>
          <w:tcPr>
            <w:tcW w:w="1081" w:type="dxa"/>
            <w:tcBorders>
              <w:top w:val="nil"/>
              <w:left w:val="nil"/>
              <w:bottom w:val="single" w:sz="4" w:space="0" w:color="000000"/>
              <w:right w:val="nil"/>
            </w:tcBorders>
            <w:shd w:val="clear" w:color="000000" w:fill="FFFFFF"/>
            <w:noWrap/>
            <w:vAlign w:val="bottom"/>
            <w:hideMark/>
          </w:tcPr>
          <w:p w14:paraId="5FB983C4" w14:textId="77777777" w:rsidR="00F975C3" w:rsidRPr="00C2714A" w:rsidRDefault="00F975C3" w:rsidP="00F975C3">
            <w:pPr>
              <w:spacing w:after="0" w:line="240" w:lineRule="auto"/>
              <w:jc w:val="right"/>
              <w:rPr>
                <w:ins w:id="6090" w:author="Observatorio 02" w:date="2017-03-16T16:43:00Z"/>
                <w:rFonts w:eastAsia="Times New Roman"/>
                <w:sz w:val="22"/>
                <w:szCs w:val="22"/>
                <w:bdr w:val="none" w:sz="0" w:space="0" w:color="auto"/>
                <w:lang w:val="es-CL" w:eastAsia="es-CL"/>
              </w:rPr>
            </w:pPr>
            <w:ins w:id="6091" w:author="Observatorio 02" w:date="2017-03-16T16:43:00Z">
              <w:r w:rsidRPr="00C2714A">
                <w:rPr>
                  <w:rFonts w:eastAsia="Times New Roman"/>
                  <w:sz w:val="22"/>
                  <w:szCs w:val="22"/>
                  <w:bdr w:val="none" w:sz="0" w:space="0" w:color="auto"/>
                  <w:lang w:val="es-CL" w:eastAsia="es-CL"/>
                </w:rPr>
                <w:t>304.417</w:t>
              </w:r>
            </w:ins>
          </w:p>
        </w:tc>
        <w:tc>
          <w:tcPr>
            <w:tcW w:w="837" w:type="dxa"/>
            <w:tcBorders>
              <w:top w:val="nil"/>
              <w:left w:val="nil"/>
              <w:bottom w:val="single" w:sz="4" w:space="0" w:color="000000"/>
              <w:right w:val="nil"/>
            </w:tcBorders>
            <w:shd w:val="clear" w:color="000000" w:fill="FFFFFF"/>
            <w:noWrap/>
            <w:vAlign w:val="bottom"/>
            <w:hideMark/>
          </w:tcPr>
          <w:p w14:paraId="6B00EE16" w14:textId="77777777" w:rsidR="00F975C3" w:rsidRPr="00C2714A" w:rsidRDefault="00F975C3" w:rsidP="00F975C3">
            <w:pPr>
              <w:spacing w:after="0" w:line="240" w:lineRule="auto"/>
              <w:jc w:val="right"/>
              <w:rPr>
                <w:ins w:id="6092" w:author="Observatorio 02" w:date="2017-03-16T16:43:00Z"/>
                <w:rFonts w:eastAsia="Times New Roman"/>
                <w:sz w:val="22"/>
                <w:szCs w:val="22"/>
                <w:bdr w:val="none" w:sz="0" w:space="0" w:color="auto"/>
                <w:lang w:val="es-CL" w:eastAsia="es-CL"/>
              </w:rPr>
            </w:pPr>
            <w:ins w:id="6093" w:author="Observatorio 02" w:date="2017-03-16T16:43:00Z">
              <w:r w:rsidRPr="00C2714A">
                <w:rPr>
                  <w:rFonts w:eastAsia="Times New Roman"/>
                  <w:sz w:val="22"/>
                  <w:szCs w:val="22"/>
                  <w:bdr w:val="none" w:sz="0" w:space="0" w:color="auto"/>
                  <w:lang w:val="es-CL" w:eastAsia="es-CL"/>
                </w:rPr>
                <w:t>9,3</w:t>
              </w:r>
            </w:ins>
          </w:p>
        </w:tc>
        <w:tc>
          <w:tcPr>
            <w:tcW w:w="1167" w:type="dxa"/>
            <w:tcBorders>
              <w:top w:val="nil"/>
              <w:left w:val="nil"/>
              <w:bottom w:val="single" w:sz="4" w:space="0" w:color="000000"/>
              <w:right w:val="nil"/>
            </w:tcBorders>
            <w:shd w:val="clear" w:color="000000" w:fill="FFFFFF"/>
            <w:noWrap/>
            <w:vAlign w:val="bottom"/>
            <w:hideMark/>
          </w:tcPr>
          <w:p w14:paraId="1DBAB3D0" w14:textId="77777777" w:rsidR="00F975C3" w:rsidRPr="00C2714A" w:rsidRDefault="00F975C3" w:rsidP="00F975C3">
            <w:pPr>
              <w:spacing w:after="0" w:line="240" w:lineRule="auto"/>
              <w:jc w:val="right"/>
              <w:rPr>
                <w:ins w:id="6094" w:author="Observatorio 02" w:date="2017-03-16T16:43:00Z"/>
                <w:rFonts w:eastAsia="Times New Roman"/>
                <w:sz w:val="22"/>
                <w:szCs w:val="22"/>
                <w:bdr w:val="none" w:sz="0" w:space="0" w:color="auto"/>
                <w:lang w:val="es-CL" w:eastAsia="es-CL"/>
              </w:rPr>
            </w:pPr>
            <w:ins w:id="6095" w:author="Observatorio 02" w:date="2017-03-16T16:43:00Z">
              <w:r w:rsidRPr="00C2714A">
                <w:rPr>
                  <w:rFonts w:eastAsia="Times New Roman"/>
                  <w:sz w:val="22"/>
                  <w:szCs w:val="22"/>
                  <w:bdr w:val="none" w:sz="0" w:space="0" w:color="auto"/>
                  <w:lang w:val="es-CL" w:eastAsia="es-CL"/>
                </w:rPr>
                <w:t>7,1</w:t>
              </w:r>
            </w:ins>
          </w:p>
        </w:tc>
      </w:tr>
      <w:tr w:rsidR="00F975C3" w:rsidRPr="00C2714A" w14:paraId="4B24295A" w14:textId="77777777" w:rsidTr="00F975C3">
        <w:trPr>
          <w:trHeight w:val="165"/>
          <w:ins w:id="6096" w:author="Observatorio 02" w:date="2017-03-16T16:43:00Z"/>
        </w:trPr>
        <w:tc>
          <w:tcPr>
            <w:tcW w:w="4391" w:type="dxa"/>
            <w:tcBorders>
              <w:top w:val="nil"/>
              <w:left w:val="nil"/>
              <w:bottom w:val="single" w:sz="8" w:space="0" w:color="000000"/>
              <w:right w:val="nil"/>
            </w:tcBorders>
            <w:shd w:val="clear" w:color="000000" w:fill="FFFFFF"/>
            <w:noWrap/>
            <w:vAlign w:val="bottom"/>
            <w:hideMark/>
          </w:tcPr>
          <w:p w14:paraId="375764FF" w14:textId="77777777" w:rsidR="00F975C3" w:rsidRPr="00C2714A" w:rsidRDefault="00F975C3" w:rsidP="00F975C3">
            <w:pPr>
              <w:spacing w:after="0" w:line="240" w:lineRule="auto"/>
              <w:rPr>
                <w:ins w:id="6097" w:author="Observatorio 02" w:date="2017-03-16T16:43:00Z"/>
                <w:rFonts w:eastAsia="Times New Roman"/>
                <w:sz w:val="22"/>
                <w:szCs w:val="22"/>
                <w:bdr w:val="none" w:sz="0" w:space="0" w:color="auto"/>
                <w:lang w:val="es-CL" w:eastAsia="es-CL"/>
              </w:rPr>
            </w:pPr>
            <w:ins w:id="6098" w:author="Observatorio 02" w:date="2017-03-16T16:43:00Z">
              <w:r w:rsidRPr="00C2714A">
                <w:rPr>
                  <w:rFonts w:eastAsia="Times New Roman"/>
                  <w:sz w:val="22"/>
                  <w:szCs w:val="22"/>
                  <w:bdr w:val="none" w:sz="0" w:space="0" w:color="auto"/>
                  <w:lang w:val="es-CL" w:eastAsia="es-CL"/>
                </w:rPr>
                <w:t>Sector</w:t>
              </w:r>
            </w:ins>
          </w:p>
        </w:tc>
        <w:tc>
          <w:tcPr>
            <w:tcW w:w="1179" w:type="dxa"/>
            <w:tcBorders>
              <w:top w:val="nil"/>
              <w:left w:val="nil"/>
              <w:bottom w:val="single" w:sz="8" w:space="0" w:color="000000"/>
              <w:right w:val="nil"/>
            </w:tcBorders>
            <w:shd w:val="clear" w:color="000000" w:fill="FFFFFF"/>
            <w:noWrap/>
            <w:vAlign w:val="bottom"/>
            <w:hideMark/>
          </w:tcPr>
          <w:p w14:paraId="2ECA598A" w14:textId="77777777" w:rsidR="00F975C3" w:rsidRPr="00C2714A" w:rsidRDefault="00F975C3" w:rsidP="00F975C3">
            <w:pPr>
              <w:spacing w:after="0" w:line="240" w:lineRule="auto"/>
              <w:jc w:val="right"/>
              <w:rPr>
                <w:ins w:id="6099" w:author="Observatorio 02" w:date="2017-03-16T16:43:00Z"/>
                <w:rFonts w:eastAsia="Times New Roman"/>
                <w:sz w:val="22"/>
                <w:szCs w:val="22"/>
                <w:bdr w:val="none" w:sz="0" w:space="0" w:color="auto"/>
                <w:lang w:val="es-CL" w:eastAsia="es-CL"/>
              </w:rPr>
            </w:pPr>
            <w:ins w:id="6100" w:author="Observatorio 02" w:date="2017-03-16T16:43:00Z">
              <w:r w:rsidRPr="00C2714A">
                <w:rPr>
                  <w:rFonts w:eastAsia="Times New Roman"/>
                  <w:sz w:val="22"/>
                  <w:szCs w:val="22"/>
                  <w:bdr w:val="none" w:sz="0" w:space="0" w:color="auto"/>
                  <w:lang w:val="es-CL" w:eastAsia="es-CL"/>
                </w:rPr>
                <w:t>10,6</w:t>
              </w:r>
            </w:ins>
          </w:p>
        </w:tc>
        <w:tc>
          <w:tcPr>
            <w:tcW w:w="984" w:type="dxa"/>
            <w:tcBorders>
              <w:top w:val="nil"/>
              <w:left w:val="nil"/>
              <w:bottom w:val="single" w:sz="8" w:space="0" w:color="000000"/>
              <w:right w:val="nil"/>
            </w:tcBorders>
            <w:shd w:val="clear" w:color="000000" w:fill="FFFFFF"/>
            <w:noWrap/>
            <w:vAlign w:val="bottom"/>
            <w:hideMark/>
          </w:tcPr>
          <w:p w14:paraId="23D9C0E0" w14:textId="77777777" w:rsidR="00F975C3" w:rsidRPr="00C2714A" w:rsidRDefault="00F975C3" w:rsidP="00F975C3">
            <w:pPr>
              <w:spacing w:after="0" w:line="240" w:lineRule="auto"/>
              <w:jc w:val="right"/>
              <w:rPr>
                <w:ins w:id="6101" w:author="Observatorio 02" w:date="2017-03-16T16:43:00Z"/>
                <w:rFonts w:eastAsia="Times New Roman"/>
                <w:sz w:val="22"/>
                <w:szCs w:val="22"/>
                <w:bdr w:val="none" w:sz="0" w:space="0" w:color="auto"/>
                <w:lang w:val="es-CL" w:eastAsia="es-CL"/>
              </w:rPr>
            </w:pPr>
            <w:ins w:id="6102" w:author="Observatorio 02" w:date="2017-03-16T16:43:00Z">
              <w:r w:rsidRPr="00C2714A">
                <w:rPr>
                  <w:rFonts w:eastAsia="Times New Roman"/>
                  <w:sz w:val="22"/>
                  <w:szCs w:val="22"/>
                  <w:bdr w:val="none" w:sz="0" w:space="0" w:color="auto"/>
                  <w:lang w:val="es-CL" w:eastAsia="es-CL"/>
                </w:rPr>
                <w:t>43,2</w:t>
              </w:r>
            </w:ins>
          </w:p>
        </w:tc>
        <w:tc>
          <w:tcPr>
            <w:tcW w:w="1081" w:type="dxa"/>
            <w:tcBorders>
              <w:top w:val="nil"/>
              <w:left w:val="nil"/>
              <w:bottom w:val="single" w:sz="8" w:space="0" w:color="000000"/>
              <w:right w:val="nil"/>
            </w:tcBorders>
            <w:shd w:val="clear" w:color="000000" w:fill="FFFFFF"/>
            <w:noWrap/>
            <w:vAlign w:val="bottom"/>
            <w:hideMark/>
          </w:tcPr>
          <w:p w14:paraId="73C91EA0" w14:textId="77777777" w:rsidR="00F975C3" w:rsidRPr="00C2714A" w:rsidRDefault="00F975C3" w:rsidP="00F975C3">
            <w:pPr>
              <w:spacing w:after="0" w:line="240" w:lineRule="auto"/>
              <w:jc w:val="right"/>
              <w:rPr>
                <w:ins w:id="6103" w:author="Observatorio 02" w:date="2017-03-16T16:43:00Z"/>
                <w:rFonts w:eastAsia="Times New Roman"/>
                <w:sz w:val="22"/>
                <w:szCs w:val="22"/>
                <w:bdr w:val="none" w:sz="0" w:space="0" w:color="auto"/>
                <w:lang w:val="es-CL" w:eastAsia="es-CL"/>
              </w:rPr>
            </w:pPr>
            <w:ins w:id="6104" w:author="Observatorio 02" w:date="2017-03-16T16:43:00Z">
              <w:r w:rsidRPr="00C2714A">
                <w:rPr>
                  <w:rFonts w:eastAsia="Times New Roman"/>
                  <w:sz w:val="22"/>
                  <w:szCs w:val="22"/>
                  <w:bdr w:val="none" w:sz="0" w:space="0" w:color="auto"/>
                  <w:lang w:val="es-CL" w:eastAsia="es-CL"/>
                </w:rPr>
                <w:t>504.666</w:t>
              </w:r>
            </w:ins>
          </w:p>
        </w:tc>
        <w:tc>
          <w:tcPr>
            <w:tcW w:w="837" w:type="dxa"/>
            <w:tcBorders>
              <w:top w:val="nil"/>
              <w:left w:val="nil"/>
              <w:bottom w:val="single" w:sz="8" w:space="0" w:color="000000"/>
              <w:right w:val="nil"/>
            </w:tcBorders>
            <w:shd w:val="clear" w:color="000000" w:fill="FFFFFF"/>
            <w:noWrap/>
            <w:vAlign w:val="bottom"/>
            <w:hideMark/>
          </w:tcPr>
          <w:p w14:paraId="05A8C462" w14:textId="77777777" w:rsidR="00F975C3" w:rsidRPr="00C2714A" w:rsidRDefault="00F975C3" w:rsidP="00F975C3">
            <w:pPr>
              <w:spacing w:after="0" w:line="240" w:lineRule="auto"/>
              <w:jc w:val="right"/>
              <w:rPr>
                <w:ins w:id="6105" w:author="Observatorio 02" w:date="2017-03-16T16:43:00Z"/>
                <w:rFonts w:eastAsia="Times New Roman"/>
                <w:sz w:val="22"/>
                <w:szCs w:val="22"/>
                <w:bdr w:val="none" w:sz="0" w:space="0" w:color="auto"/>
                <w:lang w:val="es-CL" w:eastAsia="es-CL"/>
              </w:rPr>
            </w:pPr>
            <w:ins w:id="6106" w:author="Observatorio 02" w:date="2017-03-16T16:43:00Z">
              <w:r w:rsidRPr="00C2714A">
                <w:rPr>
                  <w:rFonts w:eastAsia="Times New Roman"/>
                  <w:sz w:val="22"/>
                  <w:szCs w:val="22"/>
                  <w:bdr w:val="none" w:sz="0" w:space="0" w:color="auto"/>
                  <w:lang w:val="es-CL" w:eastAsia="es-CL"/>
                </w:rPr>
                <w:t>5,7</w:t>
              </w:r>
            </w:ins>
          </w:p>
        </w:tc>
        <w:tc>
          <w:tcPr>
            <w:tcW w:w="1167" w:type="dxa"/>
            <w:tcBorders>
              <w:top w:val="nil"/>
              <w:left w:val="nil"/>
              <w:bottom w:val="single" w:sz="8" w:space="0" w:color="000000"/>
              <w:right w:val="nil"/>
            </w:tcBorders>
            <w:shd w:val="clear" w:color="000000" w:fill="FFFFFF"/>
            <w:noWrap/>
            <w:vAlign w:val="bottom"/>
            <w:hideMark/>
          </w:tcPr>
          <w:p w14:paraId="36829894" w14:textId="77777777" w:rsidR="00F975C3" w:rsidRPr="00C2714A" w:rsidRDefault="00F975C3" w:rsidP="00F975C3">
            <w:pPr>
              <w:spacing w:after="0" w:line="240" w:lineRule="auto"/>
              <w:jc w:val="right"/>
              <w:rPr>
                <w:ins w:id="6107" w:author="Observatorio 02" w:date="2017-03-16T16:43:00Z"/>
                <w:rFonts w:eastAsia="Times New Roman"/>
                <w:sz w:val="22"/>
                <w:szCs w:val="22"/>
                <w:bdr w:val="none" w:sz="0" w:space="0" w:color="auto"/>
                <w:lang w:val="es-CL" w:eastAsia="es-CL"/>
              </w:rPr>
            </w:pPr>
            <w:ins w:id="6108" w:author="Observatorio 02" w:date="2017-03-16T16:43:00Z">
              <w:r w:rsidRPr="00C2714A">
                <w:rPr>
                  <w:rFonts w:eastAsia="Times New Roman"/>
                  <w:sz w:val="22"/>
                  <w:szCs w:val="22"/>
                  <w:bdr w:val="none" w:sz="0" w:space="0" w:color="auto"/>
                  <w:lang w:val="es-CL" w:eastAsia="es-CL"/>
                </w:rPr>
                <w:t>9,4</w:t>
              </w:r>
            </w:ins>
          </w:p>
        </w:tc>
      </w:tr>
    </w:tbl>
    <w:p w14:paraId="10A2147F" w14:textId="38BB85E7" w:rsidR="00F975C3" w:rsidRPr="00C2714A" w:rsidRDefault="00F975C3" w:rsidP="002B1E48">
      <w:pPr>
        <w:pStyle w:val="CitaviBibliographyEntry"/>
        <w:spacing w:after="0" w:line="276" w:lineRule="auto"/>
        <w:jc w:val="both"/>
        <w:rPr>
          <w:ins w:id="6109" w:author="Observatorio 02" w:date="2017-03-16T16:43:00Z"/>
          <w:rFonts w:ascii="Times New Roman" w:hAnsi="Times New Roman" w:cs="Times New Roman"/>
          <w:color w:val="323E4F" w:themeColor="text2" w:themeShade="BF"/>
          <w:sz w:val="20"/>
          <w:szCs w:val="24"/>
          <w:rPrChange w:id="6110" w:author="Observatorio 02" w:date="2017-03-23T14:31:00Z">
            <w:rPr>
              <w:ins w:id="6111" w:author="Observatorio 02" w:date="2017-03-16T16:43:00Z"/>
              <w:rFonts w:ascii="Times New Roman" w:hAnsi="Times New Roman" w:cs="Times New Roman"/>
              <w:color w:val="000000" w:themeColor="text1"/>
              <w:sz w:val="24"/>
              <w:szCs w:val="24"/>
            </w:rPr>
          </w:rPrChange>
        </w:rPr>
      </w:pPr>
      <w:ins w:id="6112" w:author="Observatorio 02" w:date="2017-03-16T16:44:00Z">
        <w:r w:rsidRPr="00C2714A">
          <w:rPr>
            <w:rFonts w:ascii="Times New Roman" w:hAnsi="Times New Roman" w:cs="Times New Roman"/>
            <w:color w:val="323E4F" w:themeColor="text2" w:themeShade="BF"/>
            <w:sz w:val="20"/>
            <w:szCs w:val="24"/>
            <w:rPrChange w:id="6113" w:author="Observatorio 02" w:date="2017-03-23T14:31:00Z">
              <w:rPr>
                <w:rFonts w:ascii="Times New Roman" w:hAnsi="Times New Roman" w:cs="Times New Roman"/>
                <w:color w:val="000000" w:themeColor="text1"/>
                <w:sz w:val="24"/>
                <w:szCs w:val="24"/>
              </w:rPr>
            </w:rPrChange>
          </w:rPr>
          <w:t>Fuente: Elabor</w:t>
        </w:r>
        <w:r w:rsidR="007F40D1" w:rsidRPr="00C2714A">
          <w:rPr>
            <w:rFonts w:ascii="Times New Roman" w:hAnsi="Times New Roman" w:cs="Times New Roman"/>
            <w:color w:val="323E4F" w:themeColor="text2" w:themeShade="BF"/>
            <w:sz w:val="20"/>
            <w:szCs w:val="24"/>
            <w:rPrChange w:id="6114" w:author="Observatorio 02" w:date="2017-03-23T14:31:00Z">
              <w:rPr>
                <w:rFonts w:ascii="Times New Roman" w:hAnsi="Times New Roman" w:cs="Times New Roman"/>
                <w:color w:val="1F3864" w:themeColor="accent5" w:themeShade="80"/>
                <w:sz w:val="24"/>
                <w:szCs w:val="24"/>
              </w:rPr>
            </w:rPrChange>
          </w:rPr>
          <w:t>ación propia en base a ENE 2016 y</w:t>
        </w:r>
      </w:ins>
      <w:ins w:id="6115" w:author="Observatorio 02" w:date="2017-03-16T16:46:00Z">
        <w:r w:rsidR="007F40D1" w:rsidRPr="00C2714A">
          <w:rPr>
            <w:rFonts w:ascii="Times New Roman" w:hAnsi="Times New Roman" w:cs="Times New Roman"/>
            <w:color w:val="323E4F" w:themeColor="text2" w:themeShade="BF"/>
            <w:sz w:val="20"/>
            <w:szCs w:val="24"/>
            <w:rPrChange w:id="6116" w:author="Observatorio 02" w:date="2017-03-23T14:31:00Z">
              <w:rPr>
                <w:rFonts w:ascii="Times New Roman" w:hAnsi="Times New Roman" w:cs="Times New Roman"/>
                <w:color w:val="1F3864" w:themeColor="accent5" w:themeShade="80"/>
                <w:sz w:val="24"/>
                <w:szCs w:val="24"/>
              </w:rPr>
            </w:rPrChange>
          </w:rPr>
          <w:t xml:space="preserve"> ESI 2015 (</w:t>
        </w:r>
      </w:ins>
      <w:ins w:id="6117" w:author="Observatorio 02" w:date="2017-03-17T15:58:00Z">
        <w:r w:rsidR="002A1A1E" w:rsidRPr="00C2714A">
          <w:rPr>
            <w:rFonts w:ascii="Times New Roman" w:hAnsi="Times New Roman" w:cs="Times New Roman"/>
            <w:color w:val="323E4F" w:themeColor="text2" w:themeShade="BF"/>
            <w:sz w:val="20"/>
            <w:szCs w:val="24"/>
            <w:rPrChange w:id="6118" w:author="Observatorio 02" w:date="2017-03-23T14:31:00Z">
              <w:rPr>
                <w:rFonts w:ascii="Times New Roman" w:hAnsi="Times New Roman" w:cs="Times New Roman"/>
                <w:color w:val="1F3864" w:themeColor="accent5" w:themeShade="80"/>
                <w:sz w:val="20"/>
                <w:szCs w:val="24"/>
              </w:rPr>
            </w:rPrChange>
          </w:rPr>
          <w:t xml:space="preserve">solo para </w:t>
        </w:r>
      </w:ins>
      <w:ins w:id="6119" w:author="Observatorio 02" w:date="2017-03-16T16:46:00Z">
        <w:r w:rsidR="007F40D1" w:rsidRPr="00C2714A">
          <w:rPr>
            <w:rFonts w:ascii="Times New Roman" w:hAnsi="Times New Roman" w:cs="Times New Roman"/>
            <w:color w:val="323E4F" w:themeColor="text2" w:themeShade="BF"/>
            <w:sz w:val="20"/>
            <w:szCs w:val="24"/>
            <w:rPrChange w:id="6120" w:author="Observatorio 02" w:date="2017-03-23T14:31:00Z">
              <w:rPr>
                <w:rFonts w:ascii="Times New Roman" w:hAnsi="Times New Roman" w:cs="Times New Roman"/>
                <w:color w:val="1F3864" w:themeColor="accent5" w:themeShade="80"/>
                <w:sz w:val="24"/>
                <w:szCs w:val="24"/>
              </w:rPr>
            </w:rPrChange>
          </w:rPr>
          <w:t>ingresos)</w:t>
        </w:r>
      </w:ins>
      <w:ins w:id="6121" w:author="Observatorio 02" w:date="2017-03-16T16:44:00Z">
        <w:r w:rsidR="007F40D1" w:rsidRPr="00C2714A">
          <w:rPr>
            <w:rFonts w:ascii="Times New Roman" w:hAnsi="Times New Roman" w:cs="Times New Roman"/>
            <w:color w:val="323E4F" w:themeColor="text2" w:themeShade="BF"/>
            <w:sz w:val="20"/>
            <w:szCs w:val="24"/>
            <w:rPrChange w:id="6122" w:author="Observatorio 02" w:date="2017-03-23T14:31:00Z">
              <w:rPr>
                <w:rFonts w:ascii="Times New Roman" w:hAnsi="Times New Roman" w:cs="Times New Roman"/>
                <w:color w:val="1F3864" w:themeColor="accent5" w:themeShade="80"/>
                <w:sz w:val="24"/>
                <w:szCs w:val="24"/>
              </w:rPr>
            </w:rPrChange>
          </w:rPr>
          <w:t>.</w:t>
        </w:r>
      </w:ins>
    </w:p>
    <w:p w14:paraId="3B3E72CD" w14:textId="0DB855C6" w:rsidR="00F975C3" w:rsidRPr="00C2714A" w:rsidRDefault="00F975C3" w:rsidP="002B1E48">
      <w:pPr>
        <w:pStyle w:val="CitaviBibliographyEntry"/>
        <w:spacing w:after="0" w:line="276" w:lineRule="auto"/>
        <w:jc w:val="both"/>
        <w:rPr>
          <w:ins w:id="6123" w:author="Observatorio 02" w:date="2017-03-17T16:56:00Z"/>
          <w:rFonts w:ascii="Times New Roman" w:hAnsi="Times New Roman" w:cs="Times New Roman"/>
          <w:color w:val="000000" w:themeColor="text1"/>
          <w:sz w:val="24"/>
          <w:szCs w:val="24"/>
        </w:rPr>
      </w:pPr>
    </w:p>
    <w:p w14:paraId="156A648F" w14:textId="61B14A9C" w:rsidR="00564564" w:rsidRPr="00C2714A" w:rsidRDefault="00CC6777" w:rsidP="00CC6777">
      <w:pPr>
        <w:spacing w:after="0" w:line="276" w:lineRule="auto"/>
        <w:jc w:val="both"/>
        <w:rPr>
          <w:ins w:id="6124" w:author="Observatorio 02" w:date="2017-03-17T16:56:00Z"/>
          <w:lang w:val="es-ES"/>
        </w:rPr>
      </w:pPr>
      <w:ins w:id="6125" w:author="Observatorio 02" w:date="2017-03-17T16:56:00Z">
        <w:r w:rsidRPr="00C2714A">
          <w:rPr>
            <w:lang w:val="es-ES"/>
          </w:rPr>
          <w:t xml:space="preserve">El Cuadro </w:t>
        </w:r>
        <w:r w:rsidR="004D4F5F" w:rsidRPr="00C2714A">
          <w:rPr>
            <w:lang w:val="es-ES"/>
          </w:rPr>
          <w:t>22</w:t>
        </w:r>
        <w:r w:rsidRPr="00C2714A">
          <w:rPr>
            <w:lang w:val="es-ES"/>
          </w:rPr>
          <w:t xml:space="preserve"> muestra la distribución de los ocupados del sector Construcción según nivel educacional, para cada gran grupo de ocupación, durante el año 2016. </w:t>
        </w:r>
      </w:ins>
      <w:ins w:id="6126" w:author="Observatorio 02" w:date="2017-03-17T17:06:00Z">
        <w:r w:rsidR="00654BC8" w:rsidRPr="00C2714A">
          <w:rPr>
            <w:lang w:val="es-ES"/>
          </w:rPr>
          <w:t>Si bien el patr</w:t>
        </w:r>
      </w:ins>
      <w:ins w:id="6127" w:author="Observatorio 02" w:date="2017-03-17T17:07:00Z">
        <w:r w:rsidR="00654BC8" w:rsidRPr="00C2714A">
          <w:rPr>
            <w:lang w:val="es-ES"/>
          </w:rPr>
          <w:t>ón general es previsible, existen algunos puntos a destacar. Entre ellos, que:</w:t>
        </w:r>
      </w:ins>
    </w:p>
    <w:p w14:paraId="195A1AB3" w14:textId="23372484" w:rsidR="00DC2887" w:rsidRPr="00564564" w:rsidRDefault="00CC6777">
      <w:pPr>
        <w:pStyle w:val="ListParagraph"/>
        <w:numPr>
          <w:ilvl w:val="0"/>
          <w:numId w:val="43"/>
        </w:numPr>
        <w:spacing w:line="276" w:lineRule="auto"/>
        <w:jc w:val="both"/>
        <w:rPr>
          <w:ins w:id="6128" w:author="Observatorio 02" w:date="2017-03-17T17:10:00Z"/>
          <w:color w:val="000000" w:themeColor="text1"/>
          <w:lang w:val="es-ES"/>
          <w:rPrChange w:id="6129" w:author="Observatorio 02" w:date="2017-04-17T12:04:00Z">
            <w:rPr>
              <w:ins w:id="6130" w:author="Observatorio 02" w:date="2017-03-17T17:10:00Z"/>
              <w:rFonts w:eastAsia="Times New Roman"/>
              <w:sz w:val="22"/>
              <w:szCs w:val="22"/>
            </w:rPr>
          </w:rPrChange>
        </w:rPr>
      </w:pPr>
      <w:ins w:id="6131" w:author="Observatorio 02" w:date="2017-03-17T16:56:00Z">
        <w:r w:rsidRPr="00564564">
          <w:rPr>
            <w:lang w:val="es-ES"/>
            <w:rPrChange w:id="6132" w:author="Observatorio 02" w:date="2017-04-17T12:04:00Z">
              <w:rPr>
                <w:lang w:val="es-ES"/>
              </w:rPr>
            </w:rPrChange>
          </w:rPr>
          <w:t xml:space="preserve">El gran grupo </w:t>
        </w:r>
      </w:ins>
      <w:ins w:id="6133" w:author="Observatorio 02" w:date="2017-03-17T17:08:00Z">
        <w:r w:rsidR="00654BC8" w:rsidRPr="00564564">
          <w:rPr>
            <w:lang w:val="es-ES"/>
            <w:rPrChange w:id="6134" w:author="Observatorio 02" w:date="2017-04-17T12:04:00Z">
              <w:rPr>
                <w:lang w:val="es-ES"/>
              </w:rPr>
            </w:rPrChange>
          </w:rPr>
          <w:t>de los</w:t>
        </w:r>
      </w:ins>
      <w:ins w:id="6135" w:author="Observatorio 02" w:date="2017-03-17T17:07:00Z">
        <w:r w:rsidR="00654BC8" w:rsidRPr="00564564">
          <w:rPr>
            <w:lang w:val="es-ES"/>
            <w:rPrChange w:id="6136" w:author="Observatorio 02" w:date="2017-04-17T12:04:00Z">
              <w:rPr>
                <w:lang w:val="es-ES"/>
              </w:rPr>
            </w:rPrChange>
          </w:rPr>
          <w:t xml:space="preserve"> </w:t>
        </w:r>
      </w:ins>
      <w:ins w:id="6137" w:author="Observatorio 02" w:date="2017-03-17T17:08:00Z">
        <w:r w:rsidR="00654BC8" w:rsidRPr="00564564">
          <w:rPr>
            <w:rFonts w:eastAsia="Times New Roman"/>
            <w:rPrChange w:id="6138" w:author="Observatorio 02" w:date="2017-04-17T12:04:00Z">
              <w:rPr>
                <w:rFonts w:eastAsia="Times New Roman"/>
                <w:sz w:val="22"/>
                <w:szCs w:val="22"/>
              </w:rPr>
            </w:rPrChange>
          </w:rPr>
          <w:t>oficiales, operarios y artesanos de artes mecánicas y de otros oficios</w:t>
        </w:r>
      </w:ins>
      <w:ins w:id="6139" w:author="Observatorio 02" w:date="2017-03-17T17:09:00Z">
        <w:r w:rsidR="00654BC8" w:rsidRPr="00564564">
          <w:rPr>
            <w:rFonts w:eastAsia="Times New Roman"/>
            <w:rPrChange w:id="6140" w:author="Observatorio 02" w:date="2017-04-17T12:04:00Z">
              <w:rPr>
                <w:rFonts w:eastAsia="Times New Roman"/>
                <w:sz w:val="22"/>
                <w:szCs w:val="22"/>
              </w:rPr>
            </w:rPrChange>
          </w:rPr>
          <w:t xml:space="preserve"> está relativamente menos educado que el de los operadores de instalaciones y máquinas y montadores</w:t>
        </w:r>
      </w:ins>
      <w:ins w:id="6141" w:author="Observatorio 02" w:date="2017-03-17T17:10:00Z">
        <w:r w:rsidR="00DC2887" w:rsidRPr="00564564">
          <w:rPr>
            <w:rFonts w:eastAsia="Times New Roman"/>
            <w:rPrChange w:id="6142" w:author="Observatorio 02" w:date="2017-04-17T12:04:00Z">
              <w:rPr>
                <w:rFonts w:eastAsia="Times New Roman"/>
                <w:sz w:val="22"/>
                <w:szCs w:val="22"/>
              </w:rPr>
            </w:rPrChange>
          </w:rPr>
          <w:t xml:space="preserve"> (en general, se observa lo contrario)</w:t>
        </w:r>
      </w:ins>
      <w:ins w:id="6143" w:author="Observatorio 02" w:date="2017-03-17T17:09:00Z">
        <w:r w:rsidR="00DC2887" w:rsidRPr="00564564">
          <w:rPr>
            <w:rFonts w:eastAsia="Times New Roman"/>
            <w:rPrChange w:id="6144" w:author="Observatorio 02" w:date="2017-04-17T12:04:00Z">
              <w:rPr>
                <w:rFonts w:eastAsia="Times New Roman"/>
                <w:sz w:val="22"/>
                <w:szCs w:val="22"/>
              </w:rPr>
            </w:rPrChange>
          </w:rPr>
          <w:t>.</w:t>
        </w:r>
      </w:ins>
    </w:p>
    <w:p w14:paraId="08B659DE" w14:textId="146981D5" w:rsidR="007741B0" w:rsidRPr="00564564" w:rsidRDefault="00DC2887" w:rsidP="00564564">
      <w:pPr>
        <w:pStyle w:val="ListParagraph"/>
        <w:numPr>
          <w:ilvl w:val="0"/>
          <w:numId w:val="43"/>
        </w:numPr>
        <w:spacing w:line="276" w:lineRule="auto"/>
        <w:jc w:val="both"/>
        <w:rPr>
          <w:ins w:id="6145" w:author="Observatorio 02" w:date="2017-04-17T12:03:00Z"/>
          <w:color w:val="000000" w:themeColor="text1"/>
          <w:lang w:val="es-ES"/>
          <w:rPrChange w:id="6146" w:author="Observatorio 02" w:date="2017-04-17T12:03:00Z">
            <w:rPr>
              <w:ins w:id="6147" w:author="Observatorio 02" w:date="2017-04-17T12:03:00Z"/>
              <w:lang w:val="es-ES"/>
            </w:rPr>
          </w:rPrChange>
        </w:rPr>
        <w:pPrChange w:id="6148" w:author="Observatorio 02" w:date="2017-03-17T17:12:00Z">
          <w:pPr>
            <w:pStyle w:val="ListParagraph"/>
            <w:numPr>
              <w:numId w:val="43"/>
            </w:numPr>
            <w:spacing w:line="276" w:lineRule="auto"/>
            <w:ind w:hanging="360"/>
            <w:jc w:val="both"/>
          </w:pPr>
        </w:pPrChange>
      </w:pPr>
      <w:ins w:id="6149" w:author="Observatorio 02" w:date="2017-03-17T17:10:00Z">
        <w:r w:rsidRPr="00C2714A">
          <w:rPr>
            <w:lang w:val="es-ES"/>
          </w:rPr>
          <w:t>El gran grupo de los o</w:t>
        </w:r>
        <w:r w:rsidRPr="00C2714A">
          <w:rPr>
            <w:lang w:val="es-ES"/>
            <w:rPrChange w:id="6150" w:author="Observatorio 02" w:date="2017-03-23T14:31:00Z">
              <w:rPr/>
            </w:rPrChange>
          </w:rPr>
          <w:t>ficiales, operarios y artesanos de artes mecánicas y de otros oficios</w:t>
        </w:r>
        <w:r w:rsidRPr="00C2714A">
          <w:rPr>
            <w:lang w:val="es-ES"/>
          </w:rPr>
          <w:t xml:space="preserve"> </w:t>
        </w:r>
      </w:ins>
      <w:ins w:id="6151" w:author="Observatorio 02" w:date="2017-03-17T17:11:00Z">
        <w:r w:rsidRPr="00C2714A">
          <w:rPr>
            <w:lang w:val="es-ES"/>
          </w:rPr>
          <w:t xml:space="preserve">(que, recordemos, es el grupo con mayor participación dentro del sector) tiene una distribución similar a la del sector salvo por dos cosas: tiene relativamente más ocupados </w:t>
        </w:r>
      </w:ins>
      <w:ins w:id="6152" w:author="Observatorio 02" w:date="2017-03-17T17:12:00Z">
        <w:r w:rsidRPr="00C2714A">
          <w:rPr>
            <w:lang w:val="es-ES"/>
          </w:rPr>
          <w:t>con educación media y relativamente menos ocupados profesionales.</w:t>
        </w:r>
      </w:ins>
    </w:p>
    <w:p w14:paraId="2EA685AC" w14:textId="77777777" w:rsidR="00564564" w:rsidRPr="00564564" w:rsidRDefault="00564564" w:rsidP="00564564">
      <w:pPr>
        <w:spacing w:after="0" w:line="276" w:lineRule="auto"/>
        <w:jc w:val="both"/>
        <w:rPr>
          <w:ins w:id="6153" w:author="Observatorio 02" w:date="2017-03-16T16:43:00Z"/>
          <w:color w:val="000000" w:themeColor="text1"/>
          <w:bdr w:val="none" w:sz="0" w:space="0" w:color="auto"/>
          <w:lang w:val="es-ES"/>
          <w:rPrChange w:id="6154" w:author="Observatorio 02" w:date="2017-04-17T12:03:00Z">
            <w:rPr>
              <w:ins w:id="6155" w:author="Observatorio 02" w:date="2017-03-16T16:43:00Z"/>
              <w:color w:val="000000" w:themeColor="text1"/>
            </w:rPr>
          </w:rPrChange>
        </w:rPr>
        <w:pPrChange w:id="6156" w:author="Observatorio 02" w:date="2017-04-17T12:03:00Z">
          <w:pPr>
            <w:pStyle w:val="ListParagraph"/>
            <w:numPr>
              <w:numId w:val="43"/>
            </w:numPr>
            <w:spacing w:line="276" w:lineRule="auto"/>
            <w:ind w:hanging="360"/>
            <w:jc w:val="both"/>
          </w:pPr>
        </w:pPrChange>
      </w:pPr>
    </w:p>
    <w:p w14:paraId="6191AEAE" w14:textId="193C730C" w:rsidR="00536217" w:rsidRPr="00536217" w:rsidRDefault="00845739">
      <w:pPr>
        <w:spacing w:after="0" w:line="240" w:lineRule="auto"/>
        <w:jc w:val="both"/>
        <w:rPr>
          <w:ins w:id="6157" w:author="Observatorio 02" w:date="2017-03-16T16:54:00Z"/>
          <w:rFonts w:eastAsia="Times New Roman"/>
          <w:b/>
          <w:bCs/>
          <w:color w:val="323E4F" w:themeColor="text2" w:themeShade="BF"/>
          <w:szCs w:val="22"/>
          <w:bdr w:val="none" w:sz="0" w:space="0" w:color="auto"/>
          <w:lang w:val="es-CL" w:eastAsia="es-CL"/>
          <w:rPrChange w:id="6158" w:author="Observatorio 02" w:date="2017-04-17T12:06:00Z">
            <w:rPr>
              <w:ins w:id="6159" w:author="Observatorio 02" w:date="2017-03-16T16:54:00Z"/>
              <w:rFonts w:ascii="Times New Roman" w:hAnsi="Times New Roman" w:cs="Times New Roman"/>
              <w:color w:val="000000" w:themeColor="text1"/>
              <w:sz w:val="24"/>
              <w:szCs w:val="24"/>
            </w:rPr>
          </w:rPrChange>
        </w:rPr>
        <w:pPrChange w:id="6160" w:author="Observatorio 02" w:date="2017-03-16T16:55:00Z">
          <w:pPr>
            <w:pStyle w:val="CitaviBibliographyEntry"/>
            <w:spacing w:after="0" w:line="276" w:lineRule="auto"/>
            <w:jc w:val="both"/>
          </w:pPr>
        </w:pPrChange>
      </w:pPr>
      <w:ins w:id="6161" w:author="Observatorio 02" w:date="2017-03-16T16:55:00Z">
        <w:r w:rsidRPr="00C2714A">
          <w:rPr>
            <w:rFonts w:eastAsia="Times New Roman"/>
            <w:b/>
            <w:bCs/>
            <w:color w:val="323E4F" w:themeColor="text2" w:themeShade="BF"/>
            <w:szCs w:val="22"/>
            <w:bdr w:val="none" w:sz="0" w:space="0" w:color="auto"/>
            <w:lang w:val="es-CL" w:eastAsia="es-CL"/>
            <w:rPrChange w:id="6162" w:author="Observatorio 02" w:date="2017-03-23T14:31:00Z">
              <w:rPr>
                <w:rFonts w:eastAsia="Times New Roman"/>
                <w:b/>
                <w:bCs/>
                <w:color w:val="1F3864" w:themeColor="accent5" w:themeShade="80"/>
                <w:lang w:eastAsia="es-CL"/>
              </w:rPr>
            </w:rPrChange>
          </w:rPr>
          <w:t>Cuadro 22.</w:t>
        </w:r>
      </w:ins>
      <w:ins w:id="6163" w:author="Observatorio 02" w:date="2017-03-16T16:54:00Z">
        <w:r w:rsidRPr="00C2714A">
          <w:rPr>
            <w:rFonts w:eastAsia="Times New Roman"/>
            <w:b/>
            <w:bCs/>
            <w:color w:val="323E4F" w:themeColor="text2" w:themeShade="BF"/>
            <w:szCs w:val="22"/>
            <w:bdr w:val="none" w:sz="0" w:space="0" w:color="auto"/>
            <w:lang w:val="es-CL" w:eastAsia="es-CL"/>
            <w:rPrChange w:id="6164" w:author="Observatorio 02" w:date="2017-03-23T14:31:00Z">
              <w:rPr>
                <w:rFonts w:eastAsia="Times New Roman"/>
                <w:b/>
                <w:bCs/>
                <w:lang w:eastAsia="es-CL"/>
              </w:rPr>
            </w:rPrChange>
          </w:rPr>
          <w:t xml:space="preserve"> Distribución de ocupados del sector </w:t>
        </w:r>
      </w:ins>
      <w:ins w:id="6165" w:author="Observatorio 02" w:date="2017-03-16T16:55:00Z">
        <w:r w:rsidRPr="00C2714A">
          <w:rPr>
            <w:rFonts w:eastAsia="Times New Roman"/>
            <w:b/>
            <w:bCs/>
            <w:color w:val="323E4F" w:themeColor="text2" w:themeShade="BF"/>
            <w:szCs w:val="22"/>
            <w:bdr w:val="none" w:sz="0" w:space="0" w:color="auto"/>
            <w:lang w:val="es-CL" w:eastAsia="es-CL"/>
            <w:rPrChange w:id="6166" w:author="Observatorio 02" w:date="2017-03-23T14:31:00Z">
              <w:rPr>
                <w:rFonts w:eastAsia="Times New Roman"/>
                <w:b/>
                <w:bCs/>
                <w:color w:val="1F3864" w:themeColor="accent5" w:themeShade="80"/>
                <w:lang w:eastAsia="es-CL"/>
              </w:rPr>
            </w:rPrChange>
          </w:rPr>
          <w:t xml:space="preserve">Construcción </w:t>
        </w:r>
      </w:ins>
      <w:ins w:id="6167" w:author="Observatorio 02" w:date="2017-03-16T16:54:00Z">
        <w:r w:rsidRPr="00C2714A">
          <w:rPr>
            <w:rFonts w:eastAsia="Times New Roman"/>
            <w:b/>
            <w:bCs/>
            <w:color w:val="323E4F" w:themeColor="text2" w:themeShade="BF"/>
            <w:szCs w:val="22"/>
            <w:bdr w:val="none" w:sz="0" w:space="0" w:color="auto"/>
            <w:lang w:val="es-CL" w:eastAsia="es-CL"/>
            <w:rPrChange w:id="6168" w:author="Observatorio 02" w:date="2017-03-23T14:31:00Z">
              <w:rPr>
                <w:rFonts w:eastAsia="Times New Roman"/>
                <w:b/>
                <w:bCs/>
                <w:lang w:eastAsia="es-CL"/>
              </w:rPr>
            </w:rPrChange>
          </w:rPr>
          <w:t xml:space="preserve">por </w:t>
        </w:r>
      </w:ins>
      <w:ins w:id="6169" w:author="Observatorio 02" w:date="2017-04-17T12:08:00Z">
        <w:r w:rsidR="00AD2B63">
          <w:rPr>
            <w:rFonts w:eastAsia="Times New Roman"/>
            <w:b/>
            <w:bCs/>
            <w:color w:val="323E4F" w:themeColor="text2" w:themeShade="BF"/>
            <w:szCs w:val="22"/>
            <w:bdr w:val="none" w:sz="0" w:space="0" w:color="auto"/>
            <w:lang w:val="es-CL" w:eastAsia="es-CL"/>
          </w:rPr>
          <w:t xml:space="preserve">gran grupo de </w:t>
        </w:r>
      </w:ins>
      <w:ins w:id="6170" w:author="Observatorio 02" w:date="2017-03-16T16:54:00Z">
        <w:r w:rsidRPr="00C2714A">
          <w:rPr>
            <w:rFonts w:eastAsia="Times New Roman"/>
            <w:b/>
            <w:bCs/>
            <w:color w:val="323E4F" w:themeColor="text2" w:themeShade="BF"/>
            <w:szCs w:val="22"/>
            <w:bdr w:val="none" w:sz="0" w:space="0" w:color="auto"/>
            <w:lang w:val="es-CL" w:eastAsia="es-CL"/>
            <w:rPrChange w:id="6171" w:author="Observatorio 02" w:date="2017-03-23T14:31:00Z">
              <w:rPr>
                <w:rFonts w:eastAsia="Times New Roman"/>
                <w:b/>
                <w:bCs/>
                <w:lang w:eastAsia="es-CL"/>
              </w:rPr>
            </w:rPrChange>
          </w:rPr>
          <w:t>ocupación</w:t>
        </w:r>
      </w:ins>
      <w:ins w:id="6172" w:author="Observatorio 02" w:date="2017-04-17T12:08:00Z">
        <w:r w:rsidR="00AD2B63">
          <w:rPr>
            <w:rFonts w:eastAsia="Times New Roman"/>
            <w:b/>
            <w:bCs/>
            <w:color w:val="323E4F" w:themeColor="text2" w:themeShade="BF"/>
            <w:szCs w:val="22"/>
            <w:bdr w:val="none" w:sz="0" w:space="0" w:color="auto"/>
            <w:lang w:val="es-CL" w:eastAsia="es-CL"/>
          </w:rPr>
          <w:t>,</w:t>
        </w:r>
      </w:ins>
      <w:ins w:id="6173" w:author="Observatorio 02" w:date="2017-03-16T16:54:00Z">
        <w:r w:rsidRPr="00C2714A">
          <w:rPr>
            <w:rFonts w:eastAsia="Times New Roman"/>
            <w:b/>
            <w:bCs/>
            <w:color w:val="323E4F" w:themeColor="text2" w:themeShade="BF"/>
            <w:szCs w:val="22"/>
            <w:bdr w:val="none" w:sz="0" w:space="0" w:color="auto"/>
            <w:lang w:val="es-CL" w:eastAsia="es-CL"/>
            <w:rPrChange w:id="6174" w:author="Observatorio 02" w:date="2017-03-23T14:31:00Z">
              <w:rPr>
                <w:rFonts w:eastAsia="Times New Roman"/>
                <w:b/>
                <w:bCs/>
                <w:lang w:eastAsia="es-CL"/>
              </w:rPr>
            </w:rPrChange>
          </w:rPr>
          <w:t xml:space="preserve"> según nivel educacional, 2016</w:t>
        </w:r>
      </w:ins>
    </w:p>
    <w:tbl>
      <w:tblPr>
        <w:tblW w:w="10331" w:type="dxa"/>
        <w:tblCellMar>
          <w:left w:w="70" w:type="dxa"/>
          <w:right w:w="70" w:type="dxa"/>
        </w:tblCellMar>
        <w:tblLook w:val="04A0" w:firstRow="1" w:lastRow="0" w:firstColumn="1" w:lastColumn="0" w:noHBand="0" w:noVBand="1"/>
      </w:tblPr>
      <w:tblGrid>
        <w:gridCol w:w="3507"/>
        <w:gridCol w:w="1118"/>
        <w:gridCol w:w="727"/>
        <w:gridCol w:w="703"/>
        <w:gridCol w:w="837"/>
        <w:gridCol w:w="1143"/>
        <w:gridCol w:w="1020"/>
        <w:gridCol w:w="580"/>
        <w:gridCol w:w="696"/>
        <w:tblGridChange w:id="6175">
          <w:tblGrid>
            <w:gridCol w:w="3449"/>
            <w:gridCol w:w="58"/>
            <w:gridCol w:w="814"/>
            <w:gridCol w:w="304"/>
            <w:gridCol w:w="275"/>
            <w:gridCol w:w="452"/>
            <w:gridCol w:w="109"/>
            <w:gridCol w:w="594"/>
            <w:gridCol w:w="68"/>
            <w:gridCol w:w="769"/>
            <w:gridCol w:w="122"/>
            <w:gridCol w:w="799"/>
            <w:gridCol w:w="222"/>
            <w:gridCol w:w="247"/>
            <w:gridCol w:w="556"/>
            <w:gridCol w:w="217"/>
            <w:gridCol w:w="580"/>
            <w:gridCol w:w="696"/>
          </w:tblGrid>
        </w:tblGridChange>
      </w:tblGrid>
      <w:tr w:rsidR="006E53FA" w:rsidRPr="00C2714A" w14:paraId="1E1F2D2B" w14:textId="77777777" w:rsidTr="00917F84">
        <w:trPr>
          <w:trHeight w:val="640"/>
          <w:ins w:id="6176" w:author="Observatorio 02" w:date="2017-03-16T16:54:00Z"/>
        </w:trPr>
        <w:tc>
          <w:tcPr>
            <w:tcW w:w="3507" w:type="dxa"/>
            <w:tcBorders>
              <w:top w:val="single" w:sz="8" w:space="0" w:color="000000"/>
              <w:left w:val="nil"/>
              <w:bottom w:val="single" w:sz="4" w:space="0" w:color="000000"/>
              <w:right w:val="nil"/>
            </w:tcBorders>
            <w:shd w:val="clear" w:color="000000" w:fill="FFFFFF"/>
            <w:noWrap/>
            <w:vAlign w:val="bottom"/>
            <w:hideMark/>
          </w:tcPr>
          <w:p w14:paraId="3A0011E5" w14:textId="381E7883" w:rsidR="00845739" w:rsidRPr="00C2714A" w:rsidRDefault="00845739" w:rsidP="00845739">
            <w:pPr>
              <w:spacing w:after="0" w:line="240" w:lineRule="auto"/>
              <w:rPr>
                <w:ins w:id="6177" w:author="Observatorio 02" w:date="2017-03-16T16:54:00Z"/>
                <w:rFonts w:eastAsia="Times New Roman"/>
                <w:sz w:val="22"/>
                <w:szCs w:val="22"/>
                <w:bdr w:val="none" w:sz="0" w:space="0" w:color="auto"/>
                <w:lang w:val="es-CL" w:eastAsia="es-CL"/>
              </w:rPr>
            </w:pPr>
            <w:ins w:id="6178" w:author="Observatorio 02" w:date="2017-03-16T16:54:00Z">
              <w:r w:rsidRPr="00C2714A">
                <w:rPr>
                  <w:rFonts w:eastAsia="Times New Roman"/>
                  <w:sz w:val="22"/>
                  <w:szCs w:val="22"/>
                  <w:bdr w:val="none" w:sz="0" w:space="0" w:color="auto"/>
                  <w:lang w:val="es-CL" w:eastAsia="es-CL"/>
                </w:rPr>
                <w:t>Gran grupo de ocupación</w:t>
              </w:r>
            </w:ins>
          </w:p>
        </w:tc>
        <w:tc>
          <w:tcPr>
            <w:tcW w:w="1118" w:type="dxa"/>
            <w:tcBorders>
              <w:top w:val="single" w:sz="8" w:space="0" w:color="000000"/>
              <w:left w:val="nil"/>
              <w:bottom w:val="single" w:sz="4" w:space="0" w:color="000000"/>
              <w:right w:val="nil"/>
            </w:tcBorders>
            <w:shd w:val="clear" w:color="000000" w:fill="FFFFFF"/>
            <w:vAlign w:val="bottom"/>
            <w:hideMark/>
          </w:tcPr>
          <w:p w14:paraId="2FBB4141" w14:textId="77777777" w:rsidR="00845739" w:rsidRPr="00C2714A" w:rsidRDefault="00845739" w:rsidP="00845739">
            <w:pPr>
              <w:spacing w:after="0" w:line="240" w:lineRule="auto"/>
              <w:jc w:val="center"/>
              <w:rPr>
                <w:ins w:id="6179" w:author="Observatorio 02" w:date="2017-03-16T16:54:00Z"/>
                <w:rFonts w:eastAsia="Times New Roman"/>
                <w:sz w:val="22"/>
                <w:szCs w:val="22"/>
                <w:bdr w:val="none" w:sz="0" w:space="0" w:color="auto"/>
                <w:lang w:val="es-CL" w:eastAsia="es-CL"/>
              </w:rPr>
            </w:pPr>
            <w:ins w:id="6180" w:author="Observatorio 02" w:date="2017-03-16T16:54:00Z">
              <w:r w:rsidRPr="00C2714A">
                <w:rPr>
                  <w:rFonts w:eastAsia="Times New Roman"/>
                  <w:sz w:val="22"/>
                  <w:szCs w:val="22"/>
                  <w:bdr w:val="none" w:sz="0" w:space="0" w:color="auto"/>
                  <w:lang w:val="es-CL" w:eastAsia="es-CL"/>
                </w:rPr>
                <w:t>Básica incompleta o menos</w:t>
              </w:r>
            </w:ins>
          </w:p>
        </w:tc>
        <w:tc>
          <w:tcPr>
            <w:tcW w:w="727" w:type="dxa"/>
            <w:tcBorders>
              <w:top w:val="single" w:sz="8" w:space="0" w:color="000000"/>
              <w:left w:val="nil"/>
              <w:bottom w:val="single" w:sz="4" w:space="0" w:color="000000"/>
              <w:right w:val="nil"/>
            </w:tcBorders>
            <w:shd w:val="clear" w:color="000000" w:fill="FFFFFF"/>
            <w:noWrap/>
            <w:vAlign w:val="bottom"/>
            <w:hideMark/>
          </w:tcPr>
          <w:p w14:paraId="3DC323E5" w14:textId="77777777" w:rsidR="00845739" w:rsidRPr="00C2714A" w:rsidRDefault="00845739" w:rsidP="00845739">
            <w:pPr>
              <w:spacing w:after="0" w:line="240" w:lineRule="auto"/>
              <w:jc w:val="center"/>
              <w:rPr>
                <w:ins w:id="6181" w:author="Observatorio 02" w:date="2017-03-16T16:54:00Z"/>
                <w:rFonts w:eastAsia="Times New Roman"/>
                <w:sz w:val="22"/>
                <w:szCs w:val="22"/>
                <w:bdr w:val="none" w:sz="0" w:space="0" w:color="auto"/>
                <w:lang w:val="es-CL" w:eastAsia="es-CL"/>
              </w:rPr>
            </w:pPr>
            <w:ins w:id="6182" w:author="Observatorio 02" w:date="2017-03-16T16:54:00Z">
              <w:r w:rsidRPr="00C2714A">
                <w:rPr>
                  <w:rFonts w:eastAsia="Times New Roman"/>
                  <w:sz w:val="22"/>
                  <w:szCs w:val="22"/>
                  <w:bdr w:val="none" w:sz="0" w:space="0" w:color="auto"/>
                  <w:lang w:val="es-CL" w:eastAsia="es-CL"/>
                </w:rPr>
                <w:t>Básica</w:t>
              </w:r>
            </w:ins>
          </w:p>
        </w:tc>
        <w:tc>
          <w:tcPr>
            <w:tcW w:w="703" w:type="dxa"/>
            <w:tcBorders>
              <w:top w:val="single" w:sz="8" w:space="0" w:color="000000"/>
              <w:left w:val="nil"/>
              <w:bottom w:val="single" w:sz="4" w:space="0" w:color="000000"/>
              <w:right w:val="nil"/>
            </w:tcBorders>
            <w:shd w:val="clear" w:color="000000" w:fill="FFFFFF"/>
            <w:noWrap/>
            <w:vAlign w:val="bottom"/>
            <w:hideMark/>
          </w:tcPr>
          <w:p w14:paraId="0244D466" w14:textId="77777777" w:rsidR="00845739" w:rsidRPr="00C2714A" w:rsidRDefault="00845739" w:rsidP="00845739">
            <w:pPr>
              <w:spacing w:after="0" w:line="240" w:lineRule="auto"/>
              <w:jc w:val="center"/>
              <w:rPr>
                <w:ins w:id="6183" w:author="Observatorio 02" w:date="2017-03-16T16:54:00Z"/>
                <w:rFonts w:eastAsia="Times New Roman"/>
                <w:sz w:val="22"/>
                <w:szCs w:val="22"/>
                <w:bdr w:val="none" w:sz="0" w:space="0" w:color="auto"/>
                <w:lang w:val="es-CL" w:eastAsia="es-CL"/>
              </w:rPr>
            </w:pPr>
            <w:ins w:id="6184" w:author="Observatorio 02" w:date="2017-03-16T16:54:00Z">
              <w:r w:rsidRPr="00C2714A">
                <w:rPr>
                  <w:rFonts w:eastAsia="Times New Roman"/>
                  <w:sz w:val="22"/>
                  <w:szCs w:val="22"/>
                  <w:bdr w:val="none" w:sz="0" w:space="0" w:color="auto"/>
                  <w:lang w:val="es-CL" w:eastAsia="es-CL"/>
                </w:rPr>
                <w:t>Media</w:t>
              </w:r>
            </w:ins>
          </w:p>
        </w:tc>
        <w:tc>
          <w:tcPr>
            <w:tcW w:w="837" w:type="dxa"/>
            <w:tcBorders>
              <w:top w:val="single" w:sz="8" w:space="0" w:color="000000"/>
              <w:left w:val="nil"/>
              <w:bottom w:val="single" w:sz="4" w:space="0" w:color="000000"/>
              <w:right w:val="nil"/>
            </w:tcBorders>
            <w:shd w:val="clear" w:color="000000" w:fill="FFFFFF"/>
            <w:noWrap/>
            <w:vAlign w:val="bottom"/>
            <w:hideMark/>
          </w:tcPr>
          <w:p w14:paraId="2594F61E" w14:textId="77777777" w:rsidR="00845739" w:rsidRPr="00C2714A" w:rsidRDefault="00845739" w:rsidP="00845739">
            <w:pPr>
              <w:spacing w:after="0" w:line="240" w:lineRule="auto"/>
              <w:jc w:val="center"/>
              <w:rPr>
                <w:ins w:id="6185" w:author="Observatorio 02" w:date="2017-03-16T16:54:00Z"/>
                <w:rFonts w:eastAsia="Times New Roman"/>
                <w:sz w:val="22"/>
                <w:szCs w:val="22"/>
                <w:bdr w:val="none" w:sz="0" w:space="0" w:color="auto"/>
                <w:lang w:val="es-CL" w:eastAsia="es-CL"/>
              </w:rPr>
            </w:pPr>
            <w:ins w:id="6186" w:author="Observatorio 02" w:date="2017-03-16T16:54:00Z">
              <w:r w:rsidRPr="00C2714A">
                <w:rPr>
                  <w:rFonts w:eastAsia="Times New Roman"/>
                  <w:sz w:val="22"/>
                  <w:szCs w:val="22"/>
                  <w:bdr w:val="none" w:sz="0" w:space="0" w:color="auto"/>
                  <w:lang w:val="es-CL" w:eastAsia="es-CL"/>
                </w:rPr>
                <w:t>Técnica</w:t>
              </w:r>
            </w:ins>
          </w:p>
        </w:tc>
        <w:tc>
          <w:tcPr>
            <w:tcW w:w="1143" w:type="dxa"/>
            <w:tcBorders>
              <w:top w:val="single" w:sz="8" w:space="0" w:color="000000"/>
              <w:left w:val="nil"/>
              <w:bottom w:val="single" w:sz="4" w:space="0" w:color="000000"/>
              <w:right w:val="nil"/>
            </w:tcBorders>
            <w:shd w:val="clear" w:color="000000" w:fill="FFFFFF"/>
            <w:noWrap/>
            <w:vAlign w:val="bottom"/>
            <w:hideMark/>
          </w:tcPr>
          <w:p w14:paraId="5EB2A50E" w14:textId="77777777" w:rsidR="00845739" w:rsidRPr="00C2714A" w:rsidRDefault="00845739" w:rsidP="00845739">
            <w:pPr>
              <w:spacing w:after="0" w:line="240" w:lineRule="auto"/>
              <w:jc w:val="center"/>
              <w:rPr>
                <w:ins w:id="6187" w:author="Observatorio 02" w:date="2017-03-16T16:54:00Z"/>
                <w:rFonts w:eastAsia="Times New Roman"/>
                <w:sz w:val="22"/>
                <w:szCs w:val="22"/>
                <w:bdr w:val="none" w:sz="0" w:space="0" w:color="auto"/>
                <w:lang w:val="es-CL" w:eastAsia="es-CL"/>
              </w:rPr>
            </w:pPr>
            <w:ins w:id="6188" w:author="Observatorio 02" w:date="2017-03-16T16:54:00Z">
              <w:r w:rsidRPr="00C2714A">
                <w:rPr>
                  <w:rFonts w:eastAsia="Times New Roman"/>
                  <w:sz w:val="22"/>
                  <w:szCs w:val="22"/>
                  <w:bdr w:val="none" w:sz="0" w:space="0" w:color="auto"/>
                  <w:lang w:val="es-CL" w:eastAsia="es-CL"/>
                </w:rPr>
                <w:t>Profesional</w:t>
              </w:r>
            </w:ins>
          </w:p>
        </w:tc>
        <w:tc>
          <w:tcPr>
            <w:tcW w:w="1020" w:type="dxa"/>
            <w:tcBorders>
              <w:top w:val="single" w:sz="8" w:space="0" w:color="000000"/>
              <w:left w:val="nil"/>
              <w:bottom w:val="single" w:sz="4" w:space="0" w:color="000000"/>
              <w:right w:val="nil"/>
            </w:tcBorders>
            <w:shd w:val="clear" w:color="000000" w:fill="FFFFFF"/>
            <w:noWrap/>
            <w:vAlign w:val="bottom"/>
            <w:hideMark/>
          </w:tcPr>
          <w:p w14:paraId="0672F7DC" w14:textId="77777777" w:rsidR="00845739" w:rsidRPr="00C2714A" w:rsidRDefault="00845739" w:rsidP="00845739">
            <w:pPr>
              <w:spacing w:after="0" w:line="240" w:lineRule="auto"/>
              <w:jc w:val="center"/>
              <w:rPr>
                <w:ins w:id="6189" w:author="Observatorio 02" w:date="2017-03-16T16:54:00Z"/>
                <w:rFonts w:eastAsia="Times New Roman"/>
                <w:sz w:val="22"/>
                <w:szCs w:val="22"/>
                <w:bdr w:val="none" w:sz="0" w:space="0" w:color="auto"/>
                <w:lang w:val="es-CL" w:eastAsia="es-CL"/>
              </w:rPr>
            </w:pPr>
            <w:ins w:id="6190" w:author="Observatorio 02" w:date="2017-03-16T16:54:00Z">
              <w:r w:rsidRPr="00C2714A">
                <w:rPr>
                  <w:rFonts w:eastAsia="Times New Roman"/>
                  <w:sz w:val="22"/>
                  <w:szCs w:val="22"/>
                  <w:bdr w:val="none" w:sz="0" w:space="0" w:color="auto"/>
                  <w:lang w:val="es-CL" w:eastAsia="es-CL"/>
                </w:rPr>
                <w:t>Postgrado</w:t>
              </w:r>
            </w:ins>
          </w:p>
        </w:tc>
        <w:tc>
          <w:tcPr>
            <w:tcW w:w="580" w:type="dxa"/>
            <w:tcBorders>
              <w:top w:val="single" w:sz="8" w:space="0" w:color="000000"/>
              <w:left w:val="nil"/>
              <w:bottom w:val="single" w:sz="4" w:space="0" w:color="000000"/>
              <w:right w:val="nil"/>
            </w:tcBorders>
            <w:shd w:val="clear" w:color="000000" w:fill="FFFFFF"/>
            <w:noWrap/>
            <w:vAlign w:val="bottom"/>
            <w:hideMark/>
          </w:tcPr>
          <w:p w14:paraId="039B6A5F" w14:textId="77777777" w:rsidR="00845739" w:rsidRPr="00C2714A" w:rsidRDefault="00845739" w:rsidP="00845739">
            <w:pPr>
              <w:spacing w:after="0" w:line="240" w:lineRule="auto"/>
              <w:jc w:val="center"/>
              <w:rPr>
                <w:ins w:id="6191" w:author="Observatorio 02" w:date="2017-03-16T16:54:00Z"/>
                <w:rFonts w:eastAsia="Times New Roman"/>
                <w:sz w:val="22"/>
                <w:szCs w:val="22"/>
                <w:bdr w:val="none" w:sz="0" w:space="0" w:color="auto"/>
                <w:lang w:val="es-CL" w:eastAsia="es-CL"/>
              </w:rPr>
            </w:pPr>
            <w:ins w:id="6192" w:author="Observatorio 02" w:date="2017-03-16T16:54:00Z">
              <w:r w:rsidRPr="00C2714A">
                <w:rPr>
                  <w:rFonts w:eastAsia="Times New Roman"/>
                  <w:sz w:val="22"/>
                  <w:szCs w:val="22"/>
                  <w:bdr w:val="none" w:sz="0" w:space="0" w:color="auto"/>
                  <w:lang w:val="es-CL" w:eastAsia="es-CL"/>
                </w:rPr>
                <w:t>ns/nr</w:t>
              </w:r>
            </w:ins>
          </w:p>
        </w:tc>
        <w:tc>
          <w:tcPr>
            <w:tcW w:w="696" w:type="dxa"/>
            <w:tcBorders>
              <w:top w:val="single" w:sz="8" w:space="0" w:color="000000"/>
              <w:left w:val="nil"/>
              <w:bottom w:val="single" w:sz="4" w:space="0" w:color="000000"/>
              <w:right w:val="nil"/>
            </w:tcBorders>
            <w:shd w:val="clear" w:color="000000" w:fill="FFFFFF"/>
            <w:noWrap/>
            <w:vAlign w:val="bottom"/>
            <w:hideMark/>
          </w:tcPr>
          <w:p w14:paraId="7C4C81DE" w14:textId="77777777" w:rsidR="00845739" w:rsidRPr="00C2714A" w:rsidRDefault="00845739" w:rsidP="00845739">
            <w:pPr>
              <w:spacing w:after="0" w:line="240" w:lineRule="auto"/>
              <w:jc w:val="center"/>
              <w:rPr>
                <w:ins w:id="6193" w:author="Observatorio 02" w:date="2017-03-16T16:54:00Z"/>
                <w:rFonts w:eastAsia="Times New Roman"/>
                <w:sz w:val="22"/>
                <w:szCs w:val="22"/>
                <w:bdr w:val="none" w:sz="0" w:space="0" w:color="auto"/>
                <w:lang w:val="es-CL" w:eastAsia="es-CL"/>
              </w:rPr>
            </w:pPr>
            <w:ins w:id="6194" w:author="Observatorio 02" w:date="2017-03-16T16:54:00Z">
              <w:r w:rsidRPr="00C2714A">
                <w:rPr>
                  <w:rFonts w:eastAsia="Times New Roman"/>
                  <w:sz w:val="22"/>
                  <w:szCs w:val="22"/>
                  <w:bdr w:val="none" w:sz="0" w:space="0" w:color="auto"/>
                  <w:lang w:val="es-CL" w:eastAsia="es-CL"/>
                </w:rPr>
                <w:t>Total</w:t>
              </w:r>
            </w:ins>
          </w:p>
        </w:tc>
      </w:tr>
      <w:tr w:rsidR="00845739" w:rsidRPr="00C2714A" w14:paraId="1AFB3F98" w14:textId="77777777" w:rsidTr="00917F84">
        <w:tblPrEx>
          <w:tblW w:w="10331" w:type="dxa"/>
          <w:tblCellMar>
            <w:left w:w="70" w:type="dxa"/>
            <w:right w:w="70" w:type="dxa"/>
          </w:tblCellMar>
          <w:tblPrExChange w:id="6195" w:author="Observatorio 02" w:date="2017-03-16T16:54:00Z">
            <w:tblPrEx>
              <w:tblW w:w="8838" w:type="dxa"/>
              <w:tblCellMar>
                <w:left w:w="70" w:type="dxa"/>
                <w:right w:w="70" w:type="dxa"/>
              </w:tblCellMar>
            </w:tblPrEx>
          </w:tblPrExChange>
        </w:tblPrEx>
        <w:trPr>
          <w:trHeight w:val="213"/>
          <w:ins w:id="6196" w:author="Observatorio 02" w:date="2017-03-16T16:54:00Z"/>
          <w:trPrChange w:id="6197"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198" w:author="Observatorio 02" w:date="2017-03-16T16:54:00Z">
              <w:tcPr>
                <w:tcW w:w="4559" w:type="dxa"/>
                <w:tcBorders>
                  <w:top w:val="nil"/>
                  <w:left w:val="nil"/>
                  <w:bottom w:val="nil"/>
                  <w:right w:val="nil"/>
                </w:tcBorders>
                <w:shd w:val="clear" w:color="000000" w:fill="FFFFFF"/>
                <w:noWrap/>
                <w:vAlign w:val="bottom"/>
                <w:hideMark/>
              </w:tcPr>
            </w:tcPrChange>
          </w:tcPr>
          <w:p w14:paraId="2D14867E" w14:textId="77777777" w:rsidR="00845739" w:rsidRPr="00C2714A" w:rsidRDefault="00845739" w:rsidP="00845739">
            <w:pPr>
              <w:spacing w:after="0" w:line="240" w:lineRule="auto"/>
              <w:rPr>
                <w:ins w:id="6199" w:author="Observatorio 02" w:date="2017-03-16T16:54:00Z"/>
                <w:rFonts w:eastAsia="Times New Roman"/>
                <w:sz w:val="22"/>
                <w:szCs w:val="22"/>
                <w:bdr w:val="none" w:sz="0" w:space="0" w:color="auto"/>
                <w:lang w:val="es-CL" w:eastAsia="es-CL"/>
              </w:rPr>
            </w:pPr>
            <w:ins w:id="6200" w:author="Observatorio 02" w:date="2017-03-16T16:54:00Z">
              <w:r w:rsidRPr="00C2714A">
                <w:rPr>
                  <w:rFonts w:eastAsia="Times New Roman"/>
                  <w:sz w:val="22"/>
                  <w:szCs w:val="22"/>
                  <w:bdr w:val="none" w:sz="0" w:space="0" w:color="auto"/>
                  <w:lang w:val="es-CL" w:eastAsia="es-CL"/>
                </w:rPr>
                <w:t>Miembros del poder ejecutivo y de los cuerpos legislativos y personal directivo</w:t>
              </w:r>
            </w:ins>
          </w:p>
        </w:tc>
        <w:tc>
          <w:tcPr>
            <w:tcW w:w="1118" w:type="dxa"/>
            <w:tcBorders>
              <w:top w:val="nil"/>
              <w:left w:val="nil"/>
              <w:bottom w:val="nil"/>
              <w:right w:val="nil"/>
            </w:tcBorders>
            <w:shd w:val="clear" w:color="000000" w:fill="FFFFFF"/>
            <w:noWrap/>
            <w:vAlign w:val="bottom"/>
            <w:hideMark/>
            <w:tcPrChange w:id="6201"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07784846" w14:textId="77777777" w:rsidR="00845739" w:rsidRPr="00C2714A" w:rsidRDefault="00845739" w:rsidP="00845739">
            <w:pPr>
              <w:spacing w:after="0" w:line="240" w:lineRule="auto"/>
              <w:jc w:val="right"/>
              <w:rPr>
                <w:ins w:id="6202" w:author="Observatorio 02" w:date="2017-03-16T16:54:00Z"/>
                <w:rFonts w:eastAsia="Times New Roman"/>
                <w:sz w:val="22"/>
                <w:szCs w:val="22"/>
                <w:bdr w:val="none" w:sz="0" w:space="0" w:color="auto"/>
                <w:lang w:val="es-CL" w:eastAsia="es-CL"/>
              </w:rPr>
            </w:pPr>
            <w:ins w:id="6203" w:author="Observatorio 02" w:date="2017-03-16T16:54:00Z">
              <w:r w:rsidRPr="00C2714A">
                <w:rPr>
                  <w:rFonts w:eastAsia="Times New Roman"/>
                  <w:sz w:val="22"/>
                  <w:szCs w:val="22"/>
                  <w:bdr w:val="none" w:sz="0" w:space="0" w:color="auto"/>
                  <w:lang w:val="es-CL" w:eastAsia="es-CL"/>
                </w:rPr>
                <w:t>0,6</w:t>
              </w:r>
            </w:ins>
          </w:p>
        </w:tc>
        <w:tc>
          <w:tcPr>
            <w:tcW w:w="727" w:type="dxa"/>
            <w:tcBorders>
              <w:top w:val="nil"/>
              <w:left w:val="nil"/>
              <w:bottom w:val="nil"/>
              <w:right w:val="nil"/>
            </w:tcBorders>
            <w:shd w:val="clear" w:color="000000" w:fill="FFFFFF"/>
            <w:noWrap/>
            <w:vAlign w:val="bottom"/>
            <w:hideMark/>
            <w:tcPrChange w:id="6204"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2C795742" w14:textId="77777777" w:rsidR="00845739" w:rsidRPr="00C2714A" w:rsidRDefault="00845739" w:rsidP="00845739">
            <w:pPr>
              <w:spacing w:after="0" w:line="240" w:lineRule="auto"/>
              <w:jc w:val="right"/>
              <w:rPr>
                <w:ins w:id="6205" w:author="Observatorio 02" w:date="2017-03-16T16:54:00Z"/>
                <w:rFonts w:eastAsia="Times New Roman"/>
                <w:sz w:val="22"/>
                <w:szCs w:val="22"/>
                <w:bdr w:val="none" w:sz="0" w:space="0" w:color="auto"/>
                <w:lang w:val="es-CL" w:eastAsia="es-CL"/>
              </w:rPr>
            </w:pPr>
            <w:ins w:id="6206" w:author="Observatorio 02" w:date="2017-03-16T16:54:00Z">
              <w:r w:rsidRPr="00C2714A">
                <w:rPr>
                  <w:rFonts w:eastAsia="Times New Roman"/>
                  <w:sz w:val="22"/>
                  <w:szCs w:val="22"/>
                  <w:bdr w:val="none" w:sz="0" w:space="0" w:color="auto"/>
                  <w:lang w:val="es-CL" w:eastAsia="es-CL"/>
                </w:rPr>
                <w:t>5,9</w:t>
              </w:r>
            </w:ins>
          </w:p>
        </w:tc>
        <w:tc>
          <w:tcPr>
            <w:tcW w:w="703" w:type="dxa"/>
            <w:tcBorders>
              <w:top w:val="nil"/>
              <w:left w:val="nil"/>
              <w:bottom w:val="nil"/>
              <w:right w:val="nil"/>
            </w:tcBorders>
            <w:shd w:val="clear" w:color="000000" w:fill="FFFFFF"/>
            <w:noWrap/>
            <w:vAlign w:val="bottom"/>
            <w:hideMark/>
            <w:tcPrChange w:id="6207"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461550CC" w14:textId="77777777" w:rsidR="00845739" w:rsidRPr="00C2714A" w:rsidRDefault="00845739" w:rsidP="00845739">
            <w:pPr>
              <w:spacing w:after="0" w:line="240" w:lineRule="auto"/>
              <w:jc w:val="right"/>
              <w:rPr>
                <w:ins w:id="6208" w:author="Observatorio 02" w:date="2017-03-16T16:54:00Z"/>
                <w:rFonts w:eastAsia="Times New Roman"/>
                <w:sz w:val="22"/>
                <w:szCs w:val="22"/>
                <w:bdr w:val="none" w:sz="0" w:space="0" w:color="auto"/>
                <w:lang w:val="es-CL" w:eastAsia="es-CL"/>
              </w:rPr>
            </w:pPr>
            <w:ins w:id="6209" w:author="Observatorio 02" w:date="2017-03-16T16:54:00Z">
              <w:r w:rsidRPr="00C2714A">
                <w:rPr>
                  <w:rFonts w:eastAsia="Times New Roman"/>
                  <w:sz w:val="22"/>
                  <w:szCs w:val="22"/>
                  <w:bdr w:val="none" w:sz="0" w:space="0" w:color="auto"/>
                  <w:lang w:val="es-CL" w:eastAsia="es-CL"/>
                </w:rPr>
                <w:t>34,0</w:t>
              </w:r>
            </w:ins>
          </w:p>
        </w:tc>
        <w:tc>
          <w:tcPr>
            <w:tcW w:w="837" w:type="dxa"/>
            <w:tcBorders>
              <w:top w:val="nil"/>
              <w:left w:val="nil"/>
              <w:bottom w:val="nil"/>
              <w:right w:val="nil"/>
            </w:tcBorders>
            <w:shd w:val="clear" w:color="000000" w:fill="FFFFFF"/>
            <w:noWrap/>
            <w:vAlign w:val="bottom"/>
            <w:hideMark/>
            <w:tcPrChange w:id="6210"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AC98970" w14:textId="77777777" w:rsidR="00845739" w:rsidRPr="00C2714A" w:rsidRDefault="00845739" w:rsidP="00845739">
            <w:pPr>
              <w:spacing w:after="0" w:line="240" w:lineRule="auto"/>
              <w:jc w:val="right"/>
              <w:rPr>
                <w:ins w:id="6211" w:author="Observatorio 02" w:date="2017-03-16T16:54:00Z"/>
                <w:rFonts w:eastAsia="Times New Roman"/>
                <w:sz w:val="22"/>
                <w:szCs w:val="22"/>
                <w:bdr w:val="none" w:sz="0" w:space="0" w:color="auto"/>
                <w:lang w:val="es-CL" w:eastAsia="es-CL"/>
              </w:rPr>
            </w:pPr>
            <w:ins w:id="6212" w:author="Observatorio 02" w:date="2017-03-16T16:54:00Z">
              <w:r w:rsidRPr="00C2714A">
                <w:rPr>
                  <w:rFonts w:eastAsia="Times New Roman"/>
                  <w:sz w:val="22"/>
                  <w:szCs w:val="22"/>
                  <w:bdr w:val="none" w:sz="0" w:space="0" w:color="auto"/>
                  <w:lang w:val="es-CL" w:eastAsia="es-CL"/>
                </w:rPr>
                <w:t>10,1</w:t>
              </w:r>
            </w:ins>
          </w:p>
        </w:tc>
        <w:tc>
          <w:tcPr>
            <w:tcW w:w="1143" w:type="dxa"/>
            <w:tcBorders>
              <w:top w:val="nil"/>
              <w:left w:val="nil"/>
              <w:bottom w:val="nil"/>
              <w:right w:val="nil"/>
            </w:tcBorders>
            <w:shd w:val="clear" w:color="000000" w:fill="FFFFFF"/>
            <w:noWrap/>
            <w:vAlign w:val="bottom"/>
            <w:hideMark/>
            <w:tcPrChange w:id="6213"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60AA53AB" w14:textId="77777777" w:rsidR="00845739" w:rsidRPr="00C2714A" w:rsidRDefault="00845739" w:rsidP="00845739">
            <w:pPr>
              <w:spacing w:after="0" w:line="240" w:lineRule="auto"/>
              <w:jc w:val="right"/>
              <w:rPr>
                <w:ins w:id="6214" w:author="Observatorio 02" w:date="2017-03-16T16:54:00Z"/>
                <w:rFonts w:eastAsia="Times New Roman"/>
                <w:sz w:val="22"/>
                <w:szCs w:val="22"/>
                <w:bdr w:val="none" w:sz="0" w:space="0" w:color="auto"/>
                <w:lang w:val="es-CL" w:eastAsia="es-CL"/>
              </w:rPr>
            </w:pPr>
            <w:ins w:id="6215" w:author="Observatorio 02" w:date="2017-03-16T16:54:00Z">
              <w:r w:rsidRPr="00C2714A">
                <w:rPr>
                  <w:rFonts w:eastAsia="Times New Roman"/>
                  <w:sz w:val="22"/>
                  <w:szCs w:val="22"/>
                  <w:bdr w:val="none" w:sz="0" w:space="0" w:color="auto"/>
                  <w:lang w:val="es-CL" w:eastAsia="es-CL"/>
                </w:rPr>
                <w:t>46,4</w:t>
              </w:r>
            </w:ins>
          </w:p>
        </w:tc>
        <w:tc>
          <w:tcPr>
            <w:tcW w:w="1020" w:type="dxa"/>
            <w:tcBorders>
              <w:top w:val="nil"/>
              <w:left w:val="nil"/>
              <w:bottom w:val="nil"/>
              <w:right w:val="nil"/>
            </w:tcBorders>
            <w:shd w:val="clear" w:color="000000" w:fill="FFFFFF"/>
            <w:noWrap/>
            <w:vAlign w:val="bottom"/>
            <w:hideMark/>
            <w:tcPrChange w:id="6216" w:author="Observatorio 02" w:date="2017-03-16T16:54:00Z">
              <w:tcPr>
                <w:tcW w:w="659" w:type="dxa"/>
                <w:tcBorders>
                  <w:top w:val="nil"/>
                  <w:left w:val="nil"/>
                  <w:bottom w:val="nil"/>
                  <w:right w:val="nil"/>
                </w:tcBorders>
                <w:shd w:val="clear" w:color="000000" w:fill="FFFFFF"/>
                <w:noWrap/>
                <w:vAlign w:val="bottom"/>
                <w:hideMark/>
              </w:tcPr>
            </w:tcPrChange>
          </w:tcPr>
          <w:p w14:paraId="0158B9FE" w14:textId="77777777" w:rsidR="00845739" w:rsidRPr="00C2714A" w:rsidRDefault="00845739" w:rsidP="00845739">
            <w:pPr>
              <w:spacing w:after="0" w:line="240" w:lineRule="auto"/>
              <w:jc w:val="right"/>
              <w:rPr>
                <w:ins w:id="6217" w:author="Observatorio 02" w:date="2017-03-16T16:54:00Z"/>
                <w:rFonts w:eastAsia="Times New Roman"/>
                <w:sz w:val="22"/>
                <w:szCs w:val="22"/>
                <w:bdr w:val="none" w:sz="0" w:space="0" w:color="auto"/>
                <w:lang w:val="es-CL" w:eastAsia="es-CL"/>
              </w:rPr>
            </w:pPr>
            <w:ins w:id="6218" w:author="Observatorio 02" w:date="2017-03-16T16:54:00Z">
              <w:r w:rsidRPr="00C2714A">
                <w:rPr>
                  <w:rFonts w:eastAsia="Times New Roman"/>
                  <w:sz w:val="22"/>
                  <w:szCs w:val="22"/>
                  <w:bdr w:val="none" w:sz="0" w:space="0" w:color="auto"/>
                  <w:lang w:val="es-CL" w:eastAsia="es-CL"/>
                </w:rPr>
                <w:t>3,1</w:t>
              </w:r>
            </w:ins>
          </w:p>
        </w:tc>
        <w:tc>
          <w:tcPr>
            <w:tcW w:w="580" w:type="dxa"/>
            <w:tcBorders>
              <w:top w:val="nil"/>
              <w:left w:val="nil"/>
              <w:bottom w:val="nil"/>
              <w:right w:val="nil"/>
            </w:tcBorders>
            <w:shd w:val="clear" w:color="000000" w:fill="FFFFFF"/>
            <w:noWrap/>
            <w:vAlign w:val="bottom"/>
            <w:hideMark/>
            <w:tcPrChange w:id="6219"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43E3E3D8" w14:textId="77777777" w:rsidR="00845739" w:rsidRPr="00C2714A" w:rsidRDefault="00845739" w:rsidP="00845739">
            <w:pPr>
              <w:spacing w:after="0" w:line="240" w:lineRule="auto"/>
              <w:jc w:val="right"/>
              <w:rPr>
                <w:ins w:id="6220" w:author="Observatorio 02" w:date="2017-03-16T16:54:00Z"/>
                <w:rFonts w:eastAsia="Times New Roman"/>
                <w:sz w:val="22"/>
                <w:szCs w:val="22"/>
                <w:bdr w:val="none" w:sz="0" w:space="0" w:color="auto"/>
                <w:lang w:val="es-CL" w:eastAsia="es-CL"/>
              </w:rPr>
            </w:pPr>
            <w:ins w:id="6221"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222" w:author="Observatorio 02" w:date="2017-03-16T16:54:00Z">
              <w:tcPr>
                <w:tcW w:w="426" w:type="dxa"/>
                <w:tcBorders>
                  <w:top w:val="nil"/>
                  <w:left w:val="nil"/>
                  <w:bottom w:val="nil"/>
                  <w:right w:val="nil"/>
                </w:tcBorders>
                <w:shd w:val="clear" w:color="000000" w:fill="FFFFFF"/>
                <w:noWrap/>
                <w:vAlign w:val="bottom"/>
                <w:hideMark/>
              </w:tcPr>
            </w:tcPrChange>
          </w:tcPr>
          <w:p w14:paraId="18A8B382" w14:textId="77777777" w:rsidR="00845739" w:rsidRPr="00C2714A" w:rsidRDefault="00845739" w:rsidP="00845739">
            <w:pPr>
              <w:spacing w:after="0" w:line="240" w:lineRule="auto"/>
              <w:jc w:val="right"/>
              <w:rPr>
                <w:ins w:id="6223" w:author="Observatorio 02" w:date="2017-03-16T16:54:00Z"/>
                <w:rFonts w:eastAsia="Times New Roman"/>
                <w:sz w:val="22"/>
                <w:szCs w:val="22"/>
                <w:bdr w:val="none" w:sz="0" w:space="0" w:color="auto"/>
                <w:lang w:val="es-CL" w:eastAsia="es-CL"/>
              </w:rPr>
            </w:pPr>
            <w:ins w:id="6224" w:author="Observatorio 02" w:date="2017-03-16T16:54:00Z">
              <w:r w:rsidRPr="00C2714A">
                <w:rPr>
                  <w:rFonts w:eastAsia="Times New Roman"/>
                  <w:sz w:val="22"/>
                  <w:szCs w:val="22"/>
                  <w:bdr w:val="none" w:sz="0" w:space="0" w:color="auto"/>
                  <w:lang w:val="es-CL" w:eastAsia="es-CL"/>
                </w:rPr>
                <w:t>100,0</w:t>
              </w:r>
            </w:ins>
          </w:p>
        </w:tc>
      </w:tr>
      <w:tr w:rsidR="00845739" w:rsidRPr="00C2714A" w14:paraId="2702F259" w14:textId="77777777" w:rsidTr="00917F84">
        <w:tblPrEx>
          <w:tblW w:w="10331" w:type="dxa"/>
          <w:tblCellMar>
            <w:left w:w="70" w:type="dxa"/>
            <w:right w:w="70" w:type="dxa"/>
          </w:tblCellMar>
          <w:tblPrExChange w:id="6225" w:author="Observatorio 02" w:date="2017-03-16T16:54:00Z">
            <w:tblPrEx>
              <w:tblW w:w="8838" w:type="dxa"/>
              <w:tblCellMar>
                <w:left w:w="70" w:type="dxa"/>
                <w:right w:w="70" w:type="dxa"/>
              </w:tblCellMar>
            </w:tblPrEx>
          </w:tblPrExChange>
        </w:tblPrEx>
        <w:trPr>
          <w:trHeight w:val="213"/>
          <w:ins w:id="6226" w:author="Observatorio 02" w:date="2017-03-16T16:54:00Z"/>
          <w:trPrChange w:id="6227"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228" w:author="Observatorio 02" w:date="2017-03-16T16:54:00Z">
              <w:tcPr>
                <w:tcW w:w="4559" w:type="dxa"/>
                <w:tcBorders>
                  <w:top w:val="nil"/>
                  <w:left w:val="nil"/>
                  <w:bottom w:val="nil"/>
                  <w:right w:val="nil"/>
                </w:tcBorders>
                <w:shd w:val="clear" w:color="000000" w:fill="FFFFFF"/>
                <w:noWrap/>
                <w:vAlign w:val="bottom"/>
                <w:hideMark/>
              </w:tcPr>
            </w:tcPrChange>
          </w:tcPr>
          <w:p w14:paraId="33C37AFE" w14:textId="77777777" w:rsidR="00845739" w:rsidRPr="00C2714A" w:rsidRDefault="00845739" w:rsidP="00845739">
            <w:pPr>
              <w:spacing w:after="0" w:line="240" w:lineRule="auto"/>
              <w:rPr>
                <w:ins w:id="6229" w:author="Observatorio 02" w:date="2017-03-16T16:54:00Z"/>
                <w:rFonts w:eastAsia="Times New Roman"/>
                <w:sz w:val="22"/>
                <w:szCs w:val="22"/>
                <w:bdr w:val="none" w:sz="0" w:space="0" w:color="auto"/>
                <w:lang w:val="es-CL" w:eastAsia="es-CL"/>
              </w:rPr>
            </w:pPr>
            <w:ins w:id="6230" w:author="Observatorio 02" w:date="2017-03-16T16:54:00Z">
              <w:r w:rsidRPr="00C2714A">
                <w:rPr>
                  <w:rFonts w:eastAsia="Times New Roman"/>
                  <w:sz w:val="22"/>
                  <w:szCs w:val="22"/>
                  <w:bdr w:val="none" w:sz="0" w:space="0" w:color="auto"/>
                  <w:lang w:val="es-CL" w:eastAsia="es-CL"/>
                </w:rPr>
                <w:t>Profesionales, científicos e intelectuales</w:t>
              </w:r>
            </w:ins>
          </w:p>
        </w:tc>
        <w:tc>
          <w:tcPr>
            <w:tcW w:w="1118" w:type="dxa"/>
            <w:tcBorders>
              <w:top w:val="nil"/>
              <w:left w:val="nil"/>
              <w:bottom w:val="nil"/>
              <w:right w:val="nil"/>
            </w:tcBorders>
            <w:shd w:val="clear" w:color="000000" w:fill="FFFFFF"/>
            <w:noWrap/>
            <w:vAlign w:val="bottom"/>
            <w:hideMark/>
            <w:tcPrChange w:id="6231"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6D5234C4" w14:textId="77777777" w:rsidR="00845739" w:rsidRPr="00C2714A" w:rsidRDefault="00845739" w:rsidP="00845739">
            <w:pPr>
              <w:spacing w:after="0" w:line="240" w:lineRule="auto"/>
              <w:jc w:val="right"/>
              <w:rPr>
                <w:ins w:id="6232" w:author="Observatorio 02" w:date="2017-03-16T16:54:00Z"/>
                <w:rFonts w:eastAsia="Times New Roman"/>
                <w:sz w:val="22"/>
                <w:szCs w:val="22"/>
                <w:bdr w:val="none" w:sz="0" w:space="0" w:color="auto"/>
                <w:lang w:val="es-CL" w:eastAsia="es-CL"/>
              </w:rPr>
            </w:pPr>
            <w:ins w:id="6233" w:author="Observatorio 02" w:date="2017-03-16T16:54:00Z">
              <w:r w:rsidRPr="00C2714A">
                <w:rPr>
                  <w:rFonts w:eastAsia="Times New Roman"/>
                  <w:sz w:val="22"/>
                  <w:szCs w:val="22"/>
                  <w:bdr w:val="none" w:sz="0" w:space="0" w:color="auto"/>
                  <w:lang w:val="es-CL" w:eastAsia="es-CL"/>
                </w:rPr>
                <w:t> </w:t>
              </w:r>
            </w:ins>
          </w:p>
        </w:tc>
        <w:tc>
          <w:tcPr>
            <w:tcW w:w="727" w:type="dxa"/>
            <w:tcBorders>
              <w:top w:val="nil"/>
              <w:left w:val="nil"/>
              <w:bottom w:val="nil"/>
              <w:right w:val="nil"/>
            </w:tcBorders>
            <w:shd w:val="clear" w:color="000000" w:fill="FFFFFF"/>
            <w:noWrap/>
            <w:vAlign w:val="bottom"/>
            <w:hideMark/>
            <w:tcPrChange w:id="6234"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05BF42E3" w14:textId="77777777" w:rsidR="00845739" w:rsidRPr="00C2714A" w:rsidRDefault="00845739" w:rsidP="00845739">
            <w:pPr>
              <w:spacing w:after="0" w:line="240" w:lineRule="auto"/>
              <w:jc w:val="right"/>
              <w:rPr>
                <w:ins w:id="6235" w:author="Observatorio 02" w:date="2017-03-16T16:54:00Z"/>
                <w:rFonts w:eastAsia="Times New Roman"/>
                <w:sz w:val="22"/>
                <w:szCs w:val="22"/>
                <w:bdr w:val="none" w:sz="0" w:space="0" w:color="auto"/>
                <w:lang w:val="es-CL" w:eastAsia="es-CL"/>
              </w:rPr>
            </w:pPr>
            <w:ins w:id="6236" w:author="Observatorio 02" w:date="2017-03-16T16:54:00Z">
              <w:r w:rsidRPr="00C2714A">
                <w:rPr>
                  <w:rFonts w:eastAsia="Times New Roman"/>
                  <w:sz w:val="22"/>
                  <w:szCs w:val="22"/>
                  <w:bdr w:val="none" w:sz="0" w:space="0" w:color="auto"/>
                  <w:lang w:val="es-CL" w:eastAsia="es-CL"/>
                </w:rPr>
                <w:t>0,8</w:t>
              </w:r>
            </w:ins>
          </w:p>
        </w:tc>
        <w:tc>
          <w:tcPr>
            <w:tcW w:w="703" w:type="dxa"/>
            <w:tcBorders>
              <w:top w:val="nil"/>
              <w:left w:val="nil"/>
              <w:bottom w:val="nil"/>
              <w:right w:val="nil"/>
            </w:tcBorders>
            <w:shd w:val="clear" w:color="000000" w:fill="FFFFFF"/>
            <w:noWrap/>
            <w:vAlign w:val="bottom"/>
            <w:hideMark/>
            <w:tcPrChange w:id="6237"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15759F5C" w14:textId="77777777" w:rsidR="00845739" w:rsidRPr="00C2714A" w:rsidRDefault="00845739" w:rsidP="00845739">
            <w:pPr>
              <w:spacing w:after="0" w:line="240" w:lineRule="auto"/>
              <w:jc w:val="right"/>
              <w:rPr>
                <w:ins w:id="6238" w:author="Observatorio 02" w:date="2017-03-16T16:54:00Z"/>
                <w:rFonts w:eastAsia="Times New Roman"/>
                <w:sz w:val="22"/>
                <w:szCs w:val="22"/>
                <w:bdr w:val="none" w:sz="0" w:space="0" w:color="auto"/>
                <w:lang w:val="es-CL" w:eastAsia="es-CL"/>
              </w:rPr>
            </w:pPr>
            <w:ins w:id="6239" w:author="Observatorio 02" w:date="2017-03-16T16:54:00Z">
              <w:r w:rsidRPr="00C2714A">
                <w:rPr>
                  <w:rFonts w:eastAsia="Times New Roman"/>
                  <w:sz w:val="22"/>
                  <w:szCs w:val="22"/>
                  <w:bdr w:val="none" w:sz="0" w:space="0" w:color="auto"/>
                  <w:lang w:val="es-CL" w:eastAsia="es-CL"/>
                </w:rPr>
                <w:t>7,6</w:t>
              </w:r>
            </w:ins>
          </w:p>
        </w:tc>
        <w:tc>
          <w:tcPr>
            <w:tcW w:w="837" w:type="dxa"/>
            <w:tcBorders>
              <w:top w:val="nil"/>
              <w:left w:val="nil"/>
              <w:bottom w:val="nil"/>
              <w:right w:val="nil"/>
            </w:tcBorders>
            <w:shd w:val="clear" w:color="000000" w:fill="FFFFFF"/>
            <w:noWrap/>
            <w:vAlign w:val="bottom"/>
            <w:hideMark/>
            <w:tcPrChange w:id="6240"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5C6F5C4B" w14:textId="77777777" w:rsidR="00845739" w:rsidRPr="00C2714A" w:rsidRDefault="00845739" w:rsidP="00845739">
            <w:pPr>
              <w:spacing w:after="0" w:line="240" w:lineRule="auto"/>
              <w:jc w:val="right"/>
              <w:rPr>
                <w:ins w:id="6241" w:author="Observatorio 02" w:date="2017-03-16T16:54:00Z"/>
                <w:rFonts w:eastAsia="Times New Roman"/>
                <w:sz w:val="22"/>
                <w:szCs w:val="22"/>
                <w:bdr w:val="none" w:sz="0" w:space="0" w:color="auto"/>
                <w:lang w:val="es-CL" w:eastAsia="es-CL"/>
              </w:rPr>
            </w:pPr>
            <w:ins w:id="6242" w:author="Observatorio 02" w:date="2017-03-16T16:54:00Z">
              <w:r w:rsidRPr="00C2714A">
                <w:rPr>
                  <w:rFonts w:eastAsia="Times New Roman"/>
                  <w:sz w:val="22"/>
                  <w:szCs w:val="22"/>
                  <w:bdr w:val="none" w:sz="0" w:space="0" w:color="auto"/>
                  <w:lang w:val="es-CL" w:eastAsia="es-CL"/>
                </w:rPr>
                <w:t>4,6</w:t>
              </w:r>
            </w:ins>
          </w:p>
        </w:tc>
        <w:tc>
          <w:tcPr>
            <w:tcW w:w="1143" w:type="dxa"/>
            <w:tcBorders>
              <w:top w:val="nil"/>
              <w:left w:val="nil"/>
              <w:bottom w:val="nil"/>
              <w:right w:val="nil"/>
            </w:tcBorders>
            <w:shd w:val="clear" w:color="000000" w:fill="FFFFFF"/>
            <w:noWrap/>
            <w:vAlign w:val="bottom"/>
            <w:hideMark/>
            <w:tcPrChange w:id="6243"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37349B36" w14:textId="77777777" w:rsidR="00845739" w:rsidRPr="00C2714A" w:rsidRDefault="00845739" w:rsidP="00845739">
            <w:pPr>
              <w:spacing w:after="0" w:line="240" w:lineRule="auto"/>
              <w:jc w:val="right"/>
              <w:rPr>
                <w:ins w:id="6244" w:author="Observatorio 02" w:date="2017-03-16T16:54:00Z"/>
                <w:rFonts w:eastAsia="Times New Roman"/>
                <w:sz w:val="22"/>
                <w:szCs w:val="22"/>
                <w:bdr w:val="none" w:sz="0" w:space="0" w:color="auto"/>
                <w:lang w:val="es-CL" w:eastAsia="es-CL"/>
              </w:rPr>
            </w:pPr>
            <w:ins w:id="6245" w:author="Observatorio 02" w:date="2017-03-16T16:54:00Z">
              <w:r w:rsidRPr="00C2714A">
                <w:rPr>
                  <w:rFonts w:eastAsia="Times New Roman"/>
                  <w:sz w:val="22"/>
                  <w:szCs w:val="22"/>
                  <w:bdr w:val="none" w:sz="0" w:space="0" w:color="auto"/>
                  <w:lang w:val="es-CL" w:eastAsia="es-CL"/>
                </w:rPr>
                <w:t>84,4</w:t>
              </w:r>
            </w:ins>
          </w:p>
        </w:tc>
        <w:tc>
          <w:tcPr>
            <w:tcW w:w="1020" w:type="dxa"/>
            <w:tcBorders>
              <w:top w:val="nil"/>
              <w:left w:val="nil"/>
              <w:bottom w:val="nil"/>
              <w:right w:val="nil"/>
            </w:tcBorders>
            <w:shd w:val="clear" w:color="000000" w:fill="FFFFFF"/>
            <w:noWrap/>
            <w:vAlign w:val="bottom"/>
            <w:hideMark/>
            <w:tcPrChange w:id="6246" w:author="Observatorio 02" w:date="2017-03-16T16:54:00Z">
              <w:tcPr>
                <w:tcW w:w="659" w:type="dxa"/>
                <w:tcBorders>
                  <w:top w:val="nil"/>
                  <w:left w:val="nil"/>
                  <w:bottom w:val="nil"/>
                  <w:right w:val="nil"/>
                </w:tcBorders>
                <w:shd w:val="clear" w:color="000000" w:fill="FFFFFF"/>
                <w:noWrap/>
                <w:vAlign w:val="bottom"/>
                <w:hideMark/>
              </w:tcPr>
            </w:tcPrChange>
          </w:tcPr>
          <w:p w14:paraId="78334B05" w14:textId="77777777" w:rsidR="00845739" w:rsidRPr="00C2714A" w:rsidRDefault="00845739" w:rsidP="00845739">
            <w:pPr>
              <w:spacing w:after="0" w:line="240" w:lineRule="auto"/>
              <w:jc w:val="right"/>
              <w:rPr>
                <w:ins w:id="6247" w:author="Observatorio 02" w:date="2017-03-16T16:54:00Z"/>
                <w:rFonts w:eastAsia="Times New Roman"/>
                <w:sz w:val="22"/>
                <w:szCs w:val="22"/>
                <w:bdr w:val="none" w:sz="0" w:space="0" w:color="auto"/>
                <w:lang w:val="es-CL" w:eastAsia="es-CL"/>
              </w:rPr>
            </w:pPr>
            <w:ins w:id="6248" w:author="Observatorio 02" w:date="2017-03-16T16:54:00Z">
              <w:r w:rsidRPr="00C2714A">
                <w:rPr>
                  <w:rFonts w:eastAsia="Times New Roman"/>
                  <w:sz w:val="22"/>
                  <w:szCs w:val="22"/>
                  <w:bdr w:val="none" w:sz="0" w:space="0" w:color="auto"/>
                  <w:lang w:val="es-CL" w:eastAsia="es-CL"/>
                </w:rPr>
                <w:t>2,7</w:t>
              </w:r>
            </w:ins>
          </w:p>
        </w:tc>
        <w:tc>
          <w:tcPr>
            <w:tcW w:w="580" w:type="dxa"/>
            <w:tcBorders>
              <w:top w:val="nil"/>
              <w:left w:val="nil"/>
              <w:bottom w:val="nil"/>
              <w:right w:val="nil"/>
            </w:tcBorders>
            <w:shd w:val="clear" w:color="000000" w:fill="FFFFFF"/>
            <w:noWrap/>
            <w:vAlign w:val="bottom"/>
            <w:hideMark/>
            <w:tcPrChange w:id="6249"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62D1E7F0" w14:textId="77777777" w:rsidR="00845739" w:rsidRPr="00C2714A" w:rsidRDefault="00845739" w:rsidP="00845739">
            <w:pPr>
              <w:spacing w:after="0" w:line="240" w:lineRule="auto"/>
              <w:jc w:val="right"/>
              <w:rPr>
                <w:ins w:id="6250" w:author="Observatorio 02" w:date="2017-03-16T16:54:00Z"/>
                <w:rFonts w:eastAsia="Times New Roman"/>
                <w:sz w:val="22"/>
                <w:szCs w:val="22"/>
                <w:bdr w:val="none" w:sz="0" w:space="0" w:color="auto"/>
                <w:lang w:val="es-CL" w:eastAsia="es-CL"/>
              </w:rPr>
            </w:pPr>
            <w:ins w:id="6251"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252" w:author="Observatorio 02" w:date="2017-03-16T16:54:00Z">
              <w:tcPr>
                <w:tcW w:w="426" w:type="dxa"/>
                <w:tcBorders>
                  <w:top w:val="nil"/>
                  <w:left w:val="nil"/>
                  <w:bottom w:val="nil"/>
                  <w:right w:val="nil"/>
                </w:tcBorders>
                <w:shd w:val="clear" w:color="000000" w:fill="FFFFFF"/>
                <w:noWrap/>
                <w:vAlign w:val="bottom"/>
                <w:hideMark/>
              </w:tcPr>
            </w:tcPrChange>
          </w:tcPr>
          <w:p w14:paraId="29BBDC66" w14:textId="77777777" w:rsidR="00845739" w:rsidRPr="00C2714A" w:rsidRDefault="00845739" w:rsidP="00845739">
            <w:pPr>
              <w:spacing w:after="0" w:line="240" w:lineRule="auto"/>
              <w:jc w:val="right"/>
              <w:rPr>
                <w:ins w:id="6253" w:author="Observatorio 02" w:date="2017-03-16T16:54:00Z"/>
                <w:rFonts w:eastAsia="Times New Roman"/>
                <w:sz w:val="22"/>
                <w:szCs w:val="22"/>
                <w:bdr w:val="none" w:sz="0" w:space="0" w:color="auto"/>
                <w:lang w:val="es-CL" w:eastAsia="es-CL"/>
              </w:rPr>
            </w:pPr>
            <w:ins w:id="6254" w:author="Observatorio 02" w:date="2017-03-16T16:54:00Z">
              <w:r w:rsidRPr="00C2714A">
                <w:rPr>
                  <w:rFonts w:eastAsia="Times New Roman"/>
                  <w:sz w:val="22"/>
                  <w:szCs w:val="22"/>
                  <w:bdr w:val="none" w:sz="0" w:space="0" w:color="auto"/>
                  <w:lang w:val="es-CL" w:eastAsia="es-CL"/>
                </w:rPr>
                <w:t>100,0</w:t>
              </w:r>
            </w:ins>
          </w:p>
        </w:tc>
      </w:tr>
      <w:tr w:rsidR="00845739" w:rsidRPr="00C2714A" w14:paraId="7B06C6B7" w14:textId="77777777" w:rsidTr="00917F84">
        <w:tblPrEx>
          <w:tblW w:w="10331" w:type="dxa"/>
          <w:tblCellMar>
            <w:left w:w="70" w:type="dxa"/>
            <w:right w:w="70" w:type="dxa"/>
          </w:tblCellMar>
          <w:tblPrExChange w:id="6255" w:author="Observatorio 02" w:date="2017-03-16T16:54:00Z">
            <w:tblPrEx>
              <w:tblW w:w="8838" w:type="dxa"/>
              <w:tblCellMar>
                <w:left w:w="70" w:type="dxa"/>
                <w:right w:w="70" w:type="dxa"/>
              </w:tblCellMar>
            </w:tblPrEx>
          </w:tblPrExChange>
        </w:tblPrEx>
        <w:trPr>
          <w:trHeight w:val="213"/>
          <w:ins w:id="6256" w:author="Observatorio 02" w:date="2017-03-16T16:54:00Z"/>
          <w:trPrChange w:id="6257"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258" w:author="Observatorio 02" w:date="2017-03-16T16:54:00Z">
              <w:tcPr>
                <w:tcW w:w="4559" w:type="dxa"/>
                <w:tcBorders>
                  <w:top w:val="nil"/>
                  <w:left w:val="nil"/>
                  <w:bottom w:val="nil"/>
                  <w:right w:val="nil"/>
                </w:tcBorders>
                <w:shd w:val="clear" w:color="000000" w:fill="FFFFFF"/>
                <w:noWrap/>
                <w:vAlign w:val="bottom"/>
                <w:hideMark/>
              </w:tcPr>
            </w:tcPrChange>
          </w:tcPr>
          <w:p w14:paraId="37180A23" w14:textId="77777777" w:rsidR="00845739" w:rsidRPr="00C2714A" w:rsidRDefault="00845739" w:rsidP="00845739">
            <w:pPr>
              <w:spacing w:after="0" w:line="240" w:lineRule="auto"/>
              <w:rPr>
                <w:ins w:id="6259" w:author="Observatorio 02" w:date="2017-03-16T16:54:00Z"/>
                <w:rFonts w:eastAsia="Times New Roman"/>
                <w:sz w:val="22"/>
                <w:szCs w:val="22"/>
                <w:bdr w:val="none" w:sz="0" w:space="0" w:color="auto"/>
                <w:lang w:val="es-CL" w:eastAsia="es-CL"/>
              </w:rPr>
            </w:pPr>
            <w:ins w:id="6260" w:author="Observatorio 02" w:date="2017-03-16T16:54:00Z">
              <w:r w:rsidRPr="00C2714A">
                <w:rPr>
                  <w:rFonts w:eastAsia="Times New Roman"/>
                  <w:sz w:val="22"/>
                  <w:szCs w:val="22"/>
                  <w:bdr w:val="none" w:sz="0" w:space="0" w:color="auto"/>
                  <w:lang w:val="es-CL" w:eastAsia="es-CL"/>
                </w:rPr>
                <w:t>Técnicos profesionales de nivel medio</w:t>
              </w:r>
            </w:ins>
          </w:p>
        </w:tc>
        <w:tc>
          <w:tcPr>
            <w:tcW w:w="1118" w:type="dxa"/>
            <w:tcBorders>
              <w:top w:val="nil"/>
              <w:left w:val="nil"/>
              <w:bottom w:val="nil"/>
              <w:right w:val="nil"/>
            </w:tcBorders>
            <w:shd w:val="clear" w:color="000000" w:fill="FFFFFF"/>
            <w:noWrap/>
            <w:vAlign w:val="bottom"/>
            <w:hideMark/>
            <w:tcPrChange w:id="6261"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3049B755" w14:textId="77777777" w:rsidR="00845739" w:rsidRPr="00C2714A" w:rsidRDefault="00845739" w:rsidP="00845739">
            <w:pPr>
              <w:spacing w:after="0" w:line="240" w:lineRule="auto"/>
              <w:jc w:val="right"/>
              <w:rPr>
                <w:ins w:id="6262" w:author="Observatorio 02" w:date="2017-03-16T16:54:00Z"/>
                <w:rFonts w:eastAsia="Times New Roman"/>
                <w:sz w:val="22"/>
                <w:szCs w:val="22"/>
                <w:bdr w:val="none" w:sz="0" w:space="0" w:color="auto"/>
                <w:lang w:val="es-CL" w:eastAsia="es-CL"/>
              </w:rPr>
            </w:pPr>
            <w:ins w:id="6263" w:author="Observatorio 02" w:date="2017-03-16T16:54:00Z">
              <w:r w:rsidRPr="00C2714A">
                <w:rPr>
                  <w:rFonts w:eastAsia="Times New Roman"/>
                  <w:sz w:val="22"/>
                  <w:szCs w:val="22"/>
                  <w:bdr w:val="none" w:sz="0" w:space="0" w:color="auto"/>
                  <w:lang w:val="es-CL" w:eastAsia="es-CL"/>
                </w:rPr>
                <w:t>0,4</w:t>
              </w:r>
            </w:ins>
          </w:p>
        </w:tc>
        <w:tc>
          <w:tcPr>
            <w:tcW w:w="727" w:type="dxa"/>
            <w:tcBorders>
              <w:top w:val="nil"/>
              <w:left w:val="nil"/>
              <w:bottom w:val="nil"/>
              <w:right w:val="nil"/>
            </w:tcBorders>
            <w:shd w:val="clear" w:color="000000" w:fill="FFFFFF"/>
            <w:noWrap/>
            <w:vAlign w:val="bottom"/>
            <w:hideMark/>
            <w:tcPrChange w:id="6264"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170B10D2" w14:textId="77777777" w:rsidR="00845739" w:rsidRPr="00C2714A" w:rsidRDefault="00845739" w:rsidP="00845739">
            <w:pPr>
              <w:spacing w:after="0" w:line="240" w:lineRule="auto"/>
              <w:jc w:val="right"/>
              <w:rPr>
                <w:ins w:id="6265" w:author="Observatorio 02" w:date="2017-03-16T16:54:00Z"/>
                <w:rFonts w:eastAsia="Times New Roman"/>
                <w:sz w:val="22"/>
                <w:szCs w:val="22"/>
                <w:bdr w:val="none" w:sz="0" w:space="0" w:color="auto"/>
                <w:lang w:val="es-CL" w:eastAsia="es-CL"/>
              </w:rPr>
            </w:pPr>
            <w:ins w:id="6266" w:author="Observatorio 02" w:date="2017-03-16T16:54:00Z">
              <w:r w:rsidRPr="00C2714A">
                <w:rPr>
                  <w:rFonts w:eastAsia="Times New Roman"/>
                  <w:sz w:val="22"/>
                  <w:szCs w:val="22"/>
                  <w:bdr w:val="none" w:sz="0" w:space="0" w:color="auto"/>
                  <w:lang w:val="es-CL" w:eastAsia="es-CL"/>
                </w:rPr>
                <w:t>6,2</w:t>
              </w:r>
            </w:ins>
          </w:p>
        </w:tc>
        <w:tc>
          <w:tcPr>
            <w:tcW w:w="703" w:type="dxa"/>
            <w:tcBorders>
              <w:top w:val="nil"/>
              <w:left w:val="nil"/>
              <w:bottom w:val="nil"/>
              <w:right w:val="nil"/>
            </w:tcBorders>
            <w:shd w:val="clear" w:color="000000" w:fill="FFFFFF"/>
            <w:noWrap/>
            <w:vAlign w:val="bottom"/>
            <w:hideMark/>
            <w:tcPrChange w:id="6267"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1E911312" w14:textId="77777777" w:rsidR="00845739" w:rsidRPr="00C2714A" w:rsidRDefault="00845739" w:rsidP="00845739">
            <w:pPr>
              <w:spacing w:after="0" w:line="240" w:lineRule="auto"/>
              <w:jc w:val="right"/>
              <w:rPr>
                <w:ins w:id="6268" w:author="Observatorio 02" w:date="2017-03-16T16:54:00Z"/>
                <w:rFonts w:eastAsia="Times New Roman"/>
                <w:sz w:val="22"/>
                <w:szCs w:val="22"/>
                <w:bdr w:val="none" w:sz="0" w:space="0" w:color="auto"/>
                <w:lang w:val="es-CL" w:eastAsia="es-CL"/>
              </w:rPr>
            </w:pPr>
            <w:ins w:id="6269" w:author="Observatorio 02" w:date="2017-03-16T16:54:00Z">
              <w:r w:rsidRPr="00C2714A">
                <w:rPr>
                  <w:rFonts w:eastAsia="Times New Roman"/>
                  <w:sz w:val="22"/>
                  <w:szCs w:val="22"/>
                  <w:bdr w:val="none" w:sz="0" w:space="0" w:color="auto"/>
                  <w:lang w:val="es-CL" w:eastAsia="es-CL"/>
                </w:rPr>
                <w:t>45,6</w:t>
              </w:r>
            </w:ins>
          </w:p>
        </w:tc>
        <w:tc>
          <w:tcPr>
            <w:tcW w:w="837" w:type="dxa"/>
            <w:tcBorders>
              <w:top w:val="nil"/>
              <w:left w:val="nil"/>
              <w:bottom w:val="nil"/>
              <w:right w:val="nil"/>
            </w:tcBorders>
            <w:shd w:val="clear" w:color="000000" w:fill="FFFFFF"/>
            <w:noWrap/>
            <w:vAlign w:val="bottom"/>
            <w:hideMark/>
            <w:tcPrChange w:id="6270"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E9557A8" w14:textId="77777777" w:rsidR="00845739" w:rsidRPr="00C2714A" w:rsidRDefault="00845739" w:rsidP="00845739">
            <w:pPr>
              <w:spacing w:after="0" w:line="240" w:lineRule="auto"/>
              <w:jc w:val="right"/>
              <w:rPr>
                <w:ins w:id="6271" w:author="Observatorio 02" w:date="2017-03-16T16:54:00Z"/>
                <w:rFonts w:eastAsia="Times New Roman"/>
                <w:sz w:val="22"/>
                <w:szCs w:val="22"/>
                <w:bdr w:val="none" w:sz="0" w:space="0" w:color="auto"/>
                <w:lang w:val="es-CL" w:eastAsia="es-CL"/>
              </w:rPr>
            </w:pPr>
            <w:ins w:id="6272" w:author="Observatorio 02" w:date="2017-03-16T16:54:00Z">
              <w:r w:rsidRPr="00C2714A">
                <w:rPr>
                  <w:rFonts w:eastAsia="Times New Roman"/>
                  <w:sz w:val="22"/>
                  <w:szCs w:val="22"/>
                  <w:bdr w:val="none" w:sz="0" w:space="0" w:color="auto"/>
                  <w:lang w:val="es-CL" w:eastAsia="es-CL"/>
                </w:rPr>
                <w:t>30,1</w:t>
              </w:r>
            </w:ins>
          </w:p>
        </w:tc>
        <w:tc>
          <w:tcPr>
            <w:tcW w:w="1143" w:type="dxa"/>
            <w:tcBorders>
              <w:top w:val="nil"/>
              <w:left w:val="nil"/>
              <w:bottom w:val="nil"/>
              <w:right w:val="nil"/>
            </w:tcBorders>
            <w:shd w:val="clear" w:color="000000" w:fill="FFFFFF"/>
            <w:noWrap/>
            <w:vAlign w:val="bottom"/>
            <w:hideMark/>
            <w:tcPrChange w:id="6273"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025091C4" w14:textId="77777777" w:rsidR="00845739" w:rsidRPr="00C2714A" w:rsidRDefault="00845739" w:rsidP="00845739">
            <w:pPr>
              <w:spacing w:after="0" w:line="240" w:lineRule="auto"/>
              <w:jc w:val="right"/>
              <w:rPr>
                <w:ins w:id="6274" w:author="Observatorio 02" w:date="2017-03-16T16:54:00Z"/>
                <w:rFonts w:eastAsia="Times New Roman"/>
                <w:sz w:val="22"/>
                <w:szCs w:val="22"/>
                <w:bdr w:val="none" w:sz="0" w:space="0" w:color="auto"/>
                <w:lang w:val="es-CL" w:eastAsia="es-CL"/>
              </w:rPr>
            </w:pPr>
            <w:ins w:id="6275" w:author="Observatorio 02" w:date="2017-03-16T16:54:00Z">
              <w:r w:rsidRPr="00C2714A">
                <w:rPr>
                  <w:rFonts w:eastAsia="Times New Roman"/>
                  <w:sz w:val="22"/>
                  <w:szCs w:val="22"/>
                  <w:bdr w:val="none" w:sz="0" w:space="0" w:color="auto"/>
                  <w:lang w:val="es-CL" w:eastAsia="es-CL"/>
                </w:rPr>
                <w:t>17,6</w:t>
              </w:r>
            </w:ins>
          </w:p>
        </w:tc>
        <w:tc>
          <w:tcPr>
            <w:tcW w:w="1020" w:type="dxa"/>
            <w:tcBorders>
              <w:top w:val="nil"/>
              <w:left w:val="nil"/>
              <w:bottom w:val="nil"/>
              <w:right w:val="nil"/>
            </w:tcBorders>
            <w:shd w:val="clear" w:color="000000" w:fill="FFFFFF"/>
            <w:noWrap/>
            <w:vAlign w:val="bottom"/>
            <w:hideMark/>
            <w:tcPrChange w:id="6276" w:author="Observatorio 02" w:date="2017-03-16T16:54:00Z">
              <w:tcPr>
                <w:tcW w:w="659" w:type="dxa"/>
                <w:tcBorders>
                  <w:top w:val="nil"/>
                  <w:left w:val="nil"/>
                  <w:bottom w:val="nil"/>
                  <w:right w:val="nil"/>
                </w:tcBorders>
                <w:shd w:val="clear" w:color="000000" w:fill="FFFFFF"/>
                <w:noWrap/>
                <w:vAlign w:val="bottom"/>
                <w:hideMark/>
              </w:tcPr>
            </w:tcPrChange>
          </w:tcPr>
          <w:p w14:paraId="67F4B57D" w14:textId="77777777" w:rsidR="00845739" w:rsidRPr="00C2714A" w:rsidRDefault="00845739" w:rsidP="00845739">
            <w:pPr>
              <w:spacing w:after="0" w:line="240" w:lineRule="auto"/>
              <w:jc w:val="right"/>
              <w:rPr>
                <w:ins w:id="6277" w:author="Observatorio 02" w:date="2017-03-16T16:54:00Z"/>
                <w:rFonts w:eastAsia="Times New Roman"/>
                <w:sz w:val="22"/>
                <w:szCs w:val="22"/>
                <w:bdr w:val="none" w:sz="0" w:space="0" w:color="auto"/>
                <w:lang w:val="es-CL" w:eastAsia="es-CL"/>
              </w:rPr>
            </w:pPr>
            <w:ins w:id="6278" w:author="Observatorio 02" w:date="2017-03-16T16:54:00Z">
              <w:r w:rsidRPr="00C2714A">
                <w:rPr>
                  <w:rFonts w:eastAsia="Times New Roman"/>
                  <w:sz w:val="22"/>
                  <w:szCs w:val="22"/>
                  <w:bdr w:val="none" w:sz="0" w:space="0" w:color="auto"/>
                  <w:lang w:val="es-CL" w:eastAsia="es-CL"/>
                </w:rPr>
                <w:t>0,1</w:t>
              </w:r>
            </w:ins>
          </w:p>
        </w:tc>
        <w:tc>
          <w:tcPr>
            <w:tcW w:w="580" w:type="dxa"/>
            <w:tcBorders>
              <w:top w:val="nil"/>
              <w:left w:val="nil"/>
              <w:bottom w:val="nil"/>
              <w:right w:val="nil"/>
            </w:tcBorders>
            <w:shd w:val="clear" w:color="000000" w:fill="FFFFFF"/>
            <w:noWrap/>
            <w:vAlign w:val="bottom"/>
            <w:hideMark/>
            <w:tcPrChange w:id="6279"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31E3597A" w14:textId="77777777" w:rsidR="00845739" w:rsidRPr="00C2714A" w:rsidRDefault="00845739" w:rsidP="00845739">
            <w:pPr>
              <w:spacing w:after="0" w:line="240" w:lineRule="auto"/>
              <w:jc w:val="right"/>
              <w:rPr>
                <w:ins w:id="6280" w:author="Observatorio 02" w:date="2017-03-16T16:54:00Z"/>
                <w:rFonts w:eastAsia="Times New Roman"/>
                <w:sz w:val="22"/>
                <w:szCs w:val="22"/>
                <w:bdr w:val="none" w:sz="0" w:space="0" w:color="auto"/>
                <w:lang w:val="es-CL" w:eastAsia="es-CL"/>
              </w:rPr>
            </w:pPr>
            <w:ins w:id="6281"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282" w:author="Observatorio 02" w:date="2017-03-16T16:54:00Z">
              <w:tcPr>
                <w:tcW w:w="426" w:type="dxa"/>
                <w:tcBorders>
                  <w:top w:val="nil"/>
                  <w:left w:val="nil"/>
                  <w:bottom w:val="nil"/>
                  <w:right w:val="nil"/>
                </w:tcBorders>
                <w:shd w:val="clear" w:color="000000" w:fill="FFFFFF"/>
                <w:noWrap/>
                <w:vAlign w:val="bottom"/>
                <w:hideMark/>
              </w:tcPr>
            </w:tcPrChange>
          </w:tcPr>
          <w:p w14:paraId="79EC585C" w14:textId="77777777" w:rsidR="00845739" w:rsidRPr="00C2714A" w:rsidRDefault="00845739" w:rsidP="00845739">
            <w:pPr>
              <w:spacing w:after="0" w:line="240" w:lineRule="auto"/>
              <w:jc w:val="right"/>
              <w:rPr>
                <w:ins w:id="6283" w:author="Observatorio 02" w:date="2017-03-16T16:54:00Z"/>
                <w:rFonts w:eastAsia="Times New Roman"/>
                <w:sz w:val="22"/>
                <w:szCs w:val="22"/>
                <w:bdr w:val="none" w:sz="0" w:space="0" w:color="auto"/>
                <w:lang w:val="es-CL" w:eastAsia="es-CL"/>
              </w:rPr>
            </w:pPr>
            <w:ins w:id="6284" w:author="Observatorio 02" w:date="2017-03-16T16:54:00Z">
              <w:r w:rsidRPr="00C2714A">
                <w:rPr>
                  <w:rFonts w:eastAsia="Times New Roman"/>
                  <w:sz w:val="22"/>
                  <w:szCs w:val="22"/>
                  <w:bdr w:val="none" w:sz="0" w:space="0" w:color="auto"/>
                  <w:lang w:val="es-CL" w:eastAsia="es-CL"/>
                </w:rPr>
                <w:t>100,0</w:t>
              </w:r>
            </w:ins>
          </w:p>
        </w:tc>
      </w:tr>
      <w:tr w:rsidR="00845739" w:rsidRPr="00C2714A" w14:paraId="31ABDB40" w14:textId="77777777" w:rsidTr="00917F84">
        <w:tblPrEx>
          <w:tblW w:w="10331" w:type="dxa"/>
          <w:tblCellMar>
            <w:left w:w="70" w:type="dxa"/>
            <w:right w:w="70" w:type="dxa"/>
          </w:tblCellMar>
          <w:tblPrExChange w:id="6285" w:author="Observatorio 02" w:date="2017-03-16T16:54:00Z">
            <w:tblPrEx>
              <w:tblW w:w="8838" w:type="dxa"/>
              <w:tblCellMar>
                <w:left w:w="70" w:type="dxa"/>
                <w:right w:w="70" w:type="dxa"/>
              </w:tblCellMar>
            </w:tblPrEx>
          </w:tblPrExChange>
        </w:tblPrEx>
        <w:trPr>
          <w:trHeight w:val="213"/>
          <w:ins w:id="6286" w:author="Observatorio 02" w:date="2017-03-16T16:54:00Z"/>
          <w:trPrChange w:id="6287"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288" w:author="Observatorio 02" w:date="2017-03-16T16:54:00Z">
              <w:tcPr>
                <w:tcW w:w="4559" w:type="dxa"/>
                <w:tcBorders>
                  <w:top w:val="nil"/>
                  <w:left w:val="nil"/>
                  <w:bottom w:val="nil"/>
                  <w:right w:val="nil"/>
                </w:tcBorders>
                <w:shd w:val="clear" w:color="000000" w:fill="FFFFFF"/>
                <w:noWrap/>
                <w:vAlign w:val="bottom"/>
                <w:hideMark/>
              </w:tcPr>
            </w:tcPrChange>
          </w:tcPr>
          <w:p w14:paraId="4E026014" w14:textId="77777777" w:rsidR="00845739" w:rsidRPr="00C2714A" w:rsidRDefault="00845739" w:rsidP="00845739">
            <w:pPr>
              <w:spacing w:after="0" w:line="240" w:lineRule="auto"/>
              <w:rPr>
                <w:ins w:id="6289" w:author="Observatorio 02" w:date="2017-03-16T16:54:00Z"/>
                <w:rFonts w:eastAsia="Times New Roman"/>
                <w:sz w:val="22"/>
                <w:szCs w:val="22"/>
                <w:bdr w:val="none" w:sz="0" w:space="0" w:color="auto"/>
                <w:lang w:val="es-CL" w:eastAsia="es-CL"/>
              </w:rPr>
            </w:pPr>
            <w:ins w:id="6290" w:author="Observatorio 02" w:date="2017-03-16T16:54:00Z">
              <w:r w:rsidRPr="00C2714A">
                <w:rPr>
                  <w:rFonts w:eastAsia="Times New Roman"/>
                  <w:sz w:val="22"/>
                  <w:szCs w:val="22"/>
                  <w:bdr w:val="none" w:sz="0" w:space="0" w:color="auto"/>
                  <w:lang w:val="es-CL" w:eastAsia="es-CL"/>
                </w:rPr>
                <w:t>Empleados de oficina</w:t>
              </w:r>
            </w:ins>
          </w:p>
        </w:tc>
        <w:tc>
          <w:tcPr>
            <w:tcW w:w="1118" w:type="dxa"/>
            <w:tcBorders>
              <w:top w:val="nil"/>
              <w:left w:val="nil"/>
              <w:bottom w:val="nil"/>
              <w:right w:val="nil"/>
            </w:tcBorders>
            <w:shd w:val="clear" w:color="000000" w:fill="FFFFFF"/>
            <w:noWrap/>
            <w:vAlign w:val="bottom"/>
            <w:hideMark/>
            <w:tcPrChange w:id="6291"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4C2CB402" w14:textId="77777777" w:rsidR="00845739" w:rsidRPr="00C2714A" w:rsidRDefault="00845739" w:rsidP="00845739">
            <w:pPr>
              <w:spacing w:after="0" w:line="240" w:lineRule="auto"/>
              <w:jc w:val="right"/>
              <w:rPr>
                <w:ins w:id="6292" w:author="Observatorio 02" w:date="2017-03-16T16:54:00Z"/>
                <w:rFonts w:eastAsia="Times New Roman"/>
                <w:sz w:val="22"/>
                <w:szCs w:val="22"/>
                <w:bdr w:val="none" w:sz="0" w:space="0" w:color="auto"/>
                <w:lang w:val="es-CL" w:eastAsia="es-CL"/>
              </w:rPr>
            </w:pPr>
            <w:ins w:id="6293" w:author="Observatorio 02" w:date="2017-03-16T16:54:00Z">
              <w:r w:rsidRPr="00C2714A">
                <w:rPr>
                  <w:rFonts w:eastAsia="Times New Roman"/>
                  <w:sz w:val="22"/>
                  <w:szCs w:val="22"/>
                  <w:bdr w:val="none" w:sz="0" w:space="0" w:color="auto"/>
                  <w:lang w:val="es-CL" w:eastAsia="es-CL"/>
                </w:rPr>
                <w:t>4,2</w:t>
              </w:r>
            </w:ins>
          </w:p>
        </w:tc>
        <w:tc>
          <w:tcPr>
            <w:tcW w:w="727" w:type="dxa"/>
            <w:tcBorders>
              <w:top w:val="nil"/>
              <w:left w:val="nil"/>
              <w:bottom w:val="nil"/>
              <w:right w:val="nil"/>
            </w:tcBorders>
            <w:shd w:val="clear" w:color="000000" w:fill="FFFFFF"/>
            <w:noWrap/>
            <w:vAlign w:val="bottom"/>
            <w:hideMark/>
            <w:tcPrChange w:id="6294"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6A029B46" w14:textId="77777777" w:rsidR="00845739" w:rsidRPr="00C2714A" w:rsidRDefault="00845739" w:rsidP="00845739">
            <w:pPr>
              <w:spacing w:after="0" w:line="240" w:lineRule="auto"/>
              <w:jc w:val="right"/>
              <w:rPr>
                <w:ins w:id="6295" w:author="Observatorio 02" w:date="2017-03-16T16:54:00Z"/>
                <w:rFonts w:eastAsia="Times New Roman"/>
                <w:sz w:val="22"/>
                <w:szCs w:val="22"/>
                <w:bdr w:val="none" w:sz="0" w:space="0" w:color="auto"/>
                <w:lang w:val="es-CL" w:eastAsia="es-CL"/>
              </w:rPr>
            </w:pPr>
            <w:ins w:id="6296" w:author="Observatorio 02" w:date="2017-03-16T16:54:00Z">
              <w:r w:rsidRPr="00C2714A">
                <w:rPr>
                  <w:rFonts w:eastAsia="Times New Roman"/>
                  <w:sz w:val="22"/>
                  <w:szCs w:val="22"/>
                  <w:bdr w:val="none" w:sz="0" w:space="0" w:color="auto"/>
                  <w:lang w:val="es-CL" w:eastAsia="es-CL"/>
                </w:rPr>
                <w:t>12,0</w:t>
              </w:r>
            </w:ins>
          </w:p>
        </w:tc>
        <w:tc>
          <w:tcPr>
            <w:tcW w:w="703" w:type="dxa"/>
            <w:tcBorders>
              <w:top w:val="nil"/>
              <w:left w:val="nil"/>
              <w:bottom w:val="nil"/>
              <w:right w:val="nil"/>
            </w:tcBorders>
            <w:shd w:val="clear" w:color="000000" w:fill="FFFFFF"/>
            <w:noWrap/>
            <w:vAlign w:val="bottom"/>
            <w:hideMark/>
            <w:tcPrChange w:id="6297"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010BB183" w14:textId="77777777" w:rsidR="00845739" w:rsidRPr="00C2714A" w:rsidRDefault="00845739" w:rsidP="00845739">
            <w:pPr>
              <w:spacing w:after="0" w:line="240" w:lineRule="auto"/>
              <w:jc w:val="right"/>
              <w:rPr>
                <w:ins w:id="6298" w:author="Observatorio 02" w:date="2017-03-16T16:54:00Z"/>
                <w:rFonts w:eastAsia="Times New Roman"/>
                <w:sz w:val="22"/>
                <w:szCs w:val="22"/>
                <w:bdr w:val="none" w:sz="0" w:space="0" w:color="auto"/>
                <w:lang w:val="es-CL" w:eastAsia="es-CL"/>
              </w:rPr>
            </w:pPr>
            <w:ins w:id="6299" w:author="Observatorio 02" w:date="2017-03-16T16:54:00Z">
              <w:r w:rsidRPr="00C2714A">
                <w:rPr>
                  <w:rFonts w:eastAsia="Times New Roman"/>
                  <w:sz w:val="22"/>
                  <w:szCs w:val="22"/>
                  <w:bdr w:val="none" w:sz="0" w:space="0" w:color="auto"/>
                  <w:lang w:val="es-CL" w:eastAsia="es-CL"/>
                </w:rPr>
                <w:t>58,2</w:t>
              </w:r>
            </w:ins>
          </w:p>
        </w:tc>
        <w:tc>
          <w:tcPr>
            <w:tcW w:w="837" w:type="dxa"/>
            <w:tcBorders>
              <w:top w:val="nil"/>
              <w:left w:val="nil"/>
              <w:bottom w:val="nil"/>
              <w:right w:val="nil"/>
            </w:tcBorders>
            <w:shd w:val="clear" w:color="000000" w:fill="FFFFFF"/>
            <w:noWrap/>
            <w:vAlign w:val="bottom"/>
            <w:hideMark/>
            <w:tcPrChange w:id="6300"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38A5A357" w14:textId="77777777" w:rsidR="00845739" w:rsidRPr="00C2714A" w:rsidRDefault="00845739" w:rsidP="00845739">
            <w:pPr>
              <w:spacing w:after="0" w:line="240" w:lineRule="auto"/>
              <w:jc w:val="right"/>
              <w:rPr>
                <w:ins w:id="6301" w:author="Observatorio 02" w:date="2017-03-16T16:54:00Z"/>
                <w:rFonts w:eastAsia="Times New Roman"/>
                <w:sz w:val="22"/>
                <w:szCs w:val="22"/>
                <w:bdr w:val="none" w:sz="0" w:space="0" w:color="auto"/>
                <w:lang w:val="es-CL" w:eastAsia="es-CL"/>
              </w:rPr>
            </w:pPr>
            <w:ins w:id="6302" w:author="Observatorio 02" w:date="2017-03-16T16:54:00Z">
              <w:r w:rsidRPr="00C2714A">
                <w:rPr>
                  <w:rFonts w:eastAsia="Times New Roman"/>
                  <w:sz w:val="22"/>
                  <w:szCs w:val="22"/>
                  <w:bdr w:val="none" w:sz="0" w:space="0" w:color="auto"/>
                  <w:lang w:val="es-CL" w:eastAsia="es-CL"/>
                </w:rPr>
                <w:t>17,3</w:t>
              </w:r>
            </w:ins>
          </w:p>
        </w:tc>
        <w:tc>
          <w:tcPr>
            <w:tcW w:w="1143" w:type="dxa"/>
            <w:tcBorders>
              <w:top w:val="nil"/>
              <w:left w:val="nil"/>
              <w:bottom w:val="nil"/>
              <w:right w:val="nil"/>
            </w:tcBorders>
            <w:shd w:val="clear" w:color="000000" w:fill="FFFFFF"/>
            <w:noWrap/>
            <w:vAlign w:val="bottom"/>
            <w:hideMark/>
            <w:tcPrChange w:id="6303"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457815A6" w14:textId="77777777" w:rsidR="00845739" w:rsidRPr="00C2714A" w:rsidRDefault="00845739" w:rsidP="00845739">
            <w:pPr>
              <w:spacing w:after="0" w:line="240" w:lineRule="auto"/>
              <w:jc w:val="right"/>
              <w:rPr>
                <w:ins w:id="6304" w:author="Observatorio 02" w:date="2017-03-16T16:54:00Z"/>
                <w:rFonts w:eastAsia="Times New Roman"/>
                <w:sz w:val="22"/>
                <w:szCs w:val="22"/>
                <w:bdr w:val="none" w:sz="0" w:space="0" w:color="auto"/>
                <w:lang w:val="es-CL" w:eastAsia="es-CL"/>
              </w:rPr>
            </w:pPr>
            <w:ins w:id="6305" w:author="Observatorio 02" w:date="2017-03-16T16:54:00Z">
              <w:r w:rsidRPr="00C2714A">
                <w:rPr>
                  <w:rFonts w:eastAsia="Times New Roman"/>
                  <w:sz w:val="22"/>
                  <w:szCs w:val="22"/>
                  <w:bdr w:val="none" w:sz="0" w:space="0" w:color="auto"/>
                  <w:lang w:val="es-CL" w:eastAsia="es-CL"/>
                </w:rPr>
                <w:t>8,3</w:t>
              </w:r>
            </w:ins>
          </w:p>
        </w:tc>
        <w:tc>
          <w:tcPr>
            <w:tcW w:w="1020" w:type="dxa"/>
            <w:tcBorders>
              <w:top w:val="nil"/>
              <w:left w:val="nil"/>
              <w:bottom w:val="nil"/>
              <w:right w:val="nil"/>
            </w:tcBorders>
            <w:shd w:val="clear" w:color="000000" w:fill="FFFFFF"/>
            <w:noWrap/>
            <w:vAlign w:val="bottom"/>
            <w:hideMark/>
            <w:tcPrChange w:id="6306" w:author="Observatorio 02" w:date="2017-03-16T16:54:00Z">
              <w:tcPr>
                <w:tcW w:w="659" w:type="dxa"/>
                <w:tcBorders>
                  <w:top w:val="nil"/>
                  <w:left w:val="nil"/>
                  <w:bottom w:val="nil"/>
                  <w:right w:val="nil"/>
                </w:tcBorders>
                <w:shd w:val="clear" w:color="000000" w:fill="FFFFFF"/>
                <w:noWrap/>
                <w:vAlign w:val="bottom"/>
                <w:hideMark/>
              </w:tcPr>
            </w:tcPrChange>
          </w:tcPr>
          <w:p w14:paraId="2AE36CD4" w14:textId="77777777" w:rsidR="00845739" w:rsidRPr="00C2714A" w:rsidRDefault="00845739" w:rsidP="00845739">
            <w:pPr>
              <w:spacing w:after="0" w:line="240" w:lineRule="auto"/>
              <w:jc w:val="right"/>
              <w:rPr>
                <w:ins w:id="6307" w:author="Observatorio 02" w:date="2017-03-16T16:54:00Z"/>
                <w:rFonts w:eastAsia="Times New Roman"/>
                <w:sz w:val="22"/>
                <w:szCs w:val="22"/>
                <w:bdr w:val="none" w:sz="0" w:space="0" w:color="auto"/>
                <w:lang w:val="es-CL" w:eastAsia="es-CL"/>
              </w:rPr>
            </w:pPr>
            <w:ins w:id="6308"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nil"/>
              <w:right w:val="nil"/>
            </w:tcBorders>
            <w:shd w:val="clear" w:color="000000" w:fill="FFFFFF"/>
            <w:noWrap/>
            <w:vAlign w:val="bottom"/>
            <w:hideMark/>
            <w:tcPrChange w:id="6309"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71D2CD97" w14:textId="77777777" w:rsidR="00845739" w:rsidRPr="00C2714A" w:rsidRDefault="00845739" w:rsidP="00845739">
            <w:pPr>
              <w:spacing w:after="0" w:line="240" w:lineRule="auto"/>
              <w:jc w:val="right"/>
              <w:rPr>
                <w:ins w:id="6310" w:author="Observatorio 02" w:date="2017-03-16T16:54:00Z"/>
                <w:rFonts w:eastAsia="Times New Roman"/>
                <w:sz w:val="22"/>
                <w:szCs w:val="22"/>
                <w:bdr w:val="none" w:sz="0" w:space="0" w:color="auto"/>
                <w:lang w:val="es-CL" w:eastAsia="es-CL"/>
              </w:rPr>
            </w:pPr>
            <w:ins w:id="6311"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312" w:author="Observatorio 02" w:date="2017-03-16T16:54:00Z">
              <w:tcPr>
                <w:tcW w:w="426" w:type="dxa"/>
                <w:tcBorders>
                  <w:top w:val="nil"/>
                  <w:left w:val="nil"/>
                  <w:bottom w:val="nil"/>
                  <w:right w:val="nil"/>
                </w:tcBorders>
                <w:shd w:val="clear" w:color="000000" w:fill="FFFFFF"/>
                <w:noWrap/>
                <w:vAlign w:val="bottom"/>
                <w:hideMark/>
              </w:tcPr>
            </w:tcPrChange>
          </w:tcPr>
          <w:p w14:paraId="3F260C1F" w14:textId="77777777" w:rsidR="00845739" w:rsidRPr="00C2714A" w:rsidRDefault="00845739" w:rsidP="00845739">
            <w:pPr>
              <w:spacing w:after="0" w:line="240" w:lineRule="auto"/>
              <w:jc w:val="right"/>
              <w:rPr>
                <w:ins w:id="6313" w:author="Observatorio 02" w:date="2017-03-16T16:54:00Z"/>
                <w:rFonts w:eastAsia="Times New Roman"/>
                <w:sz w:val="22"/>
                <w:szCs w:val="22"/>
                <w:bdr w:val="none" w:sz="0" w:space="0" w:color="auto"/>
                <w:lang w:val="es-CL" w:eastAsia="es-CL"/>
              </w:rPr>
            </w:pPr>
            <w:ins w:id="6314" w:author="Observatorio 02" w:date="2017-03-16T16:54:00Z">
              <w:r w:rsidRPr="00C2714A">
                <w:rPr>
                  <w:rFonts w:eastAsia="Times New Roman"/>
                  <w:sz w:val="22"/>
                  <w:szCs w:val="22"/>
                  <w:bdr w:val="none" w:sz="0" w:space="0" w:color="auto"/>
                  <w:lang w:val="es-CL" w:eastAsia="es-CL"/>
                </w:rPr>
                <w:t>100,0</w:t>
              </w:r>
            </w:ins>
          </w:p>
        </w:tc>
      </w:tr>
      <w:tr w:rsidR="00845739" w:rsidRPr="00C2714A" w14:paraId="58F08883" w14:textId="77777777" w:rsidTr="00917F84">
        <w:tblPrEx>
          <w:tblW w:w="10331" w:type="dxa"/>
          <w:tblCellMar>
            <w:left w:w="70" w:type="dxa"/>
            <w:right w:w="70" w:type="dxa"/>
          </w:tblCellMar>
          <w:tblPrExChange w:id="6315" w:author="Observatorio 02" w:date="2017-03-16T16:54:00Z">
            <w:tblPrEx>
              <w:tblW w:w="8838" w:type="dxa"/>
              <w:tblCellMar>
                <w:left w:w="70" w:type="dxa"/>
                <w:right w:w="70" w:type="dxa"/>
              </w:tblCellMar>
            </w:tblPrEx>
          </w:tblPrExChange>
        </w:tblPrEx>
        <w:trPr>
          <w:trHeight w:val="213"/>
          <w:ins w:id="6316" w:author="Observatorio 02" w:date="2017-03-16T16:54:00Z"/>
          <w:trPrChange w:id="6317"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318" w:author="Observatorio 02" w:date="2017-03-16T16:54:00Z">
              <w:tcPr>
                <w:tcW w:w="4559" w:type="dxa"/>
                <w:tcBorders>
                  <w:top w:val="nil"/>
                  <w:left w:val="nil"/>
                  <w:bottom w:val="nil"/>
                  <w:right w:val="nil"/>
                </w:tcBorders>
                <w:shd w:val="clear" w:color="000000" w:fill="FFFFFF"/>
                <w:noWrap/>
                <w:vAlign w:val="bottom"/>
                <w:hideMark/>
              </w:tcPr>
            </w:tcPrChange>
          </w:tcPr>
          <w:p w14:paraId="290705DC" w14:textId="77777777" w:rsidR="00845739" w:rsidRPr="00C2714A" w:rsidRDefault="00845739" w:rsidP="00845739">
            <w:pPr>
              <w:spacing w:after="0" w:line="240" w:lineRule="auto"/>
              <w:rPr>
                <w:ins w:id="6319" w:author="Observatorio 02" w:date="2017-03-16T16:54:00Z"/>
                <w:rFonts w:eastAsia="Times New Roman"/>
                <w:sz w:val="22"/>
                <w:szCs w:val="22"/>
                <w:bdr w:val="none" w:sz="0" w:space="0" w:color="auto"/>
                <w:lang w:val="es-CL" w:eastAsia="es-CL"/>
              </w:rPr>
            </w:pPr>
            <w:ins w:id="6320" w:author="Observatorio 02" w:date="2017-03-16T16:54:00Z">
              <w:r w:rsidRPr="00C2714A">
                <w:rPr>
                  <w:rFonts w:eastAsia="Times New Roman"/>
                  <w:sz w:val="22"/>
                  <w:szCs w:val="22"/>
                  <w:bdr w:val="none" w:sz="0" w:space="0" w:color="auto"/>
                  <w:lang w:val="es-CL" w:eastAsia="es-CL"/>
                </w:rPr>
                <w:t>Trabajadores de los servicios y vendedores de comercios y mercados</w:t>
              </w:r>
            </w:ins>
          </w:p>
        </w:tc>
        <w:tc>
          <w:tcPr>
            <w:tcW w:w="1118" w:type="dxa"/>
            <w:tcBorders>
              <w:top w:val="nil"/>
              <w:left w:val="nil"/>
              <w:bottom w:val="nil"/>
              <w:right w:val="nil"/>
            </w:tcBorders>
            <w:shd w:val="clear" w:color="000000" w:fill="FFFFFF"/>
            <w:noWrap/>
            <w:vAlign w:val="bottom"/>
            <w:hideMark/>
            <w:tcPrChange w:id="6321"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0D789A13" w14:textId="77777777" w:rsidR="00845739" w:rsidRPr="00C2714A" w:rsidRDefault="00845739" w:rsidP="00845739">
            <w:pPr>
              <w:spacing w:after="0" w:line="240" w:lineRule="auto"/>
              <w:jc w:val="right"/>
              <w:rPr>
                <w:ins w:id="6322" w:author="Observatorio 02" w:date="2017-03-16T16:54:00Z"/>
                <w:rFonts w:eastAsia="Times New Roman"/>
                <w:sz w:val="22"/>
                <w:szCs w:val="22"/>
                <w:bdr w:val="none" w:sz="0" w:space="0" w:color="auto"/>
                <w:lang w:val="es-CL" w:eastAsia="es-CL"/>
              </w:rPr>
            </w:pPr>
            <w:ins w:id="6323" w:author="Observatorio 02" w:date="2017-03-16T16:54:00Z">
              <w:r w:rsidRPr="00C2714A">
                <w:rPr>
                  <w:rFonts w:eastAsia="Times New Roman"/>
                  <w:sz w:val="22"/>
                  <w:szCs w:val="22"/>
                  <w:bdr w:val="none" w:sz="0" w:space="0" w:color="auto"/>
                  <w:lang w:val="es-CL" w:eastAsia="es-CL"/>
                </w:rPr>
                <w:t>25,3ᵃ</w:t>
              </w:r>
            </w:ins>
          </w:p>
        </w:tc>
        <w:tc>
          <w:tcPr>
            <w:tcW w:w="727" w:type="dxa"/>
            <w:tcBorders>
              <w:top w:val="nil"/>
              <w:left w:val="nil"/>
              <w:bottom w:val="nil"/>
              <w:right w:val="nil"/>
            </w:tcBorders>
            <w:shd w:val="clear" w:color="000000" w:fill="FFFFFF"/>
            <w:noWrap/>
            <w:vAlign w:val="bottom"/>
            <w:hideMark/>
            <w:tcPrChange w:id="6324"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66BB7383" w14:textId="77777777" w:rsidR="00845739" w:rsidRPr="00C2714A" w:rsidRDefault="00845739" w:rsidP="00845739">
            <w:pPr>
              <w:spacing w:after="0" w:line="240" w:lineRule="auto"/>
              <w:jc w:val="right"/>
              <w:rPr>
                <w:ins w:id="6325" w:author="Observatorio 02" w:date="2017-03-16T16:54:00Z"/>
                <w:rFonts w:eastAsia="Times New Roman"/>
                <w:sz w:val="22"/>
                <w:szCs w:val="22"/>
                <w:bdr w:val="none" w:sz="0" w:space="0" w:color="auto"/>
                <w:lang w:val="es-CL" w:eastAsia="es-CL"/>
              </w:rPr>
            </w:pPr>
            <w:ins w:id="6326" w:author="Observatorio 02" w:date="2017-03-16T16:54:00Z">
              <w:r w:rsidRPr="00C2714A">
                <w:rPr>
                  <w:rFonts w:eastAsia="Times New Roman"/>
                  <w:sz w:val="22"/>
                  <w:szCs w:val="22"/>
                  <w:bdr w:val="none" w:sz="0" w:space="0" w:color="auto"/>
                  <w:lang w:val="es-CL" w:eastAsia="es-CL"/>
                </w:rPr>
                <w:t>20,6ᵃ</w:t>
              </w:r>
            </w:ins>
          </w:p>
        </w:tc>
        <w:tc>
          <w:tcPr>
            <w:tcW w:w="703" w:type="dxa"/>
            <w:tcBorders>
              <w:top w:val="nil"/>
              <w:left w:val="nil"/>
              <w:bottom w:val="nil"/>
              <w:right w:val="nil"/>
            </w:tcBorders>
            <w:shd w:val="clear" w:color="000000" w:fill="FFFFFF"/>
            <w:noWrap/>
            <w:vAlign w:val="bottom"/>
            <w:hideMark/>
            <w:tcPrChange w:id="6327"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404B53AA" w14:textId="77777777" w:rsidR="00845739" w:rsidRPr="00C2714A" w:rsidRDefault="00845739" w:rsidP="00845739">
            <w:pPr>
              <w:spacing w:after="0" w:line="240" w:lineRule="auto"/>
              <w:jc w:val="right"/>
              <w:rPr>
                <w:ins w:id="6328" w:author="Observatorio 02" w:date="2017-03-16T16:54:00Z"/>
                <w:rFonts w:eastAsia="Times New Roman"/>
                <w:sz w:val="22"/>
                <w:szCs w:val="22"/>
                <w:bdr w:val="none" w:sz="0" w:space="0" w:color="auto"/>
                <w:lang w:val="es-CL" w:eastAsia="es-CL"/>
              </w:rPr>
            </w:pPr>
            <w:ins w:id="6329" w:author="Observatorio 02" w:date="2017-03-16T16:54:00Z">
              <w:r w:rsidRPr="00C2714A">
                <w:rPr>
                  <w:rFonts w:eastAsia="Times New Roman"/>
                  <w:sz w:val="22"/>
                  <w:szCs w:val="22"/>
                  <w:bdr w:val="none" w:sz="0" w:space="0" w:color="auto"/>
                  <w:lang w:val="es-CL" w:eastAsia="es-CL"/>
                </w:rPr>
                <w:t>51,0ᵃ</w:t>
              </w:r>
            </w:ins>
          </w:p>
        </w:tc>
        <w:tc>
          <w:tcPr>
            <w:tcW w:w="837" w:type="dxa"/>
            <w:tcBorders>
              <w:top w:val="nil"/>
              <w:left w:val="nil"/>
              <w:bottom w:val="nil"/>
              <w:right w:val="nil"/>
            </w:tcBorders>
            <w:shd w:val="clear" w:color="000000" w:fill="FFFFFF"/>
            <w:noWrap/>
            <w:vAlign w:val="bottom"/>
            <w:hideMark/>
            <w:tcPrChange w:id="6330"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24D569E4" w14:textId="77777777" w:rsidR="00845739" w:rsidRPr="00C2714A" w:rsidRDefault="00845739" w:rsidP="00845739">
            <w:pPr>
              <w:spacing w:after="0" w:line="240" w:lineRule="auto"/>
              <w:jc w:val="right"/>
              <w:rPr>
                <w:ins w:id="6331" w:author="Observatorio 02" w:date="2017-03-16T16:54:00Z"/>
                <w:rFonts w:eastAsia="Times New Roman"/>
                <w:sz w:val="22"/>
                <w:szCs w:val="22"/>
                <w:bdr w:val="none" w:sz="0" w:space="0" w:color="auto"/>
                <w:lang w:val="es-CL" w:eastAsia="es-CL"/>
              </w:rPr>
            </w:pPr>
            <w:ins w:id="6332" w:author="Observatorio 02" w:date="2017-03-16T16:54:00Z">
              <w:r w:rsidRPr="00C2714A">
                <w:rPr>
                  <w:rFonts w:eastAsia="Times New Roman"/>
                  <w:sz w:val="22"/>
                  <w:szCs w:val="22"/>
                  <w:bdr w:val="none" w:sz="0" w:space="0" w:color="auto"/>
                  <w:lang w:val="es-CL" w:eastAsia="es-CL"/>
                </w:rPr>
                <w:t>3,1ᵃ</w:t>
              </w:r>
            </w:ins>
          </w:p>
        </w:tc>
        <w:tc>
          <w:tcPr>
            <w:tcW w:w="1143" w:type="dxa"/>
            <w:tcBorders>
              <w:top w:val="nil"/>
              <w:left w:val="nil"/>
              <w:bottom w:val="nil"/>
              <w:right w:val="nil"/>
            </w:tcBorders>
            <w:shd w:val="clear" w:color="000000" w:fill="FFFFFF"/>
            <w:noWrap/>
            <w:vAlign w:val="bottom"/>
            <w:hideMark/>
            <w:tcPrChange w:id="6333"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2A4C0E18" w14:textId="5694A052" w:rsidR="00845739" w:rsidRPr="00C2714A" w:rsidRDefault="00845739" w:rsidP="00845739">
            <w:pPr>
              <w:spacing w:after="0" w:line="240" w:lineRule="auto"/>
              <w:jc w:val="right"/>
              <w:rPr>
                <w:ins w:id="6334" w:author="Observatorio 02" w:date="2017-03-16T16:54:00Z"/>
                <w:rFonts w:eastAsia="Times New Roman"/>
                <w:sz w:val="22"/>
                <w:szCs w:val="22"/>
                <w:bdr w:val="none" w:sz="0" w:space="0" w:color="auto"/>
                <w:lang w:val="es-CL" w:eastAsia="es-CL"/>
              </w:rPr>
            </w:pPr>
            <w:ins w:id="6335" w:author="Observatorio 02" w:date="2017-03-16T16:54:00Z">
              <w:r w:rsidRPr="00C2714A">
                <w:rPr>
                  <w:rFonts w:eastAsia="Times New Roman"/>
                  <w:sz w:val="22"/>
                  <w:szCs w:val="22"/>
                  <w:bdr w:val="none" w:sz="0" w:space="0" w:color="auto"/>
                  <w:lang w:val="es-CL" w:eastAsia="es-CL"/>
                </w:rPr>
                <w:t>0,0</w:t>
              </w:r>
            </w:ins>
            <w:ins w:id="6336" w:author="Observatorio 02" w:date="2017-03-17T17:03:00Z">
              <w:r w:rsidR="0082205C" w:rsidRPr="00C2714A">
                <w:rPr>
                  <w:rFonts w:eastAsia="Times New Roman"/>
                  <w:sz w:val="22"/>
                  <w:szCs w:val="22"/>
                  <w:bdr w:val="none" w:sz="0" w:space="0" w:color="auto"/>
                  <w:lang w:val="es-CL" w:eastAsia="es-CL"/>
                </w:rPr>
                <w:t>ᵃ</w:t>
              </w:r>
            </w:ins>
          </w:p>
        </w:tc>
        <w:tc>
          <w:tcPr>
            <w:tcW w:w="1020" w:type="dxa"/>
            <w:tcBorders>
              <w:top w:val="nil"/>
              <w:left w:val="nil"/>
              <w:bottom w:val="nil"/>
              <w:right w:val="nil"/>
            </w:tcBorders>
            <w:shd w:val="clear" w:color="000000" w:fill="FFFFFF"/>
            <w:noWrap/>
            <w:vAlign w:val="bottom"/>
            <w:hideMark/>
            <w:tcPrChange w:id="6337" w:author="Observatorio 02" w:date="2017-03-16T16:54:00Z">
              <w:tcPr>
                <w:tcW w:w="659" w:type="dxa"/>
                <w:tcBorders>
                  <w:top w:val="nil"/>
                  <w:left w:val="nil"/>
                  <w:bottom w:val="nil"/>
                  <w:right w:val="nil"/>
                </w:tcBorders>
                <w:shd w:val="clear" w:color="000000" w:fill="FFFFFF"/>
                <w:noWrap/>
                <w:vAlign w:val="bottom"/>
                <w:hideMark/>
              </w:tcPr>
            </w:tcPrChange>
          </w:tcPr>
          <w:p w14:paraId="42C58663" w14:textId="6F472912" w:rsidR="00845739" w:rsidRPr="00C2714A" w:rsidRDefault="00845739" w:rsidP="00845739">
            <w:pPr>
              <w:spacing w:after="0" w:line="240" w:lineRule="auto"/>
              <w:jc w:val="right"/>
              <w:rPr>
                <w:ins w:id="6338" w:author="Observatorio 02" w:date="2017-03-16T16:54:00Z"/>
                <w:rFonts w:eastAsia="Times New Roman"/>
                <w:sz w:val="22"/>
                <w:szCs w:val="22"/>
                <w:bdr w:val="none" w:sz="0" w:space="0" w:color="auto"/>
                <w:lang w:val="es-CL" w:eastAsia="es-CL"/>
              </w:rPr>
            </w:pPr>
            <w:ins w:id="6339" w:author="Observatorio 02" w:date="2017-03-16T16:54:00Z">
              <w:r w:rsidRPr="00C2714A">
                <w:rPr>
                  <w:rFonts w:eastAsia="Times New Roman"/>
                  <w:sz w:val="22"/>
                  <w:szCs w:val="22"/>
                  <w:bdr w:val="none" w:sz="0" w:space="0" w:color="auto"/>
                  <w:lang w:val="es-CL" w:eastAsia="es-CL"/>
                </w:rPr>
                <w:t>0,0</w:t>
              </w:r>
            </w:ins>
            <w:ins w:id="6340" w:author="Observatorio 02" w:date="2017-03-17T17:03:00Z">
              <w:r w:rsidR="0082205C" w:rsidRPr="00C2714A">
                <w:rPr>
                  <w:rFonts w:eastAsia="Times New Roman"/>
                  <w:sz w:val="22"/>
                  <w:szCs w:val="22"/>
                  <w:bdr w:val="none" w:sz="0" w:space="0" w:color="auto"/>
                  <w:lang w:val="es-CL" w:eastAsia="es-CL"/>
                </w:rPr>
                <w:t>ᵃ</w:t>
              </w:r>
            </w:ins>
          </w:p>
        </w:tc>
        <w:tc>
          <w:tcPr>
            <w:tcW w:w="580" w:type="dxa"/>
            <w:tcBorders>
              <w:top w:val="nil"/>
              <w:left w:val="nil"/>
              <w:bottom w:val="nil"/>
              <w:right w:val="nil"/>
            </w:tcBorders>
            <w:shd w:val="clear" w:color="000000" w:fill="FFFFFF"/>
            <w:noWrap/>
            <w:vAlign w:val="bottom"/>
            <w:hideMark/>
            <w:tcPrChange w:id="6341"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2EC14B5F" w14:textId="59B69191" w:rsidR="00845739" w:rsidRPr="00C2714A" w:rsidRDefault="00845739" w:rsidP="00845739">
            <w:pPr>
              <w:spacing w:after="0" w:line="240" w:lineRule="auto"/>
              <w:jc w:val="right"/>
              <w:rPr>
                <w:ins w:id="6342" w:author="Observatorio 02" w:date="2017-03-16T16:54:00Z"/>
                <w:rFonts w:eastAsia="Times New Roman"/>
                <w:sz w:val="22"/>
                <w:szCs w:val="22"/>
                <w:bdr w:val="none" w:sz="0" w:space="0" w:color="auto"/>
                <w:lang w:val="es-CL" w:eastAsia="es-CL"/>
              </w:rPr>
            </w:pPr>
            <w:ins w:id="6343" w:author="Observatorio 02" w:date="2017-03-16T16:54:00Z">
              <w:r w:rsidRPr="00C2714A">
                <w:rPr>
                  <w:rFonts w:eastAsia="Times New Roman"/>
                  <w:sz w:val="22"/>
                  <w:szCs w:val="22"/>
                  <w:bdr w:val="none" w:sz="0" w:space="0" w:color="auto"/>
                  <w:lang w:val="es-CL" w:eastAsia="es-CL"/>
                </w:rPr>
                <w:t>0,0</w:t>
              </w:r>
            </w:ins>
            <w:ins w:id="6344" w:author="Observatorio 02" w:date="2017-03-17T17:03:00Z">
              <w:r w:rsidR="0082205C" w:rsidRPr="00C2714A">
                <w:rPr>
                  <w:rFonts w:eastAsia="Times New Roman"/>
                  <w:sz w:val="22"/>
                  <w:szCs w:val="22"/>
                  <w:bdr w:val="none" w:sz="0" w:space="0" w:color="auto"/>
                  <w:lang w:val="es-CL" w:eastAsia="es-CL"/>
                </w:rPr>
                <w:t>ᵃ</w:t>
              </w:r>
            </w:ins>
          </w:p>
        </w:tc>
        <w:tc>
          <w:tcPr>
            <w:tcW w:w="696" w:type="dxa"/>
            <w:tcBorders>
              <w:top w:val="nil"/>
              <w:left w:val="nil"/>
              <w:bottom w:val="nil"/>
              <w:right w:val="nil"/>
            </w:tcBorders>
            <w:shd w:val="clear" w:color="000000" w:fill="FFFFFF"/>
            <w:noWrap/>
            <w:vAlign w:val="bottom"/>
            <w:hideMark/>
            <w:tcPrChange w:id="6345" w:author="Observatorio 02" w:date="2017-03-16T16:54:00Z">
              <w:tcPr>
                <w:tcW w:w="426" w:type="dxa"/>
                <w:tcBorders>
                  <w:top w:val="nil"/>
                  <w:left w:val="nil"/>
                  <w:bottom w:val="nil"/>
                  <w:right w:val="nil"/>
                </w:tcBorders>
                <w:shd w:val="clear" w:color="000000" w:fill="FFFFFF"/>
                <w:noWrap/>
                <w:vAlign w:val="bottom"/>
                <w:hideMark/>
              </w:tcPr>
            </w:tcPrChange>
          </w:tcPr>
          <w:p w14:paraId="48755952" w14:textId="77777777" w:rsidR="00845739" w:rsidRPr="00C2714A" w:rsidRDefault="00845739" w:rsidP="00845739">
            <w:pPr>
              <w:spacing w:after="0" w:line="240" w:lineRule="auto"/>
              <w:jc w:val="right"/>
              <w:rPr>
                <w:ins w:id="6346" w:author="Observatorio 02" w:date="2017-03-16T16:54:00Z"/>
                <w:rFonts w:eastAsia="Times New Roman"/>
                <w:sz w:val="22"/>
                <w:szCs w:val="22"/>
                <w:bdr w:val="none" w:sz="0" w:space="0" w:color="auto"/>
                <w:lang w:val="es-CL" w:eastAsia="es-CL"/>
              </w:rPr>
            </w:pPr>
            <w:ins w:id="6347" w:author="Observatorio 02" w:date="2017-03-16T16:54:00Z">
              <w:r w:rsidRPr="00C2714A">
                <w:rPr>
                  <w:rFonts w:eastAsia="Times New Roman"/>
                  <w:sz w:val="22"/>
                  <w:szCs w:val="22"/>
                  <w:bdr w:val="none" w:sz="0" w:space="0" w:color="auto"/>
                  <w:lang w:val="es-CL" w:eastAsia="es-CL"/>
                </w:rPr>
                <w:t>100,0ᵃ</w:t>
              </w:r>
            </w:ins>
          </w:p>
        </w:tc>
      </w:tr>
      <w:tr w:rsidR="00845739" w:rsidRPr="00C2714A" w14:paraId="5424FBE9" w14:textId="77777777" w:rsidTr="00917F84">
        <w:tblPrEx>
          <w:tblW w:w="10331" w:type="dxa"/>
          <w:tblCellMar>
            <w:left w:w="70" w:type="dxa"/>
            <w:right w:w="70" w:type="dxa"/>
          </w:tblCellMar>
          <w:tblPrExChange w:id="6348" w:author="Observatorio 02" w:date="2017-03-16T16:54:00Z">
            <w:tblPrEx>
              <w:tblW w:w="8838" w:type="dxa"/>
              <w:tblCellMar>
                <w:left w:w="70" w:type="dxa"/>
                <w:right w:w="70" w:type="dxa"/>
              </w:tblCellMar>
            </w:tblPrEx>
          </w:tblPrExChange>
        </w:tblPrEx>
        <w:trPr>
          <w:trHeight w:val="213"/>
          <w:ins w:id="6349" w:author="Observatorio 02" w:date="2017-03-16T16:54:00Z"/>
          <w:trPrChange w:id="6350"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351" w:author="Observatorio 02" w:date="2017-03-16T16:54:00Z">
              <w:tcPr>
                <w:tcW w:w="4559" w:type="dxa"/>
                <w:tcBorders>
                  <w:top w:val="nil"/>
                  <w:left w:val="nil"/>
                  <w:bottom w:val="nil"/>
                  <w:right w:val="nil"/>
                </w:tcBorders>
                <w:shd w:val="clear" w:color="000000" w:fill="FFFFFF"/>
                <w:noWrap/>
                <w:vAlign w:val="bottom"/>
                <w:hideMark/>
              </w:tcPr>
            </w:tcPrChange>
          </w:tcPr>
          <w:p w14:paraId="1EB1EEBF" w14:textId="77777777" w:rsidR="00845739" w:rsidRPr="00C2714A" w:rsidRDefault="00845739" w:rsidP="00845739">
            <w:pPr>
              <w:spacing w:after="0" w:line="240" w:lineRule="auto"/>
              <w:rPr>
                <w:ins w:id="6352" w:author="Observatorio 02" w:date="2017-03-16T16:54:00Z"/>
                <w:rFonts w:eastAsia="Times New Roman"/>
                <w:sz w:val="22"/>
                <w:szCs w:val="22"/>
                <w:bdr w:val="none" w:sz="0" w:space="0" w:color="auto"/>
                <w:lang w:val="es-CL" w:eastAsia="es-CL"/>
              </w:rPr>
            </w:pPr>
            <w:ins w:id="6353" w:author="Observatorio 02" w:date="2017-03-16T16:54:00Z">
              <w:r w:rsidRPr="00C2714A">
                <w:rPr>
                  <w:rFonts w:eastAsia="Times New Roman"/>
                  <w:sz w:val="22"/>
                  <w:szCs w:val="22"/>
                  <w:bdr w:val="none" w:sz="0" w:space="0" w:color="auto"/>
                  <w:lang w:val="es-CL" w:eastAsia="es-CL"/>
                </w:rPr>
                <w:t>Agricultores y trabajadores calificados agropecuarios y pesqueros</w:t>
              </w:r>
            </w:ins>
          </w:p>
        </w:tc>
        <w:tc>
          <w:tcPr>
            <w:tcW w:w="1118" w:type="dxa"/>
            <w:tcBorders>
              <w:top w:val="nil"/>
              <w:left w:val="nil"/>
              <w:bottom w:val="nil"/>
              <w:right w:val="nil"/>
            </w:tcBorders>
            <w:shd w:val="clear" w:color="000000" w:fill="FFFFFF"/>
            <w:noWrap/>
            <w:vAlign w:val="bottom"/>
            <w:hideMark/>
            <w:tcPrChange w:id="6354"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2B20D11B" w14:textId="77777777" w:rsidR="00845739" w:rsidRPr="00C2714A" w:rsidRDefault="00845739" w:rsidP="00845739">
            <w:pPr>
              <w:spacing w:after="0" w:line="240" w:lineRule="auto"/>
              <w:jc w:val="right"/>
              <w:rPr>
                <w:ins w:id="6355" w:author="Observatorio 02" w:date="2017-03-16T16:54:00Z"/>
                <w:rFonts w:eastAsia="Times New Roman"/>
                <w:sz w:val="22"/>
                <w:szCs w:val="22"/>
                <w:bdr w:val="none" w:sz="0" w:space="0" w:color="auto"/>
                <w:lang w:val="es-CL" w:eastAsia="es-CL"/>
              </w:rPr>
            </w:pPr>
            <w:ins w:id="6356" w:author="Observatorio 02" w:date="2017-03-16T16:54:00Z">
              <w:r w:rsidRPr="00C2714A">
                <w:rPr>
                  <w:rFonts w:eastAsia="Times New Roman"/>
                  <w:sz w:val="22"/>
                  <w:szCs w:val="22"/>
                  <w:bdr w:val="none" w:sz="0" w:space="0" w:color="auto"/>
                  <w:lang w:val="es-CL" w:eastAsia="es-CL"/>
                </w:rPr>
                <w:t>12,5ᵃ</w:t>
              </w:r>
            </w:ins>
          </w:p>
        </w:tc>
        <w:tc>
          <w:tcPr>
            <w:tcW w:w="727" w:type="dxa"/>
            <w:tcBorders>
              <w:top w:val="nil"/>
              <w:left w:val="nil"/>
              <w:bottom w:val="nil"/>
              <w:right w:val="nil"/>
            </w:tcBorders>
            <w:shd w:val="clear" w:color="000000" w:fill="FFFFFF"/>
            <w:noWrap/>
            <w:vAlign w:val="bottom"/>
            <w:hideMark/>
            <w:tcPrChange w:id="6357"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2502C9BC" w14:textId="77777777" w:rsidR="00845739" w:rsidRPr="00C2714A" w:rsidRDefault="00845739" w:rsidP="00845739">
            <w:pPr>
              <w:spacing w:after="0" w:line="240" w:lineRule="auto"/>
              <w:jc w:val="right"/>
              <w:rPr>
                <w:ins w:id="6358" w:author="Observatorio 02" w:date="2017-03-16T16:54:00Z"/>
                <w:rFonts w:eastAsia="Times New Roman"/>
                <w:sz w:val="22"/>
                <w:szCs w:val="22"/>
                <w:bdr w:val="none" w:sz="0" w:space="0" w:color="auto"/>
                <w:lang w:val="es-CL" w:eastAsia="es-CL"/>
              </w:rPr>
            </w:pPr>
            <w:ins w:id="6359" w:author="Observatorio 02" w:date="2017-03-16T16:54:00Z">
              <w:r w:rsidRPr="00C2714A">
                <w:rPr>
                  <w:rFonts w:eastAsia="Times New Roman"/>
                  <w:sz w:val="22"/>
                  <w:szCs w:val="22"/>
                  <w:bdr w:val="none" w:sz="0" w:space="0" w:color="auto"/>
                  <w:lang w:val="es-CL" w:eastAsia="es-CL"/>
                </w:rPr>
                <w:t>6,6ᵃ</w:t>
              </w:r>
            </w:ins>
          </w:p>
        </w:tc>
        <w:tc>
          <w:tcPr>
            <w:tcW w:w="703" w:type="dxa"/>
            <w:tcBorders>
              <w:top w:val="nil"/>
              <w:left w:val="nil"/>
              <w:bottom w:val="nil"/>
              <w:right w:val="nil"/>
            </w:tcBorders>
            <w:shd w:val="clear" w:color="000000" w:fill="FFFFFF"/>
            <w:noWrap/>
            <w:vAlign w:val="bottom"/>
            <w:hideMark/>
            <w:tcPrChange w:id="6360"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7701EB5D" w14:textId="77777777" w:rsidR="00845739" w:rsidRPr="00C2714A" w:rsidRDefault="00845739" w:rsidP="00845739">
            <w:pPr>
              <w:spacing w:after="0" w:line="240" w:lineRule="auto"/>
              <w:jc w:val="right"/>
              <w:rPr>
                <w:ins w:id="6361" w:author="Observatorio 02" w:date="2017-03-16T16:54:00Z"/>
                <w:rFonts w:eastAsia="Times New Roman"/>
                <w:sz w:val="22"/>
                <w:szCs w:val="22"/>
                <w:bdr w:val="none" w:sz="0" w:space="0" w:color="auto"/>
                <w:lang w:val="es-CL" w:eastAsia="es-CL"/>
              </w:rPr>
            </w:pPr>
            <w:ins w:id="6362" w:author="Observatorio 02" w:date="2017-03-16T16:54:00Z">
              <w:r w:rsidRPr="00C2714A">
                <w:rPr>
                  <w:rFonts w:eastAsia="Times New Roman"/>
                  <w:sz w:val="22"/>
                  <w:szCs w:val="22"/>
                  <w:bdr w:val="none" w:sz="0" w:space="0" w:color="auto"/>
                  <w:lang w:val="es-CL" w:eastAsia="es-CL"/>
                </w:rPr>
                <w:t>80,9ᵃ</w:t>
              </w:r>
            </w:ins>
          </w:p>
        </w:tc>
        <w:tc>
          <w:tcPr>
            <w:tcW w:w="837" w:type="dxa"/>
            <w:tcBorders>
              <w:top w:val="nil"/>
              <w:left w:val="nil"/>
              <w:bottom w:val="nil"/>
              <w:right w:val="nil"/>
            </w:tcBorders>
            <w:shd w:val="clear" w:color="000000" w:fill="FFFFFF"/>
            <w:noWrap/>
            <w:vAlign w:val="bottom"/>
            <w:hideMark/>
            <w:tcPrChange w:id="6363"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1FAF4639" w14:textId="62791908" w:rsidR="00845739" w:rsidRPr="00C2714A" w:rsidRDefault="00845739" w:rsidP="00845739">
            <w:pPr>
              <w:spacing w:after="0" w:line="240" w:lineRule="auto"/>
              <w:jc w:val="right"/>
              <w:rPr>
                <w:ins w:id="6364" w:author="Observatorio 02" w:date="2017-03-16T16:54:00Z"/>
                <w:rFonts w:eastAsia="Times New Roman"/>
                <w:sz w:val="22"/>
                <w:szCs w:val="22"/>
                <w:bdr w:val="none" w:sz="0" w:space="0" w:color="auto"/>
                <w:lang w:val="es-CL" w:eastAsia="es-CL"/>
              </w:rPr>
            </w:pPr>
            <w:ins w:id="6365" w:author="Observatorio 02" w:date="2017-03-16T16:54:00Z">
              <w:r w:rsidRPr="00C2714A">
                <w:rPr>
                  <w:rFonts w:eastAsia="Times New Roman"/>
                  <w:sz w:val="22"/>
                  <w:szCs w:val="22"/>
                  <w:bdr w:val="none" w:sz="0" w:space="0" w:color="auto"/>
                  <w:lang w:val="es-CL" w:eastAsia="es-CL"/>
                </w:rPr>
                <w:t>0,0</w:t>
              </w:r>
            </w:ins>
            <w:ins w:id="6366" w:author="Observatorio 02" w:date="2017-03-17T17:03:00Z">
              <w:r w:rsidR="0082205C" w:rsidRPr="00C2714A">
                <w:rPr>
                  <w:rFonts w:eastAsia="Times New Roman"/>
                  <w:sz w:val="22"/>
                  <w:szCs w:val="22"/>
                  <w:bdr w:val="none" w:sz="0" w:space="0" w:color="auto"/>
                  <w:lang w:val="es-CL" w:eastAsia="es-CL"/>
                </w:rPr>
                <w:t>ᵃ</w:t>
              </w:r>
            </w:ins>
          </w:p>
        </w:tc>
        <w:tc>
          <w:tcPr>
            <w:tcW w:w="1143" w:type="dxa"/>
            <w:tcBorders>
              <w:top w:val="nil"/>
              <w:left w:val="nil"/>
              <w:bottom w:val="nil"/>
              <w:right w:val="nil"/>
            </w:tcBorders>
            <w:shd w:val="clear" w:color="000000" w:fill="FFFFFF"/>
            <w:noWrap/>
            <w:vAlign w:val="bottom"/>
            <w:hideMark/>
            <w:tcPrChange w:id="6367"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2225C0DD" w14:textId="68C01FA5" w:rsidR="00845739" w:rsidRPr="00C2714A" w:rsidRDefault="00845739" w:rsidP="00845739">
            <w:pPr>
              <w:spacing w:after="0" w:line="240" w:lineRule="auto"/>
              <w:jc w:val="right"/>
              <w:rPr>
                <w:ins w:id="6368" w:author="Observatorio 02" w:date="2017-03-16T16:54:00Z"/>
                <w:rFonts w:eastAsia="Times New Roman"/>
                <w:sz w:val="22"/>
                <w:szCs w:val="22"/>
                <w:bdr w:val="none" w:sz="0" w:space="0" w:color="auto"/>
                <w:lang w:val="es-CL" w:eastAsia="es-CL"/>
              </w:rPr>
            </w:pPr>
            <w:ins w:id="6369" w:author="Observatorio 02" w:date="2017-03-16T16:54:00Z">
              <w:r w:rsidRPr="00C2714A">
                <w:rPr>
                  <w:rFonts w:eastAsia="Times New Roman"/>
                  <w:sz w:val="22"/>
                  <w:szCs w:val="22"/>
                  <w:bdr w:val="none" w:sz="0" w:space="0" w:color="auto"/>
                  <w:lang w:val="es-CL" w:eastAsia="es-CL"/>
                </w:rPr>
                <w:t>0,0</w:t>
              </w:r>
            </w:ins>
            <w:ins w:id="6370" w:author="Observatorio 02" w:date="2017-03-17T17:03:00Z">
              <w:r w:rsidR="0082205C" w:rsidRPr="00C2714A">
                <w:rPr>
                  <w:rFonts w:eastAsia="Times New Roman"/>
                  <w:sz w:val="22"/>
                  <w:szCs w:val="22"/>
                  <w:bdr w:val="none" w:sz="0" w:space="0" w:color="auto"/>
                  <w:lang w:val="es-CL" w:eastAsia="es-CL"/>
                </w:rPr>
                <w:t>ᵃ</w:t>
              </w:r>
            </w:ins>
          </w:p>
        </w:tc>
        <w:tc>
          <w:tcPr>
            <w:tcW w:w="1020" w:type="dxa"/>
            <w:tcBorders>
              <w:top w:val="nil"/>
              <w:left w:val="nil"/>
              <w:bottom w:val="nil"/>
              <w:right w:val="nil"/>
            </w:tcBorders>
            <w:shd w:val="clear" w:color="000000" w:fill="FFFFFF"/>
            <w:noWrap/>
            <w:vAlign w:val="bottom"/>
            <w:hideMark/>
            <w:tcPrChange w:id="6371" w:author="Observatorio 02" w:date="2017-03-16T16:54:00Z">
              <w:tcPr>
                <w:tcW w:w="659" w:type="dxa"/>
                <w:tcBorders>
                  <w:top w:val="nil"/>
                  <w:left w:val="nil"/>
                  <w:bottom w:val="nil"/>
                  <w:right w:val="nil"/>
                </w:tcBorders>
                <w:shd w:val="clear" w:color="000000" w:fill="FFFFFF"/>
                <w:noWrap/>
                <w:vAlign w:val="bottom"/>
                <w:hideMark/>
              </w:tcPr>
            </w:tcPrChange>
          </w:tcPr>
          <w:p w14:paraId="1D64B50E" w14:textId="3378FF6A" w:rsidR="00845739" w:rsidRPr="00C2714A" w:rsidRDefault="00845739" w:rsidP="00845739">
            <w:pPr>
              <w:spacing w:after="0" w:line="240" w:lineRule="auto"/>
              <w:jc w:val="right"/>
              <w:rPr>
                <w:ins w:id="6372" w:author="Observatorio 02" w:date="2017-03-16T16:54:00Z"/>
                <w:rFonts w:eastAsia="Times New Roman"/>
                <w:sz w:val="22"/>
                <w:szCs w:val="22"/>
                <w:bdr w:val="none" w:sz="0" w:space="0" w:color="auto"/>
                <w:lang w:val="es-CL" w:eastAsia="es-CL"/>
              </w:rPr>
            </w:pPr>
            <w:ins w:id="6373" w:author="Observatorio 02" w:date="2017-03-16T16:54:00Z">
              <w:r w:rsidRPr="00C2714A">
                <w:rPr>
                  <w:rFonts w:eastAsia="Times New Roman"/>
                  <w:sz w:val="22"/>
                  <w:szCs w:val="22"/>
                  <w:bdr w:val="none" w:sz="0" w:space="0" w:color="auto"/>
                  <w:lang w:val="es-CL" w:eastAsia="es-CL"/>
                </w:rPr>
                <w:t>0,0</w:t>
              </w:r>
            </w:ins>
            <w:ins w:id="6374" w:author="Observatorio 02" w:date="2017-03-17T17:03:00Z">
              <w:r w:rsidR="0082205C" w:rsidRPr="00C2714A">
                <w:rPr>
                  <w:rFonts w:eastAsia="Times New Roman"/>
                  <w:sz w:val="22"/>
                  <w:szCs w:val="22"/>
                  <w:bdr w:val="none" w:sz="0" w:space="0" w:color="auto"/>
                  <w:lang w:val="es-CL" w:eastAsia="es-CL"/>
                </w:rPr>
                <w:t>ᵃ</w:t>
              </w:r>
            </w:ins>
          </w:p>
        </w:tc>
        <w:tc>
          <w:tcPr>
            <w:tcW w:w="580" w:type="dxa"/>
            <w:tcBorders>
              <w:top w:val="nil"/>
              <w:left w:val="nil"/>
              <w:bottom w:val="nil"/>
              <w:right w:val="nil"/>
            </w:tcBorders>
            <w:shd w:val="clear" w:color="000000" w:fill="FFFFFF"/>
            <w:noWrap/>
            <w:vAlign w:val="bottom"/>
            <w:hideMark/>
            <w:tcPrChange w:id="6375"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3B829A9A" w14:textId="1C8C921D" w:rsidR="00845739" w:rsidRPr="00C2714A" w:rsidRDefault="00845739" w:rsidP="00845739">
            <w:pPr>
              <w:spacing w:after="0" w:line="240" w:lineRule="auto"/>
              <w:jc w:val="right"/>
              <w:rPr>
                <w:ins w:id="6376" w:author="Observatorio 02" w:date="2017-03-16T16:54:00Z"/>
                <w:rFonts w:eastAsia="Times New Roman"/>
                <w:sz w:val="22"/>
                <w:szCs w:val="22"/>
                <w:bdr w:val="none" w:sz="0" w:space="0" w:color="auto"/>
                <w:lang w:val="es-CL" w:eastAsia="es-CL"/>
              </w:rPr>
            </w:pPr>
            <w:ins w:id="6377" w:author="Observatorio 02" w:date="2017-03-16T16:54:00Z">
              <w:r w:rsidRPr="00C2714A">
                <w:rPr>
                  <w:rFonts w:eastAsia="Times New Roman"/>
                  <w:sz w:val="22"/>
                  <w:szCs w:val="22"/>
                  <w:bdr w:val="none" w:sz="0" w:space="0" w:color="auto"/>
                  <w:lang w:val="es-CL" w:eastAsia="es-CL"/>
                </w:rPr>
                <w:t>0,0</w:t>
              </w:r>
            </w:ins>
            <w:ins w:id="6378" w:author="Observatorio 02" w:date="2017-03-17T17:03:00Z">
              <w:r w:rsidR="0082205C" w:rsidRPr="00C2714A">
                <w:rPr>
                  <w:rFonts w:eastAsia="Times New Roman"/>
                  <w:sz w:val="22"/>
                  <w:szCs w:val="22"/>
                  <w:bdr w:val="none" w:sz="0" w:space="0" w:color="auto"/>
                  <w:lang w:val="es-CL" w:eastAsia="es-CL"/>
                </w:rPr>
                <w:t>ᵃ</w:t>
              </w:r>
            </w:ins>
          </w:p>
        </w:tc>
        <w:tc>
          <w:tcPr>
            <w:tcW w:w="696" w:type="dxa"/>
            <w:tcBorders>
              <w:top w:val="nil"/>
              <w:left w:val="nil"/>
              <w:bottom w:val="nil"/>
              <w:right w:val="nil"/>
            </w:tcBorders>
            <w:shd w:val="clear" w:color="000000" w:fill="FFFFFF"/>
            <w:noWrap/>
            <w:vAlign w:val="bottom"/>
            <w:hideMark/>
            <w:tcPrChange w:id="6379" w:author="Observatorio 02" w:date="2017-03-16T16:54:00Z">
              <w:tcPr>
                <w:tcW w:w="426" w:type="dxa"/>
                <w:tcBorders>
                  <w:top w:val="nil"/>
                  <w:left w:val="nil"/>
                  <w:bottom w:val="nil"/>
                  <w:right w:val="nil"/>
                </w:tcBorders>
                <w:shd w:val="clear" w:color="000000" w:fill="FFFFFF"/>
                <w:noWrap/>
                <w:vAlign w:val="bottom"/>
                <w:hideMark/>
              </w:tcPr>
            </w:tcPrChange>
          </w:tcPr>
          <w:p w14:paraId="1C71C87C" w14:textId="77777777" w:rsidR="00845739" w:rsidRPr="00C2714A" w:rsidRDefault="00845739" w:rsidP="00845739">
            <w:pPr>
              <w:spacing w:after="0" w:line="240" w:lineRule="auto"/>
              <w:jc w:val="right"/>
              <w:rPr>
                <w:ins w:id="6380" w:author="Observatorio 02" w:date="2017-03-16T16:54:00Z"/>
                <w:rFonts w:eastAsia="Times New Roman"/>
                <w:sz w:val="22"/>
                <w:szCs w:val="22"/>
                <w:bdr w:val="none" w:sz="0" w:space="0" w:color="auto"/>
                <w:lang w:val="es-CL" w:eastAsia="es-CL"/>
              </w:rPr>
            </w:pPr>
            <w:ins w:id="6381" w:author="Observatorio 02" w:date="2017-03-16T16:54:00Z">
              <w:r w:rsidRPr="00C2714A">
                <w:rPr>
                  <w:rFonts w:eastAsia="Times New Roman"/>
                  <w:sz w:val="22"/>
                  <w:szCs w:val="22"/>
                  <w:bdr w:val="none" w:sz="0" w:space="0" w:color="auto"/>
                  <w:lang w:val="es-CL" w:eastAsia="es-CL"/>
                </w:rPr>
                <w:t>100,0ᵃ</w:t>
              </w:r>
            </w:ins>
          </w:p>
        </w:tc>
      </w:tr>
      <w:tr w:rsidR="00845739" w:rsidRPr="00C2714A" w14:paraId="44AFEAB9" w14:textId="77777777" w:rsidTr="00917F84">
        <w:tblPrEx>
          <w:tblW w:w="10331" w:type="dxa"/>
          <w:tblCellMar>
            <w:left w:w="70" w:type="dxa"/>
            <w:right w:w="70" w:type="dxa"/>
          </w:tblCellMar>
          <w:tblPrExChange w:id="6382" w:author="Observatorio 02" w:date="2017-03-16T16:54:00Z">
            <w:tblPrEx>
              <w:tblW w:w="8838" w:type="dxa"/>
              <w:tblCellMar>
                <w:left w:w="70" w:type="dxa"/>
                <w:right w:w="70" w:type="dxa"/>
              </w:tblCellMar>
            </w:tblPrEx>
          </w:tblPrExChange>
        </w:tblPrEx>
        <w:trPr>
          <w:trHeight w:val="213"/>
          <w:ins w:id="6383" w:author="Observatorio 02" w:date="2017-03-16T16:54:00Z"/>
          <w:trPrChange w:id="6384"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385" w:author="Observatorio 02" w:date="2017-03-16T16:54:00Z">
              <w:tcPr>
                <w:tcW w:w="4559" w:type="dxa"/>
                <w:tcBorders>
                  <w:top w:val="nil"/>
                  <w:left w:val="nil"/>
                  <w:bottom w:val="nil"/>
                  <w:right w:val="nil"/>
                </w:tcBorders>
                <w:shd w:val="clear" w:color="000000" w:fill="FFFFFF"/>
                <w:noWrap/>
                <w:vAlign w:val="bottom"/>
                <w:hideMark/>
              </w:tcPr>
            </w:tcPrChange>
          </w:tcPr>
          <w:p w14:paraId="29E102B2" w14:textId="77777777" w:rsidR="00845739" w:rsidRPr="00C2714A" w:rsidRDefault="00845739" w:rsidP="00845739">
            <w:pPr>
              <w:spacing w:after="0" w:line="240" w:lineRule="auto"/>
              <w:rPr>
                <w:ins w:id="6386" w:author="Observatorio 02" w:date="2017-03-16T16:54:00Z"/>
                <w:rFonts w:eastAsia="Times New Roman"/>
                <w:sz w:val="22"/>
                <w:szCs w:val="22"/>
                <w:bdr w:val="none" w:sz="0" w:space="0" w:color="auto"/>
                <w:lang w:val="es-CL" w:eastAsia="es-CL"/>
              </w:rPr>
            </w:pPr>
            <w:ins w:id="6387" w:author="Observatorio 02" w:date="2017-03-16T16:54:00Z">
              <w:r w:rsidRPr="00C2714A">
                <w:rPr>
                  <w:rFonts w:eastAsia="Times New Roman"/>
                  <w:sz w:val="22"/>
                  <w:szCs w:val="22"/>
                  <w:bdr w:val="none" w:sz="0" w:space="0" w:color="auto"/>
                  <w:lang w:val="es-CL" w:eastAsia="es-CL"/>
                </w:rPr>
                <w:t>Oficiales, operarios y artesanos de artes mecánicas y de otros oficios</w:t>
              </w:r>
            </w:ins>
          </w:p>
        </w:tc>
        <w:tc>
          <w:tcPr>
            <w:tcW w:w="1118" w:type="dxa"/>
            <w:tcBorders>
              <w:top w:val="nil"/>
              <w:left w:val="nil"/>
              <w:bottom w:val="nil"/>
              <w:right w:val="nil"/>
            </w:tcBorders>
            <w:shd w:val="clear" w:color="000000" w:fill="FFFFFF"/>
            <w:noWrap/>
            <w:vAlign w:val="bottom"/>
            <w:hideMark/>
            <w:tcPrChange w:id="6388"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38313377" w14:textId="77777777" w:rsidR="00845739" w:rsidRPr="00C2714A" w:rsidRDefault="00845739" w:rsidP="00845739">
            <w:pPr>
              <w:spacing w:after="0" w:line="240" w:lineRule="auto"/>
              <w:jc w:val="right"/>
              <w:rPr>
                <w:ins w:id="6389" w:author="Observatorio 02" w:date="2017-03-16T16:54:00Z"/>
                <w:rFonts w:eastAsia="Times New Roman"/>
                <w:sz w:val="22"/>
                <w:szCs w:val="22"/>
                <w:bdr w:val="none" w:sz="0" w:space="0" w:color="auto"/>
                <w:lang w:val="es-CL" w:eastAsia="es-CL"/>
              </w:rPr>
            </w:pPr>
            <w:ins w:id="6390" w:author="Observatorio 02" w:date="2017-03-16T16:54:00Z">
              <w:r w:rsidRPr="00C2714A">
                <w:rPr>
                  <w:rFonts w:eastAsia="Times New Roman"/>
                  <w:sz w:val="22"/>
                  <w:szCs w:val="22"/>
                  <w:bdr w:val="none" w:sz="0" w:space="0" w:color="auto"/>
                  <w:lang w:val="es-CL" w:eastAsia="es-CL"/>
                </w:rPr>
                <w:t>15,5</w:t>
              </w:r>
            </w:ins>
          </w:p>
        </w:tc>
        <w:tc>
          <w:tcPr>
            <w:tcW w:w="727" w:type="dxa"/>
            <w:tcBorders>
              <w:top w:val="nil"/>
              <w:left w:val="nil"/>
              <w:bottom w:val="nil"/>
              <w:right w:val="nil"/>
            </w:tcBorders>
            <w:shd w:val="clear" w:color="000000" w:fill="FFFFFF"/>
            <w:noWrap/>
            <w:vAlign w:val="bottom"/>
            <w:hideMark/>
            <w:tcPrChange w:id="6391"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52903D09" w14:textId="77777777" w:rsidR="00845739" w:rsidRPr="00C2714A" w:rsidRDefault="00845739" w:rsidP="00845739">
            <w:pPr>
              <w:spacing w:after="0" w:line="240" w:lineRule="auto"/>
              <w:jc w:val="right"/>
              <w:rPr>
                <w:ins w:id="6392" w:author="Observatorio 02" w:date="2017-03-16T16:54:00Z"/>
                <w:rFonts w:eastAsia="Times New Roman"/>
                <w:sz w:val="22"/>
                <w:szCs w:val="22"/>
                <w:bdr w:val="none" w:sz="0" w:space="0" w:color="auto"/>
                <w:lang w:val="es-CL" w:eastAsia="es-CL"/>
              </w:rPr>
            </w:pPr>
            <w:ins w:id="6393" w:author="Observatorio 02" w:date="2017-03-16T16:54:00Z">
              <w:r w:rsidRPr="00C2714A">
                <w:rPr>
                  <w:rFonts w:eastAsia="Times New Roman"/>
                  <w:sz w:val="22"/>
                  <w:szCs w:val="22"/>
                  <w:bdr w:val="none" w:sz="0" w:space="0" w:color="auto"/>
                  <w:lang w:val="es-CL" w:eastAsia="es-CL"/>
                </w:rPr>
                <w:t>39,1</w:t>
              </w:r>
            </w:ins>
          </w:p>
        </w:tc>
        <w:tc>
          <w:tcPr>
            <w:tcW w:w="703" w:type="dxa"/>
            <w:tcBorders>
              <w:top w:val="nil"/>
              <w:left w:val="nil"/>
              <w:bottom w:val="nil"/>
              <w:right w:val="nil"/>
            </w:tcBorders>
            <w:shd w:val="clear" w:color="000000" w:fill="FFFFFF"/>
            <w:noWrap/>
            <w:vAlign w:val="bottom"/>
            <w:hideMark/>
            <w:tcPrChange w:id="6394"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02827630" w14:textId="77777777" w:rsidR="00845739" w:rsidRPr="00C2714A" w:rsidRDefault="00845739" w:rsidP="00845739">
            <w:pPr>
              <w:spacing w:after="0" w:line="240" w:lineRule="auto"/>
              <w:jc w:val="right"/>
              <w:rPr>
                <w:ins w:id="6395" w:author="Observatorio 02" w:date="2017-03-16T16:54:00Z"/>
                <w:rFonts w:eastAsia="Times New Roman"/>
                <w:sz w:val="22"/>
                <w:szCs w:val="22"/>
                <w:bdr w:val="none" w:sz="0" w:space="0" w:color="auto"/>
                <w:lang w:val="es-CL" w:eastAsia="es-CL"/>
              </w:rPr>
            </w:pPr>
            <w:ins w:id="6396" w:author="Observatorio 02" w:date="2017-03-16T16:54:00Z">
              <w:r w:rsidRPr="00C2714A">
                <w:rPr>
                  <w:rFonts w:eastAsia="Times New Roman"/>
                  <w:sz w:val="22"/>
                  <w:szCs w:val="22"/>
                  <w:bdr w:val="none" w:sz="0" w:space="0" w:color="auto"/>
                  <w:lang w:val="es-CL" w:eastAsia="es-CL"/>
                </w:rPr>
                <w:t>39,4</w:t>
              </w:r>
            </w:ins>
          </w:p>
        </w:tc>
        <w:tc>
          <w:tcPr>
            <w:tcW w:w="837" w:type="dxa"/>
            <w:tcBorders>
              <w:top w:val="nil"/>
              <w:left w:val="nil"/>
              <w:bottom w:val="nil"/>
              <w:right w:val="nil"/>
            </w:tcBorders>
            <w:shd w:val="clear" w:color="000000" w:fill="FFFFFF"/>
            <w:noWrap/>
            <w:vAlign w:val="bottom"/>
            <w:hideMark/>
            <w:tcPrChange w:id="6397"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61FCC2D6" w14:textId="77777777" w:rsidR="00845739" w:rsidRPr="00C2714A" w:rsidRDefault="00845739" w:rsidP="00845739">
            <w:pPr>
              <w:spacing w:after="0" w:line="240" w:lineRule="auto"/>
              <w:jc w:val="right"/>
              <w:rPr>
                <w:ins w:id="6398" w:author="Observatorio 02" w:date="2017-03-16T16:54:00Z"/>
                <w:rFonts w:eastAsia="Times New Roman"/>
                <w:sz w:val="22"/>
                <w:szCs w:val="22"/>
                <w:bdr w:val="none" w:sz="0" w:space="0" w:color="auto"/>
                <w:lang w:val="es-CL" w:eastAsia="es-CL"/>
              </w:rPr>
            </w:pPr>
            <w:ins w:id="6399" w:author="Observatorio 02" w:date="2017-03-16T16:54:00Z">
              <w:r w:rsidRPr="00C2714A">
                <w:rPr>
                  <w:rFonts w:eastAsia="Times New Roman"/>
                  <w:sz w:val="22"/>
                  <w:szCs w:val="22"/>
                  <w:bdr w:val="none" w:sz="0" w:space="0" w:color="auto"/>
                  <w:lang w:val="es-CL" w:eastAsia="es-CL"/>
                </w:rPr>
                <w:t>4,6</w:t>
              </w:r>
            </w:ins>
          </w:p>
        </w:tc>
        <w:tc>
          <w:tcPr>
            <w:tcW w:w="1143" w:type="dxa"/>
            <w:tcBorders>
              <w:top w:val="nil"/>
              <w:left w:val="nil"/>
              <w:bottom w:val="nil"/>
              <w:right w:val="nil"/>
            </w:tcBorders>
            <w:shd w:val="clear" w:color="000000" w:fill="FFFFFF"/>
            <w:noWrap/>
            <w:vAlign w:val="bottom"/>
            <w:hideMark/>
            <w:tcPrChange w:id="6400"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38CB7CD0" w14:textId="77777777" w:rsidR="00845739" w:rsidRPr="00C2714A" w:rsidRDefault="00845739" w:rsidP="00845739">
            <w:pPr>
              <w:spacing w:after="0" w:line="240" w:lineRule="auto"/>
              <w:jc w:val="right"/>
              <w:rPr>
                <w:ins w:id="6401" w:author="Observatorio 02" w:date="2017-03-16T16:54:00Z"/>
                <w:rFonts w:eastAsia="Times New Roman"/>
                <w:sz w:val="22"/>
                <w:szCs w:val="22"/>
                <w:bdr w:val="none" w:sz="0" w:space="0" w:color="auto"/>
                <w:lang w:val="es-CL" w:eastAsia="es-CL"/>
              </w:rPr>
            </w:pPr>
            <w:ins w:id="6402" w:author="Observatorio 02" w:date="2017-03-16T16:54:00Z">
              <w:r w:rsidRPr="00C2714A">
                <w:rPr>
                  <w:rFonts w:eastAsia="Times New Roman"/>
                  <w:sz w:val="22"/>
                  <w:szCs w:val="22"/>
                  <w:bdr w:val="none" w:sz="0" w:space="0" w:color="auto"/>
                  <w:lang w:val="es-CL" w:eastAsia="es-CL"/>
                </w:rPr>
                <w:t>1,2</w:t>
              </w:r>
            </w:ins>
          </w:p>
        </w:tc>
        <w:tc>
          <w:tcPr>
            <w:tcW w:w="1020" w:type="dxa"/>
            <w:tcBorders>
              <w:top w:val="nil"/>
              <w:left w:val="nil"/>
              <w:bottom w:val="nil"/>
              <w:right w:val="nil"/>
            </w:tcBorders>
            <w:shd w:val="clear" w:color="000000" w:fill="FFFFFF"/>
            <w:noWrap/>
            <w:vAlign w:val="bottom"/>
            <w:hideMark/>
            <w:tcPrChange w:id="6403" w:author="Observatorio 02" w:date="2017-03-16T16:54:00Z">
              <w:tcPr>
                <w:tcW w:w="659" w:type="dxa"/>
                <w:tcBorders>
                  <w:top w:val="nil"/>
                  <w:left w:val="nil"/>
                  <w:bottom w:val="nil"/>
                  <w:right w:val="nil"/>
                </w:tcBorders>
                <w:shd w:val="clear" w:color="000000" w:fill="FFFFFF"/>
                <w:noWrap/>
                <w:vAlign w:val="bottom"/>
                <w:hideMark/>
              </w:tcPr>
            </w:tcPrChange>
          </w:tcPr>
          <w:p w14:paraId="718005B6" w14:textId="77777777" w:rsidR="00845739" w:rsidRPr="00C2714A" w:rsidRDefault="00845739" w:rsidP="00845739">
            <w:pPr>
              <w:spacing w:after="0" w:line="240" w:lineRule="auto"/>
              <w:jc w:val="right"/>
              <w:rPr>
                <w:ins w:id="6404" w:author="Observatorio 02" w:date="2017-03-16T16:54:00Z"/>
                <w:rFonts w:eastAsia="Times New Roman"/>
                <w:sz w:val="22"/>
                <w:szCs w:val="22"/>
                <w:bdr w:val="none" w:sz="0" w:space="0" w:color="auto"/>
                <w:lang w:val="es-CL" w:eastAsia="es-CL"/>
              </w:rPr>
            </w:pPr>
            <w:ins w:id="6405"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nil"/>
              <w:right w:val="nil"/>
            </w:tcBorders>
            <w:shd w:val="clear" w:color="000000" w:fill="FFFFFF"/>
            <w:noWrap/>
            <w:vAlign w:val="bottom"/>
            <w:hideMark/>
            <w:tcPrChange w:id="6406"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57680243" w14:textId="77777777" w:rsidR="00845739" w:rsidRPr="00C2714A" w:rsidRDefault="00845739" w:rsidP="00845739">
            <w:pPr>
              <w:spacing w:after="0" w:line="240" w:lineRule="auto"/>
              <w:jc w:val="right"/>
              <w:rPr>
                <w:ins w:id="6407" w:author="Observatorio 02" w:date="2017-03-16T16:54:00Z"/>
                <w:rFonts w:eastAsia="Times New Roman"/>
                <w:sz w:val="22"/>
                <w:szCs w:val="22"/>
                <w:bdr w:val="none" w:sz="0" w:space="0" w:color="auto"/>
                <w:lang w:val="es-CL" w:eastAsia="es-CL"/>
              </w:rPr>
            </w:pPr>
            <w:ins w:id="6408" w:author="Observatorio 02" w:date="2017-03-16T16:54:00Z">
              <w:r w:rsidRPr="00C2714A">
                <w:rPr>
                  <w:rFonts w:eastAsia="Times New Roman"/>
                  <w:sz w:val="22"/>
                  <w:szCs w:val="22"/>
                  <w:bdr w:val="none" w:sz="0" w:space="0" w:color="auto"/>
                  <w:lang w:val="es-CL" w:eastAsia="es-CL"/>
                </w:rPr>
                <w:t>0,1</w:t>
              </w:r>
            </w:ins>
          </w:p>
        </w:tc>
        <w:tc>
          <w:tcPr>
            <w:tcW w:w="696" w:type="dxa"/>
            <w:tcBorders>
              <w:top w:val="nil"/>
              <w:left w:val="nil"/>
              <w:bottom w:val="nil"/>
              <w:right w:val="nil"/>
            </w:tcBorders>
            <w:shd w:val="clear" w:color="000000" w:fill="FFFFFF"/>
            <w:noWrap/>
            <w:vAlign w:val="bottom"/>
            <w:hideMark/>
            <w:tcPrChange w:id="6409" w:author="Observatorio 02" w:date="2017-03-16T16:54:00Z">
              <w:tcPr>
                <w:tcW w:w="426" w:type="dxa"/>
                <w:tcBorders>
                  <w:top w:val="nil"/>
                  <w:left w:val="nil"/>
                  <w:bottom w:val="nil"/>
                  <w:right w:val="nil"/>
                </w:tcBorders>
                <w:shd w:val="clear" w:color="000000" w:fill="FFFFFF"/>
                <w:noWrap/>
                <w:vAlign w:val="bottom"/>
                <w:hideMark/>
              </w:tcPr>
            </w:tcPrChange>
          </w:tcPr>
          <w:p w14:paraId="4C2BBAF3" w14:textId="77777777" w:rsidR="00845739" w:rsidRPr="00C2714A" w:rsidRDefault="00845739" w:rsidP="00845739">
            <w:pPr>
              <w:spacing w:after="0" w:line="240" w:lineRule="auto"/>
              <w:jc w:val="right"/>
              <w:rPr>
                <w:ins w:id="6410" w:author="Observatorio 02" w:date="2017-03-16T16:54:00Z"/>
                <w:rFonts w:eastAsia="Times New Roman"/>
                <w:sz w:val="22"/>
                <w:szCs w:val="22"/>
                <w:bdr w:val="none" w:sz="0" w:space="0" w:color="auto"/>
                <w:lang w:val="es-CL" w:eastAsia="es-CL"/>
              </w:rPr>
            </w:pPr>
            <w:ins w:id="6411" w:author="Observatorio 02" w:date="2017-03-16T16:54:00Z">
              <w:r w:rsidRPr="00C2714A">
                <w:rPr>
                  <w:rFonts w:eastAsia="Times New Roman"/>
                  <w:sz w:val="22"/>
                  <w:szCs w:val="22"/>
                  <w:bdr w:val="none" w:sz="0" w:space="0" w:color="auto"/>
                  <w:lang w:val="es-CL" w:eastAsia="es-CL"/>
                </w:rPr>
                <w:t>100,0</w:t>
              </w:r>
            </w:ins>
          </w:p>
        </w:tc>
      </w:tr>
      <w:tr w:rsidR="00845739" w:rsidRPr="00C2714A" w14:paraId="50FE37E6" w14:textId="77777777" w:rsidTr="00917F84">
        <w:tblPrEx>
          <w:tblW w:w="10331" w:type="dxa"/>
          <w:tblCellMar>
            <w:left w:w="70" w:type="dxa"/>
            <w:right w:w="70" w:type="dxa"/>
          </w:tblCellMar>
          <w:tblPrExChange w:id="6412" w:author="Observatorio 02" w:date="2017-03-16T16:54:00Z">
            <w:tblPrEx>
              <w:tblW w:w="8838" w:type="dxa"/>
              <w:tblCellMar>
                <w:left w:w="70" w:type="dxa"/>
                <w:right w:w="70" w:type="dxa"/>
              </w:tblCellMar>
            </w:tblPrEx>
          </w:tblPrExChange>
        </w:tblPrEx>
        <w:trPr>
          <w:trHeight w:val="213"/>
          <w:ins w:id="6413" w:author="Observatorio 02" w:date="2017-03-16T16:54:00Z"/>
          <w:trPrChange w:id="6414" w:author="Observatorio 02" w:date="2017-03-16T16:54:00Z">
            <w:trPr>
              <w:gridAfter w:val="0"/>
              <w:trHeight w:val="300"/>
            </w:trPr>
          </w:trPrChange>
        </w:trPr>
        <w:tc>
          <w:tcPr>
            <w:tcW w:w="3507" w:type="dxa"/>
            <w:tcBorders>
              <w:top w:val="nil"/>
              <w:left w:val="nil"/>
              <w:bottom w:val="nil"/>
              <w:right w:val="nil"/>
            </w:tcBorders>
            <w:shd w:val="clear" w:color="000000" w:fill="FFFFFF"/>
            <w:noWrap/>
            <w:vAlign w:val="bottom"/>
            <w:hideMark/>
            <w:tcPrChange w:id="6415" w:author="Observatorio 02" w:date="2017-03-16T16:54:00Z">
              <w:tcPr>
                <w:tcW w:w="4559" w:type="dxa"/>
                <w:tcBorders>
                  <w:top w:val="nil"/>
                  <w:left w:val="nil"/>
                  <w:bottom w:val="nil"/>
                  <w:right w:val="nil"/>
                </w:tcBorders>
                <w:shd w:val="clear" w:color="000000" w:fill="FFFFFF"/>
                <w:noWrap/>
                <w:vAlign w:val="bottom"/>
                <w:hideMark/>
              </w:tcPr>
            </w:tcPrChange>
          </w:tcPr>
          <w:p w14:paraId="2BCC8B02" w14:textId="77777777" w:rsidR="00845739" w:rsidRPr="00C2714A" w:rsidRDefault="00845739" w:rsidP="00845739">
            <w:pPr>
              <w:spacing w:after="0" w:line="240" w:lineRule="auto"/>
              <w:rPr>
                <w:ins w:id="6416" w:author="Observatorio 02" w:date="2017-03-16T16:54:00Z"/>
                <w:rFonts w:eastAsia="Times New Roman"/>
                <w:sz w:val="22"/>
                <w:szCs w:val="22"/>
                <w:bdr w:val="none" w:sz="0" w:space="0" w:color="auto"/>
                <w:lang w:val="es-CL" w:eastAsia="es-CL"/>
              </w:rPr>
            </w:pPr>
            <w:ins w:id="6417" w:author="Observatorio 02" w:date="2017-03-16T16:54:00Z">
              <w:r w:rsidRPr="00C2714A">
                <w:rPr>
                  <w:rFonts w:eastAsia="Times New Roman"/>
                  <w:sz w:val="22"/>
                  <w:szCs w:val="22"/>
                  <w:bdr w:val="none" w:sz="0" w:space="0" w:color="auto"/>
                  <w:lang w:val="es-CL" w:eastAsia="es-CL"/>
                </w:rPr>
                <w:t>Operadores de instalaciones y máquinas y montadores</w:t>
              </w:r>
            </w:ins>
          </w:p>
        </w:tc>
        <w:tc>
          <w:tcPr>
            <w:tcW w:w="1118" w:type="dxa"/>
            <w:tcBorders>
              <w:top w:val="nil"/>
              <w:left w:val="nil"/>
              <w:bottom w:val="nil"/>
              <w:right w:val="nil"/>
            </w:tcBorders>
            <w:shd w:val="clear" w:color="000000" w:fill="FFFFFF"/>
            <w:noWrap/>
            <w:vAlign w:val="bottom"/>
            <w:hideMark/>
            <w:tcPrChange w:id="6418" w:author="Observatorio 02" w:date="2017-03-16T16:54:00Z">
              <w:tcPr>
                <w:tcW w:w="664" w:type="dxa"/>
                <w:gridSpan w:val="2"/>
                <w:tcBorders>
                  <w:top w:val="nil"/>
                  <w:left w:val="nil"/>
                  <w:bottom w:val="nil"/>
                  <w:right w:val="nil"/>
                </w:tcBorders>
                <w:shd w:val="clear" w:color="000000" w:fill="FFFFFF"/>
                <w:noWrap/>
                <w:vAlign w:val="bottom"/>
                <w:hideMark/>
              </w:tcPr>
            </w:tcPrChange>
          </w:tcPr>
          <w:p w14:paraId="60FD905C" w14:textId="77777777" w:rsidR="00845739" w:rsidRPr="00C2714A" w:rsidRDefault="00845739" w:rsidP="00845739">
            <w:pPr>
              <w:spacing w:after="0" w:line="240" w:lineRule="auto"/>
              <w:jc w:val="right"/>
              <w:rPr>
                <w:ins w:id="6419" w:author="Observatorio 02" w:date="2017-03-16T16:54:00Z"/>
                <w:rFonts w:eastAsia="Times New Roman"/>
                <w:sz w:val="22"/>
                <w:szCs w:val="22"/>
                <w:bdr w:val="none" w:sz="0" w:space="0" w:color="auto"/>
                <w:lang w:val="es-CL" w:eastAsia="es-CL"/>
              </w:rPr>
            </w:pPr>
            <w:ins w:id="6420" w:author="Observatorio 02" w:date="2017-03-16T16:54:00Z">
              <w:r w:rsidRPr="00C2714A">
                <w:rPr>
                  <w:rFonts w:eastAsia="Times New Roman"/>
                  <w:sz w:val="22"/>
                  <w:szCs w:val="22"/>
                  <w:bdr w:val="none" w:sz="0" w:space="0" w:color="auto"/>
                  <w:lang w:val="es-CL" w:eastAsia="es-CL"/>
                </w:rPr>
                <w:t>8,2</w:t>
              </w:r>
            </w:ins>
          </w:p>
        </w:tc>
        <w:tc>
          <w:tcPr>
            <w:tcW w:w="727" w:type="dxa"/>
            <w:tcBorders>
              <w:top w:val="nil"/>
              <w:left w:val="nil"/>
              <w:bottom w:val="nil"/>
              <w:right w:val="nil"/>
            </w:tcBorders>
            <w:shd w:val="clear" w:color="000000" w:fill="FFFFFF"/>
            <w:noWrap/>
            <w:vAlign w:val="bottom"/>
            <w:hideMark/>
            <w:tcPrChange w:id="6421" w:author="Observatorio 02" w:date="2017-03-16T16:54:00Z">
              <w:tcPr>
                <w:tcW w:w="464" w:type="dxa"/>
                <w:gridSpan w:val="2"/>
                <w:tcBorders>
                  <w:top w:val="nil"/>
                  <w:left w:val="nil"/>
                  <w:bottom w:val="nil"/>
                  <w:right w:val="nil"/>
                </w:tcBorders>
                <w:shd w:val="clear" w:color="000000" w:fill="FFFFFF"/>
                <w:noWrap/>
                <w:vAlign w:val="bottom"/>
                <w:hideMark/>
              </w:tcPr>
            </w:tcPrChange>
          </w:tcPr>
          <w:p w14:paraId="7A9801F2" w14:textId="77777777" w:rsidR="00845739" w:rsidRPr="00C2714A" w:rsidRDefault="00845739" w:rsidP="00845739">
            <w:pPr>
              <w:spacing w:after="0" w:line="240" w:lineRule="auto"/>
              <w:jc w:val="right"/>
              <w:rPr>
                <w:ins w:id="6422" w:author="Observatorio 02" w:date="2017-03-16T16:54:00Z"/>
                <w:rFonts w:eastAsia="Times New Roman"/>
                <w:sz w:val="22"/>
                <w:szCs w:val="22"/>
                <w:bdr w:val="none" w:sz="0" w:space="0" w:color="auto"/>
                <w:lang w:val="es-CL" w:eastAsia="es-CL"/>
              </w:rPr>
            </w:pPr>
            <w:ins w:id="6423" w:author="Observatorio 02" w:date="2017-03-16T16:54:00Z">
              <w:r w:rsidRPr="00C2714A">
                <w:rPr>
                  <w:rFonts w:eastAsia="Times New Roman"/>
                  <w:sz w:val="22"/>
                  <w:szCs w:val="22"/>
                  <w:bdr w:val="none" w:sz="0" w:space="0" w:color="auto"/>
                  <w:lang w:val="es-CL" w:eastAsia="es-CL"/>
                </w:rPr>
                <w:t>39,3</w:t>
              </w:r>
            </w:ins>
          </w:p>
        </w:tc>
        <w:tc>
          <w:tcPr>
            <w:tcW w:w="703" w:type="dxa"/>
            <w:tcBorders>
              <w:top w:val="nil"/>
              <w:left w:val="nil"/>
              <w:bottom w:val="nil"/>
              <w:right w:val="nil"/>
            </w:tcBorders>
            <w:shd w:val="clear" w:color="000000" w:fill="FFFFFF"/>
            <w:noWrap/>
            <w:vAlign w:val="bottom"/>
            <w:hideMark/>
            <w:tcPrChange w:id="6424" w:author="Observatorio 02" w:date="2017-03-16T16:54:00Z">
              <w:tcPr>
                <w:tcW w:w="439" w:type="dxa"/>
                <w:gridSpan w:val="2"/>
                <w:tcBorders>
                  <w:top w:val="nil"/>
                  <w:left w:val="nil"/>
                  <w:bottom w:val="nil"/>
                  <w:right w:val="nil"/>
                </w:tcBorders>
                <w:shd w:val="clear" w:color="000000" w:fill="FFFFFF"/>
                <w:noWrap/>
                <w:vAlign w:val="bottom"/>
                <w:hideMark/>
              </w:tcPr>
            </w:tcPrChange>
          </w:tcPr>
          <w:p w14:paraId="348F89AA" w14:textId="77777777" w:rsidR="00845739" w:rsidRPr="00C2714A" w:rsidRDefault="00845739" w:rsidP="00845739">
            <w:pPr>
              <w:spacing w:after="0" w:line="240" w:lineRule="auto"/>
              <w:jc w:val="right"/>
              <w:rPr>
                <w:ins w:id="6425" w:author="Observatorio 02" w:date="2017-03-16T16:54:00Z"/>
                <w:rFonts w:eastAsia="Times New Roman"/>
                <w:sz w:val="22"/>
                <w:szCs w:val="22"/>
                <w:bdr w:val="none" w:sz="0" w:space="0" w:color="auto"/>
                <w:lang w:val="es-CL" w:eastAsia="es-CL"/>
              </w:rPr>
            </w:pPr>
            <w:ins w:id="6426" w:author="Observatorio 02" w:date="2017-03-16T16:54:00Z">
              <w:r w:rsidRPr="00C2714A">
                <w:rPr>
                  <w:rFonts w:eastAsia="Times New Roman"/>
                  <w:sz w:val="22"/>
                  <w:szCs w:val="22"/>
                  <w:bdr w:val="none" w:sz="0" w:space="0" w:color="auto"/>
                  <w:lang w:val="es-CL" w:eastAsia="es-CL"/>
                </w:rPr>
                <w:t>46,9</w:t>
              </w:r>
            </w:ins>
          </w:p>
        </w:tc>
        <w:tc>
          <w:tcPr>
            <w:tcW w:w="837" w:type="dxa"/>
            <w:tcBorders>
              <w:top w:val="nil"/>
              <w:left w:val="nil"/>
              <w:bottom w:val="nil"/>
              <w:right w:val="nil"/>
            </w:tcBorders>
            <w:shd w:val="clear" w:color="000000" w:fill="FFFFFF"/>
            <w:noWrap/>
            <w:vAlign w:val="bottom"/>
            <w:hideMark/>
            <w:tcPrChange w:id="6427" w:author="Observatorio 02" w:date="2017-03-16T16:54:00Z">
              <w:tcPr>
                <w:tcW w:w="542" w:type="dxa"/>
                <w:gridSpan w:val="2"/>
                <w:tcBorders>
                  <w:top w:val="nil"/>
                  <w:left w:val="nil"/>
                  <w:bottom w:val="nil"/>
                  <w:right w:val="nil"/>
                </w:tcBorders>
                <w:shd w:val="clear" w:color="000000" w:fill="FFFFFF"/>
                <w:noWrap/>
                <w:vAlign w:val="bottom"/>
                <w:hideMark/>
              </w:tcPr>
            </w:tcPrChange>
          </w:tcPr>
          <w:p w14:paraId="01A11634" w14:textId="77777777" w:rsidR="00845739" w:rsidRPr="00C2714A" w:rsidRDefault="00845739" w:rsidP="00845739">
            <w:pPr>
              <w:spacing w:after="0" w:line="240" w:lineRule="auto"/>
              <w:jc w:val="right"/>
              <w:rPr>
                <w:ins w:id="6428" w:author="Observatorio 02" w:date="2017-03-16T16:54:00Z"/>
                <w:rFonts w:eastAsia="Times New Roman"/>
                <w:sz w:val="22"/>
                <w:szCs w:val="22"/>
                <w:bdr w:val="none" w:sz="0" w:space="0" w:color="auto"/>
                <w:lang w:val="es-CL" w:eastAsia="es-CL"/>
              </w:rPr>
            </w:pPr>
            <w:ins w:id="6429" w:author="Observatorio 02" w:date="2017-03-16T16:54:00Z">
              <w:r w:rsidRPr="00C2714A">
                <w:rPr>
                  <w:rFonts w:eastAsia="Times New Roman"/>
                  <w:sz w:val="22"/>
                  <w:szCs w:val="22"/>
                  <w:bdr w:val="none" w:sz="0" w:space="0" w:color="auto"/>
                  <w:lang w:val="es-CL" w:eastAsia="es-CL"/>
                </w:rPr>
                <w:t>4,0</w:t>
              </w:r>
            </w:ins>
          </w:p>
        </w:tc>
        <w:tc>
          <w:tcPr>
            <w:tcW w:w="1143" w:type="dxa"/>
            <w:tcBorders>
              <w:top w:val="nil"/>
              <w:left w:val="nil"/>
              <w:bottom w:val="nil"/>
              <w:right w:val="nil"/>
            </w:tcBorders>
            <w:shd w:val="clear" w:color="000000" w:fill="FFFFFF"/>
            <w:noWrap/>
            <w:vAlign w:val="bottom"/>
            <w:hideMark/>
            <w:tcPrChange w:id="6430" w:author="Observatorio 02" w:date="2017-03-16T16:54:00Z">
              <w:tcPr>
                <w:tcW w:w="724" w:type="dxa"/>
                <w:gridSpan w:val="2"/>
                <w:tcBorders>
                  <w:top w:val="nil"/>
                  <w:left w:val="nil"/>
                  <w:bottom w:val="nil"/>
                  <w:right w:val="nil"/>
                </w:tcBorders>
                <w:shd w:val="clear" w:color="000000" w:fill="FFFFFF"/>
                <w:noWrap/>
                <w:vAlign w:val="bottom"/>
                <w:hideMark/>
              </w:tcPr>
            </w:tcPrChange>
          </w:tcPr>
          <w:p w14:paraId="1BDD7B65" w14:textId="77777777" w:rsidR="00845739" w:rsidRPr="00C2714A" w:rsidRDefault="00845739" w:rsidP="00845739">
            <w:pPr>
              <w:spacing w:after="0" w:line="240" w:lineRule="auto"/>
              <w:jc w:val="right"/>
              <w:rPr>
                <w:ins w:id="6431" w:author="Observatorio 02" w:date="2017-03-16T16:54:00Z"/>
                <w:rFonts w:eastAsia="Times New Roman"/>
                <w:sz w:val="22"/>
                <w:szCs w:val="22"/>
                <w:bdr w:val="none" w:sz="0" w:space="0" w:color="auto"/>
                <w:lang w:val="es-CL" w:eastAsia="es-CL"/>
              </w:rPr>
            </w:pPr>
            <w:ins w:id="6432" w:author="Observatorio 02" w:date="2017-03-16T16:54:00Z">
              <w:r w:rsidRPr="00C2714A">
                <w:rPr>
                  <w:rFonts w:eastAsia="Times New Roman"/>
                  <w:sz w:val="22"/>
                  <w:szCs w:val="22"/>
                  <w:bdr w:val="none" w:sz="0" w:space="0" w:color="auto"/>
                  <w:lang w:val="es-CL" w:eastAsia="es-CL"/>
                </w:rPr>
                <w:t>1,6</w:t>
              </w:r>
            </w:ins>
          </w:p>
        </w:tc>
        <w:tc>
          <w:tcPr>
            <w:tcW w:w="1020" w:type="dxa"/>
            <w:tcBorders>
              <w:top w:val="nil"/>
              <w:left w:val="nil"/>
              <w:bottom w:val="nil"/>
              <w:right w:val="nil"/>
            </w:tcBorders>
            <w:shd w:val="clear" w:color="000000" w:fill="FFFFFF"/>
            <w:noWrap/>
            <w:vAlign w:val="bottom"/>
            <w:hideMark/>
            <w:tcPrChange w:id="6433" w:author="Observatorio 02" w:date="2017-03-16T16:54:00Z">
              <w:tcPr>
                <w:tcW w:w="659" w:type="dxa"/>
                <w:tcBorders>
                  <w:top w:val="nil"/>
                  <w:left w:val="nil"/>
                  <w:bottom w:val="nil"/>
                  <w:right w:val="nil"/>
                </w:tcBorders>
                <w:shd w:val="clear" w:color="000000" w:fill="FFFFFF"/>
                <w:noWrap/>
                <w:vAlign w:val="bottom"/>
                <w:hideMark/>
              </w:tcPr>
            </w:tcPrChange>
          </w:tcPr>
          <w:p w14:paraId="1AD39581" w14:textId="77777777" w:rsidR="00845739" w:rsidRPr="00C2714A" w:rsidRDefault="00845739" w:rsidP="00845739">
            <w:pPr>
              <w:spacing w:after="0" w:line="240" w:lineRule="auto"/>
              <w:jc w:val="right"/>
              <w:rPr>
                <w:ins w:id="6434" w:author="Observatorio 02" w:date="2017-03-16T16:54:00Z"/>
                <w:rFonts w:eastAsia="Times New Roman"/>
                <w:sz w:val="22"/>
                <w:szCs w:val="22"/>
                <w:bdr w:val="none" w:sz="0" w:space="0" w:color="auto"/>
                <w:lang w:val="es-CL" w:eastAsia="es-CL"/>
              </w:rPr>
            </w:pPr>
            <w:ins w:id="6435"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nil"/>
              <w:right w:val="nil"/>
            </w:tcBorders>
            <w:shd w:val="clear" w:color="000000" w:fill="FFFFFF"/>
            <w:noWrap/>
            <w:vAlign w:val="bottom"/>
            <w:hideMark/>
            <w:tcPrChange w:id="6436" w:author="Observatorio 02" w:date="2017-03-16T16:54:00Z">
              <w:tcPr>
                <w:tcW w:w="361" w:type="dxa"/>
                <w:gridSpan w:val="2"/>
                <w:tcBorders>
                  <w:top w:val="nil"/>
                  <w:left w:val="nil"/>
                  <w:bottom w:val="nil"/>
                  <w:right w:val="nil"/>
                </w:tcBorders>
                <w:shd w:val="clear" w:color="000000" w:fill="FFFFFF"/>
                <w:noWrap/>
                <w:vAlign w:val="bottom"/>
                <w:hideMark/>
              </w:tcPr>
            </w:tcPrChange>
          </w:tcPr>
          <w:p w14:paraId="421B439A" w14:textId="77777777" w:rsidR="00845739" w:rsidRPr="00C2714A" w:rsidRDefault="00845739" w:rsidP="00845739">
            <w:pPr>
              <w:spacing w:after="0" w:line="240" w:lineRule="auto"/>
              <w:jc w:val="right"/>
              <w:rPr>
                <w:ins w:id="6437" w:author="Observatorio 02" w:date="2017-03-16T16:54:00Z"/>
                <w:rFonts w:eastAsia="Times New Roman"/>
                <w:sz w:val="22"/>
                <w:szCs w:val="22"/>
                <w:bdr w:val="none" w:sz="0" w:space="0" w:color="auto"/>
                <w:lang w:val="es-CL" w:eastAsia="es-CL"/>
              </w:rPr>
            </w:pPr>
            <w:ins w:id="6438" w:author="Observatorio 02" w:date="2017-03-16T16:54:00Z">
              <w:r w:rsidRPr="00C2714A">
                <w:rPr>
                  <w:rFonts w:eastAsia="Times New Roman"/>
                  <w:sz w:val="22"/>
                  <w:szCs w:val="22"/>
                  <w:bdr w:val="none" w:sz="0" w:space="0" w:color="auto"/>
                  <w:lang w:val="es-CL" w:eastAsia="es-CL"/>
                </w:rPr>
                <w:t>0,0</w:t>
              </w:r>
            </w:ins>
          </w:p>
        </w:tc>
        <w:tc>
          <w:tcPr>
            <w:tcW w:w="696" w:type="dxa"/>
            <w:tcBorders>
              <w:top w:val="nil"/>
              <w:left w:val="nil"/>
              <w:bottom w:val="nil"/>
              <w:right w:val="nil"/>
            </w:tcBorders>
            <w:shd w:val="clear" w:color="000000" w:fill="FFFFFF"/>
            <w:noWrap/>
            <w:vAlign w:val="bottom"/>
            <w:hideMark/>
            <w:tcPrChange w:id="6439" w:author="Observatorio 02" w:date="2017-03-16T16:54:00Z">
              <w:tcPr>
                <w:tcW w:w="426" w:type="dxa"/>
                <w:tcBorders>
                  <w:top w:val="nil"/>
                  <w:left w:val="nil"/>
                  <w:bottom w:val="nil"/>
                  <w:right w:val="nil"/>
                </w:tcBorders>
                <w:shd w:val="clear" w:color="000000" w:fill="FFFFFF"/>
                <w:noWrap/>
                <w:vAlign w:val="bottom"/>
                <w:hideMark/>
              </w:tcPr>
            </w:tcPrChange>
          </w:tcPr>
          <w:p w14:paraId="2AFD42F3" w14:textId="77777777" w:rsidR="00845739" w:rsidRPr="00C2714A" w:rsidRDefault="00845739" w:rsidP="00845739">
            <w:pPr>
              <w:spacing w:after="0" w:line="240" w:lineRule="auto"/>
              <w:jc w:val="right"/>
              <w:rPr>
                <w:ins w:id="6440" w:author="Observatorio 02" w:date="2017-03-16T16:54:00Z"/>
                <w:rFonts w:eastAsia="Times New Roman"/>
                <w:sz w:val="22"/>
                <w:szCs w:val="22"/>
                <w:bdr w:val="none" w:sz="0" w:space="0" w:color="auto"/>
                <w:lang w:val="es-CL" w:eastAsia="es-CL"/>
              </w:rPr>
            </w:pPr>
            <w:ins w:id="6441" w:author="Observatorio 02" w:date="2017-03-16T16:54:00Z">
              <w:r w:rsidRPr="00C2714A">
                <w:rPr>
                  <w:rFonts w:eastAsia="Times New Roman"/>
                  <w:sz w:val="22"/>
                  <w:szCs w:val="22"/>
                  <w:bdr w:val="none" w:sz="0" w:space="0" w:color="auto"/>
                  <w:lang w:val="es-CL" w:eastAsia="es-CL"/>
                </w:rPr>
                <w:t>100,0</w:t>
              </w:r>
            </w:ins>
          </w:p>
        </w:tc>
      </w:tr>
      <w:tr w:rsidR="00845739" w:rsidRPr="00C2714A" w14:paraId="7CED4DCC" w14:textId="77777777" w:rsidTr="00917F84">
        <w:tblPrEx>
          <w:tblW w:w="10331" w:type="dxa"/>
          <w:tblCellMar>
            <w:left w:w="70" w:type="dxa"/>
            <w:right w:w="70" w:type="dxa"/>
          </w:tblCellMar>
          <w:tblPrExChange w:id="6442" w:author="Observatorio 02" w:date="2017-03-16T16:54:00Z">
            <w:tblPrEx>
              <w:tblW w:w="8838" w:type="dxa"/>
              <w:tblCellMar>
                <w:left w:w="70" w:type="dxa"/>
                <w:right w:w="70" w:type="dxa"/>
              </w:tblCellMar>
            </w:tblPrEx>
          </w:tblPrExChange>
        </w:tblPrEx>
        <w:trPr>
          <w:trHeight w:val="213"/>
          <w:ins w:id="6443" w:author="Observatorio 02" w:date="2017-03-16T16:54:00Z"/>
          <w:trPrChange w:id="6444" w:author="Observatorio 02" w:date="2017-03-16T16:54:00Z">
            <w:trPr>
              <w:gridAfter w:val="0"/>
              <w:trHeight w:val="300"/>
            </w:trPr>
          </w:trPrChange>
        </w:trPr>
        <w:tc>
          <w:tcPr>
            <w:tcW w:w="3507" w:type="dxa"/>
            <w:tcBorders>
              <w:top w:val="nil"/>
              <w:left w:val="nil"/>
              <w:bottom w:val="single" w:sz="4" w:space="0" w:color="000000"/>
              <w:right w:val="nil"/>
            </w:tcBorders>
            <w:shd w:val="clear" w:color="000000" w:fill="FFFFFF"/>
            <w:noWrap/>
            <w:vAlign w:val="bottom"/>
            <w:hideMark/>
            <w:tcPrChange w:id="6445" w:author="Observatorio 02" w:date="2017-03-16T16:54:00Z">
              <w:tcPr>
                <w:tcW w:w="4559" w:type="dxa"/>
                <w:tcBorders>
                  <w:top w:val="nil"/>
                  <w:left w:val="nil"/>
                  <w:bottom w:val="single" w:sz="4" w:space="0" w:color="000000"/>
                  <w:right w:val="nil"/>
                </w:tcBorders>
                <w:shd w:val="clear" w:color="000000" w:fill="FFFFFF"/>
                <w:noWrap/>
                <w:vAlign w:val="bottom"/>
                <w:hideMark/>
              </w:tcPr>
            </w:tcPrChange>
          </w:tcPr>
          <w:p w14:paraId="43B3414E" w14:textId="77777777" w:rsidR="00845739" w:rsidRPr="00C2714A" w:rsidRDefault="00845739" w:rsidP="00845739">
            <w:pPr>
              <w:spacing w:after="0" w:line="240" w:lineRule="auto"/>
              <w:rPr>
                <w:ins w:id="6446" w:author="Observatorio 02" w:date="2017-03-16T16:54:00Z"/>
                <w:rFonts w:eastAsia="Times New Roman"/>
                <w:sz w:val="22"/>
                <w:szCs w:val="22"/>
                <w:bdr w:val="none" w:sz="0" w:space="0" w:color="auto"/>
                <w:lang w:val="es-CL" w:eastAsia="es-CL"/>
              </w:rPr>
            </w:pPr>
            <w:ins w:id="6447" w:author="Observatorio 02" w:date="2017-03-16T16:54:00Z">
              <w:r w:rsidRPr="00C2714A">
                <w:rPr>
                  <w:rFonts w:eastAsia="Times New Roman"/>
                  <w:sz w:val="22"/>
                  <w:szCs w:val="22"/>
                  <w:bdr w:val="none" w:sz="0" w:space="0" w:color="auto"/>
                  <w:lang w:val="es-CL" w:eastAsia="es-CL"/>
                </w:rPr>
                <w:t>Trabajadores no calificados</w:t>
              </w:r>
            </w:ins>
          </w:p>
        </w:tc>
        <w:tc>
          <w:tcPr>
            <w:tcW w:w="1118" w:type="dxa"/>
            <w:tcBorders>
              <w:top w:val="nil"/>
              <w:left w:val="nil"/>
              <w:bottom w:val="single" w:sz="4" w:space="0" w:color="000000"/>
              <w:right w:val="nil"/>
            </w:tcBorders>
            <w:shd w:val="clear" w:color="000000" w:fill="FFFFFF"/>
            <w:noWrap/>
            <w:vAlign w:val="bottom"/>
            <w:hideMark/>
            <w:tcPrChange w:id="6448" w:author="Observatorio 02" w:date="2017-03-16T16:54:00Z">
              <w:tcPr>
                <w:tcW w:w="664" w:type="dxa"/>
                <w:gridSpan w:val="2"/>
                <w:tcBorders>
                  <w:top w:val="nil"/>
                  <w:left w:val="nil"/>
                  <w:bottom w:val="single" w:sz="4" w:space="0" w:color="000000"/>
                  <w:right w:val="nil"/>
                </w:tcBorders>
                <w:shd w:val="clear" w:color="000000" w:fill="FFFFFF"/>
                <w:noWrap/>
                <w:vAlign w:val="bottom"/>
                <w:hideMark/>
              </w:tcPr>
            </w:tcPrChange>
          </w:tcPr>
          <w:p w14:paraId="4EDD2381" w14:textId="77777777" w:rsidR="00845739" w:rsidRPr="00C2714A" w:rsidRDefault="00845739" w:rsidP="00845739">
            <w:pPr>
              <w:spacing w:after="0" w:line="240" w:lineRule="auto"/>
              <w:jc w:val="right"/>
              <w:rPr>
                <w:ins w:id="6449" w:author="Observatorio 02" w:date="2017-03-16T16:54:00Z"/>
                <w:rFonts w:eastAsia="Times New Roman"/>
                <w:sz w:val="22"/>
                <w:szCs w:val="22"/>
                <w:bdr w:val="none" w:sz="0" w:space="0" w:color="auto"/>
                <w:lang w:val="es-CL" w:eastAsia="es-CL"/>
              </w:rPr>
            </w:pPr>
            <w:ins w:id="6450" w:author="Observatorio 02" w:date="2017-03-16T16:54:00Z">
              <w:r w:rsidRPr="00C2714A">
                <w:rPr>
                  <w:rFonts w:eastAsia="Times New Roman"/>
                  <w:sz w:val="22"/>
                  <w:szCs w:val="22"/>
                  <w:bdr w:val="none" w:sz="0" w:space="0" w:color="auto"/>
                  <w:lang w:val="es-CL" w:eastAsia="es-CL"/>
                </w:rPr>
                <w:t>23,6</w:t>
              </w:r>
            </w:ins>
          </w:p>
        </w:tc>
        <w:tc>
          <w:tcPr>
            <w:tcW w:w="727" w:type="dxa"/>
            <w:tcBorders>
              <w:top w:val="nil"/>
              <w:left w:val="nil"/>
              <w:bottom w:val="single" w:sz="4" w:space="0" w:color="000000"/>
              <w:right w:val="nil"/>
            </w:tcBorders>
            <w:shd w:val="clear" w:color="000000" w:fill="FFFFFF"/>
            <w:noWrap/>
            <w:vAlign w:val="bottom"/>
            <w:hideMark/>
            <w:tcPrChange w:id="6451" w:author="Observatorio 02" w:date="2017-03-16T16:54:00Z">
              <w:tcPr>
                <w:tcW w:w="464" w:type="dxa"/>
                <w:gridSpan w:val="2"/>
                <w:tcBorders>
                  <w:top w:val="nil"/>
                  <w:left w:val="nil"/>
                  <w:bottom w:val="single" w:sz="4" w:space="0" w:color="000000"/>
                  <w:right w:val="nil"/>
                </w:tcBorders>
                <w:shd w:val="clear" w:color="000000" w:fill="FFFFFF"/>
                <w:noWrap/>
                <w:vAlign w:val="bottom"/>
                <w:hideMark/>
              </w:tcPr>
            </w:tcPrChange>
          </w:tcPr>
          <w:p w14:paraId="14A7E15C" w14:textId="77777777" w:rsidR="00845739" w:rsidRPr="00C2714A" w:rsidRDefault="00845739" w:rsidP="00845739">
            <w:pPr>
              <w:spacing w:after="0" w:line="240" w:lineRule="auto"/>
              <w:jc w:val="right"/>
              <w:rPr>
                <w:ins w:id="6452" w:author="Observatorio 02" w:date="2017-03-16T16:54:00Z"/>
                <w:rFonts w:eastAsia="Times New Roman"/>
                <w:sz w:val="22"/>
                <w:szCs w:val="22"/>
                <w:bdr w:val="none" w:sz="0" w:space="0" w:color="auto"/>
                <w:lang w:val="es-CL" w:eastAsia="es-CL"/>
              </w:rPr>
            </w:pPr>
            <w:ins w:id="6453" w:author="Observatorio 02" w:date="2017-03-16T16:54:00Z">
              <w:r w:rsidRPr="00C2714A">
                <w:rPr>
                  <w:rFonts w:eastAsia="Times New Roman"/>
                  <w:sz w:val="22"/>
                  <w:szCs w:val="22"/>
                  <w:bdr w:val="none" w:sz="0" w:space="0" w:color="auto"/>
                  <w:lang w:val="es-CL" w:eastAsia="es-CL"/>
                </w:rPr>
                <w:t>38,5</w:t>
              </w:r>
            </w:ins>
          </w:p>
        </w:tc>
        <w:tc>
          <w:tcPr>
            <w:tcW w:w="703" w:type="dxa"/>
            <w:tcBorders>
              <w:top w:val="nil"/>
              <w:left w:val="nil"/>
              <w:bottom w:val="single" w:sz="4" w:space="0" w:color="000000"/>
              <w:right w:val="nil"/>
            </w:tcBorders>
            <w:shd w:val="clear" w:color="000000" w:fill="FFFFFF"/>
            <w:noWrap/>
            <w:vAlign w:val="bottom"/>
            <w:hideMark/>
            <w:tcPrChange w:id="6454" w:author="Observatorio 02" w:date="2017-03-16T16:54:00Z">
              <w:tcPr>
                <w:tcW w:w="439" w:type="dxa"/>
                <w:gridSpan w:val="2"/>
                <w:tcBorders>
                  <w:top w:val="nil"/>
                  <w:left w:val="nil"/>
                  <w:bottom w:val="single" w:sz="4" w:space="0" w:color="000000"/>
                  <w:right w:val="nil"/>
                </w:tcBorders>
                <w:shd w:val="clear" w:color="000000" w:fill="FFFFFF"/>
                <w:noWrap/>
                <w:vAlign w:val="bottom"/>
                <w:hideMark/>
              </w:tcPr>
            </w:tcPrChange>
          </w:tcPr>
          <w:p w14:paraId="077D4391" w14:textId="77777777" w:rsidR="00845739" w:rsidRPr="00C2714A" w:rsidRDefault="00845739" w:rsidP="00845739">
            <w:pPr>
              <w:spacing w:after="0" w:line="240" w:lineRule="auto"/>
              <w:jc w:val="right"/>
              <w:rPr>
                <w:ins w:id="6455" w:author="Observatorio 02" w:date="2017-03-16T16:54:00Z"/>
                <w:rFonts w:eastAsia="Times New Roman"/>
                <w:sz w:val="22"/>
                <w:szCs w:val="22"/>
                <w:bdr w:val="none" w:sz="0" w:space="0" w:color="auto"/>
                <w:lang w:val="es-CL" w:eastAsia="es-CL"/>
              </w:rPr>
            </w:pPr>
            <w:ins w:id="6456" w:author="Observatorio 02" w:date="2017-03-16T16:54:00Z">
              <w:r w:rsidRPr="00C2714A">
                <w:rPr>
                  <w:rFonts w:eastAsia="Times New Roman"/>
                  <w:sz w:val="22"/>
                  <w:szCs w:val="22"/>
                  <w:bdr w:val="none" w:sz="0" w:space="0" w:color="auto"/>
                  <w:lang w:val="es-CL" w:eastAsia="es-CL"/>
                </w:rPr>
                <w:t>35,3</w:t>
              </w:r>
            </w:ins>
          </w:p>
        </w:tc>
        <w:tc>
          <w:tcPr>
            <w:tcW w:w="837" w:type="dxa"/>
            <w:tcBorders>
              <w:top w:val="nil"/>
              <w:left w:val="nil"/>
              <w:bottom w:val="single" w:sz="4" w:space="0" w:color="000000"/>
              <w:right w:val="nil"/>
            </w:tcBorders>
            <w:shd w:val="clear" w:color="000000" w:fill="FFFFFF"/>
            <w:noWrap/>
            <w:vAlign w:val="bottom"/>
            <w:hideMark/>
            <w:tcPrChange w:id="6457" w:author="Observatorio 02" w:date="2017-03-16T16:54:00Z">
              <w:tcPr>
                <w:tcW w:w="542" w:type="dxa"/>
                <w:gridSpan w:val="2"/>
                <w:tcBorders>
                  <w:top w:val="nil"/>
                  <w:left w:val="nil"/>
                  <w:bottom w:val="single" w:sz="4" w:space="0" w:color="000000"/>
                  <w:right w:val="nil"/>
                </w:tcBorders>
                <w:shd w:val="clear" w:color="000000" w:fill="FFFFFF"/>
                <w:noWrap/>
                <w:vAlign w:val="bottom"/>
                <w:hideMark/>
              </w:tcPr>
            </w:tcPrChange>
          </w:tcPr>
          <w:p w14:paraId="6B95CD8B" w14:textId="77777777" w:rsidR="00845739" w:rsidRPr="00C2714A" w:rsidRDefault="00845739" w:rsidP="00845739">
            <w:pPr>
              <w:spacing w:after="0" w:line="240" w:lineRule="auto"/>
              <w:jc w:val="right"/>
              <w:rPr>
                <w:ins w:id="6458" w:author="Observatorio 02" w:date="2017-03-16T16:54:00Z"/>
                <w:rFonts w:eastAsia="Times New Roman"/>
                <w:sz w:val="22"/>
                <w:szCs w:val="22"/>
                <w:bdr w:val="none" w:sz="0" w:space="0" w:color="auto"/>
                <w:lang w:val="es-CL" w:eastAsia="es-CL"/>
              </w:rPr>
            </w:pPr>
            <w:ins w:id="6459" w:author="Observatorio 02" w:date="2017-03-16T16:54:00Z">
              <w:r w:rsidRPr="00C2714A">
                <w:rPr>
                  <w:rFonts w:eastAsia="Times New Roman"/>
                  <w:sz w:val="22"/>
                  <w:szCs w:val="22"/>
                  <w:bdr w:val="none" w:sz="0" w:space="0" w:color="auto"/>
                  <w:lang w:val="es-CL" w:eastAsia="es-CL"/>
                </w:rPr>
                <w:t>1,9</w:t>
              </w:r>
            </w:ins>
          </w:p>
        </w:tc>
        <w:tc>
          <w:tcPr>
            <w:tcW w:w="1143" w:type="dxa"/>
            <w:tcBorders>
              <w:top w:val="nil"/>
              <w:left w:val="nil"/>
              <w:bottom w:val="single" w:sz="4" w:space="0" w:color="000000"/>
              <w:right w:val="nil"/>
            </w:tcBorders>
            <w:shd w:val="clear" w:color="000000" w:fill="FFFFFF"/>
            <w:noWrap/>
            <w:vAlign w:val="bottom"/>
            <w:hideMark/>
            <w:tcPrChange w:id="6460" w:author="Observatorio 02" w:date="2017-03-16T16:54:00Z">
              <w:tcPr>
                <w:tcW w:w="724" w:type="dxa"/>
                <w:gridSpan w:val="2"/>
                <w:tcBorders>
                  <w:top w:val="nil"/>
                  <w:left w:val="nil"/>
                  <w:bottom w:val="single" w:sz="4" w:space="0" w:color="000000"/>
                  <w:right w:val="nil"/>
                </w:tcBorders>
                <w:shd w:val="clear" w:color="000000" w:fill="FFFFFF"/>
                <w:noWrap/>
                <w:vAlign w:val="bottom"/>
                <w:hideMark/>
              </w:tcPr>
            </w:tcPrChange>
          </w:tcPr>
          <w:p w14:paraId="6CFB2C5A" w14:textId="77777777" w:rsidR="00845739" w:rsidRPr="00C2714A" w:rsidRDefault="00845739" w:rsidP="00845739">
            <w:pPr>
              <w:spacing w:after="0" w:line="240" w:lineRule="auto"/>
              <w:jc w:val="right"/>
              <w:rPr>
                <w:ins w:id="6461" w:author="Observatorio 02" w:date="2017-03-16T16:54:00Z"/>
                <w:rFonts w:eastAsia="Times New Roman"/>
                <w:sz w:val="22"/>
                <w:szCs w:val="22"/>
                <w:bdr w:val="none" w:sz="0" w:space="0" w:color="auto"/>
                <w:lang w:val="es-CL" w:eastAsia="es-CL"/>
              </w:rPr>
            </w:pPr>
            <w:ins w:id="6462" w:author="Observatorio 02" w:date="2017-03-16T16:54:00Z">
              <w:r w:rsidRPr="00C2714A">
                <w:rPr>
                  <w:rFonts w:eastAsia="Times New Roman"/>
                  <w:sz w:val="22"/>
                  <w:szCs w:val="22"/>
                  <w:bdr w:val="none" w:sz="0" w:space="0" w:color="auto"/>
                  <w:lang w:val="es-CL" w:eastAsia="es-CL"/>
                </w:rPr>
                <w:t>0,5</w:t>
              </w:r>
            </w:ins>
          </w:p>
        </w:tc>
        <w:tc>
          <w:tcPr>
            <w:tcW w:w="1020" w:type="dxa"/>
            <w:tcBorders>
              <w:top w:val="nil"/>
              <w:left w:val="nil"/>
              <w:bottom w:val="single" w:sz="4" w:space="0" w:color="000000"/>
              <w:right w:val="nil"/>
            </w:tcBorders>
            <w:shd w:val="clear" w:color="000000" w:fill="FFFFFF"/>
            <w:noWrap/>
            <w:vAlign w:val="bottom"/>
            <w:hideMark/>
            <w:tcPrChange w:id="6463" w:author="Observatorio 02" w:date="2017-03-16T16:54:00Z">
              <w:tcPr>
                <w:tcW w:w="659" w:type="dxa"/>
                <w:tcBorders>
                  <w:top w:val="nil"/>
                  <w:left w:val="nil"/>
                  <w:bottom w:val="single" w:sz="4" w:space="0" w:color="000000"/>
                  <w:right w:val="nil"/>
                </w:tcBorders>
                <w:shd w:val="clear" w:color="000000" w:fill="FFFFFF"/>
                <w:noWrap/>
                <w:vAlign w:val="bottom"/>
                <w:hideMark/>
              </w:tcPr>
            </w:tcPrChange>
          </w:tcPr>
          <w:p w14:paraId="7AE17765" w14:textId="77777777" w:rsidR="00845739" w:rsidRPr="00C2714A" w:rsidRDefault="00845739" w:rsidP="00845739">
            <w:pPr>
              <w:spacing w:after="0" w:line="240" w:lineRule="auto"/>
              <w:jc w:val="right"/>
              <w:rPr>
                <w:ins w:id="6464" w:author="Observatorio 02" w:date="2017-03-16T16:54:00Z"/>
                <w:rFonts w:eastAsia="Times New Roman"/>
                <w:sz w:val="22"/>
                <w:szCs w:val="22"/>
                <w:bdr w:val="none" w:sz="0" w:space="0" w:color="auto"/>
                <w:lang w:val="es-CL" w:eastAsia="es-CL"/>
              </w:rPr>
            </w:pPr>
            <w:ins w:id="6465" w:author="Observatorio 02" w:date="2017-03-16T16:54:00Z">
              <w:r w:rsidRPr="00C2714A">
                <w:rPr>
                  <w:rFonts w:eastAsia="Times New Roman"/>
                  <w:sz w:val="22"/>
                  <w:szCs w:val="22"/>
                  <w:bdr w:val="none" w:sz="0" w:space="0" w:color="auto"/>
                  <w:lang w:val="es-CL" w:eastAsia="es-CL"/>
                </w:rPr>
                <w:t>0,0</w:t>
              </w:r>
            </w:ins>
          </w:p>
        </w:tc>
        <w:tc>
          <w:tcPr>
            <w:tcW w:w="580" w:type="dxa"/>
            <w:tcBorders>
              <w:top w:val="nil"/>
              <w:left w:val="nil"/>
              <w:bottom w:val="single" w:sz="4" w:space="0" w:color="000000"/>
              <w:right w:val="nil"/>
            </w:tcBorders>
            <w:shd w:val="clear" w:color="000000" w:fill="FFFFFF"/>
            <w:noWrap/>
            <w:vAlign w:val="bottom"/>
            <w:hideMark/>
            <w:tcPrChange w:id="6466" w:author="Observatorio 02" w:date="2017-03-16T16:54:00Z">
              <w:tcPr>
                <w:tcW w:w="361" w:type="dxa"/>
                <w:gridSpan w:val="2"/>
                <w:tcBorders>
                  <w:top w:val="nil"/>
                  <w:left w:val="nil"/>
                  <w:bottom w:val="single" w:sz="4" w:space="0" w:color="000000"/>
                  <w:right w:val="nil"/>
                </w:tcBorders>
                <w:shd w:val="clear" w:color="000000" w:fill="FFFFFF"/>
                <w:noWrap/>
                <w:vAlign w:val="bottom"/>
                <w:hideMark/>
              </w:tcPr>
            </w:tcPrChange>
          </w:tcPr>
          <w:p w14:paraId="36AE63E4" w14:textId="77777777" w:rsidR="00845739" w:rsidRPr="00C2714A" w:rsidRDefault="00845739" w:rsidP="00845739">
            <w:pPr>
              <w:spacing w:after="0" w:line="240" w:lineRule="auto"/>
              <w:jc w:val="right"/>
              <w:rPr>
                <w:ins w:id="6467" w:author="Observatorio 02" w:date="2017-03-16T16:54:00Z"/>
                <w:rFonts w:eastAsia="Times New Roman"/>
                <w:sz w:val="22"/>
                <w:szCs w:val="22"/>
                <w:bdr w:val="none" w:sz="0" w:space="0" w:color="auto"/>
                <w:lang w:val="es-CL" w:eastAsia="es-CL"/>
              </w:rPr>
            </w:pPr>
            <w:ins w:id="6468" w:author="Observatorio 02" w:date="2017-03-16T16:54:00Z">
              <w:r w:rsidRPr="00C2714A">
                <w:rPr>
                  <w:rFonts w:eastAsia="Times New Roman"/>
                  <w:sz w:val="22"/>
                  <w:szCs w:val="22"/>
                  <w:bdr w:val="none" w:sz="0" w:space="0" w:color="auto"/>
                  <w:lang w:val="es-CL" w:eastAsia="es-CL"/>
                </w:rPr>
                <w:t>0,1</w:t>
              </w:r>
            </w:ins>
          </w:p>
        </w:tc>
        <w:tc>
          <w:tcPr>
            <w:tcW w:w="696" w:type="dxa"/>
            <w:tcBorders>
              <w:top w:val="nil"/>
              <w:left w:val="nil"/>
              <w:bottom w:val="single" w:sz="4" w:space="0" w:color="000000"/>
              <w:right w:val="nil"/>
            </w:tcBorders>
            <w:shd w:val="clear" w:color="000000" w:fill="FFFFFF"/>
            <w:noWrap/>
            <w:vAlign w:val="bottom"/>
            <w:hideMark/>
            <w:tcPrChange w:id="6469" w:author="Observatorio 02" w:date="2017-03-16T16:54:00Z">
              <w:tcPr>
                <w:tcW w:w="426" w:type="dxa"/>
                <w:tcBorders>
                  <w:top w:val="nil"/>
                  <w:left w:val="nil"/>
                  <w:bottom w:val="single" w:sz="4" w:space="0" w:color="000000"/>
                  <w:right w:val="nil"/>
                </w:tcBorders>
                <w:shd w:val="clear" w:color="000000" w:fill="FFFFFF"/>
                <w:noWrap/>
                <w:vAlign w:val="bottom"/>
                <w:hideMark/>
              </w:tcPr>
            </w:tcPrChange>
          </w:tcPr>
          <w:p w14:paraId="5B3AE197" w14:textId="77777777" w:rsidR="00845739" w:rsidRPr="00C2714A" w:rsidRDefault="00845739" w:rsidP="00845739">
            <w:pPr>
              <w:spacing w:after="0" w:line="240" w:lineRule="auto"/>
              <w:jc w:val="right"/>
              <w:rPr>
                <w:ins w:id="6470" w:author="Observatorio 02" w:date="2017-03-16T16:54:00Z"/>
                <w:rFonts w:eastAsia="Times New Roman"/>
                <w:sz w:val="22"/>
                <w:szCs w:val="22"/>
                <w:bdr w:val="none" w:sz="0" w:space="0" w:color="auto"/>
                <w:lang w:val="es-CL" w:eastAsia="es-CL"/>
              </w:rPr>
            </w:pPr>
            <w:ins w:id="6471" w:author="Observatorio 02" w:date="2017-03-16T16:54:00Z">
              <w:r w:rsidRPr="00C2714A">
                <w:rPr>
                  <w:rFonts w:eastAsia="Times New Roman"/>
                  <w:sz w:val="22"/>
                  <w:szCs w:val="22"/>
                  <w:bdr w:val="none" w:sz="0" w:space="0" w:color="auto"/>
                  <w:lang w:val="es-CL" w:eastAsia="es-CL"/>
                </w:rPr>
                <w:t>100,0</w:t>
              </w:r>
            </w:ins>
          </w:p>
        </w:tc>
      </w:tr>
      <w:tr w:rsidR="00845739" w:rsidRPr="00C2714A" w14:paraId="5A086F53" w14:textId="77777777" w:rsidTr="00917F84">
        <w:tblPrEx>
          <w:tblW w:w="10331" w:type="dxa"/>
          <w:tblCellMar>
            <w:left w:w="70" w:type="dxa"/>
            <w:right w:w="70" w:type="dxa"/>
          </w:tblCellMar>
          <w:tblPrExChange w:id="6472" w:author="Observatorio 02" w:date="2017-03-16T16:54:00Z">
            <w:tblPrEx>
              <w:tblW w:w="8838" w:type="dxa"/>
              <w:tblCellMar>
                <w:left w:w="70" w:type="dxa"/>
                <w:right w:w="70" w:type="dxa"/>
              </w:tblCellMar>
            </w:tblPrEx>
          </w:tblPrExChange>
        </w:tblPrEx>
        <w:trPr>
          <w:trHeight w:val="213"/>
          <w:ins w:id="6473" w:author="Observatorio 02" w:date="2017-03-16T16:54:00Z"/>
          <w:trPrChange w:id="6474" w:author="Observatorio 02" w:date="2017-03-16T16:54:00Z">
            <w:trPr>
              <w:gridAfter w:val="0"/>
              <w:trHeight w:val="300"/>
            </w:trPr>
          </w:trPrChange>
        </w:trPr>
        <w:tc>
          <w:tcPr>
            <w:tcW w:w="3507" w:type="dxa"/>
            <w:tcBorders>
              <w:top w:val="nil"/>
              <w:left w:val="nil"/>
              <w:bottom w:val="single" w:sz="8" w:space="0" w:color="000000"/>
              <w:right w:val="nil"/>
            </w:tcBorders>
            <w:shd w:val="clear" w:color="000000" w:fill="FFFFFF"/>
            <w:noWrap/>
            <w:vAlign w:val="bottom"/>
            <w:hideMark/>
            <w:tcPrChange w:id="6475" w:author="Observatorio 02" w:date="2017-03-16T16:54:00Z">
              <w:tcPr>
                <w:tcW w:w="4559" w:type="dxa"/>
                <w:tcBorders>
                  <w:top w:val="nil"/>
                  <w:left w:val="nil"/>
                  <w:bottom w:val="single" w:sz="8" w:space="0" w:color="000000"/>
                  <w:right w:val="nil"/>
                </w:tcBorders>
                <w:shd w:val="clear" w:color="000000" w:fill="FFFFFF"/>
                <w:noWrap/>
                <w:vAlign w:val="bottom"/>
                <w:hideMark/>
              </w:tcPr>
            </w:tcPrChange>
          </w:tcPr>
          <w:p w14:paraId="36CE7330" w14:textId="77777777" w:rsidR="00845739" w:rsidRPr="00C2714A" w:rsidRDefault="00845739" w:rsidP="00845739">
            <w:pPr>
              <w:spacing w:after="0" w:line="240" w:lineRule="auto"/>
              <w:rPr>
                <w:ins w:id="6476" w:author="Observatorio 02" w:date="2017-03-16T16:54:00Z"/>
                <w:rFonts w:eastAsia="Times New Roman"/>
                <w:sz w:val="22"/>
                <w:szCs w:val="22"/>
                <w:bdr w:val="none" w:sz="0" w:space="0" w:color="auto"/>
                <w:lang w:val="es-CL" w:eastAsia="es-CL"/>
              </w:rPr>
            </w:pPr>
            <w:ins w:id="6477" w:author="Observatorio 02" w:date="2017-03-16T16:54:00Z">
              <w:r w:rsidRPr="00C2714A">
                <w:rPr>
                  <w:rFonts w:eastAsia="Times New Roman"/>
                  <w:sz w:val="22"/>
                  <w:szCs w:val="22"/>
                  <w:bdr w:val="none" w:sz="0" w:space="0" w:color="auto"/>
                  <w:lang w:val="es-CL" w:eastAsia="es-CL"/>
                </w:rPr>
                <w:t>Sector</w:t>
              </w:r>
            </w:ins>
          </w:p>
        </w:tc>
        <w:tc>
          <w:tcPr>
            <w:tcW w:w="1118" w:type="dxa"/>
            <w:tcBorders>
              <w:top w:val="nil"/>
              <w:left w:val="nil"/>
              <w:bottom w:val="single" w:sz="8" w:space="0" w:color="000000"/>
              <w:right w:val="nil"/>
            </w:tcBorders>
            <w:shd w:val="clear" w:color="000000" w:fill="FFFFFF"/>
            <w:noWrap/>
            <w:vAlign w:val="bottom"/>
            <w:hideMark/>
            <w:tcPrChange w:id="6478" w:author="Observatorio 02" w:date="2017-03-16T16:54:00Z">
              <w:tcPr>
                <w:tcW w:w="664" w:type="dxa"/>
                <w:gridSpan w:val="2"/>
                <w:tcBorders>
                  <w:top w:val="nil"/>
                  <w:left w:val="nil"/>
                  <w:bottom w:val="single" w:sz="8" w:space="0" w:color="000000"/>
                  <w:right w:val="nil"/>
                </w:tcBorders>
                <w:shd w:val="clear" w:color="000000" w:fill="FFFFFF"/>
                <w:noWrap/>
                <w:vAlign w:val="bottom"/>
                <w:hideMark/>
              </w:tcPr>
            </w:tcPrChange>
          </w:tcPr>
          <w:p w14:paraId="2925B774" w14:textId="77777777" w:rsidR="00845739" w:rsidRPr="00C2714A" w:rsidRDefault="00845739" w:rsidP="00845739">
            <w:pPr>
              <w:spacing w:after="0" w:line="240" w:lineRule="auto"/>
              <w:jc w:val="right"/>
              <w:rPr>
                <w:ins w:id="6479" w:author="Observatorio 02" w:date="2017-03-16T16:54:00Z"/>
                <w:rFonts w:eastAsia="Times New Roman"/>
                <w:sz w:val="22"/>
                <w:szCs w:val="22"/>
                <w:bdr w:val="none" w:sz="0" w:space="0" w:color="auto"/>
                <w:lang w:val="es-CL" w:eastAsia="es-CL"/>
              </w:rPr>
            </w:pPr>
            <w:ins w:id="6480" w:author="Observatorio 02" w:date="2017-03-16T16:54:00Z">
              <w:r w:rsidRPr="00C2714A">
                <w:rPr>
                  <w:rFonts w:eastAsia="Times New Roman"/>
                  <w:sz w:val="22"/>
                  <w:szCs w:val="22"/>
                  <w:bdr w:val="none" w:sz="0" w:space="0" w:color="auto"/>
                  <w:lang w:val="es-CL" w:eastAsia="es-CL"/>
                </w:rPr>
                <w:t>14,4</w:t>
              </w:r>
            </w:ins>
          </w:p>
        </w:tc>
        <w:tc>
          <w:tcPr>
            <w:tcW w:w="727" w:type="dxa"/>
            <w:tcBorders>
              <w:top w:val="nil"/>
              <w:left w:val="nil"/>
              <w:bottom w:val="single" w:sz="8" w:space="0" w:color="000000"/>
              <w:right w:val="nil"/>
            </w:tcBorders>
            <w:shd w:val="clear" w:color="000000" w:fill="FFFFFF"/>
            <w:noWrap/>
            <w:vAlign w:val="bottom"/>
            <w:hideMark/>
            <w:tcPrChange w:id="6481" w:author="Observatorio 02" w:date="2017-03-16T16:54:00Z">
              <w:tcPr>
                <w:tcW w:w="464" w:type="dxa"/>
                <w:gridSpan w:val="2"/>
                <w:tcBorders>
                  <w:top w:val="nil"/>
                  <w:left w:val="nil"/>
                  <w:bottom w:val="single" w:sz="8" w:space="0" w:color="000000"/>
                  <w:right w:val="nil"/>
                </w:tcBorders>
                <w:shd w:val="clear" w:color="000000" w:fill="FFFFFF"/>
                <w:noWrap/>
                <w:vAlign w:val="bottom"/>
                <w:hideMark/>
              </w:tcPr>
            </w:tcPrChange>
          </w:tcPr>
          <w:p w14:paraId="26FBADC4" w14:textId="77777777" w:rsidR="00845739" w:rsidRPr="00C2714A" w:rsidRDefault="00845739" w:rsidP="00845739">
            <w:pPr>
              <w:spacing w:after="0" w:line="240" w:lineRule="auto"/>
              <w:jc w:val="right"/>
              <w:rPr>
                <w:ins w:id="6482" w:author="Observatorio 02" w:date="2017-03-16T16:54:00Z"/>
                <w:rFonts w:eastAsia="Times New Roman"/>
                <w:sz w:val="22"/>
                <w:szCs w:val="22"/>
                <w:bdr w:val="none" w:sz="0" w:space="0" w:color="auto"/>
                <w:lang w:val="es-CL" w:eastAsia="es-CL"/>
              </w:rPr>
            </w:pPr>
            <w:ins w:id="6483" w:author="Observatorio 02" w:date="2017-03-16T16:54:00Z">
              <w:r w:rsidRPr="00C2714A">
                <w:rPr>
                  <w:rFonts w:eastAsia="Times New Roman"/>
                  <w:sz w:val="22"/>
                  <w:szCs w:val="22"/>
                  <w:bdr w:val="none" w:sz="0" w:space="0" w:color="auto"/>
                  <w:lang w:val="es-CL" w:eastAsia="es-CL"/>
                </w:rPr>
                <w:t>33,5</w:t>
              </w:r>
            </w:ins>
          </w:p>
        </w:tc>
        <w:tc>
          <w:tcPr>
            <w:tcW w:w="703" w:type="dxa"/>
            <w:tcBorders>
              <w:top w:val="nil"/>
              <w:left w:val="nil"/>
              <w:bottom w:val="single" w:sz="8" w:space="0" w:color="000000"/>
              <w:right w:val="nil"/>
            </w:tcBorders>
            <w:shd w:val="clear" w:color="000000" w:fill="FFFFFF"/>
            <w:noWrap/>
            <w:vAlign w:val="bottom"/>
            <w:hideMark/>
            <w:tcPrChange w:id="6484" w:author="Observatorio 02" w:date="2017-03-16T16:54:00Z">
              <w:tcPr>
                <w:tcW w:w="439" w:type="dxa"/>
                <w:gridSpan w:val="2"/>
                <w:tcBorders>
                  <w:top w:val="nil"/>
                  <w:left w:val="nil"/>
                  <w:bottom w:val="single" w:sz="8" w:space="0" w:color="000000"/>
                  <w:right w:val="nil"/>
                </w:tcBorders>
                <w:shd w:val="clear" w:color="000000" w:fill="FFFFFF"/>
                <w:noWrap/>
                <w:vAlign w:val="bottom"/>
                <w:hideMark/>
              </w:tcPr>
            </w:tcPrChange>
          </w:tcPr>
          <w:p w14:paraId="2045FCC4" w14:textId="77777777" w:rsidR="00845739" w:rsidRPr="00C2714A" w:rsidRDefault="00845739" w:rsidP="00845739">
            <w:pPr>
              <w:spacing w:after="0" w:line="240" w:lineRule="auto"/>
              <w:jc w:val="right"/>
              <w:rPr>
                <w:ins w:id="6485" w:author="Observatorio 02" w:date="2017-03-16T16:54:00Z"/>
                <w:rFonts w:eastAsia="Times New Roman"/>
                <w:sz w:val="22"/>
                <w:szCs w:val="22"/>
                <w:bdr w:val="none" w:sz="0" w:space="0" w:color="auto"/>
                <w:lang w:val="es-CL" w:eastAsia="es-CL"/>
              </w:rPr>
            </w:pPr>
            <w:ins w:id="6486" w:author="Observatorio 02" w:date="2017-03-16T16:54:00Z">
              <w:r w:rsidRPr="00C2714A">
                <w:rPr>
                  <w:rFonts w:eastAsia="Times New Roman"/>
                  <w:sz w:val="22"/>
                  <w:szCs w:val="22"/>
                  <w:bdr w:val="none" w:sz="0" w:space="0" w:color="auto"/>
                  <w:lang w:val="es-CL" w:eastAsia="es-CL"/>
                </w:rPr>
                <w:t>38,4</w:t>
              </w:r>
            </w:ins>
          </w:p>
        </w:tc>
        <w:tc>
          <w:tcPr>
            <w:tcW w:w="837" w:type="dxa"/>
            <w:tcBorders>
              <w:top w:val="nil"/>
              <w:left w:val="nil"/>
              <w:bottom w:val="single" w:sz="8" w:space="0" w:color="000000"/>
              <w:right w:val="nil"/>
            </w:tcBorders>
            <w:shd w:val="clear" w:color="000000" w:fill="FFFFFF"/>
            <w:noWrap/>
            <w:vAlign w:val="bottom"/>
            <w:hideMark/>
            <w:tcPrChange w:id="6487" w:author="Observatorio 02" w:date="2017-03-16T16:54:00Z">
              <w:tcPr>
                <w:tcW w:w="542" w:type="dxa"/>
                <w:gridSpan w:val="2"/>
                <w:tcBorders>
                  <w:top w:val="nil"/>
                  <w:left w:val="nil"/>
                  <w:bottom w:val="single" w:sz="8" w:space="0" w:color="000000"/>
                  <w:right w:val="nil"/>
                </w:tcBorders>
                <w:shd w:val="clear" w:color="000000" w:fill="FFFFFF"/>
                <w:noWrap/>
                <w:vAlign w:val="bottom"/>
                <w:hideMark/>
              </w:tcPr>
            </w:tcPrChange>
          </w:tcPr>
          <w:p w14:paraId="37FEA666" w14:textId="77777777" w:rsidR="00845739" w:rsidRPr="00C2714A" w:rsidRDefault="00845739" w:rsidP="00845739">
            <w:pPr>
              <w:spacing w:after="0" w:line="240" w:lineRule="auto"/>
              <w:jc w:val="right"/>
              <w:rPr>
                <w:ins w:id="6488" w:author="Observatorio 02" w:date="2017-03-16T16:54:00Z"/>
                <w:rFonts w:eastAsia="Times New Roman"/>
                <w:sz w:val="22"/>
                <w:szCs w:val="22"/>
                <w:bdr w:val="none" w:sz="0" w:space="0" w:color="auto"/>
                <w:lang w:val="es-CL" w:eastAsia="es-CL"/>
              </w:rPr>
            </w:pPr>
            <w:ins w:id="6489" w:author="Observatorio 02" w:date="2017-03-16T16:54:00Z">
              <w:r w:rsidRPr="00C2714A">
                <w:rPr>
                  <w:rFonts w:eastAsia="Times New Roman"/>
                  <w:sz w:val="22"/>
                  <w:szCs w:val="22"/>
                  <w:bdr w:val="none" w:sz="0" w:space="0" w:color="auto"/>
                  <w:lang w:val="es-CL" w:eastAsia="es-CL"/>
                </w:rPr>
                <w:t>6,0</w:t>
              </w:r>
            </w:ins>
          </w:p>
        </w:tc>
        <w:tc>
          <w:tcPr>
            <w:tcW w:w="1143" w:type="dxa"/>
            <w:tcBorders>
              <w:top w:val="nil"/>
              <w:left w:val="nil"/>
              <w:bottom w:val="single" w:sz="8" w:space="0" w:color="000000"/>
              <w:right w:val="nil"/>
            </w:tcBorders>
            <w:shd w:val="clear" w:color="000000" w:fill="FFFFFF"/>
            <w:noWrap/>
            <w:vAlign w:val="bottom"/>
            <w:hideMark/>
            <w:tcPrChange w:id="6490" w:author="Observatorio 02" w:date="2017-03-16T16:54:00Z">
              <w:tcPr>
                <w:tcW w:w="724" w:type="dxa"/>
                <w:gridSpan w:val="2"/>
                <w:tcBorders>
                  <w:top w:val="nil"/>
                  <w:left w:val="nil"/>
                  <w:bottom w:val="single" w:sz="8" w:space="0" w:color="000000"/>
                  <w:right w:val="nil"/>
                </w:tcBorders>
                <w:shd w:val="clear" w:color="000000" w:fill="FFFFFF"/>
                <w:noWrap/>
                <w:vAlign w:val="bottom"/>
                <w:hideMark/>
              </w:tcPr>
            </w:tcPrChange>
          </w:tcPr>
          <w:p w14:paraId="3F425D90" w14:textId="77777777" w:rsidR="00845739" w:rsidRPr="00C2714A" w:rsidRDefault="00845739" w:rsidP="00845739">
            <w:pPr>
              <w:spacing w:after="0" w:line="240" w:lineRule="auto"/>
              <w:jc w:val="right"/>
              <w:rPr>
                <w:ins w:id="6491" w:author="Observatorio 02" w:date="2017-03-16T16:54:00Z"/>
                <w:rFonts w:eastAsia="Times New Roman"/>
                <w:sz w:val="22"/>
                <w:szCs w:val="22"/>
                <w:bdr w:val="none" w:sz="0" w:space="0" w:color="auto"/>
                <w:lang w:val="es-CL" w:eastAsia="es-CL"/>
              </w:rPr>
            </w:pPr>
            <w:ins w:id="6492" w:author="Observatorio 02" w:date="2017-03-16T16:54:00Z">
              <w:r w:rsidRPr="00C2714A">
                <w:rPr>
                  <w:rFonts w:eastAsia="Times New Roman"/>
                  <w:sz w:val="22"/>
                  <w:szCs w:val="22"/>
                  <w:bdr w:val="none" w:sz="0" w:space="0" w:color="auto"/>
                  <w:lang w:val="es-CL" w:eastAsia="es-CL"/>
                </w:rPr>
                <w:t>7,3</w:t>
              </w:r>
            </w:ins>
          </w:p>
        </w:tc>
        <w:tc>
          <w:tcPr>
            <w:tcW w:w="1020" w:type="dxa"/>
            <w:tcBorders>
              <w:top w:val="nil"/>
              <w:left w:val="nil"/>
              <w:bottom w:val="single" w:sz="8" w:space="0" w:color="000000"/>
              <w:right w:val="nil"/>
            </w:tcBorders>
            <w:shd w:val="clear" w:color="000000" w:fill="FFFFFF"/>
            <w:noWrap/>
            <w:vAlign w:val="bottom"/>
            <w:hideMark/>
            <w:tcPrChange w:id="6493" w:author="Observatorio 02" w:date="2017-03-16T16:54:00Z">
              <w:tcPr>
                <w:tcW w:w="659" w:type="dxa"/>
                <w:tcBorders>
                  <w:top w:val="nil"/>
                  <w:left w:val="nil"/>
                  <w:bottom w:val="single" w:sz="8" w:space="0" w:color="000000"/>
                  <w:right w:val="nil"/>
                </w:tcBorders>
                <w:shd w:val="clear" w:color="000000" w:fill="FFFFFF"/>
                <w:noWrap/>
                <w:vAlign w:val="bottom"/>
                <w:hideMark/>
              </w:tcPr>
            </w:tcPrChange>
          </w:tcPr>
          <w:p w14:paraId="700C343A" w14:textId="77777777" w:rsidR="00845739" w:rsidRPr="00C2714A" w:rsidRDefault="00845739" w:rsidP="00845739">
            <w:pPr>
              <w:spacing w:after="0" w:line="240" w:lineRule="auto"/>
              <w:jc w:val="right"/>
              <w:rPr>
                <w:ins w:id="6494" w:author="Observatorio 02" w:date="2017-03-16T16:54:00Z"/>
                <w:rFonts w:eastAsia="Times New Roman"/>
                <w:sz w:val="22"/>
                <w:szCs w:val="22"/>
                <w:bdr w:val="none" w:sz="0" w:space="0" w:color="auto"/>
                <w:lang w:val="es-CL" w:eastAsia="es-CL"/>
              </w:rPr>
            </w:pPr>
            <w:ins w:id="6495" w:author="Observatorio 02" w:date="2017-03-16T16:54:00Z">
              <w:r w:rsidRPr="00C2714A">
                <w:rPr>
                  <w:rFonts w:eastAsia="Times New Roman"/>
                  <w:sz w:val="22"/>
                  <w:szCs w:val="22"/>
                  <w:bdr w:val="none" w:sz="0" w:space="0" w:color="auto"/>
                  <w:lang w:val="es-CL" w:eastAsia="es-CL"/>
                </w:rPr>
                <w:t>0,2</w:t>
              </w:r>
            </w:ins>
          </w:p>
        </w:tc>
        <w:tc>
          <w:tcPr>
            <w:tcW w:w="580" w:type="dxa"/>
            <w:tcBorders>
              <w:top w:val="nil"/>
              <w:left w:val="nil"/>
              <w:bottom w:val="single" w:sz="8" w:space="0" w:color="000000"/>
              <w:right w:val="nil"/>
            </w:tcBorders>
            <w:shd w:val="clear" w:color="000000" w:fill="FFFFFF"/>
            <w:noWrap/>
            <w:vAlign w:val="bottom"/>
            <w:hideMark/>
            <w:tcPrChange w:id="6496" w:author="Observatorio 02" w:date="2017-03-16T16:54:00Z">
              <w:tcPr>
                <w:tcW w:w="361" w:type="dxa"/>
                <w:gridSpan w:val="2"/>
                <w:tcBorders>
                  <w:top w:val="nil"/>
                  <w:left w:val="nil"/>
                  <w:bottom w:val="single" w:sz="8" w:space="0" w:color="000000"/>
                  <w:right w:val="nil"/>
                </w:tcBorders>
                <w:shd w:val="clear" w:color="000000" w:fill="FFFFFF"/>
                <w:noWrap/>
                <w:vAlign w:val="bottom"/>
                <w:hideMark/>
              </w:tcPr>
            </w:tcPrChange>
          </w:tcPr>
          <w:p w14:paraId="1F3C89E3" w14:textId="77777777" w:rsidR="00845739" w:rsidRPr="00C2714A" w:rsidRDefault="00845739" w:rsidP="00845739">
            <w:pPr>
              <w:spacing w:after="0" w:line="240" w:lineRule="auto"/>
              <w:jc w:val="right"/>
              <w:rPr>
                <w:ins w:id="6497" w:author="Observatorio 02" w:date="2017-03-16T16:54:00Z"/>
                <w:rFonts w:eastAsia="Times New Roman"/>
                <w:sz w:val="22"/>
                <w:szCs w:val="22"/>
                <w:bdr w:val="none" w:sz="0" w:space="0" w:color="auto"/>
                <w:lang w:val="es-CL" w:eastAsia="es-CL"/>
              </w:rPr>
            </w:pPr>
            <w:ins w:id="6498" w:author="Observatorio 02" w:date="2017-03-16T16:54:00Z">
              <w:r w:rsidRPr="00C2714A">
                <w:rPr>
                  <w:rFonts w:eastAsia="Times New Roman"/>
                  <w:sz w:val="22"/>
                  <w:szCs w:val="22"/>
                  <w:bdr w:val="none" w:sz="0" w:space="0" w:color="auto"/>
                  <w:lang w:val="es-CL" w:eastAsia="es-CL"/>
                </w:rPr>
                <w:t>0,1</w:t>
              </w:r>
            </w:ins>
          </w:p>
        </w:tc>
        <w:tc>
          <w:tcPr>
            <w:tcW w:w="696" w:type="dxa"/>
            <w:tcBorders>
              <w:top w:val="nil"/>
              <w:left w:val="nil"/>
              <w:bottom w:val="single" w:sz="8" w:space="0" w:color="000000"/>
              <w:right w:val="nil"/>
            </w:tcBorders>
            <w:shd w:val="clear" w:color="000000" w:fill="FFFFFF"/>
            <w:noWrap/>
            <w:vAlign w:val="bottom"/>
            <w:hideMark/>
            <w:tcPrChange w:id="6499" w:author="Observatorio 02" w:date="2017-03-16T16:54:00Z">
              <w:tcPr>
                <w:tcW w:w="426" w:type="dxa"/>
                <w:tcBorders>
                  <w:top w:val="nil"/>
                  <w:left w:val="nil"/>
                  <w:bottom w:val="single" w:sz="8" w:space="0" w:color="000000"/>
                  <w:right w:val="nil"/>
                </w:tcBorders>
                <w:shd w:val="clear" w:color="000000" w:fill="FFFFFF"/>
                <w:noWrap/>
                <w:vAlign w:val="bottom"/>
                <w:hideMark/>
              </w:tcPr>
            </w:tcPrChange>
          </w:tcPr>
          <w:p w14:paraId="708283D5" w14:textId="77777777" w:rsidR="00845739" w:rsidRPr="00C2714A" w:rsidRDefault="00845739" w:rsidP="00845739">
            <w:pPr>
              <w:spacing w:after="0" w:line="240" w:lineRule="auto"/>
              <w:jc w:val="right"/>
              <w:rPr>
                <w:ins w:id="6500" w:author="Observatorio 02" w:date="2017-03-16T16:54:00Z"/>
                <w:rFonts w:eastAsia="Times New Roman"/>
                <w:sz w:val="22"/>
                <w:szCs w:val="22"/>
                <w:bdr w:val="none" w:sz="0" w:space="0" w:color="auto"/>
                <w:lang w:val="es-CL" w:eastAsia="es-CL"/>
              </w:rPr>
            </w:pPr>
            <w:ins w:id="6501" w:author="Observatorio 02" w:date="2017-03-16T16:54:00Z">
              <w:r w:rsidRPr="00C2714A">
                <w:rPr>
                  <w:rFonts w:eastAsia="Times New Roman"/>
                  <w:sz w:val="22"/>
                  <w:szCs w:val="22"/>
                  <w:bdr w:val="none" w:sz="0" w:space="0" w:color="auto"/>
                  <w:lang w:val="es-CL" w:eastAsia="es-CL"/>
                </w:rPr>
                <w:t>100,0</w:t>
              </w:r>
            </w:ins>
          </w:p>
        </w:tc>
      </w:tr>
    </w:tbl>
    <w:p w14:paraId="24548A45" w14:textId="4A42D7AC" w:rsidR="00917F84" w:rsidRPr="00C2714A" w:rsidRDefault="00917F84" w:rsidP="00917F84">
      <w:pPr>
        <w:pStyle w:val="CitaviBibliographyEntry"/>
        <w:spacing w:after="0" w:line="276" w:lineRule="auto"/>
        <w:jc w:val="both"/>
        <w:rPr>
          <w:ins w:id="6502" w:author="Observatorio 02" w:date="2017-03-22T14:20:00Z"/>
          <w:rFonts w:ascii="Times New Roman" w:hAnsi="Times New Roman" w:cs="Times New Roman"/>
          <w:color w:val="323E4F" w:themeColor="text2" w:themeShade="BF"/>
          <w:sz w:val="20"/>
          <w:szCs w:val="24"/>
          <w:rPrChange w:id="6503" w:author="Observatorio 02" w:date="2017-03-23T14:31:00Z">
            <w:rPr>
              <w:ins w:id="6504" w:author="Observatorio 02" w:date="2017-03-22T14:20:00Z"/>
              <w:rFonts w:ascii="Times New Roman" w:hAnsi="Times New Roman" w:cs="Times New Roman"/>
              <w:color w:val="000000" w:themeColor="text1"/>
              <w:sz w:val="24"/>
              <w:szCs w:val="24"/>
            </w:rPr>
          </w:rPrChange>
        </w:rPr>
      </w:pPr>
      <w:ins w:id="6505" w:author="Observatorio 02" w:date="2017-03-22T14:20:00Z">
        <w:r w:rsidRPr="00C2714A">
          <w:rPr>
            <w:rFonts w:ascii="Times New Roman" w:hAnsi="Times New Roman" w:cs="Times New Roman"/>
            <w:color w:val="323E4F" w:themeColor="text2" w:themeShade="BF"/>
            <w:sz w:val="20"/>
            <w:szCs w:val="24"/>
            <w:rPrChange w:id="6506" w:author="Observatorio 02" w:date="2017-03-23T14:31:00Z">
              <w:rPr>
                <w:rFonts w:ascii="Times New Roman" w:hAnsi="Times New Roman" w:cs="Times New Roman"/>
                <w:color w:val="000000" w:themeColor="text1"/>
                <w:sz w:val="24"/>
                <w:szCs w:val="24"/>
              </w:rPr>
            </w:rPrChange>
          </w:rPr>
          <w:lastRenderedPageBreak/>
          <w:t>Nota: El nivel educacional corresponde al último ciclo completado. Es decir, "Básica" incluye a las personas con media incompleta, "Media" a las personas con educación superior incompleta y "Profesional" a las personas con postgrado incompleto.</w:t>
        </w:r>
        <w:r w:rsidRPr="00C2714A">
          <w:rPr>
            <w:rFonts w:ascii="Times New Roman" w:hAnsi="Times New Roman" w:cs="Times New Roman"/>
            <w:color w:val="323E4F" w:themeColor="text2" w:themeShade="BF"/>
            <w:sz w:val="20"/>
            <w:szCs w:val="24"/>
            <w:rPrChange w:id="6507" w:author="Observatorio 02" w:date="2017-03-23T14:31:00Z">
              <w:rPr>
                <w:rFonts w:ascii="Times New Roman" w:hAnsi="Times New Roman" w:cs="Times New Roman"/>
                <w:color w:val="000000" w:themeColor="text1"/>
                <w:sz w:val="24"/>
                <w:szCs w:val="24"/>
              </w:rPr>
            </w:rPrChange>
          </w:rPr>
          <w:tab/>
        </w:r>
        <w:r w:rsidRPr="00C2714A">
          <w:rPr>
            <w:rFonts w:ascii="Times New Roman" w:hAnsi="Times New Roman" w:cs="Times New Roman"/>
            <w:color w:val="323E4F" w:themeColor="text2" w:themeShade="BF"/>
            <w:sz w:val="20"/>
            <w:szCs w:val="24"/>
            <w:rPrChange w:id="6508" w:author="Observatorio 02" w:date="2017-03-23T14:31:00Z">
              <w:rPr>
                <w:rFonts w:ascii="Times New Roman" w:hAnsi="Times New Roman" w:cs="Times New Roman"/>
                <w:color w:val="000000" w:themeColor="text1"/>
                <w:sz w:val="24"/>
                <w:szCs w:val="24"/>
              </w:rPr>
            </w:rPrChange>
          </w:rPr>
          <w:tab/>
        </w:r>
        <w:r w:rsidRPr="00C2714A">
          <w:rPr>
            <w:rFonts w:ascii="Times New Roman" w:hAnsi="Times New Roman" w:cs="Times New Roman"/>
            <w:color w:val="323E4F" w:themeColor="text2" w:themeShade="BF"/>
            <w:sz w:val="20"/>
            <w:szCs w:val="24"/>
            <w:rPrChange w:id="6509" w:author="Observatorio 02" w:date="2017-03-23T14:31:00Z">
              <w:rPr>
                <w:rFonts w:ascii="Times New Roman" w:hAnsi="Times New Roman" w:cs="Times New Roman"/>
                <w:color w:val="000000" w:themeColor="text1"/>
                <w:sz w:val="24"/>
                <w:szCs w:val="24"/>
              </w:rPr>
            </w:rPrChange>
          </w:rPr>
          <w:tab/>
        </w:r>
      </w:ins>
    </w:p>
    <w:p w14:paraId="336631A5" w14:textId="2B612E67" w:rsidR="00917F84" w:rsidRPr="00C2714A" w:rsidRDefault="00917F84" w:rsidP="00917F84">
      <w:pPr>
        <w:pStyle w:val="CitaviBibliographyEntry"/>
        <w:spacing w:after="0" w:line="276" w:lineRule="auto"/>
        <w:jc w:val="both"/>
        <w:rPr>
          <w:ins w:id="6510" w:author="Observatorio 02" w:date="2017-03-22T14:21:00Z"/>
          <w:rFonts w:ascii="Times New Roman" w:hAnsi="Times New Roman" w:cs="Times New Roman"/>
          <w:color w:val="323E4F" w:themeColor="text2" w:themeShade="BF"/>
          <w:sz w:val="20"/>
          <w:szCs w:val="24"/>
        </w:rPr>
      </w:pPr>
      <w:ins w:id="6511" w:author="Observatorio 02" w:date="2017-03-22T14:20:00Z">
        <w:r w:rsidRPr="00C2714A">
          <w:rPr>
            <w:rFonts w:ascii="Times New Roman" w:hAnsi="Times New Roman" w:cs="Times New Roman"/>
            <w:color w:val="323E4F" w:themeColor="text2" w:themeShade="BF"/>
            <w:sz w:val="20"/>
            <w:szCs w:val="24"/>
            <w:rPrChange w:id="6512" w:author="Observatorio 02" w:date="2017-03-23T14:31:00Z">
              <w:rPr>
                <w:rFonts w:ascii="Times New Roman" w:hAnsi="Times New Roman" w:cs="Times New Roman"/>
                <w:color w:val="000000" w:themeColor="text1"/>
                <w:sz w:val="24"/>
                <w:szCs w:val="24"/>
              </w:rPr>
            </w:rPrChange>
          </w:rPr>
          <w:t>Fuente:</w:t>
        </w:r>
        <w:r w:rsidR="00E56BBC" w:rsidRPr="00C2714A">
          <w:rPr>
            <w:rFonts w:ascii="Times New Roman" w:hAnsi="Times New Roman" w:cs="Times New Roman"/>
            <w:color w:val="323E4F" w:themeColor="text2" w:themeShade="BF"/>
            <w:sz w:val="20"/>
            <w:szCs w:val="24"/>
          </w:rPr>
          <w:t xml:space="preserve"> Elaboración propia conforme a </w:t>
        </w:r>
        <w:r w:rsidRPr="00C2714A">
          <w:rPr>
            <w:rFonts w:ascii="Times New Roman" w:hAnsi="Times New Roman" w:cs="Times New Roman"/>
            <w:color w:val="323E4F" w:themeColor="text2" w:themeShade="BF"/>
            <w:sz w:val="20"/>
            <w:szCs w:val="24"/>
            <w:rPrChange w:id="6513" w:author="Observatorio 02" w:date="2017-03-23T14:31:00Z">
              <w:rPr>
                <w:rFonts w:ascii="Times New Roman" w:hAnsi="Times New Roman" w:cs="Times New Roman"/>
                <w:color w:val="000000" w:themeColor="text1"/>
                <w:sz w:val="24"/>
                <w:szCs w:val="24"/>
              </w:rPr>
            </w:rPrChange>
          </w:rPr>
          <w:t xml:space="preserve">ENE. </w:t>
        </w:r>
      </w:ins>
    </w:p>
    <w:p w14:paraId="09F8D704" w14:textId="3DED4BAD" w:rsidR="00845739" w:rsidRPr="00C2714A" w:rsidDel="00917F84" w:rsidRDefault="00845739">
      <w:pPr>
        <w:pStyle w:val="CitaviBibliographyEntry"/>
        <w:spacing w:after="0" w:line="276" w:lineRule="auto"/>
        <w:jc w:val="both"/>
        <w:rPr>
          <w:del w:id="6514" w:author="Observatorio 02" w:date="2017-03-22T14:21:00Z"/>
          <w:color w:val="000000" w:themeColor="text1"/>
          <w:rPrChange w:id="6515" w:author="Observatorio 02" w:date="2017-03-23T14:31:00Z">
            <w:rPr>
              <w:del w:id="6516" w:author="Observatorio 02" w:date="2017-03-22T14:21:00Z"/>
              <w:color w:val="000000" w:themeColor="text1"/>
            </w:rPr>
          </w:rPrChange>
        </w:rPr>
        <w:pPrChange w:id="6517" w:author="Observatorio 02" w:date="2017-03-22T14:21:00Z">
          <w:pPr>
            <w:spacing w:after="0" w:line="276" w:lineRule="auto"/>
            <w:jc w:val="both"/>
          </w:pPr>
        </w:pPrChange>
      </w:pPr>
    </w:p>
    <w:p w14:paraId="4E447C86" w14:textId="77777777" w:rsidR="00917F84" w:rsidRPr="00C2714A" w:rsidRDefault="00917F84" w:rsidP="00917F84">
      <w:pPr>
        <w:pStyle w:val="CitaviBibliographyEntry"/>
        <w:spacing w:after="0" w:line="276" w:lineRule="auto"/>
        <w:jc w:val="both"/>
        <w:rPr>
          <w:ins w:id="6518" w:author="Observatorio 02" w:date="2017-03-22T14:21:00Z"/>
          <w:rFonts w:ascii="Times New Roman" w:hAnsi="Times New Roman" w:cs="Times New Roman"/>
          <w:color w:val="000000" w:themeColor="text1"/>
          <w:sz w:val="24"/>
          <w:szCs w:val="24"/>
        </w:rPr>
      </w:pPr>
    </w:p>
    <w:p w14:paraId="6CA45511" w14:textId="4ECBE886" w:rsidR="00191E54" w:rsidRPr="00C2714A" w:rsidDel="007E1C29" w:rsidRDefault="00191E54">
      <w:pPr>
        <w:spacing w:after="0" w:line="276" w:lineRule="auto"/>
        <w:jc w:val="both"/>
        <w:rPr>
          <w:del w:id="6519" w:author="Observatorio 02" w:date="2017-03-16T16:34:00Z"/>
          <w:lang w:val="es-ES"/>
          <w:rPrChange w:id="6520" w:author="Observatorio 02" w:date="2017-03-23T14:31:00Z">
            <w:rPr>
              <w:del w:id="6521" w:author="Observatorio 02" w:date="2017-03-16T16:34:00Z"/>
              <w:lang w:val="es-ES"/>
            </w:rPr>
          </w:rPrChange>
        </w:rPr>
        <w:pPrChange w:id="6522" w:author="Observatorio 02" w:date="2017-03-16T16:34:00Z">
          <w:pPr>
            <w:pStyle w:val="CitaviBibliographyEntry"/>
            <w:spacing w:after="0" w:line="276" w:lineRule="auto"/>
            <w:jc w:val="both"/>
          </w:pPr>
        </w:pPrChange>
      </w:pPr>
      <w:r w:rsidRPr="00C2714A">
        <w:rPr>
          <w:lang w:val="es-ES"/>
          <w:rPrChange w:id="6523" w:author="Observatorio 02" w:date="2017-03-23T14:31:00Z">
            <w:rPr>
              <w:lang w:val="es-ES"/>
            </w:rPr>
          </w:rPrChange>
        </w:rPr>
        <w:t xml:space="preserve">El Cuadro </w:t>
      </w:r>
      <w:del w:id="6524" w:author="Observatorio 02" w:date="2017-03-17T16:08:00Z">
        <w:r w:rsidRPr="00C2714A" w:rsidDel="005A0B32">
          <w:rPr>
            <w:lang w:val="es-ES"/>
            <w:rPrChange w:id="6525" w:author="Observatorio 02" w:date="2017-03-23T14:31:00Z">
              <w:rPr>
                <w:lang w:val="es-ES"/>
              </w:rPr>
            </w:rPrChange>
          </w:rPr>
          <w:delText xml:space="preserve">10 </w:delText>
        </w:r>
      </w:del>
      <w:ins w:id="6526" w:author="Observatorio 02" w:date="2017-03-17T16:08:00Z">
        <w:r w:rsidR="005A0B32" w:rsidRPr="00C2714A">
          <w:rPr>
            <w:lang w:val="es-ES"/>
            <w:rPrChange w:id="6527" w:author="Observatorio 02" w:date="2017-03-23T14:31:00Z">
              <w:rPr>
                <w:highlight w:val="yellow"/>
                <w:lang w:val="es-ES"/>
              </w:rPr>
            </w:rPrChange>
          </w:rPr>
          <w:t>23</w:t>
        </w:r>
        <w:r w:rsidR="005A0B32" w:rsidRPr="00C2714A">
          <w:rPr>
            <w:lang w:val="es-ES"/>
            <w:rPrChange w:id="6528" w:author="Observatorio 02" w:date="2017-03-23T14:31:00Z">
              <w:rPr>
                <w:lang w:val="es-ES"/>
              </w:rPr>
            </w:rPrChange>
          </w:rPr>
          <w:t xml:space="preserve"> </w:t>
        </w:r>
      </w:ins>
      <w:r w:rsidRPr="00C2714A">
        <w:rPr>
          <w:lang w:val="es-ES"/>
          <w:rPrChange w:id="6529" w:author="Observatorio 02" w:date="2017-03-23T14:31:00Z">
            <w:rPr>
              <w:lang w:val="es-ES"/>
            </w:rPr>
          </w:rPrChange>
        </w:rPr>
        <w:t xml:space="preserve">muestra la distribución </w:t>
      </w:r>
      <w:del w:id="6530" w:author="Observatorio 02" w:date="2017-03-17T16:08:00Z">
        <w:r w:rsidRPr="00C2714A" w:rsidDel="005A0B32">
          <w:rPr>
            <w:lang w:val="es-ES"/>
            <w:rPrChange w:id="6531" w:author="Observatorio 02" w:date="2017-03-23T14:31:00Z">
              <w:rPr>
                <w:lang w:val="es-ES"/>
              </w:rPr>
            </w:rPrChange>
          </w:rPr>
          <w:delText xml:space="preserve">de los tipos de contrato dentro </w:delText>
        </w:r>
      </w:del>
      <w:ins w:id="6532" w:author="Observatorio 02" w:date="2017-03-17T16:08:00Z">
        <w:r w:rsidR="005A0B32" w:rsidRPr="00C2714A">
          <w:rPr>
            <w:lang w:val="es-ES"/>
            <w:rPrChange w:id="6533" w:author="Observatorio 02" w:date="2017-03-23T14:31:00Z">
              <w:rPr>
                <w:highlight w:val="yellow"/>
                <w:lang w:val="es-ES"/>
              </w:rPr>
            </w:rPrChange>
          </w:rPr>
          <w:t xml:space="preserve">de los ocupados </w:t>
        </w:r>
      </w:ins>
      <w:r w:rsidRPr="00C2714A">
        <w:rPr>
          <w:lang w:val="es-ES"/>
          <w:rPrChange w:id="6534" w:author="Observatorio 02" w:date="2017-03-23T14:31:00Z">
            <w:rPr>
              <w:lang w:val="es-ES"/>
            </w:rPr>
          </w:rPrChange>
        </w:rPr>
        <w:t>del sector Construcción</w:t>
      </w:r>
      <w:ins w:id="6535" w:author="Observatorio 02" w:date="2017-03-17T16:08:00Z">
        <w:r w:rsidR="005A0B32" w:rsidRPr="00C2714A">
          <w:rPr>
            <w:lang w:val="es-ES"/>
            <w:rPrChange w:id="6536" w:author="Observatorio 02" w:date="2017-03-23T14:31:00Z">
              <w:rPr>
                <w:highlight w:val="yellow"/>
                <w:lang w:val="es-ES"/>
              </w:rPr>
            </w:rPrChange>
          </w:rPr>
          <w:t xml:space="preserve"> según categoría de ocupaci</w:t>
        </w:r>
      </w:ins>
      <w:ins w:id="6537" w:author="Observatorio 02" w:date="2017-03-17T16:09:00Z">
        <w:r w:rsidR="005A0B32" w:rsidRPr="00C2714A">
          <w:rPr>
            <w:lang w:val="es-ES"/>
            <w:rPrChange w:id="6538" w:author="Observatorio 02" w:date="2017-03-23T14:31:00Z">
              <w:rPr>
                <w:highlight w:val="yellow"/>
                <w:lang w:val="es-ES"/>
              </w:rPr>
            </w:rPrChange>
          </w:rPr>
          <w:t>ón (distinguiendo tipo de contrato), para cada gran grupo de ocupación, durante el año 2016</w:t>
        </w:r>
      </w:ins>
      <w:r w:rsidRPr="00C2714A">
        <w:rPr>
          <w:lang w:val="es-ES"/>
          <w:rPrChange w:id="6539" w:author="Observatorio 02" w:date="2017-03-23T14:31:00Z">
            <w:rPr>
              <w:lang w:val="es-ES"/>
            </w:rPr>
          </w:rPrChange>
        </w:rPr>
        <w:t xml:space="preserve">. </w:t>
      </w:r>
      <w:del w:id="6540" w:author="Observatorio 02" w:date="2017-03-17T16:10:00Z">
        <w:r w:rsidRPr="00C2714A" w:rsidDel="007E1C29">
          <w:rPr>
            <w:lang w:val="es-ES"/>
            <w:rPrChange w:id="6541" w:author="Observatorio 02" w:date="2017-03-23T14:31:00Z">
              <w:rPr>
                <w:lang w:val="es-ES"/>
              </w:rPr>
            </w:rPrChange>
          </w:rPr>
          <w:delText>Se observa que el 18% de los trabajadores dependientes no poseen un contrato escrito, mientras que el 46% posee un contrato a plazo fijo y el 37% posee un contrato indefinido. Entre estos porcentajes, el de ocupados sin contrato es relativamente similar al porcentaje nacional (15,3%), pero el de aquellos con contrato a plazo fijo duplica holgadamente al porcentaje nacional (21%).</w:delText>
        </w:r>
      </w:del>
      <w:ins w:id="6542" w:author="Observatorio 02" w:date="2017-03-17T16:10:00Z">
        <w:r w:rsidR="007E1C29" w:rsidRPr="00C2714A">
          <w:rPr>
            <w:lang w:val="es-ES"/>
            <w:rPrChange w:id="6543" w:author="Observatorio 02" w:date="2017-03-23T14:31:00Z">
              <w:rPr>
                <w:lang w:val="es-ES"/>
              </w:rPr>
            </w:rPrChange>
          </w:rPr>
          <w:t>Entre otras cosas, se observa que:</w:t>
        </w:r>
      </w:ins>
    </w:p>
    <w:p w14:paraId="7FA43AC9" w14:textId="32975D28" w:rsidR="007E1C29" w:rsidRPr="00C2714A" w:rsidRDefault="007E1C29">
      <w:pPr>
        <w:pStyle w:val="CitaviBibliographyEntry"/>
        <w:spacing w:after="0" w:line="276" w:lineRule="auto"/>
        <w:jc w:val="both"/>
        <w:rPr>
          <w:ins w:id="6544" w:author="Observatorio 02" w:date="2017-03-17T16:10:00Z"/>
          <w:rPrChange w:id="6545" w:author="Observatorio 02" w:date="2017-03-23T14:31:00Z">
            <w:rPr>
              <w:ins w:id="6546" w:author="Observatorio 02" w:date="2017-03-17T16:10:00Z"/>
            </w:rPr>
          </w:rPrChange>
        </w:rPr>
        <w:pPrChange w:id="6547" w:author="Observatorio 02" w:date="2017-03-22T14:21:00Z">
          <w:pPr>
            <w:spacing w:after="0" w:line="276" w:lineRule="auto"/>
            <w:jc w:val="both"/>
          </w:pPr>
        </w:pPrChange>
      </w:pPr>
    </w:p>
    <w:p w14:paraId="73DD8A5D" w14:textId="0F32EF4D" w:rsidR="007E1C29" w:rsidRPr="00C2714A" w:rsidRDefault="007E1C29">
      <w:pPr>
        <w:pStyle w:val="ListParagraph"/>
        <w:numPr>
          <w:ilvl w:val="0"/>
          <w:numId w:val="43"/>
        </w:numPr>
        <w:spacing w:line="276" w:lineRule="auto"/>
        <w:jc w:val="both"/>
        <w:rPr>
          <w:ins w:id="6548" w:author="Observatorio 02" w:date="2017-03-17T16:17:00Z"/>
          <w:lang w:val="es-ES"/>
          <w:rPrChange w:id="6549" w:author="Observatorio 02" w:date="2017-03-23T14:31:00Z">
            <w:rPr>
              <w:ins w:id="6550" w:author="Observatorio 02" w:date="2017-03-17T16:17:00Z"/>
              <w:rFonts w:eastAsia="Times New Roman"/>
              <w:sz w:val="22"/>
              <w:szCs w:val="22"/>
            </w:rPr>
          </w:rPrChange>
        </w:rPr>
        <w:pPrChange w:id="6551" w:author="Observatorio 02" w:date="2017-03-17T16:10:00Z">
          <w:pPr>
            <w:spacing w:after="0" w:line="276" w:lineRule="auto"/>
            <w:jc w:val="both"/>
          </w:pPr>
        </w:pPrChange>
      </w:pPr>
      <w:ins w:id="6552" w:author="Observatorio 02" w:date="2017-03-17T16:10:00Z">
        <w:r w:rsidRPr="00C2714A">
          <w:rPr>
            <w:lang w:val="es-ES"/>
            <w:rPrChange w:id="6553" w:author="Observatorio 02" w:date="2017-03-23T14:31:00Z">
              <w:rPr>
                <w:lang w:val="es-ES"/>
              </w:rPr>
            </w:rPrChange>
          </w:rPr>
          <w:t>El gran grupo con mayor participación</w:t>
        </w:r>
      </w:ins>
      <w:ins w:id="6554" w:author="Observatorio 02" w:date="2017-03-17T16:58:00Z">
        <w:r w:rsidR="00AB61D8" w:rsidRPr="00C2714A">
          <w:rPr>
            <w:lang w:val="es-ES"/>
            <w:rPrChange w:id="6555" w:author="Observatorio 02" w:date="2017-03-23T14:31:00Z">
              <w:rPr>
                <w:lang w:val="es-ES"/>
              </w:rPr>
            </w:rPrChange>
          </w:rPr>
          <w:t xml:space="preserve"> </w:t>
        </w:r>
      </w:ins>
      <w:ins w:id="6556" w:author="Observatorio 02" w:date="2017-03-17T16:10:00Z">
        <w:r w:rsidRPr="00C2714A">
          <w:rPr>
            <w:lang w:val="es-ES"/>
            <w:rPrChange w:id="6557" w:author="Observatorio 02" w:date="2017-03-23T14:31:00Z">
              <w:rPr>
                <w:lang w:val="es-ES"/>
              </w:rPr>
            </w:rPrChange>
          </w:rPr>
          <w:t>de trabajadores por cuenta propia es el de los oficiales</w:t>
        </w:r>
        <w:r w:rsidRPr="00C2714A">
          <w:rPr>
            <w:rFonts w:eastAsia="Times New Roman"/>
            <w:rPrChange w:id="6558" w:author="Observatorio 02" w:date="2017-03-23T14:31:00Z">
              <w:rPr>
                <w:rFonts w:eastAsia="Times New Roman"/>
                <w:sz w:val="22"/>
                <w:szCs w:val="22"/>
              </w:rPr>
            </w:rPrChange>
          </w:rPr>
          <w:t>, operarios y artesanos de artes mecánicas y de otros oficios</w:t>
        </w:r>
      </w:ins>
      <w:ins w:id="6559" w:author="Observatorio 02" w:date="2017-03-17T16:17:00Z">
        <w:r w:rsidR="003435DE" w:rsidRPr="00C2714A">
          <w:rPr>
            <w:rFonts w:eastAsia="Times New Roman"/>
            <w:rPrChange w:id="6560" w:author="Observatorio 02" w:date="2017-03-23T14:31:00Z">
              <w:rPr>
                <w:rFonts w:eastAsia="Times New Roman"/>
                <w:sz w:val="22"/>
                <w:szCs w:val="22"/>
              </w:rPr>
            </w:rPrChange>
          </w:rPr>
          <w:t>.</w:t>
        </w:r>
      </w:ins>
    </w:p>
    <w:p w14:paraId="127E2971" w14:textId="72F8F992" w:rsidR="003435DE" w:rsidRPr="00C2714A" w:rsidRDefault="003435DE">
      <w:pPr>
        <w:pStyle w:val="ListParagraph"/>
        <w:numPr>
          <w:ilvl w:val="0"/>
          <w:numId w:val="43"/>
        </w:numPr>
        <w:spacing w:line="276" w:lineRule="auto"/>
        <w:jc w:val="both"/>
        <w:rPr>
          <w:ins w:id="6561" w:author="Observatorio 02" w:date="2017-03-17T16:18:00Z"/>
          <w:lang w:val="es-ES"/>
          <w:rPrChange w:id="6562" w:author="Observatorio 02" w:date="2017-03-23T14:31:00Z">
            <w:rPr>
              <w:ins w:id="6563" w:author="Observatorio 02" w:date="2017-03-17T16:18:00Z"/>
              <w:rFonts w:eastAsia="Times New Roman"/>
              <w:sz w:val="22"/>
              <w:szCs w:val="22"/>
              <w:lang w:val="es-ES"/>
            </w:rPr>
          </w:rPrChange>
        </w:rPr>
        <w:pPrChange w:id="6564" w:author="Observatorio 02" w:date="2017-03-17T16:10:00Z">
          <w:pPr>
            <w:spacing w:after="0" w:line="276" w:lineRule="auto"/>
            <w:jc w:val="both"/>
          </w:pPr>
        </w:pPrChange>
      </w:pPr>
      <w:ins w:id="6565" w:author="Observatorio 02" w:date="2017-03-17T16:18:00Z">
        <w:r w:rsidRPr="00C2714A">
          <w:rPr>
            <w:rFonts w:eastAsia="Times New Roman"/>
            <w:lang w:val="es-ES"/>
            <w:rPrChange w:id="6566" w:author="Observatorio 02" w:date="2017-03-23T14:31:00Z">
              <w:rPr>
                <w:rFonts w:eastAsia="Times New Roman"/>
                <w:sz w:val="22"/>
                <w:szCs w:val="22"/>
                <w:lang w:val="es-ES"/>
              </w:rPr>
            </w:rPrChange>
          </w:rPr>
          <w:t>El gran grupo con mayor participación de trabajadores por cuenta propia es el de los empleados de oficina.</w:t>
        </w:r>
      </w:ins>
    </w:p>
    <w:p w14:paraId="6E7D77DE" w14:textId="3B9530E0" w:rsidR="00191E54" w:rsidRPr="00C2714A" w:rsidRDefault="003435DE">
      <w:pPr>
        <w:pStyle w:val="ListParagraph"/>
        <w:numPr>
          <w:ilvl w:val="0"/>
          <w:numId w:val="43"/>
        </w:numPr>
        <w:spacing w:line="276" w:lineRule="auto"/>
        <w:jc w:val="both"/>
        <w:rPr>
          <w:lang w:val="es-ES"/>
          <w:rPrChange w:id="6567" w:author="Observatorio 02" w:date="2017-03-23T14:31:00Z">
            <w:rPr/>
          </w:rPrChange>
        </w:rPr>
        <w:pPrChange w:id="6568" w:author="Observatorio 02" w:date="2017-03-16T16:34:00Z">
          <w:pPr>
            <w:pStyle w:val="CitaviBibliographyEntry"/>
            <w:spacing w:after="0" w:line="276" w:lineRule="auto"/>
            <w:jc w:val="both"/>
          </w:pPr>
        </w:pPrChange>
      </w:pPr>
      <w:ins w:id="6569" w:author="Observatorio 02" w:date="2017-03-17T16:19:00Z">
        <w:r w:rsidRPr="00C2714A">
          <w:rPr>
            <w:lang w:val="es-ES"/>
            <w:rPrChange w:id="6570" w:author="Observatorio 02" w:date="2017-03-23T14:31:00Z">
              <w:rPr>
                <w:lang w:val="es-ES"/>
              </w:rPr>
            </w:rPrChange>
          </w:rPr>
          <w:t>El porcentaje de asalariados con contrato definido entre los trabajadores no calificados es particularmente alto (55% vs 32% a nivel sectorial)</w:t>
        </w:r>
      </w:ins>
      <w:ins w:id="6571" w:author="Observatorio 02" w:date="2017-03-17T16:21:00Z">
        <w:r w:rsidRPr="00C2714A">
          <w:rPr>
            <w:lang w:val="es-ES"/>
            <w:rPrChange w:id="6572" w:author="Observatorio 02" w:date="2017-03-23T14:31:00Z">
              <w:rPr>
                <w:lang w:val="es-ES"/>
              </w:rPr>
            </w:rPrChange>
          </w:rPr>
          <w:t xml:space="preserve">. Por otro lado, el porcentaje de trabajadores por cuenta propia es particularmente </w:t>
        </w:r>
        <w:r w:rsidR="00EA4503" w:rsidRPr="00C2714A">
          <w:rPr>
            <w:lang w:val="es-ES"/>
            <w:rPrChange w:id="6573" w:author="Observatorio 02" w:date="2017-03-23T14:31:00Z">
              <w:rPr>
                <w:lang w:val="es-ES"/>
              </w:rPr>
            </w:rPrChange>
          </w:rPr>
          <w:t>bajo (3,9% vs 25,8% a nivel sec</w:t>
        </w:r>
        <w:r w:rsidRPr="00C2714A">
          <w:rPr>
            <w:lang w:val="es-ES"/>
            <w:rPrChange w:id="6574" w:author="Observatorio 02" w:date="2017-03-23T14:31:00Z">
              <w:rPr>
                <w:lang w:val="es-ES"/>
              </w:rPr>
            </w:rPrChange>
          </w:rPr>
          <w:t>torial)</w:t>
        </w:r>
      </w:ins>
      <w:ins w:id="6575" w:author="Observatorio 02" w:date="2017-03-17T16:22:00Z">
        <w:r w:rsidRPr="00C2714A">
          <w:rPr>
            <w:lang w:val="es-ES"/>
            <w:rPrChange w:id="6576" w:author="Observatorio 02" w:date="2017-03-23T14:31:00Z">
              <w:rPr>
                <w:lang w:val="es-ES"/>
              </w:rPr>
            </w:rPrChange>
          </w:rPr>
          <w:t>.</w:t>
        </w:r>
      </w:ins>
    </w:p>
    <w:p w14:paraId="6A4C1D41" w14:textId="62280140" w:rsidR="00630620" w:rsidRPr="00C2714A" w:rsidDel="00C918F7" w:rsidRDefault="00630620" w:rsidP="00737596">
      <w:pPr>
        <w:spacing w:after="0" w:line="276" w:lineRule="auto"/>
        <w:jc w:val="both"/>
        <w:rPr>
          <w:del w:id="6577" w:author="Observatorio 02" w:date="2017-03-16T16:22:00Z"/>
          <w:rFonts w:eastAsia="Times New Roman"/>
          <w:b/>
          <w:bCs/>
          <w:color w:val="203764"/>
          <w:bdr w:val="none" w:sz="0" w:space="0" w:color="auto"/>
          <w:lang w:val="es-CL" w:eastAsia="es-CL"/>
        </w:rPr>
      </w:pPr>
      <w:del w:id="6578" w:author="Observatorio 02" w:date="2017-03-16T16:22:00Z">
        <w:r w:rsidRPr="00C2714A" w:rsidDel="00C918F7">
          <w:rPr>
            <w:rFonts w:eastAsia="Times New Roman"/>
            <w:b/>
            <w:bCs/>
            <w:color w:val="203764"/>
            <w:bdr w:val="none" w:sz="0" w:space="0" w:color="auto"/>
            <w:lang w:val="es-CL" w:eastAsia="es-CL"/>
          </w:rPr>
          <w:delText xml:space="preserve">Cuadro </w:delText>
        </w:r>
        <w:r w:rsidR="0093333F" w:rsidRPr="00C2714A" w:rsidDel="00C918F7">
          <w:rPr>
            <w:rFonts w:eastAsia="Times New Roman"/>
            <w:b/>
            <w:bCs/>
            <w:color w:val="203764"/>
            <w:bdr w:val="none" w:sz="0" w:space="0" w:color="auto"/>
            <w:lang w:val="es-CL" w:eastAsia="es-CL"/>
          </w:rPr>
          <w:delText>10</w:delText>
        </w:r>
        <w:r w:rsidRPr="00C2714A" w:rsidDel="00C918F7">
          <w:rPr>
            <w:rFonts w:eastAsia="Times New Roman"/>
            <w:b/>
            <w:bCs/>
            <w:color w:val="203764"/>
            <w:bdr w:val="none" w:sz="0" w:space="0" w:color="auto"/>
            <w:lang w:val="es-CL" w:eastAsia="es-CL"/>
          </w:rPr>
          <w:delText>. Ocupados (dependientes) por tipo de ocupación y contrato</w:delText>
        </w:r>
      </w:del>
    </w:p>
    <w:tbl>
      <w:tblPr>
        <w:tblW w:w="8740" w:type="dxa"/>
        <w:tblCellMar>
          <w:left w:w="70" w:type="dxa"/>
          <w:right w:w="70" w:type="dxa"/>
        </w:tblCellMar>
        <w:tblLook w:val="04A0" w:firstRow="1" w:lastRow="0" w:firstColumn="1" w:lastColumn="0" w:noHBand="0" w:noVBand="1"/>
      </w:tblPr>
      <w:tblGrid>
        <w:gridCol w:w="5560"/>
        <w:gridCol w:w="1060"/>
        <w:gridCol w:w="1060"/>
        <w:gridCol w:w="1060"/>
      </w:tblGrid>
      <w:tr w:rsidR="00761C50" w:rsidRPr="00C2714A" w:rsidDel="00C918F7" w14:paraId="7D3EE88F" w14:textId="2F58A0B0" w:rsidTr="00761C50">
        <w:trPr>
          <w:trHeight w:val="900"/>
          <w:del w:id="6579" w:author="Observatorio 02" w:date="2017-03-16T16:21:00Z"/>
        </w:trPr>
        <w:tc>
          <w:tcPr>
            <w:tcW w:w="5560" w:type="dxa"/>
            <w:tcBorders>
              <w:top w:val="single" w:sz="8" w:space="0" w:color="auto"/>
              <w:left w:val="nil"/>
              <w:bottom w:val="single" w:sz="4" w:space="0" w:color="auto"/>
              <w:right w:val="nil"/>
            </w:tcBorders>
            <w:shd w:val="clear" w:color="000000" w:fill="FFFFFF"/>
            <w:noWrap/>
            <w:vAlign w:val="bottom"/>
            <w:hideMark/>
          </w:tcPr>
          <w:p w14:paraId="7B9DFEE3" w14:textId="3D36D39B" w:rsidR="00761C50" w:rsidRPr="00C2714A" w:rsidDel="00C918F7" w:rsidRDefault="00761C50" w:rsidP="00761C50">
            <w:pPr>
              <w:spacing w:after="0" w:line="240" w:lineRule="auto"/>
              <w:rPr>
                <w:del w:id="6580" w:author="Observatorio 02" w:date="2017-03-16T16:21:00Z"/>
                <w:rFonts w:eastAsia="Times New Roman"/>
                <w:color w:val="000000"/>
                <w:bdr w:val="none" w:sz="0" w:space="0" w:color="auto"/>
                <w:lang w:val="es-CL" w:eastAsia="es-CL"/>
                <w:rPrChange w:id="6581" w:author="Observatorio 02" w:date="2017-03-23T14:31:00Z">
                  <w:rPr>
                    <w:del w:id="6582" w:author="Observatorio 02" w:date="2017-03-16T16:21:00Z"/>
                    <w:rFonts w:eastAsia="Times New Roman"/>
                    <w:color w:val="000000"/>
                    <w:sz w:val="22"/>
                    <w:szCs w:val="22"/>
                    <w:bdr w:val="none" w:sz="0" w:space="0" w:color="auto"/>
                    <w:lang w:val="es-CL" w:eastAsia="es-CL"/>
                  </w:rPr>
                </w:rPrChange>
              </w:rPr>
            </w:pPr>
            <w:del w:id="6583" w:author="Observatorio 02" w:date="2017-03-16T16:21:00Z">
              <w:r w:rsidRPr="00C2714A" w:rsidDel="00C918F7">
                <w:rPr>
                  <w:rFonts w:eastAsia="Times New Roman"/>
                  <w:color w:val="000000"/>
                  <w:bdr w:val="none" w:sz="0" w:space="0" w:color="auto"/>
                  <w:lang w:val="es-CL" w:eastAsia="es-CL"/>
                  <w:rPrChange w:id="6584" w:author="Observatorio 02" w:date="2017-03-23T14:31:00Z">
                    <w:rPr>
                      <w:rFonts w:eastAsia="Times New Roman"/>
                      <w:color w:val="000000"/>
                      <w:sz w:val="22"/>
                      <w:szCs w:val="22"/>
                      <w:bdr w:val="none" w:sz="0" w:space="0" w:color="auto"/>
                      <w:lang w:val="es-CL" w:eastAsia="es-CL"/>
                    </w:rPr>
                  </w:rPrChange>
                </w:rPr>
                <w:delText>Tipo de ocupación</w:delText>
              </w:r>
            </w:del>
          </w:p>
        </w:tc>
        <w:tc>
          <w:tcPr>
            <w:tcW w:w="1060" w:type="dxa"/>
            <w:tcBorders>
              <w:top w:val="single" w:sz="8" w:space="0" w:color="auto"/>
              <w:left w:val="nil"/>
              <w:bottom w:val="single" w:sz="4" w:space="0" w:color="auto"/>
              <w:right w:val="nil"/>
            </w:tcBorders>
            <w:shd w:val="clear" w:color="000000" w:fill="FFFFFF"/>
            <w:vAlign w:val="bottom"/>
            <w:hideMark/>
          </w:tcPr>
          <w:p w14:paraId="774846EB" w14:textId="7B60C556" w:rsidR="00761C50" w:rsidRPr="00C2714A" w:rsidDel="00C918F7" w:rsidRDefault="00761C50" w:rsidP="00761C50">
            <w:pPr>
              <w:spacing w:after="0" w:line="240" w:lineRule="auto"/>
              <w:jc w:val="center"/>
              <w:rPr>
                <w:del w:id="6585" w:author="Observatorio 02" w:date="2017-03-16T16:21:00Z"/>
                <w:rFonts w:eastAsia="Times New Roman"/>
                <w:color w:val="000000"/>
                <w:bdr w:val="none" w:sz="0" w:space="0" w:color="auto"/>
                <w:lang w:val="es-CL" w:eastAsia="es-CL"/>
                <w:rPrChange w:id="6586" w:author="Observatorio 02" w:date="2017-03-23T14:31:00Z">
                  <w:rPr>
                    <w:del w:id="6587" w:author="Observatorio 02" w:date="2017-03-16T16:21:00Z"/>
                    <w:rFonts w:eastAsia="Times New Roman"/>
                    <w:color w:val="000000"/>
                    <w:sz w:val="22"/>
                    <w:szCs w:val="22"/>
                    <w:bdr w:val="none" w:sz="0" w:space="0" w:color="auto"/>
                    <w:lang w:val="es-CL" w:eastAsia="es-CL"/>
                  </w:rPr>
                </w:rPrChange>
              </w:rPr>
            </w:pPr>
            <w:del w:id="6588" w:author="Observatorio 02" w:date="2017-03-16T16:21:00Z">
              <w:r w:rsidRPr="00C2714A" w:rsidDel="00C918F7">
                <w:rPr>
                  <w:rFonts w:eastAsia="Times New Roman"/>
                  <w:color w:val="000000"/>
                  <w:bdr w:val="none" w:sz="0" w:space="0" w:color="auto"/>
                  <w:lang w:val="es-CL" w:eastAsia="es-CL"/>
                  <w:rPrChange w:id="6589" w:author="Observatorio 02" w:date="2017-03-23T14:31:00Z">
                    <w:rPr>
                      <w:rFonts w:eastAsia="Times New Roman"/>
                      <w:color w:val="000000"/>
                      <w:sz w:val="22"/>
                      <w:szCs w:val="22"/>
                      <w:bdr w:val="none" w:sz="0" w:space="0" w:color="auto"/>
                      <w:lang w:val="es-CL" w:eastAsia="es-CL"/>
                    </w:rPr>
                  </w:rPrChange>
                </w:rPr>
                <w:delText>Sin           Contrato         (%)</w:delText>
              </w:r>
            </w:del>
          </w:p>
        </w:tc>
        <w:tc>
          <w:tcPr>
            <w:tcW w:w="1060" w:type="dxa"/>
            <w:tcBorders>
              <w:top w:val="single" w:sz="8" w:space="0" w:color="auto"/>
              <w:left w:val="nil"/>
              <w:bottom w:val="single" w:sz="4" w:space="0" w:color="auto"/>
              <w:right w:val="nil"/>
            </w:tcBorders>
            <w:shd w:val="clear" w:color="000000" w:fill="FFFFFF"/>
            <w:vAlign w:val="bottom"/>
            <w:hideMark/>
          </w:tcPr>
          <w:p w14:paraId="2AD59A56" w14:textId="13B4CCFE" w:rsidR="00761C50" w:rsidRPr="00C2714A" w:rsidDel="00C918F7" w:rsidRDefault="00761C50" w:rsidP="00761C50">
            <w:pPr>
              <w:spacing w:after="0" w:line="240" w:lineRule="auto"/>
              <w:jc w:val="center"/>
              <w:rPr>
                <w:del w:id="6590" w:author="Observatorio 02" w:date="2017-03-16T16:21:00Z"/>
                <w:rFonts w:eastAsia="Times New Roman"/>
                <w:color w:val="000000"/>
                <w:bdr w:val="none" w:sz="0" w:space="0" w:color="auto"/>
                <w:lang w:val="es-CL" w:eastAsia="es-CL"/>
                <w:rPrChange w:id="6591" w:author="Observatorio 02" w:date="2017-03-23T14:31:00Z">
                  <w:rPr>
                    <w:del w:id="6592" w:author="Observatorio 02" w:date="2017-03-16T16:21:00Z"/>
                    <w:rFonts w:eastAsia="Times New Roman"/>
                    <w:color w:val="000000"/>
                    <w:sz w:val="22"/>
                    <w:szCs w:val="22"/>
                    <w:bdr w:val="none" w:sz="0" w:space="0" w:color="auto"/>
                    <w:lang w:val="es-CL" w:eastAsia="es-CL"/>
                  </w:rPr>
                </w:rPrChange>
              </w:rPr>
            </w:pPr>
            <w:del w:id="6593" w:author="Observatorio 02" w:date="2017-03-16T16:21:00Z">
              <w:r w:rsidRPr="00C2714A" w:rsidDel="00C918F7">
                <w:rPr>
                  <w:rFonts w:eastAsia="Times New Roman"/>
                  <w:color w:val="000000"/>
                  <w:bdr w:val="none" w:sz="0" w:space="0" w:color="auto"/>
                  <w:lang w:val="es-CL" w:eastAsia="es-CL"/>
                  <w:rPrChange w:id="6594" w:author="Observatorio 02" w:date="2017-03-23T14:31:00Z">
                    <w:rPr>
                      <w:rFonts w:eastAsia="Times New Roman"/>
                      <w:color w:val="000000"/>
                      <w:sz w:val="22"/>
                      <w:szCs w:val="22"/>
                      <w:bdr w:val="none" w:sz="0" w:space="0" w:color="auto"/>
                      <w:lang w:val="es-CL" w:eastAsia="es-CL"/>
                    </w:rPr>
                  </w:rPrChange>
                </w:rPr>
                <w:delText>Contrato   Definido   (%)</w:delText>
              </w:r>
            </w:del>
          </w:p>
        </w:tc>
        <w:tc>
          <w:tcPr>
            <w:tcW w:w="1060" w:type="dxa"/>
            <w:tcBorders>
              <w:top w:val="single" w:sz="8" w:space="0" w:color="auto"/>
              <w:left w:val="nil"/>
              <w:bottom w:val="single" w:sz="4" w:space="0" w:color="auto"/>
              <w:right w:val="nil"/>
            </w:tcBorders>
            <w:shd w:val="clear" w:color="000000" w:fill="FFFFFF"/>
            <w:vAlign w:val="bottom"/>
            <w:hideMark/>
          </w:tcPr>
          <w:p w14:paraId="5F8E9D8C" w14:textId="1A28EEAA" w:rsidR="00761C50" w:rsidRPr="00C2714A" w:rsidDel="00C918F7" w:rsidRDefault="00761C50" w:rsidP="00761C50">
            <w:pPr>
              <w:spacing w:after="0" w:line="240" w:lineRule="auto"/>
              <w:jc w:val="center"/>
              <w:rPr>
                <w:del w:id="6595" w:author="Observatorio 02" w:date="2017-03-16T16:21:00Z"/>
                <w:rFonts w:eastAsia="Times New Roman"/>
                <w:color w:val="000000"/>
                <w:bdr w:val="none" w:sz="0" w:space="0" w:color="auto"/>
                <w:lang w:val="es-CL" w:eastAsia="es-CL"/>
                <w:rPrChange w:id="6596" w:author="Observatorio 02" w:date="2017-03-23T14:31:00Z">
                  <w:rPr>
                    <w:del w:id="6597" w:author="Observatorio 02" w:date="2017-03-16T16:21:00Z"/>
                    <w:rFonts w:eastAsia="Times New Roman"/>
                    <w:color w:val="000000"/>
                    <w:sz w:val="22"/>
                    <w:szCs w:val="22"/>
                    <w:bdr w:val="none" w:sz="0" w:space="0" w:color="auto"/>
                    <w:lang w:val="es-CL" w:eastAsia="es-CL"/>
                  </w:rPr>
                </w:rPrChange>
              </w:rPr>
            </w:pPr>
            <w:del w:id="6598" w:author="Observatorio 02" w:date="2017-03-16T16:21:00Z">
              <w:r w:rsidRPr="00C2714A" w:rsidDel="00C918F7">
                <w:rPr>
                  <w:rFonts w:eastAsia="Times New Roman"/>
                  <w:color w:val="000000"/>
                  <w:bdr w:val="none" w:sz="0" w:space="0" w:color="auto"/>
                  <w:lang w:val="es-CL" w:eastAsia="es-CL"/>
                  <w:rPrChange w:id="6599" w:author="Observatorio 02" w:date="2017-03-23T14:31:00Z">
                    <w:rPr>
                      <w:rFonts w:eastAsia="Times New Roman"/>
                      <w:color w:val="000000"/>
                      <w:sz w:val="22"/>
                      <w:szCs w:val="22"/>
                      <w:bdr w:val="none" w:sz="0" w:space="0" w:color="auto"/>
                      <w:lang w:val="es-CL" w:eastAsia="es-CL"/>
                    </w:rPr>
                  </w:rPrChange>
                </w:rPr>
                <w:delText>Contrato Indefinido   (%)</w:delText>
              </w:r>
            </w:del>
          </w:p>
        </w:tc>
      </w:tr>
      <w:tr w:rsidR="00761C50" w:rsidRPr="00C2714A" w:rsidDel="00C918F7" w14:paraId="118A271F" w14:textId="49C4AAC6" w:rsidTr="00761C50">
        <w:trPr>
          <w:trHeight w:val="600"/>
          <w:del w:id="6600" w:author="Observatorio 02" w:date="2017-03-16T16:21:00Z"/>
        </w:trPr>
        <w:tc>
          <w:tcPr>
            <w:tcW w:w="5560" w:type="dxa"/>
            <w:tcBorders>
              <w:top w:val="nil"/>
              <w:left w:val="nil"/>
              <w:bottom w:val="nil"/>
              <w:right w:val="nil"/>
            </w:tcBorders>
            <w:shd w:val="clear" w:color="000000" w:fill="FFFFFF"/>
            <w:vAlign w:val="bottom"/>
            <w:hideMark/>
          </w:tcPr>
          <w:p w14:paraId="716CBAF2" w14:textId="76194ADD" w:rsidR="00761C50" w:rsidRPr="00C2714A" w:rsidDel="00C918F7" w:rsidRDefault="00761C50" w:rsidP="00761C50">
            <w:pPr>
              <w:spacing w:after="0" w:line="240" w:lineRule="auto"/>
              <w:rPr>
                <w:del w:id="6601" w:author="Observatorio 02" w:date="2017-03-16T16:21:00Z"/>
                <w:rFonts w:eastAsia="Times New Roman"/>
                <w:color w:val="000000"/>
                <w:bdr w:val="none" w:sz="0" w:space="0" w:color="auto"/>
                <w:lang w:val="es-CL" w:eastAsia="es-CL"/>
                <w:rPrChange w:id="6602" w:author="Observatorio 02" w:date="2017-03-23T14:31:00Z">
                  <w:rPr>
                    <w:del w:id="6603" w:author="Observatorio 02" w:date="2017-03-16T16:21:00Z"/>
                    <w:rFonts w:eastAsia="Times New Roman"/>
                    <w:color w:val="000000"/>
                    <w:sz w:val="22"/>
                    <w:szCs w:val="22"/>
                    <w:bdr w:val="none" w:sz="0" w:space="0" w:color="auto"/>
                    <w:lang w:val="es-CL" w:eastAsia="es-CL"/>
                  </w:rPr>
                </w:rPrChange>
              </w:rPr>
            </w:pPr>
            <w:del w:id="6604" w:author="Observatorio 02" w:date="2017-03-16T16:21:00Z">
              <w:r w:rsidRPr="00C2714A" w:rsidDel="00C918F7">
                <w:rPr>
                  <w:rFonts w:eastAsia="Times New Roman"/>
                  <w:color w:val="000000"/>
                  <w:bdr w:val="none" w:sz="0" w:space="0" w:color="auto"/>
                  <w:lang w:val="es-CL" w:eastAsia="es-CL"/>
                  <w:rPrChange w:id="6605" w:author="Observatorio 02" w:date="2017-03-23T14:31:00Z">
                    <w:rPr>
                      <w:rFonts w:eastAsia="Times New Roman"/>
                      <w:color w:val="000000"/>
                      <w:sz w:val="22"/>
                      <w:szCs w:val="22"/>
                      <w:bdr w:val="none" w:sz="0" w:space="0" w:color="auto"/>
                      <w:lang w:val="es-CL" w:eastAsia="es-CL"/>
                    </w:rPr>
                  </w:rPrChange>
                </w:rPr>
                <w:delText>Miembros del poder ejecutivo y de los cuerpos legislativos y personal directivo de la administración pública y de empresa</w:delText>
              </w:r>
            </w:del>
          </w:p>
        </w:tc>
        <w:tc>
          <w:tcPr>
            <w:tcW w:w="1060" w:type="dxa"/>
            <w:tcBorders>
              <w:top w:val="nil"/>
              <w:left w:val="nil"/>
              <w:bottom w:val="nil"/>
              <w:right w:val="nil"/>
            </w:tcBorders>
            <w:shd w:val="clear" w:color="000000" w:fill="FFFFFF"/>
            <w:vAlign w:val="center"/>
            <w:hideMark/>
          </w:tcPr>
          <w:p w14:paraId="734CBFA3" w14:textId="4359F2B3" w:rsidR="00761C50" w:rsidRPr="00C2714A" w:rsidDel="00C918F7" w:rsidRDefault="00761C50" w:rsidP="00761C50">
            <w:pPr>
              <w:spacing w:after="0" w:line="240" w:lineRule="auto"/>
              <w:jc w:val="center"/>
              <w:rPr>
                <w:del w:id="6606" w:author="Observatorio 02" w:date="2017-03-16T16:21:00Z"/>
                <w:rFonts w:eastAsia="Times New Roman"/>
                <w:color w:val="000000"/>
                <w:bdr w:val="none" w:sz="0" w:space="0" w:color="auto"/>
                <w:lang w:val="es-CL" w:eastAsia="es-CL"/>
                <w:rPrChange w:id="6607" w:author="Observatorio 02" w:date="2017-03-23T14:31:00Z">
                  <w:rPr>
                    <w:del w:id="6608" w:author="Observatorio 02" w:date="2017-03-16T16:21:00Z"/>
                    <w:rFonts w:eastAsia="Times New Roman"/>
                    <w:color w:val="000000"/>
                    <w:sz w:val="22"/>
                    <w:szCs w:val="22"/>
                    <w:bdr w:val="none" w:sz="0" w:space="0" w:color="auto"/>
                    <w:lang w:val="es-CL" w:eastAsia="es-CL"/>
                  </w:rPr>
                </w:rPrChange>
              </w:rPr>
            </w:pPr>
            <w:del w:id="6609" w:author="Observatorio 02" w:date="2017-03-16T16:21:00Z">
              <w:r w:rsidRPr="00C2714A" w:rsidDel="00C918F7">
                <w:rPr>
                  <w:rFonts w:eastAsia="Times New Roman"/>
                  <w:color w:val="000000"/>
                  <w:bdr w:val="none" w:sz="0" w:space="0" w:color="auto"/>
                  <w:lang w:val="es-CL" w:eastAsia="es-CL"/>
                  <w:rPrChange w:id="6610" w:author="Observatorio 02" w:date="2017-03-23T14:31:00Z">
                    <w:rPr>
                      <w:rFonts w:eastAsia="Times New Roman"/>
                      <w:color w:val="000000"/>
                      <w:sz w:val="22"/>
                      <w:szCs w:val="22"/>
                      <w:bdr w:val="none" w:sz="0" w:space="0" w:color="auto"/>
                      <w:lang w:val="es-CL" w:eastAsia="es-CL"/>
                    </w:rPr>
                  </w:rPrChange>
                </w:rPr>
                <w:delText>1,8</w:delText>
              </w:r>
            </w:del>
          </w:p>
        </w:tc>
        <w:tc>
          <w:tcPr>
            <w:tcW w:w="1060" w:type="dxa"/>
            <w:tcBorders>
              <w:top w:val="nil"/>
              <w:left w:val="nil"/>
              <w:bottom w:val="nil"/>
              <w:right w:val="nil"/>
            </w:tcBorders>
            <w:shd w:val="clear" w:color="000000" w:fill="FFFFFF"/>
            <w:vAlign w:val="center"/>
            <w:hideMark/>
          </w:tcPr>
          <w:p w14:paraId="6260B571" w14:textId="6CC0A4F3" w:rsidR="00761C50" w:rsidRPr="00C2714A" w:rsidDel="00C918F7" w:rsidRDefault="00761C50" w:rsidP="00761C50">
            <w:pPr>
              <w:spacing w:after="0" w:line="240" w:lineRule="auto"/>
              <w:jc w:val="center"/>
              <w:rPr>
                <w:del w:id="6611" w:author="Observatorio 02" w:date="2017-03-16T16:21:00Z"/>
                <w:rFonts w:eastAsia="Times New Roman"/>
                <w:color w:val="000000"/>
                <w:bdr w:val="none" w:sz="0" w:space="0" w:color="auto"/>
                <w:lang w:val="es-CL" w:eastAsia="es-CL"/>
                <w:rPrChange w:id="6612" w:author="Observatorio 02" w:date="2017-03-23T14:31:00Z">
                  <w:rPr>
                    <w:del w:id="6613" w:author="Observatorio 02" w:date="2017-03-16T16:21:00Z"/>
                    <w:rFonts w:eastAsia="Times New Roman"/>
                    <w:color w:val="000000"/>
                    <w:sz w:val="22"/>
                    <w:szCs w:val="22"/>
                    <w:bdr w:val="none" w:sz="0" w:space="0" w:color="auto"/>
                    <w:lang w:val="es-CL" w:eastAsia="es-CL"/>
                  </w:rPr>
                </w:rPrChange>
              </w:rPr>
            </w:pPr>
            <w:del w:id="6614" w:author="Observatorio 02" w:date="2017-03-16T16:21:00Z">
              <w:r w:rsidRPr="00C2714A" w:rsidDel="00C918F7">
                <w:rPr>
                  <w:rFonts w:eastAsia="Times New Roman"/>
                  <w:color w:val="000000"/>
                  <w:bdr w:val="none" w:sz="0" w:space="0" w:color="auto"/>
                  <w:lang w:val="es-CL" w:eastAsia="es-CL"/>
                  <w:rPrChange w:id="6615" w:author="Observatorio 02" w:date="2017-03-23T14:31:00Z">
                    <w:rPr>
                      <w:rFonts w:eastAsia="Times New Roman"/>
                      <w:color w:val="000000"/>
                      <w:sz w:val="22"/>
                      <w:szCs w:val="22"/>
                      <w:bdr w:val="none" w:sz="0" w:space="0" w:color="auto"/>
                      <w:lang w:val="es-CL" w:eastAsia="es-CL"/>
                    </w:rPr>
                  </w:rPrChange>
                </w:rPr>
                <w:delText>5,3</w:delText>
              </w:r>
            </w:del>
          </w:p>
        </w:tc>
        <w:tc>
          <w:tcPr>
            <w:tcW w:w="1060" w:type="dxa"/>
            <w:tcBorders>
              <w:top w:val="nil"/>
              <w:left w:val="nil"/>
              <w:bottom w:val="nil"/>
              <w:right w:val="nil"/>
            </w:tcBorders>
            <w:shd w:val="clear" w:color="000000" w:fill="FFFFFF"/>
            <w:vAlign w:val="center"/>
            <w:hideMark/>
          </w:tcPr>
          <w:p w14:paraId="331D992D" w14:textId="3584FC02" w:rsidR="00761C50" w:rsidRPr="00C2714A" w:rsidDel="00C918F7" w:rsidRDefault="00761C50" w:rsidP="00761C50">
            <w:pPr>
              <w:spacing w:after="0" w:line="240" w:lineRule="auto"/>
              <w:jc w:val="center"/>
              <w:rPr>
                <w:del w:id="6616" w:author="Observatorio 02" w:date="2017-03-16T16:21:00Z"/>
                <w:rFonts w:eastAsia="Times New Roman"/>
                <w:color w:val="000000"/>
                <w:bdr w:val="none" w:sz="0" w:space="0" w:color="auto"/>
                <w:lang w:val="es-CL" w:eastAsia="es-CL"/>
                <w:rPrChange w:id="6617" w:author="Observatorio 02" w:date="2017-03-23T14:31:00Z">
                  <w:rPr>
                    <w:del w:id="6618" w:author="Observatorio 02" w:date="2017-03-16T16:21:00Z"/>
                    <w:rFonts w:eastAsia="Times New Roman"/>
                    <w:color w:val="000000"/>
                    <w:sz w:val="22"/>
                    <w:szCs w:val="22"/>
                    <w:bdr w:val="none" w:sz="0" w:space="0" w:color="auto"/>
                    <w:lang w:val="es-CL" w:eastAsia="es-CL"/>
                  </w:rPr>
                </w:rPrChange>
              </w:rPr>
            </w:pPr>
            <w:del w:id="6619" w:author="Observatorio 02" w:date="2017-03-16T16:21:00Z">
              <w:r w:rsidRPr="00C2714A" w:rsidDel="00C918F7">
                <w:rPr>
                  <w:rFonts w:eastAsia="Times New Roman"/>
                  <w:color w:val="000000"/>
                  <w:bdr w:val="none" w:sz="0" w:space="0" w:color="auto"/>
                  <w:lang w:val="es-CL" w:eastAsia="es-CL"/>
                  <w:rPrChange w:id="6620" w:author="Observatorio 02" w:date="2017-03-23T14:31:00Z">
                    <w:rPr>
                      <w:rFonts w:eastAsia="Times New Roman"/>
                      <w:color w:val="000000"/>
                      <w:sz w:val="22"/>
                      <w:szCs w:val="22"/>
                      <w:bdr w:val="none" w:sz="0" w:space="0" w:color="auto"/>
                      <w:lang w:val="es-CL" w:eastAsia="es-CL"/>
                    </w:rPr>
                  </w:rPrChange>
                </w:rPr>
                <w:delText>92,9</w:delText>
              </w:r>
            </w:del>
          </w:p>
        </w:tc>
      </w:tr>
      <w:tr w:rsidR="00761C50" w:rsidRPr="00C2714A" w:rsidDel="00C918F7" w14:paraId="11BBDF06" w14:textId="619A92F9" w:rsidTr="00761C50">
        <w:trPr>
          <w:trHeight w:val="300"/>
          <w:del w:id="6621" w:author="Observatorio 02" w:date="2017-03-16T16:21:00Z"/>
        </w:trPr>
        <w:tc>
          <w:tcPr>
            <w:tcW w:w="5560" w:type="dxa"/>
            <w:tcBorders>
              <w:top w:val="nil"/>
              <w:left w:val="nil"/>
              <w:bottom w:val="nil"/>
              <w:right w:val="nil"/>
            </w:tcBorders>
            <w:shd w:val="clear" w:color="000000" w:fill="FFFFFF"/>
            <w:vAlign w:val="bottom"/>
            <w:hideMark/>
          </w:tcPr>
          <w:p w14:paraId="7C0B8695" w14:textId="18D843CD" w:rsidR="00761C50" w:rsidRPr="00C2714A" w:rsidDel="00C918F7" w:rsidRDefault="00761C50" w:rsidP="00761C50">
            <w:pPr>
              <w:spacing w:after="0" w:line="240" w:lineRule="auto"/>
              <w:rPr>
                <w:del w:id="6622" w:author="Observatorio 02" w:date="2017-03-16T16:21:00Z"/>
                <w:rFonts w:eastAsia="Times New Roman"/>
                <w:color w:val="000000"/>
                <w:bdr w:val="none" w:sz="0" w:space="0" w:color="auto"/>
                <w:lang w:val="es-CL" w:eastAsia="es-CL"/>
                <w:rPrChange w:id="6623" w:author="Observatorio 02" w:date="2017-03-23T14:31:00Z">
                  <w:rPr>
                    <w:del w:id="6624" w:author="Observatorio 02" w:date="2017-03-16T16:21:00Z"/>
                    <w:rFonts w:eastAsia="Times New Roman"/>
                    <w:color w:val="000000"/>
                    <w:sz w:val="22"/>
                    <w:szCs w:val="22"/>
                    <w:bdr w:val="none" w:sz="0" w:space="0" w:color="auto"/>
                    <w:lang w:val="es-CL" w:eastAsia="es-CL"/>
                  </w:rPr>
                </w:rPrChange>
              </w:rPr>
            </w:pPr>
            <w:del w:id="6625" w:author="Observatorio 02" w:date="2017-03-16T16:21:00Z">
              <w:r w:rsidRPr="00C2714A" w:rsidDel="00C918F7">
                <w:rPr>
                  <w:rFonts w:eastAsia="Times New Roman"/>
                  <w:color w:val="000000"/>
                  <w:bdr w:val="none" w:sz="0" w:space="0" w:color="auto"/>
                  <w:lang w:val="es-CL" w:eastAsia="es-CL"/>
                  <w:rPrChange w:id="6626" w:author="Observatorio 02" w:date="2017-03-23T14:31:00Z">
                    <w:rPr>
                      <w:rFonts w:eastAsia="Times New Roman"/>
                      <w:color w:val="000000"/>
                      <w:sz w:val="22"/>
                      <w:szCs w:val="22"/>
                      <w:bdr w:val="none" w:sz="0" w:space="0" w:color="auto"/>
                      <w:lang w:val="es-CL" w:eastAsia="es-CL"/>
                    </w:rPr>
                  </w:rPrChange>
                </w:rPr>
                <w:delText>Profesionales, científicos e intelectuales</w:delText>
              </w:r>
            </w:del>
          </w:p>
        </w:tc>
        <w:tc>
          <w:tcPr>
            <w:tcW w:w="1060" w:type="dxa"/>
            <w:tcBorders>
              <w:top w:val="nil"/>
              <w:left w:val="nil"/>
              <w:bottom w:val="nil"/>
              <w:right w:val="nil"/>
            </w:tcBorders>
            <w:shd w:val="clear" w:color="000000" w:fill="FFFFFF"/>
            <w:vAlign w:val="center"/>
            <w:hideMark/>
          </w:tcPr>
          <w:p w14:paraId="6136F66A" w14:textId="3BADC918" w:rsidR="00761C50" w:rsidRPr="00C2714A" w:rsidDel="00C918F7" w:rsidRDefault="00761C50" w:rsidP="00761C50">
            <w:pPr>
              <w:spacing w:after="0" w:line="240" w:lineRule="auto"/>
              <w:jc w:val="center"/>
              <w:rPr>
                <w:del w:id="6627" w:author="Observatorio 02" w:date="2017-03-16T16:21:00Z"/>
                <w:rFonts w:eastAsia="Times New Roman"/>
                <w:color w:val="000000"/>
                <w:bdr w:val="none" w:sz="0" w:space="0" w:color="auto"/>
                <w:lang w:val="es-CL" w:eastAsia="es-CL"/>
                <w:rPrChange w:id="6628" w:author="Observatorio 02" w:date="2017-03-23T14:31:00Z">
                  <w:rPr>
                    <w:del w:id="6629" w:author="Observatorio 02" w:date="2017-03-16T16:21:00Z"/>
                    <w:rFonts w:eastAsia="Times New Roman"/>
                    <w:color w:val="000000"/>
                    <w:sz w:val="22"/>
                    <w:szCs w:val="22"/>
                    <w:bdr w:val="none" w:sz="0" w:space="0" w:color="auto"/>
                    <w:lang w:val="es-CL" w:eastAsia="es-CL"/>
                  </w:rPr>
                </w:rPrChange>
              </w:rPr>
            </w:pPr>
            <w:del w:id="6630" w:author="Observatorio 02" w:date="2017-03-16T16:21:00Z">
              <w:r w:rsidRPr="00C2714A" w:rsidDel="00C918F7">
                <w:rPr>
                  <w:rFonts w:eastAsia="Times New Roman"/>
                  <w:color w:val="000000"/>
                  <w:bdr w:val="none" w:sz="0" w:space="0" w:color="auto"/>
                  <w:lang w:val="es-CL" w:eastAsia="es-CL"/>
                  <w:rPrChange w:id="6631" w:author="Observatorio 02" w:date="2017-03-23T14:31:00Z">
                    <w:rPr>
                      <w:rFonts w:eastAsia="Times New Roman"/>
                      <w:color w:val="000000"/>
                      <w:sz w:val="22"/>
                      <w:szCs w:val="22"/>
                      <w:bdr w:val="none" w:sz="0" w:space="0" w:color="auto"/>
                      <w:lang w:val="es-CL" w:eastAsia="es-CL"/>
                    </w:rPr>
                  </w:rPrChange>
                </w:rPr>
                <w:delText>4,1</w:delText>
              </w:r>
            </w:del>
          </w:p>
        </w:tc>
        <w:tc>
          <w:tcPr>
            <w:tcW w:w="1060" w:type="dxa"/>
            <w:tcBorders>
              <w:top w:val="nil"/>
              <w:left w:val="nil"/>
              <w:bottom w:val="nil"/>
              <w:right w:val="nil"/>
            </w:tcBorders>
            <w:shd w:val="clear" w:color="000000" w:fill="FFFFFF"/>
            <w:vAlign w:val="center"/>
            <w:hideMark/>
          </w:tcPr>
          <w:p w14:paraId="14983D1E" w14:textId="15086B59" w:rsidR="00761C50" w:rsidRPr="00C2714A" w:rsidDel="00C918F7" w:rsidRDefault="00761C50" w:rsidP="00761C50">
            <w:pPr>
              <w:spacing w:after="0" w:line="240" w:lineRule="auto"/>
              <w:jc w:val="center"/>
              <w:rPr>
                <w:del w:id="6632" w:author="Observatorio 02" w:date="2017-03-16T16:21:00Z"/>
                <w:rFonts w:eastAsia="Times New Roman"/>
                <w:color w:val="000000"/>
                <w:bdr w:val="none" w:sz="0" w:space="0" w:color="auto"/>
                <w:lang w:val="es-CL" w:eastAsia="es-CL"/>
                <w:rPrChange w:id="6633" w:author="Observatorio 02" w:date="2017-03-23T14:31:00Z">
                  <w:rPr>
                    <w:del w:id="6634" w:author="Observatorio 02" w:date="2017-03-16T16:21:00Z"/>
                    <w:rFonts w:eastAsia="Times New Roman"/>
                    <w:color w:val="000000"/>
                    <w:sz w:val="22"/>
                    <w:szCs w:val="22"/>
                    <w:bdr w:val="none" w:sz="0" w:space="0" w:color="auto"/>
                    <w:lang w:val="es-CL" w:eastAsia="es-CL"/>
                  </w:rPr>
                </w:rPrChange>
              </w:rPr>
            </w:pPr>
            <w:del w:id="6635" w:author="Observatorio 02" w:date="2017-03-16T16:21:00Z">
              <w:r w:rsidRPr="00C2714A" w:rsidDel="00C918F7">
                <w:rPr>
                  <w:rFonts w:eastAsia="Times New Roman"/>
                  <w:color w:val="000000"/>
                  <w:bdr w:val="none" w:sz="0" w:space="0" w:color="auto"/>
                  <w:lang w:val="es-CL" w:eastAsia="es-CL"/>
                  <w:rPrChange w:id="6636" w:author="Observatorio 02" w:date="2017-03-23T14:31:00Z">
                    <w:rPr>
                      <w:rFonts w:eastAsia="Times New Roman"/>
                      <w:color w:val="000000"/>
                      <w:sz w:val="22"/>
                      <w:szCs w:val="22"/>
                      <w:bdr w:val="none" w:sz="0" w:space="0" w:color="auto"/>
                      <w:lang w:val="es-CL" w:eastAsia="es-CL"/>
                    </w:rPr>
                  </w:rPrChange>
                </w:rPr>
                <w:delText>16,0</w:delText>
              </w:r>
            </w:del>
          </w:p>
        </w:tc>
        <w:tc>
          <w:tcPr>
            <w:tcW w:w="1060" w:type="dxa"/>
            <w:tcBorders>
              <w:top w:val="nil"/>
              <w:left w:val="nil"/>
              <w:bottom w:val="nil"/>
              <w:right w:val="nil"/>
            </w:tcBorders>
            <w:shd w:val="clear" w:color="000000" w:fill="FFFFFF"/>
            <w:vAlign w:val="center"/>
            <w:hideMark/>
          </w:tcPr>
          <w:p w14:paraId="2F6D5DFF" w14:textId="7F0AEFB3" w:rsidR="00761C50" w:rsidRPr="00C2714A" w:rsidDel="00C918F7" w:rsidRDefault="00761C50" w:rsidP="00761C50">
            <w:pPr>
              <w:spacing w:after="0" w:line="240" w:lineRule="auto"/>
              <w:jc w:val="center"/>
              <w:rPr>
                <w:del w:id="6637" w:author="Observatorio 02" w:date="2017-03-16T16:21:00Z"/>
                <w:rFonts w:eastAsia="Times New Roman"/>
                <w:color w:val="000000"/>
                <w:bdr w:val="none" w:sz="0" w:space="0" w:color="auto"/>
                <w:lang w:val="es-CL" w:eastAsia="es-CL"/>
                <w:rPrChange w:id="6638" w:author="Observatorio 02" w:date="2017-03-23T14:31:00Z">
                  <w:rPr>
                    <w:del w:id="6639" w:author="Observatorio 02" w:date="2017-03-16T16:21:00Z"/>
                    <w:rFonts w:eastAsia="Times New Roman"/>
                    <w:color w:val="000000"/>
                    <w:sz w:val="22"/>
                    <w:szCs w:val="22"/>
                    <w:bdr w:val="none" w:sz="0" w:space="0" w:color="auto"/>
                    <w:lang w:val="es-CL" w:eastAsia="es-CL"/>
                  </w:rPr>
                </w:rPrChange>
              </w:rPr>
            </w:pPr>
            <w:del w:id="6640" w:author="Observatorio 02" w:date="2017-03-16T16:21:00Z">
              <w:r w:rsidRPr="00C2714A" w:rsidDel="00C918F7">
                <w:rPr>
                  <w:rFonts w:eastAsia="Times New Roman"/>
                  <w:color w:val="000000"/>
                  <w:bdr w:val="none" w:sz="0" w:space="0" w:color="auto"/>
                  <w:lang w:val="es-CL" w:eastAsia="es-CL"/>
                  <w:rPrChange w:id="6641" w:author="Observatorio 02" w:date="2017-03-23T14:31:00Z">
                    <w:rPr>
                      <w:rFonts w:eastAsia="Times New Roman"/>
                      <w:color w:val="000000"/>
                      <w:sz w:val="22"/>
                      <w:szCs w:val="22"/>
                      <w:bdr w:val="none" w:sz="0" w:space="0" w:color="auto"/>
                      <w:lang w:val="es-CL" w:eastAsia="es-CL"/>
                    </w:rPr>
                  </w:rPrChange>
                </w:rPr>
                <w:delText>79,9</w:delText>
              </w:r>
            </w:del>
          </w:p>
        </w:tc>
      </w:tr>
      <w:tr w:rsidR="00761C50" w:rsidRPr="00C2714A" w:rsidDel="00C918F7" w14:paraId="62BE83C9" w14:textId="7B0CCE8E" w:rsidTr="00761C50">
        <w:trPr>
          <w:trHeight w:val="300"/>
          <w:del w:id="6642" w:author="Observatorio 02" w:date="2017-03-16T16:21:00Z"/>
        </w:trPr>
        <w:tc>
          <w:tcPr>
            <w:tcW w:w="5560" w:type="dxa"/>
            <w:tcBorders>
              <w:top w:val="nil"/>
              <w:left w:val="nil"/>
              <w:bottom w:val="nil"/>
              <w:right w:val="nil"/>
            </w:tcBorders>
            <w:shd w:val="clear" w:color="000000" w:fill="FFFFFF"/>
            <w:vAlign w:val="bottom"/>
            <w:hideMark/>
          </w:tcPr>
          <w:p w14:paraId="6F67A56B" w14:textId="1D55120B" w:rsidR="00761C50" w:rsidRPr="00C2714A" w:rsidDel="00C918F7" w:rsidRDefault="00761C50" w:rsidP="00761C50">
            <w:pPr>
              <w:spacing w:after="0" w:line="240" w:lineRule="auto"/>
              <w:rPr>
                <w:del w:id="6643" w:author="Observatorio 02" w:date="2017-03-16T16:21:00Z"/>
                <w:rFonts w:eastAsia="Times New Roman"/>
                <w:color w:val="000000"/>
                <w:bdr w:val="none" w:sz="0" w:space="0" w:color="auto"/>
                <w:lang w:val="es-CL" w:eastAsia="es-CL"/>
                <w:rPrChange w:id="6644" w:author="Observatorio 02" w:date="2017-03-23T14:31:00Z">
                  <w:rPr>
                    <w:del w:id="6645" w:author="Observatorio 02" w:date="2017-03-16T16:21:00Z"/>
                    <w:rFonts w:eastAsia="Times New Roman"/>
                    <w:color w:val="000000"/>
                    <w:sz w:val="22"/>
                    <w:szCs w:val="22"/>
                    <w:bdr w:val="none" w:sz="0" w:space="0" w:color="auto"/>
                    <w:lang w:val="es-CL" w:eastAsia="es-CL"/>
                  </w:rPr>
                </w:rPrChange>
              </w:rPr>
            </w:pPr>
            <w:del w:id="6646" w:author="Observatorio 02" w:date="2017-03-16T16:21:00Z">
              <w:r w:rsidRPr="00C2714A" w:rsidDel="00C918F7">
                <w:rPr>
                  <w:rFonts w:eastAsia="Times New Roman"/>
                  <w:color w:val="000000"/>
                  <w:bdr w:val="none" w:sz="0" w:space="0" w:color="auto"/>
                  <w:lang w:val="es-CL" w:eastAsia="es-CL"/>
                  <w:rPrChange w:id="6647" w:author="Observatorio 02" w:date="2017-03-23T14:31:00Z">
                    <w:rPr>
                      <w:rFonts w:eastAsia="Times New Roman"/>
                      <w:color w:val="000000"/>
                      <w:sz w:val="22"/>
                      <w:szCs w:val="22"/>
                      <w:bdr w:val="none" w:sz="0" w:space="0" w:color="auto"/>
                      <w:lang w:val="es-CL" w:eastAsia="es-CL"/>
                    </w:rPr>
                  </w:rPrChange>
                </w:rPr>
                <w:delText>Técnicos y profesionales de nivel medio</w:delText>
              </w:r>
            </w:del>
          </w:p>
        </w:tc>
        <w:tc>
          <w:tcPr>
            <w:tcW w:w="1060" w:type="dxa"/>
            <w:tcBorders>
              <w:top w:val="nil"/>
              <w:left w:val="nil"/>
              <w:bottom w:val="nil"/>
              <w:right w:val="nil"/>
            </w:tcBorders>
            <w:shd w:val="clear" w:color="000000" w:fill="FFFFFF"/>
            <w:vAlign w:val="center"/>
            <w:hideMark/>
          </w:tcPr>
          <w:p w14:paraId="7641FB92" w14:textId="63A1E26C" w:rsidR="00761C50" w:rsidRPr="00C2714A" w:rsidDel="00C918F7" w:rsidRDefault="00761C50" w:rsidP="00761C50">
            <w:pPr>
              <w:spacing w:after="0" w:line="240" w:lineRule="auto"/>
              <w:jc w:val="center"/>
              <w:rPr>
                <w:del w:id="6648" w:author="Observatorio 02" w:date="2017-03-16T16:21:00Z"/>
                <w:rFonts w:eastAsia="Times New Roman"/>
                <w:color w:val="000000"/>
                <w:bdr w:val="none" w:sz="0" w:space="0" w:color="auto"/>
                <w:lang w:val="es-CL" w:eastAsia="es-CL"/>
                <w:rPrChange w:id="6649" w:author="Observatorio 02" w:date="2017-03-23T14:31:00Z">
                  <w:rPr>
                    <w:del w:id="6650" w:author="Observatorio 02" w:date="2017-03-16T16:21:00Z"/>
                    <w:rFonts w:eastAsia="Times New Roman"/>
                    <w:color w:val="000000"/>
                    <w:sz w:val="22"/>
                    <w:szCs w:val="22"/>
                    <w:bdr w:val="none" w:sz="0" w:space="0" w:color="auto"/>
                    <w:lang w:val="es-CL" w:eastAsia="es-CL"/>
                  </w:rPr>
                </w:rPrChange>
              </w:rPr>
            </w:pPr>
            <w:del w:id="6651" w:author="Observatorio 02" w:date="2017-03-16T16:21:00Z">
              <w:r w:rsidRPr="00C2714A" w:rsidDel="00C918F7">
                <w:rPr>
                  <w:rFonts w:eastAsia="Times New Roman"/>
                  <w:color w:val="000000"/>
                  <w:bdr w:val="none" w:sz="0" w:space="0" w:color="auto"/>
                  <w:lang w:val="es-CL" w:eastAsia="es-CL"/>
                  <w:rPrChange w:id="6652" w:author="Observatorio 02" w:date="2017-03-23T14:31:00Z">
                    <w:rPr>
                      <w:rFonts w:eastAsia="Times New Roman"/>
                      <w:color w:val="000000"/>
                      <w:sz w:val="22"/>
                      <w:szCs w:val="22"/>
                      <w:bdr w:val="none" w:sz="0" w:space="0" w:color="auto"/>
                      <w:lang w:val="es-CL" w:eastAsia="es-CL"/>
                    </w:rPr>
                  </w:rPrChange>
                </w:rPr>
                <w:delText>3,7</w:delText>
              </w:r>
            </w:del>
          </w:p>
        </w:tc>
        <w:tc>
          <w:tcPr>
            <w:tcW w:w="1060" w:type="dxa"/>
            <w:tcBorders>
              <w:top w:val="nil"/>
              <w:left w:val="nil"/>
              <w:bottom w:val="nil"/>
              <w:right w:val="nil"/>
            </w:tcBorders>
            <w:shd w:val="clear" w:color="000000" w:fill="FFFFFF"/>
            <w:vAlign w:val="center"/>
            <w:hideMark/>
          </w:tcPr>
          <w:p w14:paraId="5C5CFA10" w14:textId="54784371" w:rsidR="00761C50" w:rsidRPr="00C2714A" w:rsidDel="00C918F7" w:rsidRDefault="00761C50" w:rsidP="00761C50">
            <w:pPr>
              <w:spacing w:after="0" w:line="240" w:lineRule="auto"/>
              <w:jc w:val="center"/>
              <w:rPr>
                <w:del w:id="6653" w:author="Observatorio 02" w:date="2017-03-16T16:21:00Z"/>
                <w:rFonts w:eastAsia="Times New Roman"/>
                <w:color w:val="000000"/>
                <w:bdr w:val="none" w:sz="0" w:space="0" w:color="auto"/>
                <w:lang w:val="es-CL" w:eastAsia="es-CL"/>
                <w:rPrChange w:id="6654" w:author="Observatorio 02" w:date="2017-03-23T14:31:00Z">
                  <w:rPr>
                    <w:del w:id="6655" w:author="Observatorio 02" w:date="2017-03-16T16:21:00Z"/>
                    <w:rFonts w:eastAsia="Times New Roman"/>
                    <w:color w:val="000000"/>
                    <w:sz w:val="22"/>
                    <w:szCs w:val="22"/>
                    <w:bdr w:val="none" w:sz="0" w:space="0" w:color="auto"/>
                    <w:lang w:val="es-CL" w:eastAsia="es-CL"/>
                  </w:rPr>
                </w:rPrChange>
              </w:rPr>
            </w:pPr>
            <w:del w:id="6656" w:author="Observatorio 02" w:date="2017-03-16T16:21:00Z">
              <w:r w:rsidRPr="00C2714A" w:rsidDel="00C918F7">
                <w:rPr>
                  <w:rFonts w:eastAsia="Times New Roman"/>
                  <w:color w:val="000000"/>
                  <w:bdr w:val="none" w:sz="0" w:space="0" w:color="auto"/>
                  <w:lang w:val="es-CL" w:eastAsia="es-CL"/>
                  <w:rPrChange w:id="6657" w:author="Observatorio 02" w:date="2017-03-23T14:31:00Z">
                    <w:rPr>
                      <w:rFonts w:eastAsia="Times New Roman"/>
                      <w:color w:val="000000"/>
                      <w:sz w:val="22"/>
                      <w:szCs w:val="22"/>
                      <w:bdr w:val="none" w:sz="0" w:space="0" w:color="auto"/>
                      <w:lang w:val="es-CL" w:eastAsia="es-CL"/>
                    </w:rPr>
                  </w:rPrChange>
                </w:rPr>
                <w:delText>25,9</w:delText>
              </w:r>
            </w:del>
          </w:p>
        </w:tc>
        <w:tc>
          <w:tcPr>
            <w:tcW w:w="1060" w:type="dxa"/>
            <w:tcBorders>
              <w:top w:val="nil"/>
              <w:left w:val="nil"/>
              <w:bottom w:val="nil"/>
              <w:right w:val="nil"/>
            </w:tcBorders>
            <w:shd w:val="clear" w:color="000000" w:fill="FFFFFF"/>
            <w:vAlign w:val="center"/>
            <w:hideMark/>
          </w:tcPr>
          <w:p w14:paraId="75F2128C" w14:textId="24C029B5" w:rsidR="00761C50" w:rsidRPr="00C2714A" w:rsidDel="00C918F7" w:rsidRDefault="00761C50" w:rsidP="00761C50">
            <w:pPr>
              <w:spacing w:after="0" w:line="240" w:lineRule="auto"/>
              <w:jc w:val="center"/>
              <w:rPr>
                <w:del w:id="6658" w:author="Observatorio 02" w:date="2017-03-16T16:21:00Z"/>
                <w:rFonts w:eastAsia="Times New Roman"/>
                <w:color w:val="000000"/>
                <w:bdr w:val="none" w:sz="0" w:space="0" w:color="auto"/>
                <w:lang w:val="es-CL" w:eastAsia="es-CL"/>
                <w:rPrChange w:id="6659" w:author="Observatorio 02" w:date="2017-03-23T14:31:00Z">
                  <w:rPr>
                    <w:del w:id="6660" w:author="Observatorio 02" w:date="2017-03-16T16:21:00Z"/>
                    <w:rFonts w:eastAsia="Times New Roman"/>
                    <w:color w:val="000000"/>
                    <w:sz w:val="22"/>
                    <w:szCs w:val="22"/>
                    <w:bdr w:val="none" w:sz="0" w:space="0" w:color="auto"/>
                    <w:lang w:val="es-CL" w:eastAsia="es-CL"/>
                  </w:rPr>
                </w:rPrChange>
              </w:rPr>
            </w:pPr>
            <w:del w:id="6661" w:author="Observatorio 02" w:date="2017-03-16T16:21:00Z">
              <w:r w:rsidRPr="00C2714A" w:rsidDel="00C918F7">
                <w:rPr>
                  <w:rFonts w:eastAsia="Times New Roman"/>
                  <w:color w:val="000000"/>
                  <w:bdr w:val="none" w:sz="0" w:space="0" w:color="auto"/>
                  <w:lang w:val="es-CL" w:eastAsia="es-CL"/>
                  <w:rPrChange w:id="6662" w:author="Observatorio 02" w:date="2017-03-23T14:31:00Z">
                    <w:rPr>
                      <w:rFonts w:eastAsia="Times New Roman"/>
                      <w:color w:val="000000"/>
                      <w:sz w:val="22"/>
                      <w:szCs w:val="22"/>
                      <w:bdr w:val="none" w:sz="0" w:space="0" w:color="auto"/>
                      <w:lang w:val="es-CL" w:eastAsia="es-CL"/>
                    </w:rPr>
                  </w:rPrChange>
                </w:rPr>
                <w:delText>70,3</w:delText>
              </w:r>
            </w:del>
          </w:p>
        </w:tc>
      </w:tr>
      <w:tr w:rsidR="00761C50" w:rsidRPr="00C2714A" w:rsidDel="00C918F7" w14:paraId="70CC2225" w14:textId="1991B9BF" w:rsidTr="00761C50">
        <w:trPr>
          <w:trHeight w:val="300"/>
          <w:del w:id="6663" w:author="Observatorio 02" w:date="2017-03-16T16:21:00Z"/>
        </w:trPr>
        <w:tc>
          <w:tcPr>
            <w:tcW w:w="5560" w:type="dxa"/>
            <w:tcBorders>
              <w:top w:val="nil"/>
              <w:left w:val="nil"/>
              <w:bottom w:val="nil"/>
              <w:right w:val="nil"/>
            </w:tcBorders>
            <w:shd w:val="clear" w:color="000000" w:fill="FFFFFF"/>
            <w:vAlign w:val="bottom"/>
            <w:hideMark/>
          </w:tcPr>
          <w:p w14:paraId="41D2AAD5" w14:textId="355D1A91" w:rsidR="00761C50" w:rsidRPr="00C2714A" w:rsidDel="00C918F7" w:rsidRDefault="00761C50" w:rsidP="00761C50">
            <w:pPr>
              <w:spacing w:after="0" w:line="240" w:lineRule="auto"/>
              <w:rPr>
                <w:del w:id="6664" w:author="Observatorio 02" w:date="2017-03-16T16:21:00Z"/>
                <w:rFonts w:eastAsia="Times New Roman"/>
                <w:color w:val="000000"/>
                <w:bdr w:val="none" w:sz="0" w:space="0" w:color="auto"/>
                <w:lang w:val="es-CL" w:eastAsia="es-CL"/>
                <w:rPrChange w:id="6665" w:author="Observatorio 02" w:date="2017-03-23T14:31:00Z">
                  <w:rPr>
                    <w:del w:id="6666" w:author="Observatorio 02" w:date="2017-03-16T16:21:00Z"/>
                    <w:rFonts w:eastAsia="Times New Roman"/>
                    <w:color w:val="000000"/>
                    <w:sz w:val="22"/>
                    <w:szCs w:val="22"/>
                    <w:bdr w:val="none" w:sz="0" w:space="0" w:color="auto"/>
                    <w:lang w:val="es-CL" w:eastAsia="es-CL"/>
                  </w:rPr>
                </w:rPrChange>
              </w:rPr>
            </w:pPr>
            <w:del w:id="6667" w:author="Observatorio 02" w:date="2017-03-16T16:21:00Z">
              <w:r w:rsidRPr="00C2714A" w:rsidDel="00C918F7">
                <w:rPr>
                  <w:rFonts w:eastAsia="Times New Roman"/>
                  <w:color w:val="000000"/>
                  <w:bdr w:val="none" w:sz="0" w:space="0" w:color="auto"/>
                  <w:lang w:val="es-CL" w:eastAsia="es-CL"/>
                  <w:rPrChange w:id="6668" w:author="Observatorio 02" w:date="2017-03-23T14:31:00Z">
                    <w:rPr>
                      <w:rFonts w:eastAsia="Times New Roman"/>
                      <w:color w:val="000000"/>
                      <w:sz w:val="22"/>
                      <w:szCs w:val="22"/>
                      <w:bdr w:val="none" w:sz="0" w:space="0" w:color="auto"/>
                      <w:lang w:val="es-CL" w:eastAsia="es-CL"/>
                    </w:rPr>
                  </w:rPrChange>
                </w:rPr>
                <w:delText>Empleados de oficina</w:delText>
              </w:r>
            </w:del>
          </w:p>
        </w:tc>
        <w:tc>
          <w:tcPr>
            <w:tcW w:w="1060" w:type="dxa"/>
            <w:tcBorders>
              <w:top w:val="nil"/>
              <w:left w:val="nil"/>
              <w:bottom w:val="nil"/>
              <w:right w:val="nil"/>
            </w:tcBorders>
            <w:shd w:val="clear" w:color="000000" w:fill="FFFFFF"/>
            <w:vAlign w:val="center"/>
            <w:hideMark/>
          </w:tcPr>
          <w:p w14:paraId="49F08E09" w14:textId="4FD1059D" w:rsidR="00761C50" w:rsidRPr="00C2714A" w:rsidDel="00C918F7" w:rsidRDefault="00761C50" w:rsidP="00761C50">
            <w:pPr>
              <w:spacing w:after="0" w:line="240" w:lineRule="auto"/>
              <w:jc w:val="center"/>
              <w:rPr>
                <w:del w:id="6669" w:author="Observatorio 02" w:date="2017-03-16T16:21:00Z"/>
                <w:rFonts w:eastAsia="Times New Roman"/>
                <w:color w:val="000000"/>
                <w:bdr w:val="none" w:sz="0" w:space="0" w:color="auto"/>
                <w:lang w:val="es-CL" w:eastAsia="es-CL"/>
                <w:rPrChange w:id="6670" w:author="Observatorio 02" w:date="2017-03-23T14:31:00Z">
                  <w:rPr>
                    <w:del w:id="6671" w:author="Observatorio 02" w:date="2017-03-16T16:21:00Z"/>
                    <w:rFonts w:eastAsia="Times New Roman"/>
                    <w:color w:val="000000"/>
                    <w:sz w:val="22"/>
                    <w:szCs w:val="22"/>
                    <w:bdr w:val="none" w:sz="0" w:space="0" w:color="auto"/>
                    <w:lang w:val="es-CL" w:eastAsia="es-CL"/>
                  </w:rPr>
                </w:rPrChange>
              </w:rPr>
            </w:pPr>
            <w:del w:id="6672" w:author="Observatorio 02" w:date="2017-03-16T16:21:00Z">
              <w:r w:rsidRPr="00C2714A" w:rsidDel="00C918F7">
                <w:rPr>
                  <w:rFonts w:eastAsia="Times New Roman"/>
                  <w:color w:val="000000"/>
                  <w:bdr w:val="none" w:sz="0" w:space="0" w:color="auto"/>
                  <w:lang w:val="es-CL" w:eastAsia="es-CL"/>
                  <w:rPrChange w:id="6673" w:author="Observatorio 02" w:date="2017-03-23T14:31:00Z">
                    <w:rPr>
                      <w:rFonts w:eastAsia="Times New Roman"/>
                      <w:color w:val="000000"/>
                      <w:sz w:val="22"/>
                      <w:szCs w:val="22"/>
                      <w:bdr w:val="none" w:sz="0" w:space="0" w:color="auto"/>
                      <w:lang w:val="es-CL" w:eastAsia="es-CL"/>
                    </w:rPr>
                  </w:rPrChange>
                </w:rPr>
                <w:delText>2,7</w:delText>
              </w:r>
            </w:del>
          </w:p>
        </w:tc>
        <w:tc>
          <w:tcPr>
            <w:tcW w:w="1060" w:type="dxa"/>
            <w:tcBorders>
              <w:top w:val="nil"/>
              <w:left w:val="nil"/>
              <w:bottom w:val="nil"/>
              <w:right w:val="nil"/>
            </w:tcBorders>
            <w:shd w:val="clear" w:color="000000" w:fill="FFFFFF"/>
            <w:vAlign w:val="center"/>
            <w:hideMark/>
          </w:tcPr>
          <w:p w14:paraId="2C85D540" w14:textId="20D1492E" w:rsidR="00761C50" w:rsidRPr="00C2714A" w:rsidDel="00C918F7" w:rsidRDefault="00761C50" w:rsidP="00761C50">
            <w:pPr>
              <w:spacing w:after="0" w:line="240" w:lineRule="auto"/>
              <w:jc w:val="center"/>
              <w:rPr>
                <w:del w:id="6674" w:author="Observatorio 02" w:date="2017-03-16T16:21:00Z"/>
                <w:rFonts w:eastAsia="Times New Roman"/>
                <w:color w:val="000000"/>
                <w:bdr w:val="none" w:sz="0" w:space="0" w:color="auto"/>
                <w:lang w:val="es-CL" w:eastAsia="es-CL"/>
                <w:rPrChange w:id="6675" w:author="Observatorio 02" w:date="2017-03-23T14:31:00Z">
                  <w:rPr>
                    <w:del w:id="6676" w:author="Observatorio 02" w:date="2017-03-16T16:21:00Z"/>
                    <w:rFonts w:eastAsia="Times New Roman"/>
                    <w:color w:val="000000"/>
                    <w:sz w:val="22"/>
                    <w:szCs w:val="22"/>
                    <w:bdr w:val="none" w:sz="0" w:space="0" w:color="auto"/>
                    <w:lang w:val="es-CL" w:eastAsia="es-CL"/>
                  </w:rPr>
                </w:rPrChange>
              </w:rPr>
            </w:pPr>
            <w:del w:id="6677" w:author="Observatorio 02" w:date="2017-03-16T16:21:00Z">
              <w:r w:rsidRPr="00C2714A" w:rsidDel="00C918F7">
                <w:rPr>
                  <w:rFonts w:eastAsia="Times New Roman"/>
                  <w:color w:val="000000"/>
                  <w:bdr w:val="none" w:sz="0" w:space="0" w:color="auto"/>
                  <w:lang w:val="es-CL" w:eastAsia="es-CL"/>
                  <w:rPrChange w:id="6678" w:author="Observatorio 02" w:date="2017-03-23T14:31:00Z">
                    <w:rPr>
                      <w:rFonts w:eastAsia="Times New Roman"/>
                      <w:color w:val="000000"/>
                      <w:sz w:val="22"/>
                      <w:szCs w:val="22"/>
                      <w:bdr w:val="none" w:sz="0" w:space="0" w:color="auto"/>
                      <w:lang w:val="es-CL" w:eastAsia="es-CL"/>
                    </w:rPr>
                  </w:rPrChange>
                </w:rPr>
                <w:delText>27,9</w:delText>
              </w:r>
            </w:del>
          </w:p>
        </w:tc>
        <w:tc>
          <w:tcPr>
            <w:tcW w:w="1060" w:type="dxa"/>
            <w:tcBorders>
              <w:top w:val="nil"/>
              <w:left w:val="nil"/>
              <w:bottom w:val="nil"/>
              <w:right w:val="nil"/>
            </w:tcBorders>
            <w:shd w:val="clear" w:color="000000" w:fill="FFFFFF"/>
            <w:vAlign w:val="center"/>
            <w:hideMark/>
          </w:tcPr>
          <w:p w14:paraId="2552B3E5" w14:textId="17F127D4" w:rsidR="00761C50" w:rsidRPr="00C2714A" w:rsidDel="00C918F7" w:rsidRDefault="00761C50" w:rsidP="00761C50">
            <w:pPr>
              <w:spacing w:after="0" w:line="240" w:lineRule="auto"/>
              <w:jc w:val="center"/>
              <w:rPr>
                <w:del w:id="6679" w:author="Observatorio 02" w:date="2017-03-16T16:21:00Z"/>
                <w:rFonts w:eastAsia="Times New Roman"/>
                <w:color w:val="000000"/>
                <w:bdr w:val="none" w:sz="0" w:space="0" w:color="auto"/>
                <w:lang w:val="es-CL" w:eastAsia="es-CL"/>
                <w:rPrChange w:id="6680" w:author="Observatorio 02" w:date="2017-03-23T14:31:00Z">
                  <w:rPr>
                    <w:del w:id="6681" w:author="Observatorio 02" w:date="2017-03-16T16:21:00Z"/>
                    <w:rFonts w:eastAsia="Times New Roman"/>
                    <w:color w:val="000000"/>
                    <w:sz w:val="22"/>
                    <w:szCs w:val="22"/>
                    <w:bdr w:val="none" w:sz="0" w:space="0" w:color="auto"/>
                    <w:lang w:val="es-CL" w:eastAsia="es-CL"/>
                  </w:rPr>
                </w:rPrChange>
              </w:rPr>
            </w:pPr>
            <w:del w:id="6682" w:author="Observatorio 02" w:date="2017-03-16T16:21:00Z">
              <w:r w:rsidRPr="00C2714A" w:rsidDel="00C918F7">
                <w:rPr>
                  <w:rFonts w:eastAsia="Times New Roman"/>
                  <w:color w:val="000000"/>
                  <w:bdr w:val="none" w:sz="0" w:space="0" w:color="auto"/>
                  <w:lang w:val="es-CL" w:eastAsia="es-CL"/>
                  <w:rPrChange w:id="6683" w:author="Observatorio 02" w:date="2017-03-23T14:31:00Z">
                    <w:rPr>
                      <w:rFonts w:eastAsia="Times New Roman"/>
                      <w:color w:val="000000"/>
                      <w:sz w:val="22"/>
                      <w:szCs w:val="22"/>
                      <w:bdr w:val="none" w:sz="0" w:space="0" w:color="auto"/>
                      <w:lang w:val="es-CL" w:eastAsia="es-CL"/>
                    </w:rPr>
                  </w:rPrChange>
                </w:rPr>
                <w:delText>69,3</w:delText>
              </w:r>
            </w:del>
          </w:p>
        </w:tc>
      </w:tr>
      <w:tr w:rsidR="00761C50" w:rsidRPr="00C2714A" w:rsidDel="00C918F7" w14:paraId="5A7D5EBA" w14:textId="198877DE" w:rsidTr="00761C50">
        <w:trPr>
          <w:trHeight w:val="600"/>
          <w:del w:id="6684" w:author="Observatorio 02" w:date="2017-03-16T16:21:00Z"/>
        </w:trPr>
        <w:tc>
          <w:tcPr>
            <w:tcW w:w="5560" w:type="dxa"/>
            <w:tcBorders>
              <w:top w:val="nil"/>
              <w:left w:val="nil"/>
              <w:bottom w:val="nil"/>
              <w:right w:val="nil"/>
            </w:tcBorders>
            <w:shd w:val="clear" w:color="000000" w:fill="FFFFFF"/>
            <w:vAlign w:val="bottom"/>
            <w:hideMark/>
          </w:tcPr>
          <w:p w14:paraId="6246C9FE" w14:textId="068FA40A" w:rsidR="00761C50" w:rsidRPr="00C2714A" w:rsidDel="00C918F7" w:rsidRDefault="00761C50" w:rsidP="00761C50">
            <w:pPr>
              <w:spacing w:after="0" w:line="240" w:lineRule="auto"/>
              <w:rPr>
                <w:del w:id="6685" w:author="Observatorio 02" w:date="2017-03-16T16:21:00Z"/>
                <w:rFonts w:eastAsia="Times New Roman"/>
                <w:color w:val="000000"/>
                <w:bdr w:val="none" w:sz="0" w:space="0" w:color="auto"/>
                <w:lang w:val="es-CL" w:eastAsia="es-CL"/>
                <w:rPrChange w:id="6686" w:author="Observatorio 02" w:date="2017-03-23T14:31:00Z">
                  <w:rPr>
                    <w:del w:id="6687" w:author="Observatorio 02" w:date="2017-03-16T16:21:00Z"/>
                    <w:rFonts w:eastAsia="Times New Roman"/>
                    <w:color w:val="000000"/>
                    <w:sz w:val="22"/>
                    <w:szCs w:val="22"/>
                    <w:bdr w:val="none" w:sz="0" w:space="0" w:color="auto"/>
                    <w:lang w:val="es-CL" w:eastAsia="es-CL"/>
                  </w:rPr>
                </w:rPrChange>
              </w:rPr>
            </w:pPr>
            <w:del w:id="6688" w:author="Observatorio 02" w:date="2017-03-16T16:21:00Z">
              <w:r w:rsidRPr="00C2714A" w:rsidDel="00C918F7">
                <w:rPr>
                  <w:rFonts w:eastAsia="Times New Roman"/>
                  <w:color w:val="000000"/>
                  <w:bdr w:val="none" w:sz="0" w:space="0" w:color="auto"/>
                  <w:lang w:val="es-CL" w:eastAsia="es-CL"/>
                  <w:rPrChange w:id="6689" w:author="Observatorio 02" w:date="2017-03-23T14:31:00Z">
                    <w:rPr>
                      <w:rFonts w:eastAsia="Times New Roman"/>
                      <w:color w:val="000000"/>
                      <w:sz w:val="22"/>
                      <w:szCs w:val="22"/>
                      <w:bdr w:val="none" w:sz="0" w:space="0" w:color="auto"/>
                      <w:lang w:val="es-CL" w:eastAsia="es-CL"/>
                    </w:rPr>
                  </w:rPrChange>
                </w:rPr>
                <w:delText>Trabajadores de los servicios y vendedores de comercios y mercados</w:delText>
              </w:r>
            </w:del>
          </w:p>
        </w:tc>
        <w:tc>
          <w:tcPr>
            <w:tcW w:w="1060" w:type="dxa"/>
            <w:tcBorders>
              <w:top w:val="nil"/>
              <w:left w:val="nil"/>
              <w:bottom w:val="nil"/>
              <w:right w:val="nil"/>
            </w:tcBorders>
            <w:shd w:val="clear" w:color="000000" w:fill="FFFFFF"/>
            <w:vAlign w:val="center"/>
            <w:hideMark/>
          </w:tcPr>
          <w:p w14:paraId="50C00C7C" w14:textId="4F94CA54" w:rsidR="00761C50" w:rsidRPr="00C2714A" w:rsidDel="00C918F7" w:rsidRDefault="00761C50" w:rsidP="00761C50">
            <w:pPr>
              <w:spacing w:after="0" w:line="240" w:lineRule="auto"/>
              <w:jc w:val="center"/>
              <w:rPr>
                <w:del w:id="6690" w:author="Observatorio 02" w:date="2017-03-16T16:21:00Z"/>
                <w:rFonts w:eastAsia="Times New Roman"/>
                <w:color w:val="000000"/>
                <w:bdr w:val="none" w:sz="0" w:space="0" w:color="auto"/>
                <w:lang w:val="es-CL" w:eastAsia="es-CL"/>
                <w:rPrChange w:id="6691" w:author="Observatorio 02" w:date="2017-03-23T14:31:00Z">
                  <w:rPr>
                    <w:del w:id="6692" w:author="Observatorio 02" w:date="2017-03-16T16:21:00Z"/>
                    <w:rFonts w:eastAsia="Times New Roman"/>
                    <w:color w:val="000000"/>
                    <w:sz w:val="22"/>
                    <w:szCs w:val="22"/>
                    <w:bdr w:val="none" w:sz="0" w:space="0" w:color="auto"/>
                    <w:lang w:val="es-CL" w:eastAsia="es-CL"/>
                  </w:rPr>
                </w:rPrChange>
              </w:rPr>
            </w:pPr>
            <w:del w:id="6693" w:author="Observatorio 02" w:date="2017-03-16T16:21:00Z">
              <w:r w:rsidRPr="00C2714A" w:rsidDel="00C918F7">
                <w:rPr>
                  <w:rFonts w:eastAsia="Times New Roman"/>
                  <w:color w:val="000000"/>
                  <w:bdr w:val="none" w:sz="0" w:space="0" w:color="auto"/>
                  <w:lang w:val="es-CL" w:eastAsia="es-CL"/>
                  <w:rPrChange w:id="6694" w:author="Observatorio 02" w:date="2017-03-23T14:31:00Z">
                    <w:rPr>
                      <w:rFonts w:eastAsia="Times New Roman"/>
                      <w:color w:val="000000"/>
                      <w:sz w:val="22"/>
                      <w:szCs w:val="22"/>
                      <w:bdr w:val="none" w:sz="0" w:space="0" w:color="auto"/>
                      <w:lang w:val="es-CL" w:eastAsia="es-CL"/>
                    </w:rPr>
                  </w:rPrChange>
                </w:rPr>
                <w:delText>25,0</w:delText>
              </w:r>
            </w:del>
          </w:p>
        </w:tc>
        <w:tc>
          <w:tcPr>
            <w:tcW w:w="1060" w:type="dxa"/>
            <w:tcBorders>
              <w:top w:val="nil"/>
              <w:left w:val="nil"/>
              <w:bottom w:val="nil"/>
              <w:right w:val="nil"/>
            </w:tcBorders>
            <w:shd w:val="clear" w:color="000000" w:fill="FFFFFF"/>
            <w:vAlign w:val="center"/>
            <w:hideMark/>
          </w:tcPr>
          <w:p w14:paraId="72ABCA82" w14:textId="1A22E949" w:rsidR="00761C50" w:rsidRPr="00C2714A" w:rsidDel="00C918F7" w:rsidRDefault="00761C50" w:rsidP="00761C50">
            <w:pPr>
              <w:spacing w:after="0" w:line="240" w:lineRule="auto"/>
              <w:jc w:val="center"/>
              <w:rPr>
                <w:del w:id="6695" w:author="Observatorio 02" w:date="2017-03-16T16:21:00Z"/>
                <w:rFonts w:eastAsia="Times New Roman"/>
                <w:color w:val="000000"/>
                <w:bdr w:val="none" w:sz="0" w:space="0" w:color="auto"/>
                <w:lang w:val="es-CL" w:eastAsia="es-CL"/>
                <w:rPrChange w:id="6696" w:author="Observatorio 02" w:date="2017-03-23T14:31:00Z">
                  <w:rPr>
                    <w:del w:id="6697" w:author="Observatorio 02" w:date="2017-03-16T16:21:00Z"/>
                    <w:rFonts w:eastAsia="Times New Roman"/>
                    <w:color w:val="000000"/>
                    <w:sz w:val="22"/>
                    <w:szCs w:val="22"/>
                    <w:bdr w:val="none" w:sz="0" w:space="0" w:color="auto"/>
                    <w:lang w:val="es-CL" w:eastAsia="es-CL"/>
                  </w:rPr>
                </w:rPrChange>
              </w:rPr>
            </w:pPr>
            <w:del w:id="6698" w:author="Observatorio 02" w:date="2017-03-16T16:21:00Z">
              <w:r w:rsidRPr="00C2714A" w:rsidDel="00C918F7">
                <w:rPr>
                  <w:rFonts w:eastAsia="Times New Roman"/>
                  <w:color w:val="000000"/>
                  <w:bdr w:val="none" w:sz="0" w:space="0" w:color="auto"/>
                  <w:lang w:val="es-CL" w:eastAsia="es-CL"/>
                  <w:rPrChange w:id="6699" w:author="Observatorio 02" w:date="2017-03-23T14:31:00Z">
                    <w:rPr>
                      <w:rFonts w:eastAsia="Times New Roman"/>
                      <w:color w:val="000000"/>
                      <w:sz w:val="22"/>
                      <w:szCs w:val="22"/>
                      <w:bdr w:val="none" w:sz="0" w:space="0" w:color="auto"/>
                      <w:lang w:val="es-CL" w:eastAsia="es-CL"/>
                    </w:rPr>
                  </w:rPrChange>
                </w:rPr>
                <w:delText>24,6</w:delText>
              </w:r>
            </w:del>
          </w:p>
        </w:tc>
        <w:tc>
          <w:tcPr>
            <w:tcW w:w="1060" w:type="dxa"/>
            <w:tcBorders>
              <w:top w:val="nil"/>
              <w:left w:val="nil"/>
              <w:bottom w:val="nil"/>
              <w:right w:val="nil"/>
            </w:tcBorders>
            <w:shd w:val="clear" w:color="000000" w:fill="FFFFFF"/>
            <w:vAlign w:val="center"/>
            <w:hideMark/>
          </w:tcPr>
          <w:p w14:paraId="4384D8C9" w14:textId="485C5728" w:rsidR="00761C50" w:rsidRPr="00C2714A" w:rsidDel="00C918F7" w:rsidRDefault="00761C50" w:rsidP="00761C50">
            <w:pPr>
              <w:spacing w:after="0" w:line="240" w:lineRule="auto"/>
              <w:jc w:val="center"/>
              <w:rPr>
                <w:del w:id="6700" w:author="Observatorio 02" w:date="2017-03-16T16:21:00Z"/>
                <w:rFonts w:eastAsia="Times New Roman"/>
                <w:color w:val="000000"/>
                <w:bdr w:val="none" w:sz="0" w:space="0" w:color="auto"/>
                <w:lang w:val="es-CL" w:eastAsia="es-CL"/>
                <w:rPrChange w:id="6701" w:author="Observatorio 02" w:date="2017-03-23T14:31:00Z">
                  <w:rPr>
                    <w:del w:id="6702" w:author="Observatorio 02" w:date="2017-03-16T16:21:00Z"/>
                    <w:rFonts w:eastAsia="Times New Roman"/>
                    <w:color w:val="000000"/>
                    <w:sz w:val="22"/>
                    <w:szCs w:val="22"/>
                    <w:bdr w:val="none" w:sz="0" w:space="0" w:color="auto"/>
                    <w:lang w:val="es-CL" w:eastAsia="es-CL"/>
                  </w:rPr>
                </w:rPrChange>
              </w:rPr>
            </w:pPr>
            <w:del w:id="6703" w:author="Observatorio 02" w:date="2017-03-16T16:21:00Z">
              <w:r w:rsidRPr="00C2714A" w:rsidDel="00C918F7">
                <w:rPr>
                  <w:rFonts w:eastAsia="Times New Roman"/>
                  <w:color w:val="000000"/>
                  <w:bdr w:val="none" w:sz="0" w:space="0" w:color="auto"/>
                  <w:lang w:val="es-CL" w:eastAsia="es-CL"/>
                  <w:rPrChange w:id="6704" w:author="Observatorio 02" w:date="2017-03-23T14:31:00Z">
                    <w:rPr>
                      <w:rFonts w:eastAsia="Times New Roman"/>
                      <w:color w:val="000000"/>
                      <w:sz w:val="22"/>
                      <w:szCs w:val="22"/>
                      <w:bdr w:val="none" w:sz="0" w:space="0" w:color="auto"/>
                      <w:lang w:val="es-CL" w:eastAsia="es-CL"/>
                    </w:rPr>
                  </w:rPrChange>
                </w:rPr>
                <w:delText>50,4</w:delText>
              </w:r>
            </w:del>
          </w:p>
        </w:tc>
      </w:tr>
      <w:tr w:rsidR="00761C50" w:rsidRPr="00C2714A" w:rsidDel="00C918F7" w14:paraId="633BC151" w14:textId="36F23657" w:rsidTr="00761C50">
        <w:trPr>
          <w:trHeight w:val="600"/>
          <w:del w:id="6705" w:author="Observatorio 02" w:date="2017-03-16T16:21:00Z"/>
        </w:trPr>
        <w:tc>
          <w:tcPr>
            <w:tcW w:w="5560" w:type="dxa"/>
            <w:tcBorders>
              <w:top w:val="nil"/>
              <w:left w:val="nil"/>
              <w:bottom w:val="nil"/>
              <w:right w:val="nil"/>
            </w:tcBorders>
            <w:shd w:val="clear" w:color="000000" w:fill="FFFFFF"/>
            <w:vAlign w:val="bottom"/>
            <w:hideMark/>
          </w:tcPr>
          <w:p w14:paraId="16A7D8E5" w14:textId="236B4D6D" w:rsidR="00761C50" w:rsidRPr="00C2714A" w:rsidDel="00C918F7" w:rsidRDefault="00761C50" w:rsidP="00761C50">
            <w:pPr>
              <w:spacing w:after="0" w:line="240" w:lineRule="auto"/>
              <w:rPr>
                <w:del w:id="6706" w:author="Observatorio 02" w:date="2017-03-16T16:21:00Z"/>
                <w:rFonts w:eastAsia="Times New Roman"/>
                <w:color w:val="000000"/>
                <w:bdr w:val="none" w:sz="0" w:space="0" w:color="auto"/>
                <w:lang w:val="es-CL" w:eastAsia="es-CL"/>
                <w:rPrChange w:id="6707" w:author="Observatorio 02" w:date="2017-03-23T14:31:00Z">
                  <w:rPr>
                    <w:del w:id="6708" w:author="Observatorio 02" w:date="2017-03-16T16:21:00Z"/>
                    <w:rFonts w:eastAsia="Times New Roman"/>
                    <w:color w:val="000000"/>
                    <w:sz w:val="22"/>
                    <w:szCs w:val="22"/>
                    <w:bdr w:val="none" w:sz="0" w:space="0" w:color="auto"/>
                    <w:lang w:val="es-CL" w:eastAsia="es-CL"/>
                  </w:rPr>
                </w:rPrChange>
              </w:rPr>
            </w:pPr>
            <w:del w:id="6709" w:author="Observatorio 02" w:date="2017-03-16T16:21:00Z">
              <w:r w:rsidRPr="00C2714A" w:rsidDel="00C918F7">
                <w:rPr>
                  <w:rFonts w:eastAsia="Times New Roman"/>
                  <w:color w:val="000000"/>
                  <w:bdr w:val="none" w:sz="0" w:space="0" w:color="auto"/>
                  <w:lang w:val="es-CL" w:eastAsia="es-CL"/>
                  <w:rPrChange w:id="6710" w:author="Observatorio 02" w:date="2017-03-23T14:31:00Z">
                    <w:rPr>
                      <w:rFonts w:eastAsia="Times New Roman"/>
                      <w:color w:val="000000"/>
                      <w:sz w:val="22"/>
                      <w:szCs w:val="22"/>
                      <w:bdr w:val="none" w:sz="0" w:space="0" w:color="auto"/>
                      <w:lang w:val="es-CL" w:eastAsia="es-CL"/>
                    </w:rPr>
                  </w:rPrChange>
                </w:rPr>
                <w:delText>Agricultores y trabajadores calificados agropecuarios y pesqueros</w:delText>
              </w:r>
            </w:del>
          </w:p>
        </w:tc>
        <w:tc>
          <w:tcPr>
            <w:tcW w:w="1060" w:type="dxa"/>
            <w:tcBorders>
              <w:top w:val="nil"/>
              <w:left w:val="nil"/>
              <w:bottom w:val="nil"/>
              <w:right w:val="nil"/>
            </w:tcBorders>
            <w:shd w:val="clear" w:color="000000" w:fill="FFFFFF"/>
            <w:vAlign w:val="center"/>
            <w:hideMark/>
          </w:tcPr>
          <w:p w14:paraId="40387C11" w14:textId="668616E7" w:rsidR="00761C50" w:rsidRPr="00C2714A" w:rsidDel="00C918F7" w:rsidRDefault="00761C50" w:rsidP="00761C50">
            <w:pPr>
              <w:spacing w:after="0" w:line="240" w:lineRule="auto"/>
              <w:jc w:val="center"/>
              <w:rPr>
                <w:del w:id="6711" w:author="Observatorio 02" w:date="2017-03-16T16:21:00Z"/>
                <w:rFonts w:eastAsia="Times New Roman"/>
                <w:color w:val="000000"/>
                <w:bdr w:val="none" w:sz="0" w:space="0" w:color="auto"/>
                <w:lang w:val="es-CL" w:eastAsia="es-CL"/>
                <w:rPrChange w:id="6712" w:author="Observatorio 02" w:date="2017-03-23T14:31:00Z">
                  <w:rPr>
                    <w:del w:id="6713" w:author="Observatorio 02" w:date="2017-03-16T16:21:00Z"/>
                    <w:rFonts w:eastAsia="Times New Roman"/>
                    <w:color w:val="000000"/>
                    <w:sz w:val="22"/>
                    <w:szCs w:val="22"/>
                    <w:bdr w:val="none" w:sz="0" w:space="0" w:color="auto"/>
                    <w:lang w:val="es-CL" w:eastAsia="es-CL"/>
                  </w:rPr>
                </w:rPrChange>
              </w:rPr>
            </w:pPr>
            <w:del w:id="6714" w:author="Observatorio 02" w:date="2017-03-16T16:21:00Z">
              <w:r w:rsidRPr="00C2714A" w:rsidDel="00C918F7">
                <w:rPr>
                  <w:rFonts w:eastAsia="Times New Roman"/>
                  <w:color w:val="000000"/>
                  <w:bdr w:val="none" w:sz="0" w:space="0" w:color="auto"/>
                  <w:lang w:val="es-CL" w:eastAsia="es-CL"/>
                  <w:rPrChange w:id="6715" w:author="Observatorio 02" w:date="2017-03-23T14:31:00Z">
                    <w:rPr>
                      <w:rFonts w:eastAsia="Times New Roman"/>
                      <w:color w:val="000000"/>
                      <w:sz w:val="22"/>
                      <w:szCs w:val="22"/>
                      <w:bdr w:val="none" w:sz="0" w:space="0" w:color="auto"/>
                      <w:lang w:val="es-CL" w:eastAsia="es-CL"/>
                    </w:rPr>
                  </w:rPrChange>
                </w:rPr>
                <w:delText>33,1</w:delText>
              </w:r>
            </w:del>
          </w:p>
        </w:tc>
        <w:tc>
          <w:tcPr>
            <w:tcW w:w="1060" w:type="dxa"/>
            <w:tcBorders>
              <w:top w:val="nil"/>
              <w:left w:val="nil"/>
              <w:bottom w:val="nil"/>
              <w:right w:val="nil"/>
            </w:tcBorders>
            <w:shd w:val="clear" w:color="000000" w:fill="FFFFFF"/>
            <w:vAlign w:val="center"/>
            <w:hideMark/>
          </w:tcPr>
          <w:p w14:paraId="51FC7ED4" w14:textId="4129809F" w:rsidR="00761C50" w:rsidRPr="00C2714A" w:rsidDel="00C918F7" w:rsidRDefault="00761C50" w:rsidP="00761C50">
            <w:pPr>
              <w:spacing w:after="0" w:line="240" w:lineRule="auto"/>
              <w:jc w:val="center"/>
              <w:rPr>
                <w:del w:id="6716" w:author="Observatorio 02" w:date="2017-03-16T16:21:00Z"/>
                <w:rFonts w:eastAsia="Times New Roman"/>
                <w:color w:val="000000"/>
                <w:bdr w:val="none" w:sz="0" w:space="0" w:color="auto"/>
                <w:lang w:val="es-CL" w:eastAsia="es-CL"/>
                <w:rPrChange w:id="6717" w:author="Observatorio 02" w:date="2017-03-23T14:31:00Z">
                  <w:rPr>
                    <w:del w:id="6718" w:author="Observatorio 02" w:date="2017-03-16T16:21:00Z"/>
                    <w:rFonts w:eastAsia="Times New Roman"/>
                    <w:color w:val="000000"/>
                    <w:sz w:val="22"/>
                    <w:szCs w:val="22"/>
                    <w:bdr w:val="none" w:sz="0" w:space="0" w:color="auto"/>
                    <w:lang w:val="es-CL" w:eastAsia="es-CL"/>
                  </w:rPr>
                </w:rPrChange>
              </w:rPr>
            </w:pPr>
            <w:del w:id="6719" w:author="Observatorio 02" w:date="2017-03-16T16:21:00Z">
              <w:r w:rsidRPr="00C2714A" w:rsidDel="00C918F7">
                <w:rPr>
                  <w:rFonts w:eastAsia="Times New Roman"/>
                  <w:color w:val="000000"/>
                  <w:bdr w:val="none" w:sz="0" w:space="0" w:color="auto"/>
                  <w:lang w:val="es-CL" w:eastAsia="es-CL"/>
                  <w:rPrChange w:id="6720" w:author="Observatorio 02" w:date="2017-03-23T14:31:00Z">
                    <w:rPr>
                      <w:rFonts w:eastAsia="Times New Roman"/>
                      <w:color w:val="000000"/>
                      <w:sz w:val="22"/>
                      <w:szCs w:val="22"/>
                      <w:bdr w:val="none" w:sz="0" w:space="0" w:color="auto"/>
                      <w:lang w:val="es-CL" w:eastAsia="es-CL"/>
                    </w:rPr>
                  </w:rPrChange>
                </w:rPr>
                <w:delText>54,7</w:delText>
              </w:r>
            </w:del>
          </w:p>
        </w:tc>
        <w:tc>
          <w:tcPr>
            <w:tcW w:w="1060" w:type="dxa"/>
            <w:tcBorders>
              <w:top w:val="nil"/>
              <w:left w:val="nil"/>
              <w:bottom w:val="nil"/>
              <w:right w:val="nil"/>
            </w:tcBorders>
            <w:shd w:val="clear" w:color="000000" w:fill="FFFFFF"/>
            <w:vAlign w:val="center"/>
            <w:hideMark/>
          </w:tcPr>
          <w:p w14:paraId="5E9A5F02" w14:textId="70383265" w:rsidR="00761C50" w:rsidRPr="00C2714A" w:rsidDel="00C918F7" w:rsidRDefault="00761C50" w:rsidP="00761C50">
            <w:pPr>
              <w:spacing w:after="0" w:line="240" w:lineRule="auto"/>
              <w:jc w:val="center"/>
              <w:rPr>
                <w:del w:id="6721" w:author="Observatorio 02" w:date="2017-03-16T16:21:00Z"/>
                <w:rFonts w:eastAsia="Times New Roman"/>
                <w:color w:val="000000"/>
                <w:bdr w:val="none" w:sz="0" w:space="0" w:color="auto"/>
                <w:lang w:val="es-CL" w:eastAsia="es-CL"/>
                <w:rPrChange w:id="6722" w:author="Observatorio 02" w:date="2017-03-23T14:31:00Z">
                  <w:rPr>
                    <w:del w:id="6723" w:author="Observatorio 02" w:date="2017-03-16T16:21:00Z"/>
                    <w:rFonts w:eastAsia="Times New Roman"/>
                    <w:color w:val="000000"/>
                    <w:sz w:val="22"/>
                    <w:szCs w:val="22"/>
                    <w:bdr w:val="none" w:sz="0" w:space="0" w:color="auto"/>
                    <w:lang w:val="es-CL" w:eastAsia="es-CL"/>
                  </w:rPr>
                </w:rPrChange>
              </w:rPr>
            </w:pPr>
            <w:del w:id="6724" w:author="Observatorio 02" w:date="2017-03-16T16:21:00Z">
              <w:r w:rsidRPr="00C2714A" w:rsidDel="00C918F7">
                <w:rPr>
                  <w:rFonts w:eastAsia="Times New Roman"/>
                  <w:color w:val="000000"/>
                  <w:bdr w:val="none" w:sz="0" w:space="0" w:color="auto"/>
                  <w:lang w:val="es-CL" w:eastAsia="es-CL"/>
                  <w:rPrChange w:id="6725" w:author="Observatorio 02" w:date="2017-03-23T14:31:00Z">
                    <w:rPr>
                      <w:rFonts w:eastAsia="Times New Roman"/>
                      <w:color w:val="000000"/>
                      <w:sz w:val="22"/>
                      <w:szCs w:val="22"/>
                      <w:bdr w:val="none" w:sz="0" w:space="0" w:color="auto"/>
                      <w:lang w:val="es-CL" w:eastAsia="es-CL"/>
                    </w:rPr>
                  </w:rPrChange>
                </w:rPr>
                <w:delText>12,2</w:delText>
              </w:r>
            </w:del>
          </w:p>
        </w:tc>
      </w:tr>
      <w:tr w:rsidR="00761C50" w:rsidRPr="00C2714A" w:rsidDel="00C918F7" w14:paraId="444D4596" w14:textId="305631EE" w:rsidTr="00761C50">
        <w:trPr>
          <w:trHeight w:val="600"/>
          <w:del w:id="6726" w:author="Observatorio 02" w:date="2017-03-16T16:21:00Z"/>
        </w:trPr>
        <w:tc>
          <w:tcPr>
            <w:tcW w:w="5560" w:type="dxa"/>
            <w:tcBorders>
              <w:top w:val="nil"/>
              <w:left w:val="nil"/>
              <w:bottom w:val="nil"/>
              <w:right w:val="nil"/>
            </w:tcBorders>
            <w:shd w:val="clear" w:color="000000" w:fill="FFFFFF"/>
            <w:vAlign w:val="center"/>
            <w:hideMark/>
          </w:tcPr>
          <w:p w14:paraId="0674285B" w14:textId="0BEE3C54" w:rsidR="00761C50" w:rsidRPr="00C2714A" w:rsidDel="00C918F7" w:rsidRDefault="00761C50" w:rsidP="00761C50">
            <w:pPr>
              <w:spacing w:after="0" w:line="240" w:lineRule="auto"/>
              <w:rPr>
                <w:del w:id="6727" w:author="Observatorio 02" w:date="2017-03-16T16:21:00Z"/>
                <w:rFonts w:eastAsia="Times New Roman"/>
                <w:color w:val="000000"/>
                <w:bdr w:val="none" w:sz="0" w:space="0" w:color="auto"/>
                <w:lang w:val="es-CL" w:eastAsia="es-CL"/>
                <w:rPrChange w:id="6728" w:author="Observatorio 02" w:date="2017-03-23T14:31:00Z">
                  <w:rPr>
                    <w:del w:id="6729" w:author="Observatorio 02" w:date="2017-03-16T16:21:00Z"/>
                    <w:rFonts w:eastAsia="Times New Roman"/>
                    <w:color w:val="000000"/>
                    <w:sz w:val="22"/>
                    <w:szCs w:val="22"/>
                    <w:bdr w:val="none" w:sz="0" w:space="0" w:color="auto"/>
                    <w:lang w:val="es-CL" w:eastAsia="es-CL"/>
                  </w:rPr>
                </w:rPrChange>
              </w:rPr>
            </w:pPr>
            <w:del w:id="6730" w:author="Observatorio 02" w:date="2017-03-16T16:21:00Z">
              <w:r w:rsidRPr="00C2714A" w:rsidDel="00C918F7">
                <w:rPr>
                  <w:rFonts w:eastAsia="Times New Roman"/>
                  <w:color w:val="000000"/>
                  <w:bdr w:val="none" w:sz="0" w:space="0" w:color="auto"/>
                  <w:lang w:val="es-CL" w:eastAsia="es-CL"/>
                  <w:rPrChange w:id="6731" w:author="Observatorio 02" w:date="2017-03-23T14:31:00Z">
                    <w:rPr>
                      <w:rFonts w:eastAsia="Times New Roman"/>
                      <w:color w:val="000000"/>
                      <w:sz w:val="22"/>
                      <w:szCs w:val="22"/>
                      <w:bdr w:val="none" w:sz="0" w:space="0" w:color="auto"/>
                      <w:lang w:val="es-CL" w:eastAsia="es-CL"/>
                    </w:rPr>
                  </w:rPrChange>
                </w:rPr>
                <w:delText>Oficiales, operarios y artesanos de artes mecánicas y de otros oficios</w:delText>
              </w:r>
            </w:del>
          </w:p>
        </w:tc>
        <w:tc>
          <w:tcPr>
            <w:tcW w:w="1060" w:type="dxa"/>
            <w:tcBorders>
              <w:top w:val="nil"/>
              <w:left w:val="nil"/>
              <w:bottom w:val="nil"/>
              <w:right w:val="nil"/>
            </w:tcBorders>
            <w:shd w:val="clear" w:color="000000" w:fill="FFFFFF"/>
            <w:vAlign w:val="center"/>
            <w:hideMark/>
          </w:tcPr>
          <w:p w14:paraId="313CDC10" w14:textId="4D8D2AD2" w:rsidR="00761C50" w:rsidRPr="00C2714A" w:rsidDel="00C918F7" w:rsidRDefault="00761C50" w:rsidP="00761C50">
            <w:pPr>
              <w:spacing w:after="0" w:line="240" w:lineRule="auto"/>
              <w:jc w:val="center"/>
              <w:rPr>
                <w:del w:id="6732" w:author="Observatorio 02" w:date="2017-03-16T16:21:00Z"/>
                <w:rFonts w:eastAsia="Times New Roman"/>
                <w:color w:val="000000"/>
                <w:bdr w:val="none" w:sz="0" w:space="0" w:color="auto"/>
                <w:lang w:val="es-CL" w:eastAsia="es-CL"/>
                <w:rPrChange w:id="6733" w:author="Observatorio 02" w:date="2017-03-23T14:31:00Z">
                  <w:rPr>
                    <w:del w:id="6734" w:author="Observatorio 02" w:date="2017-03-16T16:21:00Z"/>
                    <w:rFonts w:eastAsia="Times New Roman"/>
                    <w:color w:val="000000"/>
                    <w:sz w:val="22"/>
                    <w:szCs w:val="22"/>
                    <w:bdr w:val="none" w:sz="0" w:space="0" w:color="auto"/>
                    <w:lang w:val="es-CL" w:eastAsia="es-CL"/>
                  </w:rPr>
                </w:rPrChange>
              </w:rPr>
            </w:pPr>
            <w:del w:id="6735" w:author="Observatorio 02" w:date="2017-03-16T16:21:00Z">
              <w:r w:rsidRPr="00C2714A" w:rsidDel="00C918F7">
                <w:rPr>
                  <w:rFonts w:eastAsia="Times New Roman"/>
                  <w:color w:val="000000"/>
                  <w:bdr w:val="none" w:sz="0" w:space="0" w:color="auto"/>
                  <w:lang w:val="es-CL" w:eastAsia="es-CL"/>
                  <w:rPrChange w:id="6736" w:author="Observatorio 02" w:date="2017-03-23T14:31:00Z">
                    <w:rPr>
                      <w:rFonts w:eastAsia="Times New Roman"/>
                      <w:color w:val="000000"/>
                      <w:sz w:val="22"/>
                      <w:szCs w:val="22"/>
                      <w:bdr w:val="none" w:sz="0" w:space="0" w:color="auto"/>
                      <w:lang w:val="es-CL" w:eastAsia="es-CL"/>
                    </w:rPr>
                  </w:rPrChange>
                </w:rPr>
                <w:delText>22,3</w:delText>
              </w:r>
            </w:del>
          </w:p>
        </w:tc>
        <w:tc>
          <w:tcPr>
            <w:tcW w:w="1060" w:type="dxa"/>
            <w:tcBorders>
              <w:top w:val="nil"/>
              <w:left w:val="nil"/>
              <w:bottom w:val="nil"/>
              <w:right w:val="nil"/>
            </w:tcBorders>
            <w:shd w:val="clear" w:color="000000" w:fill="FFFFFF"/>
            <w:vAlign w:val="center"/>
            <w:hideMark/>
          </w:tcPr>
          <w:p w14:paraId="06D323B7" w14:textId="3BB09EFE" w:rsidR="00761C50" w:rsidRPr="00C2714A" w:rsidDel="00C918F7" w:rsidRDefault="00761C50" w:rsidP="00761C50">
            <w:pPr>
              <w:spacing w:after="0" w:line="240" w:lineRule="auto"/>
              <w:jc w:val="center"/>
              <w:rPr>
                <w:del w:id="6737" w:author="Observatorio 02" w:date="2017-03-16T16:21:00Z"/>
                <w:rFonts w:eastAsia="Times New Roman"/>
                <w:color w:val="000000"/>
                <w:bdr w:val="none" w:sz="0" w:space="0" w:color="auto"/>
                <w:lang w:val="es-CL" w:eastAsia="es-CL"/>
                <w:rPrChange w:id="6738" w:author="Observatorio 02" w:date="2017-03-23T14:31:00Z">
                  <w:rPr>
                    <w:del w:id="6739" w:author="Observatorio 02" w:date="2017-03-16T16:21:00Z"/>
                    <w:rFonts w:eastAsia="Times New Roman"/>
                    <w:color w:val="000000"/>
                    <w:sz w:val="22"/>
                    <w:szCs w:val="22"/>
                    <w:bdr w:val="none" w:sz="0" w:space="0" w:color="auto"/>
                    <w:lang w:val="es-CL" w:eastAsia="es-CL"/>
                  </w:rPr>
                </w:rPrChange>
              </w:rPr>
            </w:pPr>
            <w:del w:id="6740" w:author="Observatorio 02" w:date="2017-03-16T16:21:00Z">
              <w:r w:rsidRPr="00C2714A" w:rsidDel="00C918F7">
                <w:rPr>
                  <w:rFonts w:eastAsia="Times New Roman"/>
                  <w:color w:val="000000"/>
                  <w:bdr w:val="none" w:sz="0" w:space="0" w:color="auto"/>
                  <w:lang w:val="es-CL" w:eastAsia="es-CL"/>
                  <w:rPrChange w:id="6741" w:author="Observatorio 02" w:date="2017-03-23T14:31:00Z">
                    <w:rPr>
                      <w:rFonts w:eastAsia="Times New Roman"/>
                      <w:color w:val="000000"/>
                      <w:sz w:val="22"/>
                      <w:szCs w:val="22"/>
                      <w:bdr w:val="none" w:sz="0" w:space="0" w:color="auto"/>
                      <w:lang w:val="es-CL" w:eastAsia="es-CL"/>
                    </w:rPr>
                  </w:rPrChange>
                </w:rPr>
                <w:delText>49,8</w:delText>
              </w:r>
            </w:del>
          </w:p>
        </w:tc>
        <w:tc>
          <w:tcPr>
            <w:tcW w:w="1060" w:type="dxa"/>
            <w:tcBorders>
              <w:top w:val="nil"/>
              <w:left w:val="nil"/>
              <w:bottom w:val="nil"/>
              <w:right w:val="nil"/>
            </w:tcBorders>
            <w:shd w:val="clear" w:color="000000" w:fill="FFFFFF"/>
            <w:vAlign w:val="center"/>
            <w:hideMark/>
          </w:tcPr>
          <w:p w14:paraId="6D0DC50C" w14:textId="01D054E9" w:rsidR="00761C50" w:rsidRPr="00C2714A" w:rsidDel="00C918F7" w:rsidRDefault="00761C50" w:rsidP="00761C50">
            <w:pPr>
              <w:spacing w:after="0" w:line="240" w:lineRule="auto"/>
              <w:jc w:val="center"/>
              <w:rPr>
                <w:del w:id="6742" w:author="Observatorio 02" w:date="2017-03-16T16:21:00Z"/>
                <w:rFonts w:eastAsia="Times New Roman"/>
                <w:color w:val="000000"/>
                <w:bdr w:val="none" w:sz="0" w:space="0" w:color="auto"/>
                <w:lang w:val="es-CL" w:eastAsia="es-CL"/>
                <w:rPrChange w:id="6743" w:author="Observatorio 02" w:date="2017-03-23T14:31:00Z">
                  <w:rPr>
                    <w:del w:id="6744" w:author="Observatorio 02" w:date="2017-03-16T16:21:00Z"/>
                    <w:rFonts w:eastAsia="Times New Roman"/>
                    <w:color w:val="000000"/>
                    <w:sz w:val="22"/>
                    <w:szCs w:val="22"/>
                    <w:bdr w:val="none" w:sz="0" w:space="0" w:color="auto"/>
                    <w:lang w:val="es-CL" w:eastAsia="es-CL"/>
                  </w:rPr>
                </w:rPrChange>
              </w:rPr>
            </w:pPr>
            <w:del w:id="6745" w:author="Observatorio 02" w:date="2017-03-16T16:21:00Z">
              <w:r w:rsidRPr="00C2714A" w:rsidDel="00C918F7">
                <w:rPr>
                  <w:rFonts w:eastAsia="Times New Roman"/>
                  <w:color w:val="000000"/>
                  <w:bdr w:val="none" w:sz="0" w:space="0" w:color="auto"/>
                  <w:lang w:val="es-CL" w:eastAsia="es-CL"/>
                  <w:rPrChange w:id="6746" w:author="Observatorio 02" w:date="2017-03-23T14:31:00Z">
                    <w:rPr>
                      <w:rFonts w:eastAsia="Times New Roman"/>
                      <w:color w:val="000000"/>
                      <w:sz w:val="22"/>
                      <w:szCs w:val="22"/>
                      <w:bdr w:val="none" w:sz="0" w:space="0" w:color="auto"/>
                      <w:lang w:val="es-CL" w:eastAsia="es-CL"/>
                    </w:rPr>
                  </w:rPrChange>
                </w:rPr>
                <w:delText>27,9</w:delText>
              </w:r>
            </w:del>
          </w:p>
        </w:tc>
      </w:tr>
      <w:tr w:rsidR="00761C50" w:rsidRPr="00C2714A" w:rsidDel="00C918F7" w14:paraId="185E88A1" w14:textId="7D4E0D19" w:rsidTr="00761C50">
        <w:trPr>
          <w:trHeight w:val="300"/>
          <w:del w:id="6747" w:author="Observatorio 02" w:date="2017-03-16T16:21:00Z"/>
        </w:trPr>
        <w:tc>
          <w:tcPr>
            <w:tcW w:w="5560" w:type="dxa"/>
            <w:tcBorders>
              <w:top w:val="nil"/>
              <w:left w:val="nil"/>
              <w:bottom w:val="nil"/>
              <w:right w:val="nil"/>
            </w:tcBorders>
            <w:shd w:val="clear" w:color="000000" w:fill="FFFFFF"/>
            <w:vAlign w:val="bottom"/>
            <w:hideMark/>
          </w:tcPr>
          <w:p w14:paraId="63735871" w14:textId="75C655A5" w:rsidR="00761C50" w:rsidRPr="00C2714A" w:rsidDel="00C918F7" w:rsidRDefault="00761C50" w:rsidP="00761C50">
            <w:pPr>
              <w:spacing w:after="0" w:line="240" w:lineRule="auto"/>
              <w:rPr>
                <w:del w:id="6748" w:author="Observatorio 02" w:date="2017-03-16T16:21:00Z"/>
                <w:rFonts w:eastAsia="Times New Roman"/>
                <w:color w:val="000000"/>
                <w:bdr w:val="none" w:sz="0" w:space="0" w:color="auto"/>
                <w:lang w:val="es-CL" w:eastAsia="es-CL"/>
                <w:rPrChange w:id="6749" w:author="Observatorio 02" w:date="2017-03-23T14:31:00Z">
                  <w:rPr>
                    <w:del w:id="6750" w:author="Observatorio 02" w:date="2017-03-16T16:21:00Z"/>
                    <w:rFonts w:eastAsia="Times New Roman"/>
                    <w:color w:val="000000"/>
                    <w:sz w:val="22"/>
                    <w:szCs w:val="22"/>
                    <w:bdr w:val="none" w:sz="0" w:space="0" w:color="auto"/>
                    <w:lang w:val="es-CL" w:eastAsia="es-CL"/>
                  </w:rPr>
                </w:rPrChange>
              </w:rPr>
            </w:pPr>
            <w:del w:id="6751" w:author="Observatorio 02" w:date="2017-03-16T16:21:00Z">
              <w:r w:rsidRPr="00C2714A" w:rsidDel="00C918F7">
                <w:rPr>
                  <w:rFonts w:eastAsia="Times New Roman"/>
                  <w:color w:val="000000"/>
                  <w:bdr w:val="none" w:sz="0" w:space="0" w:color="auto"/>
                  <w:lang w:val="es-CL" w:eastAsia="es-CL"/>
                  <w:rPrChange w:id="6752" w:author="Observatorio 02" w:date="2017-03-23T14:31:00Z">
                    <w:rPr>
                      <w:rFonts w:eastAsia="Times New Roman"/>
                      <w:color w:val="000000"/>
                      <w:sz w:val="22"/>
                      <w:szCs w:val="22"/>
                      <w:bdr w:val="none" w:sz="0" w:space="0" w:color="auto"/>
                      <w:lang w:val="es-CL" w:eastAsia="es-CL"/>
                    </w:rPr>
                  </w:rPrChange>
                </w:rPr>
                <w:delText>Operadores de instalaciones, máquinas y montadores</w:delText>
              </w:r>
            </w:del>
          </w:p>
        </w:tc>
        <w:tc>
          <w:tcPr>
            <w:tcW w:w="1060" w:type="dxa"/>
            <w:tcBorders>
              <w:top w:val="nil"/>
              <w:left w:val="nil"/>
              <w:bottom w:val="nil"/>
              <w:right w:val="nil"/>
            </w:tcBorders>
            <w:shd w:val="clear" w:color="000000" w:fill="FFFFFF"/>
            <w:vAlign w:val="center"/>
            <w:hideMark/>
          </w:tcPr>
          <w:p w14:paraId="5B14D5CB" w14:textId="54D09825" w:rsidR="00761C50" w:rsidRPr="00C2714A" w:rsidDel="00C918F7" w:rsidRDefault="00761C50" w:rsidP="00761C50">
            <w:pPr>
              <w:spacing w:after="0" w:line="240" w:lineRule="auto"/>
              <w:jc w:val="center"/>
              <w:rPr>
                <w:del w:id="6753" w:author="Observatorio 02" w:date="2017-03-16T16:21:00Z"/>
                <w:rFonts w:eastAsia="Times New Roman"/>
                <w:color w:val="000000"/>
                <w:bdr w:val="none" w:sz="0" w:space="0" w:color="auto"/>
                <w:lang w:val="es-CL" w:eastAsia="es-CL"/>
                <w:rPrChange w:id="6754" w:author="Observatorio 02" w:date="2017-03-23T14:31:00Z">
                  <w:rPr>
                    <w:del w:id="6755" w:author="Observatorio 02" w:date="2017-03-16T16:21:00Z"/>
                    <w:rFonts w:eastAsia="Times New Roman"/>
                    <w:color w:val="000000"/>
                    <w:sz w:val="22"/>
                    <w:szCs w:val="22"/>
                    <w:bdr w:val="none" w:sz="0" w:space="0" w:color="auto"/>
                    <w:lang w:val="es-CL" w:eastAsia="es-CL"/>
                  </w:rPr>
                </w:rPrChange>
              </w:rPr>
            </w:pPr>
            <w:del w:id="6756" w:author="Observatorio 02" w:date="2017-03-16T16:21:00Z">
              <w:r w:rsidRPr="00C2714A" w:rsidDel="00C918F7">
                <w:rPr>
                  <w:rFonts w:eastAsia="Times New Roman"/>
                  <w:color w:val="000000"/>
                  <w:bdr w:val="none" w:sz="0" w:space="0" w:color="auto"/>
                  <w:lang w:val="es-CL" w:eastAsia="es-CL"/>
                  <w:rPrChange w:id="6757" w:author="Observatorio 02" w:date="2017-03-23T14:31:00Z">
                    <w:rPr>
                      <w:rFonts w:eastAsia="Times New Roman"/>
                      <w:color w:val="000000"/>
                      <w:sz w:val="22"/>
                      <w:szCs w:val="22"/>
                      <w:bdr w:val="none" w:sz="0" w:space="0" w:color="auto"/>
                      <w:lang w:val="es-CL" w:eastAsia="es-CL"/>
                    </w:rPr>
                  </w:rPrChange>
                </w:rPr>
                <w:delText>5,9</w:delText>
              </w:r>
            </w:del>
          </w:p>
        </w:tc>
        <w:tc>
          <w:tcPr>
            <w:tcW w:w="1060" w:type="dxa"/>
            <w:tcBorders>
              <w:top w:val="nil"/>
              <w:left w:val="nil"/>
              <w:bottom w:val="nil"/>
              <w:right w:val="nil"/>
            </w:tcBorders>
            <w:shd w:val="clear" w:color="000000" w:fill="FFFFFF"/>
            <w:vAlign w:val="center"/>
            <w:hideMark/>
          </w:tcPr>
          <w:p w14:paraId="495AB86B" w14:textId="6169B15C" w:rsidR="00761C50" w:rsidRPr="00C2714A" w:rsidDel="00C918F7" w:rsidRDefault="00761C50" w:rsidP="00761C50">
            <w:pPr>
              <w:spacing w:after="0" w:line="240" w:lineRule="auto"/>
              <w:jc w:val="center"/>
              <w:rPr>
                <w:del w:id="6758" w:author="Observatorio 02" w:date="2017-03-16T16:21:00Z"/>
                <w:rFonts w:eastAsia="Times New Roman"/>
                <w:color w:val="000000"/>
                <w:bdr w:val="none" w:sz="0" w:space="0" w:color="auto"/>
                <w:lang w:val="es-CL" w:eastAsia="es-CL"/>
                <w:rPrChange w:id="6759" w:author="Observatorio 02" w:date="2017-03-23T14:31:00Z">
                  <w:rPr>
                    <w:del w:id="6760" w:author="Observatorio 02" w:date="2017-03-16T16:21:00Z"/>
                    <w:rFonts w:eastAsia="Times New Roman"/>
                    <w:color w:val="000000"/>
                    <w:sz w:val="22"/>
                    <w:szCs w:val="22"/>
                    <w:bdr w:val="none" w:sz="0" w:space="0" w:color="auto"/>
                    <w:lang w:val="es-CL" w:eastAsia="es-CL"/>
                  </w:rPr>
                </w:rPrChange>
              </w:rPr>
            </w:pPr>
            <w:del w:id="6761" w:author="Observatorio 02" w:date="2017-03-16T16:21:00Z">
              <w:r w:rsidRPr="00C2714A" w:rsidDel="00C918F7">
                <w:rPr>
                  <w:rFonts w:eastAsia="Times New Roman"/>
                  <w:color w:val="000000"/>
                  <w:bdr w:val="none" w:sz="0" w:space="0" w:color="auto"/>
                  <w:lang w:val="es-CL" w:eastAsia="es-CL"/>
                  <w:rPrChange w:id="6762" w:author="Observatorio 02" w:date="2017-03-23T14:31:00Z">
                    <w:rPr>
                      <w:rFonts w:eastAsia="Times New Roman"/>
                      <w:color w:val="000000"/>
                      <w:sz w:val="22"/>
                      <w:szCs w:val="22"/>
                      <w:bdr w:val="none" w:sz="0" w:space="0" w:color="auto"/>
                      <w:lang w:val="es-CL" w:eastAsia="es-CL"/>
                    </w:rPr>
                  </w:rPrChange>
                </w:rPr>
                <w:delText>38,1</w:delText>
              </w:r>
            </w:del>
          </w:p>
        </w:tc>
        <w:tc>
          <w:tcPr>
            <w:tcW w:w="1060" w:type="dxa"/>
            <w:tcBorders>
              <w:top w:val="nil"/>
              <w:left w:val="nil"/>
              <w:bottom w:val="nil"/>
              <w:right w:val="nil"/>
            </w:tcBorders>
            <w:shd w:val="clear" w:color="000000" w:fill="FFFFFF"/>
            <w:vAlign w:val="center"/>
            <w:hideMark/>
          </w:tcPr>
          <w:p w14:paraId="3861BB63" w14:textId="2EC6022C" w:rsidR="00761C50" w:rsidRPr="00C2714A" w:rsidDel="00C918F7" w:rsidRDefault="00761C50" w:rsidP="00761C50">
            <w:pPr>
              <w:spacing w:after="0" w:line="240" w:lineRule="auto"/>
              <w:jc w:val="center"/>
              <w:rPr>
                <w:del w:id="6763" w:author="Observatorio 02" w:date="2017-03-16T16:21:00Z"/>
                <w:rFonts w:eastAsia="Times New Roman"/>
                <w:color w:val="000000"/>
                <w:bdr w:val="none" w:sz="0" w:space="0" w:color="auto"/>
                <w:lang w:val="es-CL" w:eastAsia="es-CL"/>
                <w:rPrChange w:id="6764" w:author="Observatorio 02" w:date="2017-03-23T14:31:00Z">
                  <w:rPr>
                    <w:del w:id="6765" w:author="Observatorio 02" w:date="2017-03-16T16:21:00Z"/>
                    <w:rFonts w:eastAsia="Times New Roman"/>
                    <w:color w:val="000000"/>
                    <w:sz w:val="22"/>
                    <w:szCs w:val="22"/>
                    <w:bdr w:val="none" w:sz="0" w:space="0" w:color="auto"/>
                    <w:lang w:val="es-CL" w:eastAsia="es-CL"/>
                  </w:rPr>
                </w:rPrChange>
              </w:rPr>
            </w:pPr>
            <w:del w:id="6766" w:author="Observatorio 02" w:date="2017-03-16T16:21:00Z">
              <w:r w:rsidRPr="00C2714A" w:rsidDel="00C918F7">
                <w:rPr>
                  <w:rFonts w:eastAsia="Times New Roman"/>
                  <w:color w:val="000000"/>
                  <w:bdr w:val="none" w:sz="0" w:space="0" w:color="auto"/>
                  <w:lang w:val="es-CL" w:eastAsia="es-CL"/>
                  <w:rPrChange w:id="6767" w:author="Observatorio 02" w:date="2017-03-23T14:31:00Z">
                    <w:rPr>
                      <w:rFonts w:eastAsia="Times New Roman"/>
                      <w:color w:val="000000"/>
                      <w:sz w:val="22"/>
                      <w:szCs w:val="22"/>
                      <w:bdr w:val="none" w:sz="0" w:space="0" w:color="auto"/>
                      <w:lang w:val="es-CL" w:eastAsia="es-CL"/>
                    </w:rPr>
                  </w:rPrChange>
                </w:rPr>
                <w:delText>56,0</w:delText>
              </w:r>
            </w:del>
          </w:p>
        </w:tc>
      </w:tr>
      <w:tr w:rsidR="00761C50" w:rsidRPr="00C2714A" w:rsidDel="00C918F7" w14:paraId="5FA14F4C" w14:textId="2F8C53B5" w:rsidTr="00737596">
        <w:trPr>
          <w:trHeight w:val="300"/>
          <w:del w:id="6768" w:author="Observatorio 02" w:date="2017-03-16T16:21:00Z"/>
        </w:trPr>
        <w:tc>
          <w:tcPr>
            <w:tcW w:w="5560" w:type="dxa"/>
            <w:tcBorders>
              <w:top w:val="nil"/>
              <w:left w:val="nil"/>
              <w:bottom w:val="single" w:sz="4" w:space="0" w:color="auto"/>
              <w:right w:val="nil"/>
            </w:tcBorders>
            <w:shd w:val="clear" w:color="000000" w:fill="FFFFFF"/>
            <w:vAlign w:val="bottom"/>
            <w:hideMark/>
          </w:tcPr>
          <w:p w14:paraId="7DAC3CC9" w14:textId="36598459" w:rsidR="00761C50" w:rsidRPr="00C2714A" w:rsidDel="00C918F7" w:rsidRDefault="00761C50" w:rsidP="00761C50">
            <w:pPr>
              <w:spacing w:after="0" w:line="240" w:lineRule="auto"/>
              <w:rPr>
                <w:del w:id="6769" w:author="Observatorio 02" w:date="2017-03-16T16:21:00Z"/>
                <w:rFonts w:eastAsia="Times New Roman"/>
                <w:color w:val="000000"/>
                <w:bdr w:val="none" w:sz="0" w:space="0" w:color="auto"/>
                <w:lang w:val="es-CL" w:eastAsia="es-CL"/>
                <w:rPrChange w:id="6770" w:author="Observatorio 02" w:date="2017-03-23T14:31:00Z">
                  <w:rPr>
                    <w:del w:id="6771" w:author="Observatorio 02" w:date="2017-03-16T16:21:00Z"/>
                    <w:rFonts w:eastAsia="Times New Roman"/>
                    <w:color w:val="000000"/>
                    <w:sz w:val="22"/>
                    <w:szCs w:val="22"/>
                    <w:bdr w:val="none" w:sz="0" w:space="0" w:color="auto"/>
                    <w:lang w:val="es-CL" w:eastAsia="es-CL"/>
                  </w:rPr>
                </w:rPrChange>
              </w:rPr>
            </w:pPr>
            <w:del w:id="6772" w:author="Observatorio 02" w:date="2017-03-16T16:21:00Z">
              <w:r w:rsidRPr="00C2714A" w:rsidDel="00C918F7">
                <w:rPr>
                  <w:rFonts w:eastAsia="Times New Roman"/>
                  <w:color w:val="000000"/>
                  <w:bdr w:val="none" w:sz="0" w:space="0" w:color="auto"/>
                  <w:lang w:val="es-CL" w:eastAsia="es-CL"/>
                  <w:rPrChange w:id="6773" w:author="Observatorio 02" w:date="2017-03-23T14:31:00Z">
                    <w:rPr>
                      <w:rFonts w:eastAsia="Times New Roman"/>
                      <w:color w:val="000000"/>
                      <w:sz w:val="22"/>
                      <w:szCs w:val="22"/>
                      <w:bdr w:val="none" w:sz="0" w:space="0" w:color="auto"/>
                      <w:lang w:val="es-CL" w:eastAsia="es-CL"/>
                    </w:rPr>
                  </w:rPrChange>
                </w:rPr>
                <w:delText>Trabajadores no calificados</w:delText>
              </w:r>
            </w:del>
          </w:p>
        </w:tc>
        <w:tc>
          <w:tcPr>
            <w:tcW w:w="1060" w:type="dxa"/>
            <w:tcBorders>
              <w:top w:val="nil"/>
              <w:left w:val="nil"/>
              <w:bottom w:val="single" w:sz="4" w:space="0" w:color="auto"/>
              <w:right w:val="nil"/>
            </w:tcBorders>
            <w:shd w:val="clear" w:color="000000" w:fill="FFFFFF"/>
            <w:vAlign w:val="center"/>
            <w:hideMark/>
          </w:tcPr>
          <w:p w14:paraId="53A4E2FB" w14:textId="2337255F" w:rsidR="00761C50" w:rsidRPr="00C2714A" w:rsidDel="00C918F7" w:rsidRDefault="00761C50" w:rsidP="00761C50">
            <w:pPr>
              <w:spacing w:after="0" w:line="240" w:lineRule="auto"/>
              <w:jc w:val="center"/>
              <w:rPr>
                <w:del w:id="6774" w:author="Observatorio 02" w:date="2017-03-16T16:21:00Z"/>
                <w:rFonts w:eastAsia="Times New Roman"/>
                <w:color w:val="000000"/>
                <w:bdr w:val="none" w:sz="0" w:space="0" w:color="auto"/>
                <w:lang w:val="es-CL" w:eastAsia="es-CL"/>
                <w:rPrChange w:id="6775" w:author="Observatorio 02" w:date="2017-03-23T14:31:00Z">
                  <w:rPr>
                    <w:del w:id="6776" w:author="Observatorio 02" w:date="2017-03-16T16:21:00Z"/>
                    <w:rFonts w:eastAsia="Times New Roman"/>
                    <w:color w:val="000000"/>
                    <w:sz w:val="22"/>
                    <w:szCs w:val="22"/>
                    <w:bdr w:val="none" w:sz="0" w:space="0" w:color="auto"/>
                    <w:lang w:val="es-CL" w:eastAsia="es-CL"/>
                  </w:rPr>
                </w:rPrChange>
              </w:rPr>
            </w:pPr>
            <w:del w:id="6777" w:author="Observatorio 02" w:date="2017-03-16T16:21:00Z">
              <w:r w:rsidRPr="00C2714A" w:rsidDel="00C918F7">
                <w:rPr>
                  <w:rFonts w:eastAsia="Times New Roman"/>
                  <w:color w:val="000000"/>
                  <w:bdr w:val="none" w:sz="0" w:space="0" w:color="auto"/>
                  <w:lang w:val="es-CL" w:eastAsia="es-CL"/>
                  <w:rPrChange w:id="6778" w:author="Observatorio 02" w:date="2017-03-23T14:31:00Z">
                    <w:rPr>
                      <w:rFonts w:eastAsia="Times New Roman"/>
                      <w:color w:val="000000"/>
                      <w:sz w:val="22"/>
                      <w:szCs w:val="22"/>
                      <w:bdr w:val="none" w:sz="0" w:space="0" w:color="auto"/>
                      <w:lang w:val="es-CL" w:eastAsia="es-CL"/>
                    </w:rPr>
                  </w:rPrChange>
                </w:rPr>
                <w:delText>24,3</w:delText>
              </w:r>
            </w:del>
          </w:p>
        </w:tc>
        <w:tc>
          <w:tcPr>
            <w:tcW w:w="1060" w:type="dxa"/>
            <w:tcBorders>
              <w:top w:val="nil"/>
              <w:left w:val="nil"/>
              <w:bottom w:val="single" w:sz="4" w:space="0" w:color="auto"/>
              <w:right w:val="nil"/>
            </w:tcBorders>
            <w:shd w:val="clear" w:color="000000" w:fill="FFFFFF"/>
            <w:vAlign w:val="center"/>
            <w:hideMark/>
          </w:tcPr>
          <w:p w14:paraId="77A489AD" w14:textId="15A17B97" w:rsidR="00761C50" w:rsidRPr="00C2714A" w:rsidDel="00C918F7" w:rsidRDefault="00761C50" w:rsidP="00761C50">
            <w:pPr>
              <w:spacing w:after="0" w:line="240" w:lineRule="auto"/>
              <w:jc w:val="center"/>
              <w:rPr>
                <w:del w:id="6779" w:author="Observatorio 02" w:date="2017-03-16T16:21:00Z"/>
                <w:rFonts w:eastAsia="Times New Roman"/>
                <w:color w:val="000000"/>
                <w:bdr w:val="none" w:sz="0" w:space="0" w:color="auto"/>
                <w:lang w:val="es-CL" w:eastAsia="es-CL"/>
                <w:rPrChange w:id="6780" w:author="Observatorio 02" w:date="2017-03-23T14:31:00Z">
                  <w:rPr>
                    <w:del w:id="6781" w:author="Observatorio 02" w:date="2017-03-16T16:21:00Z"/>
                    <w:rFonts w:eastAsia="Times New Roman"/>
                    <w:color w:val="000000"/>
                    <w:sz w:val="22"/>
                    <w:szCs w:val="22"/>
                    <w:bdr w:val="none" w:sz="0" w:space="0" w:color="auto"/>
                    <w:lang w:val="es-CL" w:eastAsia="es-CL"/>
                  </w:rPr>
                </w:rPrChange>
              </w:rPr>
            </w:pPr>
            <w:del w:id="6782" w:author="Observatorio 02" w:date="2017-03-16T16:21:00Z">
              <w:r w:rsidRPr="00C2714A" w:rsidDel="00C918F7">
                <w:rPr>
                  <w:rFonts w:eastAsia="Times New Roman"/>
                  <w:color w:val="000000"/>
                  <w:bdr w:val="none" w:sz="0" w:space="0" w:color="auto"/>
                  <w:lang w:val="es-CL" w:eastAsia="es-CL"/>
                  <w:rPrChange w:id="6783" w:author="Observatorio 02" w:date="2017-03-23T14:31:00Z">
                    <w:rPr>
                      <w:rFonts w:eastAsia="Times New Roman"/>
                      <w:color w:val="000000"/>
                      <w:sz w:val="22"/>
                      <w:szCs w:val="22"/>
                      <w:bdr w:val="none" w:sz="0" w:space="0" w:color="auto"/>
                      <w:lang w:val="es-CL" w:eastAsia="es-CL"/>
                    </w:rPr>
                  </w:rPrChange>
                </w:rPr>
                <w:delText>57,9</w:delText>
              </w:r>
            </w:del>
          </w:p>
        </w:tc>
        <w:tc>
          <w:tcPr>
            <w:tcW w:w="1060" w:type="dxa"/>
            <w:tcBorders>
              <w:top w:val="nil"/>
              <w:left w:val="nil"/>
              <w:bottom w:val="single" w:sz="4" w:space="0" w:color="auto"/>
              <w:right w:val="nil"/>
            </w:tcBorders>
            <w:shd w:val="clear" w:color="000000" w:fill="FFFFFF"/>
            <w:vAlign w:val="center"/>
            <w:hideMark/>
          </w:tcPr>
          <w:p w14:paraId="7E42B186" w14:textId="6F0F0DAB" w:rsidR="00761C50" w:rsidRPr="00C2714A" w:rsidDel="00C918F7" w:rsidRDefault="00761C50" w:rsidP="00761C50">
            <w:pPr>
              <w:spacing w:after="0" w:line="240" w:lineRule="auto"/>
              <w:jc w:val="center"/>
              <w:rPr>
                <w:del w:id="6784" w:author="Observatorio 02" w:date="2017-03-16T16:21:00Z"/>
                <w:rFonts w:eastAsia="Times New Roman"/>
                <w:color w:val="000000"/>
                <w:bdr w:val="none" w:sz="0" w:space="0" w:color="auto"/>
                <w:lang w:val="es-CL" w:eastAsia="es-CL"/>
                <w:rPrChange w:id="6785" w:author="Observatorio 02" w:date="2017-03-23T14:31:00Z">
                  <w:rPr>
                    <w:del w:id="6786" w:author="Observatorio 02" w:date="2017-03-16T16:21:00Z"/>
                    <w:rFonts w:eastAsia="Times New Roman"/>
                    <w:color w:val="000000"/>
                    <w:sz w:val="22"/>
                    <w:szCs w:val="22"/>
                    <w:bdr w:val="none" w:sz="0" w:space="0" w:color="auto"/>
                    <w:lang w:val="es-CL" w:eastAsia="es-CL"/>
                  </w:rPr>
                </w:rPrChange>
              </w:rPr>
            </w:pPr>
            <w:del w:id="6787" w:author="Observatorio 02" w:date="2017-03-16T16:21:00Z">
              <w:r w:rsidRPr="00C2714A" w:rsidDel="00C918F7">
                <w:rPr>
                  <w:rFonts w:eastAsia="Times New Roman"/>
                  <w:color w:val="000000"/>
                  <w:bdr w:val="none" w:sz="0" w:space="0" w:color="auto"/>
                  <w:lang w:val="es-CL" w:eastAsia="es-CL"/>
                  <w:rPrChange w:id="6788" w:author="Observatorio 02" w:date="2017-03-23T14:31:00Z">
                    <w:rPr>
                      <w:rFonts w:eastAsia="Times New Roman"/>
                      <w:color w:val="000000"/>
                      <w:sz w:val="22"/>
                      <w:szCs w:val="22"/>
                      <w:bdr w:val="none" w:sz="0" w:space="0" w:color="auto"/>
                      <w:lang w:val="es-CL" w:eastAsia="es-CL"/>
                    </w:rPr>
                  </w:rPrChange>
                </w:rPr>
                <w:delText>17,8</w:delText>
              </w:r>
            </w:del>
          </w:p>
        </w:tc>
      </w:tr>
      <w:tr w:rsidR="00761C50" w:rsidRPr="00C2714A" w:rsidDel="00C918F7" w14:paraId="1C0B897D" w14:textId="075800DD" w:rsidTr="00737596">
        <w:trPr>
          <w:trHeight w:val="300"/>
          <w:del w:id="6789" w:author="Observatorio 02" w:date="2017-03-16T16:21:00Z"/>
        </w:trPr>
        <w:tc>
          <w:tcPr>
            <w:tcW w:w="5560" w:type="dxa"/>
            <w:tcBorders>
              <w:top w:val="single" w:sz="4" w:space="0" w:color="auto"/>
              <w:left w:val="nil"/>
              <w:bottom w:val="nil"/>
              <w:right w:val="nil"/>
            </w:tcBorders>
            <w:shd w:val="clear" w:color="000000" w:fill="FFFFFF"/>
            <w:vAlign w:val="bottom"/>
            <w:hideMark/>
          </w:tcPr>
          <w:p w14:paraId="20D353EB" w14:textId="35740086" w:rsidR="00761C50" w:rsidRPr="00C2714A" w:rsidDel="00C918F7" w:rsidRDefault="00761C50" w:rsidP="00761C50">
            <w:pPr>
              <w:spacing w:after="0" w:line="240" w:lineRule="auto"/>
              <w:rPr>
                <w:del w:id="6790" w:author="Observatorio 02" w:date="2017-03-16T16:21:00Z"/>
                <w:rFonts w:eastAsia="Times New Roman"/>
                <w:color w:val="000000"/>
                <w:bdr w:val="none" w:sz="0" w:space="0" w:color="auto"/>
                <w:lang w:val="es-CL" w:eastAsia="es-CL"/>
                <w:rPrChange w:id="6791" w:author="Observatorio 02" w:date="2017-03-23T14:31:00Z">
                  <w:rPr>
                    <w:del w:id="6792" w:author="Observatorio 02" w:date="2017-03-16T16:21:00Z"/>
                    <w:rFonts w:eastAsia="Times New Roman"/>
                    <w:color w:val="000000"/>
                    <w:sz w:val="22"/>
                    <w:szCs w:val="22"/>
                    <w:bdr w:val="none" w:sz="0" w:space="0" w:color="auto"/>
                    <w:lang w:val="es-CL" w:eastAsia="es-CL"/>
                  </w:rPr>
                </w:rPrChange>
              </w:rPr>
            </w:pPr>
            <w:del w:id="6793" w:author="Observatorio 02" w:date="2017-03-16T16:21:00Z">
              <w:r w:rsidRPr="00C2714A" w:rsidDel="00C918F7">
                <w:rPr>
                  <w:rFonts w:eastAsia="Times New Roman"/>
                  <w:color w:val="000000"/>
                  <w:bdr w:val="none" w:sz="0" w:space="0" w:color="auto"/>
                  <w:lang w:val="es-CL" w:eastAsia="es-CL"/>
                  <w:rPrChange w:id="6794" w:author="Observatorio 02" w:date="2017-03-23T14:31:00Z">
                    <w:rPr>
                      <w:rFonts w:eastAsia="Times New Roman"/>
                      <w:color w:val="000000"/>
                      <w:sz w:val="22"/>
                      <w:szCs w:val="22"/>
                      <w:bdr w:val="none" w:sz="0" w:space="0" w:color="auto"/>
                      <w:lang w:val="es-CL" w:eastAsia="es-CL"/>
                    </w:rPr>
                  </w:rPrChange>
                </w:rPr>
                <w:delText>Total (sectorial)</w:delText>
              </w:r>
            </w:del>
          </w:p>
        </w:tc>
        <w:tc>
          <w:tcPr>
            <w:tcW w:w="1060" w:type="dxa"/>
            <w:tcBorders>
              <w:top w:val="single" w:sz="4" w:space="0" w:color="auto"/>
              <w:left w:val="nil"/>
              <w:bottom w:val="nil"/>
              <w:right w:val="nil"/>
            </w:tcBorders>
            <w:shd w:val="clear" w:color="000000" w:fill="FFFFFF"/>
            <w:vAlign w:val="bottom"/>
            <w:hideMark/>
          </w:tcPr>
          <w:p w14:paraId="66472E2B" w14:textId="3E44F03E" w:rsidR="00761C50" w:rsidRPr="00C2714A" w:rsidDel="00C918F7" w:rsidRDefault="00761C50" w:rsidP="00761C50">
            <w:pPr>
              <w:spacing w:after="0" w:line="240" w:lineRule="auto"/>
              <w:jc w:val="center"/>
              <w:rPr>
                <w:del w:id="6795" w:author="Observatorio 02" w:date="2017-03-16T16:21:00Z"/>
                <w:rFonts w:eastAsia="Times New Roman"/>
                <w:color w:val="000000"/>
                <w:bdr w:val="none" w:sz="0" w:space="0" w:color="auto"/>
                <w:lang w:val="es-CL" w:eastAsia="es-CL"/>
                <w:rPrChange w:id="6796" w:author="Observatorio 02" w:date="2017-03-23T14:31:00Z">
                  <w:rPr>
                    <w:del w:id="6797" w:author="Observatorio 02" w:date="2017-03-16T16:21:00Z"/>
                    <w:rFonts w:eastAsia="Times New Roman"/>
                    <w:color w:val="000000"/>
                    <w:sz w:val="22"/>
                    <w:szCs w:val="22"/>
                    <w:bdr w:val="none" w:sz="0" w:space="0" w:color="auto"/>
                    <w:lang w:val="es-CL" w:eastAsia="es-CL"/>
                  </w:rPr>
                </w:rPrChange>
              </w:rPr>
            </w:pPr>
            <w:del w:id="6798" w:author="Observatorio 02" w:date="2017-03-16T16:21:00Z">
              <w:r w:rsidRPr="00C2714A" w:rsidDel="00C918F7">
                <w:rPr>
                  <w:rFonts w:eastAsia="Times New Roman"/>
                  <w:color w:val="000000"/>
                  <w:bdr w:val="none" w:sz="0" w:space="0" w:color="auto"/>
                  <w:lang w:val="es-CL" w:eastAsia="es-CL"/>
                  <w:rPrChange w:id="6799" w:author="Observatorio 02" w:date="2017-03-23T14:31:00Z">
                    <w:rPr>
                      <w:rFonts w:eastAsia="Times New Roman"/>
                      <w:color w:val="000000"/>
                      <w:sz w:val="22"/>
                      <w:szCs w:val="22"/>
                      <w:bdr w:val="none" w:sz="0" w:space="0" w:color="auto"/>
                      <w:lang w:val="es-CL" w:eastAsia="es-CL"/>
                    </w:rPr>
                  </w:rPrChange>
                </w:rPr>
                <w:delText>17,9</w:delText>
              </w:r>
            </w:del>
          </w:p>
        </w:tc>
        <w:tc>
          <w:tcPr>
            <w:tcW w:w="1060" w:type="dxa"/>
            <w:tcBorders>
              <w:top w:val="single" w:sz="4" w:space="0" w:color="auto"/>
              <w:left w:val="nil"/>
              <w:bottom w:val="nil"/>
              <w:right w:val="nil"/>
            </w:tcBorders>
            <w:shd w:val="clear" w:color="000000" w:fill="FFFFFF"/>
            <w:vAlign w:val="bottom"/>
            <w:hideMark/>
          </w:tcPr>
          <w:p w14:paraId="53C3129E" w14:textId="75C15303" w:rsidR="00761C50" w:rsidRPr="00C2714A" w:rsidDel="00C918F7" w:rsidRDefault="00761C50" w:rsidP="00761C50">
            <w:pPr>
              <w:spacing w:after="0" w:line="240" w:lineRule="auto"/>
              <w:jc w:val="center"/>
              <w:rPr>
                <w:del w:id="6800" w:author="Observatorio 02" w:date="2017-03-16T16:21:00Z"/>
                <w:rFonts w:eastAsia="Times New Roman"/>
                <w:color w:val="000000"/>
                <w:bdr w:val="none" w:sz="0" w:space="0" w:color="auto"/>
                <w:lang w:val="es-CL" w:eastAsia="es-CL"/>
                <w:rPrChange w:id="6801" w:author="Observatorio 02" w:date="2017-03-23T14:31:00Z">
                  <w:rPr>
                    <w:del w:id="6802" w:author="Observatorio 02" w:date="2017-03-16T16:21:00Z"/>
                    <w:rFonts w:eastAsia="Times New Roman"/>
                    <w:color w:val="000000"/>
                    <w:sz w:val="22"/>
                    <w:szCs w:val="22"/>
                    <w:bdr w:val="none" w:sz="0" w:space="0" w:color="auto"/>
                    <w:lang w:val="es-CL" w:eastAsia="es-CL"/>
                  </w:rPr>
                </w:rPrChange>
              </w:rPr>
            </w:pPr>
            <w:del w:id="6803" w:author="Observatorio 02" w:date="2017-03-16T16:21:00Z">
              <w:r w:rsidRPr="00C2714A" w:rsidDel="00C918F7">
                <w:rPr>
                  <w:rFonts w:eastAsia="Times New Roman"/>
                  <w:color w:val="000000"/>
                  <w:bdr w:val="none" w:sz="0" w:space="0" w:color="auto"/>
                  <w:lang w:val="es-CL" w:eastAsia="es-CL"/>
                  <w:rPrChange w:id="6804" w:author="Observatorio 02" w:date="2017-03-23T14:31:00Z">
                    <w:rPr>
                      <w:rFonts w:eastAsia="Times New Roman"/>
                      <w:color w:val="000000"/>
                      <w:sz w:val="22"/>
                      <w:szCs w:val="22"/>
                      <w:bdr w:val="none" w:sz="0" w:space="0" w:color="auto"/>
                      <w:lang w:val="es-CL" w:eastAsia="es-CL"/>
                    </w:rPr>
                  </w:rPrChange>
                </w:rPr>
                <w:delText>45,5</w:delText>
              </w:r>
            </w:del>
          </w:p>
        </w:tc>
        <w:tc>
          <w:tcPr>
            <w:tcW w:w="1060" w:type="dxa"/>
            <w:tcBorders>
              <w:top w:val="single" w:sz="4" w:space="0" w:color="auto"/>
              <w:left w:val="nil"/>
              <w:bottom w:val="nil"/>
              <w:right w:val="nil"/>
            </w:tcBorders>
            <w:shd w:val="clear" w:color="000000" w:fill="FFFFFF"/>
            <w:vAlign w:val="bottom"/>
            <w:hideMark/>
          </w:tcPr>
          <w:p w14:paraId="7DAE1FEC" w14:textId="149A87CA" w:rsidR="00761C50" w:rsidRPr="00C2714A" w:rsidDel="00C918F7" w:rsidRDefault="00761C50" w:rsidP="00761C50">
            <w:pPr>
              <w:spacing w:after="0" w:line="240" w:lineRule="auto"/>
              <w:jc w:val="center"/>
              <w:rPr>
                <w:del w:id="6805" w:author="Observatorio 02" w:date="2017-03-16T16:21:00Z"/>
                <w:rFonts w:eastAsia="Times New Roman"/>
                <w:color w:val="000000"/>
                <w:bdr w:val="none" w:sz="0" w:space="0" w:color="auto"/>
                <w:lang w:val="es-CL" w:eastAsia="es-CL"/>
                <w:rPrChange w:id="6806" w:author="Observatorio 02" w:date="2017-03-23T14:31:00Z">
                  <w:rPr>
                    <w:del w:id="6807" w:author="Observatorio 02" w:date="2017-03-16T16:21:00Z"/>
                    <w:rFonts w:eastAsia="Times New Roman"/>
                    <w:color w:val="000000"/>
                    <w:sz w:val="22"/>
                    <w:szCs w:val="22"/>
                    <w:bdr w:val="none" w:sz="0" w:space="0" w:color="auto"/>
                    <w:lang w:val="es-CL" w:eastAsia="es-CL"/>
                  </w:rPr>
                </w:rPrChange>
              </w:rPr>
            </w:pPr>
            <w:del w:id="6808" w:author="Observatorio 02" w:date="2017-03-16T16:21:00Z">
              <w:r w:rsidRPr="00C2714A" w:rsidDel="00C918F7">
                <w:rPr>
                  <w:rFonts w:eastAsia="Times New Roman"/>
                  <w:color w:val="000000"/>
                  <w:bdr w:val="none" w:sz="0" w:space="0" w:color="auto"/>
                  <w:lang w:val="es-CL" w:eastAsia="es-CL"/>
                  <w:rPrChange w:id="6809" w:author="Observatorio 02" w:date="2017-03-23T14:31:00Z">
                    <w:rPr>
                      <w:rFonts w:eastAsia="Times New Roman"/>
                      <w:color w:val="000000"/>
                      <w:sz w:val="22"/>
                      <w:szCs w:val="22"/>
                      <w:bdr w:val="none" w:sz="0" w:space="0" w:color="auto"/>
                      <w:lang w:val="es-CL" w:eastAsia="es-CL"/>
                    </w:rPr>
                  </w:rPrChange>
                </w:rPr>
                <w:delText>36,5</w:delText>
              </w:r>
            </w:del>
          </w:p>
        </w:tc>
      </w:tr>
      <w:tr w:rsidR="00761C50" w:rsidRPr="00C2714A" w:rsidDel="00C918F7" w14:paraId="3B61E06E" w14:textId="783AA36A" w:rsidTr="00761C50">
        <w:trPr>
          <w:trHeight w:val="300"/>
          <w:del w:id="6810" w:author="Observatorio 02" w:date="2017-03-16T16:21:00Z"/>
        </w:trPr>
        <w:tc>
          <w:tcPr>
            <w:tcW w:w="5560" w:type="dxa"/>
            <w:tcBorders>
              <w:top w:val="nil"/>
              <w:left w:val="nil"/>
              <w:bottom w:val="single" w:sz="4" w:space="0" w:color="auto"/>
              <w:right w:val="nil"/>
            </w:tcBorders>
            <w:shd w:val="clear" w:color="000000" w:fill="FFFFFF"/>
            <w:vAlign w:val="bottom"/>
            <w:hideMark/>
          </w:tcPr>
          <w:p w14:paraId="01A6317E" w14:textId="5625E5C4" w:rsidR="00761C50" w:rsidRPr="00C2714A" w:rsidDel="00C918F7" w:rsidRDefault="00761C50" w:rsidP="00761C50">
            <w:pPr>
              <w:spacing w:after="0" w:line="240" w:lineRule="auto"/>
              <w:rPr>
                <w:del w:id="6811" w:author="Observatorio 02" w:date="2017-03-16T16:21:00Z"/>
                <w:rFonts w:eastAsia="Times New Roman"/>
                <w:color w:val="000000"/>
                <w:bdr w:val="none" w:sz="0" w:space="0" w:color="auto"/>
                <w:lang w:val="es-CL" w:eastAsia="es-CL"/>
                <w:rPrChange w:id="6812" w:author="Observatorio 02" w:date="2017-03-23T14:31:00Z">
                  <w:rPr>
                    <w:del w:id="6813" w:author="Observatorio 02" w:date="2017-03-16T16:21:00Z"/>
                    <w:rFonts w:eastAsia="Times New Roman"/>
                    <w:color w:val="000000"/>
                    <w:sz w:val="22"/>
                    <w:szCs w:val="22"/>
                    <w:bdr w:val="none" w:sz="0" w:space="0" w:color="auto"/>
                    <w:lang w:val="es-CL" w:eastAsia="es-CL"/>
                  </w:rPr>
                </w:rPrChange>
              </w:rPr>
            </w:pPr>
            <w:del w:id="6814" w:author="Observatorio 02" w:date="2017-03-16T16:21:00Z">
              <w:r w:rsidRPr="00C2714A" w:rsidDel="00C918F7">
                <w:rPr>
                  <w:rFonts w:eastAsia="Times New Roman"/>
                  <w:color w:val="000000"/>
                  <w:bdr w:val="none" w:sz="0" w:space="0" w:color="auto"/>
                  <w:lang w:val="es-CL" w:eastAsia="es-CL"/>
                  <w:rPrChange w:id="6815" w:author="Observatorio 02" w:date="2017-03-23T14:31:00Z">
                    <w:rPr>
                      <w:rFonts w:eastAsia="Times New Roman"/>
                      <w:color w:val="000000"/>
                      <w:sz w:val="22"/>
                      <w:szCs w:val="22"/>
                      <w:bdr w:val="none" w:sz="0" w:space="0" w:color="auto"/>
                      <w:lang w:val="es-CL" w:eastAsia="es-CL"/>
                    </w:rPr>
                  </w:rPrChange>
                </w:rPr>
                <w:delText>Total (nacional)</w:delText>
              </w:r>
            </w:del>
          </w:p>
        </w:tc>
        <w:tc>
          <w:tcPr>
            <w:tcW w:w="1060" w:type="dxa"/>
            <w:tcBorders>
              <w:top w:val="nil"/>
              <w:left w:val="nil"/>
              <w:bottom w:val="single" w:sz="4" w:space="0" w:color="auto"/>
              <w:right w:val="nil"/>
            </w:tcBorders>
            <w:shd w:val="clear" w:color="000000" w:fill="FFFFFF"/>
            <w:vAlign w:val="bottom"/>
            <w:hideMark/>
          </w:tcPr>
          <w:p w14:paraId="5FC56146" w14:textId="06EC74FC" w:rsidR="00761C50" w:rsidRPr="00C2714A" w:rsidDel="00C918F7" w:rsidRDefault="00761C50" w:rsidP="00761C50">
            <w:pPr>
              <w:spacing w:after="0" w:line="240" w:lineRule="auto"/>
              <w:jc w:val="center"/>
              <w:rPr>
                <w:del w:id="6816" w:author="Observatorio 02" w:date="2017-03-16T16:21:00Z"/>
                <w:rFonts w:eastAsia="Times New Roman"/>
                <w:color w:val="000000"/>
                <w:bdr w:val="none" w:sz="0" w:space="0" w:color="auto"/>
                <w:lang w:val="es-CL" w:eastAsia="es-CL"/>
                <w:rPrChange w:id="6817" w:author="Observatorio 02" w:date="2017-03-23T14:31:00Z">
                  <w:rPr>
                    <w:del w:id="6818" w:author="Observatorio 02" w:date="2017-03-16T16:21:00Z"/>
                    <w:rFonts w:eastAsia="Times New Roman"/>
                    <w:color w:val="000000"/>
                    <w:sz w:val="22"/>
                    <w:szCs w:val="22"/>
                    <w:bdr w:val="none" w:sz="0" w:space="0" w:color="auto"/>
                    <w:lang w:val="es-CL" w:eastAsia="es-CL"/>
                  </w:rPr>
                </w:rPrChange>
              </w:rPr>
            </w:pPr>
            <w:del w:id="6819" w:author="Observatorio 02" w:date="2017-03-16T16:21:00Z">
              <w:r w:rsidRPr="00C2714A" w:rsidDel="00C918F7">
                <w:rPr>
                  <w:rFonts w:eastAsia="Times New Roman"/>
                  <w:color w:val="000000"/>
                  <w:bdr w:val="none" w:sz="0" w:space="0" w:color="auto"/>
                  <w:lang w:val="es-CL" w:eastAsia="es-CL"/>
                  <w:rPrChange w:id="6820" w:author="Observatorio 02" w:date="2017-03-23T14:31:00Z">
                    <w:rPr>
                      <w:rFonts w:eastAsia="Times New Roman"/>
                      <w:color w:val="000000"/>
                      <w:sz w:val="22"/>
                      <w:szCs w:val="22"/>
                      <w:bdr w:val="none" w:sz="0" w:space="0" w:color="auto"/>
                      <w:lang w:val="es-CL" w:eastAsia="es-CL"/>
                    </w:rPr>
                  </w:rPrChange>
                </w:rPr>
                <w:delText>15,3</w:delText>
              </w:r>
            </w:del>
          </w:p>
        </w:tc>
        <w:tc>
          <w:tcPr>
            <w:tcW w:w="1060" w:type="dxa"/>
            <w:tcBorders>
              <w:top w:val="nil"/>
              <w:left w:val="nil"/>
              <w:bottom w:val="single" w:sz="4" w:space="0" w:color="auto"/>
              <w:right w:val="nil"/>
            </w:tcBorders>
            <w:shd w:val="clear" w:color="000000" w:fill="FFFFFF"/>
            <w:vAlign w:val="bottom"/>
            <w:hideMark/>
          </w:tcPr>
          <w:p w14:paraId="3231A49B" w14:textId="3850A6CA" w:rsidR="00761C50" w:rsidRPr="00C2714A" w:rsidDel="00C918F7" w:rsidRDefault="00761C50" w:rsidP="00761C50">
            <w:pPr>
              <w:spacing w:after="0" w:line="240" w:lineRule="auto"/>
              <w:jc w:val="center"/>
              <w:rPr>
                <w:del w:id="6821" w:author="Observatorio 02" w:date="2017-03-16T16:21:00Z"/>
                <w:rFonts w:eastAsia="Times New Roman"/>
                <w:color w:val="000000"/>
                <w:bdr w:val="none" w:sz="0" w:space="0" w:color="auto"/>
                <w:lang w:val="es-CL" w:eastAsia="es-CL"/>
                <w:rPrChange w:id="6822" w:author="Observatorio 02" w:date="2017-03-23T14:31:00Z">
                  <w:rPr>
                    <w:del w:id="6823" w:author="Observatorio 02" w:date="2017-03-16T16:21:00Z"/>
                    <w:rFonts w:eastAsia="Times New Roman"/>
                    <w:color w:val="000000"/>
                    <w:sz w:val="22"/>
                    <w:szCs w:val="22"/>
                    <w:bdr w:val="none" w:sz="0" w:space="0" w:color="auto"/>
                    <w:lang w:val="es-CL" w:eastAsia="es-CL"/>
                  </w:rPr>
                </w:rPrChange>
              </w:rPr>
            </w:pPr>
            <w:del w:id="6824" w:author="Observatorio 02" w:date="2017-03-16T16:21:00Z">
              <w:r w:rsidRPr="00C2714A" w:rsidDel="00C918F7">
                <w:rPr>
                  <w:rFonts w:eastAsia="Times New Roman"/>
                  <w:color w:val="000000"/>
                  <w:bdr w:val="none" w:sz="0" w:space="0" w:color="auto"/>
                  <w:lang w:val="es-CL" w:eastAsia="es-CL"/>
                  <w:rPrChange w:id="6825" w:author="Observatorio 02" w:date="2017-03-23T14:31:00Z">
                    <w:rPr>
                      <w:rFonts w:eastAsia="Times New Roman"/>
                      <w:color w:val="000000"/>
                      <w:sz w:val="22"/>
                      <w:szCs w:val="22"/>
                      <w:bdr w:val="none" w:sz="0" w:space="0" w:color="auto"/>
                      <w:lang w:val="es-CL" w:eastAsia="es-CL"/>
                    </w:rPr>
                  </w:rPrChange>
                </w:rPr>
                <w:delText>21,3</w:delText>
              </w:r>
            </w:del>
          </w:p>
        </w:tc>
        <w:tc>
          <w:tcPr>
            <w:tcW w:w="1060" w:type="dxa"/>
            <w:tcBorders>
              <w:top w:val="nil"/>
              <w:left w:val="nil"/>
              <w:bottom w:val="single" w:sz="4" w:space="0" w:color="auto"/>
              <w:right w:val="nil"/>
            </w:tcBorders>
            <w:shd w:val="clear" w:color="000000" w:fill="FFFFFF"/>
            <w:vAlign w:val="bottom"/>
            <w:hideMark/>
          </w:tcPr>
          <w:p w14:paraId="35849C03" w14:textId="091B528D" w:rsidR="00761C50" w:rsidRPr="00C2714A" w:rsidDel="00C918F7" w:rsidRDefault="00761C50" w:rsidP="00761C50">
            <w:pPr>
              <w:spacing w:after="0" w:line="240" w:lineRule="auto"/>
              <w:jc w:val="center"/>
              <w:rPr>
                <w:del w:id="6826" w:author="Observatorio 02" w:date="2017-03-16T16:21:00Z"/>
                <w:rFonts w:eastAsia="Times New Roman"/>
                <w:color w:val="000000"/>
                <w:bdr w:val="none" w:sz="0" w:space="0" w:color="auto"/>
                <w:lang w:val="es-CL" w:eastAsia="es-CL"/>
                <w:rPrChange w:id="6827" w:author="Observatorio 02" w:date="2017-03-23T14:31:00Z">
                  <w:rPr>
                    <w:del w:id="6828" w:author="Observatorio 02" w:date="2017-03-16T16:21:00Z"/>
                    <w:rFonts w:eastAsia="Times New Roman"/>
                    <w:color w:val="000000"/>
                    <w:sz w:val="22"/>
                    <w:szCs w:val="22"/>
                    <w:bdr w:val="none" w:sz="0" w:space="0" w:color="auto"/>
                    <w:lang w:val="es-CL" w:eastAsia="es-CL"/>
                  </w:rPr>
                </w:rPrChange>
              </w:rPr>
            </w:pPr>
            <w:del w:id="6829" w:author="Observatorio 02" w:date="2017-03-16T16:21:00Z">
              <w:r w:rsidRPr="00C2714A" w:rsidDel="00C918F7">
                <w:rPr>
                  <w:rFonts w:eastAsia="Times New Roman"/>
                  <w:color w:val="000000"/>
                  <w:bdr w:val="none" w:sz="0" w:space="0" w:color="auto"/>
                  <w:lang w:val="es-CL" w:eastAsia="es-CL"/>
                  <w:rPrChange w:id="6830" w:author="Observatorio 02" w:date="2017-03-23T14:31:00Z">
                    <w:rPr>
                      <w:rFonts w:eastAsia="Times New Roman"/>
                      <w:color w:val="000000"/>
                      <w:sz w:val="22"/>
                      <w:szCs w:val="22"/>
                      <w:bdr w:val="none" w:sz="0" w:space="0" w:color="auto"/>
                      <w:lang w:val="es-CL" w:eastAsia="es-CL"/>
                    </w:rPr>
                  </w:rPrChange>
                </w:rPr>
                <w:delText>63,3</w:delText>
              </w:r>
            </w:del>
          </w:p>
        </w:tc>
      </w:tr>
    </w:tbl>
    <w:p w14:paraId="30BC4FAD" w14:textId="49357920" w:rsidR="00630620" w:rsidRPr="00C2714A" w:rsidDel="00C918F7" w:rsidRDefault="00630620" w:rsidP="00737596">
      <w:pPr>
        <w:spacing w:after="0" w:line="276" w:lineRule="auto"/>
        <w:jc w:val="both"/>
        <w:rPr>
          <w:moveFrom w:id="6831" w:author="Observatorio 02" w:date="2017-03-16T16:22:00Z"/>
          <w:rFonts w:eastAsia="Times New Roman"/>
          <w:color w:val="203764"/>
          <w:sz w:val="20"/>
          <w:szCs w:val="20"/>
          <w:bdr w:val="none" w:sz="0" w:space="0" w:color="auto"/>
          <w:lang w:val="es-CL" w:eastAsia="es-CL"/>
        </w:rPr>
      </w:pPr>
      <w:moveFromRangeStart w:id="6832" w:author="Observatorio 02" w:date="2017-03-16T16:22:00Z" w:name="move477444686"/>
      <w:moveFrom w:id="6833" w:author="Observatorio 02" w:date="2017-03-16T16:22:00Z">
        <w:r w:rsidRPr="00C2714A" w:rsidDel="00C918F7">
          <w:rPr>
            <w:rFonts w:eastAsia="Times New Roman"/>
            <w:color w:val="203764"/>
            <w:sz w:val="20"/>
            <w:szCs w:val="20"/>
            <w:bdr w:val="none" w:sz="0" w:space="0" w:color="auto"/>
            <w:lang w:val="es-CL" w:eastAsia="es-CL"/>
          </w:rPr>
          <w:t>Fuente: Elaboración propia en base a NENE 2015.</w:t>
        </w:r>
      </w:moveFrom>
    </w:p>
    <w:moveFromRangeEnd w:id="6832"/>
    <w:p w14:paraId="4ABBCD3A" w14:textId="465193C7" w:rsidR="00417A63" w:rsidRPr="00C2714A" w:rsidRDefault="00417A63" w:rsidP="0082401F">
      <w:pPr>
        <w:pStyle w:val="CitaviBibliographyEntry"/>
        <w:spacing w:after="0" w:line="276" w:lineRule="auto"/>
        <w:jc w:val="both"/>
        <w:rPr>
          <w:ins w:id="6834" w:author="Observatorio 02" w:date="2017-03-16T16:22:00Z"/>
          <w:rFonts w:ascii="Times New Roman" w:hAnsi="Times New Roman" w:cs="Times New Roman"/>
          <w:color w:val="000000" w:themeColor="text1"/>
          <w:sz w:val="24"/>
          <w:szCs w:val="24"/>
          <w:lang w:val="es-ES"/>
        </w:rPr>
      </w:pPr>
    </w:p>
    <w:p w14:paraId="429F014D" w14:textId="422A6F7E" w:rsidR="00C918F7" w:rsidRPr="00C2714A" w:rsidRDefault="00C918F7" w:rsidP="0082401F">
      <w:pPr>
        <w:pStyle w:val="CitaviBibliographyEntry"/>
        <w:spacing w:after="0" w:line="276" w:lineRule="auto"/>
        <w:jc w:val="both"/>
        <w:rPr>
          <w:ins w:id="6835" w:author="Observatorio 02" w:date="2017-03-16T16:22:00Z"/>
          <w:rFonts w:ascii="Times New Roman" w:hAnsi="Times New Roman" w:cs="Times New Roman"/>
          <w:b/>
          <w:color w:val="1F3864" w:themeColor="accent5" w:themeShade="80"/>
          <w:sz w:val="24"/>
          <w:szCs w:val="24"/>
          <w:lang w:val="es-ES"/>
          <w:rPrChange w:id="6836" w:author="Observatorio 02" w:date="2017-03-23T14:31:00Z">
            <w:rPr>
              <w:ins w:id="6837" w:author="Observatorio 02" w:date="2017-03-16T16:22:00Z"/>
              <w:rFonts w:ascii="Times New Roman" w:hAnsi="Times New Roman" w:cs="Times New Roman"/>
              <w:color w:val="000000" w:themeColor="text1"/>
              <w:sz w:val="24"/>
              <w:szCs w:val="24"/>
              <w:lang w:val="es-ES"/>
            </w:rPr>
          </w:rPrChange>
        </w:rPr>
      </w:pPr>
      <w:ins w:id="6838" w:author="Observatorio 02" w:date="2017-03-16T16:23:00Z">
        <w:r w:rsidRPr="00C2714A">
          <w:rPr>
            <w:rFonts w:ascii="Times New Roman" w:hAnsi="Times New Roman" w:cs="Times New Roman"/>
            <w:b/>
            <w:color w:val="1F3864" w:themeColor="accent5" w:themeShade="80"/>
            <w:sz w:val="24"/>
            <w:szCs w:val="24"/>
            <w:lang w:val="es-ES"/>
          </w:rPr>
          <w:t>Cuadro 23</w:t>
        </w:r>
        <w:r w:rsidRPr="00C2714A">
          <w:rPr>
            <w:rFonts w:ascii="Times New Roman" w:hAnsi="Times New Roman" w:cs="Times New Roman"/>
            <w:b/>
            <w:color w:val="1F3864" w:themeColor="accent5" w:themeShade="80"/>
            <w:sz w:val="24"/>
            <w:szCs w:val="24"/>
            <w:lang w:val="es-ES"/>
            <w:rPrChange w:id="6839" w:author="Observatorio 02" w:date="2017-03-23T14:31:00Z">
              <w:rPr>
                <w:rFonts w:ascii="Times New Roman" w:hAnsi="Times New Roman" w:cs="Times New Roman"/>
                <w:color w:val="000000" w:themeColor="text1"/>
                <w:sz w:val="24"/>
                <w:szCs w:val="24"/>
                <w:lang w:val="es-ES"/>
              </w:rPr>
            </w:rPrChange>
          </w:rPr>
          <w:t xml:space="preserve">. Distribución de ocupados del sector Construcción por </w:t>
        </w:r>
      </w:ins>
      <w:ins w:id="6840" w:author="Observatorio 02" w:date="2017-04-17T12:08:00Z">
        <w:r w:rsidR="00AD2B63">
          <w:rPr>
            <w:rFonts w:ascii="Times New Roman" w:hAnsi="Times New Roman" w:cs="Times New Roman"/>
            <w:b/>
            <w:color w:val="1F3864" w:themeColor="accent5" w:themeShade="80"/>
            <w:sz w:val="24"/>
            <w:szCs w:val="24"/>
            <w:lang w:val="es-ES"/>
          </w:rPr>
          <w:t xml:space="preserve">gran grupo de </w:t>
        </w:r>
      </w:ins>
      <w:ins w:id="6841" w:author="Observatorio 02" w:date="2017-03-16T16:23:00Z">
        <w:r w:rsidRPr="00C2714A">
          <w:rPr>
            <w:rFonts w:ascii="Times New Roman" w:hAnsi="Times New Roman" w:cs="Times New Roman"/>
            <w:b/>
            <w:color w:val="1F3864" w:themeColor="accent5" w:themeShade="80"/>
            <w:sz w:val="24"/>
            <w:szCs w:val="24"/>
            <w:lang w:val="es-ES"/>
            <w:rPrChange w:id="6842" w:author="Observatorio 02" w:date="2017-03-23T14:31:00Z">
              <w:rPr>
                <w:rFonts w:ascii="Times New Roman" w:hAnsi="Times New Roman" w:cs="Times New Roman"/>
                <w:color w:val="000000" w:themeColor="text1"/>
                <w:sz w:val="24"/>
                <w:szCs w:val="24"/>
                <w:lang w:val="es-ES"/>
              </w:rPr>
            </w:rPrChange>
          </w:rPr>
          <w:t>ocupación</w:t>
        </w:r>
      </w:ins>
      <w:ins w:id="6843" w:author="Observatorio 02" w:date="2017-04-17T12:08:00Z">
        <w:r w:rsidR="00AD2B63">
          <w:rPr>
            <w:rFonts w:ascii="Times New Roman" w:hAnsi="Times New Roman" w:cs="Times New Roman"/>
            <w:b/>
            <w:color w:val="1F3864" w:themeColor="accent5" w:themeShade="80"/>
            <w:sz w:val="24"/>
            <w:szCs w:val="24"/>
            <w:lang w:val="es-ES"/>
          </w:rPr>
          <w:t>,</w:t>
        </w:r>
      </w:ins>
      <w:ins w:id="6844" w:author="Observatorio 02" w:date="2017-03-16T16:23:00Z">
        <w:r w:rsidRPr="00C2714A">
          <w:rPr>
            <w:rFonts w:ascii="Times New Roman" w:hAnsi="Times New Roman" w:cs="Times New Roman"/>
            <w:b/>
            <w:color w:val="1F3864" w:themeColor="accent5" w:themeShade="80"/>
            <w:sz w:val="24"/>
            <w:szCs w:val="24"/>
            <w:lang w:val="es-ES"/>
            <w:rPrChange w:id="6845" w:author="Observatorio 02" w:date="2017-03-23T14:31:00Z">
              <w:rPr>
                <w:rFonts w:ascii="Times New Roman" w:hAnsi="Times New Roman" w:cs="Times New Roman"/>
                <w:color w:val="000000" w:themeColor="text1"/>
                <w:sz w:val="24"/>
                <w:szCs w:val="24"/>
                <w:lang w:val="es-ES"/>
              </w:rPr>
            </w:rPrChange>
          </w:rPr>
          <w:t xml:space="preserve"> según categoría ocupacional, 2016</w:t>
        </w:r>
      </w:ins>
    </w:p>
    <w:tbl>
      <w:tblPr>
        <w:tblW w:w="8875" w:type="dxa"/>
        <w:tblCellMar>
          <w:left w:w="70" w:type="dxa"/>
          <w:right w:w="70" w:type="dxa"/>
        </w:tblCellMar>
        <w:tblLook w:val="04A0" w:firstRow="1" w:lastRow="0" w:firstColumn="1" w:lastColumn="0" w:noHBand="0" w:noVBand="1"/>
        <w:tblPrChange w:id="6846" w:author="Observatorio 02" w:date="2017-03-16T16:33:00Z">
          <w:tblPr>
            <w:tblW w:w="12657" w:type="dxa"/>
            <w:tblCellMar>
              <w:left w:w="70" w:type="dxa"/>
              <w:right w:w="70" w:type="dxa"/>
            </w:tblCellMar>
            <w:tblLook w:val="04A0" w:firstRow="1" w:lastRow="0" w:firstColumn="1" w:lastColumn="0" w:noHBand="0" w:noVBand="1"/>
          </w:tblPr>
        </w:tblPrChange>
      </w:tblPr>
      <w:tblGrid>
        <w:gridCol w:w="3717"/>
        <w:gridCol w:w="1106"/>
        <w:gridCol w:w="764"/>
        <w:gridCol w:w="1093"/>
        <w:gridCol w:w="1093"/>
        <w:gridCol w:w="1093"/>
        <w:gridCol w:w="568"/>
        <w:gridCol w:w="696"/>
        <w:tblGridChange w:id="6847">
          <w:tblGrid>
            <w:gridCol w:w="4619"/>
            <w:gridCol w:w="1106"/>
            <w:gridCol w:w="764"/>
            <w:gridCol w:w="525"/>
            <w:gridCol w:w="568"/>
            <w:gridCol w:w="538"/>
            <w:gridCol w:w="555"/>
            <w:gridCol w:w="209"/>
            <w:gridCol w:w="884"/>
            <w:gridCol w:w="209"/>
            <w:gridCol w:w="359"/>
            <w:gridCol w:w="696"/>
            <w:gridCol w:w="38"/>
            <w:gridCol w:w="1093"/>
            <w:gridCol w:w="568"/>
            <w:gridCol w:w="696"/>
          </w:tblGrid>
        </w:tblGridChange>
      </w:tblGrid>
      <w:tr w:rsidR="008A6932" w:rsidRPr="00C2714A" w14:paraId="0BED2BBC" w14:textId="77777777" w:rsidTr="008A6932">
        <w:trPr>
          <w:trHeight w:val="639"/>
          <w:ins w:id="6848" w:author="Observatorio 02" w:date="2017-03-16T16:32:00Z"/>
          <w:trPrChange w:id="6849" w:author="Observatorio 02" w:date="2017-03-16T16:33:00Z">
            <w:trPr>
              <w:trHeight w:val="900"/>
            </w:trPr>
          </w:trPrChange>
        </w:trPr>
        <w:tc>
          <w:tcPr>
            <w:tcW w:w="3717" w:type="dxa"/>
            <w:tcBorders>
              <w:top w:val="single" w:sz="8" w:space="0" w:color="000000"/>
              <w:left w:val="nil"/>
              <w:bottom w:val="single" w:sz="4" w:space="0" w:color="000000"/>
              <w:right w:val="nil"/>
            </w:tcBorders>
            <w:shd w:val="clear" w:color="000000" w:fill="FFFFFF"/>
            <w:noWrap/>
            <w:vAlign w:val="bottom"/>
            <w:hideMark/>
            <w:tcPrChange w:id="6850" w:author="Observatorio 02" w:date="2017-03-16T16:33:00Z">
              <w:tcPr>
                <w:tcW w:w="7014" w:type="dxa"/>
                <w:gridSpan w:val="4"/>
                <w:tcBorders>
                  <w:top w:val="single" w:sz="8" w:space="0" w:color="000000"/>
                  <w:left w:val="nil"/>
                  <w:bottom w:val="single" w:sz="4" w:space="0" w:color="000000"/>
                  <w:right w:val="nil"/>
                </w:tcBorders>
                <w:shd w:val="clear" w:color="000000" w:fill="FFFFFF"/>
                <w:noWrap/>
                <w:vAlign w:val="bottom"/>
                <w:hideMark/>
              </w:tcPr>
            </w:tcPrChange>
          </w:tcPr>
          <w:p w14:paraId="4523E055" w14:textId="77777777" w:rsidR="008A6932" w:rsidRPr="00C2714A" w:rsidRDefault="008A6932" w:rsidP="008A6932">
            <w:pPr>
              <w:spacing w:after="0" w:line="240" w:lineRule="auto"/>
              <w:rPr>
                <w:ins w:id="6851" w:author="Observatorio 02" w:date="2017-03-16T16:32:00Z"/>
                <w:rFonts w:eastAsia="Times New Roman"/>
                <w:sz w:val="22"/>
                <w:szCs w:val="22"/>
                <w:bdr w:val="none" w:sz="0" w:space="0" w:color="auto"/>
                <w:lang w:val="es-CL" w:eastAsia="es-CL"/>
              </w:rPr>
            </w:pPr>
            <w:ins w:id="6852" w:author="Observatorio 02" w:date="2017-03-16T16:32:00Z">
              <w:r w:rsidRPr="00C2714A">
                <w:rPr>
                  <w:rFonts w:eastAsia="Times New Roman"/>
                  <w:sz w:val="22"/>
                  <w:szCs w:val="22"/>
                  <w:bdr w:val="none" w:sz="0" w:space="0" w:color="auto"/>
                  <w:lang w:val="es-CL" w:eastAsia="es-CL"/>
                </w:rPr>
                <w:t>Gran grupo de ocupación</w:t>
              </w:r>
            </w:ins>
          </w:p>
        </w:tc>
        <w:tc>
          <w:tcPr>
            <w:tcW w:w="890" w:type="dxa"/>
            <w:tcBorders>
              <w:top w:val="single" w:sz="8" w:space="0" w:color="000000"/>
              <w:left w:val="nil"/>
              <w:bottom w:val="single" w:sz="4" w:space="0" w:color="000000"/>
              <w:right w:val="nil"/>
            </w:tcBorders>
            <w:shd w:val="clear" w:color="000000" w:fill="FFFFFF"/>
            <w:vAlign w:val="bottom"/>
            <w:hideMark/>
            <w:tcPrChange w:id="6853" w:author="Observatorio 02" w:date="2017-03-16T16:33:00Z">
              <w:tcPr>
                <w:tcW w:w="996" w:type="dxa"/>
                <w:gridSpan w:val="2"/>
                <w:tcBorders>
                  <w:top w:val="single" w:sz="8" w:space="0" w:color="000000"/>
                  <w:left w:val="nil"/>
                  <w:bottom w:val="single" w:sz="4" w:space="0" w:color="000000"/>
                  <w:right w:val="nil"/>
                </w:tcBorders>
                <w:shd w:val="clear" w:color="000000" w:fill="FFFFFF"/>
                <w:vAlign w:val="bottom"/>
                <w:hideMark/>
              </w:tcPr>
            </w:tcPrChange>
          </w:tcPr>
          <w:p w14:paraId="0C61F67F" w14:textId="77777777" w:rsidR="008A6932" w:rsidRPr="00C2714A" w:rsidRDefault="008A6932" w:rsidP="008A6932">
            <w:pPr>
              <w:spacing w:after="0" w:line="240" w:lineRule="auto"/>
              <w:jc w:val="center"/>
              <w:rPr>
                <w:ins w:id="6854" w:author="Observatorio 02" w:date="2017-03-16T16:32:00Z"/>
                <w:rFonts w:eastAsia="Times New Roman"/>
                <w:sz w:val="22"/>
                <w:szCs w:val="22"/>
                <w:bdr w:val="none" w:sz="0" w:space="0" w:color="auto"/>
                <w:lang w:val="es-CL" w:eastAsia="es-CL"/>
              </w:rPr>
            </w:pPr>
            <w:ins w:id="6855" w:author="Observatorio 02" w:date="2017-03-16T16:32:00Z">
              <w:r w:rsidRPr="00C2714A">
                <w:rPr>
                  <w:rFonts w:eastAsia="Times New Roman"/>
                  <w:sz w:val="22"/>
                  <w:szCs w:val="22"/>
                  <w:bdr w:val="none" w:sz="0" w:space="0" w:color="auto"/>
                  <w:lang w:val="es-CL" w:eastAsia="es-CL"/>
                </w:rPr>
                <w:t>Empleador</w:t>
              </w:r>
            </w:ins>
          </w:p>
        </w:tc>
        <w:tc>
          <w:tcPr>
            <w:tcW w:w="614" w:type="dxa"/>
            <w:tcBorders>
              <w:top w:val="single" w:sz="8" w:space="0" w:color="000000"/>
              <w:left w:val="nil"/>
              <w:bottom w:val="single" w:sz="4" w:space="0" w:color="000000"/>
              <w:right w:val="nil"/>
            </w:tcBorders>
            <w:shd w:val="clear" w:color="000000" w:fill="FFFFFF"/>
            <w:vAlign w:val="bottom"/>
            <w:hideMark/>
            <w:tcPrChange w:id="6856" w:author="Observatorio 02" w:date="2017-03-16T16:33:00Z">
              <w:tcPr>
                <w:tcW w:w="654" w:type="dxa"/>
                <w:gridSpan w:val="2"/>
                <w:tcBorders>
                  <w:top w:val="single" w:sz="8" w:space="0" w:color="000000"/>
                  <w:left w:val="nil"/>
                  <w:bottom w:val="single" w:sz="4" w:space="0" w:color="000000"/>
                  <w:right w:val="nil"/>
                </w:tcBorders>
                <w:shd w:val="clear" w:color="000000" w:fill="FFFFFF"/>
                <w:vAlign w:val="bottom"/>
                <w:hideMark/>
              </w:tcPr>
            </w:tcPrChange>
          </w:tcPr>
          <w:p w14:paraId="253A22E8" w14:textId="77777777" w:rsidR="008A6932" w:rsidRPr="00C2714A" w:rsidRDefault="008A6932" w:rsidP="008A6932">
            <w:pPr>
              <w:spacing w:after="0" w:line="240" w:lineRule="auto"/>
              <w:jc w:val="center"/>
              <w:rPr>
                <w:ins w:id="6857" w:author="Observatorio 02" w:date="2017-03-16T16:32:00Z"/>
                <w:rFonts w:eastAsia="Times New Roman"/>
                <w:sz w:val="22"/>
                <w:szCs w:val="22"/>
                <w:bdr w:val="none" w:sz="0" w:space="0" w:color="auto"/>
                <w:lang w:val="es-CL" w:eastAsia="es-CL"/>
              </w:rPr>
            </w:pPr>
            <w:ins w:id="6858" w:author="Observatorio 02" w:date="2017-03-16T16:32:00Z">
              <w:r w:rsidRPr="00C2714A">
                <w:rPr>
                  <w:rFonts w:eastAsia="Times New Roman"/>
                  <w:sz w:val="22"/>
                  <w:szCs w:val="22"/>
                  <w:bdr w:val="none" w:sz="0" w:space="0" w:color="auto"/>
                  <w:lang w:val="es-CL" w:eastAsia="es-CL"/>
                </w:rPr>
                <w:t>Cuenta Propia</w:t>
              </w:r>
            </w:ins>
          </w:p>
        </w:tc>
        <w:tc>
          <w:tcPr>
            <w:tcW w:w="879" w:type="dxa"/>
            <w:tcBorders>
              <w:top w:val="single" w:sz="8" w:space="0" w:color="000000"/>
              <w:left w:val="nil"/>
              <w:bottom w:val="single" w:sz="4" w:space="0" w:color="000000"/>
              <w:right w:val="nil"/>
            </w:tcBorders>
            <w:shd w:val="clear" w:color="000000" w:fill="FFFFFF"/>
            <w:vAlign w:val="bottom"/>
            <w:hideMark/>
            <w:tcPrChange w:id="6859" w:author="Observatorio 02" w:date="2017-03-16T16:33:00Z">
              <w:tcPr>
                <w:tcW w:w="983" w:type="dxa"/>
                <w:gridSpan w:val="2"/>
                <w:tcBorders>
                  <w:top w:val="single" w:sz="8" w:space="0" w:color="000000"/>
                  <w:left w:val="nil"/>
                  <w:bottom w:val="single" w:sz="4" w:space="0" w:color="000000"/>
                  <w:right w:val="nil"/>
                </w:tcBorders>
                <w:shd w:val="clear" w:color="000000" w:fill="FFFFFF"/>
                <w:vAlign w:val="bottom"/>
                <w:hideMark/>
              </w:tcPr>
            </w:tcPrChange>
          </w:tcPr>
          <w:p w14:paraId="4259DDAC" w14:textId="77777777" w:rsidR="008A6932" w:rsidRPr="00C2714A" w:rsidRDefault="008A6932" w:rsidP="008A6932">
            <w:pPr>
              <w:spacing w:after="0" w:line="240" w:lineRule="auto"/>
              <w:jc w:val="center"/>
              <w:rPr>
                <w:ins w:id="6860" w:author="Observatorio 02" w:date="2017-03-16T16:32:00Z"/>
                <w:rFonts w:eastAsia="Times New Roman"/>
                <w:sz w:val="22"/>
                <w:szCs w:val="22"/>
                <w:bdr w:val="none" w:sz="0" w:space="0" w:color="auto"/>
                <w:lang w:val="es-CL" w:eastAsia="es-CL"/>
              </w:rPr>
            </w:pPr>
            <w:ins w:id="6861" w:author="Observatorio 02" w:date="2017-03-16T16:32:00Z">
              <w:r w:rsidRPr="00C2714A">
                <w:rPr>
                  <w:rFonts w:eastAsia="Times New Roman"/>
                  <w:sz w:val="22"/>
                  <w:szCs w:val="22"/>
                  <w:bdr w:val="none" w:sz="0" w:space="0" w:color="auto"/>
                  <w:lang w:val="es-CL" w:eastAsia="es-CL"/>
                </w:rPr>
                <w:t>Asalariado sin contrato</w:t>
              </w:r>
            </w:ins>
          </w:p>
        </w:tc>
        <w:tc>
          <w:tcPr>
            <w:tcW w:w="879" w:type="dxa"/>
            <w:tcBorders>
              <w:top w:val="single" w:sz="8" w:space="0" w:color="000000"/>
              <w:left w:val="nil"/>
              <w:bottom w:val="single" w:sz="4" w:space="0" w:color="000000"/>
              <w:right w:val="nil"/>
            </w:tcBorders>
            <w:shd w:val="clear" w:color="000000" w:fill="FFFFFF"/>
            <w:vAlign w:val="bottom"/>
            <w:hideMark/>
            <w:tcPrChange w:id="6862" w:author="Observatorio 02" w:date="2017-03-16T16:33:00Z">
              <w:tcPr>
                <w:tcW w:w="983" w:type="dxa"/>
                <w:gridSpan w:val="3"/>
                <w:tcBorders>
                  <w:top w:val="single" w:sz="8" w:space="0" w:color="000000"/>
                  <w:left w:val="nil"/>
                  <w:bottom w:val="single" w:sz="4" w:space="0" w:color="000000"/>
                  <w:right w:val="nil"/>
                </w:tcBorders>
                <w:shd w:val="clear" w:color="000000" w:fill="FFFFFF"/>
                <w:vAlign w:val="bottom"/>
                <w:hideMark/>
              </w:tcPr>
            </w:tcPrChange>
          </w:tcPr>
          <w:p w14:paraId="0C99DC97" w14:textId="77777777" w:rsidR="008A6932" w:rsidRPr="00C2714A" w:rsidRDefault="008A6932" w:rsidP="008A6932">
            <w:pPr>
              <w:spacing w:after="0" w:line="240" w:lineRule="auto"/>
              <w:jc w:val="center"/>
              <w:rPr>
                <w:ins w:id="6863" w:author="Observatorio 02" w:date="2017-03-16T16:32:00Z"/>
                <w:rFonts w:eastAsia="Times New Roman"/>
                <w:sz w:val="22"/>
                <w:szCs w:val="22"/>
                <w:bdr w:val="none" w:sz="0" w:space="0" w:color="auto"/>
                <w:lang w:val="es-CL" w:eastAsia="es-CL"/>
              </w:rPr>
            </w:pPr>
            <w:ins w:id="6864" w:author="Observatorio 02" w:date="2017-03-16T16:32:00Z">
              <w:r w:rsidRPr="00C2714A">
                <w:rPr>
                  <w:rFonts w:eastAsia="Times New Roman"/>
                  <w:sz w:val="22"/>
                  <w:szCs w:val="22"/>
                  <w:bdr w:val="none" w:sz="0" w:space="0" w:color="auto"/>
                  <w:lang w:val="es-CL" w:eastAsia="es-CL"/>
                </w:rPr>
                <w:t>Asalariado con contrato definido</w:t>
              </w:r>
            </w:ins>
          </w:p>
        </w:tc>
        <w:tc>
          <w:tcPr>
            <w:tcW w:w="879" w:type="dxa"/>
            <w:tcBorders>
              <w:top w:val="single" w:sz="8" w:space="0" w:color="000000"/>
              <w:left w:val="nil"/>
              <w:bottom w:val="single" w:sz="4" w:space="0" w:color="000000"/>
              <w:right w:val="nil"/>
            </w:tcBorders>
            <w:shd w:val="clear" w:color="000000" w:fill="FFFFFF"/>
            <w:vAlign w:val="bottom"/>
            <w:hideMark/>
            <w:tcPrChange w:id="6865" w:author="Observatorio 02" w:date="2017-03-16T16:33:00Z">
              <w:tcPr>
                <w:tcW w:w="983" w:type="dxa"/>
                <w:tcBorders>
                  <w:top w:val="single" w:sz="8" w:space="0" w:color="000000"/>
                  <w:left w:val="nil"/>
                  <w:bottom w:val="single" w:sz="4" w:space="0" w:color="000000"/>
                  <w:right w:val="nil"/>
                </w:tcBorders>
                <w:shd w:val="clear" w:color="000000" w:fill="FFFFFF"/>
                <w:vAlign w:val="bottom"/>
                <w:hideMark/>
              </w:tcPr>
            </w:tcPrChange>
          </w:tcPr>
          <w:p w14:paraId="05B03CD0" w14:textId="77777777" w:rsidR="008A6932" w:rsidRPr="00C2714A" w:rsidRDefault="008A6932" w:rsidP="008A6932">
            <w:pPr>
              <w:spacing w:after="0" w:line="240" w:lineRule="auto"/>
              <w:jc w:val="center"/>
              <w:rPr>
                <w:ins w:id="6866" w:author="Observatorio 02" w:date="2017-03-16T16:32:00Z"/>
                <w:rFonts w:eastAsia="Times New Roman"/>
                <w:sz w:val="22"/>
                <w:szCs w:val="22"/>
                <w:bdr w:val="none" w:sz="0" w:space="0" w:color="auto"/>
                <w:lang w:val="es-CL" w:eastAsia="es-CL"/>
              </w:rPr>
            </w:pPr>
            <w:ins w:id="6867" w:author="Observatorio 02" w:date="2017-03-16T16:32:00Z">
              <w:r w:rsidRPr="00C2714A">
                <w:rPr>
                  <w:rFonts w:eastAsia="Times New Roman"/>
                  <w:sz w:val="22"/>
                  <w:szCs w:val="22"/>
                  <w:bdr w:val="none" w:sz="0" w:space="0" w:color="auto"/>
                  <w:lang w:val="es-CL" w:eastAsia="es-CL"/>
                </w:rPr>
                <w:t>Asalariado con contrato indefinido</w:t>
              </w:r>
            </w:ins>
          </w:p>
        </w:tc>
        <w:tc>
          <w:tcPr>
            <w:tcW w:w="457" w:type="dxa"/>
            <w:tcBorders>
              <w:top w:val="single" w:sz="8" w:space="0" w:color="000000"/>
              <w:left w:val="nil"/>
              <w:bottom w:val="single" w:sz="4" w:space="0" w:color="000000"/>
              <w:right w:val="nil"/>
            </w:tcBorders>
            <w:shd w:val="clear" w:color="000000" w:fill="FFFFFF"/>
            <w:vAlign w:val="bottom"/>
            <w:hideMark/>
            <w:tcPrChange w:id="6868" w:author="Observatorio 02" w:date="2017-03-16T16:33:00Z">
              <w:tcPr>
                <w:tcW w:w="458" w:type="dxa"/>
                <w:tcBorders>
                  <w:top w:val="single" w:sz="8" w:space="0" w:color="000000"/>
                  <w:left w:val="nil"/>
                  <w:bottom w:val="single" w:sz="4" w:space="0" w:color="000000"/>
                  <w:right w:val="nil"/>
                </w:tcBorders>
                <w:shd w:val="clear" w:color="000000" w:fill="FFFFFF"/>
                <w:vAlign w:val="bottom"/>
                <w:hideMark/>
              </w:tcPr>
            </w:tcPrChange>
          </w:tcPr>
          <w:p w14:paraId="5519B4A1" w14:textId="77777777" w:rsidR="008A6932" w:rsidRPr="00C2714A" w:rsidRDefault="008A6932" w:rsidP="008A6932">
            <w:pPr>
              <w:spacing w:after="0" w:line="240" w:lineRule="auto"/>
              <w:jc w:val="center"/>
              <w:rPr>
                <w:ins w:id="6869" w:author="Observatorio 02" w:date="2017-03-16T16:32:00Z"/>
                <w:rFonts w:eastAsia="Times New Roman"/>
                <w:sz w:val="22"/>
                <w:szCs w:val="22"/>
                <w:bdr w:val="none" w:sz="0" w:space="0" w:color="auto"/>
                <w:lang w:val="es-CL" w:eastAsia="es-CL"/>
              </w:rPr>
            </w:pPr>
            <w:ins w:id="6870" w:author="Observatorio 02" w:date="2017-03-16T16:32:00Z">
              <w:r w:rsidRPr="00C2714A">
                <w:rPr>
                  <w:rFonts w:eastAsia="Times New Roman"/>
                  <w:sz w:val="22"/>
                  <w:szCs w:val="22"/>
                  <w:bdr w:val="none" w:sz="0" w:space="0" w:color="auto"/>
                  <w:lang w:val="es-CL" w:eastAsia="es-CL"/>
                </w:rPr>
                <w:t>FNR</w:t>
              </w:r>
            </w:ins>
          </w:p>
        </w:tc>
        <w:tc>
          <w:tcPr>
            <w:tcW w:w="560" w:type="dxa"/>
            <w:tcBorders>
              <w:top w:val="single" w:sz="8" w:space="0" w:color="000000"/>
              <w:left w:val="nil"/>
              <w:bottom w:val="single" w:sz="4" w:space="0" w:color="000000"/>
              <w:right w:val="nil"/>
            </w:tcBorders>
            <w:shd w:val="clear" w:color="000000" w:fill="FFFFFF"/>
            <w:vAlign w:val="bottom"/>
            <w:hideMark/>
            <w:tcPrChange w:id="6871" w:author="Observatorio 02" w:date="2017-03-16T16:33:00Z">
              <w:tcPr>
                <w:tcW w:w="586" w:type="dxa"/>
                <w:tcBorders>
                  <w:top w:val="single" w:sz="8" w:space="0" w:color="000000"/>
                  <w:left w:val="nil"/>
                  <w:bottom w:val="single" w:sz="4" w:space="0" w:color="000000"/>
                  <w:right w:val="nil"/>
                </w:tcBorders>
                <w:shd w:val="clear" w:color="000000" w:fill="FFFFFF"/>
                <w:vAlign w:val="bottom"/>
                <w:hideMark/>
              </w:tcPr>
            </w:tcPrChange>
          </w:tcPr>
          <w:p w14:paraId="56335FC0" w14:textId="77777777" w:rsidR="008A6932" w:rsidRPr="00C2714A" w:rsidRDefault="008A6932" w:rsidP="008A6932">
            <w:pPr>
              <w:spacing w:after="0" w:line="240" w:lineRule="auto"/>
              <w:jc w:val="center"/>
              <w:rPr>
                <w:ins w:id="6872" w:author="Observatorio 02" w:date="2017-03-16T16:32:00Z"/>
                <w:rFonts w:eastAsia="Times New Roman"/>
                <w:sz w:val="22"/>
                <w:szCs w:val="22"/>
                <w:bdr w:val="none" w:sz="0" w:space="0" w:color="auto"/>
                <w:lang w:val="es-CL" w:eastAsia="es-CL"/>
              </w:rPr>
            </w:pPr>
            <w:ins w:id="6873" w:author="Observatorio 02" w:date="2017-03-16T16:32:00Z">
              <w:r w:rsidRPr="00C2714A">
                <w:rPr>
                  <w:rFonts w:eastAsia="Times New Roman"/>
                  <w:sz w:val="22"/>
                  <w:szCs w:val="22"/>
                  <w:bdr w:val="none" w:sz="0" w:space="0" w:color="auto"/>
                  <w:lang w:val="es-CL" w:eastAsia="es-CL"/>
                </w:rPr>
                <w:t>Total</w:t>
              </w:r>
            </w:ins>
          </w:p>
        </w:tc>
      </w:tr>
      <w:tr w:rsidR="008A6932" w:rsidRPr="00C2714A" w14:paraId="779209A5" w14:textId="77777777" w:rsidTr="008A6932">
        <w:tblPrEx>
          <w:tblPrExChange w:id="6874" w:author="Observatorio 02" w:date="2017-03-16T16:33:00Z">
            <w:tblPrEx>
              <w:tblW w:w="8839" w:type="dxa"/>
            </w:tblPrEx>
          </w:tblPrExChange>
        </w:tblPrEx>
        <w:trPr>
          <w:trHeight w:val="213"/>
          <w:ins w:id="6875" w:author="Observatorio 02" w:date="2017-03-16T16:32:00Z"/>
          <w:trPrChange w:id="6876"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877" w:author="Observatorio 02" w:date="2017-03-16T16:33:00Z">
              <w:tcPr>
                <w:tcW w:w="4619" w:type="dxa"/>
                <w:tcBorders>
                  <w:top w:val="nil"/>
                  <w:left w:val="nil"/>
                  <w:bottom w:val="nil"/>
                  <w:right w:val="nil"/>
                </w:tcBorders>
                <w:shd w:val="clear" w:color="000000" w:fill="FFFFFF"/>
                <w:noWrap/>
                <w:vAlign w:val="bottom"/>
                <w:hideMark/>
              </w:tcPr>
            </w:tcPrChange>
          </w:tcPr>
          <w:p w14:paraId="24B37CC0" w14:textId="77777777" w:rsidR="008A6932" w:rsidRPr="00C2714A" w:rsidRDefault="008A6932" w:rsidP="008A6932">
            <w:pPr>
              <w:spacing w:after="0" w:line="240" w:lineRule="auto"/>
              <w:rPr>
                <w:ins w:id="6878" w:author="Observatorio 02" w:date="2017-03-16T16:32:00Z"/>
                <w:rFonts w:eastAsia="Times New Roman"/>
                <w:sz w:val="22"/>
                <w:szCs w:val="22"/>
                <w:bdr w:val="none" w:sz="0" w:space="0" w:color="auto"/>
                <w:lang w:val="es-CL" w:eastAsia="es-CL"/>
              </w:rPr>
            </w:pPr>
            <w:ins w:id="6879" w:author="Observatorio 02" w:date="2017-03-16T16:32:00Z">
              <w:r w:rsidRPr="00C2714A">
                <w:rPr>
                  <w:rFonts w:eastAsia="Times New Roman"/>
                  <w:sz w:val="22"/>
                  <w:szCs w:val="22"/>
                  <w:bdr w:val="none" w:sz="0" w:space="0" w:color="auto"/>
                  <w:lang w:val="es-CL" w:eastAsia="es-CL"/>
                </w:rPr>
                <w:t>Miembros del poder ejecutivo y de los cuerpos legislativos y personal directivo</w:t>
              </w:r>
            </w:ins>
          </w:p>
        </w:tc>
        <w:tc>
          <w:tcPr>
            <w:tcW w:w="890" w:type="dxa"/>
            <w:tcBorders>
              <w:top w:val="nil"/>
              <w:left w:val="nil"/>
              <w:bottom w:val="nil"/>
              <w:right w:val="nil"/>
            </w:tcBorders>
            <w:shd w:val="clear" w:color="000000" w:fill="FFFFFF"/>
            <w:noWrap/>
            <w:vAlign w:val="bottom"/>
            <w:hideMark/>
            <w:tcPrChange w:id="6880" w:author="Observatorio 02" w:date="2017-03-16T16:33:00Z">
              <w:tcPr>
                <w:tcW w:w="728" w:type="dxa"/>
                <w:tcBorders>
                  <w:top w:val="nil"/>
                  <w:left w:val="nil"/>
                  <w:bottom w:val="nil"/>
                  <w:right w:val="nil"/>
                </w:tcBorders>
                <w:shd w:val="clear" w:color="000000" w:fill="FFFFFF"/>
                <w:noWrap/>
                <w:vAlign w:val="bottom"/>
                <w:hideMark/>
              </w:tcPr>
            </w:tcPrChange>
          </w:tcPr>
          <w:p w14:paraId="14C5A719" w14:textId="77777777" w:rsidR="008A6932" w:rsidRPr="00C2714A" w:rsidRDefault="008A6932" w:rsidP="008A6932">
            <w:pPr>
              <w:spacing w:after="0" w:line="240" w:lineRule="auto"/>
              <w:jc w:val="right"/>
              <w:rPr>
                <w:ins w:id="6881" w:author="Observatorio 02" w:date="2017-03-16T16:32:00Z"/>
                <w:rFonts w:eastAsia="Times New Roman"/>
                <w:sz w:val="22"/>
                <w:szCs w:val="22"/>
                <w:bdr w:val="none" w:sz="0" w:space="0" w:color="auto"/>
                <w:lang w:val="es-CL" w:eastAsia="es-CL"/>
              </w:rPr>
            </w:pPr>
            <w:ins w:id="6882" w:author="Observatorio 02" w:date="2017-03-16T16:32:00Z">
              <w:r w:rsidRPr="00C2714A">
                <w:rPr>
                  <w:rFonts w:eastAsia="Times New Roman"/>
                  <w:sz w:val="22"/>
                  <w:szCs w:val="22"/>
                  <w:bdr w:val="none" w:sz="0" w:space="0" w:color="auto"/>
                  <w:lang w:val="es-CL" w:eastAsia="es-CL"/>
                </w:rPr>
                <w:t>75,5</w:t>
              </w:r>
            </w:ins>
          </w:p>
        </w:tc>
        <w:tc>
          <w:tcPr>
            <w:tcW w:w="614" w:type="dxa"/>
            <w:tcBorders>
              <w:top w:val="nil"/>
              <w:left w:val="nil"/>
              <w:bottom w:val="nil"/>
              <w:right w:val="nil"/>
            </w:tcBorders>
            <w:shd w:val="clear" w:color="000000" w:fill="FFFFFF"/>
            <w:noWrap/>
            <w:vAlign w:val="bottom"/>
            <w:hideMark/>
            <w:tcPrChange w:id="6883" w:author="Observatorio 02" w:date="2017-03-16T16:33:00Z">
              <w:tcPr>
                <w:tcW w:w="503" w:type="dxa"/>
                <w:tcBorders>
                  <w:top w:val="nil"/>
                  <w:left w:val="nil"/>
                  <w:bottom w:val="nil"/>
                  <w:right w:val="nil"/>
                </w:tcBorders>
                <w:shd w:val="clear" w:color="000000" w:fill="FFFFFF"/>
                <w:noWrap/>
                <w:vAlign w:val="bottom"/>
                <w:hideMark/>
              </w:tcPr>
            </w:tcPrChange>
          </w:tcPr>
          <w:p w14:paraId="7DA81949" w14:textId="77777777" w:rsidR="008A6932" w:rsidRPr="00C2714A" w:rsidRDefault="008A6932" w:rsidP="008A6932">
            <w:pPr>
              <w:spacing w:after="0" w:line="240" w:lineRule="auto"/>
              <w:jc w:val="right"/>
              <w:rPr>
                <w:ins w:id="6884" w:author="Observatorio 02" w:date="2017-03-16T16:32:00Z"/>
                <w:rFonts w:eastAsia="Times New Roman"/>
                <w:sz w:val="22"/>
                <w:szCs w:val="22"/>
                <w:bdr w:val="none" w:sz="0" w:space="0" w:color="auto"/>
                <w:lang w:val="es-CL" w:eastAsia="es-CL"/>
              </w:rPr>
            </w:pPr>
            <w:ins w:id="6885" w:author="Observatorio 02" w:date="2017-03-16T16:32:00Z">
              <w:r w:rsidRPr="00C2714A">
                <w:rPr>
                  <w:rFonts w:eastAsia="Times New Roman"/>
                  <w:sz w:val="22"/>
                  <w:szCs w:val="22"/>
                  <w:bdr w:val="none" w:sz="0" w:space="0" w:color="auto"/>
                  <w:lang w:val="es-CL" w:eastAsia="es-CL"/>
                </w:rPr>
                <w:t>3,7</w:t>
              </w:r>
            </w:ins>
          </w:p>
        </w:tc>
        <w:tc>
          <w:tcPr>
            <w:tcW w:w="879" w:type="dxa"/>
            <w:tcBorders>
              <w:top w:val="nil"/>
              <w:left w:val="nil"/>
              <w:bottom w:val="nil"/>
              <w:right w:val="nil"/>
            </w:tcBorders>
            <w:shd w:val="clear" w:color="000000" w:fill="FFFFFF"/>
            <w:noWrap/>
            <w:vAlign w:val="bottom"/>
            <w:hideMark/>
            <w:tcPrChange w:id="688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DEEFFE" w14:textId="77777777" w:rsidR="008A6932" w:rsidRPr="00C2714A" w:rsidRDefault="008A6932" w:rsidP="008A6932">
            <w:pPr>
              <w:spacing w:after="0" w:line="240" w:lineRule="auto"/>
              <w:jc w:val="right"/>
              <w:rPr>
                <w:ins w:id="6887" w:author="Observatorio 02" w:date="2017-03-16T16:32:00Z"/>
                <w:rFonts w:eastAsia="Times New Roman"/>
                <w:sz w:val="22"/>
                <w:szCs w:val="22"/>
                <w:bdr w:val="none" w:sz="0" w:space="0" w:color="auto"/>
                <w:lang w:val="es-CL" w:eastAsia="es-CL"/>
              </w:rPr>
            </w:pPr>
            <w:ins w:id="6888" w:author="Observatorio 02" w:date="2017-03-16T16:32:00Z">
              <w:r w:rsidRPr="00C2714A">
                <w:rPr>
                  <w:rFonts w:eastAsia="Times New Roman"/>
                  <w:sz w:val="22"/>
                  <w:szCs w:val="22"/>
                  <w:bdr w:val="none" w:sz="0" w:space="0" w:color="auto"/>
                  <w:lang w:val="es-CL" w:eastAsia="es-CL"/>
                </w:rPr>
                <w:t>0,0</w:t>
              </w:r>
            </w:ins>
          </w:p>
        </w:tc>
        <w:tc>
          <w:tcPr>
            <w:tcW w:w="879" w:type="dxa"/>
            <w:tcBorders>
              <w:top w:val="nil"/>
              <w:left w:val="nil"/>
              <w:bottom w:val="nil"/>
              <w:right w:val="nil"/>
            </w:tcBorders>
            <w:shd w:val="clear" w:color="000000" w:fill="FFFFFF"/>
            <w:noWrap/>
            <w:vAlign w:val="bottom"/>
            <w:hideMark/>
            <w:tcPrChange w:id="688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7A9C175" w14:textId="77777777" w:rsidR="008A6932" w:rsidRPr="00C2714A" w:rsidRDefault="008A6932" w:rsidP="008A6932">
            <w:pPr>
              <w:spacing w:after="0" w:line="240" w:lineRule="auto"/>
              <w:jc w:val="right"/>
              <w:rPr>
                <w:ins w:id="6890" w:author="Observatorio 02" w:date="2017-03-16T16:32:00Z"/>
                <w:rFonts w:eastAsia="Times New Roman"/>
                <w:sz w:val="22"/>
                <w:szCs w:val="22"/>
                <w:bdr w:val="none" w:sz="0" w:space="0" w:color="auto"/>
                <w:lang w:val="es-CL" w:eastAsia="es-CL"/>
              </w:rPr>
            </w:pPr>
            <w:ins w:id="6891" w:author="Observatorio 02" w:date="2017-03-16T16:32:00Z">
              <w:r w:rsidRPr="00C2714A">
                <w:rPr>
                  <w:rFonts w:eastAsia="Times New Roman"/>
                  <w:sz w:val="22"/>
                  <w:szCs w:val="22"/>
                  <w:bdr w:val="none" w:sz="0" w:space="0" w:color="auto"/>
                  <w:lang w:val="es-CL" w:eastAsia="es-CL"/>
                </w:rPr>
                <w:t>0,6</w:t>
              </w:r>
            </w:ins>
          </w:p>
        </w:tc>
        <w:tc>
          <w:tcPr>
            <w:tcW w:w="879" w:type="dxa"/>
            <w:tcBorders>
              <w:top w:val="nil"/>
              <w:left w:val="nil"/>
              <w:bottom w:val="nil"/>
              <w:right w:val="nil"/>
            </w:tcBorders>
            <w:shd w:val="clear" w:color="000000" w:fill="FFFFFF"/>
            <w:noWrap/>
            <w:vAlign w:val="bottom"/>
            <w:hideMark/>
            <w:tcPrChange w:id="6892"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66F8BB4" w14:textId="77777777" w:rsidR="008A6932" w:rsidRPr="00C2714A" w:rsidRDefault="008A6932" w:rsidP="008A6932">
            <w:pPr>
              <w:spacing w:after="0" w:line="240" w:lineRule="auto"/>
              <w:jc w:val="right"/>
              <w:rPr>
                <w:ins w:id="6893" w:author="Observatorio 02" w:date="2017-03-16T16:32:00Z"/>
                <w:rFonts w:eastAsia="Times New Roman"/>
                <w:sz w:val="22"/>
                <w:szCs w:val="22"/>
                <w:bdr w:val="none" w:sz="0" w:space="0" w:color="auto"/>
                <w:lang w:val="es-CL" w:eastAsia="es-CL"/>
              </w:rPr>
            </w:pPr>
            <w:ins w:id="6894" w:author="Observatorio 02" w:date="2017-03-16T16:32:00Z">
              <w:r w:rsidRPr="00C2714A">
                <w:rPr>
                  <w:rFonts w:eastAsia="Times New Roman"/>
                  <w:sz w:val="22"/>
                  <w:szCs w:val="22"/>
                  <w:bdr w:val="none" w:sz="0" w:space="0" w:color="auto"/>
                  <w:lang w:val="es-CL" w:eastAsia="es-CL"/>
                </w:rPr>
                <w:t>20,2</w:t>
              </w:r>
            </w:ins>
          </w:p>
        </w:tc>
        <w:tc>
          <w:tcPr>
            <w:tcW w:w="457" w:type="dxa"/>
            <w:tcBorders>
              <w:top w:val="nil"/>
              <w:left w:val="nil"/>
              <w:bottom w:val="nil"/>
              <w:right w:val="nil"/>
            </w:tcBorders>
            <w:shd w:val="clear" w:color="000000" w:fill="FFFFFF"/>
            <w:noWrap/>
            <w:vAlign w:val="bottom"/>
            <w:hideMark/>
            <w:tcPrChange w:id="6895"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04F6F4E" w14:textId="77777777" w:rsidR="008A6932" w:rsidRPr="00C2714A" w:rsidRDefault="008A6932" w:rsidP="008A6932">
            <w:pPr>
              <w:spacing w:after="0" w:line="240" w:lineRule="auto"/>
              <w:jc w:val="right"/>
              <w:rPr>
                <w:ins w:id="6896" w:author="Observatorio 02" w:date="2017-03-16T16:32:00Z"/>
                <w:rFonts w:eastAsia="Times New Roman"/>
                <w:sz w:val="22"/>
                <w:szCs w:val="22"/>
                <w:bdr w:val="none" w:sz="0" w:space="0" w:color="auto"/>
                <w:lang w:val="es-CL" w:eastAsia="es-CL"/>
              </w:rPr>
            </w:pPr>
            <w:ins w:id="6897" w:author="Observatorio 02" w:date="2017-03-16T16:32:00Z">
              <w:r w:rsidRPr="00C2714A">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6898" w:author="Observatorio 02" w:date="2017-03-16T16:33:00Z">
              <w:tcPr>
                <w:tcW w:w="458" w:type="dxa"/>
                <w:tcBorders>
                  <w:top w:val="nil"/>
                  <w:left w:val="nil"/>
                  <w:bottom w:val="nil"/>
                  <w:right w:val="nil"/>
                </w:tcBorders>
                <w:shd w:val="clear" w:color="000000" w:fill="FFFFFF"/>
                <w:noWrap/>
                <w:vAlign w:val="bottom"/>
                <w:hideMark/>
              </w:tcPr>
            </w:tcPrChange>
          </w:tcPr>
          <w:p w14:paraId="726DC100" w14:textId="77777777" w:rsidR="008A6932" w:rsidRPr="00C2714A" w:rsidRDefault="008A6932" w:rsidP="008A6932">
            <w:pPr>
              <w:spacing w:after="0" w:line="240" w:lineRule="auto"/>
              <w:jc w:val="right"/>
              <w:rPr>
                <w:ins w:id="6899" w:author="Observatorio 02" w:date="2017-03-16T16:32:00Z"/>
                <w:rFonts w:eastAsia="Times New Roman"/>
                <w:sz w:val="22"/>
                <w:szCs w:val="22"/>
                <w:bdr w:val="none" w:sz="0" w:space="0" w:color="auto"/>
                <w:lang w:val="es-CL" w:eastAsia="es-CL"/>
              </w:rPr>
            </w:pPr>
            <w:ins w:id="6900" w:author="Observatorio 02" w:date="2017-03-16T16:32:00Z">
              <w:r w:rsidRPr="00C2714A">
                <w:rPr>
                  <w:rFonts w:eastAsia="Times New Roman"/>
                  <w:sz w:val="22"/>
                  <w:szCs w:val="22"/>
                  <w:bdr w:val="none" w:sz="0" w:space="0" w:color="auto"/>
                  <w:lang w:val="es-CL" w:eastAsia="es-CL"/>
                </w:rPr>
                <w:t>100,0</w:t>
              </w:r>
            </w:ins>
          </w:p>
        </w:tc>
      </w:tr>
      <w:tr w:rsidR="008A6932" w:rsidRPr="00C2714A" w14:paraId="0B87FD65" w14:textId="77777777" w:rsidTr="008A6932">
        <w:tblPrEx>
          <w:tblPrExChange w:id="6901" w:author="Observatorio 02" w:date="2017-03-16T16:33:00Z">
            <w:tblPrEx>
              <w:tblW w:w="8839" w:type="dxa"/>
            </w:tblPrEx>
          </w:tblPrExChange>
        </w:tblPrEx>
        <w:trPr>
          <w:trHeight w:val="213"/>
          <w:ins w:id="6902" w:author="Observatorio 02" w:date="2017-03-16T16:32:00Z"/>
          <w:trPrChange w:id="6903"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904" w:author="Observatorio 02" w:date="2017-03-16T16:33:00Z">
              <w:tcPr>
                <w:tcW w:w="4619" w:type="dxa"/>
                <w:tcBorders>
                  <w:top w:val="nil"/>
                  <w:left w:val="nil"/>
                  <w:bottom w:val="nil"/>
                  <w:right w:val="nil"/>
                </w:tcBorders>
                <w:shd w:val="clear" w:color="000000" w:fill="FFFFFF"/>
                <w:noWrap/>
                <w:vAlign w:val="bottom"/>
                <w:hideMark/>
              </w:tcPr>
            </w:tcPrChange>
          </w:tcPr>
          <w:p w14:paraId="3888E778" w14:textId="77777777" w:rsidR="008A6932" w:rsidRPr="00C2714A" w:rsidRDefault="008A6932" w:rsidP="008A6932">
            <w:pPr>
              <w:spacing w:after="0" w:line="240" w:lineRule="auto"/>
              <w:rPr>
                <w:ins w:id="6905" w:author="Observatorio 02" w:date="2017-03-16T16:32:00Z"/>
                <w:rFonts w:eastAsia="Times New Roman"/>
                <w:sz w:val="22"/>
                <w:szCs w:val="22"/>
                <w:bdr w:val="none" w:sz="0" w:space="0" w:color="auto"/>
                <w:lang w:val="es-CL" w:eastAsia="es-CL"/>
              </w:rPr>
            </w:pPr>
            <w:ins w:id="6906" w:author="Observatorio 02" w:date="2017-03-16T16:32:00Z">
              <w:r w:rsidRPr="00C2714A">
                <w:rPr>
                  <w:rFonts w:eastAsia="Times New Roman"/>
                  <w:sz w:val="22"/>
                  <w:szCs w:val="22"/>
                  <w:bdr w:val="none" w:sz="0" w:space="0" w:color="auto"/>
                  <w:lang w:val="es-CL" w:eastAsia="es-CL"/>
                </w:rPr>
                <w:t>Profesionales, científicos e intelectuales</w:t>
              </w:r>
            </w:ins>
          </w:p>
        </w:tc>
        <w:tc>
          <w:tcPr>
            <w:tcW w:w="890" w:type="dxa"/>
            <w:tcBorders>
              <w:top w:val="nil"/>
              <w:left w:val="nil"/>
              <w:bottom w:val="nil"/>
              <w:right w:val="nil"/>
            </w:tcBorders>
            <w:shd w:val="clear" w:color="000000" w:fill="FFFFFF"/>
            <w:noWrap/>
            <w:vAlign w:val="bottom"/>
            <w:hideMark/>
            <w:tcPrChange w:id="6907" w:author="Observatorio 02" w:date="2017-03-16T16:33:00Z">
              <w:tcPr>
                <w:tcW w:w="728" w:type="dxa"/>
                <w:tcBorders>
                  <w:top w:val="nil"/>
                  <w:left w:val="nil"/>
                  <w:bottom w:val="nil"/>
                  <w:right w:val="nil"/>
                </w:tcBorders>
                <w:shd w:val="clear" w:color="000000" w:fill="FFFFFF"/>
                <w:noWrap/>
                <w:vAlign w:val="bottom"/>
                <w:hideMark/>
              </w:tcPr>
            </w:tcPrChange>
          </w:tcPr>
          <w:p w14:paraId="7724A90D" w14:textId="77777777" w:rsidR="008A6932" w:rsidRPr="00C2714A" w:rsidRDefault="008A6932" w:rsidP="008A6932">
            <w:pPr>
              <w:spacing w:after="0" w:line="240" w:lineRule="auto"/>
              <w:jc w:val="right"/>
              <w:rPr>
                <w:ins w:id="6908" w:author="Observatorio 02" w:date="2017-03-16T16:32:00Z"/>
                <w:rFonts w:eastAsia="Times New Roman"/>
                <w:sz w:val="22"/>
                <w:szCs w:val="22"/>
                <w:bdr w:val="none" w:sz="0" w:space="0" w:color="auto"/>
                <w:lang w:val="es-CL" w:eastAsia="es-CL"/>
              </w:rPr>
            </w:pPr>
            <w:ins w:id="6909" w:author="Observatorio 02" w:date="2017-03-16T16:32:00Z">
              <w:r w:rsidRPr="00C2714A">
                <w:rPr>
                  <w:rFonts w:eastAsia="Times New Roman"/>
                  <w:sz w:val="22"/>
                  <w:szCs w:val="22"/>
                  <w:bdr w:val="none" w:sz="0" w:space="0" w:color="auto"/>
                  <w:lang w:val="es-CL" w:eastAsia="es-CL"/>
                </w:rPr>
                <w:t>14,3</w:t>
              </w:r>
            </w:ins>
          </w:p>
        </w:tc>
        <w:tc>
          <w:tcPr>
            <w:tcW w:w="614" w:type="dxa"/>
            <w:tcBorders>
              <w:top w:val="nil"/>
              <w:left w:val="nil"/>
              <w:bottom w:val="nil"/>
              <w:right w:val="nil"/>
            </w:tcBorders>
            <w:shd w:val="clear" w:color="000000" w:fill="FFFFFF"/>
            <w:noWrap/>
            <w:vAlign w:val="bottom"/>
            <w:hideMark/>
            <w:tcPrChange w:id="6910" w:author="Observatorio 02" w:date="2017-03-16T16:33:00Z">
              <w:tcPr>
                <w:tcW w:w="503" w:type="dxa"/>
                <w:tcBorders>
                  <w:top w:val="nil"/>
                  <w:left w:val="nil"/>
                  <w:bottom w:val="nil"/>
                  <w:right w:val="nil"/>
                </w:tcBorders>
                <w:shd w:val="clear" w:color="000000" w:fill="FFFFFF"/>
                <w:noWrap/>
                <w:vAlign w:val="bottom"/>
                <w:hideMark/>
              </w:tcPr>
            </w:tcPrChange>
          </w:tcPr>
          <w:p w14:paraId="54765C58" w14:textId="77777777" w:rsidR="008A6932" w:rsidRPr="00C2714A" w:rsidRDefault="008A6932" w:rsidP="008A6932">
            <w:pPr>
              <w:spacing w:after="0" w:line="240" w:lineRule="auto"/>
              <w:jc w:val="right"/>
              <w:rPr>
                <w:ins w:id="6911" w:author="Observatorio 02" w:date="2017-03-16T16:32:00Z"/>
                <w:rFonts w:eastAsia="Times New Roman"/>
                <w:sz w:val="22"/>
                <w:szCs w:val="22"/>
                <w:bdr w:val="none" w:sz="0" w:space="0" w:color="auto"/>
                <w:lang w:val="es-CL" w:eastAsia="es-CL"/>
              </w:rPr>
            </w:pPr>
            <w:ins w:id="6912" w:author="Observatorio 02" w:date="2017-03-16T16:32:00Z">
              <w:r w:rsidRPr="00C2714A">
                <w:rPr>
                  <w:rFonts w:eastAsia="Times New Roman"/>
                  <w:sz w:val="22"/>
                  <w:szCs w:val="22"/>
                  <w:bdr w:val="none" w:sz="0" w:space="0" w:color="auto"/>
                  <w:lang w:val="es-CL" w:eastAsia="es-CL"/>
                </w:rPr>
                <w:t>1,6</w:t>
              </w:r>
            </w:ins>
          </w:p>
        </w:tc>
        <w:tc>
          <w:tcPr>
            <w:tcW w:w="879" w:type="dxa"/>
            <w:tcBorders>
              <w:top w:val="nil"/>
              <w:left w:val="nil"/>
              <w:bottom w:val="nil"/>
              <w:right w:val="nil"/>
            </w:tcBorders>
            <w:shd w:val="clear" w:color="000000" w:fill="FFFFFF"/>
            <w:noWrap/>
            <w:vAlign w:val="bottom"/>
            <w:hideMark/>
            <w:tcPrChange w:id="691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5BC1894A" w14:textId="77777777" w:rsidR="008A6932" w:rsidRPr="00C2714A" w:rsidRDefault="008A6932" w:rsidP="008A6932">
            <w:pPr>
              <w:spacing w:after="0" w:line="240" w:lineRule="auto"/>
              <w:jc w:val="right"/>
              <w:rPr>
                <w:ins w:id="6914" w:author="Observatorio 02" w:date="2017-03-16T16:32:00Z"/>
                <w:rFonts w:eastAsia="Times New Roman"/>
                <w:sz w:val="22"/>
                <w:szCs w:val="22"/>
                <w:bdr w:val="none" w:sz="0" w:space="0" w:color="auto"/>
                <w:lang w:val="es-CL" w:eastAsia="es-CL"/>
              </w:rPr>
            </w:pPr>
            <w:ins w:id="6915" w:author="Observatorio 02" w:date="2017-03-16T16:32:00Z">
              <w:r w:rsidRPr="00C2714A">
                <w:rPr>
                  <w:rFonts w:eastAsia="Times New Roman"/>
                  <w:sz w:val="22"/>
                  <w:szCs w:val="22"/>
                  <w:bdr w:val="none" w:sz="0" w:space="0" w:color="auto"/>
                  <w:lang w:val="es-CL" w:eastAsia="es-CL"/>
                </w:rPr>
                <w:t>2,7</w:t>
              </w:r>
            </w:ins>
          </w:p>
        </w:tc>
        <w:tc>
          <w:tcPr>
            <w:tcW w:w="879" w:type="dxa"/>
            <w:tcBorders>
              <w:top w:val="nil"/>
              <w:left w:val="nil"/>
              <w:bottom w:val="nil"/>
              <w:right w:val="nil"/>
            </w:tcBorders>
            <w:shd w:val="clear" w:color="000000" w:fill="FFFFFF"/>
            <w:noWrap/>
            <w:vAlign w:val="bottom"/>
            <w:hideMark/>
            <w:tcPrChange w:id="691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ABCB63F" w14:textId="77777777" w:rsidR="008A6932" w:rsidRPr="00C2714A" w:rsidRDefault="008A6932" w:rsidP="008A6932">
            <w:pPr>
              <w:spacing w:after="0" w:line="240" w:lineRule="auto"/>
              <w:jc w:val="right"/>
              <w:rPr>
                <w:ins w:id="6917" w:author="Observatorio 02" w:date="2017-03-16T16:32:00Z"/>
                <w:rFonts w:eastAsia="Times New Roman"/>
                <w:sz w:val="22"/>
                <w:szCs w:val="22"/>
                <w:bdr w:val="none" w:sz="0" w:space="0" w:color="auto"/>
                <w:lang w:val="es-CL" w:eastAsia="es-CL"/>
              </w:rPr>
            </w:pPr>
            <w:ins w:id="6918" w:author="Observatorio 02" w:date="2017-03-16T16:32:00Z">
              <w:r w:rsidRPr="00C2714A">
                <w:rPr>
                  <w:rFonts w:eastAsia="Times New Roman"/>
                  <w:sz w:val="22"/>
                  <w:szCs w:val="22"/>
                  <w:bdr w:val="none" w:sz="0" w:space="0" w:color="auto"/>
                  <w:lang w:val="es-CL" w:eastAsia="es-CL"/>
                </w:rPr>
                <w:t>22,0</w:t>
              </w:r>
            </w:ins>
          </w:p>
        </w:tc>
        <w:tc>
          <w:tcPr>
            <w:tcW w:w="879" w:type="dxa"/>
            <w:tcBorders>
              <w:top w:val="nil"/>
              <w:left w:val="nil"/>
              <w:bottom w:val="nil"/>
              <w:right w:val="nil"/>
            </w:tcBorders>
            <w:shd w:val="clear" w:color="000000" w:fill="FFFFFF"/>
            <w:noWrap/>
            <w:vAlign w:val="bottom"/>
            <w:hideMark/>
            <w:tcPrChange w:id="6919"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24A86AFA" w14:textId="77777777" w:rsidR="008A6932" w:rsidRPr="00C2714A" w:rsidRDefault="008A6932" w:rsidP="008A6932">
            <w:pPr>
              <w:spacing w:after="0" w:line="240" w:lineRule="auto"/>
              <w:jc w:val="right"/>
              <w:rPr>
                <w:ins w:id="6920" w:author="Observatorio 02" w:date="2017-03-16T16:32:00Z"/>
                <w:rFonts w:eastAsia="Times New Roman"/>
                <w:sz w:val="22"/>
                <w:szCs w:val="22"/>
                <w:bdr w:val="none" w:sz="0" w:space="0" w:color="auto"/>
                <w:lang w:val="es-CL" w:eastAsia="es-CL"/>
              </w:rPr>
            </w:pPr>
            <w:ins w:id="6921" w:author="Observatorio 02" w:date="2017-03-16T16:32:00Z">
              <w:r w:rsidRPr="00C2714A">
                <w:rPr>
                  <w:rFonts w:eastAsia="Times New Roman"/>
                  <w:sz w:val="22"/>
                  <w:szCs w:val="22"/>
                  <w:bdr w:val="none" w:sz="0" w:space="0" w:color="auto"/>
                  <w:lang w:val="es-CL" w:eastAsia="es-CL"/>
                </w:rPr>
                <w:t>59,3</w:t>
              </w:r>
            </w:ins>
          </w:p>
        </w:tc>
        <w:tc>
          <w:tcPr>
            <w:tcW w:w="457" w:type="dxa"/>
            <w:tcBorders>
              <w:top w:val="nil"/>
              <w:left w:val="nil"/>
              <w:bottom w:val="nil"/>
              <w:right w:val="nil"/>
            </w:tcBorders>
            <w:shd w:val="clear" w:color="000000" w:fill="FFFFFF"/>
            <w:noWrap/>
            <w:vAlign w:val="bottom"/>
            <w:hideMark/>
            <w:tcPrChange w:id="6922"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6C1CB55C" w14:textId="77777777" w:rsidR="008A6932" w:rsidRPr="00C2714A" w:rsidRDefault="008A6932" w:rsidP="008A6932">
            <w:pPr>
              <w:spacing w:after="0" w:line="240" w:lineRule="auto"/>
              <w:jc w:val="right"/>
              <w:rPr>
                <w:ins w:id="6923" w:author="Observatorio 02" w:date="2017-03-16T16:32:00Z"/>
                <w:rFonts w:eastAsia="Times New Roman"/>
                <w:sz w:val="22"/>
                <w:szCs w:val="22"/>
                <w:bdr w:val="none" w:sz="0" w:space="0" w:color="auto"/>
                <w:lang w:val="es-CL" w:eastAsia="es-CL"/>
              </w:rPr>
            </w:pPr>
            <w:ins w:id="6924" w:author="Observatorio 02" w:date="2017-03-16T16:32:00Z">
              <w:r w:rsidRPr="00C2714A">
                <w:rPr>
                  <w:rFonts w:eastAsia="Times New Roman"/>
                  <w:sz w:val="22"/>
                  <w:szCs w:val="22"/>
                  <w:bdr w:val="none" w:sz="0" w:space="0" w:color="auto"/>
                  <w:lang w:val="es-CL" w:eastAsia="es-CL"/>
                </w:rPr>
                <w:t>0,1</w:t>
              </w:r>
            </w:ins>
          </w:p>
        </w:tc>
        <w:tc>
          <w:tcPr>
            <w:tcW w:w="560" w:type="dxa"/>
            <w:tcBorders>
              <w:top w:val="nil"/>
              <w:left w:val="nil"/>
              <w:bottom w:val="nil"/>
              <w:right w:val="nil"/>
            </w:tcBorders>
            <w:shd w:val="clear" w:color="000000" w:fill="FFFFFF"/>
            <w:noWrap/>
            <w:vAlign w:val="bottom"/>
            <w:hideMark/>
            <w:tcPrChange w:id="6925" w:author="Observatorio 02" w:date="2017-03-16T16:33:00Z">
              <w:tcPr>
                <w:tcW w:w="458" w:type="dxa"/>
                <w:tcBorders>
                  <w:top w:val="nil"/>
                  <w:left w:val="nil"/>
                  <w:bottom w:val="nil"/>
                  <w:right w:val="nil"/>
                </w:tcBorders>
                <w:shd w:val="clear" w:color="000000" w:fill="FFFFFF"/>
                <w:noWrap/>
                <w:vAlign w:val="bottom"/>
                <w:hideMark/>
              </w:tcPr>
            </w:tcPrChange>
          </w:tcPr>
          <w:p w14:paraId="246681A3" w14:textId="77777777" w:rsidR="008A6932" w:rsidRPr="00C2714A" w:rsidRDefault="008A6932" w:rsidP="008A6932">
            <w:pPr>
              <w:spacing w:after="0" w:line="240" w:lineRule="auto"/>
              <w:jc w:val="right"/>
              <w:rPr>
                <w:ins w:id="6926" w:author="Observatorio 02" w:date="2017-03-16T16:32:00Z"/>
                <w:rFonts w:eastAsia="Times New Roman"/>
                <w:sz w:val="22"/>
                <w:szCs w:val="22"/>
                <w:bdr w:val="none" w:sz="0" w:space="0" w:color="auto"/>
                <w:lang w:val="es-CL" w:eastAsia="es-CL"/>
              </w:rPr>
            </w:pPr>
            <w:ins w:id="6927" w:author="Observatorio 02" w:date="2017-03-16T16:32:00Z">
              <w:r w:rsidRPr="00C2714A">
                <w:rPr>
                  <w:rFonts w:eastAsia="Times New Roman"/>
                  <w:sz w:val="22"/>
                  <w:szCs w:val="22"/>
                  <w:bdr w:val="none" w:sz="0" w:space="0" w:color="auto"/>
                  <w:lang w:val="es-CL" w:eastAsia="es-CL"/>
                </w:rPr>
                <w:t>100,0</w:t>
              </w:r>
            </w:ins>
          </w:p>
        </w:tc>
      </w:tr>
      <w:tr w:rsidR="008A6932" w:rsidRPr="00C2714A" w14:paraId="0E26DA5C" w14:textId="77777777" w:rsidTr="008A6932">
        <w:tblPrEx>
          <w:tblPrExChange w:id="6928" w:author="Observatorio 02" w:date="2017-03-16T16:33:00Z">
            <w:tblPrEx>
              <w:tblW w:w="8839" w:type="dxa"/>
            </w:tblPrEx>
          </w:tblPrExChange>
        </w:tblPrEx>
        <w:trPr>
          <w:trHeight w:val="213"/>
          <w:ins w:id="6929" w:author="Observatorio 02" w:date="2017-03-16T16:32:00Z"/>
          <w:trPrChange w:id="6930"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931" w:author="Observatorio 02" w:date="2017-03-16T16:33:00Z">
              <w:tcPr>
                <w:tcW w:w="4619" w:type="dxa"/>
                <w:tcBorders>
                  <w:top w:val="nil"/>
                  <w:left w:val="nil"/>
                  <w:bottom w:val="nil"/>
                  <w:right w:val="nil"/>
                </w:tcBorders>
                <w:shd w:val="clear" w:color="000000" w:fill="FFFFFF"/>
                <w:noWrap/>
                <w:vAlign w:val="bottom"/>
                <w:hideMark/>
              </w:tcPr>
            </w:tcPrChange>
          </w:tcPr>
          <w:p w14:paraId="7B10C17D" w14:textId="77777777" w:rsidR="008A6932" w:rsidRPr="00C2714A" w:rsidRDefault="008A6932" w:rsidP="008A6932">
            <w:pPr>
              <w:spacing w:after="0" w:line="240" w:lineRule="auto"/>
              <w:rPr>
                <w:ins w:id="6932" w:author="Observatorio 02" w:date="2017-03-16T16:32:00Z"/>
                <w:rFonts w:eastAsia="Times New Roman"/>
                <w:sz w:val="22"/>
                <w:szCs w:val="22"/>
                <w:bdr w:val="none" w:sz="0" w:space="0" w:color="auto"/>
                <w:lang w:val="es-CL" w:eastAsia="es-CL"/>
              </w:rPr>
            </w:pPr>
            <w:ins w:id="6933" w:author="Observatorio 02" w:date="2017-03-16T16:32:00Z">
              <w:r w:rsidRPr="00C2714A">
                <w:rPr>
                  <w:rFonts w:eastAsia="Times New Roman"/>
                  <w:sz w:val="22"/>
                  <w:szCs w:val="22"/>
                  <w:bdr w:val="none" w:sz="0" w:space="0" w:color="auto"/>
                  <w:lang w:val="es-CL" w:eastAsia="es-CL"/>
                </w:rPr>
                <w:t>Técnicos profesionales de nivel medio</w:t>
              </w:r>
            </w:ins>
          </w:p>
        </w:tc>
        <w:tc>
          <w:tcPr>
            <w:tcW w:w="890" w:type="dxa"/>
            <w:tcBorders>
              <w:top w:val="nil"/>
              <w:left w:val="nil"/>
              <w:bottom w:val="nil"/>
              <w:right w:val="nil"/>
            </w:tcBorders>
            <w:shd w:val="clear" w:color="000000" w:fill="FFFFFF"/>
            <w:noWrap/>
            <w:vAlign w:val="bottom"/>
            <w:hideMark/>
            <w:tcPrChange w:id="6934" w:author="Observatorio 02" w:date="2017-03-16T16:33:00Z">
              <w:tcPr>
                <w:tcW w:w="728" w:type="dxa"/>
                <w:tcBorders>
                  <w:top w:val="nil"/>
                  <w:left w:val="nil"/>
                  <w:bottom w:val="nil"/>
                  <w:right w:val="nil"/>
                </w:tcBorders>
                <w:shd w:val="clear" w:color="000000" w:fill="FFFFFF"/>
                <w:noWrap/>
                <w:vAlign w:val="bottom"/>
                <w:hideMark/>
              </w:tcPr>
            </w:tcPrChange>
          </w:tcPr>
          <w:p w14:paraId="4CDBC249" w14:textId="77777777" w:rsidR="008A6932" w:rsidRPr="00C2714A" w:rsidRDefault="008A6932" w:rsidP="008A6932">
            <w:pPr>
              <w:spacing w:after="0" w:line="240" w:lineRule="auto"/>
              <w:jc w:val="right"/>
              <w:rPr>
                <w:ins w:id="6935" w:author="Observatorio 02" w:date="2017-03-16T16:32:00Z"/>
                <w:rFonts w:eastAsia="Times New Roman"/>
                <w:sz w:val="22"/>
                <w:szCs w:val="22"/>
                <w:bdr w:val="none" w:sz="0" w:space="0" w:color="auto"/>
                <w:lang w:val="es-CL" w:eastAsia="es-CL"/>
              </w:rPr>
            </w:pPr>
            <w:ins w:id="6936" w:author="Observatorio 02" w:date="2017-03-16T16:32:00Z">
              <w:r w:rsidRPr="00C2714A">
                <w:rPr>
                  <w:rFonts w:eastAsia="Times New Roman"/>
                  <w:sz w:val="22"/>
                  <w:szCs w:val="22"/>
                  <w:bdr w:val="none" w:sz="0" w:space="0" w:color="auto"/>
                  <w:lang w:val="es-CL" w:eastAsia="es-CL"/>
                </w:rPr>
                <w:t>19,4</w:t>
              </w:r>
            </w:ins>
          </w:p>
        </w:tc>
        <w:tc>
          <w:tcPr>
            <w:tcW w:w="614" w:type="dxa"/>
            <w:tcBorders>
              <w:top w:val="nil"/>
              <w:left w:val="nil"/>
              <w:bottom w:val="nil"/>
              <w:right w:val="nil"/>
            </w:tcBorders>
            <w:shd w:val="clear" w:color="000000" w:fill="FFFFFF"/>
            <w:noWrap/>
            <w:vAlign w:val="bottom"/>
            <w:hideMark/>
            <w:tcPrChange w:id="6937" w:author="Observatorio 02" w:date="2017-03-16T16:33:00Z">
              <w:tcPr>
                <w:tcW w:w="503" w:type="dxa"/>
                <w:tcBorders>
                  <w:top w:val="nil"/>
                  <w:left w:val="nil"/>
                  <w:bottom w:val="nil"/>
                  <w:right w:val="nil"/>
                </w:tcBorders>
                <w:shd w:val="clear" w:color="000000" w:fill="FFFFFF"/>
                <w:noWrap/>
                <w:vAlign w:val="bottom"/>
                <w:hideMark/>
              </w:tcPr>
            </w:tcPrChange>
          </w:tcPr>
          <w:p w14:paraId="25B93753" w14:textId="77777777" w:rsidR="008A6932" w:rsidRPr="00C2714A" w:rsidRDefault="008A6932" w:rsidP="008A6932">
            <w:pPr>
              <w:spacing w:after="0" w:line="240" w:lineRule="auto"/>
              <w:jc w:val="right"/>
              <w:rPr>
                <w:ins w:id="6938" w:author="Observatorio 02" w:date="2017-03-16T16:32:00Z"/>
                <w:rFonts w:eastAsia="Times New Roman"/>
                <w:sz w:val="22"/>
                <w:szCs w:val="22"/>
                <w:bdr w:val="none" w:sz="0" w:space="0" w:color="auto"/>
                <w:lang w:val="es-CL" w:eastAsia="es-CL"/>
              </w:rPr>
            </w:pPr>
            <w:ins w:id="6939" w:author="Observatorio 02" w:date="2017-03-16T16:32:00Z">
              <w:r w:rsidRPr="00C2714A">
                <w:rPr>
                  <w:rFonts w:eastAsia="Times New Roman"/>
                  <w:sz w:val="22"/>
                  <w:szCs w:val="22"/>
                  <w:bdr w:val="none" w:sz="0" w:space="0" w:color="auto"/>
                  <w:lang w:val="es-CL" w:eastAsia="es-CL"/>
                </w:rPr>
                <w:t>5,0</w:t>
              </w:r>
            </w:ins>
          </w:p>
        </w:tc>
        <w:tc>
          <w:tcPr>
            <w:tcW w:w="879" w:type="dxa"/>
            <w:tcBorders>
              <w:top w:val="nil"/>
              <w:left w:val="nil"/>
              <w:bottom w:val="nil"/>
              <w:right w:val="nil"/>
            </w:tcBorders>
            <w:shd w:val="clear" w:color="000000" w:fill="FFFFFF"/>
            <w:noWrap/>
            <w:vAlign w:val="bottom"/>
            <w:hideMark/>
            <w:tcPrChange w:id="694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D8C2599" w14:textId="77777777" w:rsidR="008A6932" w:rsidRPr="00C2714A" w:rsidRDefault="008A6932" w:rsidP="008A6932">
            <w:pPr>
              <w:spacing w:after="0" w:line="240" w:lineRule="auto"/>
              <w:jc w:val="right"/>
              <w:rPr>
                <w:ins w:id="6941" w:author="Observatorio 02" w:date="2017-03-16T16:32:00Z"/>
                <w:rFonts w:eastAsia="Times New Roman"/>
                <w:sz w:val="22"/>
                <w:szCs w:val="22"/>
                <w:bdr w:val="none" w:sz="0" w:space="0" w:color="auto"/>
                <w:lang w:val="es-CL" w:eastAsia="es-CL"/>
              </w:rPr>
            </w:pPr>
            <w:ins w:id="6942" w:author="Observatorio 02" w:date="2017-03-16T16:32:00Z">
              <w:r w:rsidRPr="00C2714A">
                <w:rPr>
                  <w:rFonts w:eastAsia="Times New Roman"/>
                  <w:sz w:val="22"/>
                  <w:szCs w:val="22"/>
                  <w:bdr w:val="none" w:sz="0" w:space="0" w:color="auto"/>
                  <w:lang w:val="es-CL" w:eastAsia="es-CL"/>
                </w:rPr>
                <w:t>4,1</w:t>
              </w:r>
            </w:ins>
          </w:p>
        </w:tc>
        <w:tc>
          <w:tcPr>
            <w:tcW w:w="879" w:type="dxa"/>
            <w:tcBorders>
              <w:top w:val="nil"/>
              <w:left w:val="nil"/>
              <w:bottom w:val="nil"/>
              <w:right w:val="nil"/>
            </w:tcBorders>
            <w:shd w:val="clear" w:color="000000" w:fill="FFFFFF"/>
            <w:noWrap/>
            <w:vAlign w:val="bottom"/>
            <w:hideMark/>
            <w:tcPrChange w:id="694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48B2C23" w14:textId="77777777" w:rsidR="008A6932" w:rsidRPr="00C2714A" w:rsidRDefault="008A6932" w:rsidP="008A6932">
            <w:pPr>
              <w:spacing w:after="0" w:line="240" w:lineRule="auto"/>
              <w:jc w:val="right"/>
              <w:rPr>
                <w:ins w:id="6944" w:author="Observatorio 02" w:date="2017-03-16T16:32:00Z"/>
                <w:rFonts w:eastAsia="Times New Roman"/>
                <w:sz w:val="22"/>
                <w:szCs w:val="22"/>
                <w:bdr w:val="none" w:sz="0" w:space="0" w:color="auto"/>
                <w:lang w:val="es-CL" w:eastAsia="es-CL"/>
              </w:rPr>
            </w:pPr>
            <w:ins w:id="6945" w:author="Observatorio 02" w:date="2017-03-16T16:32:00Z">
              <w:r w:rsidRPr="00C2714A">
                <w:rPr>
                  <w:rFonts w:eastAsia="Times New Roman"/>
                  <w:sz w:val="22"/>
                  <w:szCs w:val="22"/>
                  <w:bdr w:val="none" w:sz="0" w:space="0" w:color="auto"/>
                  <w:lang w:val="es-CL" w:eastAsia="es-CL"/>
                </w:rPr>
                <w:t>22,3</w:t>
              </w:r>
            </w:ins>
          </w:p>
        </w:tc>
        <w:tc>
          <w:tcPr>
            <w:tcW w:w="879" w:type="dxa"/>
            <w:tcBorders>
              <w:top w:val="nil"/>
              <w:left w:val="nil"/>
              <w:bottom w:val="nil"/>
              <w:right w:val="nil"/>
            </w:tcBorders>
            <w:shd w:val="clear" w:color="000000" w:fill="FFFFFF"/>
            <w:noWrap/>
            <w:vAlign w:val="bottom"/>
            <w:hideMark/>
            <w:tcPrChange w:id="6946"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A28EE1E" w14:textId="77777777" w:rsidR="008A6932" w:rsidRPr="00C2714A" w:rsidRDefault="008A6932" w:rsidP="008A6932">
            <w:pPr>
              <w:spacing w:after="0" w:line="240" w:lineRule="auto"/>
              <w:jc w:val="right"/>
              <w:rPr>
                <w:ins w:id="6947" w:author="Observatorio 02" w:date="2017-03-16T16:32:00Z"/>
                <w:rFonts w:eastAsia="Times New Roman"/>
                <w:sz w:val="22"/>
                <w:szCs w:val="22"/>
                <w:bdr w:val="none" w:sz="0" w:space="0" w:color="auto"/>
                <w:lang w:val="es-CL" w:eastAsia="es-CL"/>
              </w:rPr>
            </w:pPr>
            <w:ins w:id="6948" w:author="Observatorio 02" w:date="2017-03-16T16:32:00Z">
              <w:r w:rsidRPr="00C2714A">
                <w:rPr>
                  <w:rFonts w:eastAsia="Times New Roman"/>
                  <w:sz w:val="22"/>
                  <w:szCs w:val="22"/>
                  <w:bdr w:val="none" w:sz="0" w:space="0" w:color="auto"/>
                  <w:lang w:val="es-CL" w:eastAsia="es-CL"/>
                </w:rPr>
                <w:t>48,7</w:t>
              </w:r>
            </w:ins>
          </w:p>
        </w:tc>
        <w:tc>
          <w:tcPr>
            <w:tcW w:w="457" w:type="dxa"/>
            <w:tcBorders>
              <w:top w:val="nil"/>
              <w:left w:val="nil"/>
              <w:bottom w:val="nil"/>
              <w:right w:val="nil"/>
            </w:tcBorders>
            <w:shd w:val="clear" w:color="000000" w:fill="FFFFFF"/>
            <w:noWrap/>
            <w:vAlign w:val="bottom"/>
            <w:hideMark/>
            <w:tcPrChange w:id="6949"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F43BF9A" w14:textId="77777777" w:rsidR="008A6932" w:rsidRPr="00C2714A" w:rsidRDefault="008A6932" w:rsidP="008A6932">
            <w:pPr>
              <w:spacing w:after="0" w:line="240" w:lineRule="auto"/>
              <w:jc w:val="right"/>
              <w:rPr>
                <w:ins w:id="6950" w:author="Observatorio 02" w:date="2017-03-16T16:32:00Z"/>
                <w:rFonts w:eastAsia="Times New Roman"/>
                <w:sz w:val="22"/>
                <w:szCs w:val="22"/>
                <w:bdr w:val="none" w:sz="0" w:space="0" w:color="auto"/>
                <w:lang w:val="es-CL" w:eastAsia="es-CL"/>
              </w:rPr>
            </w:pPr>
            <w:ins w:id="6951" w:author="Observatorio 02" w:date="2017-03-16T16:32:00Z">
              <w:r w:rsidRPr="00C2714A">
                <w:rPr>
                  <w:rFonts w:eastAsia="Times New Roman"/>
                  <w:sz w:val="22"/>
                  <w:szCs w:val="22"/>
                  <w:bdr w:val="none" w:sz="0" w:space="0" w:color="auto"/>
                  <w:lang w:val="es-CL" w:eastAsia="es-CL"/>
                </w:rPr>
                <w:t>0,5</w:t>
              </w:r>
            </w:ins>
          </w:p>
        </w:tc>
        <w:tc>
          <w:tcPr>
            <w:tcW w:w="560" w:type="dxa"/>
            <w:tcBorders>
              <w:top w:val="nil"/>
              <w:left w:val="nil"/>
              <w:bottom w:val="nil"/>
              <w:right w:val="nil"/>
            </w:tcBorders>
            <w:shd w:val="clear" w:color="000000" w:fill="FFFFFF"/>
            <w:noWrap/>
            <w:vAlign w:val="bottom"/>
            <w:hideMark/>
            <w:tcPrChange w:id="6952" w:author="Observatorio 02" w:date="2017-03-16T16:33:00Z">
              <w:tcPr>
                <w:tcW w:w="458" w:type="dxa"/>
                <w:tcBorders>
                  <w:top w:val="nil"/>
                  <w:left w:val="nil"/>
                  <w:bottom w:val="nil"/>
                  <w:right w:val="nil"/>
                </w:tcBorders>
                <w:shd w:val="clear" w:color="000000" w:fill="FFFFFF"/>
                <w:noWrap/>
                <w:vAlign w:val="bottom"/>
                <w:hideMark/>
              </w:tcPr>
            </w:tcPrChange>
          </w:tcPr>
          <w:p w14:paraId="751A5474" w14:textId="77777777" w:rsidR="008A6932" w:rsidRPr="00C2714A" w:rsidRDefault="008A6932" w:rsidP="008A6932">
            <w:pPr>
              <w:spacing w:after="0" w:line="240" w:lineRule="auto"/>
              <w:jc w:val="right"/>
              <w:rPr>
                <w:ins w:id="6953" w:author="Observatorio 02" w:date="2017-03-16T16:32:00Z"/>
                <w:rFonts w:eastAsia="Times New Roman"/>
                <w:sz w:val="22"/>
                <w:szCs w:val="22"/>
                <w:bdr w:val="none" w:sz="0" w:space="0" w:color="auto"/>
                <w:lang w:val="es-CL" w:eastAsia="es-CL"/>
              </w:rPr>
            </w:pPr>
            <w:ins w:id="6954" w:author="Observatorio 02" w:date="2017-03-16T16:32:00Z">
              <w:r w:rsidRPr="00C2714A">
                <w:rPr>
                  <w:rFonts w:eastAsia="Times New Roman"/>
                  <w:sz w:val="22"/>
                  <w:szCs w:val="22"/>
                  <w:bdr w:val="none" w:sz="0" w:space="0" w:color="auto"/>
                  <w:lang w:val="es-CL" w:eastAsia="es-CL"/>
                </w:rPr>
                <w:t>100,0</w:t>
              </w:r>
            </w:ins>
          </w:p>
        </w:tc>
      </w:tr>
      <w:tr w:rsidR="008A6932" w:rsidRPr="00C2714A" w14:paraId="1EA62761" w14:textId="77777777" w:rsidTr="008A6932">
        <w:tblPrEx>
          <w:tblPrExChange w:id="6955" w:author="Observatorio 02" w:date="2017-03-16T16:33:00Z">
            <w:tblPrEx>
              <w:tblW w:w="8839" w:type="dxa"/>
            </w:tblPrEx>
          </w:tblPrExChange>
        </w:tblPrEx>
        <w:trPr>
          <w:trHeight w:val="213"/>
          <w:ins w:id="6956" w:author="Observatorio 02" w:date="2017-03-16T16:32:00Z"/>
          <w:trPrChange w:id="6957"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958" w:author="Observatorio 02" w:date="2017-03-16T16:33:00Z">
              <w:tcPr>
                <w:tcW w:w="4619" w:type="dxa"/>
                <w:tcBorders>
                  <w:top w:val="nil"/>
                  <w:left w:val="nil"/>
                  <w:bottom w:val="nil"/>
                  <w:right w:val="nil"/>
                </w:tcBorders>
                <w:shd w:val="clear" w:color="000000" w:fill="FFFFFF"/>
                <w:noWrap/>
                <w:vAlign w:val="bottom"/>
                <w:hideMark/>
              </w:tcPr>
            </w:tcPrChange>
          </w:tcPr>
          <w:p w14:paraId="0393A469" w14:textId="77777777" w:rsidR="008A6932" w:rsidRPr="00C2714A" w:rsidRDefault="008A6932" w:rsidP="008A6932">
            <w:pPr>
              <w:spacing w:after="0" w:line="240" w:lineRule="auto"/>
              <w:rPr>
                <w:ins w:id="6959" w:author="Observatorio 02" w:date="2017-03-16T16:32:00Z"/>
                <w:rFonts w:eastAsia="Times New Roman"/>
                <w:sz w:val="22"/>
                <w:szCs w:val="22"/>
                <w:bdr w:val="none" w:sz="0" w:space="0" w:color="auto"/>
                <w:lang w:val="es-CL" w:eastAsia="es-CL"/>
              </w:rPr>
            </w:pPr>
            <w:ins w:id="6960" w:author="Observatorio 02" w:date="2017-03-16T16:32:00Z">
              <w:r w:rsidRPr="00C2714A">
                <w:rPr>
                  <w:rFonts w:eastAsia="Times New Roman"/>
                  <w:sz w:val="22"/>
                  <w:szCs w:val="22"/>
                  <w:bdr w:val="none" w:sz="0" w:space="0" w:color="auto"/>
                  <w:lang w:val="es-CL" w:eastAsia="es-CL"/>
                </w:rPr>
                <w:t>Empleados de oficina</w:t>
              </w:r>
            </w:ins>
          </w:p>
        </w:tc>
        <w:tc>
          <w:tcPr>
            <w:tcW w:w="890" w:type="dxa"/>
            <w:tcBorders>
              <w:top w:val="nil"/>
              <w:left w:val="nil"/>
              <w:bottom w:val="nil"/>
              <w:right w:val="nil"/>
            </w:tcBorders>
            <w:shd w:val="clear" w:color="000000" w:fill="FFFFFF"/>
            <w:noWrap/>
            <w:vAlign w:val="bottom"/>
            <w:hideMark/>
            <w:tcPrChange w:id="6961" w:author="Observatorio 02" w:date="2017-03-16T16:33:00Z">
              <w:tcPr>
                <w:tcW w:w="728" w:type="dxa"/>
                <w:tcBorders>
                  <w:top w:val="nil"/>
                  <w:left w:val="nil"/>
                  <w:bottom w:val="nil"/>
                  <w:right w:val="nil"/>
                </w:tcBorders>
                <w:shd w:val="clear" w:color="000000" w:fill="FFFFFF"/>
                <w:noWrap/>
                <w:vAlign w:val="bottom"/>
                <w:hideMark/>
              </w:tcPr>
            </w:tcPrChange>
          </w:tcPr>
          <w:p w14:paraId="52171155" w14:textId="77777777" w:rsidR="008A6932" w:rsidRPr="00C2714A" w:rsidRDefault="008A6932" w:rsidP="008A6932">
            <w:pPr>
              <w:spacing w:after="0" w:line="240" w:lineRule="auto"/>
              <w:jc w:val="right"/>
              <w:rPr>
                <w:ins w:id="6962" w:author="Observatorio 02" w:date="2017-03-16T16:32:00Z"/>
                <w:rFonts w:eastAsia="Times New Roman"/>
                <w:sz w:val="22"/>
                <w:szCs w:val="22"/>
                <w:bdr w:val="none" w:sz="0" w:space="0" w:color="auto"/>
                <w:lang w:val="es-CL" w:eastAsia="es-CL"/>
              </w:rPr>
            </w:pPr>
            <w:ins w:id="6963" w:author="Observatorio 02" w:date="2017-03-16T16:32:00Z">
              <w:r w:rsidRPr="00C2714A">
                <w:rPr>
                  <w:rFonts w:eastAsia="Times New Roman"/>
                  <w:sz w:val="22"/>
                  <w:szCs w:val="22"/>
                  <w:bdr w:val="none" w:sz="0" w:space="0" w:color="auto"/>
                  <w:lang w:val="es-CL" w:eastAsia="es-CL"/>
                </w:rPr>
                <w:t>1,4</w:t>
              </w:r>
            </w:ins>
          </w:p>
        </w:tc>
        <w:tc>
          <w:tcPr>
            <w:tcW w:w="614" w:type="dxa"/>
            <w:tcBorders>
              <w:top w:val="nil"/>
              <w:left w:val="nil"/>
              <w:bottom w:val="nil"/>
              <w:right w:val="nil"/>
            </w:tcBorders>
            <w:shd w:val="clear" w:color="000000" w:fill="FFFFFF"/>
            <w:noWrap/>
            <w:vAlign w:val="bottom"/>
            <w:hideMark/>
            <w:tcPrChange w:id="6964" w:author="Observatorio 02" w:date="2017-03-16T16:33:00Z">
              <w:tcPr>
                <w:tcW w:w="503" w:type="dxa"/>
                <w:tcBorders>
                  <w:top w:val="nil"/>
                  <w:left w:val="nil"/>
                  <w:bottom w:val="nil"/>
                  <w:right w:val="nil"/>
                </w:tcBorders>
                <w:shd w:val="clear" w:color="000000" w:fill="FFFFFF"/>
                <w:noWrap/>
                <w:vAlign w:val="bottom"/>
                <w:hideMark/>
              </w:tcPr>
            </w:tcPrChange>
          </w:tcPr>
          <w:p w14:paraId="5A00C4C4" w14:textId="77777777" w:rsidR="008A6932" w:rsidRPr="00C2714A" w:rsidRDefault="008A6932" w:rsidP="008A6932">
            <w:pPr>
              <w:spacing w:after="0" w:line="240" w:lineRule="auto"/>
              <w:jc w:val="right"/>
              <w:rPr>
                <w:ins w:id="6965" w:author="Observatorio 02" w:date="2017-03-16T16:32:00Z"/>
                <w:rFonts w:eastAsia="Times New Roman"/>
                <w:sz w:val="22"/>
                <w:szCs w:val="22"/>
                <w:bdr w:val="none" w:sz="0" w:space="0" w:color="auto"/>
                <w:lang w:val="es-CL" w:eastAsia="es-CL"/>
              </w:rPr>
            </w:pPr>
            <w:ins w:id="6966" w:author="Observatorio 02" w:date="2017-03-16T16:32:00Z">
              <w:r w:rsidRPr="00C2714A">
                <w:rPr>
                  <w:rFonts w:eastAsia="Times New Roman"/>
                  <w:sz w:val="22"/>
                  <w:szCs w:val="22"/>
                  <w:bdr w:val="none" w:sz="0" w:space="0" w:color="auto"/>
                  <w:lang w:val="es-CL" w:eastAsia="es-CL"/>
                </w:rPr>
                <w:t>0,5</w:t>
              </w:r>
            </w:ins>
          </w:p>
        </w:tc>
        <w:tc>
          <w:tcPr>
            <w:tcW w:w="879" w:type="dxa"/>
            <w:tcBorders>
              <w:top w:val="nil"/>
              <w:left w:val="nil"/>
              <w:bottom w:val="nil"/>
              <w:right w:val="nil"/>
            </w:tcBorders>
            <w:shd w:val="clear" w:color="000000" w:fill="FFFFFF"/>
            <w:noWrap/>
            <w:vAlign w:val="bottom"/>
            <w:hideMark/>
            <w:tcPrChange w:id="696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A8979B4" w14:textId="77777777" w:rsidR="008A6932" w:rsidRPr="00C2714A" w:rsidRDefault="008A6932" w:rsidP="008A6932">
            <w:pPr>
              <w:spacing w:after="0" w:line="240" w:lineRule="auto"/>
              <w:jc w:val="right"/>
              <w:rPr>
                <w:ins w:id="6968" w:author="Observatorio 02" w:date="2017-03-16T16:32:00Z"/>
                <w:rFonts w:eastAsia="Times New Roman"/>
                <w:sz w:val="22"/>
                <w:szCs w:val="22"/>
                <w:bdr w:val="none" w:sz="0" w:space="0" w:color="auto"/>
                <w:lang w:val="es-CL" w:eastAsia="es-CL"/>
              </w:rPr>
            </w:pPr>
            <w:ins w:id="6969" w:author="Observatorio 02" w:date="2017-03-16T16:32:00Z">
              <w:r w:rsidRPr="00C2714A">
                <w:rPr>
                  <w:rFonts w:eastAsia="Times New Roman"/>
                  <w:sz w:val="22"/>
                  <w:szCs w:val="22"/>
                  <w:bdr w:val="none" w:sz="0" w:space="0" w:color="auto"/>
                  <w:lang w:val="es-CL" w:eastAsia="es-CL"/>
                </w:rPr>
                <w:t>3,0</w:t>
              </w:r>
            </w:ins>
          </w:p>
        </w:tc>
        <w:tc>
          <w:tcPr>
            <w:tcW w:w="879" w:type="dxa"/>
            <w:tcBorders>
              <w:top w:val="nil"/>
              <w:left w:val="nil"/>
              <w:bottom w:val="nil"/>
              <w:right w:val="nil"/>
            </w:tcBorders>
            <w:shd w:val="clear" w:color="000000" w:fill="FFFFFF"/>
            <w:noWrap/>
            <w:vAlign w:val="bottom"/>
            <w:hideMark/>
            <w:tcPrChange w:id="697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70EDAD0" w14:textId="77777777" w:rsidR="008A6932" w:rsidRPr="00C2714A" w:rsidRDefault="008A6932" w:rsidP="008A6932">
            <w:pPr>
              <w:spacing w:after="0" w:line="240" w:lineRule="auto"/>
              <w:jc w:val="right"/>
              <w:rPr>
                <w:ins w:id="6971" w:author="Observatorio 02" w:date="2017-03-16T16:32:00Z"/>
                <w:rFonts w:eastAsia="Times New Roman"/>
                <w:sz w:val="22"/>
                <w:szCs w:val="22"/>
                <w:bdr w:val="none" w:sz="0" w:space="0" w:color="auto"/>
                <w:lang w:val="es-CL" w:eastAsia="es-CL"/>
              </w:rPr>
            </w:pPr>
            <w:ins w:id="6972" w:author="Observatorio 02" w:date="2017-03-16T16:32:00Z">
              <w:r w:rsidRPr="00C2714A">
                <w:rPr>
                  <w:rFonts w:eastAsia="Times New Roman"/>
                  <w:sz w:val="22"/>
                  <w:szCs w:val="22"/>
                  <w:bdr w:val="none" w:sz="0" w:space="0" w:color="auto"/>
                  <w:lang w:val="es-CL" w:eastAsia="es-CL"/>
                </w:rPr>
                <w:t>34,0</w:t>
              </w:r>
            </w:ins>
          </w:p>
        </w:tc>
        <w:tc>
          <w:tcPr>
            <w:tcW w:w="879" w:type="dxa"/>
            <w:tcBorders>
              <w:top w:val="nil"/>
              <w:left w:val="nil"/>
              <w:bottom w:val="nil"/>
              <w:right w:val="nil"/>
            </w:tcBorders>
            <w:shd w:val="clear" w:color="000000" w:fill="FFFFFF"/>
            <w:noWrap/>
            <w:vAlign w:val="bottom"/>
            <w:hideMark/>
            <w:tcPrChange w:id="6973"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ED3108" w14:textId="77777777" w:rsidR="008A6932" w:rsidRPr="00C2714A" w:rsidRDefault="008A6932" w:rsidP="008A6932">
            <w:pPr>
              <w:spacing w:after="0" w:line="240" w:lineRule="auto"/>
              <w:jc w:val="right"/>
              <w:rPr>
                <w:ins w:id="6974" w:author="Observatorio 02" w:date="2017-03-16T16:32:00Z"/>
                <w:rFonts w:eastAsia="Times New Roman"/>
                <w:sz w:val="22"/>
                <w:szCs w:val="22"/>
                <w:bdr w:val="none" w:sz="0" w:space="0" w:color="auto"/>
                <w:lang w:val="es-CL" w:eastAsia="es-CL"/>
              </w:rPr>
            </w:pPr>
            <w:ins w:id="6975" w:author="Observatorio 02" w:date="2017-03-16T16:32:00Z">
              <w:r w:rsidRPr="00C2714A">
                <w:rPr>
                  <w:rFonts w:eastAsia="Times New Roman"/>
                  <w:sz w:val="22"/>
                  <w:szCs w:val="22"/>
                  <w:bdr w:val="none" w:sz="0" w:space="0" w:color="auto"/>
                  <w:lang w:val="es-CL" w:eastAsia="es-CL"/>
                </w:rPr>
                <w:t>60,6</w:t>
              </w:r>
            </w:ins>
          </w:p>
        </w:tc>
        <w:tc>
          <w:tcPr>
            <w:tcW w:w="457" w:type="dxa"/>
            <w:tcBorders>
              <w:top w:val="nil"/>
              <w:left w:val="nil"/>
              <w:bottom w:val="nil"/>
              <w:right w:val="nil"/>
            </w:tcBorders>
            <w:shd w:val="clear" w:color="000000" w:fill="FFFFFF"/>
            <w:noWrap/>
            <w:vAlign w:val="bottom"/>
            <w:hideMark/>
            <w:tcPrChange w:id="6976"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597EE715" w14:textId="77777777" w:rsidR="008A6932" w:rsidRPr="00C2714A" w:rsidRDefault="008A6932" w:rsidP="008A6932">
            <w:pPr>
              <w:spacing w:after="0" w:line="240" w:lineRule="auto"/>
              <w:jc w:val="right"/>
              <w:rPr>
                <w:ins w:id="6977" w:author="Observatorio 02" w:date="2017-03-16T16:32:00Z"/>
                <w:rFonts w:eastAsia="Times New Roman"/>
                <w:sz w:val="22"/>
                <w:szCs w:val="22"/>
                <w:bdr w:val="none" w:sz="0" w:space="0" w:color="auto"/>
                <w:lang w:val="es-CL" w:eastAsia="es-CL"/>
              </w:rPr>
            </w:pPr>
            <w:ins w:id="6978" w:author="Observatorio 02" w:date="2017-03-16T16:32:00Z">
              <w:r w:rsidRPr="00C2714A">
                <w:rPr>
                  <w:rFonts w:eastAsia="Times New Roman"/>
                  <w:sz w:val="22"/>
                  <w:szCs w:val="22"/>
                  <w:bdr w:val="none" w:sz="0" w:space="0" w:color="auto"/>
                  <w:lang w:val="es-CL" w:eastAsia="es-CL"/>
                </w:rPr>
                <w:t>0,6</w:t>
              </w:r>
            </w:ins>
          </w:p>
        </w:tc>
        <w:tc>
          <w:tcPr>
            <w:tcW w:w="560" w:type="dxa"/>
            <w:tcBorders>
              <w:top w:val="nil"/>
              <w:left w:val="nil"/>
              <w:bottom w:val="nil"/>
              <w:right w:val="nil"/>
            </w:tcBorders>
            <w:shd w:val="clear" w:color="000000" w:fill="FFFFFF"/>
            <w:noWrap/>
            <w:vAlign w:val="bottom"/>
            <w:hideMark/>
            <w:tcPrChange w:id="6979" w:author="Observatorio 02" w:date="2017-03-16T16:33:00Z">
              <w:tcPr>
                <w:tcW w:w="458" w:type="dxa"/>
                <w:tcBorders>
                  <w:top w:val="nil"/>
                  <w:left w:val="nil"/>
                  <w:bottom w:val="nil"/>
                  <w:right w:val="nil"/>
                </w:tcBorders>
                <w:shd w:val="clear" w:color="000000" w:fill="FFFFFF"/>
                <w:noWrap/>
                <w:vAlign w:val="bottom"/>
                <w:hideMark/>
              </w:tcPr>
            </w:tcPrChange>
          </w:tcPr>
          <w:p w14:paraId="7473EF09" w14:textId="77777777" w:rsidR="008A6932" w:rsidRPr="00C2714A" w:rsidRDefault="008A6932" w:rsidP="008A6932">
            <w:pPr>
              <w:spacing w:after="0" w:line="240" w:lineRule="auto"/>
              <w:jc w:val="right"/>
              <w:rPr>
                <w:ins w:id="6980" w:author="Observatorio 02" w:date="2017-03-16T16:32:00Z"/>
                <w:rFonts w:eastAsia="Times New Roman"/>
                <w:sz w:val="22"/>
                <w:szCs w:val="22"/>
                <w:bdr w:val="none" w:sz="0" w:space="0" w:color="auto"/>
                <w:lang w:val="es-CL" w:eastAsia="es-CL"/>
              </w:rPr>
            </w:pPr>
            <w:ins w:id="6981" w:author="Observatorio 02" w:date="2017-03-16T16:32:00Z">
              <w:r w:rsidRPr="00C2714A">
                <w:rPr>
                  <w:rFonts w:eastAsia="Times New Roman"/>
                  <w:sz w:val="22"/>
                  <w:szCs w:val="22"/>
                  <w:bdr w:val="none" w:sz="0" w:space="0" w:color="auto"/>
                  <w:lang w:val="es-CL" w:eastAsia="es-CL"/>
                </w:rPr>
                <w:t>100,0</w:t>
              </w:r>
            </w:ins>
          </w:p>
        </w:tc>
      </w:tr>
      <w:tr w:rsidR="008A6932" w:rsidRPr="00C2714A" w14:paraId="1697793B" w14:textId="77777777" w:rsidTr="008A6932">
        <w:tblPrEx>
          <w:tblPrExChange w:id="6982" w:author="Observatorio 02" w:date="2017-03-16T16:33:00Z">
            <w:tblPrEx>
              <w:tblW w:w="8839" w:type="dxa"/>
            </w:tblPrEx>
          </w:tblPrExChange>
        </w:tblPrEx>
        <w:trPr>
          <w:trHeight w:val="213"/>
          <w:ins w:id="6983" w:author="Observatorio 02" w:date="2017-03-16T16:32:00Z"/>
          <w:trPrChange w:id="6984"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6985" w:author="Observatorio 02" w:date="2017-03-16T16:33:00Z">
              <w:tcPr>
                <w:tcW w:w="4619" w:type="dxa"/>
                <w:tcBorders>
                  <w:top w:val="nil"/>
                  <w:left w:val="nil"/>
                  <w:bottom w:val="nil"/>
                  <w:right w:val="nil"/>
                </w:tcBorders>
                <w:shd w:val="clear" w:color="000000" w:fill="FFFFFF"/>
                <w:noWrap/>
                <w:vAlign w:val="bottom"/>
                <w:hideMark/>
              </w:tcPr>
            </w:tcPrChange>
          </w:tcPr>
          <w:p w14:paraId="6741787F" w14:textId="77777777" w:rsidR="008A6932" w:rsidRPr="00C2714A" w:rsidRDefault="008A6932" w:rsidP="008A6932">
            <w:pPr>
              <w:spacing w:after="0" w:line="240" w:lineRule="auto"/>
              <w:rPr>
                <w:ins w:id="6986" w:author="Observatorio 02" w:date="2017-03-16T16:32:00Z"/>
                <w:rFonts w:eastAsia="Times New Roman"/>
                <w:sz w:val="22"/>
                <w:szCs w:val="22"/>
                <w:bdr w:val="none" w:sz="0" w:space="0" w:color="auto"/>
                <w:lang w:val="es-CL" w:eastAsia="es-CL"/>
              </w:rPr>
            </w:pPr>
            <w:ins w:id="6987" w:author="Observatorio 02" w:date="2017-03-16T16:32:00Z">
              <w:r w:rsidRPr="00C2714A">
                <w:rPr>
                  <w:rFonts w:eastAsia="Times New Roman"/>
                  <w:sz w:val="22"/>
                  <w:szCs w:val="22"/>
                  <w:bdr w:val="none" w:sz="0" w:space="0" w:color="auto"/>
                  <w:lang w:val="es-CL" w:eastAsia="es-CL"/>
                </w:rPr>
                <w:t>Trabajadores de los servicios y vendedores de comercios y mercados</w:t>
              </w:r>
            </w:ins>
          </w:p>
        </w:tc>
        <w:tc>
          <w:tcPr>
            <w:tcW w:w="890" w:type="dxa"/>
            <w:tcBorders>
              <w:top w:val="nil"/>
              <w:left w:val="nil"/>
              <w:bottom w:val="nil"/>
              <w:right w:val="nil"/>
            </w:tcBorders>
            <w:shd w:val="clear" w:color="000000" w:fill="FFFFFF"/>
            <w:noWrap/>
            <w:vAlign w:val="bottom"/>
            <w:hideMark/>
            <w:tcPrChange w:id="6988" w:author="Observatorio 02" w:date="2017-03-16T16:33:00Z">
              <w:tcPr>
                <w:tcW w:w="728" w:type="dxa"/>
                <w:tcBorders>
                  <w:top w:val="nil"/>
                  <w:left w:val="nil"/>
                  <w:bottom w:val="nil"/>
                  <w:right w:val="nil"/>
                </w:tcBorders>
                <w:shd w:val="clear" w:color="000000" w:fill="FFFFFF"/>
                <w:noWrap/>
                <w:vAlign w:val="bottom"/>
                <w:hideMark/>
              </w:tcPr>
            </w:tcPrChange>
          </w:tcPr>
          <w:p w14:paraId="55B88C2F" w14:textId="77777777" w:rsidR="008A6932" w:rsidRPr="00C2714A" w:rsidRDefault="008A6932" w:rsidP="008A6932">
            <w:pPr>
              <w:spacing w:after="0" w:line="240" w:lineRule="auto"/>
              <w:jc w:val="right"/>
              <w:rPr>
                <w:ins w:id="6989" w:author="Observatorio 02" w:date="2017-03-16T16:32:00Z"/>
                <w:rFonts w:eastAsia="Times New Roman"/>
                <w:sz w:val="22"/>
                <w:szCs w:val="22"/>
                <w:bdr w:val="none" w:sz="0" w:space="0" w:color="auto"/>
                <w:lang w:val="es-CL" w:eastAsia="es-CL"/>
              </w:rPr>
            </w:pPr>
            <w:ins w:id="6990" w:author="Observatorio 02" w:date="2017-03-16T16:32:00Z">
              <w:r w:rsidRPr="00C2714A">
                <w:rPr>
                  <w:rFonts w:eastAsia="Times New Roman"/>
                  <w:sz w:val="22"/>
                  <w:szCs w:val="22"/>
                  <w:bdr w:val="none" w:sz="0" w:space="0" w:color="auto"/>
                  <w:lang w:val="es-CL" w:eastAsia="es-CL"/>
                </w:rPr>
                <w:t>1,8ᵃ</w:t>
              </w:r>
            </w:ins>
          </w:p>
        </w:tc>
        <w:tc>
          <w:tcPr>
            <w:tcW w:w="614" w:type="dxa"/>
            <w:tcBorders>
              <w:top w:val="nil"/>
              <w:left w:val="nil"/>
              <w:bottom w:val="nil"/>
              <w:right w:val="nil"/>
            </w:tcBorders>
            <w:shd w:val="clear" w:color="000000" w:fill="FFFFFF"/>
            <w:noWrap/>
            <w:vAlign w:val="bottom"/>
            <w:hideMark/>
            <w:tcPrChange w:id="6991" w:author="Observatorio 02" w:date="2017-03-16T16:33:00Z">
              <w:tcPr>
                <w:tcW w:w="503" w:type="dxa"/>
                <w:tcBorders>
                  <w:top w:val="nil"/>
                  <w:left w:val="nil"/>
                  <w:bottom w:val="nil"/>
                  <w:right w:val="nil"/>
                </w:tcBorders>
                <w:shd w:val="clear" w:color="000000" w:fill="FFFFFF"/>
                <w:noWrap/>
                <w:vAlign w:val="bottom"/>
                <w:hideMark/>
              </w:tcPr>
            </w:tcPrChange>
          </w:tcPr>
          <w:p w14:paraId="23E6BE11" w14:textId="77777777" w:rsidR="008A6932" w:rsidRPr="00C2714A" w:rsidRDefault="008A6932" w:rsidP="008A6932">
            <w:pPr>
              <w:spacing w:after="0" w:line="240" w:lineRule="auto"/>
              <w:jc w:val="right"/>
              <w:rPr>
                <w:ins w:id="6992" w:author="Observatorio 02" w:date="2017-03-16T16:32:00Z"/>
                <w:rFonts w:eastAsia="Times New Roman"/>
                <w:sz w:val="22"/>
                <w:szCs w:val="22"/>
                <w:bdr w:val="none" w:sz="0" w:space="0" w:color="auto"/>
                <w:lang w:val="es-CL" w:eastAsia="es-CL"/>
              </w:rPr>
            </w:pPr>
            <w:ins w:id="6993" w:author="Observatorio 02" w:date="2017-03-16T16:32:00Z">
              <w:r w:rsidRPr="00C2714A">
                <w:rPr>
                  <w:rFonts w:eastAsia="Times New Roman"/>
                  <w:sz w:val="22"/>
                  <w:szCs w:val="22"/>
                  <w:bdr w:val="none" w:sz="0" w:space="0" w:color="auto"/>
                  <w:lang w:val="es-CL" w:eastAsia="es-CL"/>
                </w:rPr>
                <w:t>9,3ᵃ</w:t>
              </w:r>
            </w:ins>
          </w:p>
        </w:tc>
        <w:tc>
          <w:tcPr>
            <w:tcW w:w="879" w:type="dxa"/>
            <w:tcBorders>
              <w:top w:val="nil"/>
              <w:left w:val="nil"/>
              <w:bottom w:val="nil"/>
              <w:right w:val="nil"/>
            </w:tcBorders>
            <w:shd w:val="clear" w:color="000000" w:fill="FFFFFF"/>
            <w:noWrap/>
            <w:vAlign w:val="bottom"/>
            <w:hideMark/>
            <w:tcPrChange w:id="699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66166798" w14:textId="77777777" w:rsidR="008A6932" w:rsidRPr="00C2714A" w:rsidRDefault="008A6932" w:rsidP="008A6932">
            <w:pPr>
              <w:spacing w:after="0" w:line="240" w:lineRule="auto"/>
              <w:jc w:val="right"/>
              <w:rPr>
                <w:ins w:id="6995" w:author="Observatorio 02" w:date="2017-03-16T16:32:00Z"/>
                <w:rFonts w:eastAsia="Times New Roman"/>
                <w:sz w:val="22"/>
                <w:szCs w:val="22"/>
                <w:bdr w:val="none" w:sz="0" w:space="0" w:color="auto"/>
                <w:lang w:val="es-CL" w:eastAsia="es-CL"/>
              </w:rPr>
            </w:pPr>
            <w:ins w:id="6996" w:author="Observatorio 02" w:date="2017-03-16T16:32:00Z">
              <w:r w:rsidRPr="00C2714A">
                <w:rPr>
                  <w:rFonts w:eastAsia="Times New Roman"/>
                  <w:sz w:val="22"/>
                  <w:szCs w:val="22"/>
                  <w:bdr w:val="none" w:sz="0" w:space="0" w:color="auto"/>
                  <w:lang w:val="es-CL" w:eastAsia="es-CL"/>
                </w:rPr>
                <w:t>18,0ᵃ</w:t>
              </w:r>
            </w:ins>
          </w:p>
        </w:tc>
        <w:tc>
          <w:tcPr>
            <w:tcW w:w="879" w:type="dxa"/>
            <w:tcBorders>
              <w:top w:val="nil"/>
              <w:left w:val="nil"/>
              <w:bottom w:val="nil"/>
              <w:right w:val="nil"/>
            </w:tcBorders>
            <w:shd w:val="clear" w:color="000000" w:fill="FFFFFF"/>
            <w:noWrap/>
            <w:vAlign w:val="bottom"/>
            <w:hideMark/>
            <w:tcPrChange w:id="699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04910EC2" w14:textId="77777777" w:rsidR="008A6932" w:rsidRPr="00C2714A" w:rsidRDefault="008A6932" w:rsidP="008A6932">
            <w:pPr>
              <w:spacing w:after="0" w:line="240" w:lineRule="auto"/>
              <w:jc w:val="right"/>
              <w:rPr>
                <w:ins w:id="6998" w:author="Observatorio 02" w:date="2017-03-16T16:32:00Z"/>
                <w:rFonts w:eastAsia="Times New Roman"/>
                <w:sz w:val="22"/>
                <w:szCs w:val="22"/>
                <w:bdr w:val="none" w:sz="0" w:space="0" w:color="auto"/>
                <w:lang w:val="es-CL" w:eastAsia="es-CL"/>
              </w:rPr>
            </w:pPr>
            <w:ins w:id="6999" w:author="Observatorio 02" w:date="2017-03-16T16:32:00Z">
              <w:r w:rsidRPr="00C2714A">
                <w:rPr>
                  <w:rFonts w:eastAsia="Times New Roman"/>
                  <w:sz w:val="22"/>
                  <w:szCs w:val="22"/>
                  <w:bdr w:val="none" w:sz="0" w:space="0" w:color="auto"/>
                  <w:lang w:val="es-CL" w:eastAsia="es-CL"/>
                </w:rPr>
                <w:t>25,3ᵃ</w:t>
              </w:r>
            </w:ins>
          </w:p>
        </w:tc>
        <w:tc>
          <w:tcPr>
            <w:tcW w:w="879" w:type="dxa"/>
            <w:tcBorders>
              <w:top w:val="nil"/>
              <w:left w:val="nil"/>
              <w:bottom w:val="nil"/>
              <w:right w:val="nil"/>
            </w:tcBorders>
            <w:shd w:val="clear" w:color="000000" w:fill="FFFFFF"/>
            <w:noWrap/>
            <w:vAlign w:val="bottom"/>
            <w:hideMark/>
            <w:tcPrChange w:id="7000"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BEFE877" w14:textId="77777777" w:rsidR="008A6932" w:rsidRPr="00C2714A" w:rsidRDefault="008A6932" w:rsidP="008A6932">
            <w:pPr>
              <w:spacing w:after="0" w:line="240" w:lineRule="auto"/>
              <w:jc w:val="right"/>
              <w:rPr>
                <w:ins w:id="7001" w:author="Observatorio 02" w:date="2017-03-16T16:32:00Z"/>
                <w:rFonts w:eastAsia="Times New Roman"/>
                <w:sz w:val="22"/>
                <w:szCs w:val="22"/>
                <w:bdr w:val="none" w:sz="0" w:space="0" w:color="auto"/>
                <w:lang w:val="es-CL" w:eastAsia="es-CL"/>
              </w:rPr>
            </w:pPr>
            <w:ins w:id="7002" w:author="Observatorio 02" w:date="2017-03-16T16:32:00Z">
              <w:r w:rsidRPr="00C2714A">
                <w:rPr>
                  <w:rFonts w:eastAsia="Times New Roman"/>
                  <w:sz w:val="22"/>
                  <w:szCs w:val="22"/>
                  <w:bdr w:val="none" w:sz="0" w:space="0" w:color="auto"/>
                  <w:lang w:val="es-CL" w:eastAsia="es-CL"/>
                </w:rPr>
                <w:t>45,0ᵃ</w:t>
              </w:r>
            </w:ins>
          </w:p>
        </w:tc>
        <w:tc>
          <w:tcPr>
            <w:tcW w:w="457" w:type="dxa"/>
            <w:tcBorders>
              <w:top w:val="nil"/>
              <w:left w:val="nil"/>
              <w:bottom w:val="nil"/>
              <w:right w:val="nil"/>
            </w:tcBorders>
            <w:shd w:val="clear" w:color="000000" w:fill="FFFFFF"/>
            <w:noWrap/>
            <w:vAlign w:val="bottom"/>
            <w:hideMark/>
            <w:tcPrChange w:id="7003"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4DB5FBB7" w14:textId="77777777" w:rsidR="008A6932" w:rsidRPr="00C2714A" w:rsidRDefault="008A6932" w:rsidP="008A6932">
            <w:pPr>
              <w:spacing w:after="0" w:line="240" w:lineRule="auto"/>
              <w:jc w:val="right"/>
              <w:rPr>
                <w:ins w:id="7004" w:author="Observatorio 02" w:date="2017-03-16T16:32:00Z"/>
                <w:rFonts w:eastAsia="Times New Roman"/>
                <w:sz w:val="22"/>
                <w:szCs w:val="22"/>
                <w:bdr w:val="none" w:sz="0" w:space="0" w:color="auto"/>
                <w:lang w:val="es-CL" w:eastAsia="es-CL"/>
              </w:rPr>
            </w:pPr>
            <w:ins w:id="7005" w:author="Observatorio 02" w:date="2017-03-16T16:32:00Z">
              <w:r w:rsidRPr="00C2714A">
                <w:rPr>
                  <w:rFonts w:eastAsia="Times New Roman"/>
                  <w:sz w:val="22"/>
                  <w:szCs w:val="22"/>
                  <w:bdr w:val="none" w:sz="0" w:space="0" w:color="auto"/>
                  <w:lang w:val="es-CL" w:eastAsia="es-CL"/>
                </w:rPr>
                <w:t>0,5ᵃ</w:t>
              </w:r>
            </w:ins>
          </w:p>
        </w:tc>
        <w:tc>
          <w:tcPr>
            <w:tcW w:w="560" w:type="dxa"/>
            <w:tcBorders>
              <w:top w:val="nil"/>
              <w:left w:val="nil"/>
              <w:bottom w:val="nil"/>
              <w:right w:val="nil"/>
            </w:tcBorders>
            <w:shd w:val="clear" w:color="000000" w:fill="FFFFFF"/>
            <w:noWrap/>
            <w:vAlign w:val="bottom"/>
            <w:hideMark/>
            <w:tcPrChange w:id="7006" w:author="Observatorio 02" w:date="2017-03-16T16:33:00Z">
              <w:tcPr>
                <w:tcW w:w="458" w:type="dxa"/>
                <w:tcBorders>
                  <w:top w:val="nil"/>
                  <w:left w:val="nil"/>
                  <w:bottom w:val="nil"/>
                  <w:right w:val="nil"/>
                </w:tcBorders>
                <w:shd w:val="clear" w:color="000000" w:fill="FFFFFF"/>
                <w:noWrap/>
                <w:vAlign w:val="bottom"/>
                <w:hideMark/>
              </w:tcPr>
            </w:tcPrChange>
          </w:tcPr>
          <w:p w14:paraId="59867731" w14:textId="77777777" w:rsidR="008A6932" w:rsidRPr="00C2714A" w:rsidRDefault="008A6932" w:rsidP="008A6932">
            <w:pPr>
              <w:spacing w:after="0" w:line="240" w:lineRule="auto"/>
              <w:jc w:val="right"/>
              <w:rPr>
                <w:ins w:id="7007" w:author="Observatorio 02" w:date="2017-03-16T16:32:00Z"/>
                <w:rFonts w:eastAsia="Times New Roman"/>
                <w:sz w:val="22"/>
                <w:szCs w:val="22"/>
                <w:bdr w:val="none" w:sz="0" w:space="0" w:color="auto"/>
                <w:lang w:val="es-CL" w:eastAsia="es-CL"/>
              </w:rPr>
            </w:pPr>
            <w:ins w:id="7008" w:author="Observatorio 02" w:date="2017-03-16T16:32:00Z">
              <w:r w:rsidRPr="00C2714A">
                <w:rPr>
                  <w:rFonts w:eastAsia="Times New Roman"/>
                  <w:sz w:val="22"/>
                  <w:szCs w:val="22"/>
                  <w:bdr w:val="none" w:sz="0" w:space="0" w:color="auto"/>
                  <w:lang w:val="es-CL" w:eastAsia="es-CL"/>
                </w:rPr>
                <w:t>100,0ᵃ</w:t>
              </w:r>
            </w:ins>
          </w:p>
        </w:tc>
      </w:tr>
      <w:tr w:rsidR="008A6932" w:rsidRPr="00C2714A" w14:paraId="34079BC6" w14:textId="77777777" w:rsidTr="008A6932">
        <w:tblPrEx>
          <w:tblPrExChange w:id="7009" w:author="Observatorio 02" w:date="2017-03-16T16:33:00Z">
            <w:tblPrEx>
              <w:tblW w:w="8839" w:type="dxa"/>
            </w:tblPrEx>
          </w:tblPrExChange>
        </w:tblPrEx>
        <w:trPr>
          <w:trHeight w:val="213"/>
          <w:ins w:id="7010" w:author="Observatorio 02" w:date="2017-03-16T16:32:00Z"/>
          <w:trPrChange w:id="7011"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7012" w:author="Observatorio 02" w:date="2017-03-16T16:33:00Z">
              <w:tcPr>
                <w:tcW w:w="4619" w:type="dxa"/>
                <w:tcBorders>
                  <w:top w:val="nil"/>
                  <w:left w:val="nil"/>
                  <w:bottom w:val="nil"/>
                  <w:right w:val="nil"/>
                </w:tcBorders>
                <w:shd w:val="clear" w:color="000000" w:fill="FFFFFF"/>
                <w:noWrap/>
                <w:vAlign w:val="bottom"/>
                <w:hideMark/>
              </w:tcPr>
            </w:tcPrChange>
          </w:tcPr>
          <w:p w14:paraId="4C128B86" w14:textId="77777777" w:rsidR="008A6932" w:rsidRPr="00C2714A" w:rsidRDefault="008A6932" w:rsidP="008A6932">
            <w:pPr>
              <w:spacing w:after="0" w:line="240" w:lineRule="auto"/>
              <w:rPr>
                <w:ins w:id="7013" w:author="Observatorio 02" w:date="2017-03-16T16:32:00Z"/>
                <w:rFonts w:eastAsia="Times New Roman"/>
                <w:sz w:val="22"/>
                <w:szCs w:val="22"/>
                <w:bdr w:val="none" w:sz="0" w:space="0" w:color="auto"/>
                <w:lang w:val="es-CL" w:eastAsia="es-CL"/>
              </w:rPr>
            </w:pPr>
            <w:ins w:id="7014" w:author="Observatorio 02" w:date="2017-03-16T16:32:00Z">
              <w:r w:rsidRPr="00C2714A">
                <w:rPr>
                  <w:rFonts w:eastAsia="Times New Roman"/>
                  <w:sz w:val="22"/>
                  <w:szCs w:val="22"/>
                  <w:bdr w:val="none" w:sz="0" w:space="0" w:color="auto"/>
                  <w:lang w:val="es-CL" w:eastAsia="es-CL"/>
                </w:rPr>
                <w:t>Agricultores y trabajadores calificados agropecuarios y pesqueros</w:t>
              </w:r>
            </w:ins>
          </w:p>
        </w:tc>
        <w:tc>
          <w:tcPr>
            <w:tcW w:w="890" w:type="dxa"/>
            <w:tcBorders>
              <w:top w:val="nil"/>
              <w:left w:val="nil"/>
              <w:bottom w:val="nil"/>
              <w:right w:val="nil"/>
            </w:tcBorders>
            <w:shd w:val="clear" w:color="000000" w:fill="FFFFFF"/>
            <w:noWrap/>
            <w:vAlign w:val="bottom"/>
            <w:hideMark/>
            <w:tcPrChange w:id="7015" w:author="Observatorio 02" w:date="2017-03-16T16:33:00Z">
              <w:tcPr>
                <w:tcW w:w="728" w:type="dxa"/>
                <w:tcBorders>
                  <w:top w:val="nil"/>
                  <w:left w:val="nil"/>
                  <w:bottom w:val="nil"/>
                  <w:right w:val="nil"/>
                </w:tcBorders>
                <w:shd w:val="clear" w:color="000000" w:fill="FFFFFF"/>
                <w:noWrap/>
                <w:vAlign w:val="bottom"/>
                <w:hideMark/>
              </w:tcPr>
            </w:tcPrChange>
          </w:tcPr>
          <w:p w14:paraId="7E7F6B44" w14:textId="77777777" w:rsidR="008A6932" w:rsidRPr="00C2714A" w:rsidRDefault="008A6932" w:rsidP="008A6932">
            <w:pPr>
              <w:spacing w:after="0" w:line="240" w:lineRule="auto"/>
              <w:jc w:val="right"/>
              <w:rPr>
                <w:ins w:id="7016" w:author="Observatorio 02" w:date="2017-03-16T16:32:00Z"/>
                <w:rFonts w:eastAsia="Times New Roman"/>
                <w:sz w:val="22"/>
                <w:szCs w:val="22"/>
                <w:bdr w:val="none" w:sz="0" w:space="0" w:color="auto"/>
                <w:lang w:val="es-CL" w:eastAsia="es-CL"/>
              </w:rPr>
            </w:pPr>
            <w:ins w:id="7017" w:author="Observatorio 02" w:date="2017-03-16T16:32:00Z">
              <w:r w:rsidRPr="00C2714A">
                <w:rPr>
                  <w:rFonts w:eastAsia="Times New Roman"/>
                  <w:sz w:val="22"/>
                  <w:szCs w:val="22"/>
                  <w:bdr w:val="none" w:sz="0" w:space="0" w:color="auto"/>
                  <w:lang w:val="es-CL" w:eastAsia="es-CL"/>
                </w:rPr>
                <w:t>6,2ᵃ</w:t>
              </w:r>
            </w:ins>
          </w:p>
        </w:tc>
        <w:tc>
          <w:tcPr>
            <w:tcW w:w="614" w:type="dxa"/>
            <w:tcBorders>
              <w:top w:val="nil"/>
              <w:left w:val="nil"/>
              <w:bottom w:val="nil"/>
              <w:right w:val="nil"/>
            </w:tcBorders>
            <w:shd w:val="clear" w:color="000000" w:fill="FFFFFF"/>
            <w:noWrap/>
            <w:vAlign w:val="bottom"/>
            <w:hideMark/>
            <w:tcPrChange w:id="7018" w:author="Observatorio 02" w:date="2017-03-16T16:33:00Z">
              <w:tcPr>
                <w:tcW w:w="503" w:type="dxa"/>
                <w:tcBorders>
                  <w:top w:val="nil"/>
                  <w:left w:val="nil"/>
                  <w:bottom w:val="nil"/>
                  <w:right w:val="nil"/>
                </w:tcBorders>
                <w:shd w:val="clear" w:color="000000" w:fill="FFFFFF"/>
                <w:noWrap/>
                <w:vAlign w:val="bottom"/>
                <w:hideMark/>
              </w:tcPr>
            </w:tcPrChange>
          </w:tcPr>
          <w:p w14:paraId="79431CDD" w14:textId="77777777" w:rsidR="008A6932" w:rsidRPr="00C2714A" w:rsidRDefault="008A6932" w:rsidP="008A6932">
            <w:pPr>
              <w:spacing w:after="0" w:line="240" w:lineRule="auto"/>
              <w:jc w:val="right"/>
              <w:rPr>
                <w:ins w:id="7019" w:author="Observatorio 02" w:date="2017-03-16T16:32:00Z"/>
                <w:rFonts w:eastAsia="Times New Roman"/>
                <w:sz w:val="22"/>
                <w:szCs w:val="22"/>
                <w:bdr w:val="none" w:sz="0" w:space="0" w:color="auto"/>
                <w:lang w:val="es-CL" w:eastAsia="es-CL"/>
              </w:rPr>
            </w:pPr>
            <w:ins w:id="7020" w:author="Observatorio 02" w:date="2017-03-16T16:32:00Z">
              <w:r w:rsidRPr="00C2714A">
                <w:rPr>
                  <w:rFonts w:eastAsia="Times New Roman"/>
                  <w:sz w:val="22"/>
                  <w:szCs w:val="22"/>
                  <w:bdr w:val="none" w:sz="0" w:space="0" w:color="auto"/>
                  <w:lang w:val="es-CL" w:eastAsia="es-CL"/>
                </w:rPr>
                <w:t>5,5ᵃ</w:t>
              </w:r>
            </w:ins>
          </w:p>
        </w:tc>
        <w:tc>
          <w:tcPr>
            <w:tcW w:w="879" w:type="dxa"/>
            <w:tcBorders>
              <w:top w:val="nil"/>
              <w:left w:val="nil"/>
              <w:bottom w:val="nil"/>
              <w:right w:val="nil"/>
            </w:tcBorders>
            <w:shd w:val="clear" w:color="000000" w:fill="FFFFFF"/>
            <w:noWrap/>
            <w:vAlign w:val="bottom"/>
            <w:hideMark/>
            <w:tcPrChange w:id="702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EB75295" w14:textId="77777777" w:rsidR="008A6932" w:rsidRPr="00C2714A" w:rsidRDefault="008A6932" w:rsidP="008A6932">
            <w:pPr>
              <w:spacing w:after="0" w:line="240" w:lineRule="auto"/>
              <w:jc w:val="right"/>
              <w:rPr>
                <w:ins w:id="7022" w:author="Observatorio 02" w:date="2017-03-16T16:32:00Z"/>
                <w:rFonts w:eastAsia="Times New Roman"/>
                <w:sz w:val="22"/>
                <w:szCs w:val="22"/>
                <w:bdr w:val="none" w:sz="0" w:space="0" w:color="auto"/>
                <w:lang w:val="es-CL" w:eastAsia="es-CL"/>
              </w:rPr>
            </w:pPr>
            <w:ins w:id="7023" w:author="Observatorio 02" w:date="2017-03-16T16:32:00Z">
              <w:r w:rsidRPr="00C2714A">
                <w:rPr>
                  <w:rFonts w:eastAsia="Times New Roman"/>
                  <w:sz w:val="22"/>
                  <w:szCs w:val="22"/>
                  <w:bdr w:val="none" w:sz="0" w:space="0" w:color="auto"/>
                  <w:lang w:val="es-CL" w:eastAsia="es-CL"/>
                </w:rPr>
                <w:t>30,1ᵃ</w:t>
              </w:r>
            </w:ins>
          </w:p>
        </w:tc>
        <w:tc>
          <w:tcPr>
            <w:tcW w:w="879" w:type="dxa"/>
            <w:tcBorders>
              <w:top w:val="nil"/>
              <w:left w:val="nil"/>
              <w:bottom w:val="nil"/>
              <w:right w:val="nil"/>
            </w:tcBorders>
            <w:shd w:val="clear" w:color="000000" w:fill="FFFFFF"/>
            <w:noWrap/>
            <w:vAlign w:val="bottom"/>
            <w:hideMark/>
            <w:tcPrChange w:id="702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79E7E130" w14:textId="77777777" w:rsidR="008A6932" w:rsidRPr="00C2714A" w:rsidRDefault="008A6932" w:rsidP="008A6932">
            <w:pPr>
              <w:spacing w:after="0" w:line="240" w:lineRule="auto"/>
              <w:jc w:val="right"/>
              <w:rPr>
                <w:ins w:id="7025" w:author="Observatorio 02" w:date="2017-03-16T16:32:00Z"/>
                <w:rFonts w:eastAsia="Times New Roman"/>
                <w:sz w:val="22"/>
                <w:szCs w:val="22"/>
                <w:bdr w:val="none" w:sz="0" w:space="0" w:color="auto"/>
                <w:lang w:val="es-CL" w:eastAsia="es-CL"/>
              </w:rPr>
            </w:pPr>
            <w:ins w:id="7026" w:author="Observatorio 02" w:date="2017-03-16T16:32:00Z">
              <w:r w:rsidRPr="00C2714A">
                <w:rPr>
                  <w:rFonts w:eastAsia="Times New Roman"/>
                  <w:sz w:val="22"/>
                  <w:szCs w:val="22"/>
                  <w:bdr w:val="none" w:sz="0" w:space="0" w:color="auto"/>
                  <w:lang w:val="es-CL" w:eastAsia="es-CL"/>
                </w:rPr>
                <w:t>34,1ᵃ</w:t>
              </w:r>
            </w:ins>
          </w:p>
        </w:tc>
        <w:tc>
          <w:tcPr>
            <w:tcW w:w="879" w:type="dxa"/>
            <w:tcBorders>
              <w:top w:val="nil"/>
              <w:left w:val="nil"/>
              <w:bottom w:val="nil"/>
              <w:right w:val="nil"/>
            </w:tcBorders>
            <w:shd w:val="clear" w:color="000000" w:fill="FFFFFF"/>
            <w:noWrap/>
            <w:vAlign w:val="bottom"/>
            <w:hideMark/>
            <w:tcPrChange w:id="7027"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FB6DE14" w14:textId="77777777" w:rsidR="008A6932" w:rsidRPr="00C2714A" w:rsidRDefault="008A6932" w:rsidP="008A6932">
            <w:pPr>
              <w:spacing w:after="0" w:line="240" w:lineRule="auto"/>
              <w:jc w:val="right"/>
              <w:rPr>
                <w:ins w:id="7028" w:author="Observatorio 02" w:date="2017-03-16T16:32:00Z"/>
                <w:rFonts w:eastAsia="Times New Roman"/>
                <w:sz w:val="22"/>
                <w:szCs w:val="22"/>
                <w:bdr w:val="none" w:sz="0" w:space="0" w:color="auto"/>
                <w:lang w:val="es-CL" w:eastAsia="es-CL"/>
              </w:rPr>
            </w:pPr>
            <w:ins w:id="7029" w:author="Observatorio 02" w:date="2017-03-16T16:32:00Z">
              <w:r w:rsidRPr="00C2714A">
                <w:rPr>
                  <w:rFonts w:eastAsia="Times New Roman"/>
                  <w:sz w:val="22"/>
                  <w:szCs w:val="22"/>
                  <w:bdr w:val="none" w:sz="0" w:space="0" w:color="auto"/>
                  <w:lang w:val="es-CL" w:eastAsia="es-CL"/>
                </w:rPr>
                <w:t>24,1ᵃ</w:t>
              </w:r>
            </w:ins>
          </w:p>
        </w:tc>
        <w:tc>
          <w:tcPr>
            <w:tcW w:w="457" w:type="dxa"/>
            <w:tcBorders>
              <w:top w:val="nil"/>
              <w:left w:val="nil"/>
              <w:bottom w:val="nil"/>
              <w:right w:val="nil"/>
            </w:tcBorders>
            <w:shd w:val="clear" w:color="000000" w:fill="FFFFFF"/>
            <w:noWrap/>
            <w:vAlign w:val="bottom"/>
            <w:hideMark/>
            <w:tcPrChange w:id="7030"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57297FB" w14:textId="77777777" w:rsidR="008A6932" w:rsidRPr="00C2714A" w:rsidRDefault="008A6932" w:rsidP="008A6932">
            <w:pPr>
              <w:spacing w:after="0" w:line="240" w:lineRule="auto"/>
              <w:jc w:val="right"/>
              <w:rPr>
                <w:ins w:id="7031" w:author="Observatorio 02" w:date="2017-03-16T16:32:00Z"/>
                <w:rFonts w:eastAsia="Times New Roman"/>
                <w:sz w:val="22"/>
                <w:szCs w:val="22"/>
                <w:bdr w:val="none" w:sz="0" w:space="0" w:color="auto"/>
                <w:lang w:val="es-CL" w:eastAsia="es-CL"/>
              </w:rPr>
            </w:pPr>
            <w:ins w:id="7032" w:author="Observatorio 02" w:date="2017-03-16T16:32:00Z">
              <w:r w:rsidRPr="00C2714A">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7033" w:author="Observatorio 02" w:date="2017-03-16T16:33:00Z">
              <w:tcPr>
                <w:tcW w:w="458" w:type="dxa"/>
                <w:tcBorders>
                  <w:top w:val="nil"/>
                  <w:left w:val="nil"/>
                  <w:bottom w:val="nil"/>
                  <w:right w:val="nil"/>
                </w:tcBorders>
                <w:shd w:val="clear" w:color="000000" w:fill="FFFFFF"/>
                <w:noWrap/>
                <w:vAlign w:val="bottom"/>
                <w:hideMark/>
              </w:tcPr>
            </w:tcPrChange>
          </w:tcPr>
          <w:p w14:paraId="083D558C" w14:textId="77777777" w:rsidR="008A6932" w:rsidRPr="00C2714A" w:rsidRDefault="008A6932" w:rsidP="008A6932">
            <w:pPr>
              <w:spacing w:after="0" w:line="240" w:lineRule="auto"/>
              <w:jc w:val="right"/>
              <w:rPr>
                <w:ins w:id="7034" w:author="Observatorio 02" w:date="2017-03-16T16:32:00Z"/>
                <w:rFonts w:eastAsia="Times New Roman"/>
                <w:sz w:val="22"/>
                <w:szCs w:val="22"/>
                <w:bdr w:val="none" w:sz="0" w:space="0" w:color="auto"/>
                <w:lang w:val="es-CL" w:eastAsia="es-CL"/>
              </w:rPr>
            </w:pPr>
            <w:ins w:id="7035" w:author="Observatorio 02" w:date="2017-03-16T16:32:00Z">
              <w:r w:rsidRPr="00C2714A">
                <w:rPr>
                  <w:rFonts w:eastAsia="Times New Roman"/>
                  <w:sz w:val="22"/>
                  <w:szCs w:val="22"/>
                  <w:bdr w:val="none" w:sz="0" w:space="0" w:color="auto"/>
                  <w:lang w:val="es-CL" w:eastAsia="es-CL"/>
                </w:rPr>
                <w:t>100,0ᵃ</w:t>
              </w:r>
            </w:ins>
          </w:p>
        </w:tc>
      </w:tr>
      <w:tr w:rsidR="008A6932" w:rsidRPr="00C2714A" w14:paraId="22A2F897" w14:textId="77777777" w:rsidTr="008A6932">
        <w:tblPrEx>
          <w:tblPrExChange w:id="7036" w:author="Observatorio 02" w:date="2017-03-16T16:33:00Z">
            <w:tblPrEx>
              <w:tblW w:w="8839" w:type="dxa"/>
            </w:tblPrEx>
          </w:tblPrExChange>
        </w:tblPrEx>
        <w:trPr>
          <w:trHeight w:val="213"/>
          <w:ins w:id="7037" w:author="Observatorio 02" w:date="2017-03-16T16:32:00Z"/>
          <w:trPrChange w:id="7038"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7039" w:author="Observatorio 02" w:date="2017-03-16T16:33:00Z">
              <w:tcPr>
                <w:tcW w:w="4619" w:type="dxa"/>
                <w:tcBorders>
                  <w:top w:val="nil"/>
                  <w:left w:val="nil"/>
                  <w:bottom w:val="nil"/>
                  <w:right w:val="nil"/>
                </w:tcBorders>
                <w:shd w:val="clear" w:color="000000" w:fill="FFFFFF"/>
                <w:noWrap/>
                <w:vAlign w:val="bottom"/>
                <w:hideMark/>
              </w:tcPr>
            </w:tcPrChange>
          </w:tcPr>
          <w:p w14:paraId="22EFD273" w14:textId="77777777" w:rsidR="008A6932" w:rsidRPr="00C2714A" w:rsidRDefault="008A6932" w:rsidP="008A6932">
            <w:pPr>
              <w:spacing w:after="0" w:line="240" w:lineRule="auto"/>
              <w:rPr>
                <w:ins w:id="7040" w:author="Observatorio 02" w:date="2017-03-16T16:32:00Z"/>
                <w:rFonts w:eastAsia="Times New Roman"/>
                <w:sz w:val="22"/>
                <w:szCs w:val="22"/>
                <w:bdr w:val="none" w:sz="0" w:space="0" w:color="auto"/>
                <w:lang w:val="es-CL" w:eastAsia="es-CL"/>
              </w:rPr>
            </w:pPr>
            <w:ins w:id="7041" w:author="Observatorio 02" w:date="2017-03-16T16:32:00Z">
              <w:r w:rsidRPr="00C2714A">
                <w:rPr>
                  <w:rFonts w:eastAsia="Times New Roman"/>
                  <w:sz w:val="22"/>
                  <w:szCs w:val="22"/>
                  <w:bdr w:val="none" w:sz="0" w:space="0" w:color="auto"/>
                  <w:lang w:val="es-CL" w:eastAsia="es-CL"/>
                </w:rPr>
                <w:t>Oficiales, operarios y artesanos de artes mecánicas y de otros oficios</w:t>
              </w:r>
            </w:ins>
          </w:p>
        </w:tc>
        <w:tc>
          <w:tcPr>
            <w:tcW w:w="890" w:type="dxa"/>
            <w:tcBorders>
              <w:top w:val="nil"/>
              <w:left w:val="nil"/>
              <w:bottom w:val="nil"/>
              <w:right w:val="nil"/>
            </w:tcBorders>
            <w:shd w:val="clear" w:color="000000" w:fill="FFFFFF"/>
            <w:noWrap/>
            <w:vAlign w:val="bottom"/>
            <w:hideMark/>
            <w:tcPrChange w:id="7042" w:author="Observatorio 02" w:date="2017-03-16T16:33:00Z">
              <w:tcPr>
                <w:tcW w:w="728" w:type="dxa"/>
                <w:tcBorders>
                  <w:top w:val="nil"/>
                  <w:left w:val="nil"/>
                  <w:bottom w:val="nil"/>
                  <w:right w:val="nil"/>
                </w:tcBorders>
                <w:shd w:val="clear" w:color="000000" w:fill="FFFFFF"/>
                <w:noWrap/>
                <w:vAlign w:val="bottom"/>
                <w:hideMark/>
              </w:tcPr>
            </w:tcPrChange>
          </w:tcPr>
          <w:p w14:paraId="65693F3F" w14:textId="77777777" w:rsidR="008A6932" w:rsidRPr="00C2714A" w:rsidRDefault="008A6932" w:rsidP="008A6932">
            <w:pPr>
              <w:spacing w:after="0" w:line="240" w:lineRule="auto"/>
              <w:jc w:val="right"/>
              <w:rPr>
                <w:ins w:id="7043" w:author="Observatorio 02" w:date="2017-03-16T16:32:00Z"/>
                <w:rFonts w:eastAsia="Times New Roman"/>
                <w:sz w:val="22"/>
                <w:szCs w:val="22"/>
                <w:bdr w:val="none" w:sz="0" w:space="0" w:color="auto"/>
                <w:lang w:val="es-CL" w:eastAsia="es-CL"/>
              </w:rPr>
            </w:pPr>
            <w:ins w:id="7044" w:author="Observatorio 02" w:date="2017-03-16T16:32:00Z">
              <w:r w:rsidRPr="00C2714A">
                <w:rPr>
                  <w:rFonts w:eastAsia="Times New Roman"/>
                  <w:sz w:val="22"/>
                  <w:szCs w:val="22"/>
                  <w:bdr w:val="none" w:sz="0" w:space="0" w:color="auto"/>
                  <w:lang w:val="es-CL" w:eastAsia="es-CL"/>
                </w:rPr>
                <w:t>5,1</w:t>
              </w:r>
            </w:ins>
          </w:p>
        </w:tc>
        <w:tc>
          <w:tcPr>
            <w:tcW w:w="614" w:type="dxa"/>
            <w:tcBorders>
              <w:top w:val="nil"/>
              <w:left w:val="nil"/>
              <w:bottom w:val="nil"/>
              <w:right w:val="nil"/>
            </w:tcBorders>
            <w:shd w:val="clear" w:color="000000" w:fill="FFFFFF"/>
            <w:noWrap/>
            <w:vAlign w:val="bottom"/>
            <w:hideMark/>
            <w:tcPrChange w:id="7045" w:author="Observatorio 02" w:date="2017-03-16T16:33:00Z">
              <w:tcPr>
                <w:tcW w:w="503" w:type="dxa"/>
                <w:tcBorders>
                  <w:top w:val="nil"/>
                  <w:left w:val="nil"/>
                  <w:bottom w:val="nil"/>
                  <w:right w:val="nil"/>
                </w:tcBorders>
                <w:shd w:val="clear" w:color="000000" w:fill="FFFFFF"/>
                <w:noWrap/>
                <w:vAlign w:val="bottom"/>
                <w:hideMark/>
              </w:tcPr>
            </w:tcPrChange>
          </w:tcPr>
          <w:p w14:paraId="11AC39F1" w14:textId="77777777" w:rsidR="008A6932" w:rsidRPr="00C2714A" w:rsidRDefault="008A6932" w:rsidP="008A6932">
            <w:pPr>
              <w:spacing w:after="0" w:line="240" w:lineRule="auto"/>
              <w:jc w:val="right"/>
              <w:rPr>
                <w:ins w:id="7046" w:author="Observatorio 02" w:date="2017-03-16T16:32:00Z"/>
                <w:rFonts w:eastAsia="Times New Roman"/>
                <w:sz w:val="22"/>
                <w:szCs w:val="22"/>
                <w:bdr w:val="none" w:sz="0" w:space="0" w:color="auto"/>
                <w:lang w:val="es-CL" w:eastAsia="es-CL"/>
              </w:rPr>
            </w:pPr>
            <w:ins w:id="7047" w:author="Observatorio 02" w:date="2017-03-16T16:32:00Z">
              <w:r w:rsidRPr="00C2714A">
                <w:rPr>
                  <w:rFonts w:eastAsia="Times New Roman"/>
                  <w:sz w:val="22"/>
                  <w:szCs w:val="22"/>
                  <w:bdr w:val="none" w:sz="0" w:space="0" w:color="auto"/>
                  <w:lang w:val="es-CL" w:eastAsia="es-CL"/>
                </w:rPr>
                <w:t>41,2</w:t>
              </w:r>
            </w:ins>
          </w:p>
        </w:tc>
        <w:tc>
          <w:tcPr>
            <w:tcW w:w="879" w:type="dxa"/>
            <w:tcBorders>
              <w:top w:val="nil"/>
              <w:left w:val="nil"/>
              <w:bottom w:val="nil"/>
              <w:right w:val="nil"/>
            </w:tcBorders>
            <w:shd w:val="clear" w:color="000000" w:fill="FFFFFF"/>
            <w:noWrap/>
            <w:vAlign w:val="bottom"/>
            <w:hideMark/>
            <w:tcPrChange w:id="704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737952A" w14:textId="77777777" w:rsidR="008A6932" w:rsidRPr="00C2714A" w:rsidRDefault="008A6932" w:rsidP="008A6932">
            <w:pPr>
              <w:spacing w:after="0" w:line="240" w:lineRule="auto"/>
              <w:jc w:val="right"/>
              <w:rPr>
                <w:ins w:id="7049" w:author="Observatorio 02" w:date="2017-03-16T16:32:00Z"/>
                <w:rFonts w:eastAsia="Times New Roman"/>
                <w:sz w:val="22"/>
                <w:szCs w:val="22"/>
                <w:bdr w:val="none" w:sz="0" w:space="0" w:color="auto"/>
                <w:lang w:val="es-CL" w:eastAsia="es-CL"/>
              </w:rPr>
            </w:pPr>
            <w:ins w:id="7050" w:author="Observatorio 02" w:date="2017-03-16T16:32:00Z">
              <w:r w:rsidRPr="00C2714A">
                <w:rPr>
                  <w:rFonts w:eastAsia="Times New Roman"/>
                  <w:sz w:val="22"/>
                  <w:szCs w:val="22"/>
                  <w:bdr w:val="none" w:sz="0" w:space="0" w:color="auto"/>
                  <w:lang w:val="es-CL" w:eastAsia="es-CL"/>
                </w:rPr>
                <w:t>11,9</w:t>
              </w:r>
            </w:ins>
          </w:p>
        </w:tc>
        <w:tc>
          <w:tcPr>
            <w:tcW w:w="879" w:type="dxa"/>
            <w:tcBorders>
              <w:top w:val="nil"/>
              <w:left w:val="nil"/>
              <w:bottom w:val="nil"/>
              <w:right w:val="nil"/>
            </w:tcBorders>
            <w:shd w:val="clear" w:color="000000" w:fill="FFFFFF"/>
            <w:noWrap/>
            <w:vAlign w:val="bottom"/>
            <w:hideMark/>
            <w:tcPrChange w:id="705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A623217" w14:textId="77777777" w:rsidR="008A6932" w:rsidRPr="00C2714A" w:rsidRDefault="008A6932" w:rsidP="008A6932">
            <w:pPr>
              <w:spacing w:after="0" w:line="240" w:lineRule="auto"/>
              <w:jc w:val="right"/>
              <w:rPr>
                <w:ins w:id="7052" w:author="Observatorio 02" w:date="2017-03-16T16:32:00Z"/>
                <w:rFonts w:eastAsia="Times New Roman"/>
                <w:sz w:val="22"/>
                <w:szCs w:val="22"/>
                <w:bdr w:val="none" w:sz="0" w:space="0" w:color="auto"/>
                <w:lang w:val="es-CL" w:eastAsia="es-CL"/>
              </w:rPr>
            </w:pPr>
            <w:ins w:id="7053" w:author="Observatorio 02" w:date="2017-03-16T16:32:00Z">
              <w:r w:rsidRPr="00C2714A">
                <w:rPr>
                  <w:rFonts w:eastAsia="Times New Roman"/>
                  <w:sz w:val="22"/>
                  <w:szCs w:val="22"/>
                  <w:bdr w:val="none" w:sz="0" w:space="0" w:color="auto"/>
                  <w:lang w:val="es-CL" w:eastAsia="es-CL"/>
                </w:rPr>
                <w:t>27,9</w:t>
              </w:r>
            </w:ins>
          </w:p>
        </w:tc>
        <w:tc>
          <w:tcPr>
            <w:tcW w:w="879" w:type="dxa"/>
            <w:tcBorders>
              <w:top w:val="nil"/>
              <w:left w:val="nil"/>
              <w:bottom w:val="nil"/>
              <w:right w:val="nil"/>
            </w:tcBorders>
            <w:shd w:val="clear" w:color="000000" w:fill="FFFFFF"/>
            <w:noWrap/>
            <w:vAlign w:val="bottom"/>
            <w:hideMark/>
            <w:tcPrChange w:id="7054"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34288149" w14:textId="77777777" w:rsidR="008A6932" w:rsidRPr="00C2714A" w:rsidRDefault="008A6932" w:rsidP="008A6932">
            <w:pPr>
              <w:spacing w:after="0" w:line="240" w:lineRule="auto"/>
              <w:jc w:val="right"/>
              <w:rPr>
                <w:ins w:id="7055" w:author="Observatorio 02" w:date="2017-03-16T16:32:00Z"/>
                <w:rFonts w:eastAsia="Times New Roman"/>
                <w:sz w:val="22"/>
                <w:szCs w:val="22"/>
                <w:bdr w:val="none" w:sz="0" w:space="0" w:color="auto"/>
                <w:lang w:val="es-CL" w:eastAsia="es-CL"/>
              </w:rPr>
            </w:pPr>
            <w:ins w:id="7056" w:author="Observatorio 02" w:date="2017-03-16T16:32:00Z">
              <w:r w:rsidRPr="00C2714A">
                <w:rPr>
                  <w:rFonts w:eastAsia="Times New Roman"/>
                  <w:sz w:val="22"/>
                  <w:szCs w:val="22"/>
                  <w:bdr w:val="none" w:sz="0" w:space="0" w:color="auto"/>
                  <w:lang w:val="es-CL" w:eastAsia="es-CL"/>
                </w:rPr>
                <w:t>13,8</w:t>
              </w:r>
            </w:ins>
          </w:p>
        </w:tc>
        <w:tc>
          <w:tcPr>
            <w:tcW w:w="457" w:type="dxa"/>
            <w:tcBorders>
              <w:top w:val="nil"/>
              <w:left w:val="nil"/>
              <w:bottom w:val="nil"/>
              <w:right w:val="nil"/>
            </w:tcBorders>
            <w:shd w:val="clear" w:color="000000" w:fill="FFFFFF"/>
            <w:noWrap/>
            <w:vAlign w:val="bottom"/>
            <w:hideMark/>
            <w:tcPrChange w:id="7057"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10F49AB3" w14:textId="77777777" w:rsidR="008A6932" w:rsidRPr="00C2714A" w:rsidRDefault="008A6932" w:rsidP="008A6932">
            <w:pPr>
              <w:spacing w:after="0" w:line="240" w:lineRule="auto"/>
              <w:jc w:val="right"/>
              <w:rPr>
                <w:ins w:id="7058" w:author="Observatorio 02" w:date="2017-03-16T16:32:00Z"/>
                <w:rFonts w:eastAsia="Times New Roman"/>
                <w:sz w:val="22"/>
                <w:szCs w:val="22"/>
                <w:bdr w:val="none" w:sz="0" w:space="0" w:color="auto"/>
                <w:lang w:val="es-CL" w:eastAsia="es-CL"/>
              </w:rPr>
            </w:pPr>
            <w:ins w:id="7059" w:author="Observatorio 02" w:date="2017-03-16T16:32:00Z">
              <w:r w:rsidRPr="00C2714A">
                <w:rPr>
                  <w:rFonts w:eastAsia="Times New Roman"/>
                  <w:sz w:val="22"/>
                  <w:szCs w:val="22"/>
                  <w:bdr w:val="none" w:sz="0" w:space="0" w:color="auto"/>
                  <w:lang w:val="es-CL" w:eastAsia="es-CL"/>
                </w:rPr>
                <w:t>0,1</w:t>
              </w:r>
            </w:ins>
          </w:p>
        </w:tc>
        <w:tc>
          <w:tcPr>
            <w:tcW w:w="560" w:type="dxa"/>
            <w:tcBorders>
              <w:top w:val="nil"/>
              <w:left w:val="nil"/>
              <w:bottom w:val="nil"/>
              <w:right w:val="nil"/>
            </w:tcBorders>
            <w:shd w:val="clear" w:color="000000" w:fill="FFFFFF"/>
            <w:noWrap/>
            <w:vAlign w:val="bottom"/>
            <w:hideMark/>
            <w:tcPrChange w:id="7060" w:author="Observatorio 02" w:date="2017-03-16T16:33:00Z">
              <w:tcPr>
                <w:tcW w:w="458" w:type="dxa"/>
                <w:tcBorders>
                  <w:top w:val="nil"/>
                  <w:left w:val="nil"/>
                  <w:bottom w:val="nil"/>
                  <w:right w:val="nil"/>
                </w:tcBorders>
                <w:shd w:val="clear" w:color="000000" w:fill="FFFFFF"/>
                <w:noWrap/>
                <w:vAlign w:val="bottom"/>
                <w:hideMark/>
              </w:tcPr>
            </w:tcPrChange>
          </w:tcPr>
          <w:p w14:paraId="12DF7BF4" w14:textId="77777777" w:rsidR="008A6932" w:rsidRPr="00C2714A" w:rsidRDefault="008A6932" w:rsidP="008A6932">
            <w:pPr>
              <w:spacing w:after="0" w:line="240" w:lineRule="auto"/>
              <w:jc w:val="right"/>
              <w:rPr>
                <w:ins w:id="7061" w:author="Observatorio 02" w:date="2017-03-16T16:32:00Z"/>
                <w:rFonts w:eastAsia="Times New Roman"/>
                <w:sz w:val="22"/>
                <w:szCs w:val="22"/>
                <w:bdr w:val="none" w:sz="0" w:space="0" w:color="auto"/>
                <w:lang w:val="es-CL" w:eastAsia="es-CL"/>
              </w:rPr>
            </w:pPr>
            <w:ins w:id="7062" w:author="Observatorio 02" w:date="2017-03-16T16:32:00Z">
              <w:r w:rsidRPr="00C2714A">
                <w:rPr>
                  <w:rFonts w:eastAsia="Times New Roman"/>
                  <w:sz w:val="22"/>
                  <w:szCs w:val="22"/>
                  <w:bdr w:val="none" w:sz="0" w:space="0" w:color="auto"/>
                  <w:lang w:val="es-CL" w:eastAsia="es-CL"/>
                </w:rPr>
                <w:t>100,0</w:t>
              </w:r>
            </w:ins>
          </w:p>
        </w:tc>
      </w:tr>
      <w:tr w:rsidR="008A6932" w:rsidRPr="00C2714A" w14:paraId="08802908" w14:textId="77777777" w:rsidTr="008A6932">
        <w:tblPrEx>
          <w:tblPrExChange w:id="7063" w:author="Observatorio 02" w:date="2017-03-16T16:33:00Z">
            <w:tblPrEx>
              <w:tblW w:w="8839" w:type="dxa"/>
            </w:tblPrEx>
          </w:tblPrExChange>
        </w:tblPrEx>
        <w:trPr>
          <w:trHeight w:val="213"/>
          <w:ins w:id="7064" w:author="Observatorio 02" w:date="2017-03-16T16:32:00Z"/>
          <w:trPrChange w:id="7065" w:author="Observatorio 02" w:date="2017-03-16T16:33:00Z">
            <w:trPr>
              <w:gridAfter w:val="0"/>
              <w:trHeight w:val="408"/>
            </w:trPr>
          </w:trPrChange>
        </w:trPr>
        <w:tc>
          <w:tcPr>
            <w:tcW w:w="3717" w:type="dxa"/>
            <w:tcBorders>
              <w:top w:val="nil"/>
              <w:left w:val="nil"/>
              <w:bottom w:val="nil"/>
              <w:right w:val="nil"/>
            </w:tcBorders>
            <w:shd w:val="clear" w:color="000000" w:fill="FFFFFF"/>
            <w:noWrap/>
            <w:vAlign w:val="bottom"/>
            <w:hideMark/>
            <w:tcPrChange w:id="7066" w:author="Observatorio 02" w:date="2017-03-16T16:33:00Z">
              <w:tcPr>
                <w:tcW w:w="4619" w:type="dxa"/>
                <w:tcBorders>
                  <w:top w:val="nil"/>
                  <w:left w:val="nil"/>
                  <w:bottom w:val="nil"/>
                  <w:right w:val="nil"/>
                </w:tcBorders>
                <w:shd w:val="clear" w:color="000000" w:fill="FFFFFF"/>
                <w:noWrap/>
                <w:vAlign w:val="bottom"/>
                <w:hideMark/>
              </w:tcPr>
            </w:tcPrChange>
          </w:tcPr>
          <w:p w14:paraId="61276E21" w14:textId="77777777" w:rsidR="008A6932" w:rsidRPr="00C2714A" w:rsidRDefault="008A6932" w:rsidP="008A6932">
            <w:pPr>
              <w:spacing w:after="0" w:line="240" w:lineRule="auto"/>
              <w:rPr>
                <w:ins w:id="7067" w:author="Observatorio 02" w:date="2017-03-16T16:32:00Z"/>
                <w:rFonts w:eastAsia="Times New Roman"/>
                <w:sz w:val="22"/>
                <w:szCs w:val="22"/>
                <w:bdr w:val="none" w:sz="0" w:space="0" w:color="auto"/>
                <w:lang w:val="es-CL" w:eastAsia="es-CL"/>
              </w:rPr>
            </w:pPr>
            <w:ins w:id="7068" w:author="Observatorio 02" w:date="2017-03-16T16:32:00Z">
              <w:r w:rsidRPr="00C2714A">
                <w:rPr>
                  <w:rFonts w:eastAsia="Times New Roman"/>
                  <w:sz w:val="22"/>
                  <w:szCs w:val="22"/>
                  <w:bdr w:val="none" w:sz="0" w:space="0" w:color="auto"/>
                  <w:lang w:val="es-CL" w:eastAsia="es-CL"/>
                </w:rPr>
                <w:t>Operadores de instalaciones y máquinas y montadores</w:t>
              </w:r>
            </w:ins>
          </w:p>
        </w:tc>
        <w:tc>
          <w:tcPr>
            <w:tcW w:w="890" w:type="dxa"/>
            <w:tcBorders>
              <w:top w:val="nil"/>
              <w:left w:val="nil"/>
              <w:bottom w:val="nil"/>
              <w:right w:val="nil"/>
            </w:tcBorders>
            <w:shd w:val="clear" w:color="000000" w:fill="FFFFFF"/>
            <w:noWrap/>
            <w:vAlign w:val="bottom"/>
            <w:hideMark/>
            <w:tcPrChange w:id="7069" w:author="Observatorio 02" w:date="2017-03-16T16:33:00Z">
              <w:tcPr>
                <w:tcW w:w="728" w:type="dxa"/>
                <w:tcBorders>
                  <w:top w:val="nil"/>
                  <w:left w:val="nil"/>
                  <w:bottom w:val="nil"/>
                  <w:right w:val="nil"/>
                </w:tcBorders>
                <w:shd w:val="clear" w:color="000000" w:fill="FFFFFF"/>
                <w:noWrap/>
                <w:vAlign w:val="bottom"/>
                <w:hideMark/>
              </w:tcPr>
            </w:tcPrChange>
          </w:tcPr>
          <w:p w14:paraId="40B8C772" w14:textId="77777777" w:rsidR="008A6932" w:rsidRPr="00C2714A" w:rsidRDefault="008A6932" w:rsidP="008A6932">
            <w:pPr>
              <w:spacing w:after="0" w:line="240" w:lineRule="auto"/>
              <w:jc w:val="right"/>
              <w:rPr>
                <w:ins w:id="7070" w:author="Observatorio 02" w:date="2017-03-16T16:32:00Z"/>
                <w:rFonts w:eastAsia="Times New Roman"/>
                <w:sz w:val="22"/>
                <w:szCs w:val="22"/>
                <w:bdr w:val="none" w:sz="0" w:space="0" w:color="auto"/>
                <w:lang w:val="es-CL" w:eastAsia="es-CL"/>
              </w:rPr>
            </w:pPr>
            <w:ins w:id="7071" w:author="Observatorio 02" w:date="2017-03-16T16:32:00Z">
              <w:r w:rsidRPr="00C2714A">
                <w:rPr>
                  <w:rFonts w:eastAsia="Times New Roman"/>
                  <w:sz w:val="22"/>
                  <w:szCs w:val="22"/>
                  <w:bdr w:val="none" w:sz="0" w:space="0" w:color="auto"/>
                  <w:lang w:val="es-CL" w:eastAsia="es-CL"/>
                </w:rPr>
                <w:t>0,9</w:t>
              </w:r>
            </w:ins>
          </w:p>
        </w:tc>
        <w:tc>
          <w:tcPr>
            <w:tcW w:w="614" w:type="dxa"/>
            <w:tcBorders>
              <w:top w:val="nil"/>
              <w:left w:val="nil"/>
              <w:bottom w:val="nil"/>
              <w:right w:val="nil"/>
            </w:tcBorders>
            <w:shd w:val="clear" w:color="000000" w:fill="FFFFFF"/>
            <w:noWrap/>
            <w:vAlign w:val="bottom"/>
            <w:hideMark/>
            <w:tcPrChange w:id="7072" w:author="Observatorio 02" w:date="2017-03-16T16:33:00Z">
              <w:tcPr>
                <w:tcW w:w="503" w:type="dxa"/>
                <w:tcBorders>
                  <w:top w:val="nil"/>
                  <w:left w:val="nil"/>
                  <w:bottom w:val="nil"/>
                  <w:right w:val="nil"/>
                </w:tcBorders>
                <w:shd w:val="clear" w:color="000000" w:fill="FFFFFF"/>
                <w:noWrap/>
                <w:vAlign w:val="bottom"/>
                <w:hideMark/>
              </w:tcPr>
            </w:tcPrChange>
          </w:tcPr>
          <w:p w14:paraId="0BC849FE" w14:textId="77777777" w:rsidR="008A6932" w:rsidRPr="00C2714A" w:rsidRDefault="008A6932" w:rsidP="008A6932">
            <w:pPr>
              <w:spacing w:after="0" w:line="240" w:lineRule="auto"/>
              <w:jc w:val="right"/>
              <w:rPr>
                <w:ins w:id="7073" w:author="Observatorio 02" w:date="2017-03-16T16:32:00Z"/>
                <w:rFonts w:eastAsia="Times New Roman"/>
                <w:sz w:val="22"/>
                <w:szCs w:val="22"/>
                <w:bdr w:val="none" w:sz="0" w:space="0" w:color="auto"/>
                <w:lang w:val="es-CL" w:eastAsia="es-CL"/>
              </w:rPr>
            </w:pPr>
            <w:ins w:id="7074" w:author="Observatorio 02" w:date="2017-03-16T16:32:00Z">
              <w:r w:rsidRPr="00C2714A">
                <w:rPr>
                  <w:rFonts w:eastAsia="Times New Roman"/>
                  <w:sz w:val="22"/>
                  <w:szCs w:val="22"/>
                  <w:bdr w:val="none" w:sz="0" w:space="0" w:color="auto"/>
                  <w:lang w:val="es-CL" w:eastAsia="es-CL"/>
                </w:rPr>
                <w:t>5,8</w:t>
              </w:r>
            </w:ins>
          </w:p>
        </w:tc>
        <w:tc>
          <w:tcPr>
            <w:tcW w:w="879" w:type="dxa"/>
            <w:tcBorders>
              <w:top w:val="nil"/>
              <w:left w:val="nil"/>
              <w:bottom w:val="nil"/>
              <w:right w:val="nil"/>
            </w:tcBorders>
            <w:shd w:val="clear" w:color="000000" w:fill="FFFFFF"/>
            <w:noWrap/>
            <w:vAlign w:val="bottom"/>
            <w:hideMark/>
            <w:tcPrChange w:id="7075"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DCB4621" w14:textId="77777777" w:rsidR="008A6932" w:rsidRPr="00C2714A" w:rsidRDefault="008A6932" w:rsidP="008A6932">
            <w:pPr>
              <w:spacing w:after="0" w:line="240" w:lineRule="auto"/>
              <w:jc w:val="right"/>
              <w:rPr>
                <w:ins w:id="7076" w:author="Observatorio 02" w:date="2017-03-16T16:32:00Z"/>
                <w:rFonts w:eastAsia="Times New Roman"/>
                <w:sz w:val="22"/>
                <w:szCs w:val="22"/>
                <w:bdr w:val="none" w:sz="0" w:space="0" w:color="auto"/>
                <w:lang w:val="es-CL" w:eastAsia="es-CL"/>
              </w:rPr>
            </w:pPr>
            <w:ins w:id="7077" w:author="Observatorio 02" w:date="2017-03-16T16:32:00Z">
              <w:r w:rsidRPr="00C2714A">
                <w:rPr>
                  <w:rFonts w:eastAsia="Times New Roman"/>
                  <w:sz w:val="22"/>
                  <w:szCs w:val="22"/>
                  <w:bdr w:val="none" w:sz="0" w:space="0" w:color="auto"/>
                  <w:lang w:val="es-CL" w:eastAsia="es-CL"/>
                </w:rPr>
                <w:t>6,8</w:t>
              </w:r>
            </w:ins>
          </w:p>
        </w:tc>
        <w:tc>
          <w:tcPr>
            <w:tcW w:w="879" w:type="dxa"/>
            <w:tcBorders>
              <w:top w:val="nil"/>
              <w:left w:val="nil"/>
              <w:bottom w:val="nil"/>
              <w:right w:val="nil"/>
            </w:tcBorders>
            <w:shd w:val="clear" w:color="000000" w:fill="FFFFFF"/>
            <w:noWrap/>
            <w:vAlign w:val="bottom"/>
            <w:hideMark/>
            <w:tcPrChange w:id="7078"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1A4E23F3" w14:textId="77777777" w:rsidR="008A6932" w:rsidRPr="00C2714A" w:rsidRDefault="008A6932" w:rsidP="008A6932">
            <w:pPr>
              <w:spacing w:after="0" w:line="240" w:lineRule="auto"/>
              <w:jc w:val="right"/>
              <w:rPr>
                <w:ins w:id="7079" w:author="Observatorio 02" w:date="2017-03-16T16:32:00Z"/>
                <w:rFonts w:eastAsia="Times New Roman"/>
                <w:sz w:val="22"/>
                <w:szCs w:val="22"/>
                <w:bdr w:val="none" w:sz="0" w:space="0" w:color="auto"/>
                <w:lang w:val="es-CL" w:eastAsia="es-CL"/>
              </w:rPr>
            </w:pPr>
            <w:ins w:id="7080" w:author="Observatorio 02" w:date="2017-03-16T16:32:00Z">
              <w:r w:rsidRPr="00C2714A">
                <w:rPr>
                  <w:rFonts w:eastAsia="Times New Roman"/>
                  <w:sz w:val="22"/>
                  <w:szCs w:val="22"/>
                  <w:bdr w:val="none" w:sz="0" w:space="0" w:color="auto"/>
                  <w:lang w:val="es-CL" w:eastAsia="es-CL"/>
                </w:rPr>
                <w:t>32,7</w:t>
              </w:r>
            </w:ins>
          </w:p>
        </w:tc>
        <w:tc>
          <w:tcPr>
            <w:tcW w:w="879" w:type="dxa"/>
            <w:tcBorders>
              <w:top w:val="nil"/>
              <w:left w:val="nil"/>
              <w:bottom w:val="nil"/>
              <w:right w:val="nil"/>
            </w:tcBorders>
            <w:shd w:val="clear" w:color="000000" w:fill="FFFFFF"/>
            <w:noWrap/>
            <w:vAlign w:val="bottom"/>
            <w:hideMark/>
            <w:tcPrChange w:id="7081" w:author="Observatorio 02" w:date="2017-03-16T16:33:00Z">
              <w:tcPr>
                <w:tcW w:w="719" w:type="dxa"/>
                <w:gridSpan w:val="2"/>
                <w:tcBorders>
                  <w:top w:val="nil"/>
                  <w:left w:val="nil"/>
                  <w:bottom w:val="nil"/>
                  <w:right w:val="nil"/>
                </w:tcBorders>
                <w:shd w:val="clear" w:color="000000" w:fill="FFFFFF"/>
                <w:noWrap/>
                <w:vAlign w:val="bottom"/>
                <w:hideMark/>
              </w:tcPr>
            </w:tcPrChange>
          </w:tcPr>
          <w:p w14:paraId="42C5F173" w14:textId="77777777" w:rsidR="008A6932" w:rsidRPr="00C2714A" w:rsidRDefault="008A6932" w:rsidP="008A6932">
            <w:pPr>
              <w:spacing w:after="0" w:line="240" w:lineRule="auto"/>
              <w:jc w:val="right"/>
              <w:rPr>
                <w:ins w:id="7082" w:author="Observatorio 02" w:date="2017-03-16T16:32:00Z"/>
                <w:rFonts w:eastAsia="Times New Roman"/>
                <w:sz w:val="22"/>
                <w:szCs w:val="22"/>
                <w:bdr w:val="none" w:sz="0" w:space="0" w:color="auto"/>
                <w:lang w:val="es-CL" w:eastAsia="es-CL"/>
              </w:rPr>
            </w:pPr>
            <w:ins w:id="7083" w:author="Observatorio 02" w:date="2017-03-16T16:32:00Z">
              <w:r w:rsidRPr="00C2714A">
                <w:rPr>
                  <w:rFonts w:eastAsia="Times New Roman"/>
                  <w:sz w:val="22"/>
                  <w:szCs w:val="22"/>
                  <w:bdr w:val="none" w:sz="0" w:space="0" w:color="auto"/>
                  <w:lang w:val="es-CL" w:eastAsia="es-CL"/>
                </w:rPr>
                <w:t>53,8</w:t>
              </w:r>
            </w:ins>
          </w:p>
        </w:tc>
        <w:tc>
          <w:tcPr>
            <w:tcW w:w="457" w:type="dxa"/>
            <w:tcBorders>
              <w:top w:val="nil"/>
              <w:left w:val="nil"/>
              <w:bottom w:val="nil"/>
              <w:right w:val="nil"/>
            </w:tcBorders>
            <w:shd w:val="clear" w:color="000000" w:fill="FFFFFF"/>
            <w:noWrap/>
            <w:vAlign w:val="bottom"/>
            <w:hideMark/>
            <w:tcPrChange w:id="7084" w:author="Observatorio 02" w:date="2017-03-16T16:33:00Z">
              <w:tcPr>
                <w:tcW w:w="374" w:type="dxa"/>
                <w:gridSpan w:val="2"/>
                <w:tcBorders>
                  <w:top w:val="nil"/>
                  <w:left w:val="nil"/>
                  <w:bottom w:val="nil"/>
                  <w:right w:val="nil"/>
                </w:tcBorders>
                <w:shd w:val="clear" w:color="000000" w:fill="FFFFFF"/>
                <w:noWrap/>
                <w:vAlign w:val="bottom"/>
                <w:hideMark/>
              </w:tcPr>
            </w:tcPrChange>
          </w:tcPr>
          <w:p w14:paraId="3ECCB041" w14:textId="77777777" w:rsidR="008A6932" w:rsidRPr="00C2714A" w:rsidRDefault="008A6932" w:rsidP="008A6932">
            <w:pPr>
              <w:spacing w:after="0" w:line="240" w:lineRule="auto"/>
              <w:jc w:val="right"/>
              <w:rPr>
                <w:ins w:id="7085" w:author="Observatorio 02" w:date="2017-03-16T16:32:00Z"/>
                <w:rFonts w:eastAsia="Times New Roman"/>
                <w:sz w:val="22"/>
                <w:szCs w:val="22"/>
                <w:bdr w:val="none" w:sz="0" w:space="0" w:color="auto"/>
                <w:lang w:val="es-CL" w:eastAsia="es-CL"/>
              </w:rPr>
            </w:pPr>
            <w:ins w:id="7086" w:author="Observatorio 02" w:date="2017-03-16T16:32:00Z">
              <w:r w:rsidRPr="00C2714A">
                <w:rPr>
                  <w:rFonts w:eastAsia="Times New Roman"/>
                  <w:sz w:val="22"/>
                  <w:szCs w:val="22"/>
                  <w:bdr w:val="none" w:sz="0" w:space="0" w:color="auto"/>
                  <w:lang w:val="es-CL" w:eastAsia="es-CL"/>
                </w:rPr>
                <w:t>0,0</w:t>
              </w:r>
            </w:ins>
          </w:p>
        </w:tc>
        <w:tc>
          <w:tcPr>
            <w:tcW w:w="560" w:type="dxa"/>
            <w:tcBorders>
              <w:top w:val="nil"/>
              <w:left w:val="nil"/>
              <w:bottom w:val="nil"/>
              <w:right w:val="nil"/>
            </w:tcBorders>
            <w:shd w:val="clear" w:color="000000" w:fill="FFFFFF"/>
            <w:noWrap/>
            <w:vAlign w:val="bottom"/>
            <w:hideMark/>
            <w:tcPrChange w:id="7087" w:author="Observatorio 02" w:date="2017-03-16T16:33:00Z">
              <w:tcPr>
                <w:tcW w:w="458" w:type="dxa"/>
                <w:tcBorders>
                  <w:top w:val="nil"/>
                  <w:left w:val="nil"/>
                  <w:bottom w:val="nil"/>
                  <w:right w:val="nil"/>
                </w:tcBorders>
                <w:shd w:val="clear" w:color="000000" w:fill="FFFFFF"/>
                <w:noWrap/>
                <w:vAlign w:val="bottom"/>
                <w:hideMark/>
              </w:tcPr>
            </w:tcPrChange>
          </w:tcPr>
          <w:p w14:paraId="4D928188" w14:textId="77777777" w:rsidR="008A6932" w:rsidRPr="00C2714A" w:rsidRDefault="008A6932" w:rsidP="008A6932">
            <w:pPr>
              <w:spacing w:after="0" w:line="240" w:lineRule="auto"/>
              <w:jc w:val="right"/>
              <w:rPr>
                <w:ins w:id="7088" w:author="Observatorio 02" w:date="2017-03-16T16:32:00Z"/>
                <w:rFonts w:eastAsia="Times New Roman"/>
                <w:sz w:val="22"/>
                <w:szCs w:val="22"/>
                <w:bdr w:val="none" w:sz="0" w:space="0" w:color="auto"/>
                <w:lang w:val="es-CL" w:eastAsia="es-CL"/>
              </w:rPr>
            </w:pPr>
            <w:ins w:id="7089" w:author="Observatorio 02" w:date="2017-03-16T16:32:00Z">
              <w:r w:rsidRPr="00C2714A">
                <w:rPr>
                  <w:rFonts w:eastAsia="Times New Roman"/>
                  <w:sz w:val="22"/>
                  <w:szCs w:val="22"/>
                  <w:bdr w:val="none" w:sz="0" w:space="0" w:color="auto"/>
                  <w:lang w:val="es-CL" w:eastAsia="es-CL"/>
                </w:rPr>
                <w:t>100,0</w:t>
              </w:r>
            </w:ins>
          </w:p>
        </w:tc>
      </w:tr>
      <w:tr w:rsidR="008A6932" w:rsidRPr="00C2714A" w14:paraId="0AF01E6A" w14:textId="77777777" w:rsidTr="008A6932">
        <w:tblPrEx>
          <w:tblPrExChange w:id="7090" w:author="Observatorio 02" w:date="2017-03-16T16:33:00Z">
            <w:tblPrEx>
              <w:tblW w:w="8839" w:type="dxa"/>
            </w:tblPrEx>
          </w:tblPrExChange>
        </w:tblPrEx>
        <w:trPr>
          <w:trHeight w:val="213"/>
          <w:ins w:id="7091" w:author="Observatorio 02" w:date="2017-03-16T16:32:00Z"/>
          <w:trPrChange w:id="7092" w:author="Observatorio 02" w:date="2017-03-16T16:33:00Z">
            <w:trPr>
              <w:gridAfter w:val="0"/>
              <w:trHeight w:val="408"/>
            </w:trPr>
          </w:trPrChange>
        </w:trPr>
        <w:tc>
          <w:tcPr>
            <w:tcW w:w="3717" w:type="dxa"/>
            <w:tcBorders>
              <w:top w:val="nil"/>
              <w:left w:val="nil"/>
              <w:bottom w:val="single" w:sz="4" w:space="0" w:color="000000"/>
              <w:right w:val="nil"/>
            </w:tcBorders>
            <w:shd w:val="clear" w:color="000000" w:fill="FFFFFF"/>
            <w:noWrap/>
            <w:vAlign w:val="bottom"/>
            <w:hideMark/>
            <w:tcPrChange w:id="7093" w:author="Observatorio 02" w:date="2017-03-16T16:33:00Z">
              <w:tcPr>
                <w:tcW w:w="4619" w:type="dxa"/>
                <w:tcBorders>
                  <w:top w:val="nil"/>
                  <w:left w:val="nil"/>
                  <w:bottom w:val="single" w:sz="4" w:space="0" w:color="000000"/>
                  <w:right w:val="nil"/>
                </w:tcBorders>
                <w:shd w:val="clear" w:color="000000" w:fill="FFFFFF"/>
                <w:noWrap/>
                <w:vAlign w:val="bottom"/>
                <w:hideMark/>
              </w:tcPr>
            </w:tcPrChange>
          </w:tcPr>
          <w:p w14:paraId="37B2DD97" w14:textId="77777777" w:rsidR="008A6932" w:rsidRPr="00C2714A" w:rsidRDefault="008A6932" w:rsidP="008A6932">
            <w:pPr>
              <w:spacing w:after="0" w:line="240" w:lineRule="auto"/>
              <w:rPr>
                <w:ins w:id="7094" w:author="Observatorio 02" w:date="2017-03-16T16:32:00Z"/>
                <w:rFonts w:eastAsia="Times New Roman"/>
                <w:sz w:val="22"/>
                <w:szCs w:val="22"/>
                <w:bdr w:val="none" w:sz="0" w:space="0" w:color="auto"/>
                <w:lang w:val="es-CL" w:eastAsia="es-CL"/>
              </w:rPr>
            </w:pPr>
            <w:ins w:id="7095" w:author="Observatorio 02" w:date="2017-03-16T16:32:00Z">
              <w:r w:rsidRPr="00C2714A">
                <w:rPr>
                  <w:rFonts w:eastAsia="Times New Roman"/>
                  <w:sz w:val="22"/>
                  <w:szCs w:val="22"/>
                  <w:bdr w:val="none" w:sz="0" w:space="0" w:color="auto"/>
                  <w:lang w:val="es-CL" w:eastAsia="es-CL"/>
                </w:rPr>
                <w:t>Trabajadores no calificados</w:t>
              </w:r>
            </w:ins>
          </w:p>
        </w:tc>
        <w:tc>
          <w:tcPr>
            <w:tcW w:w="890" w:type="dxa"/>
            <w:tcBorders>
              <w:top w:val="nil"/>
              <w:left w:val="nil"/>
              <w:bottom w:val="single" w:sz="4" w:space="0" w:color="000000"/>
              <w:right w:val="nil"/>
            </w:tcBorders>
            <w:shd w:val="clear" w:color="000000" w:fill="FFFFFF"/>
            <w:noWrap/>
            <w:vAlign w:val="bottom"/>
            <w:hideMark/>
            <w:tcPrChange w:id="7096" w:author="Observatorio 02" w:date="2017-03-16T16:33:00Z">
              <w:tcPr>
                <w:tcW w:w="728" w:type="dxa"/>
                <w:tcBorders>
                  <w:top w:val="nil"/>
                  <w:left w:val="nil"/>
                  <w:bottom w:val="single" w:sz="4" w:space="0" w:color="000000"/>
                  <w:right w:val="nil"/>
                </w:tcBorders>
                <w:shd w:val="clear" w:color="000000" w:fill="FFFFFF"/>
                <w:noWrap/>
                <w:vAlign w:val="bottom"/>
                <w:hideMark/>
              </w:tcPr>
            </w:tcPrChange>
          </w:tcPr>
          <w:p w14:paraId="63EBC0D8" w14:textId="77777777" w:rsidR="008A6932" w:rsidRPr="00C2714A" w:rsidRDefault="008A6932" w:rsidP="008A6932">
            <w:pPr>
              <w:spacing w:after="0" w:line="240" w:lineRule="auto"/>
              <w:jc w:val="right"/>
              <w:rPr>
                <w:ins w:id="7097" w:author="Observatorio 02" w:date="2017-03-16T16:32:00Z"/>
                <w:rFonts w:eastAsia="Times New Roman"/>
                <w:sz w:val="22"/>
                <w:szCs w:val="22"/>
                <w:bdr w:val="none" w:sz="0" w:space="0" w:color="auto"/>
                <w:lang w:val="es-CL" w:eastAsia="es-CL"/>
              </w:rPr>
            </w:pPr>
            <w:ins w:id="7098" w:author="Observatorio 02" w:date="2017-03-16T16:32:00Z">
              <w:r w:rsidRPr="00C2714A">
                <w:rPr>
                  <w:rFonts w:eastAsia="Times New Roman"/>
                  <w:sz w:val="22"/>
                  <w:szCs w:val="22"/>
                  <w:bdr w:val="none" w:sz="0" w:space="0" w:color="auto"/>
                  <w:lang w:val="es-CL" w:eastAsia="es-CL"/>
                </w:rPr>
                <w:t>0,3</w:t>
              </w:r>
            </w:ins>
          </w:p>
        </w:tc>
        <w:tc>
          <w:tcPr>
            <w:tcW w:w="614" w:type="dxa"/>
            <w:tcBorders>
              <w:top w:val="nil"/>
              <w:left w:val="nil"/>
              <w:bottom w:val="single" w:sz="4" w:space="0" w:color="000000"/>
              <w:right w:val="nil"/>
            </w:tcBorders>
            <w:shd w:val="clear" w:color="000000" w:fill="FFFFFF"/>
            <w:noWrap/>
            <w:vAlign w:val="bottom"/>
            <w:hideMark/>
            <w:tcPrChange w:id="7099" w:author="Observatorio 02" w:date="2017-03-16T16:33:00Z">
              <w:tcPr>
                <w:tcW w:w="503" w:type="dxa"/>
                <w:tcBorders>
                  <w:top w:val="nil"/>
                  <w:left w:val="nil"/>
                  <w:bottom w:val="single" w:sz="4" w:space="0" w:color="000000"/>
                  <w:right w:val="nil"/>
                </w:tcBorders>
                <w:shd w:val="clear" w:color="000000" w:fill="FFFFFF"/>
                <w:noWrap/>
                <w:vAlign w:val="bottom"/>
                <w:hideMark/>
              </w:tcPr>
            </w:tcPrChange>
          </w:tcPr>
          <w:p w14:paraId="66521A40" w14:textId="77777777" w:rsidR="008A6932" w:rsidRPr="00C2714A" w:rsidRDefault="008A6932" w:rsidP="008A6932">
            <w:pPr>
              <w:spacing w:after="0" w:line="240" w:lineRule="auto"/>
              <w:jc w:val="right"/>
              <w:rPr>
                <w:ins w:id="7100" w:author="Observatorio 02" w:date="2017-03-16T16:32:00Z"/>
                <w:rFonts w:eastAsia="Times New Roman"/>
                <w:sz w:val="22"/>
                <w:szCs w:val="22"/>
                <w:bdr w:val="none" w:sz="0" w:space="0" w:color="auto"/>
                <w:lang w:val="es-CL" w:eastAsia="es-CL"/>
              </w:rPr>
            </w:pPr>
            <w:ins w:id="7101" w:author="Observatorio 02" w:date="2017-03-16T16:32:00Z">
              <w:r w:rsidRPr="00C2714A">
                <w:rPr>
                  <w:rFonts w:eastAsia="Times New Roman"/>
                  <w:sz w:val="22"/>
                  <w:szCs w:val="22"/>
                  <w:bdr w:val="none" w:sz="0" w:space="0" w:color="auto"/>
                  <w:lang w:val="es-CL" w:eastAsia="es-CL"/>
                </w:rPr>
                <w:t>3,9</w:t>
              </w:r>
            </w:ins>
          </w:p>
        </w:tc>
        <w:tc>
          <w:tcPr>
            <w:tcW w:w="879" w:type="dxa"/>
            <w:tcBorders>
              <w:top w:val="nil"/>
              <w:left w:val="nil"/>
              <w:bottom w:val="single" w:sz="4" w:space="0" w:color="000000"/>
              <w:right w:val="nil"/>
            </w:tcBorders>
            <w:shd w:val="clear" w:color="000000" w:fill="FFFFFF"/>
            <w:noWrap/>
            <w:vAlign w:val="bottom"/>
            <w:hideMark/>
            <w:tcPrChange w:id="7102"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76C5E5C9" w14:textId="77777777" w:rsidR="008A6932" w:rsidRPr="00C2714A" w:rsidRDefault="008A6932" w:rsidP="008A6932">
            <w:pPr>
              <w:spacing w:after="0" w:line="240" w:lineRule="auto"/>
              <w:jc w:val="right"/>
              <w:rPr>
                <w:ins w:id="7103" w:author="Observatorio 02" w:date="2017-03-16T16:32:00Z"/>
                <w:rFonts w:eastAsia="Times New Roman"/>
                <w:sz w:val="22"/>
                <w:szCs w:val="22"/>
                <w:bdr w:val="none" w:sz="0" w:space="0" w:color="auto"/>
                <w:lang w:val="es-CL" w:eastAsia="es-CL"/>
              </w:rPr>
            </w:pPr>
            <w:ins w:id="7104" w:author="Observatorio 02" w:date="2017-03-16T16:32:00Z">
              <w:r w:rsidRPr="00C2714A">
                <w:rPr>
                  <w:rFonts w:eastAsia="Times New Roman"/>
                  <w:sz w:val="22"/>
                  <w:szCs w:val="22"/>
                  <w:bdr w:val="none" w:sz="0" w:space="0" w:color="auto"/>
                  <w:lang w:val="es-CL" w:eastAsia="es-CL"/>
                </w:rPr>
                <w:t>25,1</w:t>
              </w:r>
            </w:ins>
          </w:p>
        </w:tc>
        <w:tc>
          <w:tcPr>
            <w:tcW w:w="879" w:type="dxa"/>
            <w:tcBorders>
              <w:top w:val="nil"/>
              <w:left w:val="nil"/>
              <w:bottom w:val="single" w:sz="4" w:space="0" w:color="000000"/>
              <w:right w:val="nil"/>
            </w:tcBorders>
            <w:shd w:val="clear" w:color="000000" w:fill="FFFFFF"/>
            <w:noWrap/>
            <w:vAlign w:val="bottom"/>
            <w:hideMark/>
            <w:tcPrChange w:id="7105"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210D3660" w14:textId="77777777" w:rsidR="008A6932" w:rsidRPr="00C2714A" w:rsidRDefault="008A6932" w:rsidP="008A6932">
            <w:pPr>
              <w:spacing w:after="0" w:line="240" w:lineRule="auto"/>
              <w:jc w:val="right"/>
              <w:rPr>
                <w:ins w:id="7106" w:author="Observatorio 02" w:date="2017-03-16T16:32:00Z"/>
                <w:rFonts w:eastAsia="Times New Roman"/>
                <w:sz w:val="22"/>
                <w:szCs w:val="22"/>
                <w:bdr w:val="none" w:sz="0" w:space="0" w:color="auto"/>
                <w:lang w:val="es-CL" w:eastAsia="es-CL"/>
              </w:rPr>
            </w:pPr>
            <w:ins w:id="7107" w:author="Observatorio 02" w:date="2017-03-16T16:32:00Z">
              <w:r w:rsidRPr="00C2714A">
                <w:rPr>
                  <w:rFonts w:eastAsia="Times New Roman"/>
                  <w:sz w:val="22"/>
                  <w:szCs w:val="22"/>
                  <w:bdr w:val="none" w:sz="0" w:space="0" w:color="auto"/>
                  <w:lang w:val="es-CL" w:eastAsia="es-CL"/>
                </w:rPr>
                <w:t>55,0</w:t>
              </w:r>
            </w:ins>
          </w:p>
        </w:tc>
        <w:tc>
          <w:tcPr>
            <w:tcW w:w="879" w:type="dxa"/>
            <w:tcBorders>
              <w:top w:val="nil"/>
              <w:left w:val="nil"/>
              <w:bottom w:val="single" w:sz="4" w:space="0" w:color="000000"/>
              <w:right w:val="nil"/>
            </w:tcBorders>
            <w:shd w:val="clear" w:color="000000" w:fill="FFFFFF"/>
            <w:noWrap/>
            <w:vAlign w:val="bottom"/>
            <w:hideMark/>
            <w:tcPrChange w:id="7108" w:author="Observatorio 02" w:date="2017-03-16T16:33:00Z">
              <w:tcPr>
                <w:tcW w:w="719" w:type="dxa"/>
                <w:gridSpan w:val="2"/>
                <w:tcBorders>
                  <w:top w:val="nil"/>
                  <w:left w:val="nil"/>
                  <w:bottom w:val="single" w:sz="4" w:space="0" w:color="000000"/>
                  <w:right w:val="nil"/>
                </w:tcBorders>
                <w:shd w:val="clear" w:color="000000" w:fill="FFFFFF"/>
                <w:noWrap/>
                <w:vAlign w:val="bottom"/>
                <w:hideMark/>
              </w:tcPr>
            </w:tcPrChange>
          </w:tcPr>
          <w:p w14:paraId="12EBB926" w14:textId="77777777" w:rsidR="008A6932" w:rsidRPr="00C2714A" w:rsidRDefault="008A6932" w:rsidP="008A6932">
            <w:pPr>
              <w:spacing w:after="0" w:line="240" w:lineRule="auto"/>
              <w:jc w:val="right"/>
              <w:rPr>
                <w:ins w:id="7109" w:author="Observatorio 02" w:date="2017-03-16T16:32:00Z"/>
                <w:rFonts w:eastAsia="Times New Roman"/>
                <w:sz w:val="22"/>
                <w:szCs w:val="22"/>
                <w:bdr w:val="none" w:sz="0" w:space="0" w:color="auto"/>
                <w:lang w:val="es-CL" w:eastAsia="es-CL"/>
              </w:rPr>
            </w:pPr>
            <w:ins w:id="7110" w:author="Observatorio 02" w:date="2017-03-16T16:32:00Z">
              <w:r w:rsidRPr="00C2714A">
                <w:rPr>
                  <w:rFonts w:eastAsia="Times New Roman"/>
                  <w:sz w:val="22"/>
                  <w:szCs w:val="22"/>
                  <w:bdr w:val="none" w:sz="0" w:space="0" w:color="auto"/>
                  <w:lang w:val="es-CL" w:eastAsia="es-CL"/>
                </w:rPr>
                <w:t>15,4</w:t>
              </w:r>
            </w:ins>
          </w:p>
        </w:tc>
        <w:tc>
          <w:tcPr>
            <w:tcW w:w="457" w:type="dxa"/>
            <w:tcBorders>
              <w:top w:val="nil"/>
              <w:left w:val="nil"/>
              <w:bottom w:val="single" w:sz="4" w:space="0" w:color="000000"/>
              <w:right w:val="nil"/>
            </w:tcBorders>
            <w:shd w:val="clear" w:color="000000" w:fill="FFFFFF"/>
            <w:noWrap/>
            <w:vAlign w:val="bottom"/>
            <w:hideMark/>
            <w:tcPrChange w:id="7111" w:author="Observatorio 02" w:date="2017-03-16T16:33:00Z">
              <w:tcPr>
                <w:tcW w:w="374" w:type="dxa"/>
                <w:gridSpan w:val="2"/>
                <w:tcBorders>
                  <w:top w:val="nil"/>
                  <w:left w:val="nil"/>
                  <w:bottom w:val="single" w:sz="4" w:space="0" w:color="000000"/>
                  <w:right w:val="nil"/>
                </w:tcBorders>
                <w:shd w:val="clear" w:color="000000" w:fill="FFFFFF"/>
                <w:noWrap/>
                <w:vAlign w:val="bottom"/>
                <w:hideMark/>
              </w:tcPr>
            </w:tcPrChange>
          </w:tcPr>
          <w:p w14:paraId="782AAA16" w14:textId="77777777" w:rsidR="008A6932" w:rsidRPr="00C2714A" w:rsidRDefault="008A6932" w:rsidP="008A6932">
            <w:pPr>
              <w:spacing w:after="0" w:line="240" w:lineRule="auto"/>
              <w:jc w:val="right"/>
              <w:rPr>
                <w:ins w:id="7112" w:author="Observatorio 02" w:date="2017-03-16T16:32:00Z"/>
                <w:rFonts w:eastAsia="Times New Roman"/>
                <w:sz w:val="22"/>
                <w:szCs w:val="22"/>
                <w:bdr w:val="none" w:sz="0" w:space="0" w:color="auto"/>
                <w:lang w:val="es-CL" w:eastAsia="es-CL"/>
              </w:rPr>
            </w:pPr>
            <w:ins w:id="7113" w:author="Observatorio 02" w:date="2017-03-16T16:32:00Z">
              <w:r w:rsidRPr="00C2714A">
                <w:rPr>
                  <w:rFonts w:eastAsia="Times New Roman"/>
                  <w:sz w:val="22"/>
                  <w:szCs w:val="22"/>
                  <w:bdr w:val="none" w:sz="0" w:space="0" w:color="auto"/>
                  <w:lang w:val="es-CL" w:eastAsia="es-CL"/>
                </w:rPr>
                <w:t>0,4</w:t>
              </w:r>
            </w:ins>
          </w:p>
        </w:tc>
        <w:tc>
          <w:tcPr>
            <w:tcW w:w="560" w:type="dxa"/>
            <w:tcBorders>
              <w:top w:val="nil"/>
              <w:left w:val="nil"/>
              <w:bottom w:val="single" w:sz="4" w:space="0" w:color="000000"/>
              <w:right w:val="nil"/>
            </w:tcBorders>
            <w:shd w:val="clear" w:color="000000" w:fill="FFFFFF"/>
            <w:noWrap/>
            <w:vAlign w:val="bottom"/>
            <w:hideMark/>
            <w:tcPrChange w:id="7114" w:author="Observatorio 02" w:date="2017-03-16T16:33:00Z">
              <w:tcPr>
                <w:tcW w:w="458" w:type="dxa"/>
                <w:tcBorders>
                  <w:top w:val="nil"/>
                  <w:left w:val="nil"/>
                  <w:bottom w:val="single" w:sz="4" w:space="0" w:color="000000"/>
                  <w:right w:val="nil"/>
                </w:tcBorders>
                <w:shd w:val="clear" w:color="000000" w:fill="FFFFFF"/>
                <w:noWrap/>
                <w:vAlign w:val="bottom"/>
                <w:hideMark/>
              </w:tcPr>
            </w:tcPrChange>
          </w:tcPr>
          <w:p w14:paraId="17CC128B" w14:textId="77777777" w:rsidR="008A6932" w:rsidRPr="00C2714A" w:rsidRDefault="008A6932" w:rsidP="008A6932">
            <w:pPr>
              <w:spacing w:after="0" w:line="240" w:lineRule="auto"/>
              <w:jc w:val="right"/>
              <w:rPr>
                <w:ins w:id="7115" w:author="Observatorio 02" w:date="2017-03-16T16:32:00Z"/>
                <w:rFonts w:eastAsia="Times New Roman"/>
                <w:sz w:val="22"/>
                <w:szCs w:val="22"/>
                <w:bdr w:val="none" w:sz="0" w:space="0" w:color="auto"/>
                <w:lang w:val="es-CL" w:eastAsia="es-CL"/>
              </w:rPr>
            </w:pPr>
            <w:ins w:id="7116" w:author="Observatorio 02" w:date="2017-03-16T16:32:00Z">
              <w:r w:rsidRPr="00C2714A">
                <w:rPr>
                  <w:rFonts w:eastAsia="Times New Roman"/>
                  <w:sz w:val="22"/>
                  <w:szCs w:val="22"/>
                  <w:bdr w:val="none" w:sz="0" w:space="0" w:color="auto"/>
                  <w:lang w:val="es-CL" w:eastAsia="es-CL"/>
                </w:rPr>
                <w:t>100,0</w:t>
              </w:r>
            </w:ins>
          </w:p>
        </w:tc>
      </w:tr>
      <w:tr w:rsidR="008A6932" w:rsidRPr="00C2714A" w14:paraId="12C90FFE" w14:textId="77777777" w:rsidTr="008A6932">
        <w:tblPrEx>
          <w:tblPrExChange w:id="7117" w:author="Observatorio 02" w:date="2017-03-16T16:33:00Z">
            <w:tblPrEx>
              <w:tblW w:w="8839" w:type="dxa"/>
            </w:tblPrEx>
          </w:tblPrExChange>
        </w:tblPrEx>
        <w:trPr>
          <w:trHeight w:val="213"/>
          <w:ins w:id="7118" w:author="Observatorio 02" w:date="2017-03-16T16:32:00Z"/>
          <w:trPrChange w:id="7119" w:author="Observatorio 02" w:date="2017-03-16T16:33:00Z">
            <w:trPr>
              <w:gridAfter w:val="0"/>
              <w:trHeight w:val="408"/>
            </w:trPr>
          </w:trPrChange>
        </w:trPr>
        <w:tc>
          <w:tcPr>
            <w:tcW w:w="3717" w:type="dxa"/>
            <w:tcBorders>
              <w:top w:val="nil"/>
              <w:left w:val="nil"/>
              <w:bottom w:val="single" w:sz="8" w:space="0" w:color="000000"/>
              <w:right w:val="nil"/>
            </w:tcBorders>
            <w:shd w:val="clear" w:color="000000" w:fill="FFFFFF"/>
            <w:noWrap/>
            <w:vAlign w:val="bottom"/>
            <w:hideMark/>
            <w:tcPrChange w:id="7120" w:author="Observatorio 02" w:date="2017-03-16T16:33:00Z">
              <w:tcPr>
                <w:tcW w:w="4619" w:type="dxa"/>
                <w:tcBorders>
                  <w:top w:val="nil"/>
                  <w:left w:val="nil"/>
                  <w:bottom w:val="single" w:sz="8" w:space="0" w:color="000000"/>
                  <w:right w:val="nil"/>
                </w:tcBorders>
                <w:shd w:val="clear" w:color="000000" w:fill="FFFFFF"/>
                <w:noWrap/>
                <w:vAlign w:val="bottom"/>
                <w:hideMark/>
              </w:tcPr>
            </w:tcPrChange>
          </w:tcPr>
          <w:p w14:paraId="38CB79A9" w14:textId="77777777" w:rsidR="008A6932" w:rsidRPr="00C2714A" w:rsidRDefault="008A6932" w:rsidP="008A6932">
            <w:pPr>
              <w:spacing w:after="0" w:line="240" w:lineRule="auto"/>
              <w:rPr>
                <w:ins w:id="7121" w:author="Observatorio 02" w:date="2017-03-16T16:32:00Z"/>
                <w:rFonts w:eastAsia="Times New Roman"/>
                <w:sz w:val="22"/>
                <w:szCs w:val="22"/>
                <w:bdr w:val="none" w:sz="0" w:space="0" w:color="auto"/>
                <w:lang w:val="es-CL" w:eastAsia="es-CL"/>
              </w:rPr>
            </w:pPr>
            <w:ins w:id="7122" w:author="Observatorio 02" w:date="2017-03-16T16:32:00Z">
              <w:r w:rsidRPr="00C2714A">
                <w:rPr>
                  <w:rFonts w:eastAsia="Times New Roman"/>
                  <w:sz w:val="22"/>
                  <w:szCs w:val="22"/>
                  <w:bdr w:val="none" w:sz="0" w:space="0" w:color="auto"/>
                  <w:lang w:val="es-CL" w:eastAsia="es-CL"/>
                </w:rPr>
                <w:t>Sector</w:t>
              </w:r>
            </w:ins>
          </w:p>
        </w:tc>
        <w:tc>
          <w:tcPr>
            <w:tcW w:w="890" w:type="dxa"/>
            <w:tcBorders>
              <w:top w:val="nil"/>
              <w:left w:val="nil"/>
              <w:bottom w:val="single" w:sz="8" w:space="0" w:color="000000"/>
              <w:right w:val="nil"/>
            </w:tcBorders>
            <w:shd w:val="clear" w:color="000000" w:fill="FFFFFF"/>
            <w:noWrap/>
            <w:vAlign w:val="bottom"/>
            <w:hideMark/>
            <w:tcPrChange w:id="7123" w:author="Observatorio 02" w:date="2017-03-16T16:33:00Z">
              <w:tcPr>
                <w:tcW w:w="728" w:type="dxa"/>
                <w:tcBorders>
                  <w:top w:val="nil"/>
                  <w:left w:val="nil"/>
                  <w:bottom w:val="single" w:sz="8" w:space="0" w:color="000000"/>
                  <w:right w:val="nil"/>
                </w:tcBorders>
                <w:shd w:val="clear" w:color="000000" w:fill="FFFFFF"/>
                <w:noWrap/>
                <w:vAlign w:val="bottom"/>
                <w:hideMark/>
              </w:tcPr>
            </w:tcPrChange>
          </w:tcPr>
          <w:p w14:paraId="7107283A" w14:textId="77777777" w:rsidR="008A6932" w:rsidRPr="00C2714A" w:rsidRDefault="008A6932" w:rsidP="008A6932">
            <w:pPr>
              <w:spacing w:after="0" w:line="240" w:lineRule="auto"/>
              <w:jc w:val="right"/>
              <w:rPr>
                <w:ins w:id="7124" w:author="Observatorio 02" w:date="2017-03-16T16:32:00Z"/>
                <w:rFonts w:eastAsia="Times New Roman"/>
                <w:sz w:val="22"/>
                <w:szCs w:val="22"/>
                <w:bdr w:val="none" w:sz="0" w:space="0" w:color="auto"/>
                <w:lang w:val="es-CL" w:eastAsia="es-CL"/>
              </w:rPr>
            </w:pPr>
            <w:ins w:id="7125" w:author="Observatorio 02" w:date="2017-03-16T16:32:00Z">
              <w:r w:rsidRPr="00C2714A">
                <w:rPr>
                  <w:rFonts w:eastAsia="Times New Roman"/>
                  <w:sz w:val="22"/>
                  <w:szCs w:val="22"/>
                  <w:bdr w:val="none" w:sz="0" w:space="0" w:color="auto"/>
                  <w:lang w:val="es-CL" w:eastAsia="es-CL"/>
                </w:rPr>
                <w:t>6,7</w:t>
              </w:r>
            </w:ins>
          </w:p>
        </w:tc>
        <w:tc>
          <w:tcPr>
            <w:tcW w:w="614" w:type="dxa"/>
            <w:tcBorders>
              <w:top w:val="nil"/>
              <w:left w:val="nil"/>
              <w:bottom w:val="single" w:sz="8" w:space="0" w:color="000000"/>
              <w:right w:val="nil"/>
            </w:tcBorders>
            <w:shd w:val="clear" w:color="000000" w:fill="FFFFFF"/>
            <w:noWrap/>
            <w:vAlign w:val="bottom"/>
            <w:hideMark/>
            <w:tcPrChange w:id="7126" w:author="Observatorio 02" w:date="2017-03-16T16:33:00Z">
              <w:tcPr>
                <w:tcW w:w="503" w:type="dxa"/>
                <w:tcBorders>
                  <w:top w:val="nil"/>
                  <w:left w:val="nil"/>
                  <w:bottom w:val="single" w:sz="8" w:space="0" w:color="000000"/>
                  <w:right w:val="nil"/>
                </w:tcBorders>
                <w:shd w:val="clear" w:color="000000" w:fill="FFFFFF"/>
                <w:noWrap/>
                <w:vAlign w:val="bottom"/>
                <w:hideMark/>
              </w:tcPr>
            </w:tcPrChange>
          </w:tcPr>
          <w:p w14:paraId="3A9F1F20" w14:textId="77777777" w:rsidR="008A6932" w:rsidRPr="00C2714A" w:rsidRDefault="008A6932" w:rsidP="008A6932">
            <w:pPr>
              <w:spacing w:after="0" w:line="240" w:lineRule="auto"/>
              <w:jc w:val="right"/>
              <w:rPr>
                <w:ins w:id="7127" w:author="Observatorio 02" w:date="2017-03-16T16:32:00Z"/>
                <w:rFonts w:eastAsia="Times New Roman"/>
                <w:sz w:val="22"/>
                <w:szCs w:val="22"/>
                <w:bdr w:val="none" w:sz="0" w:space="0" w:color="auto"/>
                <w:lang w:val="es-CL" w:eastAsia="es-CL"/>
              </w:rPr>
            </w:pPr>
            <w:ins w:id="7128" w:author="Observatorio 02" w:date="2017-03-16T16:32:00Z">
              <w:r w:rsidRPr="00C2714A">
                <w:rPr>
                  <w:rFonts w:eastAsia="Times New Roman"/>
                  <w:sz w:val="22"/>
                  <w:szCs w:val="22"/>
                  <w:bdr w:val="none" w:sz="0" w:space="0" w:color="auto"/>
                  <w:lang w:val="es-CL" w:eastAsia="es-CL"/>
                </w:rPr>
                <w:t>25,8</w:t>
              </w:r>
            </w:ins>
          </w:p>
        </w:tc>
        <w:tc>
          <w:tcPr>
            <w:tcW w:w="879" w:type="dxa"/>
            <w:tcBorders>
              <w:top w:val="nil"/>
              <w:left w:val="nil"/>
              <w:bottom w:val="single" w:sz="8" w:space="0" w:color="000000"/>
              <w:right w:val="nil"/>
            </w:tcBorders>
            <w:shd w:val="clear" w:color="000000" w:fill="FFFFFF"/>
            <w:noWrap/>
            <w:vAlign w:val="bottom"/>
            <w:hideMark/>
            <w:tcPrChange w:id="7129"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0579D164" w14:textId="77777777" w:rsidR="008A6932" w:rsidRPr="00C2714A" w:rsidRDefault="008A6932" w:rsidP="008A6932">
            <w:pPr>
              <w:spacing w:after="0" w:line="240" w:lineRule="auto"/>
              <w:jc w:val="right"/>
              <w:rPr>
                <w:ins w:id="7130" w:author="Observatorio 02" w:date="2017-03-16T16:32:00Z"/>
                <w:rFonts w:eastAsia="Times New Roman"/>
                <w:sz w:val="22"/>
                <w:szCs w:val="22"/>
                <w:bdr w:val="none" w:sz="0" w:space="0" w:color="auto"/>
                <w:lang w:val="es-CL" w:eastAsia="es-CL"/>
              </w:rPr>
            </w:pPr>
            <w:ins w:id="7131" w:author="Observatorio 02" w:date="2017-03-16T16:32:00Z">
              <w:r w:rsidRPr="00C2714A">
                <w:rPr>
                  <w:rFonts w:eastAsia="Times New Roman"/>
                  <w:sz w:val="22"/>
                  <w:szCs w:val="22"/>
                  <w:bdr w:val="none" w:sz="0" w:space="0" w:color="auto"/>
                  <w:lang w:val="es-CL" w:eastAsia="es-CL"/>
                </w:rPr>
                <w:t>12,8</w:t>
              </w:r>
            </w:ins>
          </w:p>
        </w:tc>
        <w:tc>
          <w:tcPr>
            <w:tcW w:w="879" w:type="dxa"/>
            <w:tcBorders>
              <w:top w:val="nil"/>
              <w:left w:val="nil"/>
              <w:bottom w:val="single" w:sz="8" w:space="0" w:color="000000"/>
              <w:right w:val="nil"/>
            </w:tcBorders>
            <w:shd w:val="clear" w:color="000000" w:fill="FFFFFF"/>
            <w:noWrap/>
            <w:vAlign w:val="bottom"/>
            <w:hideMark/>
            <w:tcPrChange w:id="7132"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2D6296BC" w14:textId="77777777" w:rsidR="008A6932" w:rsidRPr="00C2714A" w:rsidRDefault="008A6932" w:rsidP="008A6932">
            <w:pPr>
              <w:spacing w:after="0" w:line="240" w:lineRule="auto"/>
              <w:jc w:val="right"/>
              <w:rPr>
                <w:ins w:id="7133" w:author="Observatorio 02" w:date="2017-03-16T16:32:00Z"/>
                <w:rFonts w:eastAsia="Times New Roman"/>
                <w:sz w:val="22"/>
                <w:szCs w:val="22"/>
                <w:bdr w:val="none" w:sz="0" w:space="0" w:color="auto"/>
                <w:lang w:val="es-CL" w:eastAsia="es-CL"/>
              </w:rPr>
            </w:pPr>
            <w:ins w:id="7134" w:author="Observatorio 02" w:date="2017-03-16T16:32:00Z">
              <w:r w:rsidRPr="00C2714A">
                <w:rPr>
                  <w:rFonts w:eastAsia="Times New Roman"/>
                  <w:sz w:val="22"/>
                  <w:szCs w:val="22"/>
                  <w:bdr w:val="none" w:sz="0" w:space="0" w:color="auto"/>
                  <w:lang w:val="es-CL" w:eastAsia="es-CL"/>
                </w:rPr>
                <w:t>32,4</w:t>
              </w:r>
            </w:ins>
          </w:p>
        </w:tc>
        <w:tc>
          <w:tcPr>
            <w:tcW w:w="879" w:type="dxa"/>
            <w:tcBorders>
              <w:top w:val="nil"/>
              <w:left w:val="nil"/>
              <w:bottom w:val="single" w:sz="8" w:space="0" w:color="000000"/>
              <w:right w:val="nil"/>
            </w:tcBorders>
            <w:shd w:val="clear" w:color="000000" w:fill="FFFFFF"/>
            <w:noWrap/>
            <w:vAlign w:val="bottom"/>
            <w:hideMark/>
            <w:tcPrChange w:id="7135" w:author="Observatorio 02" w:date="2017-03-16T16:33:00Z">
              <w:tcPr>
                <w:tcW w:w="719" w:type="dxa"/>
                <w:gridSpan w:val="2"/>
                <w:tcBorders>
                  <w:top w:val="nil"/>
                  <w:left w:val="nil"/>
                  <w:bottom w:val="single" w:sz="8" w:space="0" w:color="000000"/>
                  <w:right w:val="nil"/>
                </w:tcBorders>
                <w:shd w:val="clear" w:color="000000" w:fill="FFFFFF"/>
                <w:noWrap/>
                <w:vAlign w:val="bottom"/>
                <w:hideMark/>
              </w:tcPr>
            </w:tcPrChange>
          </w:tcPr>
          <w:p w14:paraId="3A3D86FC" w14:textId="77777777" w:rsidR="008A6932" w:rsidRPr="00C2714A" w:rsidRDefault="008A6932" w:rsidP="008A6932">
            <w:pPr>
              <w:spacing w:after="0" w:line="240" w:lineRule="auto"/>
              <w:jc w:val="right"/>
              <w:rPr>
                <w:ins w:id="7136" w:author="Observatorio 02" w:date="2017-03-16T16:32:00Z"/>
                <w:rFonts w:eastAsia="Times New Roman"/>
                <w:sz w:val="22"/>
                <w:szCs w:val="22"/>
                <w:bdr w:val="none" w:sz="0" w:space="0" w:color="auto"/>
                <w:lang w:val="es-CL" w:eastAsia="es-CL"/>
              </w:rPr>
            </w:pPr>
            <w:ins w:id="7137" w:author="Observatorio 02" w:date="2017-03-16T16:32:00Z">
              <w:r w:rsidRPr="00C2714A">
                <w:rPr>
                  <w:rFonts w:eastAsia="Times New Roman"/>
                  <w:sz w:val="22"/>
                  <w:szCs w:val="22"/>
                  <w:bdr w:val="none" w:sz="0" w:space="0" w:color="auto"/>
                  <w:lang w:val="es-CL" w:eastAsia="es-CL"/>
                </w:rPr>
                <w:t>22,1</w:t>
              </w:r>
            </w:ins>
          </w:p>
        </w:tc>
        <w:tc>
          <w:tcPr>
            <w:tcW w:w="457" w:type="dxa"/>
            <w:tcBorders>
              <w:top w:val="nil"/>
              <w:left w:val="nil"/>
              <w:bottom w:val="single" w:sz="8" w:space="0" w:color="000000"/>
              <w:right w:val="nil"/>
            </w:tcBorders>
            <w:shd w:val="clear" w:color="000000" w:fill="FFFFFF"/>
            <w:noWrap/>
            <w:vAlign w:val="bottom"/>
            <w:hideMark/>
            <w:tcPrChange w:id="7138" w:author="Observatorio 02" w:date="2017-03-16T16:33:00Z">
              <w:tcPr>
                <w:tcW w:w="374" w:type="dxa"/>
                <w:gridSpan w:val="2"/>
                <w:tcBorders>
                  <w:top w:val="nil"/>
                  <w:left w:val="nil"/>
                  <w:bottom w:val="single" w:sz="8" w:space="0" w:color="000000"/>
                  <w:right w:val="nil"/>
                </w:tcBorders>
                <w:shd w:val="clear" w:color="000000" w:fill="FFFFFF"/>
                <w:noWrap/>
                <w:vAlign w:val="bottom"/>
                <w:hideMark/>
              </w:tcPr>
            </w:tcPrChange>
          </w:tcPr>
          <w:p w14:paraId="65703F78" w14:textId="77777777" w:rsidR="008A6932" w:rsidRPr="00C2714A" w:rsidRDefault="008A6932" w:rsidP="008A6932">
            <w:pPr>
              <w:spacing w:after="0" w:line="240" w:lineRule="auto"/>
              <w:jc w:val="right"/>
              <w:rPr>
                <w:ins w:id="7139" w:author="Observatorio 02" w:date="2017-03-16T16:32:00Z"/>
                <w:rFonts w:eastAsia="Times New Roman"/>
                <w:sz w:val="22"/>
                <w:szCs w:val="22"/>
                <w:bdr w:val="none" w:sz="0" w:space="0" w:color="auto"/>
                <w:lang w:val="es-CL" w:eastAsia="es-CL"/>
              </w:rPr>
            </w:pPr>
            <w:ins w:id="7140" w:author="Observatorio 02" w:date="2017-03-16T16:32:00Z">
              <w:r w:rsidRPr="00C2714A">
                <w:rPr>
                  <w:rFonts w:eastAsia="Times New Roman"/>
                  <w:sz w:val="22"/>
                  <w:szCs w:val="22"/>
                  <w:bdr w:val="none" w:sz="0" w:space="0" w:color="auto"/>
                  <w:lang w:val="es-CL" w:eastAsia="es-CL"/>
                </w:rPr>
                <w:t>0,2</w:t>
              </w:r>
            </w:ins>
          </w:p>
        </w:tc>
        <w:tc>
          <w:tcPr>
            <w:tcW w:w="560" w:type="dxa"/>
            <w:tcBorders>
              <w:top w:val="nil"/>
              <w:left w:val="nil"/>
              <w:bottom w:val="single" w:sz="8" w:space="0" w:color="000000"/>
              <w:right w:val="nil"/>
            </w:tcBorders>
            <w:shd w:val="clear" w:color="000000" w:fill="FFFFFF"/>
            <w:noWrap/>
            <w:vAlign w:val="bottom"/>
            <w:hideMark/>
            <w:tcPrChange w:id="7141" w:author="Observatorio 02" w:date="2017-03-16T16:33:00Z">
              <w:tcPr>
                <w:tcW w:w="458" w:type="dxa"/>
                <w:tcBorders>
                  <w:top w:val="nil"/>
                  <w:left w:val="nil"/>
                  <w:bottom w:val="single" w:sz="8" w:space="0" w:color="000000"/>
                  <w:right w:val="nil"/>
                </w:tcBorders>
                <w:shd w:val="clear" w:color="000000" w:fill="FFFFFF"/>
                <w:noWrap/>
                <w:vAlign w:val="bottom"/>
                <w:hideMark/>
              </w:tcPr>
            </w:tcPrChange>
          </w:tcPr>
          <w:p w14:paraId="1E3FDB34" w14:textId="77777777" w:rsidR="008A6932" w:rsidRPr="00C2714A" w:rsidRDefault="008A6932" w:rsidP="008A6932">
            <w:pPr>
              <w:spacing w:after="0" w:line="240" w:lineRule="auto"/>
              <w:jc w:val="right"/>
              <w:rPr>
                <w:ins w:id="7142" w:author="Observatorio 02" w:date="2017-03-16T16:32:00Z"/>
                <w:rFonts w:eastAsia="Times New Roman"/>
                <w:sz w:val="22"/>
                <w:szCs w:val="22"/>
                <w:bdr w:val="none" w:sz="0" w:space="0" w:color="auto"/>
                <w:lang w:val="es-CL" w:eastAsia="es-CL"/>
              </w:rPr>
            </w:pPr>
            <w:ins w:id="7143" w:author="Observatorio 02" w:date="2017-03-16T16:32:00Z">
              <w:r w:rsidRPr="00C2714A">
                <w:rPr>
                  <w:rFonts w:eastAsia="Times New Roman"/>
                  <w:sz w:val="22"/>
                  <w:szCs w:val="22"/>
                  <w:bdr w:val="none" w:sz="0" w:space="0" w:color="auto"/>
                  <w:lang w:val="es-CL" w:eastAsia="es-CL"/>
                </w:rPr>
                <w:t>100,0</w:t>
              </w:r>
            </w:ins>
          </w:p>
        </w:tc>
      </w:tr>
    </w:tbl>
    <w:p w14:paraId="2E13816B" w14:textId="146FF0E1" w:rsidR="00C918F7" w:rsidRPr="00C2714A" w:rsidRDefault="00C918F7" w:rsidP="0082401F">
      <w:pPr>
        <w:pStyle w:val="CitaviBibliographyEntry"/>
        <w:spacing w:after="0" w:line="276" w:lineRule="auto"/>
        <w:jc w:val="both"/>
        <w:rPr>
          <w:ins w:id="7144" w:author="Observatorio 02" w:date="2017-03-16T16:22:00Z"/>
          <w:rFonts w:ascii="Times New Roman" w:hAnsi="Times New Roman" w:cs="Times New Roman"/>
          <w:color w:val="1F3864" w:themeColor="accent5" w:themeShade="80"/>
          <w:sz w:val="20"/>
          <w:szCs w:val="24"/>
          <w:lang w:val="es-ES"/>
          <w:rPrChange w:id="7145" w:author="Observatorio 02" w:date="2017-03-23T14:31:00Z">
            <w:rPr>
              <w:ins w:id="7146" w:author="Observatorio 02" w:date="2017-03-16T16:22:00Z"/>
              <w:rFonts w:ascii="Times New Roman" w:hAnsi="Times New Roman" w:cs="Times New Roman"/>
              <w:color w:val="000000" w:themeColor="text1"/>
              <w:sz w:val="24"/>
              <w:szCs w:val="24"/>
              <w:lang w:val="es-ES"/>
            </w:rPr>
          </w:rPrChange>
        </w:rPr>
      </w:pPr>
      <w:moveToRangeStart w:id="7147" w:author="Observatorio 02" w:date="2017-03-16T16:22:00Z" w:name="move477444686"/>
      <w:r w:rsidRPr="00C2714A">
        <w:rPr>
          <w:rFonts w:ascii="Times New Roman" w:hAnsi="Times New Roman" w:cs="Times New Roman"/>
          <w:color w:val="1F3864" w:themeColor="accent5" w:themeShade="80"/>
          <w:sz w:val="20"/>
          <w:szCs w:val="24"/>
          <w:lang w:val="es-ES"/>
          <w:rPrChange w:id="7148" w:author="Observatorio 02" w:date="2017-03-23T14:31:00Z">
            <w:rPr>
              <w:rFonts w:ascii="Times New Roman" w:hAnsi="Times New Roman" w:cs="Times New Roman"/>
              <w:color w:val="000000" w:themeColor="text1"/>
              <w:sz w:val="24"/>
              <w:szCs w:val="24"/>
              <w:lang w:val="es-ES"/>
            </w:rPr>
          </w:rPrChange>
        </w:rPr>
        <w:t xml:space="preserve">Fuente: Elaboración propia en base a </w:t>
      </w:r>
      <w:del w:id="7149" w:author="Observatorio 02" w:date="2017-03-16T16:22:00Z">
        <w:r w:rsidRPr="00C2714A" w:rsidDel="00C918F7">
          <w:rPr>
            <w:rFonts w:ascii="Times New Roman" w:hAnsi="Times New Roman" w:cs="Times New Roman"/>
            <w:color w:val="1F3864" w:themeColor="accent5" w:themeShade="80"/>
            <w:sz w:val="20"/>
            <w:szCs w:val="24"/>
            <w:lang w:val="es-ES"/>
            <w:rPrChange w:id="7150" w:author="Observatorio 02" w:date="2017-03-23T14:31:00Z">
              <w:rPr>
                <w:rFonts w:ascii="Times New Roman" w:hAnsi="Times New Roman" w:cs="Times New Roman"/>
                <w:color w:val="000000" w:themeColor="text1"/>
                <w:sz w:val="24"/>
                <w:szCs w:val="24"/>
                <w:lang w:val="es-ES"/>
              </w:rPr>
            </w:rPrChange>
          </w:rPr>
          <w:delText>N</w:delText>
        </w:r>
      </w:del>
      <w:r w:rsidRPr="00C2714A">
        <w:rPr>
          <w:rFonts w:ascii="Times New Roman" w:hAnsi="Times New Roman" w:cs="Times New Roman"/>
          <w:color w:val="1F3864" w:themeColor="accent5" w:themeShade="80"/>
          <w:sz w:val="20"/>
          <w:szCs w:val="24"/>
          <w:lang w:val="es-ES"/>
          <w:rPrChange w:id="7151" w:author="Observatorio 02" w:date="2017-03-23T14:31:00Z">
            <w:rPr>
              <w:rFonts w:ascii="Times New Roman" w:hAnsi="Times New Roman" w:cs="Times New Roman"/>
              <w:color w:val="000000" w:themeColor="text1"/>
              <w:sz w:val="24"/>
              <w:szCs w:val="24"/>
              <w:lang w:val="es-ES"/>
            </w:rPr>
          </w:rPrChange>
        </w:rPr>
        <w:t>ENE</w:t>
      </w:r>
      <w:del w:id="7152" w:author="Observatorio 02" w:date="2017-03-16T16:22:00Z">
        <w:r w:rsidRPr="00C2714A" w:rsidDel="00C918F7">
          <w:rPr>
            <w:rFonts w:ascii="Times New Roman" w:hAnsi="Times New Roman" w:cs="Times New Roman"/>
            <w:color w:val="1F3864" w:themeColor="accent5" w:themeShade="80"/>
            <w:sz w:val="20"/>
            <w:szCs w:val="24"/>
            <w:lang w:val="es-ES"/>
            <w:rPrChange w:id="7153" w:author="Observatorio 02" w:date="2017-03-23T14:31:00Z">
              <w:rPr>
                <w:rFonts w:ascii="Times New Roman" w:hAnsi="Times New Roman" w:cs="Times New Roman"/>
                <w:color w:val="000000" w:themeColor="text1"/>
                <w:sz w:val="24"/>
                <w:szCs w:val="24"/>
                <w:lang w:val="es-ES"/>
              </w:rPr>
            </w:rPrChange>
          </w:rPr>
          <w:delText xml:space="preserve"> 2015</w:delText>
        </w:r>
      </w:del>
      <w:r w:rsidRPr="00C2714A">
        <w:rPr>
          <w:rFonts w:ascii="Times New Roman" w:hAnsi="Times New Roman" w:cs="Times New Roman"/>
          <w:color w:val="1F3864" w:themeColor="accent5" w:themeShade="80"/>
          <w:sz w:val="20"/>
          <w:szCs w:val="24"/>
          <w:lang w:val="es-ES"/>
          <w:rPrChange w:id="7154" w:author="Observatorio 02" w:date="2017-03-23T14:31:00Z">
            <w:rPr>
              <w:rFonts w:ascii="Times New Roman" w:hAnsi="Times New Roman" w:cs="Times New Roman"/>
              <w:color w:val="000000" w:themeColor="text1"/>
              <w:sz w:val="24"/>
              <w:szCs w:val="24"/>
              <w:lang w:val="es-ES"/>
            </w:rPr>
          </w:rPrChange>
        </w:rPr>
        <w:t>.</w:t>
      </w:r>
      <w:moveToRangeEnd w:id="7147"/>
    </w:p>
    <w:p w14:paraId="03A0AE39" w14:textId="77777777" w:rsidR="00C918F7" w:rsidRPr="00C2714A" w:rsidDel="0021199A" w:rsidRDefault="00C918F7" w:rsidP="0082401F">
      <w:pPr>
        <w:pStyle w:val="CitaviBibliographyEntry"/>
        <w:spacing w:after="0" w:line="276" w:lineRule="auto"/>
        <w:jc w:val="both"/>
        <w:rPr>
          <w:del w:id="7155" w:author="Observatorio 02" w:date="2017-03-17T17:13:00Z"/>
          <w:rFonts w:ascii="Times New Roman" w:hAnsi="Times New Roman" w:cs="Times New Roman"/>
          <w:color w:val="000000" w:themeColor="text1"/>
          <w:sz w:val="24"/>
          <w:szCs w:val="24"/>
          <w:lang w:val="es-ES"/>
        </w:rPr>
      </w:pPr>
    </w:p>
    <w:p w14:paraId="1BFF0207" w14:textId="732D0007" w:rsidR="0016215A" w:rsidRPr="00C2714A" w:rsidDel="0021199A" w:rsidRDefault="00AC1CA3">
      <w:pPr>
        <w:pStyle w:val="CitaviBibliographyEntry"/>
        <w:spacing w:after="0" w:line="276" w:lineRule="auto"/>
        <w:jc w:val="both"/>
        <w:rPr>
          <w:del w:id="7156" w:author="Observatorio 02" w:date="2017-03-17T17:13:00Z"/>
          <w:rFonts w:ascii="Times New Roman" w:hAnsi="Times New Roman" w:cs="Times New Roman"/>
          <w:sz w:val="24"/>
          <w:szCs w:val="24"/>
          <w:highlight w:val="yellow"/>
          <w:lang w:val="es-ES"/>
          <w:rPrChange w:id="7157" w:author="Observatorio 02" w:date="2017-03-23T14:31:00Z">
            <w:rPr>
              <w:del w:id="7158" w:author="Observatorio 02" w:date="2017-03-17T17:13:00Z"/>
              <w:rFonts w:ascii="Times New Roman" w:hAnsi="Times New Roman" w:cs="Times New Roman"/>
              <w:sz w:val="24"/>
              <w:szCs w:val="24"/>
              <w:lang w:val="es-ES"/>
            </w:rPr>
          </w:rPrChange>
        </w:rPr>
      </w:pPr>
      <w:del w:id="7159" w:author="Observatorio 02" w:date="2017-03-17T17:13:00Z">
        <w:r w:rsidRPr="00C2714A" w:rsidDel="0021199A">
          <w:rPr>
            <w:rFonts w:ascii="Times New Roman" w:hAnsi="Times New Roman" w:cs="Times New Roman"/>
            <w:color w:val="000000" w:themeColor="text1"/>
            <w:highlight w:val="yellow"/>
            <w:lang w:val="es-ES"/>
            <w:rPrChange w:id="7160" w:author="Observatorio 02" w:date="2017-03-23T14:31:00Z">
              <w:rPr>
                <w:color w:val="000000" w:themeColor="text1"/>
                <w:lang w:val="es-ES"/>
              </w:rPr>
            </w:rPrChange>
          </w:rPr>
          <w:delText>Con mayor grado</w:delText>
        </w:r>
        <w:r w:rsidR="0016215A" w:rsidRPr="00C2714A" w:rsidDel="0021199A">
          <w:rPr>
            <w:rFonts w:ascii="Times New Roman" w:hAnsi="Times New Roman" w:cs="Times New Roman"/>
            <w:color w:val="000000" w:themeColor="text1"/>
            <w:highlight w:val="yellow"/>
            <w:lang w:val="es-ES"/>
            <w:rPrChange w:id="7161" w:author="Observatorio 02" w:date="2017-03-23T14:31:00Z">
              <w:rPr>
                <w:color w:val="000000" w:themeColor="text1"/>
                <w:lang w:val="es-ES"/>
              </w:rPr>
            </w:rPrChange>
          </w:rPr>
          <w:delText xml:space="preserve"> de detalle, </w:delText>
        </w:r>
        <w:r w:rsidRPr="00C2714A" w:rsidDel="0021199A">
          <w:rPr>
            <w:rFonts w:ascii="Times New Roman" w:hAnsi="Times New Roman" w:cs="Times New Roman"/>
            <w:color w:val="000000" w:themeColor="text1"/>
            <w:highlight w:val="yellow"/>
            <w:lang w:val="es-ES"/>
            <w:rPrChange w:id="7162" w:author="Observatorio 02" w:date="2017-03-23T14:31:00Z">
              <w:rPr>
                <w:color w:val="000000" w:themeColor="text1"/>
                <w:lang w:val="es-ES"/>
              </w:rPr>
            </w:rPrChange>
          </w:rPr>
          <w:delText>cabe</w:delText>
        </w:r>
        <w:r w:rsidR="0016215A" w:rsidRPr="00C2714A" w:rsidDel="0021199A">
          <w:rPr>
            <w:rFonts w:ascii="Times New Roman" w:hAnsi="Times New Roman" w:cs="Times New Roman"/>
            <w:color w:val="000000" w:themeColor="text1"/>
            <w:highlight w:val="yellow"/>
            <w:lang w:val="es-ES"/>
            <w:rPrChange w:id="7163" w:author="Observatorio 02" w:date="2017-03-23T14:31:00Z">
              <w:rPr>
                <w:color w:val="000000" w:themeColor="text1"/>
                <w:lang w:val="es-ES"/>
              </w:rPr>
            </w:rPrChange>
          </w:rPr>
          <w:delText xml:space="preserve"> mencionar que las principales ocupaciones que se ejercen en el sector Construcción son</w:delText>
        </w:r>
        <w:r w:rsidR="0016215A" w:rsidRPr="00C2714A" w:rsidDel="0021199A">
          <w:rPr>
            <w:rStyle w:val="FootnoteReference"/>
            <w:rFonts w:ascii="Times New Roman" w:hAnsi="Times New Roman" w:cs="Times New Roman"/>
            <w:color w:val="000000" w:themeColor="text1"/>
            <w:highlight w:val="yellow"/>
            <w:lang w:val="es-ES"/>
            <w:rPrChange w:id="7164" w:author="Observatorio 02" w:date="2017-03-23T14:31:00Z">
              <w:rPr>
                <w:rStyle w:val="FootnoteReference"/>
                <w:color w:val="000000" w:themeColor="text1"/>
                <w:lang w:val="es-ES"/>
              </w:rPr>
            </w:rPrChange>
          </w:rPr>
          <w:footnoteReference w:id="10"/>
        </w:r>
        <w:r w:rsidR="0016215A" w:rsidRPr="00C2714A" w:rsidDel="0021199A">
          <w:rPr>
            <w:rFonts w:ascii="Times New Roman" w:hAnsi="Times New Roman" w:cs="Times New Roman"/>
            <w:color w:val="000000" w:themeColor="text1"/>
            <w:highlight w:val="yellow"/>
            <w:lang w:val="es-ES"/>
            <w:rPrChange w:id="7167" w:author="Observatorio 02" w:date="2017-03-23T14:31:00Z">
              <w:rPr>
                <w:color w:val="000000" w:themeColor="text1"/>
                <w:lang w:val="es-ES"/>
              </w:rPr>
            </w:rPrChange>
          </w:rPr>
          <w:delText>:</w:delText>
        </w:r>
      </w:del>
    </w:p>
    <w:p w14:paraId="20FD8749" w14:textId="4BD132DE" w:rsidR="0016215A" w:rsidRPr="00C2714A" w:rsidDel="0021199A" w:rsidRDefault="0016215A">
      <w:pPr>
        <w:pStyle w:val="CitaviBibliographyEntry"/>
        <w:spacing w:after="0" w:line="276" w:lineRule="auto"/>
        <w:jc w:val="both"/>
        <w:rPr>
          <w:del w:id="7168" w:author="Observatorio 02" w:date="2017-03-17T17:13:00Z"/>
          <w:rFonts w:ascii="Times New Roman" w:hAnsi="Times New Roman" w:cs="Times New Roman"/>
          <w:sz w:val="24"/>
          <w:szCs w:val="24"/>
          <w:highlight w:val="yellow"/>
          <w:lang w:val="es-ES"/>
          <w:rPrChange w:id="7169" w:author="Observatorio 02" w:date="2017-03-23T14:31:00Z">
            <w:rPr>
              <w:del w:id="7170" w:author="Observatorio 02" w:date="2017-03-17T17:13:00Z"/>
              <w:rFonts w:ascii="Times New Roman" w:hAnsi="Times New Roman" w:cs="Times New Roman"/>
              <w:sz w:val="24"/>
              <w:szCs w:val="24"/>
              <w:lang w:val="es-ES"/>
            </w:rPr>
          </w:rPrChange>
        </w:rPr>
        <w:pPrChange w:id="7171" w:author="Observatorio 02" w:date="2017-03-17T17:13:00Z">
          <w:pPr>
            <w:pStyle w:val="CitaviBibliographyEntry"/>
            <w:numPr>
              <w:numId w:val="34"/>
            </w:numPr>
            <w:spacing w:after="0" w:line="276" w:lineRule="auto"/>
            <w:ind w:left="360" w:hanging="360"/>
            <w:jc w:val="both"/>
          </w:pPr>
        </w:pPrChange>
      </w:pPr>
      <w:del w:id="7172" w:author="Observatorio 02" w:date="2017-03-17T17:13:00Z">
        <w:r w:rsidRPr="00C2714A" w:rsidDel="0021199A">
          <w:rPr>
            <w:rFonts w:ascii="Times New Roman" w:eastAsia="Times New Roman" w:hAnsi="Times New Roman" w:cs="Times New Roman"/>
            <w:color w:val="000000"/>
            <w:highlight w:val="yellow"/>
            <w:lang w:val="es-ES" w:eastAsia="es-CL"/>
            <w:rPrChange w:id="7173" w:author="Observatorio 02" w:date="2017-03-23T14:31:00Z">
              <w:rPr>
                <w:rFonts w:eastAsia="Times New Roman"/>
                <w:color w:val="000000"/>
                <w:lang w:val="es-ES" w:eastAsia="es-CL"/>
              </w:rPr>
            </w:rPrChange>
          </w:rPr>
          <w:delText>Albañiles y mamposteros</w:delText>
        </w:r>
        <w:r w:rsidR="009F7B4A" w:rsidRPr="00C2714A" w:rsidDel="0021199A">
          <w:rPr>
            <w:rFonts w:ascii="Times New Roman" w:eastAsia="Times New Roman" w:hAnsi="Times New Roman" w:cs="Times New Roman"/>
            <w:color w:val="000000"/>
            <w:highlight w:val="yellow"/>
            <w:lang w:val="es-ES" w:eastAsia="es-CL"/>
            <w:rPrChange w:id="7174" w:author="Observatorio 02" w:date="2017-03-23T14:31:00Z">
              <w:rPr>
                <w:rFonts w:eastAsia="Times New Roman"/>
                <w:color w:val="000000"/>
                <w:lang w:val="es-ES" w:eastAsia="es-CL"/>
              </w:rPr>
            </w:rPrChange>
          </w:rPr>
          <w:delText>.</w:delText>
        </w:r>
      </w:del>
    </w:p>
    <w:p w14:paraId="393BAC99" w14:textId="13F4A8C5" w:rsidR="0016215A" w:rsidRPr="00C2714A" w:rsidDel="0021199A" w:rsidRDefault="0016215A">
      <w:pPr>
        <w:pStyle w:val="CitaviBibliographyEntry"/>
        <w:spacing w:after="0" w:line="276" w:lineRule="auto"/>
        <w:jc w:val="both"/>
        <w:rPr>
          <w:del w:id="7175" w:author="Observatorio 02" w:date="2017-03-17T17:13:00Z"/>
          <w:rFonts w:ascii="Times New Roman" w:hAnsi="Times New Roman" w:cs="Times New Roman"/>
          <w:sz w:val="24"/>
          <w:szCs w:val="24"/>
          <w:highlight w:val="yellow"/>
          <w:lang w:val="es-ES"/>
          <w:rPrChange w:id="7176" w:author="Observatorio 02" w:date="2017-03-23T14:31:00Z">
            <w:rPr>
              <w:del w:id="7177" w:author="Observatorio 02" w:date="2017-03-17T17:13:00Z"/>
              <w:rFonts w:ascii="Times New Roman" w:hAnsi="Times New Roman" w:cs="Times New Roman"/>
              <w:sz w:val="24"/>
              <w:szCs w:val="24"/>
              <w:lang w:val="es-ES"/>
            </w:rPr>
          </w:rPrChange>
        </w:rPr>
        <w:pPrChange w:id="7178" w:author="Observatorio 02" w:date="2017-03-17T17:13:00Z">
          <w:pPr>
            <w:pStyle w:val="CitaviBibliographyEntry"/>
            <w:numPr>
              <w:numId w:val="34"/>
            </w:numPr>
            <w:spacing w:after="0" w:line="276" w:lineRule="auto"/>
            <w:ind w:left="360" w:hanging="360"/>
            <w:jc w:val="both"/>
          </w:pPr>
        </w:pPrChange>
      </w:pPr>
      <w:del w:id="7179" w:author="Observatorio 02" w:date="2017-03-17T17:13:00Z">
        <w:r w:rsidRPr="00C2714A" w:rsidDel="0021199A">
          <w:rPr>
            <w:rFonts w:ascii="Times New Roman" w:eastAsia="Times New Roman" w:hAnsi="Times New Roman" w:cs="Times New Roman"/>
            <w:color w:val="000000"/>
            <w:highlight w:val="yellow"/>
            <w:lang w:val="es-ES" w:eastAsia="es-CL"/>
            <w:rPrChange w:id="7180" w:author="Observatorio 02" w:date="2017-03-23T14:31:00Z">
              <w:rPr>
                <w:rFonts w:eastAsia="Times New Roman"/>
                <w:color w:val="000000"/>
                <w:lang w:val="es-ES" w:eastAsia="es-CL"/>
              </w:rPr>
            </w:rPrChange>
          </w:rPr>
          <w:delText>Carpinteros de armar y de blanco</w:delText>
        </w:r>
        <w:r w:rsidR="009F7B4A" w:rsidRPr="00C2714A" w:rsidDel="0021199A">
          <w:rPr>
            <w:rFonts w:ascii="Times New Roman" w:eastAsia="Times New Roman" w:hAnsi="Times New Roman" w:cs="Times New Roman"/>
            <w:color w:val="000000"/>
            <w:highlight w:val="yellow"/>
            <w:lang w:val="es-ES" w:eastAsia="es-CL"/>
            <w:rPrChange w:id="7181" w:author="Observatorio 02" w:date="2017-03-23T14:31:00Z">
              <w:rPr>
                <w:rFonts w:eastAsia="Times New Roman"/>
                <w:color w:val="000000"/>
                <w:lang w:val="es-ES" w:eastAsia="es-CL"/>
              </w:rPr>
            </w:rPrChange>
          </w:rPr>
          <w:delText>.</w:delText>
        </w:r>
      </w:del>
    </w:p>
    <w:p w14:paraId="41594272" w14:textId="1580F437" w:rsidR="0016215A" w:rsidRPr="00C2714A" w:rsidDel="0021199A" w:rsidRDefault="0016215A">
      <w:pPr>
        <w:pStyle w:val="CitaviBibliographyEntry"/>
        <w:spacing w:after="0" w:line="276" w:lineRule="auto"/>
        <w:jc w:val="both"/>
        <w:rPr>
          <w:del w:id="7182" w:author="Observatorio 02" w:date="2017-03-17T17:13:00Z"/>
          <w:rFonts w:ascii="Times New Roman" w:hAnsi="Times New Roman" w:cs="Times New Roman"/>
          <w:sz w:val="24"/>
          <w:szCs w:val="24"/>
          <w:highlight w:val="yellow"/>
          <w:lang w:val="es-ES"/>
          <w:rPrChange w:id="7183" w:author="Observatorio 02" w:date="2017-03-23T14:31:00Z">
            <w:rPr>
              <w:del w:id="7184" w:author="Observatorio 02" w:date="2017-03-17T17:13:00Z"/>
              <w:rFonts w:ascii="Times New Roman" w:hAnsi="Times New Roman" w:cs="Times New Roman"/>
              <w:sz w:val="24"/>
              <w:szCs w:val="24"/>
              <w:lang w:val="es-ES"/>
            </w:rPr>
          </w:rPrChange>
        </w:rPr>
        <w:pPrChange w:id="7185" w:author="Observatorio 02" w:date="2017-03-17T17:13:00Z">
          <w:pPr>
            <w:pStyle w:val="CitaviBibliographyEntry"/>
            <w:numPr>
              <w:numId w:val="34"/>
            </w:numPr>
            <w:spacing w:after="0" w:line="276" w:lineRule="auto"/>
            <w:ind w:left="360" w:hanging="360"/>
            <w:jc w:val="both"/>
          </w:pPr>
        </w:pPrChange>
      </w:pPr>
      <w:del w:id="7186" w:author="Observatorio 02" w:date="2017-03-17T17:13:00Z">
        <w:r w:rsidRPr="00C2714A" w:rsidDel="0021199A">
          <w:rPr>
            <w:rFonts w:ascii="Times New Roman" w:eastAsia="Times New Roman" w:hAnsi="Times New Roman" w:cs="Times New Roman"/>
            <w:color w:val="000000"/>
            <w:highlight w:val="yellow"/>
            <w:lang w:val="es-ES" w:eastAsia="es-CL"/>
            <w:rPrChange w:id="7187" w:author="Observatorio 02" w:date="2017-03-23T14:31:00Z">
              <w:rPr>
                <w:rFonts w:eastAsia="Times New Roman"/>
                <w:color w:val="000000"/>
                <w:lang w:val="es-ES" w:eastAsia="es-CL"/>
              </w:rPr>
            </w:rPrChange>
          </w:rPr>
          <w:delText>Peones de la construcción de edificios</w:delText>
        </w:r>
        <w:r w:rsidR="009F7B4A" w:rsidRPr="00C2714A" w:rsidDel="0021199A">
          <w:rPr>
            <w:rFonts w:ascii="Times New Roman" w:eastAsia="Times New Roman" w:hAnsi="Times New Roman" w:cs="Times New Roman"/>
            <w:color w:val="000000"/>
            <w:highlight w:val="yellow"/>
            <w:lang w:val="es-ES" w:eastAsia="es-CL"/>
            <w:rPrChange w:id="7188" w:author="Observatorio 02" w:date="2017-03-23T14:31:00Z">
              <w:rPr>
                <w:rFonts w:eastAsia="Times New Roman"/>
                <w:color w:val="000000"/>
                <w:lang w:val="es-ES" w:eastAsia="es-CL"/>
              </w:rPr>
            </w:rPrChange>
          </w:rPr>
          <w:delText>.</w:delText>
        </w:r>
      </w:del>
    </w:p>
    <w:p w14:paraId="1856F997" w14:textId="70080335" w:rsidR="0016215A" w:rsidRPr="00C2714A" w:rsidDel="0021199A" w:rsidRDefault="0016215A">
      <w:pPr>
        <w:pStyle w:val="CitaviBibliographyEntry"/>
        <w:spacing w:after="0" w:line="276" w:lineRule="auto"/>
        <w:jc w:val="both"/>
        <w:rPr>
          <w:del w:id="7189" w:author="Observatorio 02" w:date="2017-03-17T17:13:00Z"/>
          <w:rFonts w:ascii="Times New Roman" w:hAnsi="Times New Roman" w:cs="Times New Roman"/>
          <w:sz w:val="24"/>
          <w:szCs w:val="24"/>
          <w:highlight w:val="yellow"/>
          <w:lang w:val="es-ES"/>
          <w:rPrChange w:id="7190" w:author="Observatorio 02" w:date="2017-03-23T14:31:00Z">
            <w:rPr>
              <w:del w:id="7191" w:author="Observatorio 02" w:date="2017-03-17T17:13:00Z"/>
              <w:rFonts w:ascii="Times New Roman" w:hAnsi="Times New Roman" w:cs="Times New Roman"/>
              <w:sz w:val="24"/>
              <w:szCs w:val="24"/>
              <w:lang w:val="es-ES"/>
            </w:rPr>
          </w:rPrChange>
        </w:rPr>
        <w:pPrChange w:id="7192" w:author="Observatorio 02" w:date="2017-03-17T17:13:00Z">
          <w:pPr>
            <w:pStyle w:val="CitaviBibliographyEntry"/>
            <w:numPr>
              <w:numId w:val="34"/>
            </w:numPr>
            <w:spacing w:after="0" w:line="276" w:lineRule="auto"/>
            <w:ind w:left="360" w:hanging="360"/>
            <w:jc w:val="both"/>
          </w:pPr>
        </w:pPrChange>
      </w:pPr>
      <w:del w:id="7193" w:author="Observatorio 02" w:date="2017-03-17T17:13:00Z">
        <w:r w:rsidRPr="00C2714A" w:rsidDel="0021199A">
          <w:rPr>
            <w:rFonts w:ascii="Times New Roman" w:eastAsia="Times New Roman" w:hAnsi="Times New Roman" w:cs="Times New Roman"/>
            <w:color w:val="000000"/>
            <w:highlight w:val="yellow"/>
            <w:lang w:val="es-ES" w:eastAsia="es-CL"/>
            <w:rPrChange w:id="7194" w:author="Observatorio 02" w:date="2017-03-23T14:31:00Z">
              <w:rPr>
                <w:rFonts w:eastAsia="Times New Roman"/>
                <w:color w:val="000000"/>
                <w:lang w:val="es-ES" w:eastAsia="es-CL"/>
              </w:rPr>
            </w:rPrChange>
          </w:rPr>
          <w:delText>Pintores y empapeladores</w:delText>
        </w:r>
        <w:r w:rsidR="009F7B4A" w:rsidRPr="00C2714A" w:rsidDel="0021199A">
          <w:rPr>
            <w:rFonts w:ascii="Times New Roman" w:eastAsia="Times New Roman" w:hAnsi="Times New Roman" w:cs="Times New Roman"/>
            <w:color w:val="000000"/>
            <w:highlight w:val="yellow"/>
            <w:lang w:val="es-ES" w:eastAsia="es-CL"/>
            <w:rPrChange w:id="7195" w:author="Observatorio 02" w:date="2017-03-23T14:31:00Z">
              <w:rPr>
                <w:rFonts w:eastAsia="Times New Roman"/>
                <w:color w:val="000000"/>
                <w:lang w:val="es-ES" w:eastAsia="es-CL"/>
              </w:rPr>
            </w:rPrChange>
          </w:rPr>
          <w:delText>.</w:delText>
        </w:r>
      </w:del>
    </w:p>
    <w:p w14:paraId="5BB1D817" w14:textId="33C8FA42" w:rsidR="0016215A" w:rsidRPr="00C2714A" w:rsidDel="0021199A" w:rsidRDefault="0016215A">
      <w:pPr>
        <w:pStyle w:val="CitaviBibliographyEntry"/>
        <w:spacing w:after="0" w:line="276" w:lineRule="auto"/>
        <w:jc w:val="both"/>
        <w:rPr>
          <w:del w:id="7196" w:author="Observatorio 02" w:date="2017-03-17T17:13:00Z"/>
          <w:rFonts w:ascii="Times New Roman" w:hAnsi="Times New Roman" w:cs="Times New Roman"/>
          <w:sz w:val="24"/>
          <w:szCs w:val="24"/>
          <w:highlight w:val="yellow"/>
          <w:lang w:val="es-ES"/>
          <w:rPrChange w:id="7197" w:author="Observatorio 02" w:date="2017-03-23T14:31:00Z">
            <w:rPr>
              <w:del w:id="7198" w:author="Observatorio 02" w:date="2017-03-17T17:13:00Z"/>
              <w:rFonts w:ascii="Times New Roman" w:hAnsi="Times New Roman" w:cs="Times New Roman"/>
              <w:sz w:val="24"/>
              <w:szCs w:val="24"/>
              <w:lang w:val="es-ES"/>
            </w:rPr>
          </w:rPrChange>
        </w:rPr>
        <w:pPrChange w:id="7199" w:author="Observatorio 02" w:date="2017-03-17T17:13:00Z">
          <w:pPr>
            <w:pStyle w:val="CitaviBibliographyEntry"/>
            <w:numPr>
              <w:numId w:val="34"/>
            </w:numPr>
            <w:spacing w:after="0" w:line="276" w:lineRule="auto"/>
            <w:ind w:left="360" w:hanging="360"/>
            <w:jc w:val="both"/>
          </w:pPr>
        </w:pPrChange>
      </w:pPr>
      <w:del w:id="7200" w:author="Observatorio 02" w:date="2017-03-17T17:13:00Z">
        <w:r w:rsidRPr="00C2714A" w:rsidDel="0021199A">
          <w:rPr>
            <w:rFonts w:ascii="Times New Roman" w:eastAsia="Times New Roman" w:hAnsi="Times New Roman" w:cs="Times New Roman"/>
            <w:color w:val="000000"/>
            <w:highlight w:val="yellow"/>
            <w:lang w:val="es-ES" w:eastAsia="es-CL"/>
            <w:rPrChange w:id="7201" w:author="Observatorio 02" w:date="2017-03-23T14:31:00Z">
              <w:rPr>
                <w:rFonts w:eastAsia="Times New Roman"/>
                <w:color w:val="000000"/>
                <w:lang w:val="es-ES" w:eastAsia="es-CL"/>
              </w:rPr>
            </w:rPrChange>
          </w:rPr>
          <w:delText>Electricistas de obras y afines</w:delText>
        </w:r>
        <w:r w:rsidR="009F7B4A" w:rsidRPr="00C2714A" w:rsidDel="0021199A">
          <w:rPr>
            <w:rFonts w:ascii="Times New Roman" w:eastAsia="Times New Roman" w:hAnsi="Times New Roman" w:cs="Times New Roman"/>
            <w:color w:val="000000"/>
            <w:highlight w:val="yellow"/>
            <w:lang w:val="es-ES" w:eastAsia="es-CL"/>
            <w:rPrChange w:id="7202" w:author="Observatorio 02" w:date="2017-03-23T14:31:00Z">
              <w:rPr>
                <w:rFonts w:eastAsia="Times New Roman"/>
                <w:color w:val="000000"/>
                <w:lang w:val="es-ES" w:eastAsia="es-CL"/>
              </w:rPr>
            </w:rPrChange>
          </w:rPr>
          <w:delText>.</w:delText>
        </w:r>
      </w:del>
    </w:p>
    <w:p w14:paraId="50BBDA13" w14:textId="4CE26347" w:rsidR="0016215A" w:rsidRPr="00C2714A" w:rsidDel="0021199A" w:rsidRDefault="0016215A">
      <w:pPr>
        <w:pStyle w:val="CitaviBibliographyEntry"/>
        <w:spacing w:after="0" w:line="276" w:lineRule="auto"/>
        <w:jc w:val="both"/>
        <w:rPr>
          <w:del w:id="7203" w:author="Observatorio 02" w:date="2017-03-17T17:13:00Z"/>
          <w:rFonts w:ascii="Times New Roman" w:hAnsi="Times New Roman" w:cs="Times New Roman"/>
          <w:sz w:val="24"/>
          <w:szCs w:val="24"/>
          <w:highlight w:val="yellow"/>
          <w:lang w:val="es-ES"/>
          <w:rPrChange w:id="7204" w:author="Observatorio 02" w:date="2017-03-23T14:31:00Z">
            <w:rPr>
              <w:del w:id="7205" w:author="Observatorio 02" w:date="2017-03-17T17:13:00Z"/>
              <w:rFonts w:ascii="Times New Roman" w:hAnsi="Times New Roman" w:cs="Times New Roman"/>
              <w:sz w:val="24"/>
              <w:szCs w:val="24"/>
              <w:lang w:val="es-ES"/>
            </w:rPr>
          </w:rPrChange>
        </w:rPr>
        <w:pPrChange w:id="7206" w:author="Observatorio 02" w:date="2017-03-17T17:13:00Z">
          <w:pPr>
            <w:pStyle w:val="CitaviBibliographyEntry"/>
            <w:numPr>
              <w:numId w:val="34"/>
            </w:numPr>
            <w:spacing w:after="0" w:line="276" w:lineRule="auto"/>
            <w:ind w:left="360" w:hanging="360"/>
            <w:jc w:val="both"/>
          </w:pPr>
        </w:pPrChange>
      </w:pPr>
      <w:del w:id="7207" w:author="Observatorio 02" w:date="2017-03-17T17:13:00Z">
        <w:r w:rsidRPr="00C2714A" w:rsidDel="0021199A">
          <w:rPr>
            <w:rFonts w:ascii="Times New Roman" w:eastAsia="Times New Roman" w:hAnsi="Times New Roman" w:cs="Times New Roman"/>
            <w:color w:val="000000"/>
            <w:highlight w:val="yellow"/>
            <w:lang w:val="es-ES" w:eastAsia="es-CL"/>
            <w:rPrChange w:id="7208" w:author="Observatorio 02" w:date="2017-03-23T14:31:00Z">
              <w:rPr>
                <w:rFonts w:eastAsia="Times New Roman"/>
                <w:color w:val="000000"/>
                <w:lang w:val="es-ES" w:eastAsia="es-CL"/>
              </w:rPr>
            </w:rPrChange>
          </w:rPr>
          <w:delText>Oficiales y operarios de la construcción (obra gruesa)</w:delText>
        </w:r>
        <w:r w:rsidR="009F7B4A" w:rsidRPr="00C2714A" w:rsidDel="0021199A">
          <w:rPr>
            <w:rFonts w:ascii="Times New Roman" w:eastAsia="Times New Roman" w:hAnsi="Times New Roman" w:cs="Times New Roman"/>
            <w:color w:val="000000"/>
            <w:highlight w:val="yellow"/>
            <w:lang w:val="es-ES" w:eastAsia="es-CL"/>
            <w:rPrChange w:id="7209" w:author="Observatorio 02" w:date="2017-03-23T14:31:00Z">
              <w:rPr>
                <w:rFonts w:eastAsia="Times New Roman"/>
                <w:color w:val="000000"/>
                <w:lang w:val="es-ES" w:eastAsia="es-CL"/>
              </w:rPr>
            </w:rPrChange>
          </w:rPr>
          <w:delText>.</w:delText>
        </w:r>
      </w:del>
    </w:p>
    <w:p w14:paraId="51A9DE12" w14:textId="44204494" w:rsidR="0016215A" w:rsidRPr="00C2714A" w:rsidDel="0021199A" w:rsidRDefault="0016215A">
      <w:pPr>
        <w:pStyle w:val="CitaviBibliographyEntry"/>
        <w:spacing w:after="0" w:line="276" w:lineRule="auto"/>
        <w:jc w:val="both"/>
        <w:rPr>
          <w:del w:id="7210" w:author="Observatorio 02" w:date="2017-03-17T17:13:00Z"/>
          <w:rFonts w:ascii="Times New Roman" w:hAnsi="Times New Roman" w:cs="Times New Roman"/>
          <w:sz w:val="24"/>
          <w:szCs w:val="24"/>
          <w:highlight w:val="yellow"/>
          <w:lang w:val="es-ES"/>
          <w:rPrChange w:id="7211" w:author="Observatorio 02" w:date="2017-03-23T14:31:00Z">
            <w:rPr>
              <w:del w:id="7212" w:author="Observatorio 02" w:date="2017-03-17T17:13:00Z"/>
              <w:rFonts w:ascii="Times New Roman" w:hAnsi="Times New Roman" w:cs="Times New Roman"/>
              <w:sz w:val="24"/>
              <w:szCs w:val="24"/>
              <w:lang w:val="es-ES"/>
            </w:rPr>
          </w:rPrChange>
        </w:rPr>
        <w:pPrChange w:id="7213" w:author="Observatorio 02" w:date="2017-03-17T17:13:00Z">
          <w:pPr>
            <w:pStyle w:val="CitaviBibliographyEntry"/>
            <w:numPr>
              <w:numId w:val="34"/>
            </w:numPr>
            <w:spacing w:after="0" w:line="276" w:lineRule="auto"/>
            <w:ind w:left="360" w:hanging="360"/>
            <w:jc w:val="both"/>
          </w:pPr>
        </w:pPrChange>
      </w:pPr>
      <w:del w:id="7214" w:author="Observatorio 02" w:date="2017-03-17T17:13:00Z">
        <w:r w:rsidRPr="00C2714A" w:rsidDel="0021199A">
          <w:rPr>
            <w:rFonts w:ascii="Times New Roman" w:eastAsia="Times New Roman" w:hAnsi="Times New Roman" w:cs="Times New Roman"/>
            <w:color w:val="000000"/>
            <w:highlight w:val="yellow"/>
            <w:lang w:val="es-ES" w:eastAsia="es-CL"/>
            <w:rPrChange w:id="7215" w:author="Observatorio 02" w:date="2017-03-23T14:31:00Z">
              <w:rPr>
                <w:rFonts w:eastAsia="Times New Roman"/>
                <w:color w:val="000000"/>
                <w:lang w:val="es-ES" w:eastAsia="es-CL"/>
              </w:rPr>
            </w:rPrChange>
          </w:rPr>
          <w:delText>Soldadores y oxicortadores</w:delText>
        </w:r>
        <w:r w:rsidR="009F7B4A" w:rsidRPr="00C2714A" w:rsidDel="0021199A">
          <w:rPr>
            <w:rFonts w:ascii="Times New Roman" w:eastAsia="Times New Roman" w:hAnsi="Times New Roman" w:cs="Times New Roman"/>
            <w:color w:val="000000"/>
            <w:highlight w:val="yellow"/>
            <w:lang w:val="es-ES" w:eastAsia="es-CL"/>
            <w:rPrChange w:id="7216" w:author="Observatorio 02" w:date="2017-03-23T14:31:00Z">
              <w:rPr>
                <w:rFonts w:eastAsia="Times New Roman"/>
                <w:color w:val="000000"/>
                <w:lang w:val="es-ES" w:eastAsia="es-CL"/>
              </w:rPr>
            </w:rPrChange>
          </w:rPr>
          <w:delText>.</w:delText>
        </w:r>
      </w:del>
    </w:p>
    <w:p w14:paraId="7CB94A34" w14:textId="65B4701B" w:rsidR="0016215A" w:rsidRPr="00C2714A" w:rsidDel="0021199A" w:rsidRDefault="0016215A">
      <w:pPr>
        <w:pStyle w:val="CitaviBibliographyEntry"/>
        <w:spacing w:after="0" w:line="276" w:lineRule="auto"/>
        <w:jc w:val="both"/>
        <w:rPr>
          <w:del w:id="7217" w:author="Observatorio 02" w:date="2017-03-17T17:13:00Z"/>
          <w:rFonts w:ascii="Times New Roman" w:hAnsi="Times New Roman" w:cs="Times New Roman"/>
          <w:sz w:val="24"/>
          <w:szCs w:val="24"/>
          <w:highlight w:val="yellow"/>
          <w:lang w:val="es-ES"/>
          <w:rPrChange w:id="7218" w:author="Observatorio 02" w:date="2017-03-23T14:31:00Z">
            <w:rPr>
              <w:del w:id="7219" w:author="Observatorio 02" w:date="2017-03-17T17:13:00Z"/>
              <w:rFonts w:ascii="Times New Roman" w:hAnsi="Times New Roman" w:cs="Times New Roman"/>
              <w:sz w:val="24"/>
              <w:szCs w:val="24"/>
              <w:lang w:val="es-ES"/>
            </w:rPr>
          </w:rPrChange>
        </w:rPr>
        <w:pPrChange w:id="7220" w:author="Observatorio 02" w:date="2017-03-17T17:13:00Z">
          <w:pPr>
            <w:pStyle w:val="CitaviBibliographyEntry"/>
            <w:numPr>
              <w:numId w:val="34"/>
            </w:numPr>
            <w:spacing w:after="0" w:line="276" w:lineRule="auto"/>
            <w:ind w:left="360" w:hanging="360"/>
            <w:jc w:val="both"/>
          </w:pPr>
        </w:pPrChange>
      </w:pPr>
      <w:del w:id="7221" w:author="Observatorio 02" w:date="2017-03-17T17:13:00Z">
        <w:r w:rsidRPr="00C2714A" w:rsidDel="0021199A">
          <w:rPr>
            <w:rFonts w:ascii="Times New Roman" w:eastAsia="Times New Roman" w:hAnsi="Times New Roman" w:cs="Times New Roman"/>
            <w:color w:val="000000"/>
            <w:highlight w:val="yellow"/>
            <w:lang w:val="es-ES" w:eastAsia="es-CL"/>
            <w:rPrChange w:id="7222" w:author="Observatorio 02" w:date="2017-03-23T14:31:00Z">
              <w:rPr>
                <w:rFonts w:eastAsia="Times New Roman"/>
                <w:color w:val="000000"/>
                <w:lang w:val="es-ES" w:eastAsia="es-CL"/>
              </w:rPr>
            </w:rPrChange>
          </w:rPr>
          <w:delText>Fontaneros e instaladores de tuberías</w:delText>
        </w:r>
        <w:r w:rsidR="009F7B4A" w:rsidRPr="00C2714A" w:rsidDel="0021199A">
          <w:rPr>
            <w:rFonts w:ascii="Times New Roman" w:eastAsia="Times New Roman" w:hAnsi="Times New Roman" w:cs="Times New Roman"/>
            <w:color w:val="000000"/>
            <w:highlight w:val="yellow"/>
            <w:lang w:val="es-ES" w:eastAsia="es-CL"/>
            <w:rPrChange w:id="7223" w:author="Observatorio 02" w:date="2017-03-23T14:31:00Z">
              <w:rPr>
                <w:rFonts w:eastAsia="Times New Roman"/>
                <w:color w:val="000000"/>
                <w:lang w:val="es-ES" w:eastAsia="es-CL"/>
              </w:rPr>
            </w:rPrChange>
          </w:rPr>
          <w:delText>.</w:delText>
        </w:r>
      </w:del>
    </w:p>
    <w:p w14:paraId="6B609BC8" w14:textId="2CAA42D6" w:rsidR="0016215A" w:rsidRPr="00C2714A" w:rsidDel="0021199A" w:rsidRDefault="0016215A">
      <w:pPr>
        <w:pStyle w:val="CitaviBibliographyEntry"/>
        <w:spacing w:after="0" w:line="276" w:lineRule="auto"/>
        <w:jc w:val="both"/>
        <w:rPr>
          <w:del w:id="7224" w:author="Observatorio 02" w:date="2017-03-17T17:13:00Z"/>
          <w:rFonts w:ascii="Times New Roman" w:hAnsi="Times New Roman" w:cs="Times New Roman"/>
          <w:sz w:val="24"/>
          <w:szCs w:val="24"/>
          <w:highlight w:val="yellow"/>
          <w:lang w:val="es-ES"/>
          <w:rPrChange w:id="7225" w:author="Observatorio 02" w:date="2017-03-23T14:31:00Z">
            <w:rPr>
              <w:del w:id="7226" w:author="Observatorio 02" w:date="2017-03-17T17:13:00Z"/>
              <w:rFonts w:ascii="Times New Roman" w:hAnsi="Times New Roman" w:cs="Times New Roman"/>
              <w:sz w:val="24"/>
              <w:szCs w:val="24"/>
              <w:lang w:val="es-ES"/>
            </w:rPr>
          </w:rPrChange>
        </w:rPr>
        <w:pPrChange w:id="7227" w:author="Observatorio 02" w:date="2017-03-17T17:13:00Z">
          <w:pPr>
            <w:pStyle w:val="CitaviBibliographyEntry"/>
            <w:numPr>
              <w:numId w:val="34"/>
            </w:numPr>
            <w:spacing w:after="0" w:line="276" w:lineRule="auto"/>
            <w:ind w:left="360" w:hanging="360"/>
            <w:jc w:val="both"/>
          </w:pPr>
        </w:pPrChange>
      </w:pPr>
      <w:del w:id="7228" w:author="Observatorio 02" w:date="2017-03-17T17:13:00Z">
        <w:r w:rsidRPr="00C2714A" w:rsidDel="0021199A">
          <w:rPr>
            <w:rFonts w:ascii="Times New Roman" w:eastAsia="Times New Roman" w:hAnsi="Times New Roman" w:cs="Times New Roman"/>
            <w:color w:val="000000"/>
            <w:highlight w:val="yellow"/>
            <w:lang w:val="es-ES" w:eastAsia="es-CL"/>
            <w:rPrChange w:id="7229" w:author="Observatorio 02" w:date="2017-03-23T14:31:00Z">
              <w:rPr>
                <w:rFonts w:eastAsia="Times New Roman"/>
                <w:color w:val="000000"/>
                <w:lang w:val="es-ES" w:eastAsia="es-CL"/>
              </w:rPr>
            </w:rPrChange>
          </w:rPr>
          <w:delText>Ingenieros civiles</w:delText>
        </w:r>
        <w:r w:rsidR="009F7B4A" w:rsidRPr="00C2714A" w:rsidDel="0021199A">
          <w:rPr>
            <w:rFonts w:ascii="Times New Roman" w:eastAsia="Times New Roman" w:hAnsi="Times New Roman" w:cs="Times New Roman"/>
            <w:color w:val="000000"/>
            <w:highlight w:val="yellow"/>
            <w:lang w:val="es-ES" w:eastAsia="es-CL"/>
            <w:rPrChange w:id="7230" w:author="Observatorio 02" w:date="2017-03-23T14:31:00Z">
              <w:rPr>
                <w:rFonts w:eastAsia="Times New Roman"/>
                <w:color w:val="000000"/>
                <w:lang w:val="es-ES" w:eastAsia="es-CL"/>
              </w:rPr>
            </w:rPrChange>
          </w:rPr>
          <w:delText>.</w:delText>
        </w:r>
      </w:del>
    </w:p>
    <w:p w14:paraId="74454143" w14:textId="1AD2DBFE" w:rsidR="0016215A" w:rsidRPr="00C2714A" w:rsidRDefault="0016215A">
      <w:pPr>
        <w:pStyle w:val="CitaviBibliographyEntry"/>
        <w:spacing w:after="0" w:line="276" w:lineRule="auto"/>
        <w:jc w:val="both"/>
        <w:rPr>
          <w:rFonts w:ascii="Times New Roman" w:hAnsi="Times New Roman" w:cs="Times New Roman"/>
          <w:sz w:val="24"/>
          <w:szCs w:val="24"/>
          <w:lang w:val="es-ES"/>
        </w:rPr>
        <w:pPrChange w:id="7231" w:author="Observatorio 02" w:date="2017-03-17T17:13:00Z">
          <w:pPr>
            <w:pStyle w:val="CitaviBibliographyEntry"/>
            <w:numPr>
              <w:numId w:val="34"/>
            </w:numPr>
            <w:spacing w:after="0" w:line="276" w:lineRule="auto"/>
            <w:ind w:left="360" w:hanging="360"/>
            <w:jc w:val="both"/>
          </w:pPr>
        </w:pPrChange>
      </w:pPr>
      <w:del w:id="7232" w:author="Observatorio 02" w:date="2017-03-17T17:13:00Z">
        <w:r w:rsidRPr="00C2714A" w:rsidDel="0021199A">
          <w:rPr>
            <w:rFonts w:ascii="Times New Roman" w:eastAsia="Times New Roman" w:hAnsi="Times New Roman" w:cs="Times New Roman"/>
            <w:color w:val="000000"/>
            <w:sz w:val="24"/>
            <w:szCs w:val="24"/>
            <w:lang w:val="es-ES" w:eastAsia="es-CL"/>
          </w:rPr>
          <w:delText>Parqueteros y colocadores de suelos</w:delText>
        </w:r>
      </w:del>
      <w:r w:rsidR="009F7B4A" w:rsidRPr="00C2714A">
        <w:rPr>
          <w:rFonts w:ascii="Times New Roman" w:eastAsia="Times New Roman" w:hAnsi="Times New Roman" w:cs="Times New Roman"/>
          <w:color w:val="000000"/>
          <w:sz w:val="24"/>
          <w:szCs w:val="24"/>
          <w:lang w:val="es-ES" w:eastAsia="es-CL"/>
        </w:rPr>
        <w:t>.</w:t>
      </w:r>
    </w:p>
    <w:p w14:paraId="236E8E41" w14:textId="7F0CA271" w:rsidR="00F95580" w:rsidRPr="00C2714A" w:rsidRDefault="00C12CE6" w:rsidP="00737596">
      <w:pPr>
        <w:spacing w:after="0" w:line="276" w:lineRule="auto"/>
        <w:jc w:val="both"/>
        <w:rPr>
          <w:ins w:id="7233" w:author="Observatorio 02" w:date="2017-03-17T17:22:00Z"/>
          <w:lang w:val="es-CL"/>
        </w:rPr>
      </w:pPr>
      <w:ins w:id="7234" w:author="Observatorio 02" w:date="2017-03-17T17:17:00Z">
        <w:r w:rsidRPr="00C2714A">
          <w:rPr>
            <w:lang w:val="es-CL"/>
          </w:rPr>
          <w:t>Finalmente, el Cuadro 24 muestra las características generales de las 10 principales ocupaciones ejercidas en el sector Construcci</w:t>
        </w:r>
      </w:ins>
      <w:ins w:id="7235" w:author="Observatorio 02" w:date="2017-03-17T17:18:00Z">
        <w:r w:rsidRPr="00C2714A">
          <w:rPr>
            <w:lang w:val="es-CL"/>
          </w:rPr>
          <w:t xml:space="preserve">ón, para el año 2015. </w:t>
        </w:r>
      </w:ins>
      <w:ins w:id="7236" w:author="Observatorio 02" w:date="2017-03-17T17:24:00Z">
        <w:r w:rsidR="008417E3" w:rsidRPr="00C2714A">
          <w:rPr>
            <w:lang w:val="es-CL"/>
          </w:rPr>
          <w:t>Entre otras cosas, s</w:t>
        </w:r>
      </w:ins>
      <w:ins w:id="7237" w:author="Observatorio 02" w:date="2017-03-17T17:20:00Z">
        <w:r w:rsidR="00F95580" w:rsidRPr="00C2714A">
          <w:rPr>
            <w:lang w:val="es-CL"/>
          </w:rPr>
          <w:t>e aprecia que todas estas ocupaciones (salvo 1</w:t>
        </w:r>
      </w:ins>
      <w:ins w:id="7238" w:author="Observatorio 02" w:date="2017-03-17T17:22:00Z">
        <w:r w:rsidR="00F95580" w:rsidRPr="00C2714A">
          <w:rPr>
            <w:lang w:val="es-CL"/>
          </w:rPr>
          <w:t>a primera</w:t>
        </w:r>
      </w:ins>
      <w:ins w:id="7239" w:author="Observatorio 02" w:date="2017-03-17T17:20:00Z">
        <w:r w:rsidR="00F95580" w:rsidRPr="00C2714A">
          <w:rPr>
            <w:lang w:val="es-CL"/>
          </w:rPr>
          <w:t>)</w:t>
        </w:r>
      </w:ins>
      <w:ins w:id="7240" w:author="Observatorio 02" w:date="2017-03-17T17:22:00Z">
        <w:r w:rsidR="00F95580" w:rsidRPr="00C2714A">
          <w:rPr>
            <w:lang w:val="es-CL"/>
          </w:rPr>
          <w:t>:</w:t>
        </w:r>
      </w:ins>
    </w:p>
    <w:p w14:paraId="46E20A88" w14:textId="1F5D2670" w:rsidR="00244753" w:rsidRPr="00C2714A" w:rsidRDefault="00F95580">
      <w:pPr>
        <w:pStyle w:val="ListParagraph"/>
        <w:numPr>
          <w:ilvl w:val="0"/>
          <w:numId w:val="45"/>
        </w:numPr>
        <w:spacing w:line="276" w:lineRule="auto"/>
        <w:jc w:val="both"/>
        <w:rPr>
          <w:ins w:id="7241" w:author="Observatorio 02" w:date="2017-03-17T17:22:00Z"/>
          <w:rPrChange w:id="7242" w:author="Observatorio 02" w:date="2017-03-23T14:31:00Z">
            <w:rPr>
              <w:ins w:id="7243" w:author="Observatorio 02" w:date="2017-03-17T17:22:00Z"/>
            </w:rPr>
          </w:rPrChange>
        </w:rPr>
        <w:pPrChange w:id="7244" w:author="Observatorio 02" w:date="2017-03-17T17:22:00Z">
          <w:pPr>
            <w:spacing w:after="0" w:line="276" w:lineRule="auto"/>
            <w:jc w:val="both"/>
          </w:pPr>
        </w:pPrChange>
      </w:pPr>
      <w:ins w:id="7245" w:author="Observatorio 02" w:date="2017-03-17T17:22:00Z">
        <w:r w:rsidRPr="00C2714A">
          <w:rPr>
            <w:rPrChange w:id="7246" w:author="Observatorio 02" w:date="2017-03-23T14:31:00Z">
              <w:rPr/>
            </w:rPrChange>
          </w:rPr>
          <w:t>T</w:t>
        </w:r>
      </w:ins>
      <w:ins w:id="7247" w:author="Observatorio 02" w:date="2017-03-17T17:20:00Z">
        <w:r w:rsidRPr="00C2714A">
          <w:rPr>
            <w:rPrChange w:id="7248" w:author="Observatorio 02" w:date="2017-03-23T14:31:00Z">
              <w:rPr/>
            </w:rPrChange>
          </w:rPr>
          <w:t>ienen un ingreso promedio muy por debajo del ingreso promedio del secto</w:t>
        </w:r>
      </w:ins>
      <w:ins w:id="7249" w:author="Observatorio 02" w:date="2017-03-17T17:22:00Z">
        <w:r w:rsidRPr="00C2714A">
          <w:rPr>
            <w:rPrChange w:id="7250" w:author="Observatorio 02" w:date="2017-03-23T14:31:00Z">
              <w:rPr/>
            </w:rPrChange>
          </w:rPr>
          <w:t>r.</w:t>
        </w:r>
      </w:ins>
    </w:p>
    <w:p w14:paraId="7925BB0F" w14:textId="7F35A5C1" w:rsidR="00F95580" w:rsidRPr="00C2714A" w:rsidRDefault="00F95580">
      <w:pPr>
        <w:pStyle w:val="ListParagraph"/>
        <w:numPr>
          <w:ilvl w:val="0"/>
          <w:numId w:val="45"/>
        </w:numPr>
        <w:spacing w:line="276" w:lineRule="auto"/>
        <w:jc w:val="both"/>
        <w:rPr>
          <w:ins w:id="7251" w:author="Observatorio 02" w:date="2017-03-17T17:17:00Z"/>
          <w:rPrChange w:id="7252" w:author="Observatorio 02" w:date="2017-03-23T14:31:00Z">
            <w:rPr>
              <w:ins w:id="7253" w:author="Observatorio 02" w:date="2017-03-17T17:17:00Z"/>
            </w:rPr>
          </w:rPrChange>
        </w:rPr>
        <w:pPrChange w:id="7254" w:author="Observatorio 02" w:date="2017-03-17T17:24:00Z">
          <w:pPr>
            <w:spacing w:after="0" w:line="276" w:lineRule="auto"/>
            <w:jc w:val="both"/>
          </w:pPr>
        </w:pPrChange>
      </w:pPr>
      <w:ins w:id="7255" w:author="Observatorio 02" w:date="2017-03-17T17:22:00Z">
        <w:r w:rsidRPr="00C2714A">
          <w:rPr>
            <w:rPrChange w:id="7256" w:author="Observatorio 02" w:date="2017-03-23T14:31:00Z">
              <w:rPr/>
            </w:rPrChange>
          </w:rPr>
          <w:lastRenderedPageBreak/>
          <w:t>Tienen un porcentaje de mujeres por debajo del promedio del sector.</w:t>
        </w:r>
      </w:ins>
    </w:p>
    <w:p w14:paraId="2ED38333" w14:textId="77777777" w:rsidR="00C12CE6" w:rsidRPr="00C2714A" w:rsidRDefault="00C12CE6" w:rsidP="00737596">
      <w:pPr>
        <w:spacing w:after="0" w:line="276" w:lineRule="auto"/>
        <w:jc w:val="both"/>
        <w:rPr>
          <w:ins w:id="7257" w:author="Observatorio 02" w:date="2017-03-17T17:14:00Z"/>
          <w:lang w:val="es-CL"/>
        </w:rPr>
      </w:pPr>
    </w:p>
    <w:p w14:paraId="20B5BC73" w14:textId="4227088E" w:rsidR="00576859" w:rsidRPr="00C2714A" w:rsidRDefault="00C43400" w:rsidP="00737596">
      <w:pPr>
        <w:spacing w:after="0" w:line="276" w:lineRule="auto"/>
        <w:jc w:val="both"/>
        <w:rPr>
          <w:ins w:id="7258" w:author="Observatorio 02" w:date="2017-03-17T17:12:00Z"/>
          <w:b/>
          <w:color w:val="1F3864" w:themeColor="accent5" w:themeShade="80"/>
          <w:lang w:val="es-CL"/>
          <w:rPrChange w:id="7259" w:author="Observatorio 02" w:date="2017-03-23T14:31:00Z">
            <w:rPr>
              <w:ins w:id="7260" w:author="Observatorio 02" w:date="2017-03-17T17:12:00Z"/>
              <w:lang w:val="es-CL"/>
            </w:rPr>
          </w:rPrChange>
        </w:rPr>
      </w:pPr>
      <w:ins w:id="7261" w:author="Observatorio 02" w:date="2017-03-17T17:15:00Z">
        <w:r w:rsidRPr="00C2714A">
          <w:rPr>
            <w:b/>
            <w:color w:val="1F3864" w:themeColor="accent5" w:themeShade="80"/>
            <w:lang w:val="es-CL"/>
          </w:rPr>
          <w:t>Cuadro 24</w:t>
        </w:r>
      </w:ins>
      <w:ins w:id="7262" w:author="Observatorio 02" w:date="2017-03-17T17:14:00Z">
        <w:r w:rsidR="00576859" w:rsidRPr="00C2714A">
          <w:rPr>
            <w:b/>
            <w:color w:val="1F3864" w:themeColor="accent5" w:themeShade="80"/>
            <w:lang w:val="es-CL"/>
            <w:rPrChange w:id="7263" w:author="Observatorio 02" w:date="2017-03-23T14:31:00Z">
              <w:rPr>
                <w:lang w:val="es-CL"/>
              </w:rPr>
            </w:rPrChange>
          </w:rPr>
          <w:t xml:space="preserve">. Características generales de las </w:t>
        </w:r>
      </w:ins>
      <w:ins w:id="7264" w:author="Observatorio 02" w:date="2017-03-17T17:17:00Z">
        <w:r w:rsidR="00C12CE6" w:rsidRPr="00C2714A">
          <w:rPr>
            <w:b/>
            <w:color w:val="1F3864" w:themeColor="accent5" w:themeShade="80"/>
            <w:lang w:val="es-CL"/>
          </w:rPr>
          <w:t xml:space="preserve">10 </w:t>
        </w:r>
      </w:ins>
      <w:ins w:id="7265" w:author="Observatorio 02" w:date="2017-03-17T17:14:00Z">
        <w:r w:rsidR="00576859" w:rsidRPr="00C2714A">
          <w:rPr>
            <w:b/>
            <w:color w:val="1F3864" w:themeColor="accent5" w:themeShade="80"/>
            <w:lang w:val="es-CL"/>
            <w:rPrChange w:id="7266" w:author="Observatorio 02" w:date="2017-03-23T14:31:00Z">
              <w:rPr>
                <w:lang w:val="es-CL"/>
              </w:rPr>
            </w:rPrChange>
          </w:rPr>
          <w:t>principales ocupaciones ejercidas en el sector Construcción, 2015</w:t>
        </w:r>
      </w:ins>
    </w:p>
    <w:tbl>
      <w:tblPr>
        <w:tblW w:w="8917" w:type="dxa"/>
        <w:tblCellMar>
          <w:left w:w="70" w:type="dxa"/>
          <w:right w:w="70" w:type="dxa"/>
        </w:tblCellMar>
        <w:tblLook w:val="04A0" w:firstRow="1" w:lastRow="0" w:firstColumn="1" w:lastColumn="0" w:noHBand="0" w:noVBand="1"/>
        <w:tblPrChange w:id="7267" w:author="Observatorio 02" w:date="2017-03-17T17:14:00Z">
          <w:tblPr>
            <w:tblW w:w="9480" w:type="dxa"/>
            <w:tblCellMar>
              <w:left w:w="70" w:type="dxa"/>
              <w:right w:w="70" w:type="dxa"/>
            </w:tblCellMar>
            <w:tblLook w:val="04A0" w:firstRow="1" w:lastRow="0" w:firstColumn="1" w:lastColumn="0" w:noHBand="0" w:noVBand="1"/>
          </w:tblPr>
        </w:tblPrChange>
      </w:tblPr>
      <w:tblGrid>
        <w:gridCol w:w="3676"/>
        <w:gridCol w:w="1179"/>
        <w:gridCol w:w="984"/>
        <w:gridCol w:w="1074"/>
        <w:gridCol w:w="837"/>
        <w:gridCol w:w="1167"/>
        <w:tblGridChange w:id="7268">
          <w:tblGrid>
            <w:gridCol w:w="3676"/>
            <w:gridCol w:w="414"/>
            <w:gridCol w:w="765"/>
            <w:gridCol w:w="419"/>
            <w:gridCol w:w="565"/>
            <w:gridCol w:w="425"/>
            <w:gridCol w:w="649"/>
            <w:gridCol w:w="547"/>
            <w:gridCol w:w="290"/>
            <w:gridCol w:w="558"/>
            <w:gridCol w:w="609"/>
            <w:gridCol w:w="563"/>
          </w:tblGrid>
        </w:tblGridChange>
      </w:tblGrid>
      <w:tr w:rsidR="0021199A" w:rsidRPr="00C2714A" w14:paraId="2A828497" w14:textId="77777777" w:rsidTr="00576859">
        <w:trPr>
          <w:trHeight w:val="265"/>
          <w:ins w:id="7269" w:author="Observatorio 02" w:date="2017-03-17T17:13:00Z"/>
          <w:trPrChange w:id="7270" w:author="Observatorio 02" w:date="2017-03-17T17:14:00Z">
            <w:trPr>
              <w:trHeight w:val="456"/>
            </w:trPr>
          </w:trPrChange>
        </w:trPr>
        <w:tc>
          <w:tcPr>
            <w:tcW w:w="3676" w:type="dxa"/>
            <w:tcBorders>
              <w:top w:val="single" w:sz="8" w:space="0" w:color="000000"/>
              <w:left w:val="nil"/>
              <w:bottom w:val="single" w:sz="4" w:space="0" w:color="000000"/>
              <w:right w:val="nil"/>
            </w:tcBorders>
            <w:shd w:val="clear" w:color="000000" w:fill="FFFFFF"/>
            <w:noWrap/>
            <w:vAlign w:val="bottom"/>
            <w:hideMark/>
            <w:tcPrChange w:id="7271" w:author="Observatorio 02" w:date="2017-03-17T17:14:00Z">
              <w:tcPr>
                <w:tcW w:w="4090" w:type="dxa"/>
                <w:gridSpan w:val="2"/>
                <w:tcBorders>
                  <w:top w:val="single" w:sz="8" w:space="0" w:color="000000"/>
                  <w:left w:val="nil"/>
                  <w:bottom w:val="single" w:sz="4" w:space="0" w:color="000000"/>
                  <w:right w:val="nil"/>
                </w:tcBorders>
                <w:shd w:val="clear" w:color="000000" w:fill="FFFFFF"/>
                <w:noWrap/>
                <w:vAlign w:val="bottom"/>
                <w:hideMark/>
              </w:tcPr>
            </w:tcPrChange>
          </w:tcPr>
          <w:p w14:paraId="27B024F0" w14:textId="720301B8" w:rsidR="0021199A" w:rsidRPr="00C2714A" w:rsidRDefault="0021199A" w:rsidP="0021199A">
            <w:pPr>
              <w:spacing w:after="0" w:line="240" w:lineRule="auto"/>
              <w:rPr>
                <w:ins w:id="7272" w:author="Observatorio 02" w:date="2017-03-17T17:13:00Z"/>
                <w:rFonts w:eastAsia="Times New Roman"/>
                <w:sz w:val="22"/>
                <w:szCs w:val="22"/>
                <w:bdr w:val="none" w:sz="0" w:space="0" w:color="auto"/>
                <w:lang w:val="es-CL" w:eastAsia="es-CL"/>
              </w:rPr>
            </w:pPr>
            <w:ins w:id="7273" w:author="Observatorio 02" w:date="2017-03-17T17:13:00Z">
              <w:r w:rsidRPr="00C2714A">
                <w:rPr>
                  <w:rFonts w:eastAsia="Times New Roman"/>
                  <w:sz w:val="22"/>
                  <w:szCs w:val="22"/>
                  <w:bdr w:val="none" w:sz="0" w:space="0" w:color="auto"/>
                  <w:lang w:val="es-CL" w:eastAsia="es-CL"/>
                </w:rPr>
                <w:t>Grupo primario de ocupación</w:t>
              </w:r>
            </w:ins>
          </w:p>
        </w:tc>
        <w:tc>
          <w:tcPr>
            <w:tcW w:w="1179" w:type="dxa"/>
            <w:tcBorders>
              <w:top w:val="single" w:sz="8" w:space="0" w:color="000000"/>
              <w:left w:val="nil"/>
              <w:bottom w:val="single" w:sz="4" w:space="0" w:color="000000"/>
              <w:right w:val="nil"/>
            </w:tcBorders>
            <w:shd w:val="clear" w:color="000000" w:fill="FFFFFF"/>
            <w:noWrap/>
            <w:vAlign w:val="bottom"/>
            <w:hideMark/>
            <w:tcPrChange w:id="7274" w:author="Observatorio 02" w:date="2017-03-17T17:14:00Z">
              <w:tcPr>
                <w:tcW w:w="1184" w:type="dxa"/>
                <w:gridSpan w:val="2"/>
                <w:tcBorders>
                  <w:top w:val="single" w:sz="8" w:space="0" w:color="000000"/>
                  <w:left w:val="nil"/>
                  <w:bottom w:val="single" w:sz="4" w:space="0" w:color="000000"/>
                  <w:right w:val="nil"/>
                </w:tcBorders>
                <w:shd w:val="clear" w:color="000000" w:fill="FFFFFF"/>
                <w:noWrap/>
                <w:vAlign w:val="bottom"/>
                <w:hideMark/>
              </w:tcPr>
            </w:tcPrChange>
          </w:tcPr>
          <w:p w14:paraId="2B85C34F" w14:textId="77777777" w:rsidR="0021199A" w:rsidRPr="00C2714A" w:rsidRDefault="0021199A" w:rsidP="0021199A">
            <w:pPr>
              <w:spacing w:after="0" w:line="240" w:lineRule="auto"/>
              <w:jc w:val="center"/>
              <w:rPr>
                <w:ins w:id="7275" w:author="Observatorio 02" w:date="2017-03-17T17:13:00Z"/>
                <w:rFonts w:eastAsia="Times New Roman"/>
                <w:sz w:val="22"/>
                <w:szCs w:val="22"/>
                <w:bdr w:val="none" w:sz="0" w:space="0" w:color="auto"/>
                <w:lang w:val="es-CL" w:eastAsia="es-CL"/>
              </w:rPr>
            </w:pPr>
            <w:ins w:id="7276" w:author="Observatorio 02" w:date="2017-03-17T17:13:00Z">
              <w:r w:rsidRPr="00C2714A">
                <w:rPr>
                  <w:rFonts w:eastAsia="Times New Roman"/>
                  <w:sz w:val="22"/>
                  <w:szCs w:val="22"/>
                  <w:bdr w:val="none" w:sz="0" w:space="0" w:color="auto"/>
                  <w:lang w:val="es-CL" w:eastAsia="es-CL"/>
                </w:rPr>
                <w:t xml:space="preserve"> Escolaridad promedio</w:t>
              </w:r>
            </w:ins>
          </w:p>
        </w:tc>
        <w:tc>
          <w:tcPr>
            <w:tcW w:w="984" w:type="dxa"/>
            <w:tcBorders>
              <w:top w:val="single" w:sz="8" w:space="0" w:color="000000"/>
              <w:left w:val="nil"/>
              <w:bottom w:val="single" w:sz="4" w:space="0" w:color="000000"/>
              <w:right w:val="nil"/>
            </w:tcBorders>
            <w:shd w:val="clear" w:color="000000" w:fill="FFFFFF"/>
            <w:noWrap/>
            <w:vAlign w:val="bottom"/>
            <w:hideMark/>
            <w:tcPrChange w:id="7277" w:author="Observatorio 02" w:date="2017-03-17T17:14:00Z">
              <w:tcPr>
                <w:tcW w:w="990" w:type="dxa"/>
                <w:gridSpan w:val="2"/>
                <w:tcBorders>
                  <w:top w:val="single" w:sz="8" w:space="0" w:color="000000"/>
                  <w:left w:val="nil"/>
                  <w:bottom w:val="single" w:sz="4" w:space="0" w:color="000000"/>
                  <w:right w:val="nil"/>
                </w:tcBorders>
                <w:shd w:val="clear" w:color="000000" w:fill="FFFFFF"/>
                <w:noWrap/>
                <w:vAlign w:val="bottom"/>
                <w:hideMark/>
              </w:tcPr>
            </w:tcPrChange>
          </w:tcPr>
          <w:p w14:paraId="45A28969" w14:textId="77777777" w:rsidR="0021199A" w:rsidRPr="00C2714A" w:rsidRDefault="0021199A" w:rsidP="0021199A">
            <w:pPr>
              <w:spacing w:after="0" w:line="240" w:lineRule="auto"/>
              <w:jc w:val="center"/>
              <w:rPr>
                <w:ins w:id="7278" w:author="Observatorio 02" w:date="2017-03-17T17:13:00Z"/>
                <w:rFonts w:eastAsia="Times New Roman"/>
                <w:sz w:val="22"/>
                <w:szCs w:val="22"/>
                <w:bdr w:val="none" w:sz="0" w:space="0" w:color="auto"/>
                <w:lang w:val="es-CL" w:eastAsia="es-CL"/>
              </w:rPr>
            </w:pPr>
            <w:ins w:id="7279" w:author="Observatorio 02" w:date="2017-03-17T17:13:00Z">
              <w:r w:rsidRPr="00C2714A">
                <w:rPr>
                  <w:rFonts w:eastAsia="Times New Roman"/>
                  <w:sz w:val="22"/>
                  <w:szCs w:val="22"/>
                  <w:bdr w:val="none" w:sz="0" w:space="0" w:color="auto"/>
                  <w:lang w:val="es-CL" w:eastAsia="es-CL"/>
                </w:rPr>
                <w:t xml:space="preserve"> Edad promedio</w:t>
              </w:r>
            </w:ins>
          </w:p>
        </w:tc>
        <w:tc>
          <w:tcPr>
            <w:tcW w:w="1074" w:type="dxa"/>
            <w:tcBorders>
              <w:top w:val="single" w:sz="8" w:space="0" w:color="000000"/>
              <w:left w:val="nil"/>
              <w:bottom w:val="single" w:sz="4" w:space="0" w:color="000000"/>
              <w:right w:val="nil"/>
            </w:tcBorders>
            <w:shd w:val="clear" w:color="000000" w:fill="FFFFFF"/>
            <w:noWrap/>
            <w:vAlign w:val="bottom"/>
            <w:hideMark/>
            <w:tcPrChange w:id="7280" w:author="Observatorio 02" w:date="2017-03-17T17:14:00Z">
              <w:tcPr>
                <w:tcW w:w="1196" w:type="dxa"/>
                <w:gridSpan w:val="2"/>
                <w:tcBorders>
                  <w:top w:val="single" w:sz="8" w:space="0" w:color="000000"/>
                  <w:left w:val="nil"/>
                  <w:bottom w:val="single" w:sz="4" w:space="0" w:color="000000"/>
                  <w:right w:val="nil"/>
                </w:tcBorders>
                <w:shd w:val="clear" w:color="000000" w:fill="FFFFFF"/>
                <w:noWrap/>
                <w:vAlign w:val="bottom"/>
                <w:hideMark/>
              </w:tcPr>
            </w:tcPrChange>
          </w:tcPr>
          <w:p w14:paraId="077E6793" w14:textId="3218C761" w:rsidR="0021199A" w:rsidRPr="00C2714A" w:rsidRDefault="0021199A" w:rsidP="0021199A">
            <w:pPr>
              <w:spacing w:after="0" w:line="240" w:lineRule="auto"/>
              <w:jc w:val="center"/>
              <w:rPr>
                <w:ins w:id="7281" w:author="Observatorio 02" w:date="2017-03-17T17:13:00Z"/>
                <w:rFonts w:eastAsia="Times New Roman"/>
                <w:sz w:val="22"/>
                <w:szCs w:val="22"/>
                <w:bdr w:val="none" w:sz="0" w:space="0" w:color="auto"/>
                <w:lang w:val="es-CL" w:eastAsia="es-CL"/>
              </w:rPr>
            </w:pPr>
            <w:ins w:id="7282" w:author="Observatorio 02" w:date="2017-03-17T17:13:00Z">
              <w:r w:rsidRPr="00C2714A">
                <w:rPr>
                  <w:rFonts w:eastAsia="Times New Roman"/>
                  <w:sz w:val="22"/>
                  <w:szCs w:val="22"/>
                  <w:bdr w:val="none" w:sz="0" w:space="0" w:color="auto"/>
                  <w:lang w:val="es-CL" w:eastAsia="es-CL"/>
                </w:rPr>
                <w:t xml:space="preserve"> Ingreso promedio ocup</w:t>
              </w:r>
            </w:ins>
            <w:ins w:id="7283" w:author="Observatorio 02" w:date="2017-03-17T17:14:00Z">
              <w:r w:rsidRPr="00C2714A">
                <w:rPr>
                  <w:rFonts w:eastAsia="Times New Roman"/>
                  <w:sz w:val="22"/>
                  <w:szCs w:val="22"/>
                  <w:bdr w:val="none" w:sz="0" w:space="0" w:color="auto"/>
                  <w:lang w:val="es-CL" w:eastAsia="es-CL"/>
                </w:rPr>
                <w:t>ación</w:t>
              </w:r>
            </w:ins>
            <w:ins w:id="7284" w:author="Observatorio 02" w:date="2017-03-17T17:13:00Z">
              <w:r w:rsidRPr="00C2714A">
                <w:rPr>
                  <w:rFonts w:eastAsia="Times New Roman"/>
                  <w:sz w:val="22"/>
                  <w:szCs w:val="22"/>
                  <w:bdr w:val="none" w:sz="0" w:space="0" w:color="auto"/>
                  <w:lang w:val="es-CL" w:eastAsia="es-CL"/>
                </w:rPr>
                <w:t xml:space="preserve"> principal</w:t>
              </w:r>
            </w:ins>
          </w:p>
        </w:tc>
        <w:tc>
          <w:tcPr>
            <w:tcW w:w="837" w:type="dxa"/>
            <w:tcBorders>
              <w:top w:val="single" w:sz="8" w:space="0" w:color="000000"/>
              <w:left w:val="nil"/>
              <w:bottom w:val="single" w:sz="4" w:space="0" w:color="000000"/>
              <w:right w:val="nil"/>
            </w:tcBorders>
            <w:shd w:val="clear" w:color="000000" w:fill="FFFFFF"/>
            <w:noWrap/>
            <w:vAlign w:val="bottom"/>
            <w:hideMark/>
            <w:tcPrChange w:id="7285" w:author="Observatorio 02" w:date="2017-03-17T17:14:00Z">
              <w:tcPr>
                <w:tcW w:w="848" w:type="dxa"/>
                <w:gridSpan w:val="2"/>
                <w:tcBorders>
                  <w:top w:val="single" w:sz="8" w:space="0" w:color="000000"/>
                  <w:left w:val="nil"/>
                  <w:bottom w:val="single" w:sz="4" w:space="0" w:color="000000"/>
                  <w:right w:val="nil"/>
                </w:tcBorders>
                <w:shd w:val="clear" w:color="000000" w:fill="FFFFFF"/>
                <w:noWrap/>
                <w:vAlign w:val="bottom"/>
                <w:hideMark/>
              </w:tcPr>
            </w:tcPrChange>
          </w:tcPr>
          <w:p w14:paraId="1758317F" w14:textId="77777777" w:rsidR="0021199A" w:rsidRPr="00C2714A" w:rsidRDefault="0021199A" w:rsidP="0021199A">
            <w:pPr>
              <w:spacing w:after="0" w:line="240" w:lineRule="auto"/>
              <w:jc w:val="center"/>
              <w:rPr>
                <w:ins w:id="7286" w:author="Observatorio 02" w:date="2017-03-17T17:13:00Z"/>
                <w:rFonts w:eastAsia="Times New Roman"/>
                <w:sz w:val="22"/>
                <w:szCs w:val="22"/>
                <w:bdr w:val="none" w:sz="0" w:space="0" w:color="auto"/>
                <w:lang w:val="es-CL" w:eastAsia="es-CL"/>
              </w:rPr>
            </w:pPr>
            <w:ins w:id="7287" w:author="Observatorio 02" w:date="2017-03-17T17:13:00Z">
              <w:r w:rsidRPr="00C2714A">
                <w:rPr>
                  <w:rFonts w:eastAsia="Times New Roman"/>
                  <w:sz w:val="22"/>
                  <w:szCs w:val="22"/>
                  <w:bdr w:val="none" w:sz="0" w:space="0" w:color="auto"/>
                  <w:lang w:val="es-CL" w:eastAsia="es-CL"/>
                </w:rPr>
                <w:t xml:space="preserve"> % mujeres</w:t>
              </w:r>
            </w:ins>
          </w:p>
        </w:tc>
        <w:tc>
          <w:tcPr>
            <w:tcW w:w="1167" w:type="dxa"/>
            <w:tcBorders>
              <w:top w:val="single" w:sz="8" w:space="0" w:color="000000"/>
              <w:left w:val="nil"/>
              <w:bottom w:val="single" w:sz="4" w:space="0" w:color="000000"/>
              <w:right w:val="nil"/>
            </w:tcBorders>
            <w:shd w:val="clear" w:color="000000" w:fill="FFFFFF"/>
            <w:noWrap/>
            <w:vAlign w:val="bottom"/>
            <w:hideMark/>
            <w:tcPrChange w:id="7288" w:author="Observatorio 02" w:date="2017-03-17T17:14:00Z">
              <w:tcPr>
                <w:tcW w:w="1172" w:type="dxa"/>
                <w:gridSpan w:val="2"/>
                <w:tcBorders>
                  <w:top w:val="single" w:sz="8" w:space="0" w:color="000000"/>
                  <w:left w:val="nil"/>
                  <w:bottom w:val="single" w:sz="4" w:space="0" w:color="000000"/>
                  <w:right w:val="nil"/>
                </w:tcBorders>
                <w:shd w:val="clear" w:color="000000" w:fill="FFFFFF"/>
                <w:noWrap/>
                <w:vAlign w:val="bottom"/>
                <w:hideMark/>
              </w:tcPr>
            </w:tcPrChange>
          </w:tcPr>
          <w:p w14:paraId="2D6F865E" w14:textId="77777777" w:rsidR="0021199A" w:rsidRPr="00C2714A" w:rsidRDefault="0021199A" w:rsidP="0021199A">
            <w:pPr>
              <w:spacing w:after="0" w:line="240" w:lineRule="auto"/>
              <w:jc w:val="center"/>
              <w:rPr>
                <w:ins w:id="7289" w:author="Observatorio 02" w:date="2017-03-17T17:13:00Z"/>
                <w:rFonts w:eastAsia="Times New Roman"/>
                <w:sz w:val="22"/>
                <w:szCs w:val="22"/>
                <w:bdr w:val="none" w:sz="0" w:space="0" w:color="auto"/>
                <w:lang w:val="es-CL" w:eastAsia="es-CL"/>
              </w:rPr>
            </w:pPr>
            <w:ins w:id="7290" w:author="Observatorio 02" w:date="2017-03-17T17:13:00Z">
              <w:r w:rsidRPr="00C2714A">
                <w:rPr>
                  <w:rFonts w:eastAsia="Times New Roman"/>
                  <w:sz w:val="22"/>
                  <w:szCs w:val="22"/>
                  <w:bdr w:val="none" w:sz="0" w:space="0" w:color="auto"/>
                  <w:lang w:val="es-CL" w:eastAsia="es-CL"/>
                </w:rPr>
                <w:t xml:space="preserve"> % capacitados</w:t>
              </w:r>
            </w:ins>
          </w:p>
        </w:tc>
      </w:tr>
      <w:tr w:rsidR="0021199A" w:rsidRPr="00C2714A" w14:paraId="41FAA20F" w14:textId="77777777" w:rsidTr="00576859">
        <w:trPr>
          <w:trHeight w:val="265"/>
          <w:ins w:id="7291" w:author="Observatorio 02" w:date="2017-03-17T17:13:00Z"/>
          <w:trPrChange w:id="7292"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293"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6C25506C" w14:textId="3EA2A384" w:rsidR="0021199A" w:rsidRPr="00C2714A" w:rsidRDefault="00F95580" w:rsidP="0021199A">
            <w:pPr>
              <w:spacing w:after="0" w:line="240" w:lineRule="auto"/>
              <w:rPr>
                <w:ins w:id="7294" w:author="Observatorio 02" w:date="2017-03-17T17:13:00Z"/>
                <w:rFonts w:eastAsia="Times New Roman"/>
                <w:sz w:val="22"/>
                <w:szCs w:val="22"/>
                <w:bdr w:val="none" w:sz="0" w:space="0" w:color="auto"/>
                <w:lang w:val="es-CL" w:eastAsia="es-CL"/>
              </w:rPr>
            </w:pPr>
            <w:ins w:id="7295" w:author="Observatorio 02" w:date="2017-03-17T17:23:00Z">
              <w:r w:rsidRPr="00C2714A">
                <w:rPr>
                  <w:rFonts w:eastAsia="Times New Roman"/>
                  <w:sz w:val="22"/>
                  <w:szCs w:val="22"/>
                  <w:bdr w:val="none" w:sz="0" w:space="0" w:color="auto"/>
                  <w:lang w:val="es-CL" w:eastAsia="es-CL"/>
                </w:rPr>
                <w:t>I</w:t>
              </w:r>
            </w:ins>
            <w:ins w:id="7296" w:author="Observatorio 02" w:date="2017-03-17T17:13:00Z">
              <w:r w:rsidR="0021199A" w:rsidRPr="00C2714A">
                <w:rPr>
                  <w:rFonts w:eastAsia="Times New Roman"/>
                  <w:sz w:val="22"/>
                  <w:szCs w:val="22"/>
                  <w:bdr w:val="none" w:sz="0" w:space="0" w:color="auto"/>
                  <w:lang w:val="es-CL" w:eastAsia="es-CL"/>
                </w:rPr>
                <w:t>ngenieros civiles</w:t>
              </w:r>
            </w:ins>
          </w:p>
        </w:tc>
        <w:tc>
          <w:tcPr>
            <w:tcW w:w="1179" w:type="dxa"/>
            <w:tcBorders>
              <w:top w:val="nil"/>
              <w:left w:val="nil"/>
              <w:bottom w:val="nil"/>
              <w:right w:val="nil"/>
            </w:tcBorders>
            <w:shd w:val="clear" w:color="000000" w:fill="FFFFFF"/>
            <w:noWrap/>
            <w:vAlign w:val="bottom"/>
            <w:hideMark/>
            <w:tcPrChange w:id="7297"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E8B2895" w14:textId="77777777" w:rsidR="0021199A" w:rsidRPr="00C2714A" w:rsidRDefault="0021199A" w:rsidP="0021199A">
            <w:pPr>
              <w:spacing w:after="0" w:line="240" w:lineRule="auto"/>
              <w:jc w:val="right"/>
              <w:rPr>
                <w:ins w:id="7298" w:author="Observatorio 02" w:date="2017-03-17T17:13:00Z"/>
                <w:rFonts w:eastAsia="Times New Roman"/>
                <w:sz w:val="22"/>
                <w:szCs w:val="22"/>
                <w:bdr w:val="none" w:sz="0" w:space="0" w:color="auto"/>
                <w:lang w:val="es-CL" w:eastAsia="es-CL"/>
              </w:rPr>
            </w:pPr>
            <w:ins w:id="7299" w:author="Observatorio 02" w:date="2017-03-17T17:13:00Z">
              <w:r w:rsidRPr="00C2714A">
                <w:rPr>
                  <w:rFonts w:eastAsia="Times New Roman"/>
                  <w:sz w:val="22"/>
                  <w:szCs w:val="22"/>
                  <w:bdr w:val="none" w:sz="0" w:space="0" w:color="auto"/>
                  <w:lang w:val="es-CL" w:eastAsia="es-CL"/>
                </w:rPr>
                <w:t>17,2</w:t>
              </w:r>
            </w:ins>
          </w:p>
        </w:tc>
        <w:tc>
          <w:tcPr>
            <w:tcW w:w="984" w:type="dxa"/>
            <w:tcBorders>
              <w:top w:val="nil"/>
              <w:left w:val="nil"/>
              <w:bottom w:val="nil"/>
              <w:right w:val="nil"/>
            </w:tcBorders>
            <w:shd w:val="clear" w:color="000000" w:fill="FFFFFF"/>
            <w:noWrap/>
            <w:vAlign w:val="bottom"/>
            <w:hideMark/>
            <w:tcPrChange w:id="7300"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6BA0C4F4" w14:textId="77777777" w:rsidR="0021199A" w:rsidRPr="00C2714A" w:rsidRDefault="0021199A" w:rsidP="0021199A">
            <w:pPr>
              <w:spacing w:after="0" w:line="240" w:lineRule="auto"/>
              <w:jc w:val="right"/>
              <w:rPr>
                <w:ins w:id="7301" w:author="Observatorio 02" w:date="2017-03-17T17:13:00Z"/>
                <w:rFonts w:eastAsia="Times New Roman"/>
                <w:sz w:val="22"/>
                <w:szCs w:val="22"/>
                <w:bdr w:val="none" w:sz="0" w:space="0" w:color="auto"/>
                <w:lang w:val="es-CL" w:eastAsia="es-CL"/>
              </w:rPr>
            </w:pPr>
            <w:ins w:id="7302" w:author="Observatorio 02" w:date="2017-03-17T17:13:00Z">
              <w:r w:rsidRPr="00C2714A">
                <w:rPr>
                  <w:rFonts w:eastAsia="Times New Roman"/>
                  <w:sz w:val="22"/>
                  <w:szCs w:val="22"/>
                  <w:bdr w:val="none" w:sz="0" w:space="0" w:color="auto"/>
                  <w:lang w:val="es-CL" w:eastAsia="es-CL"/>
                </w:rPr>
                <w:t>39,1</w:t>
              </w:r>
            </w:ins>
          </w:p>
        </w:tc>
        <w:tc>
          <w:tcPr>
            <w:tcW w:w="1074" w:type="dxa"/>
            <w:tcBorders>
              <w:top w:val="nil"/>
              <w:left w:val="nil"/>
              <w:bottom w:val="nil"/>
              <w:right w:val="nil"/>
            </w:tcBorders>
            <w:shd w:val="clear" w:color="000000" w:fill="FFFFFF"/>
            <w:noWrap/>
            <w:vAlign w:val="bottom"/>
            <w:hideMark/>
            <w:tcPrChange w:id="7303"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1B0A2FA" w14:textId="77777777" w:rsidR="0021199A" w:rsidRPr="00C2714A" w:rsidRDefault="0021199A" w:rsidP="0021199A">
            <w:pPr>
              <w:spacing w:after="0" w:line="240" w:lineRule="auto"/>
              <w:jc w:val="right"/>
              <w:rPr>
                <w:ins w:id="7304" w:author="Observatorio 02" w:date="2017-03-17T17:13:00Z"/>
                <w:rFonts w:eastAsia="Times New Roman"/>
                <w:sz w:val="22"/>
                <w:szCs w:val="22"/>
                <w:bdr w:val="none" w:sz="0" w:space="0" w:color="auto"/>
                <w:lang w:val="es-CL" w:eastAsia="es-CL"/>
              </w:rPr>
            </w:pPr>
            <w:ins w:id="7305" w:author="Observatorio 02" w:date="2017-03-17T17:13:00Z">
              <w:r w:rsidRPr="00C2714A">
                <w:rPr>
                  <w:rFonts w:eastAsia="Times New Roman"/>
                  <w:sz w:val="22"/>
                  <w:szCs w:val="22"/>
                  <w:bdr w:val="none" w:sz="0" w:space="0" w:color="auto"/>
                  <w:lang w:val="es-CL" w:eastAsia="es-CL"/>
                </w:rPr>
                <w:t>1.424.157</w:t>
              </w:r>
            </w:ins>
          </w:p>
        </w:tc>
        <w:tc>
          <w:tcPr>
            <w:tcW w:w="837" w:type="dxa"/>
            <w:tcBorders>
              <w:top w:val="nil"/>
              <w:left w:val="nil"/>
              <w:bottom w:val="nil"/>
              <w:right w:val="nil"/>
            </w:tcBorders>
            <w:shd w:val="clear" w:color="000000" w:fill="FFFFFF"/>
            <w:noWrap/>
            <w:vAlign w:val="bottom"/>
            <w:hideMark/>
            <w:tcPrChange w:id="7306"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40691EAC" w14:textId="77777777" w:rsidR="0021199A" w:rsidRPr="00C2714A" w:rsidRDefault="0021199A" w:rsidP="0021199A">
            <w:pPr>
              <w:spacing w:after="0" w:line="240" w:lineRule="auto"/>
              <w:jc w:val="right"/>
              <w:rPr>
                <w:ins w:id="7307" w:author="Observatorio 02" w:date="2017-03-17T17:13:00Z"/>
                <w:rFonts w:eastAsia="Times New Roman"/>
                <w:sz w:val="22"/>
                <w:szCs w:val="22"/>
                <w:bdr w:val="none" w:sz="0" w:space="0" w:color="auto"/>
                <w:lang w:val="es-CL" w:eastAsia="es-CL"/>
              </w:rPr>
            </w:pPr>
            <w:ins w:id="7308" w:author="Observatorio 02" w:date="2017-03-17T17:13:00Z">
              <w:r w:rsidRPr="00C2714A">
                <w:rPr>
                  <w:rFonts w:eastAsia="Times New Roman"/>
                  <w:sz w:val="22"/>
                  <w:szCs w:val="22"/>
                  <w:bdr w:val="none" w:sz="0" w:space="0" w:color="auto"/>
                  <w:lang w:val="es-CL" w:eastAsia="es-CL"/>
                </w:rPr>
                <w:t>13,0</w:t>
              </w:r>
            </w:ins>
          </w:p>
        </w:tc>
        <w:tc>
          <w:tcPr>
            <w:tcW w:w="1167" w:type="dxa"/>
            <w:tcBorders>
              <w:top w:val="nil"/>
              <w:left w:val="nil"/>
              <w:bottom w:val="nil"/>
              <w:right w:val="nil"/>
            </w:tcBorders>
            <w:shd w:val="clear" w:color="000000" w:fill="FFFFFF"/>
            <w:noWrap/>
            <w:vAlign w:val="bottom"/>
            <w:hideMark/>
            <w:tcPrChange w:id="7309"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1BCA7BC3" w14:textId="77777777" w:rsidR="0021199A" w:rsidRPr="00C2714A" w:rsidRDefault="0021199A" w:rsidP="0021199A">
            <w:pPr>
              <w:spacing w:after="0" w:line="240" w:lineRule="auto"/>
              <w:jc w:val="right"/>
              <w:rPr>
                <w:ins w:id="7310" w:author="Observatorio 02" w:date="2017-03-17T17:13:00Z"/>
                <w:rFonts w:eastAsia="Times New Roman"/>
                <w:sz w:val="22"/>
                <w:szCs w:val="22"/>
                <w:bdr w:val="none" w:sz="0" w:space="0" w:color="auto"/>
                <w:lang w:val="es-CL" w:eastAsia="es-CL"/>
              </w:rPr>
            </w:pPr>
            <w:ins w:id="7311" w:author="Observatorio 02" w:date="2017-03-17T17:13:00Z">
              <w:r w:rsidRPr="00C2714A">
                <w:rPr>
                  <w:rFonts w:eastAsia="Times New Roman"/>
                  <w:sz w:val="22"/>
                  <w:szCs w:val="22"/>
                  <w:bdr w:val="none" w:sz="0" w:space="0" w:color="auto"/>
                  <w:lang w:val="es-CL" w:eastAsia="es-CL"/>
                </w:rPr>
                <w:t>25,8</w:t>
              </w:r>
            </w:ins>
          </w:p>
        </w:tc>
      </w:tr>
      <w:tr w:rsidR="0021199A" w:rsidRPr="00C2714A" w14:paraId="1E6FB522" w14:textId="77777777" w:rsidTr="00576859">
        <w:trPr>
          <w:trHeight w:val="265"/>
          <w:ins w:id="7312" w:author="Observatorio 02" w:date="2017-03-17T17:13:00Z"/>
          <w:trPrChange w:id="7313"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314"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4727F875" w14:textId="1D8E4681" w:rsidR="0021199A" w:rsidRPr="00C2714A" w:rsidRDefault="00F95580" w:rsidP="0021199A">
            <w:pPr>
              <w:spacing w:after="0" w:line="240" w:lineRule="auto"/>
              <w:rPr>
                <w:ins w:id="7315" w:author="Observatorio 02" w:date="2017-03-17T17:13:00Z"/>
                <w:rFonts w:eastAsia="Times New Roman"/>
                <w:sz w:val="22"/>
                <w:szCs w:val="22"/>
                <w:bdr w:val="none" w:sz="0" w:space="0" w:color="auto"/>
                <w:lang w:val="es-CL" w:eastAsia="es-CL"/>
              </w:rPr>
            </w:pPr>
            <w:ins w:id="7316" w:author="Observatorio 02" w:date="2017-03-17T17:23:00Z">
              <w:r w:rsidRPr="00C2714A">
                <w:rPr>
                  <w:rFonts w:eastAsia="Times New Roman"/>
                  <w:sz w:val="22"/>
                  <w:szCs w:val="22"/>
                  <w:bdr w:val="none" w:sz="0" w:space="0" w:color="auto"/>
                  <w:lang w:val="es-CL" w:eastAsia="es-CL"/>
                </w:rPr>
                <w:t>C</w:t>
              </w:r>
            </w:ins>
            <w:ins w:id="7317" w:author="Observatorio 02" w:date="2017-03-17T17:13:00Z">
              <w:r w:rsidR="0021199A" w:rsidRPr="00C2714A">
                <w:rPr>
                  <w:rFonts w:eastAsia="Times New Roman"/>
                  <w:sz w:val="22"/>
                  <w:szCs w:val="22"/>
                  <w:bdr w:val="none" w:sz="0" w:space="0" w:color="auto"/>
                  <w:lang w:val="es-CL" w:eastAsia="es-CL"/>
                </w:rPr>
                <w:t>onstructores con técnicas y materiales tradicionales</w:t>
              </w:r>
            </w:ins>
          </w:p>
        </w:tc>
        <w:tc>
          <w:tcPr>
            <w:tcW w:w="1179" w:type="dxa"/>
            <w:tcBorders>
              <w:top w:val="nil"/>
              <w:left w:val="nil"/>
              <w:bottom w:val="nil"/>
              <w:right w:val="nil"/>
            </w:tcBorders>
            <w:shd w:val="clear" w:color="000000" w:fill="FFFFFF"/>
            <w:noWrap/>
            <w:vAlign w:val="bottom"/>
            <w:hideMark/>
            <w:tcPrChange w:id="7318"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37386A1" w14:textId="77777777" w:rsidR="0021199A" w:rsidRPr="00C2714A" w:rsidRDefault="0021199A" w:rsidP="0021199A">
            <w:pPr>
              <w:spacing w:after="0" w:line="240" w:lineRule="auto"/>
              <w:jc w:val="right"/>
              <w:rPr>
                <w:ins w:id="7319" w:author="Observatorio 02" w:date="2017-03-17T17:13:00Z"/>
                <w:rFonts w:eastAsia="Times New Roman"/>
                <w:sz w:val="22"/>
                <w:szCs w:val="22"/>
                <w:bdr w:val="none" w:sz="0" w:space="0" w:color="auto"/>
                <w:lang w:val="es-CL" w:eastAsia="es-CL"/>
              </w:rPr>
            </w:pPr>
            <w:ins w:id="7320" w:author="Observatorio 02" w:date="2017-03-17T17:13:00Z">
              <w:r w:rsidRPr="00C2714A">
                <w:rPr>
                  <w:rFonts w:eastAsia="Times New Roman"/>
                  <w:sz w:val="22"/>
                  <w:szCs w:val="22"/>
                  <w:bdr w:val="none" w:sz="0" w:space="0" w:color="auto"/>
                  <w:lang w:val="es-CL" w:eastAsia="es-CL"/>
                </w:rPr>
                <w:t>9,4</w:t>
              </w:r>
            </w:ins>
          </w:p>
        </w:tc>
        <w:tc>
          <w:tcPr>
            <w:tcW w:w="984" w:type="dxa"/>
            <w:tcBorders>
              <w:top w:val="nil"/>
              <w:left w:val="nil"/>
              <w:bottom w:val="nil"/>
              <w:right w:val="nil"/>
            </w:tcBorders>
            <w:shd w:val="clear" w:color="000000" w:fill="FFFFFF"/>
            <w:noWrap/>
            <w:vAlign w:val="bottom"/>
            <w:hideMark/>
            <w:tcPrChange w:id="7321"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6200BE6E" w14:textId="77777777" w:rsidR="0021199A" w:rsidRPr="00C2714A" w:rsidRDefault="0021199A" w:rsidP="0021199A">
            <w:pPr>
              <w:spacing w:after="0" w:line="240" w:lineRule="auto"/>
              <w:jc w:val="right"/>
              <w:rPr>
                <w:ins w:id="7322" w:author="Observatorio 02" w:date="2017-03-17T17:13:00Z"/>
                <w:rFonts w:eastAsia="Times New Roman"/>
                <w:sz w:val="22"/>
                <w:szCs w:val="22"/>
                <w:bdr w:val="none" w:sz="0" w:space="0" w:color="auto"/>
                <w:lang w:val="es-CL" w:eastAsia="es-CL"/>
              </w:rPr>
            </w:pPr>
            <w:ins w:id="7323" w:author="Observatorio 02" w:date="2017-03-17T17:13:00Z">
              <w:r w:rsidRPr="00C2714A">
                <w:rPr>
                  <w:rFonts w:eastAsia="Times New Roman"/>
                  <w:sz w:val="22"/>
                  <w:szCs w:val="22"/>
                  <w:bdr w:val="none" w:sz="0" w:space="0" w:color="auto"/>
                  <w:lang w:val="es-CL" w:eastAsia="es-CL"/>
                </w:rPr>
                <w:t>44,0</w:t>
              </w:r>
            </w:ins>
          </w:p>
        </w:tc>
        <w:tc>
          <w:tcPr>
            <w:tcW w:w="1074" w:type="dxa"/>
            <w:tcBorders>
              <w:top w:val="nil"/>
              <w:left w:val="nil"/>
              <w:bottom w:val="nil"/>
              <w:right w:val="nil"/>
            </w:tcBorders>
            <w:shd w:val="clear" w:color="000000" w:fill="FFFFFF"/>
            <w:noWrap/>
            <w:vAlign w:val="bottom"/>
            <w:hideMark/>
            <w:tcPrChange w:id="7324"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51966A09" w14:textId="77777777" w:rsidR="0021199A" w:rsidRPr="00C2714A" w:rsidRDefault="0021199A" w:rsidP="0021199A">
            <w:pPr>
              <w:spacing w:after="0" w:line="240" w:lineRule="auto"/>
              <w:jc w:val="right"/>
              <w:rPr>
                <w:ins w:id="7325" w:author="Observatorio 02" w:date="2017-03-17T17:13:00Z"/>
                <w:rFonts w:eastAsia="Times New Roman"/>
                <w:sz w:val="22"/>
                <w:szCs w:val="22"/>
                <w:bdr w:val="none" w:sz="0" w:space="0" w:color="auto"/>
                <w:lang w:val="es-CL" w:eastAsia="es-CL"/>
              </w:rPr>
            </w:pPr>
            <w:ins w:id="7326" w:author="Observatorio 02" w:date="2017-03-17T17:13:00Z">
              <w:r w:rsidRPr="00C2714A">
                <w:rPr>
                  <w:rFonts w:eastAsia="Times New Roman"/>
                  <w:sz w:val="22"/>
                  <w:szCs w:val="22"/>
                  <w:bdr w:val="none" w:sz="0" w:space="0" w:color="auto"/>
                  <w:lang w:val="es-CL" w:eastAsia="es-CL"/>
                </w:rPr>
                <w:t>326.282</w:t>
              </w:r>
            </w:ins>
          </w:p>
        </w:tc>
        <w:tc>
          <w:tcPr>
            <w:tcW w:w="837" w:type="dxa"/>
            <w:tcBorders>
              <w:top w:val="nil"/>
              <w:left w:val="nil"/>
              <w:bottom w:val="nil"/>
              <w:right w:val="nil"/>
            </w:tcBorders>
            <w:shd w:val="clear" w:color="000000" w:fill="FFFFFF"/>
            <w:noWrap/>
            <w:vAlign w:val="bottom"/>
            <w:hideMark/>
            <w:tcPrChange w:id="7327"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126EC093" w14:textId="77777777" w:rsidR="0021199A" w:rsidRPr="00C2714A" w:rsidRDefault="0021199A" w:rsidP="0021199A">
            <w:pPr>
              <w:spacing w:after="0" w:line="240" w:lineRule="auto"/>
              <w:jc w:val="right"/>
              <w:rPr>
                <w:ins w:id="7328" w:author="Observatorio 02" w:date="2017-03-17T17:13:00Z"/>
                <w:rFonts w:eastAsia="Times New Roman"/>
                <w:sz w:val="22"/>
                <w:szCs w:val="22"/>
                <w:bdr w:val="none" w:sz="0" w:space="0" w:color="auto"/>
                <w:lang w:val="es-CL" w:eastAsia="es-CL"/>
              </w:rPr>
            </w:pPr>
            <w:ins w:id="7329" w:author="Observatorio 02" w:date="2017-03-17T17:13:00Z">
              <w:r w:rsidRPr="00C2714A">
                <w:rPr>
                  <w:rFonts w:eastAsia="Times New Roman"/>
                  <w:sz w:val="22"/>
                  <w:szCs w:val="22"/>
                  <w:bdr w:val="none" w:sz="0" w:space="0" w:color="auto"/>
                  <w:lang w:val="es-CL" w:eastAsia="es-CL"/>
                </w:rPr>
                <w:t>0,7</w:t>
              </w:r>
            </w:ins>
          </w:p>
        </w:tc>
        <w:tc>
          <w:tcPr>
            <w:tcW w:w="1167" w:type="dxa"/>
            <w:tcBorders>
              <w:top w:val="nil"/>
              <w:left w:val="nil"/>
              <w:bottom w:val="nil"/>
              <w:right w:val="nil"/>
            </w:tcBorders>
            <w:shd w:val="clear" w:color="000000" w:fill="FFFFFF"/>
            <w:noWrap/>
            <w:vAlign w:val="bottom"/>
            <w:hideMark/>
            <w:tcPrChange w:id="7330"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3DDE910F" w14:textId="77777777" w:rsidR="0021199A" w:rsidRPr="00C2714A" w:rsidRDefault="0021199A" w:rsidP="0021199A">
            <w:pPr>
              <w:spacing w:after="0" w:line="240" w:lineRule="auto"/>
              <w:jc w:val="right"/>
              <w:rPr>
                <w:ins w:id="7331" w:author="Observatorio 02" w:date="2017-03-17T17:13:00Z"/>
                <w:rFonts w:eastAsia="Times New Roman"/>
                <w:sz w:val="22"/>
                <w:szCs w:val="22"/>
                <w:bdr w:val="none" w:sz="0" w:space="0" w:color="auto"/>
                <w:lang w:val="es-CL" w:eastAsia="es-CL"/>
              </w:rPr>
            </w:pPr>
            <w:ins w:id="7332" w:author="Observatorio 02" w:date="2017-03-17T17:13:00Z">
              <w:r w:rsidRPr="00C2714A">
                <w:rPr>
                  <w:rFonts w:eastAsia="Times New Roman"/>
                  <w:sz w:val="22"/>
                  <w:szCs w:val="22"/>
                  <w:bdr w:val="none" w:sz="0" w:space="0" w:color="auto"/>
                  <w:lang w:val="es-CL" w:eastAsia="es-CL"/>
                </w:rPr>
                <w:t>7,2</w:t>
              </w:r>
            </w:ins>
          </w:p>
        </w:tc>
      </w:tr>
      <w:tr w:rsidR="0021199A" w:rsidRPr="00C2714A" w14:paraId="3492E85D" w14:textId="77777777" w:rsidTr="00576859">
        <w:trPr>
          <w:trHeight w:val="265"/>
          <w:ins w:id="7333" w:author="Observatorio 02" w:date="2017-03-17T17:13:00Z"/>
          <w:trPrChange w:id="7334"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335"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3E84942C" w14:textId="53D442D8" w:rsidR="0021199A" w:rsidRPr="00C2714A" w:rsidRDefault="00F95580" w:rsidP="0021199A">
            <w:pPr>
              <w:spacing w:after="0" w:line="240" w:lineRule="auto"/>
              <w:rPr>
                <w:ins w:id="7336" w:author="Observatorio 02" w:date="2017-03-17T17:13:00Z"/>
                <w:rFonts w:eastAsia="Times New Roman"/>
                <w:sz w:val="22"/>
                <w:szCs w:val="22"/>
                <w:bdr w:val="none" w:sz="0" w:space="0" w:color="auto"/>
                <w:lang w:val="es-CL" w:eastAsia="es-CL"/>
              </w:rPr>
            </w:pPr>
            <w:ins w:id="7337" w:author="Observatorio 02" w:date="2017-03-17T17:23:00Z">
              <w:r w:rsidRPr="00C2714A">
                <w:rPr>
                  <w:rFonts w:eastAsia="Times New Roman"/>
                  <w:sz w:val="22"/>
                  <w:szCs w:val="22"/>
                  <w:bdr w:val="none" w:sz="0" w:space="0" w:color="auto"/>
                  <w:lang w:val="es-CL" w:eastAsia="es-CL"/>
                </w:rPr>
                <w:t>A</w:t>
              </w:r>
            </w:ins>
            <w:ins w:id="7338" w:author="Observatorio 02" w:date="2017-03-17T17:13:00Z">
              <w:r w:rsidR="0021199A" w:rsidRPr="00C2714A">
                <w:rPr>
                  <w:rFonts w:eastAsia="Times New Roman"/>
                  <w:sz w:val="22"/>
                  <w:szCs w:val="22"/>
                  <w:bdr w:val="none" w:sz="0" w:space="0" w:color="auto"/>
                  <w:lang w:val="es-CL" w:eastAsia="es-CL"/>
                </w:rPr>
                <w:t>lbañiles y mamposteros</w:t>
              </w:r>
            </w:ins>
          </w:p>
        </w:tc>
        <w:tc>
          <w:tcPr>
            <w:tcW w:w="1179" w:type="dxa"/>
            <w:tcBorders>
              <w:top w:val="nil"/>
              <w:left w:val="nil"/>
              <w:bottom w:val="nil"/>
              <w:right w:val="nil"/>
            </w:tcBorders>
            <w:shd w:val="clear" w:color="000000" w:fill="FFFFFF"/>
            <w:noWrap/>
            <w:vAlign w:val="bottom"/>
            <w:hideMark/>
            <w:tcPrChange w:id="7339"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7F352603" w14:textId="77777777" w:rsidR="0021199A" w:rsidRPr="00C2714A" w:rsidRDefault="0021199A" w:rsidP="0021199A">
            <w:pPr>
              <w:spacing w:after="0" w:line="240" w:lineRule="auto"/>
              <w:jc w:val="right"/>
              <w:rPr>
                <w:ins w:id="7340" w:author="Observatorio 02" w:date="2017-03-17T17:13:00Z"/>
                <w:rFonts w:eastAsia="Times New Roman"/>
                <w:sz w:val="22"/>
                <w:szCs w:val="22"/>
                <w:bdr w:val="none" w:sz="0" w:space="0" w:color="auto"/>
                <w:lang w:val="es-CL" w:eastAsia="es-CL"/>
              </w:rPr>
            </w:pPr>
            <w:ins w:id="7341" w:author="Observatorio 02" w:date="2017-03-17T17:13:00Z">
              <w:r w:rsidRPr="00C2714A">
                <w:rPr>
                  <w:rFonts w:eastAsia="Times New Roman"/>
                  <w:sz w:val="22"/>
                  <w:szCs w:val="22"/>
                  <w:bdr w:val="none" w:sz="0" w:space="0" w:color="auto"/>
                  <w:lang w:val="es-CL" w:eastAsia="es-CL"/>
                </w:rPr>
                <w:t>9,4</w:t>
              </w:r>
            </w:ins>
          </w:p>
        </w:tc>
        <w:tc>
          <w:tcPr>
            <w:tcW w:w="984" w:type="dxa"/>
            <w:tcBorders>
              <w:top w:val="nil"/>
              <w:left w:val="nil"/>
              <w:bottom w:val="nil"/>
              <w:right w:val="nil"/>
            </w:tcBorders>
            <w:shd w:val="clear" w:color="000000" w:fill="FFFFFF"/>
            <w:noWrap/>
            <w:vAlign w:val="bottom"/>
            <w:hideMark/>
            <w:tcPrChange w:id="7342"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35002C9D" w14:textId="77777777" w:rsidR="0021199A" w:rsidRPr="00C2714A" w:rsidRDefault="0021199A" w:rsidP="0021199A">
            <w:pPr>
              <w:spacing w:after="0" w:line="240" w:lineRule="auto"/>
              <w:jc w:val="right"/>
              <w:rPr>
                <w:ins w:id="7343" w:author="Observatorio 02" w:date="2017-03-17T17:13:00Z"/>
                <w:rFonts w:eastAsia="Times New Roman"/>
                <w:sz w:val="22"/>
                <w:szCs w:val="22"/>
                <w:bdr w:val="none" w:sz="0" w:space="0" w:color="auto"/>
                <w:lang w:val="es-CL" w:eastAsia="es-CL"/>
              </w:rPr>
            </w:pPr>
            <w:ins w:id="7344" w:author="Observatorio 02" w:date="2017-03-17T17:13:00Z">
              <w:r w:rsidRPr="00C2714A">
                <w:rPr>
                  <w:rFonts w:eastAsia="Times New Roman"/>
                  <w:sz w:val="22"/>
                  <w:szCs w:val="22"/>
                  <w:bdr w:val="none" w:sz="0" w:space="0" w:color="auto"/>
                  <w:lang w:val="es-CL" w:eastAsia="es-CL"/>
                </w:rPr>
                <w:t>44,9</w:t>
              </w:r>
            </w:ins>
          </w:p>
        </w:tc>
        <w:tc>
          <w:tcPr>
            <w:tcW w:w="1074" w:type="dxa"/>
            <w:tcBorders>
              <w:top w:val="nil"/>
              <w:left w:val="nil"/>
              <w:bottom w:val="nil"/>
              <w:right w:val="nil"/>
            </w:tcBorders>
            <w:shd w:val="clear" w:color="000000" w:fill="FFFFFF"/>
            <w:noWrap/>
            <w:vAlign w:val="bottom"/>
            <w:hideMark/>
            <w:tcPrChange w:id="7345"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62BC4FAF" w14:textId="77777777" w:rsidR="0021199A" w:rsidRPr="00C2714A" w:rsidRDefault="0021199A" w:rsidP="0021199A">
            <w:pPr>
              <w:spacing w:after="0" w:line="240" w:lineRule="auto"/>
              <w:jc w:val="right"/>
              <w:rPr>
                <w:ins w:id="7346" w:author="Observatorio 02" w:date="2017-03-17T17:13:00Z"/>
                <w:rFonts w:eastAsia="Times New Roman"/>
                <w:sz w:val="22"/>
                <w:szCs w:val="22"/>
                <w:bdr w:val="none" w:sz="0" w:space="0" w:color="auto"/>
                <w:lang w:val="es-CL" w:eastAsia="es-CL"/>
              </w:rPr>
            </w:pPr>
            <w:ins w:id="7347" w:author="Observatorio 02" w:date="2017-03-17T17:13:00Z">
              <w:r w:rsidRPr="00C2714A">
                <w:rPr>
                  <w:rFonts w:eastAsia="Times New Roman"/>
                  <w:sz w:val="22"/>
                  <w:szCs w:val="22"/>
                  <w:bdr w:val="none" w:sz="0" w:space="0" w:color="auto"/>
                  <w:lang w:val="es-CL" w:eastAsia="es-CL"/>
                </w:rPr>
                <w:t>337.305</w:t>
              </w:r>
            </w:ins>
          </w:p>
        </w:tc>
        <w:tc>
          <w:tcPr>
            <w:tcW w:w="837" w:type="dxa"/>
            <w:tcBorders>
              <w:top w:val="nil"/>
              <w:left w:val="nil"/>
              <w:bottom w:val="nil"/>
              <w:right w:val="nil"/>
            </w:tcBorders>
            <w:shd w:val="clear" w:color="000000" w:fill="FFFFFF"/>
            <w:noWrap/>
            <w:vAlign w:val="bottom"/>
            <w:hideMark/>
            <w:tcPrChange w:id="7348"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6D49E5CE" w14:textId="77777777" w:rsidR="0021199A" w:rsidRPr="00C2714A" w:rsidRDefault="0021199A" w:rsidP="0021199A">
            <w:pPr>
              <w:spacing w:after="0" w:line="240" w:lineRule="auto"/>
              <w:jc w:val="right"/>
              <w:rPr>
                <w:ins w:id="7349" w:author="Observatorio 02" w:date="2017-03-17T17:13:00Z"/>
                <w:rFonts w:eastAsia="Times New Roman"/>
                <w:sz w:val="22"/>
                <w:szCs w:val="22"/>
                <w:bdr w:val="none" w:sz="0" w:space="0" w:color="auto"/>
                <w:lang w:val="es-CL" w:eastAsia="es-CL"/>
              </w:rPr>
            </w:pPr>
            <w:ins w:id="7350" w:author="Observatorio 02" w:date="2017-03-17T17:13:00Z">
              <w:r w:rsidRPr="00C2714A">
                <w:rPr>
                  <w:rFonts w:eastAsia="Times New Roman"/>
                  <w:sz w:val="22"/>
                  <w:szCs w:val="22"/>
                  <w:bdr w:val="none" w:sz="0" w:space="0" w:color="auto"/>
                  <w:lang w:val="es-CL" w:eastAsia="es-CL"/>
                </w:rPr>
                <w:t>0,9</w:t>
              </w:r>
            </w:ins>
          </w:p>
        </w:tc>
        <w:tc>
          <w:tcPr>
            <w:tcW w:w="1167" w:type="dxa"/>
            <w:tcBorders>
              <w:top w:val="nil"/>
              <w:left w:val="nil"/>
              <w:bottom w:val="nil"/>
              <w:right w:val="nil"/>
            </w:tcBorders>
            <w:shd w:val="clear" w:color="000000" w:fill="FFFFFF"/>
            <w:noWrap/>
            <w:vAlign w:val="bottom"/>
            <w:hideMark/>
            <w:tcPrChange w:id="7351"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47020BFE" w14:textId="77777777" w:rsidR="0021199A" w:rsidRPr="00C2714A" w:rsidRDefault="0021199A" w:rsidP="0021199A">
            <w:pPr>
              <w:spacing w:after="0" w:line="240" w:lineRule="auto"/>
              <w:jc w:val="right"/>
              <w:rPr>
                <w:ins w:id="7352" w:author="Observatorio 02" w:date="2017-03-17T17:13:00Z"/>
                <w:rFonts w:eastAsia="Times New Roman"/>
                <w:sz w:val="22"/>
                <w:szCs w:val="22"/>
                <w:bdr w:val="none" w:sz="0" w:space="0" w:color="auto"/>
                <w:lang w:val="es-CL" w:eastAsia="es-CL"/>
              </w:rPr>
            </w:pPr>
            <w:ins w:id="7353" w:author="Observatorio 02" w:date="2017-03-17T17:13:00Z">
              <w:r w:rsidRPr="00C2714A">
                <w:rPr>
                  <w:rFonts w:eastAsia="Times New Roman"/>
                  <w:sz w:val="22"/>
                  <w:szCs w:val="22"/>
                  <w:bdr w:val="none" w:sz="0" w:space="0" w:color="auto"/>
                  <w:lang w:val="es-CL" w:eastAsia="es-CL"/>
                </w:rPr>
                <w:t>4,5</w:t>
              </w:r>
            </w:ins>
          </w:p>
        </w:tc>
      </w:tr>
      <w:tr w:rsidR="0021199A" w:rsidRPr="00C2714A" w14:paraId="3B0C7904" w14:textId="77777777" w:rsidTr="00576859">
        <w:trPr>
          <w:trHeight w:val="265"/>
          <w:ins w:id="7354" w:author="Observatorio 02" w:date="2017-03-17T17:13:00Z"/>
          <w:trPrChange w:id="7355"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356"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02E91081" w14:textId="5AC69DD6" w:rsidR="0021199A" w:rsidRPr="00C2714A" w:rsidRDefault="00F95580" w:rsidP="0021199A">
            <w:pPr>
              <w:spacing w:after="0" w:line="240" w:lineRule="auto"/>
              <w:rPr>
                <w:ins w:id="7357" w:author="Observatorio 02" w:date="2017-03-17T17:13:00Z"/>
                <w:rFonts w:eastAsia="Times New Roman"/>
                <w:sz w:val="22"/>
                <w:szCs w:val="22"/>
                <w:bdr w:val="none" w:sz="0" w:space="0" w:color="auto"/>
                <w:lang w:val="es-CL" w:eastAsia="es-CL"/>
              </w:rPr>
            </w:pPr>
            <w:ins w:id="7358" w:author="Observatorio 02" w:date="2017-03-17T17:23:00Z">
              <w:r w:rsidRPr="00C2714A">
                <w:rPr>
                  <w:rFonts w:eastAsia="Times New Roman"/>
                  <w:sz w:val="22"/>
                  <w:szCs w:val="22"/>
                  <w:bdr w:val="none" w:sz="0" w:space="0" w:color="auto"/>
                  <w:lang w:val="es-CL" w:eastAsia="es-CL"/>
                </w:rPr>
                <w:t>C</w:t>
              </w:r>
            </w:ins>
            <w:ins w:id="7359" w:author="Observatorio 02" w:date="2017-03-17T17:13:00Z">
              <w:r w:rsidR="0021199A" w:rsidRPr="00C2714A">
                <w:rPr>
                  <w:rFonts w:eastAsia="Times New Roman"/>
                  <w:sz w:val="22"/>
                  <w:szCs w:val="22"/>
                  <w:bdr w:val="none" w:sz="0" w:space="0" w:color="auto"/>
                  <w:lang w:val="es-CL" w:eastAsia="es-CL"/>
                </w:rPr>
                <w:t>arpinteros de armar y de blanco</w:t>
              </w:r>
            </w:ins>
          </w:p>
        </w:tc>
        <w:tc>
          <w:tcPr>
            <w:tcW w:w="1179" w:type="dxa"/>
            <w:tcBorders>
              <w:top w:val="nil"/>
              <w:left w:val="nil"/>
              <w:bottom w:val="nil"/>
              <w:right w:val="nil"/>
            </w:tcBorders>
            <w:shd w:val="clear" w:color="000000" w:fill="FFFFFF"/>
            <w:noWrap/>
            <w:vAlign w:val="bottom"/>
            <w:hideMark/>
            <w:tcPrChange w:id="7360"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22ADABD" w14:textId="77777777" w:rsidR="0021199A" w:rsidRPr="00C2714A" w:rsidRDefault="0021199A" w:rsidP="0021199A">
            <w:pPr>
              <w:spacing w:after="0" w:line="240" w:lineRule="auto"/>
              <w:jc w:val="right"/>
              <w:rPr>
                <w:ins w:id="7361" w:author="Observatorio 02" w:date="2017-03-17T17:13:00Z"/>
                <w:rFonts w:eastAsia="Times New Roman"/>
                <w:sz w:val="22"/>
                <w:szCs w:val="22"/>
                <w:bdr w:val="none" w:sz="0" w:space="0" w:color="auto"/>
                <w:lang w:val="es-CL" w:eastAsia="es-CL"/>
              </w:rPr>
            </w:pPr>
            <w:ins w:id="7362" w:author="Observatorio 02" w:date="2017-03-17T17:13:00Z">
              <w:r w:rsidRPr="00C2714A">
                <w:rPr>
                  <w:rFonts w:eastAsia="Times New Roman"/>
                  <w:sz w:val="22"/>
                  <w:szCs w:val="22"/>
                  <w:bdr w:val="none" w:sz="0" w:space="0" w:color="auto"/>
                  <w:lang w:val="es-CL" w:eastAsia="es-CL"/>
                </w:rPr>
                <w:t>9,2</w:t>
              </w:r>
            </w:ins>
          </w:p>
        </w:tc>
        <w:tc>
          <w:tcPr>
            <w:tcW w:w="984" w:type="dxa"/>
            <w:tcBorders>
              <w:top w:val="nil"/>
              <w:left w:val="nil"/>
              <w:bottom w:val="nil"/>
              <w:right w:val="nil"/>
            </w:tcBorders>
            <w:shd w:val="clear" w:color="000000" w:fill="FFFFFF"/>
            <w:noWrap/>
            <w:vAlign w:val="bottom"/>
            <w:hideMark/>
            <w:tcPrChange w:id="7363"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01164F25" w14:textId="77777777" w:rsidR="0021199A" w:rsidRPr="00C2714A" w:rsidRDefault="0021199A" w:rsidP="0021199A">
            <w:pPr>
              <w:spacing w:after="0" w:line="240" w:lineRule="auto"/>
              <w:jc w:val="right"/>
              <w:rPr>
                <w:ins w:id="7364" w:author="Observatorio 02" w:date="2017-03-17T17:13:00Z"/>
                <w:rFonts w:eastAsia="Times New Roman"/>
                <w:sz w:val="22"/>
                <w:szCs w:val="22"/>
                <w:bdr w:val="none" w:sz="0" w:space="0" w:color="auto"/>
                <w:lang w:val="es-CL" w:eastAsia="es-CL"/>
              </w:rPr>
            </w:pPr>
            <w:ins w:id="7365" w:author="Observatorio 02" w:date="2017-03-17T17:13:00Z">
              <w:r w:rsidRPr="00C2714A">
                <w:rPr>
                  <w:rFonts w:eastAsia="Times New Roman"/>
                  <w:sz w:val="22"/>
                  <w:szCs w:val="22"/>
                  <w:bdr w:val="none" w:sz="0" w:space="0" w:color="auto"/>
                  <w:lang w:val="es-CL" w:eastAsia="es-CL"/>
                </w:rPr>
                <w:t>44,2</w:t>
              </w:r>
            </w:ins>
          </w:p>
        </w:tc>
        <w:tc>
          <w:tcPr>
            <w:tcW w:w="1074" w:type="dxa"/>
            <w:tcBorders>
              <w:top w:val="nil"/>
              <w:left w:val="nil"/>
              <w:bottom w:val="nil"/>
              <w:right w:val="nil"/>
            </w:tcBorders>
            <w:shd w:val="clear" w:color="000000" w:fill="FFFFFF"/>
            <w:noWrap/>
            <w:vAlign w:val="bottom"/>
            <w:hideMark/>
            <w:tcPrChange w:id="7366"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4FE6F7B0" w14:textId="77777777" w:rsidR="0021199A" w:rsidRPr="00C2714A" w:rsidRDefault="0021199A" w:rsidP="0021199A">
            <w:pPr>
              <w:spacing w:after="0" w:line="240" w:lineRule="auto"/>
              <w:jc w:val="right"/>
              <w:rPr>
                <w:ins w:id="7367" w:author="Observatorio 02" w:date="2017-03-17T17:13:00Z"/>
                <w:rFonts w:eastAsia="Times New Roman"/>
                <w:sz w:val="22"/>
                <w:szCs w:val="22"/>
                <w:bdr w:val="none" w:sz="0" w:space="0" w:color="auto"/>
                <w:lang w:val="es-CL" w:eastAsia="es-CL"/>
              </w:rPr>
            </w:pPr>
            <w:ins w:id="7368" w:author="Observatorio 02" w:date="2017-03-17T17:13:00Z">
              <w:r w:rsidRPr="00C2714A">
                <w:rPr>
                  <w:rFonts w:eastAsia="Times New Roman"/>
                  <w:sz w:val="22"/>
                  <w:szCs w:val="22"/>
                  <w:bdr w:val="none" w:sz="0" w:space="0" w:color="auto"/>
                  <w:lang w:val="es-CL" w:eastAsia="es-CL"/>
                </w:rPr>
                <w:t>331.887</w:t>
              </w:r>
            </w:ins>
          </w:p>
        </w:tc>
        <w:tc>
          <w:tcPr>
            <w:tcW w:w="837" w:type="dxa"/>
            <w:tcBorders>
              <w:top w:val="nil"/>
              <w:left w:val="nil"/>
              <w:bottom w:val="nil"/>
              <w:right w:val="nil"/>
            </w:tcBorders>
            <w:shd w:val="clear" w:color="000000" w:fill="FFFFFF"/>
            <w:noWrap/>
            <w:vAlign w:val="bottom"/>
            <w:hideMark/>
            <w:tcPrChange w:id="7369"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6AB8EC15" w14:textId="77777777" w:rsidR="0021199A" w:rsidRPr="00C2714A" w:rsidRDefault="0021199A" w:rsidP="0021199A">
            <w:pPr>
              <w:spacing w:after="0" w:line="240" w:lineRule="auto"/>
              <w:jc w:val="right"/>
              <w:rPr>
                <w:ins w:id="7370" w:author="Observatorio 02" w:date="2017-03-17T17:13:00Z"/>
                <w:rFonts w:eastAsia="Times New Roman"/>
                <w:sz w:val="22"/>
                <w:szCs w:val="22"/>
                <w:bdr w:val="none" w:sz="0" w:space="0" w:color="auto"/>
                <w:lang w:val="es-CL" w:eastAsia="es-CL"/>
              </w:rPr>
            </w:pPr>
            <w:ins w:id="7371" w:author="Observatorio 02" w:date="2017-03-17T17:13:00Z">
              <w:r w:rsidRPr="00C2714A">
                <w:rPr>
                  <w:rFonts w:eastAsia="Times New Roman"/>
                  <w:sz w:val="22"/>
                  <w:szCs w:val="22"/>
                  <w:bdr w:val="none" w:sz="0" w:space="0" w:color="auto"/>
                  <w:lang w:val="es-CL" w:eastAsia="es-CL"/>
                </w:rPr>
                <w:t>1,8</w:t>
              </w:r>
            </w:ins>
          </w:p>
        </w:tc>
        <w:tc>
          <w:tcPr>
            <w:tcW w:w="1167" w:type="dxa"/>
            <w:tcBorders>
              <w:top w:val="nil"/>
              <w:left w:val="nil"/>
              <w:bottom w:val="nil"/>
              <w:right w:val="nil"/>
            </w:tcBorders>
            <w:shd w:val="clear" w:color="000000" w:fill="FFFFFF"/>
            <w:noWrap/>
            <w:vAlign w:val="bottom"/>
            <w:hideMark/>
            <w:tcPrChange w:id="7372"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5345E26E" w14:textId="77777777" w:rsidR="0021199A" w:rsidRPr="00C2714A" w:rsidRDefault="0021199A" w:rsidP="0021199A">
            <w:pPr>
              <w:spacing w:after="0" w:line="240" w:lineRule="auto"/>
              <w:jc w:val="right"/>
              <w:rPr>
                <w:ins w:id="7373" w:author="Observatorio 02" w:date="2017-03-17T17:13:00Z"/>
                <w:rFonts w:eastAsia="Times New Roman"/>
                <w:sz w:val="22"/>
                <w:szCs w:val="22"/>
                <w:bdr w:val="none" w:sz="0" w:space="0" w:color="auto"/>
                <w:lang w:val="es-CL" w:eastAsia="es-CL"/>
              </w:rPr>
            </w:pPr>
            <w:ins w:id="7374" w:author="Observatorio 02" w:date="2017-03-17T17:13:00Z">
              <w:r w:rsidRPr="00C2714A">
                <w:rPr>
                  <w:rFonts w:eastAsia="Times New Roman"/>
                  <w:sz w:val="22"/>
                  <w:szCs w:val="22"/>
                  <w:bdr w:val="none" w:sz="0" w:space="0" w:color="auto"/>
                  <w:lang w:val="es-CL" w:eastAsia="es-CL"/>
                </w:rPr>
                <w:t>5,9</w:t>
              </w:r>
            </w:ins>
          </w:p>
        </w:tc>
      </w:tr>
      <w:tr w:rsidR="0021199A" w:rsidRPr="00C2714A" w14:paraId="547DB1C3" w14:textId="77777777" w:rsidTr="00576859">
        <w:trPr>
          <w:trHeight w:val="265"/>
          <w:ins w:id="7375" w:author="Observatorio 02" w:date="2017-03-17T17:13:00Z"/>
          <w:trPrChange w:id="7376"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377"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688B6D3C" w14:textId="20597BDE" w:rsidR="0021199A" w:rsidRPr="00C2714A" w:rsidRDefault="00F95580" w:rsidP="0021199A">
            <w:pPr>
              <w:spacing w:after="0" w:line="240" w:lineRule="auto"/>
              <w:rPr>
                <w:ins w:id="7378" w:author="Observatorio 02" w:date="2017-03-17T17:13:00Z"/>
                <w:rFonts w:eastAsia="Times New Roman"/>
                <w:sz w:val="22"/>
                <w:szCs w:val="22"/>
                <w:bdr w:val="none" w:sz="0" w:space="0" w:color="auto"/>
                <w:lang w:val="es-CL" w:eastAsia="es-CL"/>
              </w:rPr>
            </w:pPr>
            <w:ins w:id="7379" w:author="Observatorio 02" w:date="2017-03-17T17:23:00Z">
              <w:r w:rsidRPr="00C2714A">
                <w:rPr>
                  <w:rFonts w:eastAsia="Times New Roman"/>
                  <w:sz w:val="22"/>
                  <w:szCs w:val="22"/>
                  <w:bdr w:val="none" w:sz="0" w:space="0" w:color="auto"/>
                  <w:lang w:val="es-CL" w:eastAsia="es-CL"/>
                </w:rPr>
                <w:t>O</w:t>
              </w:r>
            </w:ins>
            <w:ins w:id="7380" w:author="Observatorio 02" w:date="2017-03-17T17:13:00Z">
              <w:r w:rsidR="0021199A" w:rsidRPr="00C2714A">
                <w:rPr>
                  <w:rFonts w:eastAsia="Times New Roman"/>
                  <w:sz w:val="22"/>
                  <w:szCs w:val="22"/>
                  <w:bdr w:val="none" w:sz="0" w:space="0" w:color="auto"/>
                  <w:lang w:val="es-CL" w:eastAsia="es-CL"/>
                </w:rPr>
                <w:t>ficiales y operarios de la construcción (obra gruesa)</w:t>
              </w:r>
            </w:ins>
          </w:p>
        </w:tc>
        <w:tc>
          <w:tcPr>
            <w:tcW w:w="1179" w:type="dxa"/>
            <w:tcBorders>
              <w:top w:val="nil"/>
              <w:left w:val="nil"/>
              <w:bottom w:val="nil"/>
              <w:right w:val="nil"/>
            </w:tcBorders>
            <w:shd w:val="clear" w:color="000000" w:fill="FFFFFF"/>
            <w:noWrap/>
            <w:vAlign w:val="bottom"/>
            <w:hideMark/>
            <w:tcPrChange w:id="7381"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7EA8E62" w14:textId="77777777" w:rsidR="0021199A" w:rsidRPr="00C2714A" w:rsidRDefault="0021199A" w:rsidP="0021199A">
            <w:pPr>
              <w:spacing w:after="0" w:line="240" w:lineRule="auto"/>
              <w:jc w:val="right"/>
              <w:rPr>
                <w:ins w:id="7382" w:author="Observatorio 02" w:date="2017-03-17T17:13:00Z"/>
                <w:rFonts w:eastAsia="Times New Roman"/>
                <w:sz w:val="22"/>
                <w:szCs w:val="22"/>
                <w:bdr w:val="none" w:sz="0" w:space="0" w:color="auto"/>
                <w:lang w:val="es-CL" w:eastAsia="es-CL"/>
              </w:rPr>
            </w:pPr>
            <w:ins w:id="7383" w:author="Observatorio 02" w:date="2017-03-17T17:13:00Z">
              <w:r w:rsidRPr="00C2714A">
                <w:rPr>
                  <w:rFonts w:eastAsia="Times New Roman"/>
                  <w:sz w:val="22"/>
                  <w:szCs w:val="22"/>
                  <w:bdr w:val="none" w:sz="0" w:space="0" w:color="auto"/>
                  <w:lang w:val="es-CL" w:eastAsia="es-CL"/>
                </w:rPr>
                <w:t>11,0</w:t>
              </w:r>
            </w:ins>
          </w:p>
        </w:tc>
        <w:tc>
          <w:tcPr>
            <w:tcW w:w="984" w:type="dxa"/>
            <w:tcBorders>
              <w:top w:val="nil"/>
              <w:left w:val="nil"/>
              <w:bottom w:val="nil"/>
              <w:right w:val="nil"/>
            </w:tcBorders>
            <w:shd w:val="clear" w:color="000000" w:fill="FFFFFF"/>
            <w:noWrap/>
            <w:vAlign w:val="bottom"/>
            <w:hideMark/>
            <w:tcPrChange w:id="7384"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0C651B8C" w14:textId="77777777" w:rsidR="0021199A" w:rsidRPr="00C2714A" w:rsidRDefault="0021199A" w:rsidP="0021199A">
            <w:pPr>
              <w:spacing w:after="0" w:line="240" w:lineRule="auto"/>
              <w:jc w:val="right"/>
              <w:rPr>
                <w:ins w:id="7385" w:author="Observatorio 02" w:date="2017-03-17T17:13:00Z"/>
                <w:rFonts w:eastAsia="Times New Roman"/>
                <w:sz w:val="22"/>
                <w:szCs w:val="22"/>
                <w:bdr w:val="none" w:sz="0" w:space="0" w:color="auto"/>
                <w:lang w:val="es-CL" w:eastAsia="es-CL"/>
              </w:rPr>
            </w:pPr>
            <w:ins w:id="7386" w:author="Observatorio 02" w:date="2017-03-17T17:13:00Z">
              <w:r w:rsidRPr="00C2714A">
                <w:rPr>
                  <w:rFonts w:eastAsia="Times New Roman"/>
                  <w:sz w:val="22"/>
                  <w:szCs w:val="22"/>
                  <w:bdr w:val="none" w:sz="0" w:space="0" w:color="auto"/>
                  <w:lang w:val="es-CL" w:eastAsia="es-CL"/>
                </w:rPr>
                <w:t>36,9</w:t>
              </w:r>
            </w:ins>
          </w:p>
        </w:tc>
        <w:tc>
          <w:tcPr>
            <w:tcW w:w="1074" w:type="dxa"/>
            <w:tcBorders>
              <w:top w:val="nil"/>
              <w:left w:val="nil"/>
              <w:bottom w:val="nil"/>
              <w:right w:val="nil"/>
            </w:tcBorders>
            <w:shd w:val="clear" w:color="000000" w:fill="FFFFFF"/>
            <w:noWrap/>
            <w:vAlign w:val="bottom"/>
            <w:hideMark/>
            <w:tcPrChange w:id="7387"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DDE8A73" w14:textId="77777777" w:rsidR="0021199A" w:rsidRPr="00C2714A" w:rsidRDefault="0021199A" w:rsidP="0021199A">
            <w:pPr>
              <w:spacing w:after="0" w:line="240" w:lineRule="auto"/>
              <w:jc w:val="right"/>
              <w:rPr>
                <w:ins w:id="7388" w:author="Observatorio 02" w:date="2017-03-17T17:13:00Z"/>
                <w:rFonts w:eastAsia="Times New Roman"/>
                <w:sz w:val="22"/>
                <w:szCs w:val="22"/>
                <w:bdr w:val="none" w:sz="0" w:space="0" w:color="auto"/>
                <w:lang w:val="es-CL" w:eastAsia="es-CL"/>
              </w:rPr>
            </w:pPr>
            <w:ins w:id="7389" w:author="Observatorio 02" w:date="2017-03-17T17:13:00Z">
              <w:r w:rsidRPr="00C2714A">
                <w:rPr>
                  <w:rFonts w:eastAsia="Times New Roman"/>
                  <w:sz w:val="22"/>
                  <w:szCs w:val="22"/>
                  <w:bdr w:val="none" w:sz="0" w:space="0" w:color="auto"/>
                  <w:lang w:val="es-CL" w:eastAsia="es-CL"/>
                </w:rPr>
                <w:t>439.195</w:t>
              </w:r>
            </w:ins>
          </w:p>
        </w:tc>
        <w:tc>
          <w:tcPr>
            <w:tcW w:w="837" w:type="dxa"/>
            <w:tcBorders>
              <w:top w:val="nil"/>
              <w:left w:val="nil"/>
              <w:bottom w:val="nil"/>
              <w:right w:val="nil"/>
            </w:tcBorders>
            <w:shd w:val="clear" w:color="000000" w:fill="FFFFFF"/>
            <w:noWrap/>
            <w:vAlign w:val="bottom"/>
            <w:hideMark/>
            <w:tcPrChange w:id="7390"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7D722747" w14:textId="77777777" w:rsidR="0021199A" w:rsidRPr="00C2714A" w:rsidRDefault="0021199A" w:rsidP="0021199A">
            <w:pPr>
              <w:spacing w:after="0" w:line="240" w:lineRule="auto"/>
              <w:jc w:val="right"/>
              <w:rPr>
                <w:ins w:id="7391" w:author="Observatorio 02" w:date="2017-03-17T17:13:00Z"/>
                <w:rFonts w:eastAsia="Times New Roman"/>
                <w:sz w:val="22"/>
                <w:szCs w:val="22"/>
                <w:bdr w:val="none" w:sz="0" w:space="0" w:color="auto"/>
                <w:lang w:val="es-CL" w:eastAsia="es-CL"/>
              </w:rPr>
            </w:pPr>
            <w:ins w:id="7392" w:author="Observatorio 02" w:date="2017-03-17T17:13:00Z">
              <w:r w:rsidRPr="00C2714A">
                <w:rPr>
                  <w:rFonts w:eastAsia="Times New Roman"/>
                  <w:sz w:val="22"/>
                  <w:szCs w:val="22"/>
                  <w:bdr w:val="none" w:sz="0" w:space="0" w:color="auto"/>
                  <w:lang w:val="es-CL" w:eastAsia="es-CL"/>
                </w:rPr>
                <w:t>0,6</w:t>
              </w:r>
            </w:ins>
          </w:p>
        </w:tc>
        <w:tc>
          <w:tcPr>
            <w:tcW w:w="1167" w:type="dxa"/>
            <w:tcBorders>
              <w:top w:val="nil"/>
              <w:left w:val="nil"/>
              <w:bottom w:val="nil"/>
              <w:right w:val="nil"/>
            </w:tcBorders>
            <w:shd w:val="clear" w:color="000000" w:fill="FFFFFF"/>
            <w:noWrap/>
            <w:vAlign w:val="bottom"/>
            <w:hideMark/>
            <w:tcPrChange w:id="7393"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1F59D644" w14:textId="77777777" w:rsidR="0021199A" w:rsidRPr="00C2714A" w:rsidRDefault="0021199A" w:rsidP="0021199A">
            <w:pPr>
              <w:spacing w:after="0" w:line="240" w:lineRule="auto"/>
              <w:jc w:val="right"/>
              <w:rPr>
                <w:ins w:id="7394" w:author="Observatorio 02" w:date="2017-03-17T17:13:00Z"/>
                <w:rFonts w:eastAsia="Times New Roman"/>
                <w:sz w:val="22"/>
                <w:szCs w:val="22"/>
                <w:bdr w:val="none" w:sz="0" w:space="0" w:color="auto"/>
                <w:lang w:val="es-CL" w:eastAsia="es-CL"/>
              </w:rPr>
            </w:pPr>
            <w:ins w:id="7395" w:author="Observatorio 02" w:date="2017-03-17T17:13:00Z">
              <w:r w:rsidRPr="00C2714A">
                <w:rPr>
                  <w:rFonts w:eastAsia="Times New Roman"/>
                  <w:sz w:val="22"/>
                  <w:szCs w:val="22"/>
                  <w:bdr w:val="none" w:sz="0" w:space="0" w:color="auto"/>
                  <w:lang w:val="es-CL" w:eastAsia="es-CL"/>
                </w:rPr>
                <w:t>8,8</w:t>
              </w:r>
            </w:ins>
          </w:p>
        </w:tc>
      </w:tr>
      <w:tr w:rsidR="0021199A" w:rsidRPr="00C2714A" w14:paraId="08F454C3" w14:textId="77777777" w:rsidTr="00576859">
        <w:trPr>
          <w:trHeight w:val="265"/>
          <w:ins w:id="7396" w:author="Observatorio 02" w:date="2017-03-17T17:13:00Z"/>
          <w:trPrChange w:id="7397"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398"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7519757B" w14:textId="5E08EA46" w:rsidR="0021199A" w:rsidRPr="00C2714A" w:rsidRDefault="00F95580" w:rsidP="0021199A">
            <w:pPr>
              <w:spacing w:after="0" w:line="240" w:lineRule="auto"/>
              <w:rPr>
                <w:ins w:id="7399" w:author="Observatorio 02" w:date="2017-03-17T17:13:00Z"/>
                <w:rFonts w:eastAsia="Times New Roman"/>
                <w:sz w:val="22"/>
                <w:szCs w:val="22"/>
                <w:bdr w:val="none" w:sz="0" w:space="0" w:color="auto"/>
                <w:lang w:val="es-CL" w:eastAsia="es-CL"/>
              </w:rPr>
            </w:pPr>
            <w:ins w:id="7400" w:author="Observatorio 02" w:date="2017-03-17T17:23:00Z">
              <w:r w:rsidRPr="00C2714A">
                <w:rPr>
                  <w:rFonts w:eastAsia="Times New Roman"/>
                  <w:sz w:val="22"/>
                  <w:szCs w:val="22"/>
                  <w:bdr w:val="none" w:sz="0" w:space="0" w:color="auto"/>
                  <w:lang w:val="es-CL" w:eastAsia="es-CL"/>
                </w:rPr>
                <w:t>F</w:t>
              </w:r>
            </w:ins>
            <w:ins w:id="7401" w:author="Observatorio 02" w:date="2017-03-17T17:13:00Z">
              <w:r w:rsidR="0021199A" w:rsidRPr="00C2714A">
                <w:rPr>
                  <w:rFonts w:eastAsia="Times New Roman"/>
                  <w:sz w:val="22"/>
                  <w:szCs w:val="22"/>
                  <w:bdr w:val="none" w:sz="0" w:space="0" w:color="auto"/>
                  <w:lang w:val="es-CL" w:eastAsia="es-CL"/>
                </w:rPr>
                <w:t>ontaneros e instaladores de tuberías</w:t>
              </w:r>
            </w:ins>
          </w:p>
        </w:tc>
        <w:tc>
          <w:tcPr>
            <w:tcW w:w="1179" w:type="dxa"/>
            <w:tcBorders>
              <w:top w:val="nil"/>
              <w:left w:val="nil"/>
              <w:bottom w:val="nil"/>
              <w:right w:val="nil"/>
            </w:tcBorders>
            <w:shd w:val="clear" w:color="000000" w:fill="FFFFFF"/>
            <w:noWrap/>
            <w:vAlign w:val="bottom"/>
            <w:hideMark/>
            <w:tcPrChange w:id="7402"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6CBCE23F" w14:textId="77777777" w:rsidR="0021199A" w:rsidRPr="00C2714A" w:rsidRDefault="0021199A" w:rsidP="0021199A">
            <w:pPr>
              <w:spacing w:after="0" w:line="240" w:lineRule="auto"/>
              <w:jc w:val="right"/>
              <w:rPr>
                <w:ins w:id="7403" w:author="Observatorio 02" w:date="2017-03-17T17:13:00Z"/>
                <w:rFonts w:eastAsia="Times New Roman"/>
                <w:sz w:val="22"/>
                <w:szCs w:val="22"/>
                <w:bdr w:val="none" w:sz="0" w:space="0" w:color="auto"/>
                <w:lang w:val="es-CL" w:eastAsia="es-CL"/>
              </w:rPr>
            </w:pPr>
            <w:ins w:id="7404" w:author="Observatorio 02" w:date="2017-03-17T17:13:00Z">
              <w:r w:rsidRPr="00C2714A">
                <w:rPr>
                  <w:rFonts w:eastAsia="Times New Roman"/>
                  <w:sz w:val="22"/>
                  <w:szCs w:val="22"/>
                  <w:bdr w:val="none" w:sz="0" w:space="0" w:color="auto"/>
                  <w:lang w:val="es-CL" w:eastAsia="es-CL"/>
                </w:rPr>
                <w:t>10,0</w:t>
              </w:r>
            </w:ins>
          </w:p>
        </w:tc>
        <w:tc>
          <w:tcPr>
            <w:tcW w:w="984" w:type="dxa"/>
            <w:tcBorders>
              <w:top w:val="nil"/>
              <w:left w:val="nil"/>
              <w:bottom w:val="nil"/>
              <w:right w:val="nil"/>
            </w:tcBorders>
            <w:shd w:val="clear" w:color="000000" w:fill="FFFFFF"/>
            <w:noWrap/>
            <w:vAlign w:val="bottom"/>
            <w:hideMark/>
            <w:tcPrChange w:id="7405"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254080C0" w14:textId="77777777" w:rsidR="0021199A" w:rsidRPr="00C2714A" w:rsidRDefault="0021199A" w:rsidP="0021199A">
            <w:pPr>
              <w:spacing w:after="0" w:line="240" w:lineRule="auto"/>
              <w:jc w:val="right"/>
              <w:rPr>
                <w:ins w:id="7406" w:author="Observatorio 02" w:date="2017-03-17T17:13:00Z"/>
                <w:rFonts w:eastAsia="Times New Roman"/>
                <w:sz w:val="22"/>
                <w:szCs w:val="22"/>
                <w:bdr w:val="none" w:sz="0" w:space="0" w:color="auto"/>
                <w:lang w:val="es-CL" w:eastAsia="es-CL"/>
              </w:rPr>
            </w:pPr>
            <w:ins w:id="7407" w:author="Observatorio 02" w:date="2017-03-17T17:13:00Z">
              <w:r w:rsidRPr="00C2714A">
                <w:rPr>
                  <w:rFonts w:eastAsia="Times New Roman"/>
                  <w:sz w:val="22"/>
                  <w:szCs w:val="22"/>
                  <w:bdr w:val="none" w:sz="0" w:space="0" w:color="auto"/>
                  <w:lang w:val="es-CL" w:eastAsia="es-CL"/>
                </w:rPr>
                <w:t>47,3</w:t>
              </w:r>
            </w:ins>
          </w:p>
        </w:tc>
        <w:tc>
          <w:tcPr>
            <w:tcW w:w="1074" w:type="dxa"/>
            <w:tcBorders>
              <w:top w:val="nil"/>
              <w:left w:val="nil"/>
              <w:bottom w:val="nil"/>
              <w:right w:val="nil"/>
            </w:tcBorders>
            <w:shd w:val="clear" w:color="000000" w:fill="FFFFFF"/>
            <w:noWrap/>
            <w:vAlign w:val="bottom"/>
            <w:hideMark/>
            <w:tcPrChange w:id="7408"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369814F3" w14:textId="77777777" w:rsidR="0021199A" w:rsidRPr="00C2714A" w:rsidRDefault="0021199A" w:rsidP="0021199A">
            <w:pPr>
              <w:spacing w:after="0" w:line="240" w:lineRule="auto"/>
              <w:jc w:val="right"/>
              <w:rPr>
                <w:ins w:id="7409" w:author="Observatorio 02" w:date="2017-03-17T17:13:00Z"/>
                <w:rFonts w:eastAsia="Times New Roman"/>
                <w:sz w:val="22"/>
                <w:szCs w:val="22"/>
                <w:bdr w:val="none" w:sz="0" w:space="0" w:color="auto"/>
                <w:lang w:val="es-CL" w:eastAsia="es-CL"/>
              </w:rPr>
            </w:pPr>
            <w:ins w:id="7410" w:author="Observatorio 02" w:date="2017-03-17T17:13:00Z">
              <w:r w:rsidRPr="00C2714A">
                <w:rPr>
                  <w:rFonts w:eastAsia="Times New Roman"/>
                  <w:sz w:val="22"/>
                  <w:szCs w:val="22"/>
                  <w:bdr w:val="none" w:sz="0" w:space="0" w:color="auto"/>
                  <w:lang w:val="es-CL" w:eastAsia="es-CL"/>
                </w:rPr>
                <w:t>308.868</w:t>
              </w:r>
            </w:ins>
          </w:p>
        </w:tc>
        <w:tc>
          <w:tcPr>
            <w:tcW w:w="837" w:type="dxa"/>
            <w:tcBorders>
              <w:top w:val="nil"/>
              <w:left w:val="nil"/>
              <w:bottom w:val="nil"/>
              <w:right w:val="nil"/>
            </w:tcBorders>
            <w:shd w:val="clear" w:color="000000" w:fill="FFFFFF"/>
            <w:noWrap/>
            <w:vAlign w:val="bottom"/>
            <w:hideMark/>
            <w:tcPrChange w:id="7411"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036887E5" w14:textId="77777777" w:rsidR="0021199A" w:rsidRPr="00C2714A" w:rsidRDefault="0021199A" w:rsidP="0021199A">
            <w:pPr>
              <w:spacing w:after="0" w:line="240" w:lineRule="auto"/>
              <w:jc w:val="right"/>
              <w:rPr>
                <w:ins w:id="7412" w:author="Observatorio 02" w:date="2017-03-17T17:13:00Z"/>
                <w:rFonts w:eastAsia="Times New Roman"/>
                <w:sz w:val="22"/>
                <w:szCs w:val="22"/>
                <w:bdr w:val="none" w:sz="0" w:space="0" w:color="auto"/>
                <w:lang w:val="es-CL" w:eastAsia="es-CL"/>
              </w:rPr>
            </w:pPr>
            <w:ins w:id="7413" w:author="Observatorio 02" w:date="2017-03-17T17:13:00Z">
              <w:r w:rsidRPr="00C2714A">
                <w:rPr>
                  <w:rFonts w:eastAsia="Times New Roman"/>
                  <w:sz w:val="22"/>
                  <w:szCs w:val="22"/>
                  <w:bdr w:val="none" w:sz="0" w:space="0" w:color="auto"/>
                  <w:lang w:val="es-CL" w:eastAsia="es-CL"/>
                </w:rPr>
                <w:t>1,1</w:t>
              </w:r>
            </w:ins>
          </w:p>
        </w:tc>
        <w:tc>
          <w:tcPr>
            <w:tcW w:w="1167" w:type="dxa"/>
            <w:tcBorders>
              <w:top w:val="nil"/>
              <w:left w:val="nil"/>
              <w:bottom w:val="nil"/>
              <w:right w:val="nil"/>
            </w:tcBorders>
            <w:shd w:val="clear" w:color="000000" w:fill="FFFFFF"/>
            <w:noWrap/>
            <w:vAlign w:val="bottom"/>
            <w:hideMark/>
            <w:tcPrChange w:id="7414"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5C3218F5" w14:textId="77777777" w:rsidR="0021199A" w:rsidRPr="00C2714A" w:rsidRDefault="0021199A" w:rsidP="0021199A">
            <w:pPr>
              <w:spacing w:after="0" w:line="240" w:lineRule="auto"/>
              <w:jc w:val="right"/>
              <w:rPr>
                <w:ins w:id="7415" w:author="Observatorio 02" w:date="2017-03-17T17:13:00Z"/>
                <w:rFonts w:eastAsia="Times New Roman"/>
                <w:sz w:val="22"/>
                <w:szCs w:val="22"/>
                <w:bdr w:val="none" w:sz="0" w:space="0" w:color="auto"/>
                <w:lang w:val="es-CL" w:eastAsia="es-CL"/>
              </w:rPr>
            </w:pPr>
            <w:ins w:id="7416" w:author="Observatorio 02" w:date="2017-03-17T17:13:00Z">
              <w:r w:rsidRPr="00C2714A">
                <w:rPr>
                  <w:rFonts w:eastAsia="Times New Roman"/>
                  <w:sz w:val="22"/>
                  <w:szCs w:val="22"/>
                  <w:bdr w:val="none" w:sz="0" w:space="0" w:color="auto"/>
                  <w:lang w:val="es-CL" w:eastAsia="es-CL"/>
                </w:rPr>
                <w:t>6,0</w:t>
              </w:r>
            </w:ins>
          </w:p>
        </w:tc>
      </w:tr>
      <w:tr w:rsidR="0021199A" w:rsidRPr="00C2714A" w14:paraId="1B3135E7" w14:textId="77777777" w:rsidTr="00576859">
        <w:trPr>
          <w:trHeight w:val="265"/>
          <w:ins w:id="7417" w:author="Observatorio 02" w:date="2017-03-17T17:13:00Z"/>
          <w:trPrChange w:id="7418" w:author="Observatorio 02" w:date="2017-03-17T17:14:00Z">
            <w:trPr>
              <w:trHeight w:val="456"/>
            </w:trPr>
          </w:trPrChange>
        </w:trPr>
        <w:tc>
          <w:tcPr>
            <w:tcW w:w="3676" w:type="dxa"/>
            <w:tcBorders>
              <w:top w:val="nil"/>
              <w:left w:val="nil"/>
              <w:bottom w:val="nil"/>
              <w:right w:val="nil"/>
            </w:tcBorders>
            <w:shd w:val="clear" w:color="000000" w:fill="FFFFFF"/>
            <w:noWrap/>
            <w:vAlign w:val="bottom"/>
            <w:hideMark/>
            <w:tcPrChange w:id="7419" w:author="Observatorio 02" w:date="2017-03-17T17:14:00Z">
              <w:tcPr>
                <w:tcW w:w="4090" w:type="dxa"/>
                <w:gridSpan w:val="2"/>
                <w:tcBorders>
                  <w:top w:val="nil"/>
                  <w:left w:val="nil"/>
                  <w:bottom w:val="nil"/>
                  <w:right w:val="nil"/>
                </w:tcBorders>
                <w:shd w:val="clear" w:color="000000" w:fill="FFFFFF"/>
                <w:noWrap/>
                <w:vAlign w:val="bottom"/>
                <w:hideMark/>
              </w:tcPr>
            </w:tcPrChange>
          </w:tcPr>
          <w:p w14:paraId="20646394" w14:textId="006F8A0C" w:rsidR="0021199A" w:rsidRPr="00C2714A" w:rsidRDefault="00F95580" w:rsidP="0021199A">
            <w:pPr>
              <w:spacing w:after="0" w:line="240" w:lineRule="auto"/>
              <w:rPr>
                <w:ins w:id="7420" w:author="Observatorio 02" w:date="2017-03-17T17:13:00Z"/>
                <w:rFonts w:eastAsia="Times New Roman"/>
                <w:sz w:val="22"/>
                <w:szCs w:val="22"/>
                <w:bdr w:val="none" w:sz="0" w:space="0" w:color="auto"/>
                <w:lang w:val="es-CL" w:eastAsia="es-CL"/>
              </w:rPr>
            </w:pPr>
            <w:ins w:id="7421" w:author="Observatorio 02" w:date="2017-03-17T17:23:00Z">
              <w:r w:rsidRPr="00C2714A">
                <w:rPr>
                  <w:rFonts w:eastAsia="Times New Roman"/>
                  <w:sz w:val="22"/>
                  <w:szCs w:val="22"/>
                  <w:bdr w:val="none" w:sz="0" w:space="0" w:color="auto"/>
                  <w:lang w:val="es-CL" w:eastAsia="es-CL"/>
                </w:rPr>
                <w:t>E</w:t>
              </w:r>
            </w:ins>
            <w:ins w:id="7422" w:author="Observatorio 02" w:date="2017-03-17T17:13:00Z">
              <w:r w:rsidR="0021199A" w:rsidRPr="00C2714A">
                <w:rPr>
                  <w:rFonts w:eastAsia="Times New Roman"/>
                  <w:sz w:val="22"/>
                  <w:szCs w:val="22"/>
                  <w:bdr w:val="none" w:sz="0" w:space="0" w:color="auto"/>
                  <w:lang w:val="es-CL" w:eastAsia="es-CL"/>
                </w:rPr>
                <w:t>lectricistas de obras y afines</w:t>
              </w:r>
            </w:ins>
          </w:p>
        </w:tc>
        <w:tc>
          <w:tcPr>
            <w:tcW w:w="1179" w:type="dxa"/>
            <w:tcBorders>
              <w:top w:val="nil"/>
              <w:left w:val="nil"/>
              <w:bottom w:val="nil"/>
              <w:right w:val="nil"/>
            </w:tcBorders>
            <w:shd w:val="clear" w:color="000000" w:fill="FFFFFF"/>
            <w:noWrap/>
            <w:vAlign w:val="bottom"/>
            <w:hideMark/>
            <w:tcPrChange w:id="7423" w:author="Observatorio 02" w:date="2017-03-17T17:14:00Z">
              <w:tcPr>
                <w:tcW w:w="1184" w:type="dxa"/>
                <w:gridSpan w:val="2"/>
                <w:tcBorders>
                  <w:top w:val="nil"/>
                  <w:left w:val="nil"/>
                  <w:bottom w:val="nil"/>
                  <w:right w:val="nil"/>
                </w:tcBorders>
                <w:shd w:val="clear" w:color="000000" w:fill="FFFFFF"/>
                <w:noWrap/>
                <w:vAlign w:val="bottom"/>
                <w:hideMark/>
              </w:tcPr>
            </w:tcPrChange>
          </w:tcPr>
          <w:p w14:paraId="464CFB15" w14:textId="77777777" w:rsidR="0021199A" w:rsidRPr="00C2714A" w:rsidRDefault="0021199A" w:rsidP="0021199A">
            <w:pPr>
              <w:spacing w:after="0" w:line="240" w:lineRule="auto"/>
              <w:jc w:val="right"/>
              <w:rPr>
                <w:ins w:id="7424" w:author="Observatorio 02" w:date="2017-03-17T17:13:00Z"/>
                <w:rFonts w:eastAsia="Times New Roman"/>
                <w:sz w:val="22"/>
                <w:szCs w:val="22"/>
                <w:bdr w:val="none" w:sz="0" w:space="0" w:color="auto"/>
                <w:lang w:val="es-CL" w:eastAsia="es-CL"/>
              </w:rPr>
            </w:pPr>
            <w:ins w:id="7425" w:author="Observatorio 02" w:date="2017-03-17T17:13:00Z">
              <w:r w:rsidRPr="00C2714A">
                <w:rPr>
                  <w:rFonts w:eastAsia="Times New Roman"/>
                  <w:sz w:val="22"/>
                  <w:szCs w:val="22"/>
                  <w:bdr w:val="none" w:sz="0" w:space="0" w:color="auto"/>
                  <w:lang w:val="es-CL" w:eastAsia="es-CL"/>
                </w:rPr>
                <w:t>11,7</w:t>
              </w:r>
            </w:ins>
          </w:p>
        </w:tc>
        <w:tc>
          <w:tcPr>
            <w:tcW w:w="984" w:type="dxa"/>
            <w:tcBorders>
              <w:top w:val="nil"/>
              <w:left w:val="nil"/>
              <w:bottom w:val="nil"/>
              <w:right w:val="nil"/>
            </w:tcBorders>
            <w:shd w:val="clear" w:color="000000" w:fill="FFFFFF"/>
            <w:noWrap/>
            <w:vAlign w:val="bottom"/>
            <w:hideMark/>
            <w:tcPrChange w:id="7426" w:author="Observatorio 02" w:date="2017-03-17T17:14:00Z">
              <w:tcPr>
                <w:tcW w:w="990" w:type="dxa"/>
                <w:gridSpan w:val="2"/>
                <w:tcBorders>
                  <w:top w:val="nil"/>
                  <w:left w:val="nil"/>
                  <w:bottom w:val="nil"/>
                  <w:right w:val="nil"/>
                </w:tcBorders>
                <w:shd w:val="clear" w:color="000000" w:fill="FFFFFF"/>
                <w:noWrap/>
                <w:vAlign w:val="bottom"/>
                <w:hideMark/>
              </w:tcPr>
            </w:tcPrChange>
          </w:tcPr>
          <w:p w14:paraId="12493810" w14:textId="77777777" w:rsidR="0021199A" w:rsidRPr="00C2714A" w:rsidRDefault="0021199A" w:rsidP="0021199A">
            <w:pPr>
              <w:spacing w:after="0" w:line="240" w:lineRule="auto"/>
              <w:jc w:val="right"/>
              <w:rPr>
                <w:ins w:id="7427" w:author="Observatorio 02" w:date="2017-03-17T17:13:00Z"/>
                <w:rFonts w:eastAsia="Times New Roman"/>
                <w:sz w:val="22"/>
                <w:szCs w:val="22"/>
                <w:bdr w:val="none" w:sz="0" w:space="0" w:color="auto"/>
                <w:lang w:val="es-CL" w:eastAsia="es-CL"/>
              </w:rPr>
            </w:pPr>
            <w:ins w:id="7428" w:author="Observatorio 02" w:date="2017-03-17T17:13:00Z">
              <w:r w:rsidRPr="00C2714A">
                <w:rPr>
                  <w:rFonts w:eastAsia="Times New Roman"/>
                  <w:sz w:val="22"/>
                  <w:szCs w:val="22"/>
                  <w:bdr w:val="none" w:sz="0" w:space="0" w:color="auto"/>
                  <w:lang w:val="es-CL" w:eastAsia="es-CL"/>
                </w:rPr>
                <w:t>38,1</w:t>
              </w:r>
            </w:ins>
          </w:p>
        </w:tc>
        <w:tc>
          <w:tcPr>
            <w:tcW w:w="1074" w:type="dxa"/>
            <w:tcBorders>
              <w:top w:val="nil"/>
              <w:left w:val="nil"/>
              <w:bottom w:val="nil"/>
              <w:right w:val="nil"/>
            </w:tcBorders>
            <w:shd w:val="clear" w:color="000000" w:fill="FFFFFF"/>
            <w:noWrap/>
            <w:vAlign w:val="bottom"/>
            <w:hideMark/>
            <w:tcPrChange w:id="7429" w:author="Observatorio 02" w:date="2017-03-17T17:14:00Z">
              <w:tcPr>
                <w:tcW w:w="1196" w:type="dxa"/>
                <w:gridSpan w:val="2"/>
                <w:tcBorders>
                  <w:top w:val="nil"/>
                  <w:left w:val="nil"/>
                  <w:bottom w:val="nil"/>
                  <w:right w:val="nil"/>
                </w:tcBorders>
                <w:shd w:val="clear" w:color="000000" w:fill="FFFFFF"/>
                <w:noWrap/>
                <w:vAlign w:val="bottom"/>
                <w:hideMark/>
              </w:tcPr>
            </w:tcPrChange>
          </w:tcPr>
          <w:p w14:paraId="1DF872B7" w14:textId="77777777" w:rsidR="0021199A" w:rsidRPr="00C2714A" w:rsidRDefault="0021199A" w:rsidP="0021199A">
            <w:pPr>
              <w:spacing w:after="0" w:line="240" w:lineRule="auto"/>
              <w:jc w:val="right"/>
              <w:rPr>
                <w:ins w:id="7430" w:author="Observatorio 02" w:date="2017-03-17T17:13:00Z"/>
                <w:rFonts w:eastAsia="Times New Roman"/>
                <w:sz w:val="22"/>
                <w:szCs w:val="22"/>
                <w:bdr w:val="none" w:sz="0" w:space="0" w:color="auto"/>
                <w:lang w:val="es-CL" w:eastAsia="es-CL"/>
              </w:rPr>
            </w:pPr>
            <w:ins w:id="7431" w:author="Observatorio 02" w:date="2017-03-17T17:13:00Z">
              <w:r w:rsidRPr="00C2714A">
                <w:rPr>
                  <w:rFonts w:eastAsia="Times New Roman"/>
                  <w:sz w:val="22"/>
                  <w:szCs w:val="22"/>
                  <w:bdr w:val="none" w:sz="0" w:space="0" w:color="auto"/>
                  <w:lang w:val="es-CL" w:eastAsia="es-CL"/>
                </w:rPr>
                <w:t>380.057</w:t>
              </w:r>
            </w:ins>
          </w:p>
        </w:tc>
        <w:tc>
          <w:tcPr>
            <w:tcW w:w="837" w:type="dxa"/>
            <w:tcBorders>
              <w:top w:val="nil"/>
              <w:left w:val="nil"/>
              <w:bottom w:val="nil"/>
              <w:right w:val="nil"/>
            </w:tcBorders>
            <w:shd w:val="clear" w:color="000000" w:fill="FFFFFF"/>
            <w:noWrap/>
            <w:vAlign w:val="bottom"/>
            <w:hideMark/>
            <w:tcPrChange w:id="7432" w:author="Observatorio 02" w:date="2017-03-17T17:14:00Z">
              <w:tcPr>
                <w:tcW w:w="848" w:type="dxa"/>
                <w:gridSpan w:val="2"/>
                <w:tcBorders>
                  <w:top w:val="nil"/>
                  <w:left w:val="nil"/>
                  <w:bottom w:val="nil"/>
                  <w:right w:val="nil"/>
                </w:tcBorders>
                <w:shd w:val="clear" w:color="000000" w:fill="FFFFFF"/>
                <w:noWrap/>
                <w:vAlign w:val="bottom"/>
                <w:hideMark/>
              </w:tcPr>
            </w:tcPrChange>
          </w:tcPr>
          <w:p w14:paraId="5F559319" w14:textId="77777777" w:rsidR="0021199A" w:rsidRPr="00C2714A" w:rsidRDefault="0021199A" w:rsidP="0021199A">
            <w:pPr>
              <w:spacing w:after="0" w:line="240" w:lineRule="auto"/>
              <w:jc w:val="right"/>
              <w:rPr>
                <w:ins w:id="7433" w:author="Observatorio 02" w:date="2017-03-17T17:13:00Z"/>
                <w:rFonts w:eastAsia="Times New Roman"/>
                <w:sz w:val="22"/>
                <w:szCs w:val="22"/>
                <w:bdr w:val="none" w:sz="0" w:space="0" w:color="auto"/>
                <w:lang w:val="es-CL" w:eastAsia="es-CL"/>
              </w:rPr>
            </w:pPr>
            <w:ins w:id="7434" w:author="Observatorio 02" w:date="2017-03-17T17:13:00Z">
              <w:r w:rsidRPr="00C2714A">
                <w:rPr>
                  <w:rFonts w:eastAsia="Times New Roman"/>
                  <w:sz w:val="22"/>
                  <w:szCs w:val="22"/>
                  <w:bdr w:val="none" w:sz="0" w:space="0" w:color="auto"/>
                  <w:lang w:val="es-CL" w:eastAsia="es-CL"/>
                </w:rPr>
                <w:t>1,0</w:t>
              </w:r>
            </w:ins>
          </w:p>
        </w:tc>
        <w:tc>
          <w:tcPr>
            <w:tcW w:w="1167" w:type="dxa"/>
            <w:tcBorders>
              <w:top w:val="nil"/>
              <w:left w:val="nil"/>
              <w:bottom w:val="nil"/>
              <w:right w:val="nil"/>
            </w:tcBorders>
            <w:shd w:val="clear" w:color="000000" w:fill="FFFFFF"/>
            <w:noWrap/>
            <w:vAlign w:val="bottom"/>
            <w:hideMark/>
            <w:tcPrChange w:id="7435" w:author="Observatorio 02" w:date="2017-03-17T17:14:00Z">
              <w:tcPr>
                <w:tcW w:w="1172" w:type="dxa"/>
                <w:gridSpan w:val="2"/>
                <w:tcBorders>
                  <w:top w:val="nil"/>
                  <w:left w:val="nil"/>
                  <w:bottom w:val="nil"/>
                  <w:right w:val="nil"/>
                </w:tcBorders>
                <w:shd w:val="clear" w:color="000000" w:fill="FFFFFF"/>
                <w:noWrap/>
                <w:vAlign w:val="bottom"/>
                <w:hideMark/>
              </w:tcPr>
            </w:tcPrChange>
          </w:tcPr>
          <w:p w14:paraId="70F8FDE5" w14:textId="77777777" w:rsidR="0021199A" w:rsidRPr="00C2714A" w:rsidRDefault="0021199A" w:rsidP="0021199A">
            <w:pPr>
              <w:spacing w:after="0" w:line="240" w:lineRule="auto"/>
              <w:jc w:val="right"/>
              <w:rPr>
                <w:ins w:id="7436" w:author="Observatorio 02" w:date="2017-03-17T17:13:00Z"/>
                <w:rFonts w:eastAsia="Times New Roman"/>
                <w:sz w:val="22"/>
                <w:szCs w:val="22"/>
                <w:bdr w:val="none" w:sz="0" w:space="0" w:color="auto"/>
                <w:lang w:val="es-CL" w:eastAsia="es-CL"/>
              </w:rPr>
            </w:pPr>
            <w:ins w:id="7437" w:author="Observatorio 02" w:date="2017-03-17T17:13:00Z">
              <w:r w:rsidRPr="00C2714A">
                <w:rPr>
                  <w:rFonts w:eastAsia="Times New Roman"/>
                  <w:sz w:val="22"/>
                  <w:szCs w:val="22"/>
                  <w:bdr w:val="none" w:sz="0" w:space="0" w:color="auto"/>
                  <w:lang w:val="es-CL" w:eastAsia="es-CL"/>
                </w:rPr>
                <w:t>13,5</w:t>
              </w:r>
            </w:ins>
          </w:p>
        </w:tc>
      </w:tr>
      <w:tr w:rsidR="0021199A" w:rsidRPr="00C2714A" w14:paraId="08E75B77" w14:textId="77777777" w:rsidTr="00F95580">
        <w:trPr>
          <w:trHeight w:val="265"/>
          <w:ins w:id="7438" w:author="Observatorio 02" w:date="2017-03-17T17:13:00Z"/>
          <w:trPrChange w:id="7439" w:author="Observatorio 02" w:date="2017-03-17T17:22:00Z">
            <w:trPr>
              <w:trHeight w:val="456"/>
            </w:trPr>
          </w:trPrChange>
        </w:trPr>
        <w:tc>
          <w:tcPr>
            <w:tcW w:w="3676" w:type="dxa"/>
            <w:tcBorders>
              <w:top w:val="nil"/>
              <w:left w:val="nil"/>
              <w:right w:val="nil"/>
            </w:tcBorders>
            <w:shd w:val="clear" w:color="000000" w:fill="FFFFFF"/>
            <w:noWrap/>
            <w:vAlign w:val="bottom"/>
            <w:hideMark/>
            <w:tcPrChange w:id="7440" w:author="Observatorio 02" w:date="2017-03-17T17:22:00Z">
              <w:tcPr>
                <w:tcW w:w="4090" w:type="dxa"/>
                <w:gridSpan w:val="2"/>
                <w:tcBorders>
                  <w:top w:val="nil"/>
                  <w:left w:val="nil"/>
                  <w:bottom w:val="nil"/>
                  <w:right w:val="nil"/>
                </w:tcBorders>
                <w:shd w:val="clear" w:color="000000" w:fill="FFFFFF"/>
                <w:noWrap/>
                <w:vAlign w:val="bottom"/>
                <w:hideMark/>
              </w:tcPr>
            </w:tcPrChange>
          </w:tcPr>
          <w:p w14:paraId="49ED8E33" w14:textId="6B85E298" w:rsidR="0021199A" w:rsidRPr="00C2714A" w:rsidRDefault="00F95580" w:rsidP="0021199A">
            <w:pPr>
              <w:spacing w:after="0" w:line="240" w:lineRule="auto"/>
              <w:rPr>
                <w:ins w:id="7441" w:author="Observatorio 02" w:date="2017-03-17T17:13:00Z"/>
                <w:rFonts w:eastAsia="Times New Roman"/>
                <w:sz w:val="22"/>
                <w:szCs w:val="22"/>
                <w:bdr w:val="none" w:sz="0" w:space="0" w:color="auto"/>
                <w:lang w:val="es-CL" w:eastAsia="es-CL"/>
              </w:rPr>
            </w:pPr>
            <w:ins w:id="7442" w:author="Observatorio 02" w:date="2017-03-17T17:23:00Z">
              <w:r w:rsidRPr="00C2714A">
                <w:rPr>
                  <w:rFonts w:eastAsia="Times New Roman"/>
                  <w:sz w:val="22"/>
                  <w:szCs w:val="22"/>
                  <w:bdr w:val="none" w:sz="0" w:space="0" w:color="auto"/>
                  <w:lang w:val="es-CL" w:eastAsia="es-CL"/>
                </w:rPr>
                <w:t>P</w:t>
              </w:r>
            </w:ins>
            <w:ins w:id="7443" w:author="Observatorio 02" w:date="2017-03-17T17:13:00Z">
              <w:r w:rsidR="0021199A" w:rsidRPr="00C2714A">
                <w:rPr>
                  <w:rFonts w:eastAsia="Times New Roman"/>
                  <w:sz w:val="22"/>
                  <w:szCs w:val="22"/>
                  <w:bdr w:val="none" w:sz="0" w:space="0" w:color="auto"/>
                  <w:lang w:val="es-CL" w:eastAsia="es-CL"/>
                </w:rPr>
                <w:t>intores y empapeladores</w:t>
              </w:r>
            </w:ins>
          </w:p>
        </w:tc>
        <w:tc>
          <w:tcPr>
            <w:tcW w:w="1179" w:type="dxa"/>
            <w:tcBorders>
              <w:top w:val="nil"/>
              <w:left w:val="nil"/>
              <w:right w:val="nil"/>
            </w:tcBorders>
            <w:shd w:val="clear" w:color="000000" w:fill="FFFFFF"/>
            <w:noWrap/>
            <w:vAlign w:val="bottom"/>
            <w:hideMark/>
            <w:tcPrChange w:id="7444" w:author="Observatorio 02" w:date="2017-03-17T17:22:00Z">
              <w:tcPr>
                <w:tcW w:w="1184" w:type="dxa"/>
                <w:gridSpan w:val="2"/>
                <w:tcBorders>
                  <w:top w:val="nil"/>
                  <w:left w:val="nil"/>
                  <w:bottom w:val="nil"/>
                  <w:right w:val="nil"/>
                </w:tcBorders>
                <w:shd w:val="clear" w:color="000000" w:fill="FFFFFF"/>
                <w:noWrap/>
                <w:vAlign w:val="bottom"/>
                <w:hideMark/>
              </w:tcPr>
            </w:tcPrChange>
          </w:tcPr>
          <w:p w14:paraId="3975059B" w14:textId="77777777" w:rsidR="0021199A" w:rsidRPr="00C2714A" w:rsidRDefault="0021199A" w:rsidP="0021199A">
            <w:pPr>
              <w:spacing w:after="0" w:line="240" w:lineRule="auto"/>
              <w:jc w:val="right"/>
              <w:rPr>
                <w:ins w:id="7445" w:author="Observatorio 02" w:date="2017-03-17T17:13:00Z"/>
                <w:rFonts w:eastAsia="Times New Roman"/>
                <w:sz w:val="22"/>
                <w:szCs w:val="22"/>
                <w:bdr w:val="none" w:sz="0" w:space="0" w:color="auto"/>
                <w:lang w:val="es-CL" w:eastAsia="es-CL"/>
              </w:rPr>
            </w:pPr>
            <w:ins w:id="7446" w:author="Observatorio 02" w:date="2017-03-17T17:13:00Z">
              <w:r w:rsidRPr="00C2714A">
                <w:rPr>
                  <w:rFonts w:eastAsia="Times New Roman"/>
                  <w:sz w:val="22"/>
                  <w:szCs w:val="22"/>
                  <w:bdr w:val="none" w:sz="0" w:space="0" w:color="auto"/>
                  <w:lang w:val="es-CL" w:eastAsia="es-CL"/>
                </w:rPr>
                <w:t>9,6</w:t>
              </w:r>
            </w:ins>
          </w:p>
        </w:tc>
        <w:tc>
          <w:tcPr>
            <w:tcW w:w="984" w:type="dxa"/>
            <w:tcBorders>
              <w:top w:val="nil"/>
              <w:left w:val="nil"/>
              <w:right w:val="nil"/>
            </w:tcBorders>
            <w:shd w:val="clear" w:color="000000" w:fill="FFFFFF"/>
            <w:noWrap/>
            <w:vAlign w:val="bottom"/>
            <w:hideMark/>
            <w:tcPrChange w:id="7447" w:author="Observatorio 02" w:date="2017-03-17T17:22:00Z">
              <w:tcPr>
                <w:tcW w:w="990" w:type="dxa"/>
                <w:gridSpan w:val="2"/>
                <w:tcBorders>
                  <w:top w:val="nil"/>
                  <w:left w:val="nil"/>
                  <w:bottom w:val="nil"/>
                  <w:right w:val="nil"/>
                </w:tcBorders>
                <w:shd w:val="clear" w:color="000000" w:fill="FFFFFF"/>
                <w:noWrap/>
                <w:vAlign w:val="bottom"/>
                <w:hideMark/>
              </w:tcPr>
            </w:tcPrChange>
          </w:tcPr>
          <w:p w14:paraId="5964E54C" w14:textId="77777777" w:rsidR="0021199A" w:rsidRPr="00C2714A" w:rsidRDefault="0021199A" w:rsidP="0021199A">
            <w:pPr>
              <w:spacing w:after="0" w:line="240" w:lineRule="auto"/>
              <w:jc w:val="right"/>
              <w:rPr>
                <w:ins w:id="7448" w:author="Observatorio 02" w:date="2017-03-17T17:13:00Z"/>
                <w:rFonts w:eastAsia="Times New Roman"/>
                <w:sz w:val="22"/>
                <w:szCs w:val="22"/>
                <w:bdr w:val="none" w:sz="0" w:space="0" w:color="auto"/>
                <w:lang w:val="es-CL" w:eastAsia="es-CL"/>
              </w:rPr>
            </w:pPr>
            <w:ins w:id="7449" w:author="Observatorio 02" w:date="2017-03-17T17:13:00Z">
              <w:r w:rsidRPr="00C2714A">
                <w:rPr>
                  <w:rFonts w:eastAsia="Times New Roman"/>
                  <w:sz w:val="22"/>
                  <w:szCs w:val="22"/>
                  <w:bdr w:val="none" w:sz="0" w:space="0" w:color="auto"/>
                  <w:lang w:val="es-CL" w:eastAsia="es-CL"/>
                </w:rPr>
                <w:t>40,6</w:t>
              </w:r>
            </w:ins>
          </w:p>
        </w:tc>
        <w:tc>
          <w:tcPr>
            <w:tcW w:w="1074" w:type="dxa"/>
            <w:tcBorders>
              <w:top w:val="nil"/>
              <w:left w:val="nil"/>
              <w:right w:val="nil"/>
            </w:tcBorders>
            <w:shd w:val="clear" w:color="000000" w:fill="FFFFFF"/>
            <w:noWrap/>
            <w:vAlign w:val="bottom"/>
            <w:hideMark/>
            <w:tcPrChange w:id="7450" w:author="Observatorio 02" w:date="2017-03-17T17:22:00Z">
              <w:tcPr>
                <w:tcW w:w="1196" w:type="dxa"/>
                <w:gridSpan w:val="2"/>
                <w:tcBorders>
                  <w:top w:val="nil"/>
                  <w:left w:val="nil"/>
                  <w:bottom w:val="nil"/>
                  <w:right w:val="nil"/>
                </w:tcBorders>
                <w:shd w:val="clear" w:color="000000" w:fill="FFFFFF"/>
                <w:noWrap/>
                <w:vAlign w:val="bottom"/>
                <w:hideMark/>
              </w:tcPr>
            </w:tcPrChange>
          </w:tcPr>
          <w:p w14:paraId="0EBD7439" w14:textId="77777777" w:rsidR="0021199A" w:rsidRPr="00C2714A" w:rsidRDefault="0021199A" w:rsidP="0021199A">
            <w:pPr>
              <w:spacing w:after="0" w:line="240" w:lineRule="auto"/>
              <w:jc w:val="right"/>
              <w:rPr>
                <w:ins w:id="7451" w:author="Observatorio 02" w:date="2017-03-17T17:13:00Z"/>
                <w:rFonts w:eastAsia="Times New Roman"/>
                <w:sz w:val="22"/>
                <w:szCs w:val="22"/>
                <w:bdr w:val="none" w:sz="0" w:space="0" w:color="auto"/>
                <w:lang w:val="es-CL" w:eastAsia="es-CL"/>
              </w:rPr>
            </w:pPr>
            <w:ins w:id="7452" w:author="Observatorio 02" w:date="2017-03-17T17:13:00Z">
              <w:r w:rsidRPr="00C2714A">
                <w:rPr>
                  <w:rFonts w:eastAsia="Times New Roman"/>
                  <w:sz w:val="22"/>
                  <w:szCs w:val="22"/>
                  <w:bdr w:val="none" w:sz="0" w:space="0" w:color="auto"/>
                  <w:lang w:val="es-CL" w:eastAsia="es-CL"/>
                </w:rPr>
                <w:t>296.621</w:t>
              </w:r>
            </w:ins>
          </w:p>
        </w:tc>
        <w:tc>
          <w:tcPr>
            <w:tcW w:w="837" w:type="dxa"/>
            <w:tcBorders>
              <w:top w:val="nil"/>
              <w:left w:val="nil"/>
              <w:right w:val="nil"/>
            </w:tcBorders>
            <w:shd w:val="clear" w:color="000000" w:fill="FFFFFF"/>
            <w:noWrap/>
            <w:vAlign w:val="bottom"/>
            <w:hideMark/>
            <w:tcPrChange w:id="7453" w:author="Observatorio 02" w:date="2017-03-17T17:22:00Z">
              <w:tcPr>
                <w:tcW w:w="848" w:type="dxa"/>
                <w:gridSpan w:val="2"/>
                <w:tcBorders>
                  <w:top w:val="nil"/>
                  <w:left w:val="nil"/>
                  <w:bottom w:val="nil"/>
                  <w:right w:val="nil"/>
                </w:tcBorders>
                <w:shd w:val="clear" w:color="000000" w:fill="FFFFFF"/>
                <w:noWrap/>
                <w:vAlign w:val="bottom"/>
                <w:hideMark/>
              </w:tcPr>
            </w:tcPrChange>
          </w:tcPr>
          <w:p w14:paraId="1520597E" w14:textId="77777777" w:rsidR="0021199A" w:rsidRPr="00C2714A" w:rsidRDefault="0021199A" w:rsidP="0021199A">
            <w:pPr>
              <w:spacing w:after="0" w:line="240" w:lineRule="auto"/>
              <w:jc w:val="right"/>
              <w:rPr>
                <w:ins w:id="7454" w:author="Observatorio 02" w:date="2017-03-17T17:13:00Z"/>
                <w:rFonts w:eastAsia="Times New Roman"/>
                <w:sz w:val="22"/>
                <w:szCs w:val="22"/>
                <w:bdr w:val="none" w:sz="0" w:space="0" w:color="auto"/>
                <w:lang w:val="es-CL" w:eastAsia="es-CL"/>
              </w:rPr>
            </w:pPr>
            <w:ins w:id="7455" w:author="Observatorio 02" w:date="2017-03-17T17:13:00Z">
              <w:r w:rsidRPr="00C2714A">
                <w:rPr>
                  <w:rFonts w:eastAsia="Times New Roman"/>
                  <w:sz w:val="22"/>
                  <w:szCs w:val="22"/>
                  <w:bdr w:val="none" w:sz="0" w:space="0" w:color="auto"/>
                  <w:lang w:val="es-CL" w:eastAsia="es-CL"/>
                </w:rPr>
                <w:t>1,5</w:t>
              </w:r>
            </w:ins>
          </w:p>
        </w:tc>
        <w:tc>
          <w:tcPr>
            <w:tcW w:w="1167" w:type="dxa"/>
            <w:tcBorders>
              <w:top w:val="nil"/>
              <w:left w:val="nil"/>
              <w:right w:val="nil"/>
            </w:tcBorders>
            <w:shd w:val="clear" w:color="000000" w:fill="FFFFFF"/>
            <w:noWrap/>
            <w:vAlign w:val="bottom"/>
            <w:hideMark/>
            <w:tcPrChange w:id="7456" w:author="Observatorio 02" w:date="2017-03-17T17:22:00Z">
              <w:tcPr>
                <w:tcW w:w="1172" w:type="dxa"/>
                <w:gridSpan w:val="2"/>
                <w:tcBorders>
                  <w:top w:val="nil"/>
                  <w:left w:val="nil"/>
                  <w:bottom w:val="nil"/>
                  <w:right w:val="nil"/>
                </w:tcBorders>
                <w:shd w:val="clear" w:color="000000" w:fill="FFFFFF"/>
                <w:noWrap/>
                <w:vAlign w:val="bottom"/>
                <w:hideMark/>
              </w:tcPr>
            </w:tcPrChange>
          </w:tcPr>
          <w:p w14:paraId="151605C0" w14:textId="77777777" w:rsidR="0021199A" w:rsidRPr="00C2714A" w:rsidRDefault="0021199A" w:rsidP="0021199A">
            <w:pPr>
              <w:spacing w:after="0" w:line="240" w:lineRule="auto"/>
              <w:jc w:val="right"/>
              <w:rPr>
                <w:ins w:id="7457" w:author="Observatorio 02" w:date="2017-03-17T17:13:00Z"/>
                <w:rFonts w:eastAsia="Times New Roman"/>
                <w:sz w:val="22"/>
                <w:szCs w:val="22"/>
                <w:bdr w:val="none" w:sz="0" w:space="0" w:color="auto"/>
                <w:lang w:val="es-CL" w:eastAsia="es-CL"/>
              </w:rPr>
            </w:pPr>
            <w:ins w:id="7458" w:author="Observatorio 02" w:date="2017-03-17T17:13:00Z">
              <w:r w:rsidRPr="00C2714A">
                <w:rPr>
                  <w:rFonts w:eastAsia="Times New Roman"/>
                  <w:sz w:val="22"/>
                  <w:szCs w:val="22"/>
                  <w:bdr w:val="none" w:sz="0" w:space="0" w:color="auto"/>
                  <w:lang w:val="es-CL" w:eastAsia="es-CL"/>
                </w:rPr>
                <w:t>2,6</w:t>
              </w:r>
            </w:ins>
          </w:p>
        </w:tc>
      </w:tr>
      <w:tr w:rsidR="0021199A" w:rsidRPr="00C2714A" w14:paraId="4BE6867A" w14:textId="77777777" w:rsidTr="00F95580">
        <w:trPr>
          <w:trHeight w:val="265"/>
          <w:ins w:id="7459" w:author="Observatorio 02" w:date="2017-03-17T17:13:00Z"/>
          <w:trPrChange w:id="7460" w:author="Observatorio 02" w:date="2017-03-17T17:22:00Z">
            <w:trPr>
              <w:trHeight w:val="456"/>
            </w:trPr>
          </w:trPrChange>
        </w:trPr>
        <w:tc>
          <w:tcPr>
            <w:tcW w:w="3676" w:type="dxa"/>
            <w:tcBorders>
              <w:top w:val="nil"/>
              <w:left w:val="nil"/>
              <w:right w:val="nil"/>
            </w:tcBorders>
            <w:shd w:val="clear" w:color="000000" w:fill="FFFFFF"/>
            <w:noWrap/>
            <w:vAlign w:val="bottom"/>
            <w:hideMark/>
            <w:tcPrChange w:id="7461" w:author="Observatorio 02" w:date="2017-03-17T17:22:00Z">
              <w:tcPr>
                <w:tcW w:w="4090" w:type="dxa"/>
                <w:gridSpan w:val="2"/>
                <w:tcBorders>
                  <w:top w:val="nil"/>
                  <w:left w:val="nil"/>
                  <w:bottom w:val="single" w:sz="4" w:space="0" w:color="000000"/>
                  <w:right w:val="nil"/>
                </w:tcBorders>
                <w:shd w:val="clear" w:color="000000" w:fill="FFFFFF"/>
                <w:noWrap/>
                <w:vAlign w:val="bottom"/>
                <w:hideMark/>
              </w:tcPr>
            </w:tcPrChange>
          </w:tcPr>
          <w:p w14:paraId="2EAC8700" w14:textId="37A2C5A6" w:rsidR="0021199A" w:rsidRPr="00C2714A" w:rsidRDefault="00F95580" w:rsidP="0021199A">
            <w:pPr>
              <w:spacing w:after="0" w:line="240" w:lineRule="auto"/>
              <w:rPr>
                <w:ins w:id="7462" w:author="Observatorio 02" w:date="2017-03-17T17:13:00Z"/>
                <w:rFonts w:eastAsia="Times New Roman"/>
                <w:sz w:val="22"/>
                <w:szCs w:val="22"/>
                <w:bdr w:val="none" w:sz="0" w:space="0" w:color="auto"/>
                <w:lang w:val="es-CL" w:eastAsia="es-CL"/>
              </w:rPr>
            </w:pPr>
            <w:ins w:id="7463" w:author="Observatorio 02" w:date="2017-03-17T17:23:00Z">
              <w:r w:rsidRPr="00C2714A">
                <w:rPr>
                  <w:rFonts w:eastAsia="Times New Roman"/>
                  <w:sz w:val="22"/>
                  <w:szCs w:val="22"/>
                  <w:bdr w:val="none" w:sz="0" w:space="0" w:color="auto"/>
                  <w:lang w:val="es-CL" w:eastAsia="es-CL"/>
                </w:rPr>
                <w:t>S</w:t>
              </w:r>
            </w:ins>
            <w:ins w:id="7464" w:author="Observatorio 02" w:date="2017-03-17T17:13:00Z">
              <w:r w:rsidR="0021199A" w:rsidRPr="00C2714A">
                <w:rPr>
                  <w:rFonts w:eastAsia="Times New Roman"/>
                  <w:sz w:val="22"/>
                  <w:szCs w:val="22"/>
                  <w:bdr w:val="none" w:sz="0" w:space="0" w:color="auto"/>
                  <w:lang w:val="es-CL" w:eastAsia="es-CL"/>
                </w:rPr>
                <w:t>oldadores y oxicortadores</w:t>
              </w:r>
            </w:ins>
          </w:p>
        </w:tc>
        <w:tc>
          <w:tcPr>
            <w:tcW w:w="1179" w:type="dxa"/>
            <w:tcBorders>
              <w:top w:val="nil"/>
              <w:left w:val="nil"/>
              <w:right w:val="nil"/>
            </w:tcBorders>
            <w:shd w:val="clear" w:color="000000" w:fill="FFFFFF"/>
            <w:noWrap/>
            <w:vAlign w:val="bottom"/>
            <w:hideMark/>
            <w:tcPrChange w:id="7465" w:author="Observatorio 02" w:date="2017-03-17T17:22:00Z">
              <w:tcPr>
                <w:tcW w:w="1184" w:type="dxa"/>
                <w:gridSpan w:val="2"/>
                <w:tcBorders>
                  <w:top w:val="nil"/>
                  <w:left w:val="nil"/>
                  <w:bottom w:val="single" w:sz="4" w:space="0" w:color="000000"/>
                  <w:right w:val="nil"/>
                </w:tcBorders>
                <w:shd w:val="clear" w:color="000000" w:fill="FFFFFF"/>
                <w:noWrap/>
                <w:vAlign w:val="bottom"/>
                <w:hideMark/>
              </w:tcPr>
            </w:tcPrChange>
          </w:tcPr>
          <w:p w14:paraId="2BC3C944" w14:textId="77777777" w:rsidR="0021199A" w:rsidRPr="00C2714A" w:rsidRDefault="0021199A" w:rsidP="0021199A">
            <w:pPr>
              <w:spacing w:after="0" w:line="240" w:lineRule="auto"/>
              <w:jc w:val="right"/>
              <w:rPr>
                <w:ins w:id="7466" w:author="Observatorio 02" w:date="2017-03-17T17:13:00Z"/>
                <w:rFonts w:eastAsia="Times New Roman"/>
                <w:sz w:val="22"/>
                <w:szCs w:val="22"/>
                <w:bdr w:val="none" w:sz="0" w:space="0" w:color="auto"/>
                <w:lang w:val="es-CL" w:eastAsia="es-CL"/>
              </w:rPr>
            </w:pPr>
            <w:ins w:id="7467" w:author="Observatorio 02" w:date="2017-03-17T17:13:00Z">
              <w:r w:rsidRPr="00C2714A">
                <w:rPr>
                  <w:rFonts w:eastAsia="Times New Roman"/>
                  <w:sz w:val="22"/>
                  <w:szCs w:val="22"/>
                  <w:bdr w:val="none" w:sz="0" w:space="0" w:color="auto"/>
                  <w:lang w:val="es-CL" w:eastAsia="es-CL"/>
                </w:rPr>
                <w:t>10,9</w:t>
              </w:r>
            </w:ins>
          </w:p>
        </w:tc>
        <w:tc>
          <w:tcPr>
            <w:tcW w:w="984" w:type="dxa"/>
            <w:tcBorders>
              <w:top w:val="nil"/>
              <w:left w:val="nil"/>
              <w:right w:val="nil"/>
            </w:tcBorders>
            <w:shd w:val="clear" w:color="000000" w:fill="FFFFFF"/>
            <w:noWrap/>
            <w:vAlign w:val="bottom"/>
            <w:hideMark/>
            <w:tcPrChange w:id="7468" w:author="Observatorio 02" w:date="2017-03-17T17:22:00Z">
              <w:tcPr>
                <w:tcW w:w="990" w:type="dxa"/>
                <w:gridSpan w:val="2"/>
                <w:tcBorders>
                  <w:top w:val="nil"/>
                  <w:left w:val="nil"/>
                  <w:bottom w:val="single" w:sz="4" w:space="0" w:color="000000"/>
                  <w:right w:val="nil"/>
                </w:tcBorders>
                <w:shd w:val="clear" w:color="000000" w:fill="FFFFFF"/>
                <w:noWrap/>
                <w:vAlign w:val="bottom"/>
                <w:hideMark/>
              </w:tcPr>
            </w:tcPrChange>
          </w:tcPr>
          <w:p w14:paraId="110D0D5F" w14:textId="77777777" w:rsidR="0021199A" w:rsidRPr="00C2714A" w:rsidRDefault="0021199A" w:rsidP="0021199A">
            <w:pPr>
              <w:spacing w:after="0" w:line="240" w:lineRule="auto"/>
              <w:jc w:val="right"/>
              <w:rPr>
                <w:ins w:id="7469" w:author="Observatorio 02" w:date="2017-03-17T17:13:00Z"/>
                <w:rFonts w:eastAsia="Times New Roman"/>
                <w:sz w:val="22"/>
                <w:szCs w:val="22"/>
                <w:bdr w:val="none" w:sz="0" w:space="0" w:color="auto"/>
                <w:lang w:val="es-CL" w:eastAsia="es-CL"/>
              </w:rPr>
            </w:pPr>
            <w:ins w:id="7470" w:author="Observatorio 02" w:date="2017-03-17T17:13:00Z">
              <w:r w:rsidRPr="00C2714A">
                <w:rPr>
                  <w:rFonts w:eastAsia="Times New Roman"/>
                  <w:sz w:val="22"/>
                  <w:szCs w:val="22"/>
                  <w:bdr w:val="none" w:sz="0" w:space="0" w:color="auto"/>
                  <w:lang w:val="es-CL" w:eastAsia="es-CL"/>
                </w:rPr>
                <w:t>39,1</w:t>
              </w:r>
            </w:ins>
          </w:p>
        </w:tc>
        <w:tc>
          <w:tcPr>
            <w:tcW w:w="1074" w:type="dxa"/>
            <w:tcBorders>
              <w:top w:val="nil"/>
              <w:left w:val="nil"/>
              <w:right w:val="nil"/>
            </w:tcBorders>
            <w:shd w:val="clear" w:color="000000" w:fill="FFFFFF"/>
            <w:noWrap/>
            <w:vAlign w:val="bottom"/>
            <w:hideMark/>
            <w:tcPrChange w:id="7471" w:author="Observatorio 02" w:date="2017-03-17T17:22:00Z">
              <w:tcPr>
                <w:tcW w:w="1196" w:type="dxa"/>
                <w:gridSpan w:val="2"/>
                <w:tcBorders>
                  <w:top w:val="nil"/>
                  <w:left w:val="nil"/>
                  <w:bottom w:val="single" w:sz="4" w:space="0" w:color="000000"/>
                  <w:right w:val="nil"/>
                </w:tcBorders>
                <w:shd w:val="clear" w:color="000000" w:fill="FFFFFF"/>
                <w:noWrap/>
                <w:vAlign w:val="bottom"/>
                <w:hideMark/>
              </w:tcPr>
            </w:tcPrChange>
          </w:tcPr>
          <w:p w14:paraId="3CC6BCEB" w14:textId="77777777" w:rsidR="0021199A" w:rsidRPr="00C2714A" w:rsidRDefault="0021199A" w:rsidP="0021199A">
            <w:pPr>
              <w:spacing w:after="0" w:line="240" w:lineRule="auto"/>
              <w:jc w:val="right"/>
              <w:rPr>
                <w:ins w:id="7472" w:author="Observatorio 02" w:date="2017-03-17T17:13:00Z"/>
                <w:rFonts w:eastAsia="Times New Roman"/>
                <w:sz w:val="22"/>
                <w:szCs w:val="22"/>
                <w:bdr w:val="none" w:sz="0" w:space="0" w:color="auto"/>
                <w:lang w:val="es-CL" w:eastAsia="es-CL"/>
              </w:rPr>
            </w:pPr>
            <w:ins w:id="7473" w:author="Observatorio 02" w:date="2017-03-17T17:13:00Z">
              <w:r w:rsidRPr="00C2714A">
                <w:rPr>
                  <w:rFonts w:eastAsia="Times New Roman"/>
                  <w:sz w:val="22"/>
                  <w:szCs w:val="22"/>
                  <w:bdr w:val="none" w:sz="0" w:space="0" w:color="auto"/>
                  <w:lang w:val="es-CL" w:eastAsia="es-CL"/>
                </w:rPr>
                <w:t>385.978</w:t>
              </w:r>
            </w:ins>
          </w:p>
        </w:tc>
        <w:tc>
          <w:tcPr>
            <w:tcW w:w="837" w:type="dxa"/>
            <w:tcBorders>
              <w:top w:val="nil"/>
              <w:left w:val="nil"/>
              <w:right w:val="nil"/>
            </w:tcBorders>
            <w:shd w:val="clear" w:color="000000" w:fill="FFFFFF"/>
            <w:noWrap/>
            <w:vAlign w:val="bottom"/>
            <w:hideMark/>
            <w:tcPrChange w:id="7474" w:author="Observatorio 02" w:date="2017-03-17T17:22:00Z">
              <w:tcPr>
                <w:tcW w:w="848" w:type="dxa"/>
                <w:gridSpan w:val="2"/>
                <w:tcBorders>
                  <w:top w:val="nil"/>
                  <w:left w:val="nil"/>
                  <w:bottom w:val="single" w:sz="4" w:space="0" w:color="000000"/>
                  <w:right w:val="nil"/>
                </w:tcBorders>
                <w:shd w:val="clear" w:color="000000" w:fill="FFFFFF"/>
                <w:noWrap/>
                <w:vAlign w:val="bottom"/>
                <w:hideMark/>
              </w:tcPr>
            </w:tcPrChange>
          </w:tcPr>
          <w:p w14:paraId="2F4A612F" w14:textId="77777777" w:rsidR="0021199A" w:rsidRPr="00C2714A" w:rsidRDefault="0021199A" w:rsidP="0021199A">
            <w:pPr>
              <w:spacing w:after="0" w:line="240" w:lineRule="auto"/>
              <w:jc w:val="right"/>
              <w:rPr>
                <w:ins w:id="7475" w:author="Observatorio 02" w:date="2017-03-17T17:13:00Z"/>
                <w:rFonts w:eastAsia="Times New Roman"/>
                <w:sz w:val="22"/>
                <w:szCs w:val="22"/>
                <w:bdr w:val="none" w:sz="0" w:space="0" w:color="auto"/>
                <w:lang w:val="es-CL" w:eastAsia="es-CL"/>
              </w:rPr>
            </w:pPr>
            <w:ins w:id="7476" w:author="Observatorio 02" w:date="2017-03-17T17:13:00Z">
              <w:r w:rsidRPr="00C2714A">
                <w:rPr>
                  <w:rFonts w:eastAsia="Times New Roman"/>
                  <w:sz w:val="22"/>
                  <w:szCs w:val="22"/>
                  <w:bdr w:val="none" w:sz="0" w:space="0" w:color="auto"/>
                  <w:lang w:val="es-CL" w:eastAsia="es-CL"/>
                </w:rPr>
                <w:t>0,2</w:t>
              </w:r>
            </w:ins>
          </w:p>
        </w:tc>
        <w:tc>
          <w:tcPr>
            <w:tcW w:w="1167" w:type="dxa"/>
            <w:tcBorders>
              <w:top w:val="nil"/>
              <w:left w:val="nil"/>
              <w:right w:val="nil"/>
            </w:tcBorders>
            <w:shd w:val="clear" w:color="000000" w:fill="FFFFFF"/>
            <w:noWrap/>
            <w:vAlign w:val="bottom"/>
            <w:hideMark/>
            <w:tcPrChange w:id="7477" w:author="Observatorio 02" w:date="2017-03-17T17:22:00Z">
              <w:tcPr>
                <w:tcW w:w="1172" w:type="dxa"/>
                <w:gridSpan w:val="2"/>
                <w:tcBorders>
                  <w:top w:val="nil"/>
                  <w:left w:val="nil"/>
                  <w:bottom w:val="single" w:sz="4" w:space="0" w:color="000000"/>
                  <w:right w:val="nil"/>
                </w:tcBorders>
                <w:shd w:val="clear" w:color="000000" w:fill="FFFFFF"/>
                <w:noWrap/>
                <w:vAlign w:val="bottom"/>
                <w:hideMark/>
              </w:tcPr>
            </w:tcPrChange>
          </w:tcPr>
          <w:p w14:paraId="537F0B6F" w14:textId="77777777" w:rsidR="0021199A" w:rsidRPr="00C2714A" w:rsidRDefault="0021199A" w:rsidP="0021199A">
            <w:pPr>
              <w:spacing w:after="0" w:line="240" w:lineRule="auto"/>
              <w:jc w:val="right"/>
              <w:rPr>
                <w:ins w:id="7478" w:author="Observatorio 02" w:date="2017-03-17T17:13:00Z"/>
                <w:rFonts w:eastAsia="Times New Roman"/>
                <w:sz w:val="22"/>
                <w:szCs w:val="22"/>
                <w:bdr w:val="none" w:sz="0" w:space="0" w:color="auto"/>
                <w:lang w:val="es-CL" w:eastAsia="es-CL"/>
              </w:rPr>
            </w:pPr>
            <w:ins w:id="7479" w:author="Observatorio 02" w:date="2017-03-17T17:13:00Z">
              <w:r w:rsidRPr="00C2714A">
                <w:rPr>
                  <w:rFonts w:eastAsia="Times New Roman"/>
                  <w:sz w:val="22"/>
                  <w:szCs w:val="22"/>
                  <w:bdr w:val="none" w:sz="0" w:space="0" w:color="auto"/>
                  <w:lang w:val="es-CL" w:eastAsia="es-CL"/>
                </w:rPr>
                <w:t>11,9</w:t>
              </w:r>
            </w:ins>
          </w:p>
        </w:tc>
      </w:tr>
      <w:tr w:rsidR="0021199A" w:rsidRPr="00C2714A" w14:paraId="49193D3D" w14:textId="77777777" w:rsidTr="00F95580">
        <w:trPr>
          <w:trHeight w:val="265"/>
          <w:ins w:id="7480" w:author="Observatorio 02" w:date="2017-03-17T17:13:00Z"/>
          <w:trPrChange w:id="7481" w:author="Observatorio 02" w:date="2017-03-17T17:22:00Z">
            <w:trPr>
              <w:trHeight w:val="456"/>
            </w:trPr>
          </w:trPrChange>
        </w:trPr>
        <w:tc>
          <w:tcPr>
            <w:tcW w:w="3676" w:type="dxa"/>
            <w:tcBorders>
              <w:left w:val="nil"/>
              <w:bottom w:val="single" w:sz="8" w:space="0" w:color="000000"/>
              <w:right w:val="nil"/>
            </w:tcBorders>
            <w:shd w:val="clear" w:color="000000" w:fill="FFFFFF"/>
            <w:noWrap/>
            <w:vAlign w:val="bottom"/>
            <w:hideMark/>
            <w:tcPrChange w:id="7482" w:author="Observatorio 02" w:date="2017-03-17T17:22:00Z">
              <w:tcPr>
                <w:tcW w:w="4090" w:type="dxa"/>
                <w:gridSpan w:val="2"/>
                <w:tcBorders>
                  <w:top w:val="nil"/>
                  <w:left w:val="nil"/>
                  <w:bottom w:val="single" w:sz="8" w:space="0" w:color="000000"/>
                  <w:right w:val="nil"/>
                </w:tcBorders>
                <w:shd w:val="clear" w:color="000000" w:fill="FFFFFF"/>
                <w:noWrap/>
                <w:vAlign w:val="bottom"/>
                <w:hideMark/>
              </w:tcPr>
            </w:tcPrChange>
          </w:tcPr>
          <w:p w14:paraId="65C1D866" w14:textId="4B72CAD7" w:rsidR="0021199A" w:rsidRPr="00C2714A" w:rsidRDefault="00F95580" w:rsidP="0021199A">
            <w:pPr>
              <w:spacing w:after="0" w:line="240" w:lineRule="auto"/>
              <w:rPr>
                <w:ins w:id="7483" w:author="Observatorio 02" w:date="2017-03-17T17:13:00Z"/>
                <w:rFonts w:eastAsia="Times New Roman"/>
                <w:sz w:val="22"/>
                <w:szCs w:val="22"/>
                <w:bdr w:val="none" w:sz="0" w:space="0" w:color="auto"/>
                <w:lang w:val="es-CL" w:eastAsia="es-CL"/>
              </w:rPr>
            </w:pPr>
            <w:ins w:id="7484" w:author="Observatorio 02" w:date="2017-03-17T17:23:00Z">
              <w:r w:rsidRPr="00C2714A">
                <w:rPr>
                  <w:rFonts w:eastAsia="Times New Roman"/>
                  <w:sz w:val="22"/>
                  <w:szCs w:val="22"/>
                  <w:bdr w:val="none" w:sz="0" w:space="0" w:color="auto"/>
                  <w:lang w:val="es-CL" w:eastAsia="es-CL"/>
                </w:rPr>
                <w:t>P</w:t>
              </w:r>
            </w:ins>
            <w:ins w:id="7485" w:author="Observatorio 02" w:date="2017-03-17T17:13:00Z">
              <w:r w:rsidR="0021199A" w:rsidRPr="00C2714A">
                <w:rPr>
                  <w:rFonts w:eastAsia="Times New Roman"/>
                  <w:sz w:val="22"/>
                  <w:szCs w:val="22"/>
                  <w:bdr w:val="none" w:sz="0" w:space="0" w:color="auto"/>
                  <w:lang w:val="es-CL" w:eastAsia="es-CL"/>
                </w:rPr>
                <w:t>eones de la construcción de edificios</w:t>
              </w:r>
            </w:ins>
          </w:p>
        </w:tc>
        <w:tc>
          <w:tcPr>
            <w:tcW w:w="1179" w:type="dxa"/>
            <w:tcBorders>
              <w:left w:val="nil"/>
              <w:bottom w:val="single" w:sz="8" w:space="0" w:color="000000"/>
              <w:right w:val="nil"/>
            </w:tcBorders>
            <w:shd w:val="clear" w:color="000000" w:fill="FFFFFF"/>
            <w:noWrap/>
            <w:vAlign w:val="bottom"/>
            <w:hideMark/>
            <w:tcPrChange w:id="7486" w:author="Observatorio 02" w:date="2017-03-17T17:22:00Z">
              <w:tcPr>
                <w:tcW w:w="1184" w:type="dxa"/>
                <w:gridSpan w:val="2"/>
                <w:tcBorders>
                  <w:top w:val="nil"/>
                  <w:left w:val="nil"/>
                  <w:bottom w:val="single" w:sz="8" w:space="0" w:color="000000"/>
                  <w:right w:val="nil"/>
                </w:tcBorders>
                <w:shd w:val="clear" w:color="000000" w:fill="FFFFFF"/>
                <w:noWrap/>
                <w:vAlign w:val="bottom"/>
                <w:hideMark/>
              </w:tcPr>
            </w:tcPrChange>
          </w:tcPr>
          <w:p w14:paraId="5897B857" w14:textId="77777777" w:rsidR="0021199A" w:rsidRPr="00C2714A" w:rsidRDefault="0021199A" w:rsidP="0021199A">
            <w:pPr>
              <w:spacing w:after="0" w:line="240" w:lineRule="auto"/>
              <w:jc w:val="right"/>
              <w:rPr>
                <w:ins w:id="7487" w:author="Observatorio 02" w:date="2017-03-17T17:13:00Z"/>
                <w:rFonts w:eastAsia="Times New Roman"/>
                <w:sz w:val="22"/>
                <w:szCs w:val="22"/>
                <w:bdr w:val="none" w:sz="0" w:space="0" w:color="auto"/>
                <w:lang w:val="es-CL" w:eastAsia="es-CL"/>
              </w:rPr>
            </w:pPr>
            <w:ins w:id="7488" w:author="Observatorio 02" w:date="2017-03-17T17:13:00Z">
              <w:r w:rsidRPr="00C2714A">
                <w:rPr>
                  <w:rFonts w:eastAsia="Times New Roman"/>
                  <w:sz w:val="22"/>
                  <w:szCs w:val="22"/>
                  <w:bdr w:val="none" w:sz="0" w:space="0" w:color="auto"/>
                  <w:lang w:val="es-CL" w:eastAsia="es-CL"/>
                </w:rPr>
                <w:t>9,5</w:t>
              </w:r>
            </w:ins>
          </w:p>
        </w:tc>
        <w:tc>
          <w:tcPr>
            <w:tcW w:w="984" w:type="dxa"/>
            <w:tcBorders>
              <w:left w:val="nil"/>
              <w:bottom w:val="single" w:sz="8" w:space="0" w:color="000000"/>
              <w:right w:val="nil"/>
            </w:tcBorders>
            <w:shd w:val="clear" w:color="000000" w:fill="FFFFFF"/>
            <w:noWrap/>
            <w:vAlign w:val="bottom"/>
            <w:hideMark/>
            <w:tcPrChange w:id="7489" w:author="Observatorio 02" w:date="2017-03-17T17:22:00Z">
              <w:tcPr>
                <w:tcW w:w="990" w:type="dxa"/>
                <w:gridSpan w:val="2"/>
                <w:tcBorders>
                  <w:top w:val="nil"/>
                  <w:left w:val="nil"/>
                  <w:bottom w:val="single" w:sz="8" w:space="0" w:color="000000"/>
                  <w:right w:val="nil"/>
                </w:tcBorders>
                <w:shd w:val="clear" w:color="000000" w:fill="FFFFFF"/>
                <w:noWrap/>
                <w:vAlign w:val="bottom"/>
                <w:hideMark/>
              </w:tcPr>
            </w:tcPrChange>
          </w:tcPr>
          <w:p w14:paraId="4F87C20A" w14:textId="77777777" w:rsidR="0021199A" w:rsidRPr="00C2714A" w:rsidRDefault="0021199A" w:rsidP="0021199A">
            <w:pPr>
              <w:spacing w:after="0" w:line="240" w:lineRule="auto"/>
              <w:jc w:val="right"/>
              <w:rPr>
                <w:ins w:id="7490" w:author="Observatorio 02" w:date="2017-03-17T17:13:00Z"/>
                <w:rFonts w:eastAsia="Times New Roman"/>
                <w:sz w:val="22"/>
                <w:szCs w:val="22"/>
                <w:bdr w:val="none" w:sz="0" w:space="0" w:color="auto"/>
                <w:lang w:val="es-CL" w:eastAsia="es-CL"/>
              </w:rPr>
            </w:pPr>
            <w:ins w:id="7491" w:author="Observatorio 02" w:date="2017-03-17T17:13:00Z">
              <w:r w:rsidRPr="00C2714A">
                <w:rPr>
                  <w:rFonts w:eastAsia="Times New Roman"/>
                  <w:sz w:val="22"/>
                  <w:szCs w:val="22"/>
                  <w:bdr w:val="none" w:sz="0" w:space="0" w:color="auto"/>
                  <w:lang w:val="es-CL" w:eastAsia="es-CL"/>
                </w:rPr>
                <w:t>39,8</w:t>
              </w:r>
            </w:ins>
          </w:p>
        </w:tc>
        <w:tc>
          <w:tcPr>
            <w:tcW w:w="1074" w:type="dxa"/>
            <w:tcBorders>
              <w:left w:val="nil"/>
              <w:bottom w:val="single" w:sz="8" w:space="0" w:color="000000"/>
              <w:right w:val="nil"/>
            </w:tcBorders>
            <w:shd w:val="clear" w:color="000000" w:fill="FFFFFF"/>
            <w:noWrap/>
            <w:vAlign w:val="bottom"/>
            <w:hideMark/>
            <w:tcPrChange w:id="7492" w:author="Observatorio 02" w:date="2017-03-17T17:22:00Z">
              <w:tcPr>
                <w:tcW w:w="1196" w:type="dxa"/>
                <w:gridSpan w:val="2"/>
                <w:tcBorders>
                  <w:top w:val="nil"/>
                  <w:left w:val="nil"/>
                  <w:bottom w:val="single" w:sz="8" w:space="0" w:color="000000"/>
                  <w:right w:val="nil"/>
                </w:tcBorders>
                <w:shd w:val="clear" w:color="000000" w:fill="FFFFFF"/>
                <w:noWrap/>
                <w:vAlign w:val="bottom"/>
                <w:hideMark/>
              </w:tcPr>
            </w:tcPrChange>
          </w:tcPr>
          <w:p w14:paraId="262BCAB5" w14:textId="77777777" w:rsidR="0021199A" w:rsidRPr="00C2714A" w:rsidRDefault="0021199A" w:rsidP="0021199A">
            <w:pPr>
              <w:spacing w:after="0" w:line="240" w:lineRule="auto"/>
              <w:jc w:val="right"/>
              <w:rPr>
                <w:ins w:id="7493" w:author="Observatorio 02" w:date="2017-03-17T17:13:00Z"/>
                <w:rFonts w:eastAsia="Times New Roman"/>
                <w:sz w:val="22"/>
                <w:szCs w:val="22"/>
                <w:bdr w:val="none" w:sz="0" w:space="0" w:color="auto"/>
                <w:lang w:val="es-CL" w:eastAsia="es-CL"/>
              </w:rPr>
            </w:pPr>
            <w:ins w:id="7494" w:author="Observatorio 02" w:date="2017-03-17T17:13:00Z">
              <w:r w:rsidRPr="00C2714A">
                <w:rPr>
                  <w:rFonts w:eastAsia="Times New Roman"/>
                  <w:sz w:val="22"/>
                  <w:szCs w:val="22"/>
                  <w:bdr w:val="none" w:sz="0" w:space="0" w:color="auto"/>
                  <w:lang w:val="es-CL" w:eastAsia="es-CL"/>
                </w:rPr>
                <w:t>312.035</w:t>
              </w:r>
            </w:ins>
          </w:p>
        </w:tc>
        <w:tc>
          <w:tcPr>
            <w:tcW w:w="837" w:type="dxa"/>
            <w:tcBorders>
              <w:left w:val="nil"/>
              <w:bottom w:val="single" w:sz="8" w:space="0" w:color="000000"/>
              <w:right w:val="nil"/>
            </w:tcBorders>
            <w:shd w:val="clear" w:color="000000" w:fill="FFFFFF"/>
            <w:noWrap/>
            <w:vAlign w:val="bottom"/>
            <w:hideMark/>
            <w:tcPrChange w:id="7495" w:author="Observatorio 02" w:date="2017-03-17T17:22:00Z">
              <w:tcPr>
                <w:tcW w:w="848" w:type="dxa"/>
                <w:gridSpan w:val="2"/>
                <w:tcBorders>
                  <w:top w:val="nil"/>
                  <w:left w:val="nil"/>
                  <w:bottom w:val="single" w:sz="8" w:space="0" w:color="000000"/>
                  <w:right w:val="nil"/>
                </w:tcBorders>
                <w:shd w:val="clear" w:color="000000" w:fill="FFFFFF"/>
                <w:noWrap/>
                <w:vAlign w:val="bottom"/>
                <w:hideMark/>
              </w:tcPr>
            </w:tcPrChange>
          </w:tcPr>
          <w:p w14:paraId="790C49C2" w14:textId="77777777" w:rsidR="0021199A" w:rsidRPr="00C2714A" w:rsidRDefault="0021199A" w:rsidP="0021199A">
            <w:pPr>
              <w:spacing w:after="0" w:line="240" w:lineRule="auto"/>
              <w:jc w:val="right"/>
              <w:rPr>
                <w:ins w:id="7496" w:author="Observatorio 02" w:date="2017-03-17T17:13:00Z"/>
                <w:rFonts w:eastAsia="Times New Roman"/>
                <w:sz w:val="22"/>
                <w:szCs w:val="22"/>
                <w:bdr w:val="none" w:sz="0" w:space="0" w:color="auto"/>
                <w:lang w:val="es-CL" w:eastAsia="es-CL"/>
              </w:rPr>
            </w:pPr>
            <w:ins w:id="7497" w:author="Observatorio 02" w:date="2017-03-17T17:13:00Z">
              <w:r w:rsidRPr="00C2714A">
                <w:rPr>
                  <w:rFonts w:eastAsia="Times New Roman"/>
                  <w:sz w:val="22"/>
                  <w:szCs w:val="22"/>
                  <w:bdr w:val="none" w:sz="0" w:space="0" w:color="auto"/>
                  <w:lang w:val="es-CL" w:eastAsia="es-CL"/>
                </w:rPr>
                <w:t>1,7</w:t>
              </w:r>
            </w:ins>
          </w:p>
        </w:tc>
        <w:tc>
          <w:tcPr>
            <w:tcW w:w="1167" w:type="dxa"/>
            <w:tcBorders>
              <w:left w:val="nil"/>
              <w:bottom w:val="single" w:sz="8" w:space="0" w:color="000000"/>
              <w:right w:val="nil"/>
            </w:tcBorders>
            <w:shd w:val="clear" w:color="000000" w:fill="FFFFFF"/>
            <w:noWrap/>
            <w:vAlign w:val="bottom"/>
            <w:hideMark/>
            <w:tcPrChange w:id="7498" w:author="Observatorio 02" w:date="2017-03-17T17:22:00Z">
              <w:tcPr>
                <w:tcW w:w="1172" w:type="dxa"/>
                <w:gridSpan w:val="2"/>
                <w:tcBorders>
                  <w:top w:val="nil"/>
                  <w:left w:val="nil"/>
                  <w:bottom w:val="single" w:sz="8" w:space="0" w:color="000000"/>
                  <w:right w:val="nil"/>
                </w:tcBorders>
                <w:shd w:val="clear" w:color="000000" w:fill="FFFFFF"/>
                <w:noWrap/>
                <w:vAlign w:val="bottom"/>
                <w:hideMark/>
              </w:tcPr>
            </w:tcPrChange>
          </w:tcPr>
          <w:p w14:paraId="677686AB" w14:textId="77777777" w:rsidR="0021199A" w:rsidRPr="00C2714A" w:rsidRDefault="0021199A" w:rsidP="0021199A">
            <w:pPr>
              <w:spacing w:after="0" w:line="240" w:lineRule="auto"/>
              <w:jc w:val="right"/>
              <w:rPr>
                <w:ins w:id="7499" w:author="Observatorio 02" w:date="2017-03-17T17:13:00Z"/>
                <w:rFonts w:eastAsia="Times New Roman"/>
                <w:sz w:val="22"/>
                <w:szCs w:val="22"/>
                <w:bdr w:val="none" w:sz="0" w:space="0" w:color="auto"/>
                <w:lang w:val="es-CL" w:eastAsia="es-CL"/>
              </w:rPr>
            </w:pPr>
            <w:ins w:id="7500" w:author="Observatorio 02" w:date="2017-03-17T17:13:00Z">
              <w:r w:rsidRPr="00C2714A">
                <w:rPr>
                  <w:rFonts w:eastAsia="Times New Roman"/>
                  <w:sz w:val="22"/>
                  <w:szCs w:val="22"/>
                  <w:bdr w:val="none" w:sz="0" w:space="0" w:color="auto"/>
                  <w:lang w:val="es-CL" w:eastAsia="es-CL"/>
                </w:rPr>
                <w:t>6,7</w:t>
              </w:r>
            </w:ins>
          </w:p>
        </w:tc>
      </w:tr>
      <w:tr w:rsidR="00F95580" w:rsidRPr="00C2714A" w14:paraId="2E865A98" w14:textId="77777777" w:rsidTr="00F95580">
        <w:trPr>
          <w:trHeight w:val="265"/>
          <w:ins w:id="7501" w:author="Observatorio 02" w:date="2017-03-17T17:22:00Z"/>
        </w:trPr>
        <w:tc>
          <w:tcPr>
            <w:tcW w:w="3676" w:type="dxa"/>
            <w:tcBorders>
              <w:top w:val="nil"/>
              <w:left w:val="nil"/>
              <w:bottom w:val="single" w:sz="8" w:space="0" w:color="000000"/>
              <w:right w:val="nil"/>
            </w:tcBorders>
            <w:shd w:val="clear" w:color="000000" w:fill="FFFFFF"/>
            <w:noWrap/>
            <w:vAlign w:val="bottom"/>
            <w:hideMark/>
          </w:tcPr>
          <w:p w14:paraId="19E06D1B" w14:textId="77777777" w:rsidR="00F95580" w:rsidRPr="00C2714A" w:rsidRDefault="00F95580" w:rsidP="00CB0D64">
            <w:pPr>
              <w:spacing w:after="0" w:line="240" w:lineRule="auto"/>
              <w:rPr>
                <w:ins w:id="7502" w:author="Observatorio 02" w:date="2017-03-17T17:22:00Z"/>
                <w:rFonts w:eastAsia="Times New Roman"/>
                <w:sz w:val="22"/>
                <w:szCs w:val="22"/>
                <w:bdr w:val="none" w:sz="0" w:space="0" w:color="auto"/>
                <w:lang w:val="es-CL" w:eastAsia="es-CL"/>
              </w:rPr>
            </w:pPr>
            <w:ins w:id="7503" w:author="Observatorio 02" w:date="2017-03-17T17:22:00Z">
              <w:r w:rsidRPr="00C2714A">
                <w:rPr>
                  <w:rFonts w:eastAsia="Times New Roman"/>
                  <w:sz w:val="22"/>
                  <w:szCs w:val="22"/>
                  <w:bdr w:val="none" w:sz="0" w:space="0" w:color="auto"/>
                  <w:lang w:val="es-CL" w:eastAsia="es-CL"/>
                </w:rPr>
                <w:t>Sector</w:t>
              </w:r>
            </w:ins>
          </w:p>
        </w:tc>
        <w:tc>
          <w:tcPr>
            <w:tcW w:w="1179" w:type="dxa"/>
            <w:tcBorders>
              <w:top w:val="nil"/>
              <w:left w:val="nil"/>
              <w:bottom w:val="single" w:sz="8" w:space="0" w:color="000000"/>
              <w:right w:val="nil"/>
            </w:tcBorders>
            <w:shd w:val="clear" w:color="000000" w:fill="FFFFFF"/>
            <w:noWrap/>
            <w:vAlign w:val="bottom"/>
            <w:hideMark/>
          </w:tcPr>
          <w:p w14:paraId="51C6677E" w14:textId="77777777" w:rsidR="00F95580" w:rsidRPr="00C2714A" w:rsidRDefault="00F95580" w:rsidP="00CB0D64">
            <w:pPr>
              <w:spacing w:after="0" w:line="240" w:lineRule="auto"/>
              <w:jc w:val="right"/>
              <w:rPr>
                <w:ins w:id="7504" w:author="Observatorio 02" w:date="2017-03-17T17:22:00Z"/>
                <w:rFonts w:eastAsia="Times New Roman"/>
                <w:sz w:val="22"/>
                <w:szCs w:val="22"/>
                <w:bdr w:val="none" w:sz="0" w:space="0" w:color="auto"/>
                <w:lang w:val="es-CL" w:eastAsia="es-CL"/>
              </w:rPr>
            </w:pPr>
            <w:ins w:id="7505" w:author="Observatorio 02" w:date="2017-03-17T17:22:00Z">
              <w:r w:rsidRPr="00C2714A">
                <w:rPr>
                  <w:rFonts w:eastAsia="Times New Roman"/>
                  <w:sz w:val="22"/>
                  <w:szCs w:val="22"/>
                  <w:bdr w:val="none" w:sz="0" w:space="0" w:color="auto"/>
                  <w:lang w:val="es-CL" w:eastAsia="es-CL"/>
                </w:rPr>
                <w:t>10,6</w:t>
              </w:r>
            </w:ins>
          </w:p>
        </w:tc>
        <w:tc>
          <w:tcPr>
            <w:tcW w:w="984" w:type="dxa"/>
            <w:tcBorders>
              <w:top w:val="nil"/>
              <w:left w:val="nil"/>
              <w:bottom w:val="single" w:sz="8" w:space="0" w:color="000000"/>
              <w:right w:val="nil"/>
            </w:tcBorders>
            <w:shd w:val="clear" w:color="000000" w:fill="FFFFFF"/>
            <w:noWrap/>
            <w:vAlign w:val="bottom"/>
            <w:hideMark/>
          </w:tcPr>
          <w:p w14:paraId="437D3FF0" w14:textId="77777777" w:rsidR="00F95580" w:rsidRPr="00C2714A" w:rsidRDefault="00F95580" w:rsidP="00CB0D64">
            <w:pPr>
              <w:spacing w:after="0" w:line="240" w:lineRule="auto"/>
              <w:jc w:val="right"/>
              <w:rPr>
                <w:ins w:id="7506" w:author="Observatorio 02" w:date="2017-03-17T17:22:00Z"/>
                <w:rFonts w:eastAsia="Times New Roman"/>
                <w:sz w:val="22"/>
                <w:szCs w:val="22"/>
                <w:bdr w:val="none" w:sz="0" w:space="0" w:color="auto"/>
                <w:lang w:val="es-CL" w:eastAsia="es-CL"/>
              </w:rPr>
            </w:pPr>
            <w:ins w:id="7507" w:author="Observatorio 02" w:date="2017-03-17T17:22:00Z">
              <w:r w:rsidRPr="00C2714A">
                <w:rPr>
                  <w:rFonts w:eastAsia="Times New Roman"/>
                  <w:sz w:val="22"/>
                  <w:szCs w:val="22"/>
                  <w:bdr w:val="none" w:sz="0" w:space="0" w:color="auto"/>
                  <w:lang w:val="es-CL" w:eastAsia="es-CL"/>
                </w:rPr>
                <w:t>43,2</w:t>
              </w:r>
            </w:ins>
          </w:p>
        </w:tc>
        <w:tc>
          <w:tcPr>
            <w:tcW w:w="1074" w:type="dxa"/>
            <w:tcBorders>
              <w:top w:val="nil"/>
              <w:left w:val="nil"/>
              <w:bottom w:val="single" w:sz="8" w:space="0" w:color="000000"/>
              <w:right w:val="nil"/>
            </w:tcBorders>
            <w:shd w:val="clear" w:color="000000" w:fill="FFFFFF"/>
            <w:noWrap/>
            <w:vAlign w:val="bottom"/>
            <w:hideMark/>
          </w:tcPr>
          <w:p w14:paraId="370ABAFF" w14:textId="77777777" w:rsidR="00F95580" w:rsidRPr="00C2714A" w:rsidRDefault="00F95580" w:rsidP="00CB0D64">
            <w:pPr>
              <w:spacing w:after="0" w:line="240" w:lineRule="auto"/>
              <w:jc w:val="right"/>
              <w:rPr>
                <w:ins w:id="7508" w:author="Observatorio 02" w:date="2017-03-17T17:22:00Z"/>
                <w:rFonts w:eastAsia="Times New Roman"/>
                <w:sz w:val="22"/>
                <w:szCs w:val="22"/>
                <w:bdr w:val="none" w:sz="0" w:space="0" w:color="auto"/>
                <w:lang w:val="es-CL" w:eastAsia="es-CL"/>
              </w:rPr>
            </w:pPr>
            <w:ins w:id="7509" w:author="Observatorio 02" w:date="2017-03-17T17:22:00Z">
              <w:r w:rsidRPr="00C2714A">
                <w:rPr>
                  <w:rFonts w:eastAsia="Times New Roman"/>
                  <w:sz w:val="22"/>
                  <w:szCs w:val="22"/>
                  <w:bdr w:val="none" w:sz="0" w:space="0" w:color="auto"/>
                  <w:lang w:val="es-CL" w:eastAsia="es-CL"/>
                </w:rPr>
                <w:t>504.666</w:t>
              </w:r>
            </w:ins>
          </w:p>
        </w:tc>
        <w:tc>
          <w:tcPr>
            <w:tcW w:w="837" w:type="dxa"/>
            <w:tcBorders>
              <w:top w:val="nil"/>
              <w:left w:val="nil"/>
              <w:bottom w:val="single" w:sz="8" w:space="0" w:color="000000"/>
              <w:right w:val="nil"/>
            </w:tcBorders>
            <w:shd w:val="clear" w:color="000000" w:fill="FFFFFF"/>
            <w:noWrap/>
            <w:vAlign w:val="bottom"/>
            <w:hideMark/>
          </w:tcPr>
          <w:p w14:paraId="31B49630" w14:textId="77777777" w:rsidR="00F95580" w:rsidRPr="00C2714A" w:rsidRDefault="00F95580" w:rsidP="00CB0D64">
            <w:pPr>
              <w:spacing w:after="0" w:line="240" w:lineRule="auto"/>
              <w:jc w:val="right"/>
              <w:rPr>
                <w:ins w:id="7510" w:author="Observatorio 02" w:date="2017-03-17T17:22:00Z"/>
                <w:rFonts w:eastAsia="Times New Roman"/>
                <w:sz w:val="22"/>
                <w:szCs w:val="22"/>
                <w:bdr w:val="none" w:sz="0" w:space="0" w:color="auto"/>
                <w:lang w:val="es-CL" w:eastAsia="es-CL"/>
              </w:rPr>
            </w:pPr>
            <w:ins w:id="7511" w:author="Observatorio 02" w:date="2017-03-17T17:22:00Z">
              <w:r w:rsidRPr="00C2714A">
                <w:rPr>
                  <w:rFonts w:eastAsia="Times New Roman"/>
                  <w:sz w:val="22"/>
                  <w:szCs w:val="22"/>
                  <w:bdr w:val="none" w:sz="0" w:space="0" w:color="auto"/>
                  <w:lang w:val="es-CL" w:eastAsia="es-CL"/>
                </w:rPr>
                <w:t>5,7</w:t>
              </w:r>
            </w:ins>
          </w:p>
        </w:tc>
        <w:tc>
          <w:tcPr>
            <w:tcW w:w="1167" w:type="dxa"/>
            <w:tcBorders>
              <w:top w:val="nil"/>
              <w:left w:val="nil"/>
              <w:bottom w:val="single" w:sz="8" w:space="0" w:color="000000"/>
              <w:right w:val="nil"/>
            </w:tcBorders>
            <w:shd w:val="clear" w:color="000000" w:fill="FFFFFF"/>
            <w:noWrap/>
            <w:vAlign w:val="bottom"/>
            <w:hideMark/>
          </w:tcPr>
          <w:p w14:paraId="77F28933" w14:textId="77777777" w:rsidR="00F95580" w:rsidRPr="00C2714A" w:rsidRDefault="00F95580" w:rsidP="00CB0D64">
            <w:pPr>
              <w:spacing w:after="0" w:line="240" w:lineRule="auto"/>
              <w:jc w:val="right"/>
              <w:rPr>
                <w:ins w:id="7512" w:author="Observatorio 02" w:date="2017-03-17T17:22:00Z"/>
                <w:rFonts w:eastAsia="Times New Roman"/>
                <w:sz w:val="22"/>
                <w:szCs w:val="22"/>
                <w:bdr w:val="none" w:sz="0" w:space="0" w:color="auto"/>
                <w:lang w:val="es-CL" w:eastAsia="es-CL"/>
              </w:rPr>
            </w:pPr>
            <w:ins w:id="7513" w:author="Observatorio 02" w:date="2017-03-17T17:22:00Z">
              <w:r w:rsidRPr="00C2714A">
                <w:rPr>
                  <w:rFonts w:eastAsia="Times New Roman"/>
                  <w:sz w:val="22"/>
                  <w:szCs w:val="22"/>
                  <w:bdr w:val="none" w:sz="0" w:space="0" w:color="auto"/>
                  <w:lang w:val="es-CL" w:eastAsia="es-CL"/>
                </w:rPr>
                <w:t>9,4</w:t>
              </w:r>
            </w:ins>
          </w:p>
        </w:tc>
      </w:tr>
    </w:tbl>
    <w:p w14:paraId="74258642" w14:textId="0E7B6CE0" w:rsidR="0021199A" w:rsidRPr="00C2714A" w:rsidRDefault="00576859">
      <w:pPr>
        <w:pStyle w:val="CitaviBibliographyEntry"/>
        <w:spacing w:after="0" w:line="276" w:lineRule="auto"/>
        <w:jc w:val="both"/>
        <w:rPr>
          <w:ins w:id="7514" w:author="Observatorio 02" w:date="2017-03-17T17:12:00Z"/>
          <w:color w:val="1F3864" w:themeColor="accent5" w:themeShade="80"/>
          <w:sz w:val="20"/>
          <w:lang w:val="es-ES"/>
          <w:rPrChange w:id="7515" w:author="Observatorio 02" w:date="2017-03-23T14:31:00Z">
            <w:rPr>
              <w:ins w:id="7516" w:author="Observatorio 02" w:date="2017-03-17T17:12:00Z"/>
              <w:lang w:val="es-CL"/>
            </w:rPr>
          </w:rPrChange>
        </w:rPr>
        <w:pPrChange w:id="7517" w:author="Observatorio 02" w:date="2017-03-17T17:14:00Z">
          <w:pPr>
            <w:spacing w:after="0" w:line="276" w:lineRule="auto"/>
            <w:jc w:val="both"/>
          </w:pPr>
        </w:pPrChange>
      </w:pPr>
      <w:ins w:id="7518" w:author="Observatorio 02" w:date="2017-03-17T17:14:00Z">
        <w:r w:rsidRPr="00C2714A">
          <w:rPr>
            <w:rFonts w:ascii="Times New Roman" w:hAnsi="Times New Roman" w:cs="Times New Roman"/>
            <w:color w:val="1F3864" w:themeColor="accent5" w:themeShade="80"/>
            <w:sz w:val="20"/>
            <w:szCs w:val="24"/>
            <w:lang w:val="es-ES"/>
            <w:rPrChange w:id="7519" w:author="Observatorio 02" w:date="2017-03-23T14:31:00Z">
              <w:rPr>
                <w:color w:val="1F3864" w:themeColor="accent5" w:themeShade="80"/>
                <w:sz w:val="20"/>
                <w:lang w:val="es-ES"/>
              </w:rPr>
            </w:rPrChange>
          </w:rPr>
          <w:t>Fuente: Elaboración propia en base a CASEN.</w:t>
        </w:r>
      </w:ins>
    </w:p>
    <w:p w14:paraId="5A36767E" w14:textId="6197CDE5" w:rsidR="0021199A" w:rsidRPr="00C2714A" w:rsidRDefault="0021199A" w:rsidP="00737596">
      <w:pPr>
        <w:spacing w:after="0" w:line="276" w:lineRule="auto"/>
        <w:jc w:val="both"/>
        <w:rPr>
          <w:lang w:val="es-ES"/>
          <w:rPrChange w:id="7520" w:author="Observatorio 02" w:date="2017-03-23T14:31:00Z">
            <w:rPr>
              <w:lang w:val="es-CL"/>
            </w:rPr>
          </w:rPrChange>
        </w:rPr>
      </w:pPr>
    </w:p>
    <w:p w14:paraId="42E33167" w14:textId="5938DEA7" w:rsidR="008F1077" w:rsidRPr="00C2714A" w:rsidRDefault="008F1077" w:rsidP="00737596">
      <w:pPr>
        <w:pStyle w:val="Heading1"/>
        <w:numPr>
          <w:ilvl w:val="0"/>
          <w:numId w:val="1"/>
        </w:numPr>
        <w:spacing w:before="0" w:after="0" w:line="276" w:lineRule="auto"/>
        <w:ind w:left="0" w:firstLine="0"/>
        <w:jc w:val="both"/>
        <w:rPr>
          <w:rFonts w:ascii="Times New Roman" w:hAnsi="Times New Roman" w:cs="Times New Roman"/>
          <w:b/>
          <w:color w:val="auto"/>
          <w:sz w:val="28"/>
          <w:szCs w:val="28"/>
          <w:lang w:val="es-ES"/>
        </w:rPr>
      </w:pPr>
      <w:bookmarkStart w:id="7521" w:name="_Toc453665495"/>
      <w:r w:rsidRPr="00C2714A">
        <w:rPr>
          <w:rFonts w:ascii="Times New Roman" w:hAnsi="Times New Roman" w:cs="Times New Roman"/>
          <w:b/>
          <w:color w:val="auto"/>
          <w:sz w:val="28"/>
          <w:szCs w:val="28"/>
          <w:lang w:val="es-ES"/>
        </w:rPr>
        <w:t>Síntesis</w:t>
      </w:r>
      <w:bookmarkEnd w:id="7521"/>
    </w:p>
    <w:p w14:paraId="20EB247F" w14:textId="77777777" w:rsidR="008F1077" w:rsidRPr="00C2714A" w:rsidRDefault="008F1077" w:rsidP="002B1E48">
      <w:pPr>
        <w:spacing w:after="0" w:line="276" w:lineRule="auto"/>
        <w:jc w:val="both"/>
        <w:rPr>
          <w:lang w:val="es-ES"/>
        </w:rPr>
      </w:pPr>
    </w:p>
    <w:p w14:paraId="77E3DB13" w14:textId="5D35AB43" w:rsidR="008F1077" w:rsidRPr="00C2714A" w:rsidRDefault="003D51D7" w:rsidP="0082401F">
      <w:pPr>
        <w:spacing w:after="0" w:line="276" w:lineRule="auto"/>
        <w:jc w:val="both"/>
        <w:rPr>
          <w:lang w:val="es-ES"/>
        </w:rPr>
      </w:pPr>
      <w:r w:rsidRPr="00C2714A">
        <w:rPr>
          <w:rFonts w:eastAsiaTheme="majorEastAsia"/>
          <w:color w:val="000000" w:themeColor="text1"/>
          <w:lang w:val="es-ES"/>
        </w:rPr>
        <w:t xml:space="preserve">El sector Construcción </w:t>
      </w:r>
      <w:r w:rsidR="008F1077" w:rsidRPr="00C2714A">
        <w:rPr>
          <w:rFonts w:eastAsiaTheme="majorEastAsia"/>
          <w:color w:val="000000" w:themeColor="text1"/>
          <w:lang w:val="es-ES"/>
        </w:rPr>
        <w:t>comprende la edificación de viviendas y obras de ingeniería civil, incluyendo todas aquellas actividades que rodean el proceso de construcción. Así, por ejemplo, las actividades de demolición, acondicionamiento y terminación de edificios también forman parte de este sector. También el alquiler de equipos (sean estos de construcción o demolición), siempre y cuando este alquiler incluya a los operarios.</w:t>
      </w:r>
    </w:p>
    <w:p w14:paraId="47D03A92" w14:textId="77777777" w:rsidR="004D098D" w:rsidRPr="00C2714A" w:rsidRDefault="004D098D" w:rsidP="00737596">
      <w:pPr>
        <w:spacing w:after="0" w:line="276" w:lineRule="auto"/>
        <w:jc w:val="both"/>
        <w:rPr>
          <w:lang w:val="es-CL"/>
        </w:rPr>
      </w:pPr>
    </w:p>
    <w:p w14:paraId="03CB6D7D" w14:textId="77777777" w:rsidR="004D098D" w:rsidRPr="00C2714A" w:rsidRDefault="004D098D" w:rsidP="002B1E48">
      <w:pPr>
        <w:spacing w:after="0" w:line="276" w:lineRule="auto"/>
        <w:jc w:val="both"/>
        <w:rPr>
          <w:rFonts w:eastAsiaTheme="majorEastAsia"/>
          <w:b/>
          <w:i/>
          <w:color w:val="000000" w:themeColor="text1"/>
          <w:lang w:val="es-ES"/>
        </w:rPr>
      </w:pPr>
      <w:r w:rsidRPr="00C2714A">
        <w:rPr>
          <w:rFonts w:eastAsiaTheme="majorEastAsia"/>
          <w:b/>
          <w:i/>
          <w:color w:val="000000" w:themeColor="text1"/>
          <w:lang w:val="es-ES"/>
        </w:rPr>
        <w:t>Visión global y macroeconómica</w:t>
      </w:r>
    </w:p>
    <w:p w14:paraId="7186B316" w14:textId="3BBD3E10" w:rsidR="00C30151" w:rsidRPr="00C2714A" w:rsidRDefault="004D098D" w:rsidP="00737596">
      <w:pPr>
        <w:pStyle w:val="ListParagraph"/>
        <w:numPr>
          <w:ilvl w:val="0"/>
          <w:numId w:val="35"/>
        </w:numPr>
        <w:spacing w:line="276" w:lineRule="auto"/>
        <w:jc w:val="both"/>
        <w:rPr>
          <w:lang w:val="es-ES"/>
        </w:rPr>
      </w:pPr>
      <w:r w:rsidRPr="00C2714A">
        <w:rPr>
          <w:lang w:val="es-ES"/>
        </w:rPr>
        <w:t>El PIB del sector Construcción registró una tendencia al alza entre los años 200</w:t>
      </w:r>
      <w:r w:rsidR="00C30151" w:rsidRPr="00C2714A">
        <w:rPr>
          <w:lang w:val="es-ES"/>
        </w:rPr>
        <w:t>8 y 201</w:t>
      </w:r>
      <w:ins w:id="7522" w:author="Observatorio 02" w:date="2017-03-17T17:29:00Z">
        <w:r w:rsidR="00227EB1" w:rsidRPr="00C2714A">
          <w:rPr>
            <w:lang w:val="es-ES"/>
          </w:rPr>
          <w:t>6</w:t>
        </w:r>
      </w:ins>
      <w:del w:id="7523" w:author="Observatorio 02" w:date="2017-03-17T17:29:00Z">
        <w:r w:rsidR="00C30151" w:rsidRPr="00C2714A" w:rsidDel="00227EB1">
          <w:rPr>
            <w:lang w:val="es-ES"/>
          </w:rPr>
          <w:delText>5</w:delText>
        </w:r>
      </w:del>
      <w:r w:rsidRPr="00C2714A">
        <w:rPr>
          <w:lang w:val="es-ES"/>
        </w:rPr>
        <w:t>, interrumpida por un período de inflexión a la baja entre el tercer trimestre del año 2008 y finales del año 2010.</w:t>
      </w:r>
      <w:ins w:id="7524" w:author="Observatorio 02" w:date="2017-03-17T17:31:00Z">
        <w:r w:rsidR="00391E9D" w:rsidRPr="00C2714A">
          <w:rPr>
            <w:lang w:val="es-ES"/>
          </w:rPr>
          <w:t xml:space="preserve"> En los últimos dos trimestres del 2016 tambi</w:t>
        </w:r>
      </w:ins>
      <w:ins w:id="7525" w:author="Observatorio 02" w:date="2017-03-17T17:32:00Z">
        <w:r w:rsidR="00391E9D" w:rsidRPr="00C2714A">
          <w:rPr>
            <w:lang w:val="es-ES"/>
          </w:rPr>
          <w:t>én se han registrados caídas, pero no de la magnitud de las experimentadas en 2009.</w:t>
        </w:r>
      </w:ins>
      <w:del w:id="7526" w:author="Observatorio 02" w:date="2017-03-17T17:32:00Z">
        <w:r w:rsidRPr="00C2714A" w:rsidDel="00706B87">
          <w:rPr>
            <w:lang w:val="es-ES"/>
          </w:rPr>
          <w:delText xml:space="preserve"> </w:delText>
        </w:r>
      </w:del>
    </w:p>
    <w:p w14:paraId="75F63AC4" w14:textId="77777777" w:rsidR="005C09E3" w:rsidRPr="00C2714A" w:rsidRDefault="005C09E3" w:rsidP="00737596">
      <w:pPr>
        <w:pStyle w:val="ListParagraph"/>
        <w:numPr>
          <w:ilvl w:val="0"/>
          <w:numId w:val="35"/>
        </w:numPr>
        <w:spacing w:line="276" w:lineRule="auto"/>
        <w:jc w:val="both"/>
        <w:rPr>
          <w:lang w:val="es-ES"/>
        </w:rPr>
      </w:pPr>
      <w:r w:rsidRPr="00C2714A">
        <w:rPr>
          <w:lang w:val="es-ES"/>
        </w:rPr>
        <w:t>Dentro del mismo período se detectan vario</w:t>
      </w:r>
      <w:r w:rsidR="004D098D" w:rsidRPr="00C2714A">
        <w:rPr>
          <w:lang w:val="es-ES"/>
        </w:rPr>
        <w:t>s</w:t>
      </w:r>
      <w:r w:rsidRPr="00C2714A">
        <w:rPr>
          <w:lang w:val="es-ES"/>
        </w:rPr>
        <w:t xml:space="preserve"> períodos de</w:t>
      </w:r>
      <w:r w:rsidR="004D098D" w:rsidRPr="00C2714A">
        <w:rPr>
          <w:lang w:val="es-ES"/>
        </w:rPr>
        <w:t xml:space="preserve"> </w:t>
      </w:r>
      <w:r w:rsidRPr="00C2714A">
        <w:rPr>
          <w:lang w:val="es-ES"/>
        </w:rPr>
        <w:t>caídas</w:t>
      </w:r>
      <w:r w:rsidR="004D098D" w:rsidRPr="00C2714A">
        <w:rPr>
          <w:lang w:val="es-ES"/>
        </w:rPr>
        <w:t>. El más pronunciado fue el que experimentó a mediados del 2009, lapso durante el cual el PIB llegó a sufrir un descenso</w:t>
      </w:r>
      <w:r w:rsidR="004D098D" w:rsidRPr="00C2714A" w:rsidDel="00262E0B">
        <w:rPr>
          <w:lang w:val="es-ES"/>
        </w:rPr>
        <w:t xml:space="preserve"> </w:t>
      </w:r>
      <w:r w:rsidR="004D098D" w:rsidRPr="00C2714A">
        <w:rPr>
          <w:lang w:val="es-ES"/>
        </w:rPr>
        <w:t>del 9%. Luego de esta crisis, el sector recuperó su dinamismo lentamente, hasta sufrir una nueva crisis a mediados del 2010. Posteriormente, el crecimiento del PIB se redujo</w:t>
      </w:r>
      <w:r w:rsidR="004D098D" w:rsidRPr="00C2714A" w:rsidDel="00262E0B">
        <w:rPr>
          <w:lang w:val="es-ES"/>
        </w:rPr>
        <w:t xml:space="preserve"> </w:t>
      </w:r>
      <w:r w:rsidR="004D098D" w:rsidRPr="00C2714A">
        <w:rPr>
          <w:lang w:val="es-ES"/>
        </w:rPr>
        <w:t xml:space="preserve">lentamente, llegando incluso a registrar períodos de crecimiento cercano a cero durante el año 2015. En comparación con el desempeño nacional, el crecimiento del </w:t>
      </w:r>
      <w:r w:rsidR="004D098D" w:rsidRPr="00C2714A">
        <w:rPr>
          <w:lang w:val="es-ES"/>
        </w:rPr>
        <w:lastRenderedPageBreak/>
        <w:t>sector se mantuvo por debajo del crecimiento nacional hasta finales del 2010, para luego mostrar un desempeño re</w:t>
      </w:r>
      <w:r w:rsidRPr="00C2714A">
        <w:rPr>
          <w:lang w:val="es-ES"/>
        </w:rPr>
        <w:t>lativamente similar hasta 2015.</w:t>
      </w:r>
      <w:r w:rsidR="004D098D" w:rsidRPr="00C2714A">
        <w:rPr>
          <w:lang w:val="es-ES"/>
        </w:rPr>
        <w:t xml:space="preserve"> </w:t>
      </w:r>
    </w:p>
    <w:p w14:paraId="7D6DADFE" w14:textId="77777777" w:rsidR="005C09E3" w:rsidRPr="00C2714A" w:rsidRDefault="004D098D" w:rsidP="00737596">
      <w:pPr>
        <w:pStyle w:val="ListParagraph"/>
        <w:numPr>
          <w:ilvl w:val="0"/>
          <w:numId w:val="35"/>
        </w:numPr>
        <w:spacing w:line="276" w:lineRule="auto"/>
        <w:jc w:val="both"/>
        <w:rPr>
          <w:lang w:val="es-ES"/>
        </w:rPr>
      </w:pPr>
      <w:r w:rsidRPr="00C2714A">
        <w:rPr>
          <w:lang w:val="es-ES"/>
        </w:rPr>
        <w:t xml:space="preserve">Analizando la tasa de cesantía del sector Construcción en relación </w:t>
      </w:r>
      <w:r w:rsidR="005C09E3" w:rsidRPr="00C2714A">
        <w:rPr>
          <w:lang w:val="es-ES"/>
        </w:rPr>
        <w:t>a la tasa de cesantía nacional</w:t>
      </w:r>
      <w:r w:rsidRPr="00C2714A">
        <w:rPr>
          <w:lang w:val="es-ES"/>
        </w:rPr>
        <w:t>, se observa que existe una brecha histórica y significativa entre ambas</w:t>
      </w:r>
      <w:r w:rsidR="005C09E3" w:rsidRPr="00C2714A">
        <w:rPr>
          <w:lang w:val="es-ES"/>
        </w:rPr>
        <w:t>, siendo siempre superior la tasa de cesantía del sector Construcción</w:t>
      </w:r>
      <w:r w:rsidRPr="00C2714A">
        <w:rPr>
          <w:lang w:val="es-ES"/>
        </w:rPr>
        <w:t xml:space="preserve">. </w:t>
      </w:r>
    </w:p>
    <w:p w14:paraId="3C4D8BC8" w14:textId="76735A45" w:rsidR="00A12006" w:rsidRPr="00C2714A" w:rsidRDefault="004D098D" w:rsidP="00737596">
      <w:pPr>
        <w:pStyle w:val="ListParagraph"/>
        <w:numPr>
          <w:ilvl w:val="0"/>
          <w:numId w:val="35"/>
        </w:numPr>
        <w:spacing w:line="276" w:lineRule="auto"/>
        <w:jc w:val="both"/>
        <w:rPr>
          <w:lang w:val="es-ES"/>
        </w:rPr>
      </w:pPr>
      <w:commentRangeStart w:id="7527"/>
      <w:r w:rsidRPr="00C2714A">
        <w:rPr>
          <w:lang w:val="es-ES"/>
        </w:rPr>
        <w:t xml:space="preserve">En relación a la cantidad de empleo que genera el sector Construcción, se observa que </w:t>
      </w:r>
      <w:ins w:id="7528" w:author="Observatorio 02" w:date="2017-03-17T17:33:00Z">
        <w:r w:rsidR="00A7340D" w:rsidRPr="00C2714A">
          <w:rPr>
            <w:lang w:val="es-ES"/>
          </w:rPr>
          <w:t xml:space="preserve">– en 2015 – </w:t>
        </w:r>
      </w:ins>
      <w:del w:id="7529" w:author="Observatorio 02" w:date="2017-03-17T17:33:00Z">
        <w:r w:rsidRPr="00C2714A" w:rsidDel="00C16614">
          <w:rPr>
            <w:lang w:val="es-ES"/>
          </w:rPr>
          <w:delText xml:space="preserve">es </w:delText>
        </w:r>
      </w:del>
      <w:ins w:id="7530" w:author="Observatorio 02" w:date="2017-03-17T17:33:00Z">
        <w:r w:rsidR="00C16614" w:rsidRPr="00C2714A">
          <w:rPr>
            <w:lang w:val="es-ES"/>
          </w:rPr>
          <w:t xml:space="preserve">fue </w:t>
        </w:r>
      </w:ins>
      <w:r w:rsidRPr="00C2714A">
        <w:rPr>
          <w:lang w:val="es-ES"/>
        </w:rPr>
        <w:t>el cuarto sector que más personas ocupa en el país, concentrando un</w:t>
      </w:r>
      <w:r w:rsidR="003D51D7" w:rsidRPr="00C2714A">
        <w:rPr>
          <w:lang w:val="es-ES"/>
        </w:rPr>
        <w:t xml:space="preserve"> 8,6</w:t>
      </w:r>
      <w:r w:rsidRPr="00C2714A">
        <w:rPr>
          <w:lang w:val="es-ES"/>
        </w:rPr>
        <w:t>% de la mano de obra nacional. El aporte del sector Construcción al PIB nacional es de</w:t>
      </w:r>
      <w:r w:rsidR="005C09E3" w:rsidRPr="00C2714A">
        <w:rPr>
          <w:lang w:val="es-ES"/>
        </w:rPr>
        <w:t xml:space="preserve"> un </w:t>
      </w:r>
      <w:del w:id="7531" w:author="Observatorio 02" w:date="2017-03-20T10:47:00Z">
        <w:r w:rsidR="005C09E3" w:rsidRPr="00C2714A" w:rsidDel="00964DA8">
          <w:rPr>
            <w:lang w:val="es-ES"/>
          </w:rPr>
          <w:delText>7</w:delText>
        </w:r>
        <w:r w:rsidR="00A60EC9" w:rsidRPr="00C2714A" w:rsidDel="00964DA8">
          <w:rPr>
            <w:lang w:val="es-ES"/>
          </w:rPr>
          <w:delText>,6</w:delText>
        </w:r>
      </w:del>
      <w:ins w:id="7532" w:author="Observatorio 02" w:date="2017-03-20T10:47:00Z">
        <w:r w:rsidR="00964DA8" w:rsidRPr="00C2714A">
          <w:rPr>
            <w:lang w:val="es-ES"/>
          </w:rPr>
          <w:t>8,3</w:t>
        </w:r>
      </w:ins>
      <w:r w:rsidR="005C09E3" w:rsidRPr="00C2714A">
        <w:rPr>
          <w:lang w:val="es-ES"/>
        </w:rPr>
        <w:t>%</w:t>
      </w:r>
      <w:r w:rsidRPr="00C2714A">
        <w:rPr>
          <w:lang w:val="es-ES"/>
        </w:rPr>
        <w:t>. Si tomamos como medida de productividad el valor agregado por trabajador (</w:t>
      </w:r>
      <w:r w:rsidR="002F153E" w:rsidRPr="00C2714A">
        <w:rPr>
          <w:lang w:val="es-ES"/>
        </w:rPr>
        <w:t xml:space="preserve">porcentaje del </w:t>
      </w:r>
      <w:r w:rsidRPr="00C2714A">
        <w:rPr>
          <w:lang w:val="es-ES"/>
        </w:rPr>
        <w:t>PIB</w:t>
      </w:r>
      <w:r w:rsidR="002F153E" w:rsidRPr="00C2714A">
        <w:rPr>
          <w:lang w:val="es-ES"/>
        </w:rPr>
        <w:t xml:space="preserve"> dividido por el porcentaje de </w:t>
      </w:r>
      <w:r w:rsidR="00340A8C" w:rsidRPr="00C2714A">
        <w:rPr>
          <w:lang w:val="es-ES"/>
        </w:rPr>
        <w:t>ocupados</w:t>
      </w:r>
      <w:r w:rsidRPr="00C2714A">
        <w:rPr>
          <w:lang w:val="es-ES"/>
        </w:rPr>
        <w:t xml:space="preserve">), este sector correspondería a uno de productividad media. </w:t>
      </w:r>
      <w:commentRangeEnd w:id="7527"/>
      <w:r w:rsidR="009517C6" w:rsidRPr="00C2714A">
        <w:rPr>
          <w:rStyle w:val="CommentReference"/>
          <w:lang w:eastAsia="en-US"/>
          <w:rPrChange w:id="7533" w:author="Observatorio 02" w:date="2017-03-23T14:31:00Z">
            <w:rPr>
              <w:rStyle w:val="CommentReference"/>
              <w:rFonts w:asciiTheme="minorHAnsi" w:hAnsiTheme="minorHAnsi" w:cstheme="minorBidi"/>
              <w:lang w:eastAsia="en-US"/>
            </w:rPr>
          </w:rPrChange>
        </w:rPr>
        <w:commentReference w:id="7527"/>
      </w:r>
    </w:p>
    <w:p w14:paraId="11771177" w14:textId="5E3314F4" w:rsidR="00A12006" w:rsidRPr="00C2714A" w:rsidRDefault="004D098D" w:rsidP="00737596">
      <w:pPr>
        <w:pStyle w:val="ListParagraph"/>
        <w:numPr>
          <w:ilvl w:val="0"/>
          <w:numId w:val="35"/>
        </w:numPr>
        <w:spacing w:line="276" w:lineRule="auto"/>
        <w:jc w:val="both"/>
        <w:rPr>
          <w:lang w:val="es-ES"/>
        </w:rPr>
      </w:pPr>
      <w:r w:rsidRPr="00C2714A">
        <w:rPr>
          <w:lang w:val="es-ES"/>
        </w:rPr>
        <w:t>Al analizar la contribución de cada región al PIB del sector, destacan las regiones Metropolitana (30%) y la de Antofagasta (</w:t>
      </w:r>
      <w:del w:id="7534" w:author="Observatorio 02" w:date="2017-03-20T10:49:00Z">
        <w:r w:rsidRPr="00C2714A" w:rsidDel="00C17408">
          <w:rPr>
            <w:lang w:val="es-ES"/>
          </w:rPr>
          <w:delText>25</w:delText>
        </w:r>
      </w:del>
      <w:ins w:id="7535" w:author="Observatorio 02" w:date="2017-03-20T10:49:00Z">
        <w:r w:rsidR="00C17408" w:rsidRPr="00C2714A">
          <w:rPr>
            <w:lang w:val="es-ES"/>
          </w:rPr>
          <w:t>24</w:t>
        </w:r>
      </w:ins>
      <w:r w:rsidRPr="00C2714A">
        <w:rPr>
          <w:lang w:val="es-ES"/>
        </w:rPr>
        <w:t>%), seguidas muy de lejos por la región del Biobío (7%). La explicación de esta distribución es simple: la región Metropolitana concentra la construcción de viviendas, mientras que la de Antofagasta aglutina la de obras de ingeniería civil, principalmente ligadas a la minería. En tanto, la región con menor participación es la de Arica y Parinacota, cuyo aporte es inferior al 1%.</w:t>
      </w:r>
    </w:p>
    <w:p w14:paraId="42E305CC" w14:textId="2AFAB14D" w:rsidR="00A12006" w:rsidRPr="00C2714A" w:rsidRDefault="004D098D" w:rsidP="00737596">
      <w:pPr>
        <w:pStyle w:val="ListParagraph"/>
        <w:numPr>
          <w:ilvl w:val="0"/>
          <w:numId w:val="35"/>
        </w:numPr>
        <w:spacing w:line="276" w:lineRule="auto"/>
        <w:jc w:val="both"/>
        <w:rPr>
          <w:lang w:val="es-ES"/>
        </w:rPr>
      </w:pPr>
      <w:r w:rsidRPr="00C2714A">
        <w:rPr>
          <w:lang w:val="es-ES"/>
        </w:rPr>
        <w:t xml:space="preserve">Ahora bien, al realizar un análisis al interior de cada región, se observa que aquellas en las cuales el sector Construcción tiene mayor importancia son </w:t>
      </w:r>
      <w:r w:rsidR="00A60EC9" w:rsidRPr="00C2714A">
        <w:rPr>
          <w:lang w:val="es-ES"/>
        </w:rPr>
        <w:t xml:space="preserve">Atacama </w:t>
      </w:r>
      <w:r w:rsidRPr="00C2714A">
        <w:rPr>
          <w:lang w:val="es-ES"/>
        </w:rPr>
        <w:t>(</w:t>
      </w:r>
      <w:del w:id="7536" w:author="Observatorio 02" w:date="2017-03-20T10:50:00Z">
        <w:r w:rsidRPr="00C2714A" w:rsidDel="00835096">
          <w:rPr>
            <w:lang w:val="es-ES"/>
          </w:rPr>
          <w:delText>22</w:delText>
        </w:r>
      </w:del>
      <w:ins w:id="7537" w:author="Observatorio 02" w:date="2017-03-20T10:50:00Z">
        <w:r w:rsidR="00835096" w:rsidRPr="00C2714A">
          <w:rPr>
            <w:lang w:val="es-ES"/>
          </w:rPr>
          <w:t>24</w:t>
        </w:r>
      </w:ins>
      <w:r w:rsidRPr="00C2714A">
        <w:rPr>
          <w:lang w:val="es-ES"/>
        </w:rPr>
        <w:t xml:space="preserve">%), </w:t>
      </w:r>
      <w:r w:rsidR="00A60EC9" w:rsidRPr="00C2714A">
        <w:rPr>
          <w:lang w:val="es-ES"/>
        </w:rPr>
        <w:t xml:space="preserve">Antofagasta </w:t>
      </w:r>
      <w:r w:rsidRPr="00C2714A">
        <w:rPr>
          <w:lang w:val="es-ES"/>
        </w:rPr>
        <w:t>(</w:t>
      </w:r>
      <w:del w:id="7538" w:author="Observatorio 02" w:date="2017-03-20T10:50:00Z">
        <w:r w:rsidRPr="00C2714A" w:rsidDel="00835096">
          <w:rPr>
            <w:lang w:val="es-ES"/>
          </w:rPr>
          <w:delText>17</w:delText>
        </w:r>
      </w:del>
      <w:ins w:id="7539" w:author="Observatorio 02" w:date="2017-03-20T10:50:00Z">
        <w:r w:rsidR="00835096" w:rsidRPr="00C2714A">
          <w:rPr>
            <w:lang w:val="es-ES"/>
          </w:rPr>
          <w:t>18</w:t>
        </w:r>
      </w:ins>
      <w:r w:rsidRPr="00C2714A">
        <w:rPr>
          <w:lang w:val="es-ES"/>
        </w:rPr>
        <w:t>%) y Aysén (14%). Para la</w:t>
      </w:r>
      <w:r w:rsidR="00C57C75" w:rsidRPr="00C2714A">
        <w:rPr>
          <w:lang w:val="es-ES"/>
        </w:rPr>
        <w:t xml:space="preserve">s regiones </w:t>
      </w:r>
      <w:r w:rsidRPr="00C2714A">
        <w:rPr>
          <w:lang w:val="es-ES"/>
        </w:rPr>
        <w:t xml:space="preserve">de </w:t>
      </w:r>
      <w:r w:rsidR="00DF3D2B" w:rsidRPr="00C2714A">
        <w:rPr>
          <w:lang w:val="es-ES"/>
        </w:rPr>
        <w:t xml:space="preserve">Los Ríos </w:t>
      </w:r>
      <w:r w:rsidRPr="00C2714A">
        <w:rPr>
          <w:lang w:val="es-ES"/>
        </w:rPr>
        <w:t xml:space="preserve">y la Metropolitana, por el contrario, la contribución del PIB del sector en el PIB regional </w:t>
      </w:r>
      <w:del w:id="7540" w:author="Observatorio 02" w:date="2017-03-20T10:50:00Z">
        <w:r w:rsidRPr="00C2714A" w:rsidDel="00835096">
          <w:rPr>
            <w:lang w:val="es-ES"/>
          </w:rPr>
          <w:delText xml:space="preserve">no </w:delText>
        </w:r>
      </w:del>
      <w:ins w:id="7541" w:author="Observatorio 02" w:date="2017-03-20T10:50:00Z">
        <w:r w:rsidR="00835096" w:rsidRPr="00C2714A">
          <w:rPr>
            <w:lang w:val="es-ES"/>
          </w:rPr>
          <w:t xml:space="preserve">apenas </w:t>
        </w:r>
      </w:ins>
      <w:r w:rsidRPr="00C2714A">
        <w:rPr>
          <w:lang w:val="es-ES"/>
        </w:rPr>
        <w:t>supera el 5%. Esto se debe a que estas regiones están, más bien, ligadas a los servicios personales y a los financieros, respectivamente.</w:t>
      </w:r>
      <w:del w:id="7542" w:author="Observatorio 02" w:date="2017-03-20T10:50:00Z">
        <w:r w:rsidRPr="00C2714A" w:rsidDel="00835096">
          <w:rPr>
            <w:lang w:val="es-ES"/>
          </w:rPr>
          <w:delText xml:space="preserve"> </w:delText>
        </w:r>
      </w:del>
    </w:p>
    <w:p w14:paraId="7CC2DCF6" w14:textId="6A985348" w:rsidR="00A12006" w:rsidRPr="00C2714A" w:rsidRDefault="00A12006" w:rsidP="00737596">
      <w:pPr>
        <w:pStyle w:val="ListParagraph"/>
        <w:numPr>
          <w:ilvl w:val="0"/>
          <w:numId w:val="35"/>
        </w:numPr>
        <w:spacing w:line="276" w:lineRule="auto"/>
        <w:jc w:val="both"/>
        <w:rPr>
          <w:lang w:val="es-ES"/>
        </w:rPr>
      </w:pPr>
      <w:r w:rsidRPr="00C2714A">
        <w:rPr>
          <w:lang w:val="es-ES"/>
        </w:rPr>
        <w:t>E</w:t>
      </w:r>
      <w:r w:rsidR="004D098D" w:rsidRPr="00C2714A">
        <w:rPr>
          <w:lang w:val="es-ES"/>
        </w:rPr>
        <w:t>l empleo del sector Construcción está concentrado en la región Metropolitana (</w:t>
      </w:r>
      <w:del w:id="7543" w:author="Observatorio 02" w:date="2017-03-20T10:51:00Z">
        <w:r w:rsidR="004D098D" w:rsidRPr="00C2714A" w:rsidDel="00101AEA">
          <w:rPr>
            <w:lang w:val="es-ES"/>
          </w:rPr>
          <w:delText>43</w:delText>
        </w:r>
      </w:del>
      <w:ins w:id="7544" w:author="Observatorio 02" w:date="2017-03-20T10:51:00Z">
        <w:r w:rsidR="00101AEA" w:rsidRPr="00C2714A">
          <w:rPr>
            <w:lang w:val="es-ES"/>
          </w:rPr>
          <w:t>42</w:t>
        </w:r>
      </w:ins>
      <w:r w:rsidR="004D098D" w:rsidRPr="00C2714A">
        <w:rPr>
          <w:lang w:val="es-ES"/>
        </w:rPr>
        <w:t xml:space="preserve">%), seguida muy de lejos por las regiones de Valparaíso (10%) y del Biobío (10%). Esto es natural, considerando que son las regiones más pobladas del país, lo cual está íntimamente relacionado con el número de edificaciones. Por el contrario, las regiones de Aysén y de Arica y Parinacota son las que menor generación de empleo presentan en este sector (menos del 1% del total nacional). </w:t>
      </w:r>
    </w:p>
    <w:p w14:paraId="439A1549" w14:textId="62800898" w:rsidR="004D098D" w:rsidRPr="00C2714A" w:rsidRDefault="004D098D" w:rsidP="00737596">
      <w:pPr>
        <w:pStyle w:val="ListParagraph"/>
        <w:numPr>
          <w:ilvl w:val="0"/>
          <w:numId w:val="35"/>
        </w:numPr>
        <w:spacing w:line="276" w:lineRule="auto"/>
        <w:jc w:val="both"/>
        <w:rPr>
          <w:lang w:val="es-ES"/>
        </w:rPr>
      </w:pPr>
      <w:r w:rsidRPr="00C2714A">
        <w:rPr>
          <w:lang w:val="es-ES"/>
        </w:rPr>
        <w:t>Por otro lado, las regiones en las cuales el sector tiene más relevancia interna son las de Coquimbo (</w:t>
      </w:r>
      <w:del w:id="7545" w:author="Observatorio 02" w:date="2017-03-20T10:52:00Z">
        <w:r w:rsidRPr="00C2714A" w:rsidDel="00101AEA">
          <w:rPr>
            <w:lang w:val="es-ES"/>
          </w:rPr>
          <w:delText>10</w:delText>
        </w:r>
      </w:del>
      <w:ins w:id="7546" w:author="Observatorio 02" w:date="2017-03-20T10:52:00Z">
        <w:r w:rsidR="00101AEA" w:rsidRPr="00C2714A">
          <w:rPr>
            <w:lang w:val="es-ES"/>
          </w:rPr>
          <w:t>11</w:t>
        </w:r>
      </w:ins>
      <w:r w:rsidRPr="00C2714A">
        <w:rPr>
          <w:lang w:val="es-ES"/>
        </w:rPr>
        <w:t xml:space="preserve">%) y la de Magallanes (9%), mientras que aquellas en las cuales tiene menos peso son las de Arica y Parinacota y de </w:t>
      </w:r>
      <w:del w:id="7547" w:author="Observatorio 02" w:date="2017-03-20T10:53:00Z">
        <w:r w:rsidRPr="00C2714A" w:rsidDel="005C43B7">
          <w:rPr>
            <w:lang w:val="es-ES"/>
          </w:rPr>
          <w:delText>Antofagasta</w:delText>
        </w:r>
      </w:del>
      <w:ins w:id="7548" w:author="Observatorio 02" w:date="2017-03-20T10:53:00Z">
        <w:r w:rsidR="005C43B7" w:rsidRPr="00C2714A">
          <w:rPr>
            <w:lang w:val="es-ES"/>
          </w:rPr>
          <w:t>O’Higgins</w:t>
        </w:r>
        <w:r w:rsidR="00DC7474" w:rsidRPr="00C2714A">
          <w:rPr>
            <w:lang w:val="es-ES"/>
          </w:rPr>
          <w:t xml:space="preserve"> (7%</w:t>
        </w:r>
        <w:r w:rsidR="00607C65" w:rsidRPr="00C2714A">
          <w:rPr>
            <w:lang w:val="es-ES"/>
          </w:rPr>
          <w:t xml:space="preserve"> cada una</w:t>
        </w:r>
        <w:r w:rsidR="00DC7474" w:rsidRPr="00C2714A">
          <w:rPr>
            <w:lang w:val="es-ES"/>
          </w:rPr>
          <w:t>)</w:t>
        </w:r>
      </w:ins>
      <w:r w:rsidRPr="00C2714A">
        <w:rPr>
          <w:lang w:val="es-ES"/>
        </w:rPr>
        <w:t>. Así pues, a diferencia de lo que ocurría con el PIB, la contribución de este sector al empleo regional es relativamente homogénea.</w:t>
      </w:r>
    </w:p>
    <w:p w14:paraId="092F7D58" w14:textId="77777777" w:rsidR="004D098D" w:rsidRPr="00C2714A" w:rsidRDefault="004D098D" w:rsidP="00737596">
      <w:pPr>
        <w:spacing w:after="0" w:line="276" w:lineRule="auto"/>
        <w:jc w:val="both"/>
        <w:rPr>
          <w:lang w:val="es-ES"/>
        </w:rPr>
      </w:pPr>
    </w:p>
    <w:p w14:paraId="4849AEC9" w14:textId="20FCB717" w:rsidR="004D098D" w:rsidRPr="00C2714A" w:rsidRDefault="00835DB4" w:rsidP="002B1E48">
      <w:pPr>
        <w:spacing w:after="0" w:line="276" w:lineRule="auto"/>
        <w:jc w:val="both"/>
        <w:rPr>
          <w:b/>
          <w:i/>
          <w:lang w:val="es-ES"/>
        </w:rPr>
      </w:pPr>
      <w:r w:rsidRPr="00C2714A">
        <w:rPr>
          <w:b/>
          <w:i/>
          <w:lang w:val="es-ES"/>
        </w:rPr>
        <w:t>Empleadores</w:t>
      </w:r>
    </w:p>
    <w:p w14:paraId="03860BEB" w14:textId="21FBD7FA" w:rsidR="00F85080" w:rsidRPr="00C2714A" w:rsidRDefault="00F85080" w:rsidP="00737596">
      <w:pPr>
        <w:pStyle w:val="ListParagraph"/>
        <w:numPr>
          <w:ilvl w:val="0"/>
          <w:numId w:val="36"/>
        </w:numPr>
        <w:spacing w:line="276" w:lineRule="auto"/>
        <w:jc w:val="both"/>
        <w:rPr>
          <w:lang w:val="es-ES"/>
        </w:rPr>
      </w:pPr>
      <w:r w:rsidRPr="00C2714A">
        <w:rPr>
          <w:lang w:val="es-ES"/>
        </w:rPr>
        <w:t>La mayoría de las empresas corresponden a microempresas (</w:t>
      </w:r>
      <w:r w:rsidR="003D2312" w:rsidRPr="00C2714A">
        <w:rPr>
          <w:lang w:val="es-ES"/>
        </w:rPr>
        <w:t>83</w:t>
      </w:r>
      <w:r w:rsidRPr="00C2714A">
        <w:rPr>
          <w:lang w:val="es-ES"/>
        </w:rPr>
        <w:t xml:space="preserve">%), las que concentran un </w:t>
      </w:r>
      <w:del w:id="7549" w:author="Observatorio 02" w:date="2017-03-20T11:27:00Z">
        <w:r w:rsidR="003D2312" w:rsidRPr="00C2714A" w:rsidDel="004D0606">
          <w:rPr>
            <w:lang w:val="es-ES"/>
          </w:rPr>
          <w:delText>30</w:delText>
        </w:r>
      </w:del>
      <w:ins w:id="7550" w:author="Observatorio 02" w:date="2017-03-20T11:27:00Z">
        <w:r w:rsidR="004D0606" w:rsidRPr="00C2714A">
          <w:rPr>
            <w:lang w:val="es-ES"/>
          </w:rPr>
          <w:t>29</w:t>
        </w:r>
      </w:ins>
      <w:r w:rsidRPr="00C2714A">
        <w:rPr>
          <w:lang w:val="es-ES"/>
        </w:rPr>
        <w:t>% de los ocupados. Además, se puede ver que</w:t>
      </w:r>
      <w:r w:rsidR="003D2312" w:rsidRPr="00C2714A">
        <w:rPr>
          <w:lang w:val="es-ES"/>
        </w:rPr>
        <w:t>,</w:t>
      </w:r>
      <w:r w:rsidRPr="00C2714A">
        <w:rPr>
          <w:lang w:val="es-ES"/>
        </w:rPr>
        <w:t xml:space="preserve"> a diferencia de otros sectores, la distribución entre empresas de distinto tamaño es bastante homogénea, concentrando las microempresas y grandes empresas una proporción similar de ocupados.</w:t>
      </w:r>
    </w:p>
    <w:p w14:paraId="6FFCB852" w14:textId="7FBF3122" w:rsidR="00FC610B" w:rsidRPr="00C2714A" w:rsidRDefault="00FC610B" w:rsidP="00737596">
      <w:pPr>
        <w:pStyle w:val="ListParagraph"/>
        <w:numPr>
          <w:ilvl w:val="0"/>
          <w:numId w:val="36"/>
        </w:numPr>
        <w:spacing w:line="276" w:lineRule="auto"/>
        <w:jc w:val="both"/>
        <w:rPr>
          <w:lang w:val="es-ES"/>
        </w:rPr>
      </w:pPr>
      <w:r w:rsidRPr="00C2714A">
        <w:rPr>
          <w:lang w:val="es-ES"/>
        </w:rPr>
        <w:lastRenderedPageBreak/>
        <w:t>Considerando al universo de ocupados</w:t>
      </w:r>
      <w:r w:rsidR="006A258A" w:rsidRPr="00C2714A">
        <w:rPr>
          <w:lang w:val="es-ES"/>
        </w:rPr>
        <w:t>,</w:t>
      </w:r>
      <w:r w:rsidRPr="00C2714A">
        <w:rPr>
          <w:lang w:val="es-ES"/>
        </w:rPr>
        <w:t xml:space="preserve"> se observa que un </w:t>
      </w:r>
      <w:del w:id="7551" w:author="Observatorio 02" w:date="2017-03-20T11:28:00Z">
        <w:r w:rsidR="003D2312" w:rsidRPr="00C2714A" w:rsidDel="00B40FFD">
          <w:rPr>
            <w:lang w:val="es-ES"/>
          </w:rPr>
          <w:delText>20</w:delText>
        </w:r>
      </w:del>
      <w:ins w:id="7552" w:author="Observatorio 02" w:date="2017-03-20T11:28:00Z">
        <w:r w:rsidR="00B40FFD" w:rsidRPr="00C2714A">
          <w:rPr>
            <w:lang w:val="es-ES"/>
          </w:rPr>
          <w:t>22</w:t>
        </w:r>
      </w:ins>
      <w:r w:rsidRPr="00C2714A">
        <w:rPr>
          <w:lang w:val="es-ES"/>
        </w:rPr>
        <w:t xml:space="preserve">% se declara como trabajador por cuenta propia unipersonal, mientras el </w:t>
      </w:r>
      <w:del w:id="7553" w:author="Observatorio 02" w:date="2017-03-20T11:29:00Z">
        <w:r w:rsidR="003D2312" w:rsidRPr="00C2714A" w:rsidDel="002D51A6">
          <w:rPr>
            <w:lang w:val="es-ES"/>
          </w:rPr>
          <w:delText>80</w:delText>
        </w:r>
      </w:del>
      <w:ins w:id="7554" w:author="Observatorio 02" w:date="2017-03-20T11:29:00Z">
        <w:r w:rsidR="002D51A6" w:rsidRPr="00C2714A">
          <w:rPr>
            <w:lang w:val="es-ES"/>
          </w:rPr>
          <w:t>78</w:t>
        </w:r>
      </w:ins>
      <w:r w:rsidRPr="00C2714A">
        <w:rPr>
          <w:lang w:val="es-ES"/>
        </w:rPr>
        <w:t xml:space="preserve">% restante se distribuye en: </w:t>
      </w:r>
      <w:del w:id="7555" w:author="Observatorio 02" w:date="2017-03-20T11:29:00Z">
        <w:r w:rsidR="003D2312" w:rsidRPr="00C2714A" w:rsidDel="002D51A6">
          <w:rPr>
            <w:lang w:val="es-ES"/>
          </w:rPr>
          <w:delText>24</w:delText>
        </w:r>
      </w:del>
      <w:ins w:id="7556" w:author="Observatorio 02" w:date="2017-03-20T11:29:00Z">
        <w:r w:rsidR="002D51A6" w:rsidRPr="00C2714A">
          <w:rPr>
            <w:lang w:val="es-ES"/>
          </w:rPr>
          <w:t>22</w:t>
        </w:r>
      </w:ins>
      <w:r w:rsidRPr="00C2714A">
        <w:rPr>
          <w:lang w:val="es-ES"/>
        </w:rPr>
        <w:t xml:space="preserve">% en microempresas, 18% en pequeñas, 18% en medianas y </w:t>
      </w:r>
      <w:del w:id="7557" w:author="Observatorio 02" w:date="2017-03-20T11:30:00Z">
        <w:r w:rsidR="003D2312" w:rsidRPr="00C2714A" w:rsidDel="002D51A6">
          <w:rPr>
            <w:lang w:val="es-ES"/>
          </w:rPr>
          <w:delText>21</w:delText>
        </w:r>
      </w:del>
      <w:ins w:id="7558" w:author="Observatorio 02" w:date="2017-03-20T11:30:00Z">
        <w:r w:rsidR="002D51A6" w:rsidRPr="00C2714A">
          <w:rPr>
            <w:lang w:val="es-ES"/>
          </w:rPr>
          <w:t>20</w:t>
        </w:r>
      </w:ins>
      <w:r w:rsidRPr="00C2714A">
        <w:rPr>
          <w:lang w:val="es-ES"/>
        </w:rPr>
        <w:t xml:space="preserve">% en grandes empresas. </w:t>
      </w:r>
    </w:p>
    <w:p w14:paraId="29832794" w14:textId="0F606C0E" w:rsidR="004D098D" w:rsidRPr="00C2714A" w:rsidRDefault="00023A26" w:rsidP="00737596">
      <w:pPr>
        <w:pStyle w:val="ListParagraph"/>
        <w:numPr>
          <w:ilvl w:val="0"/>
          <w:numId w:val="36"/>
        </w:numPr>
        <w:spacing w:line="276" w:lineRule="auto"/>
        <w:jc w:val="both"/>
        <w:rPr>
          <w:lang w:val="es-ES"/>
        </w:rPr>
      </w:pPr>
      <w:r w:rsidRPr="00C2714A">
        <w:rPr>
          <w:lang w:val="es-ES"/>
        </w:rPr>
        <w:t>E</w:t>
      </w:r>
      <w:r w:rsidR="004D098D" w:rsidRPr="00C2714A">
        <w:rPr>
          <w:lang w:val="es-ES"/>
        </w:rPr>
        <w:t xml:space="preserve">l </w:t>
      </w:r>
      <w:del w:id="7559" w:author="Observatorio 02" w:date="2017-03-20T11:30:00Z">
        <w:r w:rsidR="003D2312" w:rsidRPr="00C2714A" w:rsidDel="00213862">
          <w:rPr>
            <w:lang w:val="es-ES"/>
          </w:rPr>
          <w:delText>63</w:delText>
        </w:r>
      </w:del>
      <w:ins w:id="7560" w:author="Observatorio 02" w:date="2017-03-20T11:30:00Z">
        <w:r w:rsidR="00213862" w:rsidRPr="00C2714A">
          <w:rPr>
            <w:lang w:val="es-ES"/>
          </w:rPr>
          <w:t>64</w:t>
        </w:r>
      </w:ins>
      <w:r w:rsidR="004D098D" w:rsidRPr="00C2714A">
        <w:rPr>
          <w:lang w:val="es-ES"/>
        </w:rPr>
        <w:t xml:space="preserve">% de las empresas se clasifican dentro del subsector Terminación de Edificios, seguido de Construcción </w:t>
      </w:r>
      <w:r w:rsidR="00F46DC5" w:rsidRPr="00C2714A">
        <w:rPr>
          <w:lang w:val="es-ES"/>
        </w:rPr>
        <w:t xml:space="preserve">de Edificios </w:t>
      </w:r>
      <w:r w:rsidR="004D098D" w:rsidRPr="00C2714A">
        <w:rPr>
          <w:lang w:val="es-ES"/>
        </w:rPr>
        <w:t>y Obras de Ingeniería (</w:t>
      </w:r>
      <w:r w:rsidR="003D2312" w:rsidRPr="00C2714A">
        <w:rPr>
          <w:lang w:val="es-ES"/>
        </w:rPr>
        <w:t>23</w:t>
      </w:r>
      <w:r w:rsidR="004D098D" w:rsidRPr="00C2714A">
        <w:rPr>
          <w:lang w:val="es-ES"/>
        </w:rPr>
        <w:t>%), Preparación del Terreno (</w:t>
      </w:r>
      <w:del w:id="7561" w:author="Observatorio 02" w:date="2017-03-20T11:32:00Z">
        <w:r w:rsidR="004D098D" w:rsidRPr="00C2714A" w:rsidDel="00A322B1">
          <w:rPr>
            <w:lang w:val="es-ES"/>
          </w:rPr>
          <w:delText>11</w:delText>
        </w:r>
      </w:del>
      <w:ins w:id="7562" w:author="Observatorio 02" w:date="2017-03-20T11:32:00Z">
        <w:r w:rsidR="00A322B1" w:rsidRPr="00C2714A">
          <w:rPr>
            <w:lang w:val="es-ES"/>
          </w:rPr>
          <w:t>10</w:t>
        </w:r>
      </w:ins>
      <w:r w:rsidR="004D098D" w:rsidRPr="00C2714A">
        <w:rPr>
          <w:lang w:val="es-ES"/>
        </w:rPr>
        <w:t>%), Acondicionamiento de Edificios (</w:t>
      </w:r>
      <w:r w:rsidR="003D2312" w:rsidRPr="00C2714A">
        <w:rPr>
          <w:lang w:val="es-ES"/>
        </w:rPr>
        <w:t>3</w:t>
      </w:r>
      <w:r w:rsidR="004D098D" w:rsidRPr="00C2714A">
        <w:rPr>
          <w:lang w:val="es-ES"/>
        </w:rPr>
        <w:t>%) y, por último, Alquiler de Equipo (menos del 1%). En cuanto a la concentración del empleo, sin embargo, el subsector dominante es el de Construcción</w:t>
      </w:r>
      <w:r w:rsidR="00003C43" w:rsidRPr="00C2714A">
        <w:rPr>
          <w:lang w:val="es-ES"/>
        </w:rPr>
        <w:t xml:space="preserve"> de Edificios</w:t>
      </w:r>
      <w:r w:rsidR="004D098D" w:rsidRPr="00C2714A">
        <w:t xml:space="preserve"> </w:t>
      </w:r>
      <w:r w:rsidR="004D098D" w:rsidRPr="00C2714A">
        <w:rPr>
          <w:lang w:val="es-ES"/>
        </w:rPr>
        <w:t xml:space="preserve">y Obras de Ingeniería, que aglutina el </w:t>
      </w:r>
      <w:del w:id="7563" w:author="Observatorio 02" w:date="2017-03-20T11:33:00Z">
        <w:r w:rsidR="004D098D" w:rsidRPr="00C2714A" w:rsidDel="00A322B1">
          <w:rPr>
            <w:lang w:val="es-ES"/>
          </w:rPr>
          <w:delText>54</w:delText>
        </w:r>
      </w:del>
      <w:ins w:id="7564" w:author="Observatorio 02" w:date="2017-03-20T11:33:00Z">
        <w:r w:rsidR="00A322B1" w:rsidRPr="00C2714A">
          <w:rPr>
            <w:lang w:val="es-ES"/>
          </w:rPr>
          <w:t>52</w:t>
        </w:r>
      </w:ins>
      <w:r w:rsidR="004D098D" w:rsidRPr="00C2714A">
        <w:rPr>
          <w:lang w:val="es-ES"/>
        </w:rPr>
        <w:t xml:space="preserve">% de los ocupados, seguido por los subsectores de </w:t>
      </w:r>
      <w:r w:rsidR="00240838" w:rsidRPr="00C2714A">
        <w:rPr>
          <w:lang w:val="es-ES"/>
        </w:rPr>
        <w:t xml:space="preserve">Terminación </w:t>
      </w:r>
      <w:r w:rsidR="004D098D" w:rsidRPr="00C2714A">
        <w:rPr>
          <w:lang w:val="es-ES"/>
        </w:rPr>
        <w:t>(</w:t>
      </w:r>
      <w:del w:id="7565" w:author="Observatorio 02" w:date="2017-03-20T11:34:00Z">
        <w:r w:rsidR="00240838" w:rsidRPr="00C2714A" w:rsidDel="00E829AA">
          <w:rPr>
            <w:lang w:val="es-ES"/>
          </w:rPr>
          <w:delText>28</w:delText>
        </w:r>
      </w:del>
      <w:ins w:id="7566" w:author="Observatorio 02" w:date="2017-03-20T11:34:00Z">
        <w:r w:rsidR="00E829AA" w:rsidRPr="00C2714A">
          <w:rPr>
            <w:lang w:val="es-ES"/>
          </w:rPr>
          <w:t>29</w:t>
        </w:r>
      </w:ins>
      <w:r w:rsidR="004D098D" w:rsidRPr="00C2714A">
        <w:rPr>
          <w:lang w:val="es-ES"/>
        </w:rPr>
        <w:t>%) y Preparación del Terreno (</w:t>
      </w:r>
      <w:del w:id="7567" w:author="Observatorio 02" w:date="2017-03-20T11:35:00Z">
        <w:r w:rsidR="004D098D" w:rsidRPr="00C2714A" w:rsidDel="00E829AA">
          <w:rPr>
            <w:lang w:val="es-ES"/>
          </w:rPr>
          <w:delText>16</w:delText>
        </w:r>
      </w:del>
      <w:ins w:id="7568" w:author="Observatorio 02" w:date="2017-03-20T11:35:00Z">
        <w:r w:rsidR="00E829AA" w:rsidRPr="00C2714A">
          <w:rPr>
            <w:lang w:val="es-ES"/>
          </w:rPr>
          <w:t>1</w:t>
        </w:r>
      </w:ins>
      <w:ins w:id="7569" w:author="Observatorio 02" w:date="2017-03-20T11:38:00Z">
        <w:r w:rsidR="005607DE" w:rsidRPr="00C2714A">
          <w:rPr>
            <w:lang w:val="es-ES"/>
          </w:rPr>
          <w:t>6</w:t>
        </w:r>
      </w:ins>
      <w:r w:rsidR="004D098D" w:rsidRPr="00C2714A">
        <w:rPr>
          <w:lang w:val="es-ES"/>
        </w:rPr>
        <w:t>%). El subsector que genera más ventas es la Construcción</w:t>
      </w:r>
      <w:r w:rsidR="00F46DC5" w:rsidRPr="00C2714A">
        <w:rPr>
          <w:lang w:val="es-ES"/>
        </w:rPr>
        <w:t xml:space="preserve"> de Edificios y Obras de Ingeniería</w:t>
      </w:r>
      <w:r w:rsidR="004D098D" w:rsidRPr="00C2714A">
        <w:rPr>
          <w:lang w:val="es-ES"/>
        </w:rPr>
        <w:t xml:space="preserve">, con un 62% del total sectorial de ventas en UF del año </w:t>
      </w:r>
      <w:del w:id="7570" w:author="Observatorio 02" w:date="2017-03-20T11:35:00Z">
        <w:r w:rsidR="004D098D" w:rsidRPr="00C2714A" w:rsidDel="005607DE">
          <w:rPr>
            <w:lang w:val="es-ES"/>
          </w:rPr>
          <w:delText>2014</w:delText>
        </w:r>
      </w:del>
      <w:ins w:id="7571" w:author="Observatorio 02" w:date="2017-03-20T11:35:00Z">
        <w:r w:rsidR="005607DE" w:rsidRPr="00C2714A">
          <w:rPr>
            <w:lang w:val="es-ES"/>
          </w:rPr>
          <w:t>2015</w:t>
        </w:r>
      </w:ins>
      <w:r w:rsidR="004D098D" w:rsidRPr="00C2714A">
        <w:rPr>
          <w:lang w:val="es-ES"/>
        </w:rPr>
        <w:t xml:space="preserve">, mientras que el segundo lugar lo comparten los subsectores de Preparación del Terreno y </w:t>
      </w:r>
      <w:del w:id="7572" w:author="Observatorio 02" w:date="2017-03-20T11:38:00Z">
        <w:r w:rsidR="004D098D" w:rsidRPr="00C2714A" w:rsidDel="005607DE">
          <w:rPr>
            <w:lang w:val="es-ES"/>
          </w:rPr>
          <w:delText xml:space="preserve">Acondicionamiento </w:delText>
        </w:r>
      </w:del>
      <w:ins w:id="7573" w:author="Observatorio 02" w:date="2017-03-20T11:38:00Z">
        <w:r w:rsidR="005607DE" w:rsidRPr="00C2714A">
          <w:rPr>
            <w:lang w:val="es-ES"/>
          </w:rPr>
          <w:t xml:space="preserve">Terminación </w:t>
        </w:r>
      </w:ins>
      <w:r w:rsidR="004D098D" w:rsidRPr="00C2714A">
        <w:rPr>
          <w:lang w:val="es-ES"/>
        </w:rPr>
        <w:t>de Edificios</w:t>
      </w:r>
      <w:r w:rsidR="00240838" w:rsidRPr="00C2714A">
        <w:rPr>
          <w:lang w:val="es-ES"/>
        </w:rPr>
        <w:t xml:space="preserve"> (</w:t>
      </w:r>
      <w:del w:id="7574" w:author="Observatorio 02" w:date="2017-03-20T11:38:00Z">
        <w:r w:rsidR="00240838" w:rsidRPr="00C2714A" w:rsidDel="005607DE">
          <w:rPr>
            <w:lang w:val="es-ES"/>
          </w:rPr>
          <w:delText>17</w:delText>
        </w:r>
      </w:del>
      <w:ins w:id="7575" w:author="Observatorio 02" w:date="2017-03-20T11:38:00Z">
        <w:r w:rsidR="005607DE" w:rsidRPr="00C2714A">
          <w:rPr>
            <w:lang w:val="es-ES"/>
          </w:rPr>
          <w:t>18</w:t>
        </w:r>
      </w:ins>
      <w:r w:rsidR="00240838" w:rsidRPr="00C2714A">
        <w:rPr>
          <w:lang w:val="es-ES"/>
        </w:rPr>
        <w:t>% cada uno)</w:t>
      </w:r>
      <w:r w:rsidR="004D098D" w:rsidRPr="00C2714A">
        <w:rPr>
          <w:lang w:val="es-ES"/>
        </w:rPr>
        <w:t xml:space="preserve">. En conclusión, si bien la mayoría de las empresas se dedican a la terminación de edificios, el subsector más relevante en términos de ventas y generación de empleo es el de la </w:t>
      </w:r>
      <w:del w:id="7576" w:author="Observatorio 02" w:date="2017-03-17T17:34:00Z">
        <w:r w:rsidR="004D098D" w:rsidRPr="00C2714A" w:rsidDel="00D07939">
          <w:rPr>
            <w:lang w:val="es-ES"/>
          </w:rPr>
          <w:delText xml:space="preserve"> </w:delText>
        </w:r>
      </w:del>
      <w:r w:rsidR="00F46DC5" w:rsidRPr="00C2714A">
        <w:rPr>
          <w:lang w:val="es-ES"/>
        </w:rPr>
        <w:t>Construcción de Edificios y Obras de Ingeniería</w:t>
      </w:r>
      <w:r w:rsidR="004D098D" w:rsidRPr="00C2714A">
        <w:rPr>
          <w:lang w:val="es-ES"/>
        </w:rPr>
        <w:t>.</w:t>
      </w:r>
    </w:p>
    <w:p w14:paraId="27921EC0" w14:textId="77777777" w:rsidR="004D098D" w:rsidRPr="00C2714A" w:rsidRDefault="004D098D" w:rsidP="002B1E48">
      <w:pPr>
        <w:pStyle w:val="Default"/>
        <w:spacing w:line="276" w:lineRule="auto"/>
        <w:jc w:val="both"/>
        <w:rPr>
          <w:b/>
          <w:color w:val="323E4F" w:themeColor="text2" w:themeShade="BF"/>
          <w:lang w:val="es-ES"/>
        </w:rPr>
      </w:pPr>
    </w:p>
    <w:p w14:paraId="59763E75" w14:textId="38B9E09A" w:rsidR="004D098D" w:rsidRPr="00C2714A" w:rsidRDefault="00835DB4" w:rsidP="0082401F">
      <w:pPr>
        <w:spacing w:after="0" w:line="276" w:lineRule="auto"/>
        <w:jc w:val="both"/>
        <w:rPr>
          <w:b/>
          <w:lang w:val="es-ES"/>
          <w:rPrChange w:id="7577" w:author="Observatorio 02" w:date="2017-03-23T14:31:00Z">
            <w:rPr>
              <w:b/>
              <w:i/>
              <w:lang w:val="es-ES"/>
            </w:rPr>
          </w:rPrChange>
        </w:rPr>
      </w:pPr>
      <w:r w:rsidRPr="00C2714A">
        <w:rPr>
          <w:b/>
          <w:i/>
          <w:lang w:val="es-ES"/>
        </w:rPr>
        <w:t>Trabajadores</w:t>
      </w:r>
    </w:p>
    <w:p w14:paraId="29E9C066" w14:textId="0D38ADA0" w:rsidR="00023A26" w:rsidRPr="00C2714A" w:rsidRDefault="00023A26"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E</w:t>
      </w:r>
      <w:r w:rsidR="004D098D" w:rsidRPr="00C2714A">
        <w:rPr>
          <w:rFonts w:ascii="Times New Roman" w:hAnsi="Times New Roman" w:cs="Times New Roman"/>
          <w:sz w:val="24"/>
          <w:szCs w:val="24"/>
          <w:lang w:val="es-ES"/>
        </w:rPr>
        <w:t>ste sector está compuesto mayoritariamente por hombres (</w:t>
      </w:r>
      <w:del w:id="7578" w:author="Observatorio 02" w:date="2017-03-20T11:40:00Z">
        <w:r w:rsidR="004D098D" w:rsidRPr="00C2714A" w:rsidDel="00793E90">
          <w:rPr>
            <w:rFonts w:ascii="Times New Roman" w:hAnsi="Times New Roman" w:cs="Times New Roman"/>
            <w:sz w:val="24"/>
            <w:szCs w:val="24"/>
            <w:lang w:val="es-ES"/>
          </w:rPr>
          <w:delText>93</w:delText>
        </w:r>
      </w:del>
      <w:ins w:id="7579" w:author="Observatorio 02" w:date="2017-03-20T11:40:00Z">
        <w:r w:rsidR="00793E90" w:rsidRPr="00C2714A">
          <w:rPr>
            <w:rFonts w:ascii="Times New Roman" w:hAnsi="Times New Roman" w:cs="Times New Roman"/>
            <w:sz w:val="24"/>
            <w:szCs w:val="24"/>
            <w:lang w:val="es-ES"/>
          </w:rPr>
          <w:t>94</w:t>
        </w:r>
      </w:ins>
      <w:r w:rsidR="004D098D" w:rsidRPr="00C2714A">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la fuerza laboral.</w:t>
      </w:r>
      <w:r w:rsidRPr="00C2714A">
        <w:rPr>
          <w:rFonts w:ascii="Times New Roman" w:hAnsi="Times New Roman" w:cs="Times New Roman"/>
          <w:sz w:val="24"/>
          <w:szCs w:val="24"/>
          <w:lang w:val="es-ES"/>
        </w:rPr>
        <w:t xml:space="preserve"> </w:t>
      </w:r>
    </w:p>
    <w:p w14:paraId="14674C49" w14:textId="77777777" w:rsidR="00586796"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Los empleados del sector Construcción presentan una edad promedio de 43 años. </w:t>
      </w:r>
    </w:p>
    <w:p w14:paraId="7E3DAA1F" w14:textId="57EA1081" w:rsidR="004D098D"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En materia de educación, la escolaridad promedio de los trabajadores del sector Construcción es de </w:t>
      </w:r>
      <w:r w:rsidR="00586796" w:rsidRPr="00C2714A">
        <w:rPr>
          <w:rFonts w:ascii="Times New Roman" w:hAnsi="Times New Roman" w:cs="Times New Roman"/>
          <w:sz w:val="24"/>
          <w:szCs w:val="24"/>
          <w:lang w:val="es-ES"/>
        </w:rPr>
        <w:t>10,</w:t>
      </w:r>
      <w:del w:id="7580" w:author="Observatorio 02" w:date="2017-03-20T11:41:00Z">
        <w:r w:rsidR="00586796" w:rsidRPr="00C2714A" w:rsidDel="005A0AC8">
          <w:rPr>
            <w:rFonts w:ascii="Times New Roman" w:hAnsi="Times New Roman" w:cs="Times New Roman"/>
            <w:sz w:val="24"/>
            <w:szCs w:val="24"/>
            <w:lang w:val="es-ES"/>
          </w:rPr>
          <w:delText>7</w:delText>
        </w:r>
        <w:r w:rsidRPr="00C2714A" w:rsidDel="005A0AC8">
          <w:rPr>
            <w:rFonts w:ascii="Times New Roman" w:hAnsi="Times New Roman" w:cs="Times New Roman"/>
            <w:sz w:val="24"/>
            <w:szCs w:val="24"/>
            <w:lang w:val="es-ES"/>
          </w:rPr>
          <w:delText xml:space="preserve"> </w:delText>
        </w:r>
      </w:del>
      <w:ins w:id="7581" w:author="Observatorio 02" w:date="2017-03-20T11:41:00Z">
        <w:r w:rsidR="005A0AC8" w:rsidRPr="00C2714A">
          <w:rPr>
            <w:rFonts w:ascii="Times New Roman" w:hAnsi="Times New Roman" w:cs="Times New Roman"/>
            <w:sz w:val="24"/>
            <w:szCs w:val="24"/>
            <w:lang w:val="es-ES"/>
          </w:rPr>
          <w:t xml:space="preserve">6 </w:t>
        </w:r>
      </w:ins>
      <w:r w:rsidRPr="00C2714A">
        <w:rPr>
          <w:rFonts w:ascii="Times New Roman" w:hAnsi="Times New Roman" w:cs="Times New Roman"/>
          <w:sz w:val="24"/>
          <w:szCs w:val="24"/>
          <w:lang w:val="es-ES"/>
        </w:rPr>
        <w:t>años</w:t>
      </w:r>
      <w:r w:rsidR="00586796" w:rsidRPr="00C2714A">
        <w:rPr>
          <w:rFonts w:ascii="Times New Roman" w:hAnsi="Times New Roman" w:cs="Times New Roman"/>
          <w:sz w:val="24"/>
          <w:szCs w:val="24"/>
          <w:lang w:val="es-ES"/>
        </w:rPr>
        <w:t>.</w:t>
      </w:r>
    </w:p>
    <w:p w14:paraId="4553841C" w14:textId="141AE73F" w:rsidR="004B7292" w:rsidRPr="00C2714A"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U</w:t>
      </w:r>
      <w:r w:rsidR="004D098D" w:rsidRPr="00C2714A">
        <w:rPr>
          <w:rFonts w:ascii="Times New Roman" w:hAnsi="Times New Roman" w:cs="Times New Roman"/>
          <w:sz w:val="24"/>
          <w:szCs w:val="24"/>
          <w:lang w:val="es-ES"/>
        </w:rPr>
        <w:t>n porcentaje no despreciable de trabajadores</w:t>
      </w:r>
      <w:r w:rsidRPr="00C2714A">
        <w:rPr>
          <w:rFonts w:ascii="Times New Roman" w:hAnsi="Times New Roman" w:cs="Times New Roman"/>
          <w:sz w:val="24"/>
          <w:szCs w:val="24"/>
          <w:lang w:val="es-ES"/>
        </w:rPr>
        <w:t xml:space="preserve"> no tiene </w:t>
      </w:r>
      <w:r w:rsidR="004D098D" w:rsidRPr="00C2714A">
        <w:rPr>
          <w:rFonts w:ascii="Times New Roman" w:hAnsi="Times New Roman" w:cs="Times New Roman"/>
          <w:sz w:val="24"/>
          <w:szCs w:val="24"/>
          <w:lang w:val="es-ES"/>
        </w:rPr>
        <w:t>siquiera educación básica completa (</w:t>
      </w:r>
      <w:commentRangeStart w:id="7582"/>
      <w:del w:id="7583" w:author="Observatorio 02" w:date="2017-03-20T14:10:00Z">
        <w:r w:rsidR="004D098D" w:rsidRPr="00C2714A" w:rsidDel="00AE0868">
          <w:rPr>
            <w:rFonts w:ascii="Times New Roman" w:hAnsi="Times New Roman" w:cs="Times New Roman"/>
            <w:sz w:val="24"/>
            <w:szCs w:val="24"/>
            <w:lang w:val="es-ES"/>
          </w:rPr>
          <w:delText>15</w:delText>
        </w:r>
        <w:commentRangeEnd w:id="7582"/>
        <w:r w:rsidR="00A562F7" w:rsidRPr="00C2714A" w:rsidDel="00AE0868">
          <w:rPr>
            <w:rStyle w:val="CommentReference"/>
            <w:rFonts w:ascii="Times New Roman" w:hAnsi="Times New Roman" w:cs="Times New Roman"/>
            <w:rPrChange w:id="7584" w:author="Observatorio 02" w:date="2017-03-23T14:31:00Z">
              <w:rPr>
                <w:rStyle w:val="CommentReference"/>
              </w:rPr>
            </w:rPrChange>
          </w:rPr>
          <w:commentReference w:id="7582"/>
        </w:r>
      </w:del>
      <w:ins w:id="7585" w:author="Observatorio 02" w:date="2017-03-20T14:11:00Z">
        <w:r w:rsidR="00392065" w:rsidRPr="00C2714A">
          <w:rPr>
            <w:rFonts w:ascii="Times New Roman" w:hAnsi="Times New Roman" w:cs="Times New Roman"/>
            <w:sz w:val="24"/>
            <w:szCs w:val="24"/>
            <w:lang w:val="es-ES"/>
          </w:rPr>
          <w:t>14</w:t>
        </w:r>
      </w:ins>
      <w:r w:rsidR="004D098D"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Cifra superior al promedio nacional.</w:t>
      </w:r>
    </w:p>
    <w:p w14:paraId="093B8A28" w14:textId="6C46AFEF" w:rsidR="004D098D" w:rsidRPr="00C2714A" w:rsidRDefault="002149C1"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 xml:space="preserve">Un </w:t>
      </w:r>
      <w:r w:rsidR="003E58EE" w:rsidRPr="00C2714A">
        <w:rPr>
          <w:rFonts w:ascii="Times New Roman" w:hAnsi="Times New Roman" w:cs="Times New Roman"/>
          <w:sz w:val="24"/>
          <w:szCs w:val="24"/>
          <w:lang w:val="es-ES"/>
        </w:rPr>
        <w:t>48</w:t>
      </w:r>
      <w:r w:rsidR="004B7292" w:rsidRPr="00C2714A">
        <w:rPr>
          <w:rFonts w:ascii="Times New Roman" w:hAnsi="Times New Roman" w:cs="Times New Roman"/>
          <w:sz w:val="24"/>
          <w:szCs w:val="24"/>
          <w:lang w:val="es-ES"/>
        </w:rPr>
        <w:t>%</w:t>
      </w:r>
      <w:r w:rsidRPr="00C2714A">
        <w:rPr>
          <w:rFonts w:ascii="Times New Roman" w:hAnsi="Times New Roman" w:cs="Times New Roman"/>
          <w:sz w:val="24"/>
          <w:szCs w:val="24"/>
          <w:lang w:val="es-ES"/>
        </w:rPr>
        <w:t xml:space="preserve"> de los ocupados</w:t>
      </w:r>
      <w:r w:rsidR="004B7292" w:rsidRPr="00C2714A">
        <w:rPr>
          <w:rFonts w:ascii="Times New Roman" w:hAnsi="Times New Roman" w:cs="Times New Roman"/>
          <w:sz w:val="24"/>
          <w:szCs w:val="24"/>
          <w:lang w:val="es-ES"/>
        </w:rPr>
        <w:t xml:space="preserve"> </w:t>
      </w:r>
      <w:r w:rsidR="003E58EE" w:rsidRPr="00C2714A">
        <w:rPr>
          <w:rFonts w:ascii="Times New Roman" w:hAnsi="Times New Roman" w:cs="Times New Roman"/>
          <w:sz w:val="24"/>
          <w:szCs w:val="24"/>
          <w:lang w:val="es-ES"/>
        </w:rPr>
        <w:t>no ha completado</w:t>
      </w:r>
      <w:r w:rsidR="004D098D" w:rsidRPr="00C2714A">
        <w:rPr>
          <w:rFonts w:ascii="Times New Roman" w:hAnsi="Times New Roman" w:cs="Times New Roman"/>
          <w:sz w:val="24"/>
          <w:szCs w:val="24"/>
          <w:lang w:val="es-ES"/>
        </w:rPr>
        <w:t xml:space="preserve"> </w:t>
      </w:r>
      <w:r w:rsidR="00882AC8" w:rsidRPr="00C2714A">
        <w:rPr>
          <w:rFonts w:ascii="Times New Roman" w:hAnsi="Times New Roman" w:cs="Times New Roman"/>
          <w:sz w:val="24"/>
          <w:szCs w:val="24"/>
          <w:lang w:val="es-ES"/>
        </w:rPr>
        <w:t>los estudios</w:t>
      </w:r>
      <w:r w:rsidR="003E58EE" w:rsidRPr="00C2714A">
        <w:rPr>
          <w:rFonts w:ascii="Times New Roman" w:hAnsi="Times New Roman" w:cs="Times New Roman"/>
          <w:sz w:val="24"/>
          <w:szCs w:val="24"/>
          <w:lang w:val="es-ES"/>
        </w:rPr>
        <w:t xml:space="preserve"> </w:t>
      </w:r>
      <w:r w:rsidR="00882AC8" w:rsidRPr="00C2714A">
        <w:rPr>
          <w:rFonts w:ascii="Times New Roman" w:hAnsi="Times New Roman" w:cs="Times New Roman"/>
          <w:sz w:val="24"/>
          <w:szCs w:val="24"/>
          <w:lang w:val="es-ES"/>
        </w:rPr>
        <w:t>secundarios.</w:t>
      </w:r>
    </w:p>
    <w:p w14:paraId="3B0DEB65" w14:textId="77777777" w:rsidR="004B7292" w:rsidRPr="00C2714A" w:rsidRDefault="004B7292"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sz w:val="24"/>
          <w:szCs w:val="24"/>
          <w:lang w:val="es-ES"/>
        </w:rPr>
        <w:t>E</w:t>
      </w:r>
      <w:r w:rsidR="004D098D" w:rsidRPr="00C2714A">
        <w:rPr>
          <w:rFonts w:ascii="Times New Roman" w:hAnsi="Times New Roman" w:cs="Times New Roman"/>
          <w:sz w:val="24"/>
          <w:szCs w:val="24"/>
          <w:lang w:val="es-ES"/>
        </w:rPr>
        <w:t>l sector Construcción presenta un alto porcentaje de migraciones internas (7%) en comparación a otros sectores, tales como Agricultura y Comercio.</w:t>
      </w:r>
    </w:p>
    <w:p w14:paraId="11129EF7" w14:textId="3425140C" w:rsidR="004D098D" w:rsidRPr="00C2714A" w:rsidRDefault="004D098D" w:rsidP="00737596">
      <w:pPr>
        <w:pStyle w:val="CitaviBibliographyEntry"/>
        <w:numPr>
          <w:ilvl w:val="0"/>
          <w:numId w:val="37"/>
        </w:numPr>
        <w:spacing w:after="0" w:line="276" w:lineRule="auto"/>
        <w:jc w:val="both"/>
        <w:rPr>
          <w:rFonts w:ascii="Times New Roman" w:hAnsi="Times New Roman" w:cs="Times New Roman"/>
          <w:sz w:val="24"/>
          <w:szCs w:val="24"/>
          <w:lang w:val="es-ES"/>
        </w:rPr>
      </w:pPr>
      <w:r w:rsidRPr="00C2714A">
        <w:rPr>
          <w:rFonts w:ascii="Times New Roman" w:hAnsi="Times New Roman" w:cs="Times New Roman"/>
          <w:color w:val="000000" w:themeColor="text1"/>
          <w:sz w:val="24"/>
          <w:szCs w:val="24"/>
          <w:lang w:val="es-ES"/>
        </w:rPr>
        <w:t>Adicionalmente está la migración externa. En el año 201</w:t>
      </w:r>
      <w:ins w:id="7586" w:author="Observatorio 02" w:date="2017-03-20T11:42:00Z">
        <w:r w:rsidR="00D31EB5" w:rsidRPr="00C2714A">
          <w:rPr>
            <w:rFonts w:ascii="Times New Roman" w:hAnsi="Times New Roman" w:cs="Times New Roman"/>
            <w:color w:val="000000" w:themeColor="text1"/>
            <w:sz w:val="24"/>
            <w:szCs w:val="24"/>
            <w:lang w:val="es-ES"/>
            <w:rPrChange w:id="7587" w:author="Observatorio 02" w:date="2017-03-23T14:31:00Z">
              <w:rPr>
                <w:rFonts w:ascii="Times New Roman" w:hAnsi="Times New Roman" w:cs="Times New Roman"/>
                <w:color w:val="000000" w:themeColor="text1"/>
                <w:sz w:val="24"/>
                <w:szCs w:val="24"/>
                <w:highlight w:val="yellow"/>
                <w:lang w:val="es-ES"/>
              </w:rPr>
            </w:rPrChange>
          </w:rPr>
          <w:t>6</w:t>
        </w:r>
      </w:ins>
      <w:del w:id="7588" w:author="Observatorio 02" w:date="2017-03-20T11:42:00Z">
        <w:r w:rsidRPr="00C2714A" w:rsidDel="00D31EB5">
          <w:rPr>
            <w:rFonts w:ascii="Times New Roman" w:hAnsi="Times New Roman" w:cs="Times New Roman"/>
            <w:color w:val="000000" w:themeColor="text1"/>
            <w:sz w:val="24"/>
            <w:szCs w:val="24"/>
            <w:lang w:val="es-ES"/>
          </w:rPr>
          <w:delText>5</w:delText>
        </w:r>
      </w:del>
      <w:r w:rsidRPr="00C2714A">
        <w:rPr>
          <w:rFonts w:ascii="Times New Roman" w:hAnsi="Times New Roman" w:cs="Times New Roman"/>
          <w:color w:val="000000" w:themeColor="text1"/>
          <w:sz w:val="24"/>
          <w:szCs w:val="24"/>
          <w:lang w:val="es-ES"/>
        </w:rPr>
        <w:t xml:space="preserve"> un 2% de los ocupados en el sector Construcción correspondía a trabajadores extranjeros.</w:t>
      </w:r>
    </w:p>
    <w:p w14:paraId="126925C0" w14:textId="77777777" w:rsidR="004D098D" w:rsidRPr="00C2714A" w:rsidRDefault="004D098D" w:rsidP="00737596">
      <w:pPr>
        <w:spacing w:after="0" w:line="276" w:lineRule="auto"/>
        <w:jc w:val="both"/>
        <w:rPr>
          <w:lang w:val="es-ES"/>
        </w:rPr>
      </w:pPr>
    </w:p>
    <w:p w14:paraId="5018EFD6" w14:textId="12E98C31" w:rsidR="004D098D" w:rsidRPr="00C2714A" w:rsidRDefault="00835DB4" w:rsidP="002B1E48">
      <w:pPr>
        <w:spacing w:after="0" w:line="276" w:lineRule="auto"/>
        <w:jc w:val="both"/>
        <w:rPr>
          <w:b/>
          <w:lang w:val="es-ES"/>
          <w:rPrChange w:id="7589" w:author="Observatorio 02" w:date="2017-03-23T14:31:00Z">
            <w:rPr>
              <w:b/>
              <w:i/>
              <w:lang w:val="es-ES"/>
            </w:rPr>
          </w:rPrChange>
        </w:rPr>
      </w:pPr>
      <w:r w:rsidRPr="00C2714A">
        <w:rPr>
          <w:b/>
          <w:i/>
          <w:lang w:val="es-ES"/>
        </w:rPr>
        <w:t>Empleo y ocupaciones</w:t>
      </w:r>
    </w:p>
    <w:p w14:paraId="3BCA1205" w14:textId="4D60EC1F" w:rsidR="004B7292" w:rsidRPr="00C2714A" w:rsidRDefault="004B7292" w:rsidP="00737596">
      <w:pPr>
        <w:pStyle w:val="ListParagraph"/>
        <w:numPr>
          <w:ilvl w:val="0"/>
          <w:numId w:val="38"/>
        </w:numPr>
        <w:spacing w:line="276" w:lineRule="auto"/>
        <w:jc w:val="both"/>
        <w:rPr>
          <w:lang w:val="es-ES"/>
        </w:rPr>
      </w:pPr>
      <w:r w:rsidRPr="00C2714A">
        <w:rPr>
          <w:lang w:val="es-ES"/>
        </w:rPr>
        <w:t xml:space="preserve">Un </w:t>
      </w:r>
      <w:del w:id="7590" w:author="Observatorio 02" w:date="2017-03-20T12:03:00Z">
        <w:r w:rsidRPr="00C2714A" w:rsidDel="00113169">
          <w:rPr>
            <w:lang w:val="es-ES"/>
          </w:rPr>
          <w:delText>69</w:delText>
        </w:r>
      </w:del>
      <w:ins w:id="7591" w:author="Observatorio 02" w:date="2017-03-20T12:03:00Z">
        <w:r w:rsidR="00113169" w:rsidRPr="00C2714A">
          <w:rPr>
            <w:lang w:val="es-ES"/>
          </w:rPr>
          <w:t>66</w:t>
        </w:r>
      </w:ins>
      <w:r w:rsidRPr="00C2714A">
        <w:rPr>
          <w:lang w:val="es-ES"/>
        </w:rPr>
        <w:t xml:space="preserve">% de los trabajadores son asalariados, </w:t>
      </w:r>
      <w:del w:id="7592" w:author="Observatorio 02" w:date="2017-03-20T12:03:00Z">
        <w:r w:rsidRPr="00C2714A" w:rsidDel="00392C33">
          <w:rPr>
            <w:lang w:val="es-ES"/>
          </w:rPr>
          <w:delText>24</w:delText>
        </w:r>
      </w:del>
      <w:ins w:id="7593" w:author="Observatorio 02" w:date="2017-03-20T12:03:00Z">
        <w:r w:rsidR="00392C33" w:rsidRPr="00C2714A">
          <w:rPr>
            <w:lang w:val="es-ES"/>
          </w:rPr>
          <w:t>26</w:t>
        </w:r>
      </w:ins>
      <w:r w:rsidRPr="00C2714A">
        <w:rPr>
          <w:lang w:val="es-ES"/>
        </w:rPr>
        <w:t xml:space="preserve">% por cuenta propia. Seguidos por los otros grupos de </w:t>
      </w:r>
      <w:r w:rsidR="004D098D" w:rsidRPr="00C2714A">
        <w:rPr>
          <w:lang w:val="es-ES"/>
        </w:rPr>
        <w:t>empleadores (</w:t>
      </w:r>
      <w:del w:id="7594" w:author="Observatorio 02" w:date="2017-03-20T12:03:00Z">
        <w:r w:rsidR="004D098D" w:rsidRPr="00C2714A" w:rsidDel="00EC35B8">
          <w:rPr>
            <w:lang w:val="es-ES"/>
          </w:rPr>
          <w:delText>6</w:delText>
        </w:r>
      </w:del>
      <w:ins w:id="7595" w:author="Observatorio 02" w:date="2017-03-20T12:05:00Z">
        <w:r w:rsidR="00D218E3" w:rsidRPr="00C2714A">
          <w:rPr>
            <w:lang w:val="es-ES"/>
          </w:rPr>
          <w:t>7</w:t>
        </w:r>
      </w:ins>
      <w:r w:rsidR="004D098D" w:rsidRPr="00C2714A">
        <w:rPr>
          <w:lang w:val="es-ES"/>
        </w:rPr>
        <w:t>%) y familiares y personal no remunerados (menos del 1%). En comparación con las cifras nacionales, este sector presenta más ocupados por cuenta propia que el promedio nacional (</w:t>
      </w:r>
      <w:del w:id="7596" w:author="Observatorio 02" w:date="2017-03-20T12:05:00Z">
        <w:r w:rsidR="004D098D" w:rsidRPr="00C2714A" w:rsidDel="00D218E3">
          <w:rPr>
            <w:lang w:val="es-ES"/>
          </w:rPr>
          <w:delText>20</w:delText>
        </w:r>
      </w:del>
      <w:ins w:id="7597" w:author="Observatorio 02" w:date="2017-03-20T12:05:00Z">
        <w:r w:rsidR="00D218E3" w:rsidRPr="00C2714A">
          <w:rPr>
            <w:lang w:val="es-ES"/>
          </w:rPr>
          <w:t>21</w:t>
        </w:r>
      </w:ins>
      <w:r w:rsidR="004D098D" w:rsidRPr="00C2714A">
        <w:rPr>
          <w:lang w:val="es-ES"/>
        </w:rPr>
        <w:t xml:space="preserve">%) y, en menor medida, más empleadores que el promedio nacional (4%). </w:t>
      </w:r>
    </w:p>
    <w:p w14:paraId="56ED85A2" w14:textId="6C1218BC" w:rsidR="004B7292" w:rsidRPr="00C2714A" w:rsidRDefault="004B7292" w:rsidP="00737596">
      <w:pPr>
        <w:pStyle w:val="ListParagraph"/>
        <w:numPr>
          <w:ilvl w:val="0"/>
          <w:numId w:val="38"/>
        </w:numPr>
        <w:spacing w:line="276" w:lineRule="auto"/>
        <w:jc w:val="both"/>
        <w:rPr>
          <w:lang w:val="es-ES"/>
        </w:rPr>
      </w:pPr>
      <w:r w:rsidRPr="00C2714A">
        <w:rPr>
          <w:lang w:val="es-ES"/>
        </w:rPr>
        <w:lastRenderedPageBreak/>
        <w:t xml:space="preserve">El </w:t>
      </w:r>
      <w:del w:id="7598" w:author="Observatorio 02" w:date="2017-03-20T12:20:00Z">
        <w:r w:rsidRPr="00C2714A" w:rsidDel="00A041B3">
          <w:rPr>
            <w:lang w:val="es-ES"/>
          </w:rPr>
          <w:delText>18</w:delText>
        </w:r>
      </w:del>
      <w:ins w:id="7599" w:author="Observatorio 02" w:date="2017-03-20T12:20:00Z">
        <w:r w:rsidR="00A041B3" w:rsidRPr="00C2714A">
          <w:rPr>
            <w:lang w:val="es-ES"/>
          </w:rPr>
          <w:t>19</w:t>
        </w:r>
      </w:ins>
      <w:r w:rsidRPr="00C2714A">
        <w:rPr>
          <w:lang w:val="es-ES"/>
        </w:rPr>
        <w:t xml:space="preserve">% de los trabajadores dependientes no poseen un contrato escrito, mientras que el </w:t>
      </w:r>
      <w:del w:id="7600" w:author="Observatorio 02" w:date="2017-03-20T12:20:00Z">
        <w:r w:rsidRPr="00C2714A" w:rsidDel="00A041B3">
          <w:rPr>
            <w:lang w:val="es-ES"/>
          </w:rPr>
          <w:delText>46</w:delText>
        </w:r>
      </w:del>
      <w:ins w:id="7601" w:author="Observatorio 02" w:date="2017-03-20T12:20:00Z">
        <w:r w:rsidR="00A041B3" w:rsidRPr="00C2714A">
          <w:rPr>
            <w:lang w:val="es-ES"/>
          </w:rPr>
          <w:t>48</w:t>
        </w:r>
      </w:ins>
      <w:r w:rsidRPr="00C2714A">
        <w:rPr>
          <w:lang w:val="es-ES"/>
        </w:rPr>
        <w:t xml:space="preserve">% posee un contrato a plazo fijo y el </w:t>
      </w:r>
      <w:del w:id="7602" w:author="Observatorio 02" w:date="2017-03-20T12:20:00Z">
        <w:r w:rsidRPr="00C2714A" w:rsidDel="00A041B3">
          <w:rPr>
            <w:lang w:val="es-ES"/>
          </w:rPr>
          <w:delText>37</w:delText>
        </w:r>
      </w:del>
      <w:ins w:id="7603" w:author="Observatorio 02" w:date="2017-03-20T12:20:00Z">
        <w:r w:rsidR="00A041B3" w:rsidRPr="00C2714A">
          <w:rPr>
            <w:lang w:val="es-ES"/>
          </w:rPr>
          <w:t>33</w:t>
        </w:r>
      </w:ins>
      <w:r w:rsidRPr="00C2714A">
        <w:rPr>
          <w:lang w:val="es-ES"/>
        </w:rPr>
        <w:t>% posee un contrato indefinido.</w:t>
      </w:r>
    </w:p>
    <w:p w14:paraId="341A39D1" w14:textId="54BEC667" w:rsidR="00191E54" w:rsidRPr="00C2714A" w:rsidRDefault="00EF532D" w:rsidP="00191E54">
      <w:pPr>
        <w:pStyle w:val="CitaviBibliographyEntry"/>
        <w:numPr>
          <w:ilvl w:val="0"/>
          <w:numId w:val="38"/>
        </w:numPr>
        <w:spacing w:after="0" w:line="276" w:lineRule="auto"/>
        <w:jc w:val="both"/>
        <w:rPr>
          <w:rFonts w:ascii="Times New Roman" w:hAnsi="Times New Roman" w:cs="Times New Roman"/>
          <w:sz w:val="24"/>
          <w:szCs w:val="24"/>
          <w:lang w:val="es-ES"/>
        </w:rPr>
      </w:pPr>
      <w:ins w:id="7604" w:author="Observatorio 02" w:date="2017-03-20T12:21:00Z">
        <w:r w:rsidRPr="00C2714A">
          <w:rPr>
            <w:rFonts w:ascii="Times New Roman" w:hAnsi="Times New Roman" w:cs="Times New Roman"/>
            <w:color w:val="000000" w:themeColor="text1"/>
            <w:sz w:val="24"/>
            <w:szCs w:val="24"/>
            <w:lang w:val="es-ES"/>
          </w:rPr>
          <w:t xml:space="preserve">En 2015, </w:t>
        </w:r>
      </w:ins>
      <w:r w:rsidR="00191E54" w:rsidRPr="00C2714A">
        <w:rPr>
          <w:rFonts w:ascii="Times New Roman" w:hAnsi="Times New Roman" w:cs="Times New Roman"/>
          <w:color w:val="000000" w:themeColor="text1"/>
          <w:sz w:val="24"/>
          <w:szCs w:val="24"/>
          <w:lang w:val="es-ES"/>
        </w:rPr>
        <w:t xml:space="preserve">El </w:t>
      </w:r>
      <w:r w:rsidR="00F70A3B" w:rsidRPr="00C2714A">
        <w:rPr>
          <w:rFonts w:ascii="Times New Roman" w:hAnsi="Times New Roman" w:cs="Times New Roman"/>
          <w:color w:val="000000" w:themeColor="text1"/>
          <w:sz w:val="24"/>
          <w:szCs w:val="24"/>
          <w:lang w:val="es-ES"/>
        </w:rPr>
        <w:t>ingreso</w:t>
      </w:r>
      <w:r w:rsidR="00191E54" w:rsidRPr="00C2714A">
        <w:rPr>
          <w:rFonts w:ascii="Times New Roman" w:hAnsi="Times New Roman" w:cs="Times New Roman"/>
          <w:color w:val="000000" w:themeColor="text1"/>
          <w:sz w:val="24"/>
          <w:szCs w:val="24"/>
          <w:lang w:val="es-ES"/>
        </w:rPr>
        <w:t xml:space="preserve"> p</w:t>
      </w:r>
      <w:r w:rsidR="00910F7E" w:rsidRPr="00C2714A">
        <w:rPr>
          <w:rFonts w:ascii="Times New Roman" w:hAnsi="Times New Roman" w:cs="Times New Roman"/>
          <w:color w:val="000000" w:themeColor="text1"/>
          <w:sz w:val="24"/>
          <w:szCs w:val="24"/>
          <w:lang w:val="es-ES"/>
        </w:rPr>
        <w:t>ro</w:t>
      </w:r>
      <w:r w:rsidR="00191E54" w:rsidRPr="00C2714A">
        <w:rPr>
          <w:rFonts w:ascii="Times New Roman" w:hAnsi="Times New Roman" w:cs="Times New Roman"/>
          <w:color w:val="000000" w:themeColor="text1"/>
          <w:sz w:val="24"/>
          <w:szCs w:val="24"/>
          <w:lang w:val="es-ES"/>
        </w:rPr>
        <w:t xml:space="preserve">medio </w:t>
      </w:r>
      <w:ins w:id="7605" w:author="Observatorio 02" w:date="2017-03-20T12:22:00Z">
        <w:r w:rsidRPr="00C2714A">
          <w:rPr>
            <w:rFonts w:ascii="Times New Roman" w:hAnsi="Times New Roman" w:cs="Times New Roman"/>
            <w:color w:val="000000" w:themeColor="text1"/>
            <w:sz w:val="24"/>
            <w:szCs w:val="24"/>
            <w:lang w:val="es-ES"/>
          </w:rPr>
          <w:t xml:space="preserve">de la ocupación principal - </w:t>
        </w:r>
      </w:ins>
      <w:del w:id="7606" w:author="Observatorio 02" w:date="2017-03-20T12:22:00Z">
        <w:r w:rsidR="00191E54" w:rsidRPr="00C2714A" w:rsidDel="00EF532D">
          <w:rPr>
            <w:rFonts w:ascii="Times New Roman" w:hAnsi="Times New Roman" w:cs="Times New Roman"/>
            <w:color w:val="000000" w:themeColor="text1"/>
            <w:sz w:val="24"/>
            <w:szCs w:val="24"/>
            <w:lang w:val="es-ES"/>
          </w:rPr>
          <w:delText xml:space="preserve">de </w:delText>
        </w:r>
      </w:del>
      <w:ins w:id="7607" w:author="Observatorio 02" w:date="2017-03-20T12:22:00Z">
        <w:r w:rsidRPr="00C2714A">
          <w:rPr>
            <w:rFonts w:ascii="Times New Roman" w:hAnsi="Times New Roman" w:cs="Times New Roman"/>
            <w:color w:val="000000" w:themeColor="text1"/>
            <w:sz w:val="24"/>
            <w:szCs w:val="24"/>
            <w:lang w:val="es-ES"/>
          </w:rPr>
          <w:t xml:space="preserve">entre </w:t>
        </w:r>
      </w:ins>
      <w:r w:rsidR="00191E54" w:rsidRPr="00C2714A">
        <w:rPr>
          <w:rFonts w:ascii="Times New Roman" w:hAnsi="Times New Roman" w:cs="Times New Roman"/>
          <w:color w:val="000000" w:themeColor="text1"/>
          <w:sz w:val="24"/>
          <w:szCs w:val="24"/>
          <w:lang w:val="es-ES"/>
        </w:rPr>
        <w:t xml:space="preserve">los ocupados del sector </w:t>
      </w:r>
      <w:del w:id="7608" w:author="Observatorio 02" w:date="2017-03-20T12:22:00Z">
        <w:r w:rsidR="00191E54" w:rsidRPr="00C2714A" w:rsidDel="00EF532D">
          <w:rPr>
            <w:rFonts w:ascii="Times New Roman" w:hAnsi="Times New Roman" w:cs="Times New Roman"/>
            <w:color w:val="000000" w:themeColor="text1"/>
            <w:sz w:val="24"/>
            <w:szCs w:val="24"/>
            <w:lang w:val="es-ES"/>
          </w:rPr>
          <w:delText>Construcción</w:delText>
        </w:r>
      </w:del>
      <w:ins w:id="7609" w:author="Observatorio 02" w:date="2017-03-20T12:21:00Z">
        <w:r w:rsidRPr="00C2714A">
          <w:rPr>
            <w:rFonts w:ascii="Times New Roman" w:hAnsi="Times New Roman" w:cs="Times New Roman"/>
            <w:color w:val="000000" w:themeColor="text1"/>
            <w:sz w:val="24"/>
            <w:szCs w:val="24"/>
            <w:lang w:val="es-ES"/>
          </w:rPr>
          <w:t>que mantuvieron su empleo del mes anterior</w:t>
        </w:r>
      </w:ins>
      <w:ins w:id="7610" w:author="Observatorio 02" w:date="2017-03-20T12:22:00Z">
        <w:r w:rsidRPr="00C2714A">
          <w:rPr>
            <w:rFonts w:ascii="Times New Roman" w:hAnsi="Times New Roman" w:cs="Times New Roman"/>
            <w:color w:val="000000" w:themeColor="text1"/>
            <w:sz w:val="24"/>
            <w:szCs w:val="24"/>
            <w:lang w:val="es-ES"/>
          </w:rPr>
          <w:t xml:space="preserve"> </w:t>
        </w:r>
      </w:ins>
      <w:ins w:id="7611" w:author="Observatorio 02" w:date="2017-03-20T12:21:00Z">
        <w:r w:rsidRPr="00C2714A">
          <w:rPr>
            <w:rFonts w:ascii="Times New Roman" w:hAnsi="Times New Roman" w:cs="Times New Roman"/>
            <w:color w:val="000000" w:themeColor="text1"/>
            <w:sz w:val="24"/>
            <w:szCs w:val="24"/>
            <w:lang w:val="es-ES"/>
          </w:rPr>
          <w:t xml:space="preserve">- fue </w:t>
        </w:r>
      </w:ins>
      <w:ins w:id="7612" w:author="Observatorio 02" w:date="2017-03-20T12:23:00Z">
        <w:r w:rsidR="00B15042" w:rsidRPr="00C2714A">
          <w:rPr>
            <w:rFonts w:ascii="Times New Roman" w:hAnsi="Times New Roman" w:cs="Times New Roman"/>
            <w:color w:val="000000" w:themeColor="text1"/>
            <w:sz w:val="24"/>
            <w:szCs w:val="24"/>
            <w:lang w:val="es-ES"/>
          </w:rPr>
          <w:t>$</w:t>
        </w:r>
      </w:ins>
      <w:ins w:id="7613" w:author="Observatorio 02" w:date="2017-03-20T12:21:00Z">
        <w:r w:rsidRPr="00C2714A">
          <w:rPr>
            <w:rFonts w:ascii="Times New Roman" w:hAnsi="Times New Roman" w:cs="Times New Roman"/>
            <w:color w:val="000000" w:themeColor="text1"/>
            <w:sz w:val="24"/>
            <w:szCs w:val="24"/>
            <w:lang w:val="es-ES"/>
          </w:rPr>
          <w:t>504.666</w:t>
        </w:r>
      </w:ins>
      <w:ins w:id="7614" w:author="Observatorio 02" w:date="2017-03-20T12:22:00Z">
        <w:r w:rsidRPr="00C2714A">
          <w:rPr>
            <w:rFonts w:ascii="Times New Roman" w:hAnsi="Times New Roman" w:cs="Times New Roman"/>
            <w:color w:val="000000" w:themeColor="text1"/>
            <w:sz w:val="24"/>
            <w:szCs w:val="24"/>
            <w:lang w:val="es-ES"/>
          </w:rPr>
          <w:t>, cifra muy cercana al promedio nacional (</w:t>
        </w:r>
      </w:ins>
      <w:ins w:id="7615" w:author="Observatorio 02" w:date="2017-03-20T12:23:00Z">
        <w:r w:rsidR="00B15042" w:rsidRPr="00C2714A">
          <w:rPr>
            <w:rFonts w:ascii="Times New Roman" w:hAnsi="Times New Roman" w:cs="Times New Roman"/>
            <w:color w:val="000000" w:themeColor="text1"/>
            <w:sz w:val="24"/>
            <w:szCs w:val="24"/>
            <w:lang w:val="es-ES"/>
          </w:rPr>
          <w:t>$</w:t>
        </w:r>
        <w:r w:rsidRPr="00C2714A">
          <w:rPr>
            <w:rFonts w:ascii="Times New Roman" w:hAnsi="Times New Roman" w:cs="Times New Roman"/>
            <w:color w:val="000000" w:themeColor="text1"/>
            <w:sz w:val="24"/>
            <w:szCs w:val="24"/>
            <w:lang w:val="es-ES"/>
          </w:rPr>
          <w:t>511.873</w:t>
        </w:r>
      </w:ins>
      <w:ins w:id="7616" w:author="Observatorio 02" w:date="2017-03-20T12:22:00Z">
        <w:r w:rsidRPr="00C2714A">
          <w:rPr>
            <w:rFonts w:ascii="Times New Roman" w:hAnsi="Times New Roman" w:cs="Times New Roman"/>
            <w:color w:val="000000" w:themeColor="text1"/>
            <w:sz w:val="24"/>
            <w:szCs w:val="24"/>
            <w:lang w:val="es-ES"/>
          </w:rPr>
          <w:t>)</w:t>
        </w:r>
      </w:ins>
      <w:ins w:id="7617" w:author="Observatorio 02" w:date="2017-03-20T12:23:00Z">
        <w:r w:rsidRPr="00C2714A">
          <w:rPr>
            <w:rFonts w:ascii="Times New Roman" w:hAnsi="Times New Roman" w:cs="Times New Roman"/>
            <w:color w:val="000000" w:themeColor="text1"/>
            <w:sz w:val="24"/>
            <w:szCs w:val="24"/>
            <w:lang w:val="es-ES"/>
          </w:rPr>
          <w:t>.</w:t>
        </w:r>
      </w:ins>
      <w:del w:id="7618" w:author="Observatorio 02" w:date="2017-03-20T12:21:00Z">
        <w:r w:rsidR="00191E54" w:rsidRPr="00C2714A" w:rsidDel="00EF532D">
          <w:rPr>
            <w:rFonts w:ascii="Times New Roman" w:hAnsi="Times New Roman" w:cs="Times New Roman"/>
            <w:color w:val="000000" w:themeColor="text1"/>
            <w:sz w:val="24"/>
            <w:szCs w:val="24"/>
            <w:lang w:val="es-ES"/>
          </w:rPr>
          <w:delText xml:space="preserve"> es de $</w:delText>
        </w:r>
        <w:r w:rsidR="00191E54" w:rsidRPr="00C2714A" w:rsidDel="00EF532D">
          <w:rPr>
            <w:rFonts w:ascii="Times New Roman" w:eastAsia="Times New Roman" w:hAnsi="Times New Roman" w:cs="Times New Roman"/>
            <w:color w:val="000000"/>
            <w:sz w:val="24"/>
            <w:szCs w:val="24"/>
            <w:lang w:eastAsia="es-CL"/>
          </w:rPr>
          <w:delText>429.626.</w:delText>
        </w:r>
      </w:del>
    </w:p>
    <w:p w14:paraId="381DF0B1" w14:textId="7A41B448" w:rsidR="004B7292" w:rsidRPr="00C2714A" w:rsidRDefault="004B7292" w:rsidP="00737596">
      <w:pPr>
        <w:pStyle w:val="ListParagraph"/>
        <w:numPr>
          <w:ilvl w:val="0"/>
          <w:numId w:val="38"/>
        </w:numPr>
        <w:spacing w:line="276" w:lineRule="auto"/>
        <w:jc w:val="both"/>
        <w:rPr>
          <w:lang w:val="es-ES"/>
        </w:rPr>
      </w:pPr>
      <w:r w:rsidRPr="00C2714A">
        <w:rPr>
          <w:lang w:val="es-ES"/>
        </w:rPr>
        <w:t>La</w:t>
      </w:r>
      <w:r w:rsidR="004D098D" w:rsidRPr="00C2714A">
        <w:rPr>
          <w:lang w:val="es-ES"/>
        </w:rPr>
        <w:t xml:space="preserve"> mayor representación</w:t>
      </w:r>
      <w:r w:rsidRPr="00C2714A">
        <w:rPr>
          <w:lang w:val="es-ES"/>
        </w:rPr>
        <w:t xml:space="preserve"> en las ocupaciones</w:t>
      </w:r>
      <w:r w:rsidR="004D098D" w:rsidRPr="00C2714A">
        <w:rPr>
          <w:lang w:val="es-ES"/>
        </w:rPr>
        <w:t xml:space="preserve"> son los </w:t>
      </w:r>
      <w:r w:rsidR="004D098D" w:rsidRPr="00C2714A">
        <w:rPr>
          <w:rFonts w:eastAsia="Times New Roman"/>
          <w:color w:val="000000"/>
          <w:lang w:val="es-ES"/>
        </w:rPr>
        <w:t>oficiales, operarios y artesanos de artes mecánicas y de otros oficios (</w:t>
      </w:r>
      <w:del w:id="7619" w:author="Observatorio 02" w:date="2017-03-20T12:26:00Z">
        <w:r w:rsidR="004D098D" w:rsidRPr="00C2714A" w:rsidDel="00B15042">
          <w:rPr>
            <w:rFonts w:eastAsia="Times New Roman"/>
            <w:color w:val="000000"/>
            <w:lang w:val="es-ES"/>
          </w:rPr>
          <w:delText>57</w:delText>
        </w:r>
      </w:del>
      <w:ins w:id="7620" w:author="Observatorio 02" w:date="2017-03-20T12:26:00Z">
        <w:r w:rsidR="00B15042" w:rsidRPr="00C2714A">
          <w:rPr>
            <w:rFonts w:eastAsia="Times New Roman"/>
            <w:color w:val="000000"/>
            <w:lang w:val="es-ES"/>
          </w:rPr>
          <w:t>59</w:t>
        </w:r>
      </w:ins>
      <w:r w:rsidR="004D098D" w:rsidRPr="00C2714A">
        <w:rPr>
          <w:rFonts w:eastAsia="Times New Roman"/>
          <w:color w:val="000000"/>
          <w:lang w:val="es-ES"/>
        </w:rPr>
        <w:t xml:space="preserve">%) y los trabajadores no calificados </w:t>
      </w:r>
      <w:r w:rsidR="004D098D" w:rsidRPr="00C2714A">
        <w:rPr>
          <w:lang w:val="es-ES"/>
        </w:rPr>
        <w:t>(</w:t>
      </w:r>
      <w:del w:id="7621" w:author="Observatorio 02" w:date="2017-03-20T12:26:00Z">
        <w:r w:rsidR="00C7581B" w:rsidRPr="00C2714A" w:rsidDel="00B15042">
          <w:rPr>
            <w:lang w:val="es-ES"/>
          </w:rPr>
          <w:delText>19</w:delText>
        </w:r>
      </w:del>
      <w:ins w:id="7622" w:author="Observatorio 02" w:date="2017-03-20T12:26:00Z">
        <w:r w:rsidR="00B15042" w:rsidRPr="00C2714A">
          <w:rPr>
            <w:lang w:val="es-ES"/>
          </w:rPr>
          <w:t>20</w:t>
        </w:r>
      </w:ins>
      <w:r w:rsidR="004D098D" w:rsidRPr="00C2714A">
        <w:rPr>
          <w:lang w:val="es-ES"/>
        </w:rPr>
        <w:t xml:space="preserve">%). </w:t>
      </w:r>
    </w:p>
    <w:p w14:paraId="0A5015F9" w14:textId="42C317DE" w:rsidR="004D098D" w:rsidRPr="00C2714A" w:rsidRDefault="004D098D" w:rsidP="00737596">
      <w:pPr>
        <w:pStyle w:val="ListParagraph"/>
        <w:numPr>
          <w:ilvl w:val="0"/>
          <w:numId w:val="38"/>
        </w:numPr>
        <w:spacing w:line="276" w:lineRule="auto"/>
        <w:jc w:val="both"/>
        <w:rPr>
          <w:ins w:id="7623" w:author="Observatorio 02" w:date="2017-03-20T12:28:00Z"/>
          <w:lang w:val="es-ES"/>
          <w:rPrChange w:id="7624" w:author="Observatorio 02" w:date="2017-03-23T14:31:00Z">
            <w:rPr>
              <w:ins w:id="7625" w:author="Observatorio 02" w:date="2017-03-20T12:28:00Z"/>
              <w:color w:val="000000" w:themeColor="text1"/>
              <w:lang w:val="es-ES"/>
            </w:rPr>
          </w:rPrChange>
        </w:rPr>
      </w:pPr>
      <w:r w:rsidRPr="00C2714A">
        <w:rPr>
          <w:color w:val="000000" w:themeColor="text1"/>
          <w:lang w:val="es-ES"/>
        </w:rPr>
        <w:t>Con mayor grado de detalle, cabe mencionar que las principales ocupaciones que se ejercen en el sector Construcción son:</w:t>
      </w:r>
    </w:p>
    <w:p w14:paraId="51778507" w14:textId="77777777" w:rsidR="00EE5029" w:rsidRPr="00C2714A" w:rsidDel="00EE5029" w:rsidRDefault="00EE5029">
      <w:pPr>
        <w:pStyle w:val="ListParagraph"/>
        <w:spacing w:line="276" w:lineRule="auto"/>
        <w:ind w:left="360"/>
        <w:jc w:val="both"/>
        <w:rPr>
          <w:del w:id="7626" w:author="Observatorio 02" w:date="2017-03-20T12:28:00Z"/>
          <w:lang w:val="es-ES"/>
        </w:rPr>
        <w:pPrChange w:id="7627" w:author="Observatorio 02" w:date="2017-03-20T12:28:00Z">
          <w:pPr>
            <w:pStyle w:val="ListParagraph"/>
            <w:numPr>
              <w:numId w:val="38"/>
            </w:numPr>
            <w:spacing w:line="276" w:lineRule="auto"/>
            <w:ind w:left="360" w:hanging="360"/>
            <w:jc w:val="both"/>
          </w:pPr>
        </w:pPrChange>
      </w:pPr>
    </w:p>
    <w:p w14:paraId="1475B41A" w14:textId="228F788F" w:rsidR="00EE5029" w:rsidRPr="00C2714A" w:rsidRDefault="00EE5029">
      <w:pPr>
        <w:pStyle w:val="ListParagraph"/>
        <w:numPr>
          <w:ilvl w:val="1"/>
          <w:numId w:val="38"/>
        </w:numPr>
        <w:spacing w:line="276" w:lineRule="auto"/>
        <w:jc w:val="both"/>
        <w:rPr>
          <w:ins w:id="7628" w:author="Observatorio 02" w:date="2017-03-20T12:28:00Z"/>
          <w:rFonts w:eastAsia="Times New Roman"/>
          <w:color w:val="000000"/>
          <w:lang w:val="es-ES"/>
          <w:rPrChange w:id="7629" w:author="Observatorio 02" w:date="2017-03-23T14:31:00Z">
            <w:rPr>
              <w:ins w:id="7630" w:author="Observatorio 02" w:date="2017-03-20T12:28:00Z"/>
            </w:rPr>
          </w:rPrChange>
        </w:rPr>
        <w:pPrChange w:id="7631" w:author="Observatorio 02" w:date="2017-03-20T12:28:00Z">
          <w:pPr>
            <w:spacing w:after="0" w:line="276" w:lineRule="auto"/>
            <w:jc w:val="both"/>
          </w:pPr>
        </w:pPrChange>
      </w:pPr>
      <w:ins w:id="7632" w:author="Observatorio 02" w:date="2017-03-20T12:29:00Z">
        <w:r w:rsidRPr="00C2714A">
          <w:rPr>
            <w:rFonts w:eastAsia="Times New Roman"/>
            <w:color w:val="000000"/>
            <w:lang w:val="es-ES"/>
            <w:rPrChange w:id="7633" w:author="Observatorio 02" w:date="2017-03-23T14:31:00Z">
              <w:rPr>
                <w:rFonts w:eastAsia="Times New Roman"/>
                <w:color w:val="000000"/>
                <w:lang w:val="es-ES"/>
              </w:rPr>
            </w:rPrChange>
          </w:rPr>
          <w:t>I</w:t>
        </w:r>
      </w:ins>
      <w:ins w:id="7634" w:author="Observatorio 02" w:date="2017-03-20T12:28:00Z">
        <w:r w:rsidRPr="00C2714A">
          <w:rPr>
            <w:rFonts w:eastAsia="Times New Roman"/>
            <w:color w:val="000000"/>
            <w:lang w:val="es-ES"/>
            <w:rPrChange w:id="7635" w:author="Observatorio 02" w:date="2017-03-23T14:31:00Z">
              <w:rPr/>
            </w:rPrChange>
          </w:rPr>
          <w:t>ngenieros civiles</w:t>
        </w:r>
      </w:ins>
      <w:ins w:id="7636" w:author="Observatorio 02" w:date="2017-03-20T12:29:00Z">
        <w:r w:rsidRPr="00C2714A">
          <w:rPr>
            <w:rFonts w:eastAsia="Times New Roman"/>
            <w:color w:val="000000"/>
            <w:lang w:val="es-ES"/>
            <w:rPrChange w:id="7637" w:author="Observatorio 02" w:date="2017-03-23T14:31:00Z">
              <w:rPr>
                <w:rFonts w:eastAsia="Times New Roman"/>
                <w:color w:val="000000"/>
                <w:lang w:val="es-ES"/>
              </w:rPr>
            </w:rPrChange>
          </w:rPr>
          <w:t>.</w:t>
        </w:r>
      </w:ins>
    </w:p>
    <w:p w14:paraId="028AFAD4" w14:textId="4CE6A45A" w:rsidR="00EE5029" w:rsidRPr="00C2714A" w:rsidRDefault="00EE5029">
      <w:pPr>
        <w:pStyle w:val="ListParagraph"/>
        <w:numPr>
          <w:ilvl w:val="1"/>
          <w:numId w:val="38"/>
        </w:numPr>
        <w:spacing w:line="276" w:lineRule="auto"/>
        <w:jc w:val="both"/>
        <w:rPr>
          <w:ins w:id="7638" w:author="Observatorio 02" w:date="2017-03-20T12:28:00Z"/>
          <w:rFonts w:eastAsia="Times New Roman"/>
          <w:color w:val="000000"/>
          <w:lang w:val="es-ES"/>
          <w:rPrChange w:id="7639" w:author="Observatorio 02" w:date="2017-03-23T14:31:00Z">
            <w:rPr>
              <w:ins w:id="7640" w:author="Observatorio 02" w:date="2017-03-20T12:28:00Z"/>
            </w:rPr>
          </w:rPrChange>
        </w:rPr>
        <w:pPrChange w:id="7641" w:author="Observatorio 02" w:date="2017-03-20T12:28:00Z">
          <w:pPr>
            <w:spacing w:after="0" w:line="276" w:lineRule="auto"/>
            <w:jc w:val="both"/>
          </w:pPr>
        </w:pPrChange>
      </w:pPr>
      <w:ins w:id="7642" w:author="Observatorio 02" w:date="2017-03-20T12:29:00Z">
        <w:r w:rsidRPr="00C2714A">
          <w:rPr>
            <w:rFonts w:eastAsia="Times New Roman"/>
            <w:color w:val="000000"/>
            <w:lang w:val="es-ES"/>
            <w:rPrChange w:id="7643" w:author="Observatorio 02" w:date="2017-03-23T14:31:00Z">
              <w:rPr>
                <w:rFonts w:eastAsia="Times New Roman"/>
                <w:color w:val="000000"/>
                <w:lang w:val="es-ES"/>
              </w:rPr>
            </w:rPrChange>
          </w:rPr>
          <w:t>C</w:t>
        </w:r>
      </w:ins>
      <w:ins w:id="7644" w:author="Observatorio 02" w:date="2017-03-20T12:28:00Z">
        <w:r w:rsidRPr="00C2714A">
          <w:rPr>
            <w:rFonts w:eastAsia="Times New Roman"/>
            <w:color w:val="000000"/>
            <w:lang w:val="es-ES"/>
            <w:rPrChange w:id="7645" w:author="Observatorio 02" w:date="2017-03-23T14:31:00Z">
              <w:rPr/>
            </w:rPrChange>
          </w:rPr>
          <w:t>onstructores con técnicas y materiales tradicionales</w:t>
        </w:r>
      </w:ins>
      <w:ins w:id="7646" w:author="Observatorio 02" w:date="2017-03-20T12:29:00Z">
        <w:r w:rsidRPr="00C2714A">
          <w:rPr>
            <w:rFonts w:eastAsia="Times New Roman"/>
            <w:color w:val="000000"/>
            <w:lang w:val="es-ES"/>
            <w:rPrChange w:id="7647" w:author="Observatorio 02" w:date="2017-03-23T14:31:00Z">
              <w:rPr>
                <w:rFonts w:eastAsia="Times New Roman"/>
                <w:color w:val="000000"/>
                <w:lang w:val="es-ES"/>
              </w:rPr>
            </w:rPrChange>
          </w:rPr>
          <w:t>.</w:t>
        </w:r>
      </w:ins>
    </w:p>
    <w:p w14:paraId="28C53F07" w14:textId="79B967D8" w:rsidR="00EE5029" w:rsidRPr="00C2714A" w:rsidRDefault="00EE5029">
      <w:pPr>
        <w:pStyle w:val="ListParagraph"/>
        <w:numPr>
          <w:ilvl w:val="1"/>
          <w:numId w:val="38"/>
        </w:numPr>
        <w:spacing w:line="276" w:lineRule="auto"/>
        <w:jc w:val="both"/>
        <w:rPr>
          <w:ins w:id="7648" w:author="Observatorio 02" w:date="2017-03-20T12:28:00Z"/>
          <w:rFonts w:eastAsia="Times New Roman"/>
          <w:color w:val="000000"/>
          <w:lang w:val="es-ES"/>
          <w:rPrChange w:id="7649" w:author="Observatorio 02" w:date="2017-03-23T14:31:00Z">
            <w:rPr>
              <w:ins w:id="7650" w:author="Observatorio 02" w:date="2017-03-20T12:28:00Z"/>
            </w:rPr>
          </w:rPrChange>
        </w:rPr>
        <w:pPrChange w:id="7651" w:author="Observatorio 02" w:date="2017-03-20T12:28:00Z">
          <w:pPr>
            <w:spacing w:after="0" w:line="276" w:lineRule="auto"/>
            <w:jc w:val="both"/>
          </w:pPr>
        </w:pPrChange>
      </w:pPr>
      <w:ins w:id="7652" w:author="Observatorio 02" w:date="2017-03-20T12:29:00Z">
        <w:r w:rsidRPr="00C2714A">
          <w:rPr>
            <w:rFonts w:eastAsia="Times New Roman"/>
            <w:color w:val="000000"/>
            <w:lang w:val="es-ES"/>
            <w:rPrChange w:id="7653" w:author="Observatorio 02" w:date="2017-03-23T14:31:00Z">
              <w:rPr>
                <w:rFonts w:eastAsia="Times New Roman"/>
                <w:color w:val="000000"/>
                <w:lang w:val="es-ES"/>
              </w:rPr>
            </w:rPrChange>
          </w:rPr>
          <w:t>A</w:t>
        </w:r>
      </w:ins>
      <w:ins w:id="7654" w:author="Observatorio 02" w:date="2017-03-20T12:28:00Z">
        <w:r w:rsidRPr="00C2714A">
          <w:rPr>
            <w:rFonts w:eastAsia="Times New Roman"/>
            <w:color w:val="000000"/>
            <w:lang w:val="es-ES"/>
            <w:rPrChange w:id="7655" w:author="Observatorio 02" w:date="2017-03-23T14:31:00Z">
              <w:rPr/>
            </w:rPrChange>
          </w:rPr>
          <w:t>lbañiles y mamposteros</w:t>
        </w:r>
      </w:ins>
      <w:ins w:id="7656" w:author="Observatorio 02" w:date="2017-03-20T12:29:00Z">
        <w:r w:rsidRPr="00C2714A">
          <w:rPr>
            <w:rFonts w:eastAsia="Times New Roman"/>
            <w:color w:val="000000"/>
            <w:lang w:val="es-ES"/>
            <w:rPrChange w:id="7657" w:author="Observatorio 02" w:date="2017-03-23T14:31:00Z">
              <w:rPr>
                <w:rFonts w:eastAsia="Times New Roman"/>
                <w:color w:val="000000"/>
                <w:lang w:val="es-ES"/>
              </w:rPr>
            </w:rPrChange>
          </w:rPr>
          <w:t>.</w:t>
        </w:r>
      </w:ins>
    </w:p>
    <w:p w14:paraId="320FC93C" w14:textId="4F402A45" w:rsidR="00EE5029" w:rsidRPr="00C2714A" w:rsidRDefault="00EE5029">
      <w:pPr>
        <w:pStyle w:val="ListParagraph"/>
        <w:numPr>
          <w:ilvl w:val="1"/>
          <w:numId w:val="38"/>
        </w:numPr>
        <w:spacing w:line="276" w:lineRule="auto"/>
        <w:jc w:val="both"/>
        <w:rPr>
          <w:ins w:id="7658" w:author="Observatorio 02" w:date="2017-03-20T12:28:00Z"/>
          <w:rFonts w:eastAsia="Times New Roman"/>
          <w:color w:val="000000"/>
          <w:lang w:val="es-ES"/>
          <w:rPrChange w:id="7659" w:author="Observatorio 02" w:date="2017-03-23T14:31:00Z">
            <w:rPr>
              <w:ins w:id="7660" w:author="Observatorio 02" w:date="2017-03-20T12:28:00Z"/>
            </w:rPr>
          </w:rPrChange>
        </w:rPr>
        <w:pPrChange w:id="7661" w:author="Observatorio 02" w:date="2017-03-20T12:28:00Z">
          <w:pPr>
            <w:spacing w:after="0" w:line="276" w:lineRule="auto"/>
            <w:jc w:val="both"/>
          </w:pPr>
        </w:pPrChange>
      </w:pPr>
      <w:ins w:id="7662" w:author="Observatorio 02" w:date="2017-03-20T12:29:00Z">
        <w:r w:rsidRPr="00C2714A">
          <w:rPr>
            <w:rFonts w:eastAsia="Times New Roman"/>
            <w:color w:val="000000"/>
            <w:lang w:val="es-ES"/>
            <w:rPrChange w:id="7663" w:author="Observatorio 02" w:date="2017-03-23T14:31:00Z">
              <w:rPr>
                <w:rFonts w:eastAsia="Times New Roman"/>
                <w:color w:val="000000"/>
                <w:lang w:val="es-ES"/>
              </w:rPr>
            </w:rPrChange>
          </w:rPr>
          <w:t>C</w:t>
        </w:r>
      </w:ins>
      <w:ins w:id="7664" w:author="Observatorio 02" w:date="2017-03-20T12:28:00Z">
        <w:r w:rsidRPr="00C2714A">
          <w:rPr>
            <w:rFonts w:eastAsia="Times New Roman"/>
            <w:color w:val="000000"/>
            <w:lang w:val="es-ES"/>
            <w:rPrChange w:id="7665" w:author="Observatorio 02" w:date="2017-03-23T14:31:00Z">
              <w:rPr/>
            </w:rPrChange>
          </w:rPr>
          <w:t>arpinteros de armar y de blanco</w:t>
        </w:r>
      </w:ins>
      <w:ins w:id="7666" w:author="Observatorio 02" w:date="2017-03-20T12:29:00Z">
        <w:r w:rsidRPr="00C2714A">
          <w:rPr>
            <w:rFonts w:eastAsia="Times New Roman"/>
            <w:color w:val="000000"/>
            <w:lang w:val="es-ES"/>
            <w:rPrChange w:id="7667" w:author="Observatorio 02" w:date="2017-03-23T14:31:00Z">
              <w:rPr>
                <w:rFonts w:eastAsia="Times New Roman"/>
                <w:color w:val="000000"/>
                <w:lang w:val="es-ES"/>
              </w:rPr>
            </w:rPrChange>
          </w:rPr>
          <w:t>.</w:t>
        </w:r>
      </w:ins>
    </w:p>
    <w:p w14:paraId="22A7DD8A" w14:textId="00031344" w:rsidR="00EE5029" w:rsidRPr="00C2714A" w:rsidRDefault="00EE5029">
      <w:pPr>
        <w:pStyle w:val="ListParagraph"/>
        <w:numPr>
          <w:ilvl w:val="1"/>
          <w:numId w:val="38"/>
        </w:numPr>
        <w:spacing w:line="276" w:lineRule="auto"/>
        <w:jc w:val="both"/>
        <w:rPr>
          <w:ins w:id="7668" w:author="Observatorio 02" w:date="2017-03-20T12:28:00Z"/>
          <w:rFonts w:eastAsia="Times New Roman"/>
          <w:color w:val="000000"/>
          <w:lang w:val="es-ES"/>
          <w:rPrChange w:id="7669" w:author="Observatorio 02" w:date="2017-03-23T14:31:00Z">
            <w:rPr>
              <w:ins w:id="7670" w:author="Observatorio 02" w:date="2017-03-20T12:28:00Z"/>
            </w:rPr>
          </w:rPrChange>
        </w:rPr>
        <w:pPrChange w:id="7671" w:author="Observatorio 02" w:date="2017-03-20T12:28:00Z">
          <w:pPr>
            <w:spacing w:after="0" w:line="276" w:lineRule="auto"/>
            <w:jc w:val="both"/>
          </w:pPr>
        </w:pPrChange>
      </w:pPr>
      <w:ins w:id="7672" w:author="Observatorio 02" w:date="2017-03-20T12:29:00Z">
        <w:r w:rsidRPr="00C2714A">
          <w:rPr>
            <w:rFonts w:eastAsia="Times New Roman"/>
            <w:color w:val="000000"/>
            <w:lang w:val="es-ES"/>
            <w:rPrChange w:id="7673" w:author="Observatorio 02" w:date="2017-03-23T14:31:00Z">
              <w:rPr>
                <w:rFonts w:eastAsia="Times New Roman"/>
                <w:color w:val="000000"/>
                <w:lang w:val="es-ES"/>
              </w:rPr>
            </w:rPrChange>
          </w:rPr>
          <w:t>O</w:t>
        </w:r>
      </w:ins>
      <w:ins w:id="7674" w:author="Observatorio 02" w:date="2017-03-20T12:28:00Z">
        <w:r w:rsidRPr="00C2714A">
          <w:rPr>
            <w:rFonts w:eastAsia="Times New Roman"/>
            <w:color w:val="000000"/>
            <w:lang w:val="es-ES"/>
            <w:rPrChange w:id="7675" w:author="Observatorio 02" w:date="2017-03-23T14:31:00Z">
              <w:rPr/>
            </w:rPrChange>
          </w:rPr>
          <w:t>ficiales y operarios de la construcción (obra gruesa)</w:t>
        </w:r>
      </w:ins>
      <w:ins w:id="7676" w:author="Observatorio 02" w:date="2017-03-20T12:29:00Z">
        <w:r w:rsidRPr="00C2714A">
          <w:rPr>
            <w:rFonts w:eastAsia="Times New Roman"/>
            <w:color w:val="000000"/>
            <w:lang w:val="es-ES"/>
            <w:rPrChange w:id="7677" w:author="Observatorio 02" w:date="2017-03-23T14:31:00Z">
              <w:rPr>
                <w:rFonts w:eastAsia="Times New Roman"/>
                <w:color w:val="000000"/>
                <w:lang w:val="es-ES"/>
              </w:rPr>
            </w:rPrChange>
          </w:rPr>
          <w:t>.</w:t>
        </w:r>
      </w:ins>
    </w:p>
    <w:p w14:paraId="1CEAA956" w14:textId="3B6DA03D" w:rsidR="00EE5029" w:rsidRPr="00C2714A" w:rsidRDefault="00EE5029">
      <w:pPr>
        <w:pStyle w:val="ListParagraph"/>
        <w:numPr>
          <w:ilvl w:val="1"/>
          <w:numId w:val="38"/>
        </w:numPr>
        <w:spacing w:line="276" w:lineRule="auto"/>
        <w:jc w:val="both"/>
        <w:rPr>
          <w:ins w:id="7678" w:author="Observatorio 02" w:date="2017-03-20T12:28:00Z"/>
          <w:rFonts w:eastAsia="Times New Roman"/>
          <w:color w:val="000000"/>
          <w:lang w:val="es-ES"/>
          <w:rPrChange w:id="7679" w:author="Observatorio 02" w:date="2017-03-23T14:31:00Z">
            <w:rPr>
              <w:ins w:id="7680" w:author="Observatorio 02" w:date="2017-03-20T12:28:00Z"/>
            </w:rPr>
          </w:rPrChange>
        </w:rPr>
        <w:pPrChange w:id="7681" w:author="Observatorio 02" w:date="2017-03-20T12:28:00Z">
          <w:pPr>
            <w:spacing w:after="0" w:line="276" w:lineRule="auto"/>
            <w:jc w:val="both"/>
          </w:pPr>
        </w:pPrChange>
      </w:pPr>
      <w:ins w:id="7682" w:author="Observatorio 02" w:date="2017-03-20T12:29:00Z">
        <w:r w:rsidRPr="00C2714A">
          <w:rPr>
            <w:rFonts w:eastAsia="Times New Roman"/>
            <w:color w:val="000000"/>
            <w:lang w:val="es-ES"/>
            <w:rPrChange w:id="7683" w:author="Observatorio 02" w:date="2017-03-23T14:31:00Z">
              <w:rPr>
                <w:rFonts w:eastAsia="Times New Roman"/>
                <w:color w:val="000000"/>
                <w:lang w:val="es-ES"/>
              </w:rPr>
            </w:rPrChange>
          </w:rPr>
          <w:t>F</w:t>
        </w:r>
      </w:ins>
      <w:ins w:id="7684" w:author="Observatorio 02" w:date="2017-03-20T12:28:00Z">
        <w:r w:rsidRPr="00C2714A">
          <w:rPr>
            <w:rFonts w:eastAsia="Times New Roman"/>
            <w:color w:val="000000"/>
            <w:lang w:val="es-ES"/>
            <w:rPrChange w:id="7685" w:author="Observatorio 02" w:date="2017-03-23T14:31:00Z">
              <w:rPr/>
            </w:rPrChange>
          </w:rPr>
          <w:t>ontaneros e instaladores de tuberías</w:t>
        </w:r>
      </w:ins>
      <w:ins w:id="7686" w:author="Observatorio 02" w:date="2017-03-20T12:29:00Z">
        <w:r w:rsidRPr="00C2714A">
          <w:rPr>
            <w:rFonts w:eastAsia="Times New Roman"/>
            <w:color w:val="000000"/>
            <w:lang w:val="es-ES"/>
            <w:rPrChange w:id="7687" w:author="Observatorio 02" w:date="2017-03-23T14:31:00Z">
              <w:rPr>
                <w:rFonts w:eastAsia="Times New Roman"/>
                <w:color w:val="000000"/>
                <w:lang w:val="es-ES"/>
              </w:rPr>
            </w:rPrChange>
          </w:rPr>
          <w:t>.</w:t>
        </w:r>
      </w:ins>
    </w:p>
    <w:p w14:paraId="716F168A" w14:textId="2C17681A" w:rsidR="00EE5029" w:rsidRPr="00C2714A" w:rsidRDefault="00EE5029">
      <w:pPr>
        <w:pStyle w:val="ListParagraph"/>
        <w:numPr>
          <w:ilvl w:val="1"/>
          <w:numId w:val="38"/>
        </w:numPr>
        <w:spacing w:line="276" w:lineRule="auto"/>
        <w:jc w:val="both"/>
        <w:rPr>
          <w:ins w:id="7688" w:author="Observatorio 02" w:date="2017-03-20T12:28:00Z"/>
          <w:rFonts w:eastAsia="Times New Roman"/>
          <w:color w:val="000000"/>
          <w:lang w:val="es-ES"/>
          <w:rPrChange w:id="7689" w:author="Observatorio 02" w:date="2017-03-23T14:31:00Z">
            <w:rPr>
              <w:ins w:id="7690" w:author="Observatorio 02" w:date="2017-03-20T12:28:00Z"/>
            </w:rPr>
          </w:rPrChange>
        </w:rPr>
        <w:pPrChange w:id="7691" w:author="Observatorio 02" w:date="2017-03-20T12:28:00Z">
          <w:pPr>
            <w:spacing w:after="0" w:line="276" w:lineRule="auto"/>
            <w:jc w:val="both"/>
          </w:pPr>
        </w:pPrChange>
      </w:pPr>
      <w:ins w:id="7692" w:author="Observatorio 02" w:date="2017-03-20T12:29:00Z">
        <w:r w:rsidRPr="00C2714A">
          <w:rPr>
            <w:rFonts w:eastAsia="Times New Roman"/>
            <w:color w:val="000000"/>
            <w:lang w:val="es-ES"/>
            <w:rPrChange w:id="7693" w:author="Observatorio 02" w:date="2017-03-23T14:31:00Z">
              <w:rPr>
                <w:rFonts w:eastAsia="Times New Roman"/>
                <w:color w:val="000000"/>
                <w:lang w:val="es-ES"/>
              </w:rPr>
            </w:rPrChange>
          </w:rPr>
          <w:t>E</w:t>
        </w:r>
      </w:ins>
      <w:ins w:id="7694" w:author="Observatorio 02" w:date="2017-03-20T12:28:00Z">
        <w:r w:rsidRPr="00C2714A">
          <w:rPr>
            <w:rFonts w:eastAsia="Times New Roman"/>
            <w:color w:val="000000"/>
            <w:lang w:val="es-ES"/>
            <w:rPrChange w:id="7695" w:author="Observatorio 02" w:date="2017-03-23T14:31:00Z">
              <w:rPr/>
            </w:rPrChange>
          </w:rPr>
          <w:t>lectricistas de obras y afines</w:t>
        </w:r>
      </w:ins>
      <w:ins w:id="7696" w:author="Observatorio 02" w:date="2017-03-20T12:29:00Z">
        <w:r w:rsidRPr="00C2714A">
          <w:rPr>
            <w:rFonts w:eastAsia="Times New Roman"/>
            <w:color w:val="000000"/>
            <w:lang w:val="es-ES"/>
            <w:rPrChange w:id="7697" w:author="Observatorio 02" w:date="2017-03-23T14:31:00Z">
              <w:rPr>
                <w:rFonts w:eastAsia="Times New Roman"/>
                <w:color w:val="000000"/>
                <w:lang w:val="es-ES"/>
              </w:rPr>
            </w:rPrChange>
          </w:rPr>
          <w:t>.</w:t>
        </w:r>
      </w:ins>
    </w:p>
    <w:p w14:paraId="4DC0A537" w14:textId="4BC3FCFC" w:rsidR="00EE5029" w:rsidRPr="00C2714A" w:rsidRDefault="00EE5029">
      <w:pPr>
        <w:pStyle w:val="ListParagraph"/>
        <w:numPr>
          <w:ilvl w:val="1"/>
          <w:numId w:val="38"/>
        </w:numPr>
        <w:spacing w:line="276" w:lineRule="auto"/>
        <w:jc w:val="both"/>
        <w:rPr>
          <w:ins w:id="7698" w:author="Observatorio 02" w:date="2017-03-20T12:28:00Z"/>
          <w:rFonts w:eastAsia="Times New Roman"/>
          <w:color w:val="000000"/>
          <w:lang w:val="es-ES"/>
          <w:rPrChange w:id="7699" w:author="Observatorio 02" w:date="2017-03-23T14:31:00Z">
            <w:rPr>
              <w:ins w:id="7700" w:author="Observatorio 02" w:date="2017-03-20T12:28:00Z"/>
            </w:rPr>
          </w:rPrChange>
        </w:rPr>
        <w:pPrChange w:id="7701" w:author="Observatorio 02" w:date="2017-03-20T12:28:00Z">
          <w:pPr>
            <w:spacing w:after="0" w:line="276" w:lineRule="auto"/>
            <w:jc w:val="both"/>
          </w:pPr>
        </w:pPrChange>
      </w:pPr>
      <w:ins w:id="7702" w:author="Observatorio 02" w:date="2017-03-20T12:29:00Z">
        <w:r w:rsidRPr="00C2714A">
          <w:rPr>
            <w:rFonts w:eastAsia="Times New Roman"/>
            <w:color w:val="000000"/>
            <w:lang w:val="es-ES"/>
            <w:rPrChange w:id="7703" w:author="Observatorio 02" w:date="2017-03-23T14:31:00Z">
              <w:rPr>
                <w:rFonts w:eastAsia="Times New Roman"/>
                <w:color w:val="000000"/>
                <w:lang w:val="es-ES"/>
              </w:rPr>
            </w:rPrChange>
          </w:rPr>
          <w:t>P</w:t>
        </w:r>
      </w:ins>
      <w:ins w:id="7704" w:author="Observatorio 02" w:date="2017-03-20T12:28:00Z">
        <w:r w:rsidRPr="00C2714A">
          <w:rPr>
            <w:rFonts w:eastAsia="Times New Roman"/>
            <w:color w:val="000000"/>
            <w:lang w:val="es-ES"/>
            <w:rPrChange w:id="7705" w:author="Observatorio 02" w:date="2017-03-23T14:31:00Z">
              <w:rPr/>
            </w:rPrChange>
          </w:rPr>
          <w:t>intores y empapeladores</w:t>
        </w:r>
      </w:ins>
      <w:ins w:id="7706" w:author="Observatorio 02" w:date="2017-03-20T12:29:00Z">
        <w:r w:rsidRPr="00C2714A">
          <w:rPr>
            <w:rFonts w:eastAsia="Times New Roman"/>
            <w:color w:val="000000"/>
            <w:lang w:val="es-ES"/>
            <w:rPrChange w:id="7707" w:author="Observatorio 02" w:date="2017-03-23T14:31:00Z">
              <w:rPr>
                <w:rFonts w:eastAsia="Times New Roman"/>
                <w:color w:val="000000"/>
                <w:lang w:val="es-ES"/>
              </w:rPr>
            </w:rPrChange>
          </w:rPr>
          <w:t>.</w:t>
        </w:r>
      </w:ins>
    </w:p>
    <w:p w14:paraId="728F1D32" w14:textId="7571F446" w:rsidR="00EE5029" w:rsidRPr="00C2714A" w:rsidRDefault="00EE5029">
      <w:pPr>
        <w:pStyle w:val="ListParagraph"/>
        <w:numPr>
          <w:ilvl w:val="1"/>
          <w:numId w:val="38"/>
        </w:numPr>
        <w:spacing w:line="276" w:lineRule="auto"/>
        <w:jc w:val="both"/>
        <w:rPr>
          <w:ins w:id="7708" w:author="Observatorio 02" w:date="2017-03-20T12:28:00Z"/>
          <w:rFonts w:eastAsia="Times New Roman"/>
          <w:color w:val="000000"/>
          <w:lang w:val="es-ES"/>
          <w:rPrChange w:id="7709" w:author="Observatorio 02" w:date="2017-03-23T14:31:00Z">
            <w:rPr>
              <w:ins w:id="7710" w:author="Observatorio 02" w:date="2017-03-20T12:28:00Z"/>
            </w:rPr>
          </w:rPrChange>
        </w:rPr>
        <w:pPrChange w:id="7711" w:author="Observatorio 02" w:date="2017-03-20T12:28:00Z">
          <w:pPr>
            <w:spacing w:after="0" w:line="276" w:lineRule="auto"/>
            <w:jc w:val="both"/>
          </w:pPr>
        </w:pPrChange>
      </w:pPr>
      <w:ins w:id="7712" w:author="Observatorio 02" w:date="2017-03-20T12:29:00Z">
        <w:r w:rsidRPr="00C2714A">
          <w:rPr>
            <w:rFonts w:eastAsia="Times New Roman"/>
            <w:color w:val="000000"/>
            <w:lang w:val="es-ES"/>
            <w:rPrChange w:id="7713" w:author="Observatorio 02" w:date="2017-03-23T14:31:00Z">
              <w:rPr>
                <w:rFonts w:eastAsia="Times New Roman"/>
                <w:color w:val="000000"/>
                <w:lang w:val="es-ES"/>
              </w:rPr>
            </w:rPrChange>
          </w:rPr>
          <w:t>S</w:t>
        </w:r>
      </w:ins>
      <w:ins w:id="7714" w:author="Observatorio 02" w:date="2017-03-20T12:28:00Z">
        <w:r w:rsidRPr="00C2714A">
          <w:rPr>
            <w:rFonts w:eastAsia="Times New Roman"/>
            <w:color w:val="000000"/>
            <w:lang w:val="es-ES"/>
            <w:rPrChange w:id="7715" w:author="Observatorio 02" w:date="2017-03-23T14:31:00Z">
              <w:rPr/>
            </w:rPrChange>
          </w:rPr>
          <w:t>oldadores y oxicortadores</w:t>
        </w:r>
      </w:ins>
      <w:ins w:id="7716" w:author="Observatorio 02" w:date="2017-03-20T12:29:00Z">
        <w:r w:rsidRPr="00C2714A">
          <w:rPr>
            <w:rFonts w:eastAsia="Times New Roman"/>
            <w:color w:val="000000"/>
            <w:lang w:val="es-ES"/>
            <w:rPrChange w:id="7717" w:author="Observatorio 02" w:date="2017-03-23T14:31:00Z">
              <w:rPr>
                <w:rFonts w:eastAsia="Times New Roman"/>
                <w:color w:val="000000"/>
                <w:lang w:val="es-ES"/>
              </w:rPr>
            </w:rPrChange>
          </w:rPr>
          <w:t>.</w:t>
        </w:r>
      </w:ins>
    </w:p>
    <w:p w14:paraId="303E3132" w14:textId="33FDA55F" w:rsidR="00EE5029" w:rsidRPr="00C2714A" w:rsidRDefault="00EE5029">
      <w:pPr>
        <w:pStyle w:val="ListParagraph"/>
        <w:numPr>
          <w:ilvl w:val="1"/>
          <w:numId w:val="38"/>
        </w:numPr>
        <w:spacing w:line="276" w:lineRule="auto"/>
        <w:jc w:val="both"/>
        <w:rPr>
          <w:ins w:id="7718" w:author="Observatorio 02" w:date="2017-03-20T12:28:00Z"/>
          <w:rFonts w:eastAsia="Times New Roman"/>
          <w:color w:val="000000"/>
          <w:lang w:val="es-ES"/>
          <w:rPrChange w:id="7719" w:author="Observatorio 02" w:date="2017-03-23T14:31:00Z">
            <w:rPr>
              <w:ins w:id="7720" w:author="Observatorio 02" w:date="2017-03-20T12:28:00Z"/>
            </w:rPr>
          </w:rPrChange>
        </w:rPr>
        <w:pPrChange w:id="7721" w:author="Observatorio 02" w:date="2017-03-20T12:28:00Z">
          <w:pPr>
            <w:spacing w:after="0" w:line="276" w:lineRule="auto"/>
            <w:jc w:val="both"/>
          </w:pPr>
        </w:pPrChange>
      </w:pPr>
      <w:ins w:id="7722" w:author="Observatorio 02" w:date="2017-03-20T12:29:00Z">
        <w:r w:rsidRPr="00C2714A">
          <w:rPr>
            <w:rFonts w:eastAsia="Times New Roman"/>
            <w:color w:val="000000"/>
            <w:lang w:val="es-ES"/>
            <w:rPrChange w:id="7723" w:author="Observatorio 02" w:date="2017-03-23T14:31:00Z">
              <w:rPr>
                <w:rFonts w:eastAsia="Times New Roman"/>
                <w:color w:val="000000"/>
                <w:lang w:val="es-ES"/>
              </w:rPr>
            </w:rPrChange>
          </w:rPr>
          <w:t>P</w:t>
        </w:r>
      </w:ins>
      <w:ins w:id="7724" w:author="Observatorio 02" w:date="2017-03-20T12:28:00Z">
        <w:r w:rsidRPr="00C2714A">
          <w:rPr>
            <w:rFonts w:eastAsia="Times New Roman"/>
            <w:color w:val="000000"/>
            <w:lang w:val="es-ES"/>
            <w:rPrChange w:id="7725" w:author="Observatorio 02" w:date="2017-03-23T14:31:00Z">
              <w:rPr/>
            </w:rPrChange>
          </w:rPr>
          <w:t>eones de la construcción de edificios</w:t>
        </w:r>
      </w:ins>
      <w:ins w:id="7726" w:author="Observatorio 02" w:date="2017-03-20T12:29:00Z">
        <w:r w:rsidRPr="00C2714A">
          <w:rPr>
            <w:rFonts w:eastAsia="Times New Roman"/>
            <w:color w:val="000000"/>
            <w:lang w:val="es-ES"/>
            <w:rPrChange w:id="7727" w:author="Observatorio 02" w:date="2017-03-23T14:31:00Z">
              <w:rPr>
                <w:rFonts w:eastAsia="Times New Roman"/>
                <w:color w:val="000000"/>
                <w:lang w:val="es-ES"/>
              </w:rPr>
            </w:rPrChange>
          </w:rPr>
          <w:t>.</w:t>
        </w:r>
      </w:ins>
    </w:p>
    <w:p w14:paraId="3D67B319" w14:textId="0B2547BF" w:rsidR="004D098D" w:rsidRPr="00C2714A" w:rsidDel="00EE5029" w:rsidRDefault="004D098D">
      <w:pPr>
        <w:pStyle w:val="ListParagraph"/>
        <w:numPr>
          <w:ilvl w:val="0"/>
          <w:numId w:val="38"/>
        </w:numPr>
        <w:spacing w:line="276" w:lineRule="auto"/>
        <w:ind w:left="720"/>
        <w:jc w:val="both"/>
        <w:rPr>
          <w:del w:id="7728" w:author="Observatorio 02" w:date="2017-03-20T12:27:00Z"/>
          <w:rFonts w:eastAsia="Times New Roman"/>
          <w:color w:val="000000"/>
          <w:lang w:val="es-ES"/>
          <w:rPrChange w:id="7729" w:author="Observatorio 02" w:date="2017-03-23T14:31:00Z">
            <w:rPr>
              <w:del w:id="7730" w:author="Observatorio 02" w:date="2017-03-20T12:27:00Z"/>
            </w:rPr>
          </w:rPrChange>
        </w:rPr>
        <w:pPrChange w:id="7731" w:author="Observatorio 02" w:date="2017-03-20T12:27:00Z">
          <w:pPr>
            <w:pStyle w:val="CitaviBibliographyEntry"/>
            <w:numPr>
              <w:numId w:val="38"/>
            </w:numPr>
            <w:spacing w:after="0" w:line="276" w:lineRule="auto"/>
            <w:ind w:left="360" w:hanging="360"/>
            <w:jc w:val="both"/>
          </w:pPr>
        </w:pPrChange>
      </w:pPr>
      <w:del w:id="7732" w:author="Observatorio 02" w:date="2017-03-20T12:27:00Z">
        <w:r w:rsidRPr="00C2714A" w:rsidDel="00EE5029">
          <w:rPr>
            <w:rFonts w:eastAsia="Times New Roman"/>
            <w:color w:val="000000"/>
            <w:lang w:val="es-ES"/>
            <w:rPrChange w:id="7733" w:author="Observatorio 02" w:date="2017-03-23T14:31:00Z">
              <w:rPr/>
            </w:rPrChange>
          </w:rPr>
          <w:delText>Albañiles y mamposteros</w:delText>
        </w:r>
      </w:del>
    </w:p>
    <w:p w14:paraId="4E4E898E" w14:textId="1382B9FB" w:rsidR="004D098D" w:rsidRPr="008D413D" w:rsidDel="00EE5029" w:rsidRDefault="004D098D">
      <w:pPr>
        <w:pStyle w:val="ListParagraph"/>
        <w:rPr>
          <w:del w:id="7734" w:author="Observatorio 02" w:date="2017-03-20T12:27:00Z"/>
          <w:rPrChange w:id="7735" w:author="Observatorio 02" w:date="2017-04-17T11:57:00Z">
            <w:rPr>
              <w:del w:id="7736" w:author="Observatorio 02" w:date="2017-03-20T12:27:00Z"/>
            </w:rPr>
          </w:rPrChange>
        </w:rPr>
        <w:pPrChange w:id="7737" w:author="Observatorio 02" w:date="2017-03-20T12:27:00Z">
          <w:pPr>
            <w:pStyle w:val="CitaviBibliographyEntry"/>
            <w:numPr>
              <w:ilvl w:val="1"/>
              <w:numId w:val="38"/>
            </w:numPr>
            <w:spacing w:after="0" w:line="276" w:lineRule="auto"/>
            <w:ind w:left="1080" w:hanging="360"/>
            <w:jc w:val="both"/>
          </w:pPr>
        </w:pPrChange>
      </w:pPr>
      <w:del w:id="7738" w:author="Observatorio 02" w:date="2017-03-20T12:27:00Z">
        <w:r w:rsidRPr="00C2714A" w:rsidDel="00EE5029">
          <w:rPr>
            <w:rPrChange w:id="7739" w:author="Observatorio 02" w:date="2017-03-23T14:35:00Z">
              <w:rPr/>
            </w:rPrChange>
          </w:rPr>
          <w:delText>Carpinteros de armar y de blanco</w:delText>
        </w:r>
      </w:del>
    </w:p>
    <w:p w14:paraId="35FFE90C" w14:textId="4EFE5C25" w:rsidR="004D098D" w:rsidRPr="008D413D" w:rsidDel="00EE5029" w:rsidRDefault="004D098D">
      <w:pPr>
        <w:pStyle w:val="ListParagraph"/>
        <w:rPr>
          <w:del w:id="7740" w:author="Observatorio 02" w:date="2017-03-20T12:27:00Z"/>
          <w:rPrChange w:id="7741" w:author="Observatorio 02" w:date="2017-04-17T11:57:00Z">
            <w:rPr>
              <w:del w:id="7742" w:author="Observatorio 02" w:date="2017-03-20T12:27:00Z"/>
            </w:rPr>
          </w:rPrChange>
        </w:rPr>
        <w:pPrChange w:id="7743" w:author="Observatorio 02" w:date="2017-03-20T12:27:00Z">
          <w:pPr>
            <w:pStyle w:val="CitaviBibliographyEntry"/>
            <w:numPr>
              <w:ilvl w:val="1"/>
              <w:numId w:val="38"/>
            </w:numPr>
            <w:spacing w:after="0" w:line="276" w:lineRule="auto"/>
            <w:ind w:left="1080" w:hanging="360"/>
            <w:jc w:val="both"/>
          </w:pPr>
        </w:pPrChange>
      </w:pPr>
      <w:del w:id="7744" w:author="Observatorio 02" w:date="2017-03-20T12:27:00Z">
        <w:r w:rsidRPr="00C2714A" w:rsidDel="00EE5029">
          <w:rPr>
            <w:rPrChange w:id="7745" w:author="Observatorio 02" w:date="2017-03-23T14:35:00Z">
              <w:rPr/>
            </w:rPrChange>
          </w:rPr>
          <w:delText>Peones de la construcción de edificios</w:delText>
        </w:r>
      </w:del>
    </w:p>
    <w:p w14:paraId="359C50BE" w14:textId="1F9D2660" w:rsidR="004D098D" w:rsidRPr="008D413D" w:rsidDel="00EE5029" w:rsidRDefault="004D098D">
      <w:pPr>
        <w:pStyle w:val="ListParagraph"/>
        <w:rPr>
          <w:del w:id="7746" w:author="Observatorio 02" w:date="2017-03-20T12:27:00Z"/>
          <w:rPrChange w:id="7747" w:author="Observatorio 02" w:date="2017-04-17T11:57:00Z">
            <w:rPr>
              <w:del w:id="7748" w:author="Observatorio 02" w:date="2017-03-20T12:27:00Z"/>
            </w:rPr>
          </w:rPrChange>
        </w:rPr>
        <w:pPrChange w:id="7749" w:author="Observatorio 02" w:date="2017-03-20T12:27:00Z">
          <w:pPr>
            <w:pStyle w:val="CitaviBibliographyEntry"/>
            <w:numPr>
              <w:ilvl w:val="1"/>
              <w:numId w:val="38"/>
            </w:numPr>
            <w:spacing w:after="0" w:line="276" w:lineRule="auto"/>
            <w:ind w:left="1080" w:hanging="360"/>
            <w:jc w:val="both"/>
          </w:pPr>
        </w:pPrChange>
      </w:pPr>
      <w:del w:id="7750" w:author="Observatorio 02" w:date="2017-03-20T12:27:00Z">
        <w:r w:rsidRPr="00C2714A" w:rsidDel="00EE5029">
          <w:rPr>
            <w:rPrChange w:id="7751" w:author="Observatorio 02" w:date="2017-03-23T14:35:00Z">
              <w:rPr/>
            </w:rPrChange>
          </w:rPr>
          <w:delText>Pintores y empapeladores</w:delText>
        </w:r>
      </w:del>
    </w:p>
    <w:p w14:paraId="48D26BA1" w14:textId="2A5885DC" w:rsidR="004D098D" w:rsidRPr="008D413D" w:rsidDel="00EE5029" w:rsidRDefault="004D098D">
      <w:pPr>
        <w:pStyle w:val="ListParagraph"/>
        <w:rPr>
          <w:del w:id="7752" w:author="Observatorio 02" w:date="2017-03-20T12:27:00Z"/>
          <w:rPrChange w:id="7753" w:author="Observatorio 02" w:date="2017-04-17T11:57:00Z">
            <w:rPr>
              <w:del w:id="7754" w:author="Observatorio 02" w:date="2017-03-20T12:27:00Z"/>
            </w:rPr>
          </w:rPrChange>
        </w:rPr>
        <w:pPrChange w:id="7755" w:author="Observatorio 02" w:date="2017-03-20T12:27:00Z">
          <w:pPr>
            <w:pStyle w:val="CitaviBibliographyEntry"/>
            <w:numPr>
              <w:ilvl w:val="1"/>
              <w:numId w:val="38"/>
            </w:numPr>
            <w:spacing w:after="0" w:line="276" w:lineRule="auto"/>
            <w:ind w:left="1080" w:hanging="360"/>
            <w:jc w:val="both"/>
          </w:pPr>
        </w:pPrChange>
      </w:pPr>
      <w:del w:id="7756" w:author="Observatorio 02" w:date="2017-03-20T12:27:00Z">
        <w:r w:rsidRPr="00C2714A" w:rsidDel="00EE5029">
          <w:rPr>
            <w:rPrChange w:id="7757" w:author="Observatorio 02" w:date="2017-03-23T14:35:00Z">
              <w:rPr/>
            </w:rPrChange>
          </w:rPr>
          <w:delText>Electricistas de obras y afines</w:delText>
        </w:r>
      </w:del>
    </w:p>
    <w:p w14:paraId="4B77DAD3" w14:textId="1BE56BC2" w:rsidR="004D098D" w:rsidRPr="008D413D" w:rsidDel="00EE5029" w:rsidRDefault="004D098D">
      <w:pPr>
        <w:pStyle w:val="ListParagraph"/>
        <w:rPr>
          <w:del w:id="7758" w:author="Observatorio 02" w:date="2017-03-20T12:27:00Z"/>
          <w:rPrChange w:id="7759" w:author="Observatorio 02" w:date="2017-04-17T11:57:00Z">
            <w:rPr>
              <w:del w:id="7760" w:author="Observatorio 02" w:date="2017-03-20T12:27:00Z"/>
            </w:rPr>
          </w:rPrChange>
        </w:rPr>
        <w:pPrChange w:id="7761" w:author="Observatorio 02" w:date="2017-03-20T12:27:00Z">
          <w:pPr>
            <w:pStyle w:val="CitaviBibliographyEntry"/>
            <w:numPr>
              <w:ilvl w:val="1"/>
              <w:numId w:val="38"/>
            </w:numPr>
            <w:spacing w:after="0" w:line="276" w:lineRule="auto"/>
            <w:ind w:left="1080" w:hanging="360"/>
            <w:jc w:val="both"/>
          </w:pPr>
        </w:pPrChange>
      </w:pPr>
      <w:del w:id="7762" w:author="Observatorio 02" w:date="2017-03-20T12:27:00Z">
        <w:r w:rsidRPr="00C2714A" w:rsidDel="00EE5029">
          <w:rPr>
            <w:rPrChange w:id="7763" w:author="Observatorio 02" w:date="2017-03-23T14:35:00Z">
              <w:rPr/>
            </w:rPrChange>
          </w:rPr>
          <w:delText>Oficiales y operarios de la construcción (obra gruesa)</w:delText>
        </w:r>
      </w:del>
    </w:p>
    <w:p w14:paraId="5012BA9A" w14:textId="4A72083C" w:rsidR="004D098D" w:rsidRPr="008D413D" w:rsidDel="00EE5029" w:rsidRDefault="004D098D">
      <w:pPr>
        <w:pStyle w:val="ListParagraph"/>
        <w:rPr>
          <w:del w:id="7764" w:author="Observatorio 02" w:date="2017-03-20T12:27:00Z"/>
          <w:rPrChange w:id="7765" w:author="Observatorio 02" w:date="2017-04-17T11:57:00Z">
            <w:rPr>
              <w:del w:id="7766" w:author="Observatorio 02" w:date="2017-03-20T12:27:00Z"/>
            </w:rPr>
          </w:rPrChange>
        </w:rPr>
        <w:pPrChange w:id="7767" w:author="Observatorio 02" w:date="2017-03-20T12:27:00Z">
          <w:pPr>
            <w:pStyle w:val="CitaviBibliographyEntry"/>
            <w:numPr>
              <w:ilvl w:val="1"/>
              <w:numId w:val="38"/>
            </w:numPr>
            <w:spacing w:after="0" w:line="276" w:lineRule="auto"/>
            <w:ind w:left="1080" w:hanging="360"/>
            <w:jc w:val="both"/>
          </w:pPr>
        </w:pPrChange>
      </w:pPr>
      <w:del w:id="7768" w:author="Observatorio 02" w:date="2017-03-20T12:27:00Z">
        <w:r w:rsidRPr="00C2714A" w:rsidDel="00EE5029">
          <w:rPr>
            <w:rPrChange w:id="7769" w:author="Observatorio 02" w:date="2017-03-23T14:35:00Z">
              <w:rPr/>
            </w:rPrChange>
          </w:rPr>
          <w:delText>Soldadores y oxicortadores</w:delText>
        </w:r>
      </w:del>
    </w:p>
    <w:p w14:paraId="798D79A3" w14:textId="49CDD4A3" w:rsidR="004D098D" w:rsidRPr="008D413D" w:rsidDel="00EE5029" w:rsidRDefault="004D098D">
      <w:pPr>
        <w:pStyle w:val="ListParagraph"/>
        <w:rPr>
          <w:del w:id="7770" w:author="Observatorio 02" w:date="2017-03-20T12:27:00Z"/>
          <w:rPrChange w:id="7771" w:author="Observatorio 02" w:date="2017-04-17T11:57:00Z">
            <w:rPr>
              <w:del w:id="7772" w:author="Observatorio 02" w:date="2017-03-20T12:27:00Z"/>
            </w:rPr>
          </w:rPrChange>
        </w:rPr>
        <w:pPrChange w:id="7773" w:author="Observatorio 02" w:date="2017-03-20T12:27:00Z">
          <w:pPr>
            <w:pStyle w:val="CitaviBibliographyEntry"/>
            <w:numPr>
              <w:ilvl w:val="1"/>
              <w:numId w:val="38"/>
            </w:numPr>
            <w:spacing w:after="0" w:line="276" w:lineRule="auto"/>
            <w:ind w:left="1080" w:hanging="360"/>
            <w:jc w:val="both"/>
          </w:pPr>
        </w:pPrChange>
      </w:pPr>
      <w:del w:id="7774" w:author="Observatorio 02" w:date="2017-03-20T12:27:00Z">
        <w:r w:rsidRPr="00C2714A" w:rsidDel="00EE5029">
          <w:rPr>
            <w:rPrChange w:id="7775" w:author="Observatorio 02" w:date="2017-03-23T14:35:00Z">
              <w:rPr/>
            </w:rPrChange>
          </w:rPr>
          <w:delText>Fontaneros e instaladores de tuberías</w:delText>
        </w:r>
      </w:del>
    </w:p>
    <w:p w14:paraId="43805E4C" w14:textId="1781E463" w:rsidR="004D098D" w:rsidRPr="008D413D" w:rsidDel="00EE5029" w:rsidRDefault="004D098D">
      <w:pPr>
        <w:pStyle w:val="ListParagraph"/>
        <w:rPr>
          <w:del w:id="7776" w:author="Observatorio 02" w:date="2017-03-20T12:27:00Z"/>
          <w:rPrChange w:id="7777" w:author="Observatorio 02" w:date="2017-04-17T11:57:00Z">
            <w:rPr>
              <w:del w:id="7778" w:author="Observatorio 02" w:date="2017-03-20T12:27:00Z"/>
            </w:rPr>
          </w:rPrChange>
        </w:rPr>
        <w:pPrChange w:id="7779" w:author="Observatorio 02" w:date="2017-03-20T12:27:00Z">
          <w:pPr>
            <w:pStyle w:val="CitaviBibliographyEntry"/>
            <w:numPr>
              <w:ilvl w:val="1"/>
              <w:numId w:val="38"/>
            </w:numPr>
            <w:spacing w:after="0" w:line="276" w:lineRule="auto"/>
            <w:ind w:left="1080" w:hanging="360"/>
            <w:jc w:val="both"/>
          </w:pPr>
        </w:pPrChange>
      </w:pPr>
      <w:del w:id="7780" w:author="Observatorio 02" w:date="2017-03-20T12:27:00Z">
        <w:r w:rsidRPr="00C2714A" w:rsidDel="00EE5029">
          <w:rPr>
            <w:rPrChange w:id="7781" w:author="Observatorio 02" w:date="2017-03-23T14:35:00Z">
              <w:rPr/>
            </w:rPrChange>
          </w:rPr>
          <w:delText>Ingenieros civiles</w:delText>
        </w:r>
      </w:del>
    </w:p>
    <w:p w14:paraId="2EAE5BA8" w14:textId="00740D59" w:rsidR="004D098D" w:rsidRPr="008D413D" w:rsidDel="00EE5029" w:rsidRDefault="004D098D">
      <w:pPr>
        <w:pStyle w:val="ListParagraph"/>
        <w:rPr>
          <w:del w:id="7782" w:author="Observatorio 02" w:date="2017-03-20T12:27:00Z"/>
          <w:rPrChange w:id="7783" w:author="Observatorio 02" w:date="2017-04-17T11:57:00Z">
            <w:rPr>
              <w:del w:id="7784" w:author="Observatorio 02" w:date="2017-03-20T12:27:00Z"/>
            </w:rPr>
          </w:rPrChange>
        </w:rPr>
        <w:pPrChange w:id="7785" w:author="Observatorio 02" w:date="2017-03-20T12:27:00Z">
          <w:pPr>
            <w:pStyle w:val="CitaviBibliographyEntry"/>
            <w:numPr>
              <w:ilvl w:val="1"/>
              <w:numId w:val="38"/>
            </w:numPr>
            <w:spacing w:after="0" w:line="276" w:lineRule="auto"/>
            <w:ind w:left="1080" w:hanging="360"/>
            <w:jc w:val="both"/>
          </w:pPr>
        </w:pPrChange>
      </w:pPr>
      <w:del w:id="7786" w:author="Observatorio 02" w:date="2017-03-20T12:27:00Z">
        <w:r w:rsidRPr="00C2714A" w:rsidDel="00EE5029">
          <w:rPr>
            <w:rPrChange w:id="7787" w:author="Observatorio 02" w:date="2017-03-23T14:35:00Z">
              <w:rPr/>
            </w:rPrChange>
          </w:rPr>
          <w:delText>Parqueteros y colocadores de suelos</w:delText>
        </w:r>
      </w:del>
    </w:p>
    <w:p w14:paraId="71FF11E5" w14:textId="327E59A9" w:rsidR="004D098D" w:rsidRPr="008D413D" w:rsidDel="00EE5029" w:rsidRDefault="004D098D">
      <w:pPr>
        <w:pStyle w:val="ListParagraph"/>
        <w:rPr>
          <w:del w:id="7788" w:author="Observatorio 02" w:date="2017-03-20T12:28:00Z"/>
          <w:rPrChange w:id="7789" w:author="Observatorio 02" w:date="2017-04-17T11:57:00Z">
            <w:rPr>
              <w:del w:id="7790" w:author="Observatorio 02" w:date="2017-03-20T12:28:00Z"/>
            </w:rPr>
          </w:rPrChange>
        </w:rPr>
        <w:pPrChange w:id="7791" w:author="Observatorio 02" w:date="2017-03-20T12:27:00Z">
          <w:pPr>
            <w:pStyle w:val="CitaviBibliographyEntry"/>
            <w:spacing w:after="0" w:line="276" w:lineRule="auto"/>
            <w:jc w:val="both"/>
          </w:pPr>
        </w:pPrChange>
      </w:pPr>
    </w:p>
    <w:p w14:paraId="6C37A69F" w14:textId="573981BC" w:rsidR="008F05E0" w:rsidRPr="00C2714A" w:rsidRDefault="008F05E0" w:rsidP="002B1E48">
      <w:pPr>
        <w:spacing w:after="0" w:line="276" w:lineRule="auto"/>
        <w:jc w:val="both"/>
        <w:rPr>
          <w:lang w:val="es-ES"/>
        </w:rPr>
      </w:pPr>
    </w:p>
    <w:p w14:paraId="5432DE57" w14:textId="7E27E77B" w:rsidR="001D5C43" w:rsidRPr="00C2714A" w:rsidRDefault="001D5C43" w:rsidP="002B1E48">
      <w:pPr>
        <w:spacing w:after="0" w:line="276" w:lineRule="auto"/>
        <w:jc w:val="both"/>
        <w:rPr>
          <w:ins w:id="7792" w:author="Observatorio 02" w:date="2017-03-20T10:42:00Z"/>
          <w:lang w:val="es-ES"/>
        </w:rPr>
      </w:pPr>
    </w:p>
    <w:p w14:paraId="5BE85BE8" w14:textId="4828CE1F" w:rsidR="00A1201F" w:rsidRPr="00C2714A" w:rsidRDefault="00A1201F" w:rsidP="002B1E48">
      <w:pPr>
        <w:spacing w:after="0" w:line="276" w:lineRule="auto"/>
        <w:jc w:val="both"/>
        <w:rPr>
          <w:ins w:id="7793" w:author="Observatorio 02" w:date="2017-03-20T10:42:00Z"/>
          <w:lang w:val="es-ES"/>
        </w:rPr>
      </w:pPr>
    </w:p>
    <w:p w14:paraId="60784956" w14:textId="3E699B3D" w:rsidR="00A1201F" w:rsidRPr="00C2714A" w:rsidRDefault="00A1201F" w:rsidP="002B1E48">
      <w:pPr>
        <w:spacing w:after="0" w:line="276" w:lineRule="auto"/>
        <w:jc w:val="both"/>
        <w:rPr>
          <w:ins w:id="7794" w:author="Observatorio 02" w:date="2017-03-20T10:42:00Z"/>
          <w:lang w:val="es-ES"/>
        </w:rPr>
      </w:pPr>
    </w:p>
    <w:p w14:paraId="74753EFC" w14:textId="672EF954" w:rsidR="00A1201F" w:rsidRPr="00C2714A" w:rsidRDefault="00A1201F" w:rsidP="002B1E48">
      <w:pPr>
        <w:spacing w:after="0" w:line="276" w:lineRule="auto"/>
        <w:jc w:val="both"/>
        <w:rPr>
          <w:ins w:id="7795" w:author="Observatorio 02" w:date="2017-03-20T10:42:00Z"/>
          <w:lang w:val="es-ES"/>
        </w:rPr>
      </w:pPr>
    </w:p>
    <w:p w14:paraId="6B907C77" w14:textId="56A50FD2" w:rsidR="00A1201F" w:rsidDel="007741B0" w:rsidRDefault="00A1201F" w:rsidP="002B1E48">
      <w:pPr>
        <w:spacing w:after="0" w:line="276" w:lineRule="auto"/>
        <w:jc w:val="both"/>
        <w:rPr>
          <w:del w:id="7796" w:author="Observatorio 02" w:date="2017-03-20T12:29:00Z"/>
          <w:lang w:val="es-ES"/>
        </w:rPr>
      </w:pPr>
    </w:p>
    <w:p w14:paraId="155CCD39" w14:textId="0F905D16" w:rsidR="007741B0" w:rsidRDefault="007741B0" w:rsidP="002B1E48">
      <w:pPr>
        <w:spacing w:after="0" w:line="276" w:lineRule="auto"/>
        <w:jc w:val="both"/>
        <w:rPr>
          <w:ins w:id="7797" w:author="Observatorio 02" w:date="2017-03-23T14:38:00Z"/>
          <w:lang w:val="es-ES"/>
        </w:rPr>
      </w:pPr>
    </w:p>
    <w:p w14:paraId="304FC519" w14:textId="2C4F95E8" w:rsidR="007741B0" w:rsidRDefault="007741B0" w:rsidP="002B1E48">
      <w:pPr>
        <w:spacing w:after="0" w:line="276" w:lineRule="auto"/>
        <w:jc w:val="both"/>
        <w:rPr>
          <w:ins w:id="7798" w:author="Observatorio 02" w:date="2017-03-23T14:38:00Z"/>
          <w:lang w:val="es-ES"/>
        </w:rPr>
      </w:pPr>
    </w:p>
    <w:p w14:paraId="0436B6E2" w14:textId="521245E8" w:rsidR="007741B0" w:rsidRDefault="007741B0" w:rsidP="002B1E48">
      <w:pPr>
        <w:spacing w:after="0" w:line="276" w:lineRule="auto"/>
        <w:jc w:val="both"/>
        <w:rPr>
          <w:ins w:id="7799" w:author="Observatorio 02" w:date="2017-03-23T14:38:00Z"/>
          <w:lang w:val="es-ES"/>
        </w:rPr>
      </w:pPr>
    </w:p>
    <w:p w14:paraId="2210C1B4" w14:textId="2C23149D" w:rsidR="007741B0" w:rsidRDefault="007741B0" w:rsidP="002B1E48">
      <w:pPr>
        <w:spacing w:after="0" w:line="276" w:lineRule="auto"/>
        <w:jc w:val="both"/>
        <w:rPr>
          <w:ins w:id="7800" w:author="Observatorio 02" w:date="2017-03-23T14:38:00Z"/>
          <w:lang w:val="es-ES"/>
        </w:rPr>
      </w:pPr>
    </w:p>
    <w:p w14:paraId="58DAA313" w14:textId="56888AE1" w:rsidR="007741B0" w:rsidRDefault="007741B0" w:rsidP="002B1E48">
      <w:pPr>
        <w:spacing w:after="0" w:line="276" w:lineRule="auto"/>
        <w:jc w:val="both"/>
        <w:rPr>
          <w:ins w:id="7801" w:author="Observatorio 02" w:date="2017-03-23T14:38:00Z"/>
          <w:lang w:val="es-ES"/>
        </w:rPr>
      </w:pPr>
    </w:p>
    <w:p w14:paraId="4F44AE42" w14:textId="360D6465" w:rsidR="007741B0" w:rsidRDefault="007741B0" w:rsidP="002B1E48">
      <w:pPr>
        <w:spacing w:after="0" w:line="276" w:lineRule="auto"/>
        <w:jc w:val="both"/>
        <w:rPr>
          <w:ins w:id="7802" w:author="Observatorio 02" w:date="2017-03-23T14:38:00Z"/>
          <w:lang w:val="es-ES"/>
        </w:rPr>
      </w:pPr>
    </w:p>
    <w:p w14:paraId="3AD14152" w14:textId="0FDD637E" w:rsidR="007741B0" w:rsidRDefault="007741B0" w:rsidP="002B1E48">
      <w:pPr>
        <w:spacing w:after="0" w:line="276" w:lineRule="auto"/>
        <w:jc w:val="both"/>
        <w:rPr>
          <w:ins w:id="7803" w:author="Observatorio 02" w:date="2017-03-23T14:38:00Z"/>
          <w:lang w:val="es-ES"/>
        </w:rPr>
      </w:pPr>
    </w:p>
    <w:p w14:paraId="3B3E9D8F" w14:textId="52FD5728" w:rsidR="007741B0" w:rsidRDefault="007741B0" w:rsidP="002B1E48">
      <w:pPr>
        <w:spacing w:after="0" w:line="276" w:lineRule="auto"/>
        <w:jc w:val="both"/>
        <w:rPr>
          <w:ins w:id="7804" w:author="Observatorio 02" w:date="2017-03-23T14:38:00Z"/>
          <w:lang w:val="es-ES"/>
        </w:rPr>
      </w:pPr>
    </w:p>
    <w:p w14:paraId="5C057039" w14:textId="2A5B80BA" w:rsidR="007741B0" w:rsidRDefault="007741B0" w:rsidP="002B1E48">
      <w:pPr>
        <w:spacing w:after="0" w:line="276" w:lineRule="auto"/>
        <w:jc w:val="both"/>
        <w:rPr>
          <w:ins w:id="7805" w:author="Observatorio 02" w:date="2017-03-23T14:38:00Z"/>
          <w:lang w:val="es-ES"/>
        </w:rPr>
      </w:pPr>
    </w:p>
    <w:p w14:paraId="13662661" w14:textId="390AB538" w:rsidR="007741B0" w:rsidRDefault="007741B0" w:rsidP="002B1E48">
      <w:pPr>
        <w:spacing w:after="0" w:line="276" w:lineRule="auto"/>
        <w:jc w:val="both"/>
        <w:rPr>
          <w:ins w:id="7806" w:author="Observatorio 02" w:date="2017-03-23T14:38:00Z"/>
          <w:lang w:val="es-ES"/>
        </w:rPr>
      </w:pPr>
    </w:p>
    <w:p w14:paraId="6AD706AC" w14:textId="77426084" w:rsidR="007741B0" w:rsidRDefault="007741B0" w:rsidP="002B1E48">
      <w:pPr>
        <w:spacing w:after="0" w:line="276" w:lineRule="auto"/>
        <w:jc w:val="both"/>
        <w:rPr>
          <w:ins w:id="7807" w:author="Observatorio 02" w:date="2017-03-23T14:38:00Z"/>
          <w:lang w:val="es-ES"/>
        </w:rPr>
      </w:pPr>
    </w:p>
    <w:p w14:paraId="487DA7C8" w14:textId="7100AFFA" w:rsidR="007741B0" w:rsidRDefault="007741B0" w:rsidP="002B1E48">
      <w:pPr>
        <w:spacing w:after="0" w:line="276" w:lineRule="auto"/>
        <w:jc w:val="both"/>
        <w:rPr>
          <w:ins w:id="7808" w:author="Observatorio 02" w:date="2017-03-23T14:38:00Z"/>
          <w:lang w:val="es-ES"/>
        </w:rPr>
      </w:pPr>
    </w:p>
    <w:p w14:paraId="426BF318" w14:textId="01601C83" w:rsidR="007741B0" w:rsidRDefault="007741B0" w:rsidP="002B1E48">
      <w:pPr>
        <w:spacing w:after="0" w:line="276" w:lineRule="auto"/>
        <w:jc w:val="both"/>
        <w:rPr>
          <w:ins w:id="7809" w:author="Observatorio 02" w:date="2017-03-23T14:38:00Z"/>
          <w:lang w:val="es-ES"/>
        </w:rPr>
      </w:pPr>
    </w:p>
    <w:p w14:paraId="5F328E1A" w14:textId="47076585" w:rsidR="007741B0" w:rsidRDefault="007741B0" w:rsidP="002B1E48">
      <w:pPr>
        <w:spacing w:after="0" w:line="276" w:lineRule="auto"/>
        <w:jc w:val="both"/>
        <w:rPr>
          <w:ins w:id="7810" w:author="Observatorio 02" w:date="2017-03-23T14:38:00Z"/>
          <w:lang w:val="es-ES"/>
        </w:rPr>
      </w:pPr>
    </w:p>
    <w:p w14:paraId="01CE757D" w14:textId="43128515" w:rsidR="007741B0" w:rsidRDefault="007741B0" w:rsidP="002B1E48">
      <w:pPr>
        <w:spacing w:after="0" w:line="276" w:lineRule="auto"/>
        <w:jc w:val="both"/>
        <w:rPr>
          <w:ins w:id="7811" w:author="Observatorio 02" w:date="2017-03-23T14:38:00Z"/>
          <w:lang w:val="es-ES"/>
        </w:rPr>
      </w:pPr>
    </w:p>
    <w:p w14:paraId="388845D4" w14:textId="01EF4478" w:rsidR="007741B0" w:rsidRDefault="007741B0" w:rsidP="002B1E48">
      <w:pPr>
        <w:spacing w:after="0" w:line="276" w:lineRule="auto"/>
        <w:jc w:val="both"/>
        <w:rPr>
          <w:ins w:id="7812" w:author="Observatorio 02" w:date="2017-03-23T14:38:00Z"/>
          <w:lang w:val="es-ES"/>
        </w:rPr>
      </w:pPr>
    </w:p>
    <w:p w14:paraId="53225116" w14:textId="29A645C2" w:rsidR="007741B0" w:rsidRDefault="007741B0" w:rsidP="002B1E48">
      <w:pPr>
        <w:spacing w:after="0" w:line="276" w:lineRule="auto"/>
        <w:jc w:val="both"/>
        <w:rPr>
          <w:ins w:id="7813" w:author="Observatorio 02" w:date="2017-03-23T14:38:00Z"/>
          <w:lang w:val="es-ES"/>
        </w:rPr>
      </w:pPr>
    </w:p>
    <w:p w14:paraId="6ACEDDC5" w14:textId="0ECD4E7C" w:rsidR="007741B0" w:rsidRDefault="007741B0" w:rsidP="002B1E48">
      <w:pPr>
        <w:spacing w:after="0" w:line="276" w:lineRule="auto"/>
        <w:jc w:val="both"/>
        <w:rPr>
          <w:ins w:id="7814" w:author="Observatorio 02" w:date="2017-03-23T14:38:00Z"/>
          <w:lang w:val="es-ES"/>
        </w:rPr>
      </w:pPr>
    </w:p>
    <w:p w14:paraId="7548A5CA" w14:textId="78955E9A" w:rsidR="007741B0" w:rsidRDefault="007741B0" w:rsidP="002B1E48">
      <w:pPr>
        <w:spacing w:after="0" w:line="276" w:lineRule="auto"/>
        <w:jc w:val="both"/>
        <w:rPr>
          <w:ins w:id="7815" w:author="Observatorio 02" w:date="2017-03-23T14:38:00Z"/>
          <w:lang w:val="es-ES"/>
        </w:rPr>
      </w:pPr>
    </w:p>
    <w:p w14:paraId="155B301C" w14:textId="163EC992" w:rsidR="007741B0" w:rsidRDefault="007741B0" w:rsidP="002B1E48">
      <w:pPr>
        <w:spacing w:after="0" w:line="276" w:lineRule="auto"/>
        <w:jc w:val="both"/>
        <w:rPr>
          <w:ins w:id="7816" w:author="Observatorio 02" w:date="2017-03-23T14:38:00Z"/>
          <w:lang w:val="es-ES"/>
        </w:rPr>
      </w:pPr>
    </w:p>
    <w:p w14:paraId="01C7A030" w14:textId="70487ECE" w:rsidR="007741B0" w:rsidRDefault="007741B0" w:rsidP="002B1E48">
      <w:pPr>
        <w:spacing w:after="0" w:line="276" w:lineRule="auto"/>
        <w:jc w:val="both"/>
        <w:rPr>
          <w:ins w:id="7817" w:author="Observatorio 02" w:date="2017-03-23T14:38:00Z"/>
          <w:lang w:val="es-ES"/>
        </w:rPr>
      </w:pPr>
    </w:p>
    <w:p w14:paraId="28358EC9" w14:textId="13160042" w:rsidR="007741B0" w:rsidRDefault="007741B0" w:rsidP="002B1E48">
      <w:pPr>
        <w:spacing w:after="0" w:line="276" w:lineRule="auto"/>
        <w:jc w:val="both"/>
        <w:rPr>
          <w:ins w:id="7818" w:author="Observatorio 02" w:date="2017-03-23T14:38:00Z"/>
          <w:lang w:val="es-ES"/>
        </w:rPr>
      </w:pPr>
    </w:p>
    <w:p w14:paraId="4E149341" w14:textId="22BD8B00" w:rsidR="007741B0" w:rsidRDefault="007741B0" w:rsidP="002B1E48">
      <w:pPr>
        <w:spacing w:after="0" w:line="276" w:lineRule="auto"/>
        <w:jc w:val="both"/>
        <w:rPr>
          <w:ins w:id="7819" w:author="Observatorio 02" w:date="2017-03-23T14:38:00Z"/>
          <w:lang w:val="es-ES"/>
        </w:rPr>
      </w:pPr>
    </w:p>
    <w:p w14:paraId="5C8A45BB" w14:textId="13F86078" w:rsidR="007741B0" w:rsidRDefault="007741B0" w:rsidP="002B1E48">
      <w:pPr>
        <w:spacing w:after="0" w:line="276" w:lineRule="auto"/>
        <w:jc w:val="both"/>
        <w:rPr>
          <w:ins w:id="7820" w:author="Observatorio 02" w:date="2017-03-23T14:38:00Z"/>
          <w:lang w:val="es-ES"/>
        </w:rPr>
      </w:pPr>
    </w:p>
    <w:p w14:paraId="3A99A1CD" w14:textId="4C02F4A8" w:rsidR="007741B0" w:rsidRDefault="007741B0" w:rsidP="002B1E48">
      <w:pPr>
        <w:spacing w:after="0" w:line="276" w:lineRule="auto"/>
        <w:jc w:val="both"/>
        <w:rPr>
          <w:ins w:id="7821" w:author="Observatorio 02" w:date="2017-03-23T14:38:00Z"/>
          <w:lang w:val="es-ES"/>
        </w:rPr>
      </w:pPr>
    </w:p>
    <w:p w14:paraId="28709E95" w14:textId="36A8DADE" w:rsidR="007741B0" w:rsidRDefault="007741B0" w:rsidP="002B1E48">
      <w:pPr>
        <w:spacing w:after="0" w:line="276" w:lineRule="auto"/>
        <w:jc w:val="both"/>
        <w:rPr>
          <w:ins w:id="7822" w:author="Observatorio 02" w:date="2017-03-23T14:38:00Z"/>
          <w:lang w:val="es-ES"/>
        </w:rPr>
      </w:pPr>
    </w:p>
    <w:p w14:paraId="06E13870" w14:textId="2C1ECFF3" w:rsidR="007741B0" w:rsidRDefault="007741B0" w:rsidP="002B1E48">
      <w:pPr>
        <w:spacing w:after="0" w:line="276" w:lineRule="auto"/>
        <w:jc w:val="both"/>
        <w:rPr>
          <w:ins w:id="7823" w:author="Observatorio 02" w:date="2017-03-23T14:38:00Z"/>
          <w:lang w:val="es-ES"/>
        </w:rPr>
      </w:pPr>
    </w:p>
    <w:p w14:paraId="351C6FC6" w14:textId="76A24EDC" w:rsidR="007741B0" w:rsidRDefault="007741B0" w:rsidP="002B1E48">
      <w:pPr>
        <w:spacing w:after="0" w:line="276" w:lineRule="auto"/>
        <w:jc w:val="both"/>
        <w:rPr>
          <w:ins w:id="7824" w:author="Observatorio 02" w:date="2017-03-23T14:38:00Z"/>
          <w:lang w:val="es-ES"/>
        </w:rPr>
      </w:pPr>
    </w:p>
    <w:p w14:paraId="4BB83420" w14:textId="6CFFA89C" w:rsidR="007741B0" w:rsidRDefault="007741B0" w:rsidP="002B1E48">
      <w:pPr>
        <w:spacing w:after="0" w:line="276" w:lineRule="auto"/>
        <w:jc w:val="both"/>
        <w:rPr>
          <w:ins w:id="7825" w:author="Observatorio 02" w:date="2017-03-23T14:38:00Z"/>
          <w:lang w:val="es-ES"/>
        </w:rPr>
      </w:pPr>
    </w:p>
    <w:p w14:paraId="26F45937" w14:textId="7D552873" w:rsidR="007741B0" w:rsidRDefault="007741B0" w:rsidP="002B1E48">
      <w:pPr>
        <w:spacing w:after="0" w:line="276" w:lineRule="auto"/>
        <w:jc w:val="both"/>
        <w:rPr>
          <w:ins w:id="7826" w:author="Observatorio 02" w:date="2017-03-23T14:38:00Z"/>
          <w:lang w:val="es-ES"/>
        </w:rPr>
      </w:pPr>
    </w:p>
    <w:p w14:paraId="46FDBD3C" w14:textId="034B39F4" w:rsidR="007741B0" w:rsidRDefault="007741B0" w:rsidP="002B1E48">
      <w:pPr>
        <w:spacing w:after="0" w:line="276" w:lineRule="auto"/>
        <w:jc w:val="both"/>
        <w:rPr>
          <w:ins w:id="7827" w:author="Observatorio 02" w:date="2017-03-23T14:38:00Z"/>
          <w:lang w:val="es-ES"/>
        </w:rPr>
      </w:pPr>
    </w:p>
    <w:p w14:paraId="77FB0780" w14:textId="77777777" w:rsidR="007741B0" w:rsidRPr="00C2714A" w:rsidRDefault="007741B0" w:rsidP="002B1E48">
      <w:pPr>
        <w:spacing w:after="0" w:line="276" w:lineRule="auto"/>
        <w:jc w:val="both"/>
        <w:rPr>
          <w:ins w:id="7828" w:author="Observatorio 02" w:date="2017-03-23T14:38:00Z"/>
          <w:lang w:val="es-ES"/>
        </w:rPr>
      </w:pPr>
    </w:p>
    <w:p w14:paraId="5F8980B0" w14:textId="720E18F1" w:rsidR="001D5C43" w:rsidRPr="00C2714A" w:rsidRDefault="001D5C43" w:rsidP="002B1E48">
      <w:pPr>
        <w:spacing w:after="0" w:line="276" w:lineRule="auto"/>
        <w:jc w:val="both"/>
        <w:rPr>
          <w:lang w:val="es-ES"/>
        </w:rPr>
      </w:pPr>
    </w:p>
    <w:p w14:paraId="2E001A2C" w14:textId="77777777" w:rsidR="008F05E0" w:rsidRPr="00C2714A" w:rsidRDefault="008F05E0" w:rsidP="00135B76">
      <w:pPr>
        <w:pStyle w:val="Heading1"/>
        <w:spacing w:before="0" w:after="0" w:line="276" w:lineRule="auto"/>
        <w:jc w:val="both"/>
        <w:rPr>
          <w:rFonts w:ascii="Times New Roman" w:hAnsi="Times New Roman" w:cs="Times New Roman"/>
          <w:b/>
          <w:color w:val="auto"/>
          <w:sz w:val="28"/>
          <w:szCs w:val="28"/>
          <w:lang w:val="es-ES"/>
        </w:rPr>
      </w:pPr>
      <w:bookmarkStart w:id="7829" w:name="_Toc453665496"/>
      <w:r w:rsidRPr="00C2714A">
        <w:rPr>
          <w:rFonts w:ascii="Times New Roman" w:hAnsi="Times New Roman" w:cs="Times New Roman"/>
          <w:b/>
          <w:color w:val="auto"/>
          <w:sz w:val="28"/>
          <w:szCs w:val="28"/>
          <w:lang w:val="es-ES"/>
        </w:rPr>
        <w:t>Apéndice A: Matriz de insumo/producto</w:t>
      </w:r>
      <w:bookmarkEnd w:id="7829"/>
    </w:p>
    <w:p w14:paraId="54F8DFED" w14:textId="77777777" w:rsidR="008F05E0" w:rsidRPr="00C2714A" w:rsidRDefault="008F05E0" w:rsidP="0082401F">
      <w:pPr>
        <w:spacing w:after="0" w:line="276" w:lineRule="auto"/>
        <w:jc w:val="both"/>
        <w:rPr>
          <w:lang w:val="es-ES"/>
        </w:rPr>
      </w:pPr>
    </w:p>
    <w:p w14:paraId="6AB36E0C" w14:textId="77777777" w:rsidR="008F05E0" w:rsidRPr="00C2714A" w:rsidRDefault="008F05E0" w:rsidP="0082401F">
      <w:pPr>
        <w:spacing w:after="0" w:line="276" w:lineRule="auto"/>
        <w:jc w:val="both"/>
        <w:rPr>
          <w:lang w:val="es-ES"/>
        </w:rPr>
      </w:pPr>
      <w:r w:rsidRPr="00C2714A">
        <w:rPr>
          <w:lang w:val="es-ES"/>
        </w:rPr>
        <w:t>El Cuadro A.1 muestra (la inversa de) la matriz de insumo producto para la siguiente agregación de sectores:</w:t>
      </w:r>
    </w:p>
    <w:p w14:paraId="0091B23B" w14:textId="77777777" w:rsidR="008F05E0" w:rsidRPr="00C2714A" w:rsidRDefault="008F05E0" w:rsidP="007E76B7">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8F05E0" w:rsidRPr="00C2714A" w14:paraId="33623BDA" w14:textId="77777777" w:rsidTr="00D76E60">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706F3C2D" w14:textId="24BBFF76" w:rsidR="008F05E0" w:rsidRPr="00C2714A" w:rsidRDefault="00F70FD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766473C5" w14:textId="77777777" w:rsidR="008F05E0" w:rsidRPr="00C2714A" w:rsidRDefault="008F05E0">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06BA47D4" w14:textId="77777777" w:rsidR="008F05E0" w:rsidRPr="00C2714A" w:rsidRDefault="008F05E0">
            <w:pPr>
              <w:spacing w:after="0" w:line="276" w:lineRule="auto"/>
              <w:jc w:val="both"/>
              <w:rPr>
                <w:rFonts w:eastAsia="Times New Roman"/>
                <w:sz w:val="22"/>
                <w:szCs w:val="22"/>
                <w:bdr w:val="none" w:sz="0" w:space="0" w:color="auto"/>
                <w:lang w:val="es-CL" w:eastAsia="es-CL"/>
              </w:rPr>
            </w:pPr>
          </w:p>
        </w:tc>
      </w:tr>
      <w:tr w:rsidR="008F05E0" w:rsidRPr="00C2714A" w14:paraId="775F4AED" w14:textId="77777777" w:rsidTr="00D76E60">
        <w:trPr>
          <w:trHeight w:val="260"/>
        </w:trPr>
        <w:tc>
          <w:tcPr>
            <w:tcW w:w="680" w:type="dxa"/>
            <w:tcBorders>
              <w:top w:val="single" w:sz="4" w:space="0" w:color="auto"/>
              <w:left w:val="nil"/>
              <w:bottom w:val="nil"/>
              <w:right w:val="nil"/>
            </w:tcBorders>
            <w:shd w:val="clear" w:color="auto" w:fill="auto"/>
            <w:noWrap/>
            <w:vAlign w:val="bottom"/>
          </w:tcPr>
          <w:p w14:paraId="5A9ED7A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1AC35FF5"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54450861"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r>
      <w:tr w:rsidR="008F05E0" w:rsidRPr="00C2714A" w14:paraId="66886072" w14:textId="77777777" w:rsidTr="00D76E60">
        <w:trPr>
          <w:trHeight w:val="260"/>
        </w:trPr>
        <w:tc>
          <w:tcPr>
            <w:tcW w:w="680" w:type="dxa"/>
            <w:tcBorders>
              <w:top w:val="nil"/>
              <w:left w:val="nil"/>
              <w:bottom w:val="nil"/>
              <w:right w:val="nil"/>
            </w:tcBorders>
            <w:shd w:val="clear" w:color="auto" w:fill="auto"/>
            <w:noWrap/>
            <w:vAlign w:val="bottom"/>
            <w:hideMark/>
          </w:tcPr>
          <w:p w14:paraId="1DCA503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75736FC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6894B295"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2B93F770" w14:textId="77777777" w:rsidR="008F05E0" w:rsidRPr="00C2714A" w:rsidRDefault="008F05E0" w:rsidP="007E76B7">
            <w:pPr>
              <w:spacing w:after="0" w:line="276" w:lineRule="auto"/>
              <w:jc w:val="both"/>
              <w:rPr>
                <w:rFonts w:eastAsia="Times New Roman"/>
                <w:sz w:val="22"/>
                <w:szCs w:val="22"/>
                <w:bdr w:val="none" w:sz="0" w:space="0" w:color="auto"/>
                <w:lang w:val="es-CL" w:eastAsia="es-CL"/>
              </w:rPr>
            </w:pPr>
          </w:p>
        </w:tc>
      </w:tr>
      <w:tr w:rsidR="008F05E0" w:rsidRPr="00C2714A" w14:paraId="4E9FE056" w14:textId="77777777" w:rsidTr="00D76E60">
        <w:trPr>
          <w:trHeight w:val="260"/>
        </w:trPr>
        <w:tc>
          <w:tcPr>
            <w:tcW w:w="680" w:type="dxa"/>
            <w:tcBorders>
              <w:top w:val="nil"/>
              <w:left w:val="nil"/>
              <w:bottom w:val="nil"/>
              <w:right w:val="nil"/>
            </w:tcBorders>
            <w:shd w:val="clear" w:color="auto" w:fill="auto"/>
            <w:noWrap/>
            <w:vAlign w:val="bottom"/>
            <w:hideMark/>
          </w:tcPr>
          <w:p w14:paraId="18E8F0AC"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3B65C89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4ACDBF25"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22ACA4D" w14:textId="77777777" w:rsidR="008F05E0" w:rsidRPr="00C2714A" w:rsidRDefault="008F05E0" w:rsidP="007E76B7">
            <w:pPr>
              <w:spacing w:after="0" w:line="276" w:lineRule="auto"/>
              <w:jc w:val="both"/>
              <w:rPr>
                <w:rFonts w:eastAsia="Times New Roman"/>
                <w:sz w:val="22"/>
                <w:szCs w:val="22"/>
                <w:bdr w:val="none" w:sz="0" w:space="0" w:color="auto"/>
                <w:lang w:val="es-CL" w:eastAsia="es-CL"/>
              </w:rPr>
            </w:pPr>
          </w:p>
        </w:tc>
      </w:tr>
      <w:tr w:rsidR="008F05E0" w:rsidRPr="00C2714A" w14:paraId="0BCD8072" w14:textId="77777777" w:rsidTr="00D76E60">
        <w:trPr>
          <w:trHeight w:val="260"/>
        </w:trPr>
        <w:tc>
          <w:tcPr>
            <w:tcW w:w="680" w:type="dxa"/>
            <w:tcBorders>
              <w:top w:val="nil"/>
              <w:left w:val="nil"/>
              <w:bottom w:val="nil"/>
              <w:right w:val="nil"/>
            </w:tcBorders>
            <w:shd w:val="clear" w:color="auto" w:fill="auto"/>
            <w:noWrap/>
            <w:vAlign w:val="bottom"/>
            <w:hideMark/>
          </w:tcPr>
          <w:p w14:paraId="666E2073"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29DFDA7C"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Industria Manufacturera</w:t>
            </w:r>
          </w:p>
        </w:tc>
      </w:tr>
      <w:tr w:rsidR="008F05E0" w:rsidRPr="00C2714A" w14:paraId="61E8103C" w14:textId="77777777" w:rsidTr="00D76E60">
        <w:trPr>
          <w:trHeight w:val="260"/>
        </w:trPr>
        <w:tc>
          <w:tcPr>
            <w:tcW w:w="680" w:type="dxa"/>
            <w:tcBorders>
              <w:top w:val="nil"/>
              <w:left w:val="nil"/>
              <w:bottom w:val="nil"/>
              <w:right w:val="nil"/>
            </w:tcBorders>
            <w:shd w:val="clear" w:color="auto" w:fill="auto"/>
            <w:noWrap/>
            <w:vAlign w:val="bottom"/>
            <w:hideMark/>
          </w:tcPr>
          <w:p w14:paraId="65C54E22"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5D535B72"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Electricidad, Gas y Agua</w:t>
            </w:r>
          </w:p>
        </w:tc>
      </w:tr>
      <w:tr w:rsidR="008F05E0" w:rsidRPr="00C2714A" w14:paraId="1D70F153" w14:textId="77777777" w:rsidTr="00D76E60">
        <w:trPr>
          <w:trHeight w:val="260"/>
        </w:trPr>
        <w:tc>
          <w:tcPr>
            <w:tcW w:w="680" w:type="dxa"/>
            <w:tcBorders>
              <w:top w:val="nil"/>
              <w:left w:val="nil"/>
              <w:bottom w:val="nil"/>
              <w:right w:val="nil"/>
            </w:tcBorders>
            <w:shd w:val="clear" w:color="auto" w:fill="auto"/>
            <w:noWrap/>
            <w:vAlign w:val="bottom"/>
            <w:hideMark/>
          </w:tcPr>
          <w:p w14:paraId="1EC3B640"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553370A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31762B89"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r>
      <w:tr w:rsidR="008F05E0" w:rsidRPr="00C2714A" w14:paraId="61A03548" w14:textId="77777777" w:rsidTr="00D76E60">
        <w:trPr>
          <w:trHeight w:val="260"/>
        </w:trPr>
        <w:tc>
          <w:tcPr>
            <w:tcW w:w="680" w:type="dxa"/>
            <w:tcBorders>
              <w:top w:val="nil"/>
              <w:left w:val="nil"/>
              <w:bottom w:val="nil"/>
              <w:right w:val="nil"/>
            </w:tcBorders>
            <w:shd w:val="clear" w:color="auto" w:fill="auto"/>
            <w:noWrap/>
            <w:vAlign w:val="center"/>
            <w:hideMark/>
          </w:tcPr>
          <w:p w14:paraId="10E6CCBB"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148D1AB"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Comercio, Hoteles y Restaurantes</w:t>
            </w:r>
          </w:p>
        </w:tc>
      </w:tr>
      <w:tr w:rsidR="008F05E0" w:rsidRPr="00C2714A" w14:paraId="6A95842E" w14:textId="77777777" w:rsidTr="00D76E60">
        <w:trPr>
          <w:trHeight w:val="260"/>
        </w:trPr>
        <w:tc>
          <w:tcPr>
            <w:tcW w:w="680" w:type="dxa"/>
            <w:tcBorders>
              <w:top w:val="nil"/>
              <w:left w:val="nil"/>
              <w:bottom w:val="nil"/>
              <w:right w:val="nil"/>
            </w:tcBorders>
            <w:shd w:val="clear" w:color="auto" w:fill="auto"/>
            <w:noWrap/>
            <w:vAlign w:val="bottom"/>
            <w:hideMark/>
          </w:tcPr>
          <w:p w14:paraId="5A28F2C8"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6FF6CFF9"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Transporte y Comunicaciones</w:t>
            </w:r>
          </w:p>
        </w:tc>
      </w:tr>
      <w:tr w:rsidR="008F05E0" w:rsidRPr="008D413D" w14:paraId="1DE2DB1B" w14:textId="77777777" w:rsidTr="00D76E60">
        <w:trPr>
          <w:trHeight w:val="260"/>
        </w:trPr>
        <w:tc>
          <w:tcPr>
            <w:tcW w:w="680" w:type="dxa"/>
            <w:tcBorders>
              <w:top w:val="nil"/>
              <w:left w:val="nil"/>
              <w:bottom w:val="nil"/>
              <w:right w:val="nil"/>
            </w:tcBorders>
            <w:shd w:val="clear" w:color="auto" w:fill="auto"/>
            <w:noWrap/>
            <w:vAlign w:val="center"/>
            <w:hideMark/>
          </w:tcPr>
          <w:p w14:paraId="04FCDB5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7376568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Servicios Financieros y Servicios Empresariales</w:t>
            </w:r>
          </w:p>
        </w:tc>
      </w:tr>
      <w:tr w:rsidR="008F05E0" w:rsidRPr="00C2714A" w14:paraId="7ED76488" w14:textId="77777777" w:rsidTr="00D76E60">
        <w:trPr>
          <w:trHeight w:val="260"/>
        </w:trPr>
        <w:tc>
          <w:tcPr>
            <w:tcW w:w="680" w:type="dxa"/>
            <w:tcBorders>
              <w:top w:val="nil"/>
              <w:left w:val="nil"/>
              <w:bottom w:val="nil"/>
              <w:right w:val="nil"/>
            </w:tcBorders>
            <w:shd w:val="clear" w:color="auto" w:fill="auto"/>
            <w:noWrap/>
            <w:vAlign w:val="bottom"/>
            <w:hideMark/>
          </w:tcPr>
          <w:p w14:paraId="22FC4EBC"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4465576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Servicios de Vivienda</w:t>
            </w:r>
          </w:p>
        </w:tc>
      </w:tr>
      <w:tr w:rsidR="008F05E0" w:rsidRPr="00C2714A" w14:paraId="2D085216" w14:textId="77777777" w:rsidTr="00D76E60">
        <w:trPr>
          <w:trHeight w:val="260"/>
        </w:trPr>
        <w:tc>
          <w:tcPr>
            <w:tcW w:w="680" w:type="dxa"/>
            <w:tcBorders>
              <w:top w:val="nil"/>
              <w:left w:val="nil"/>
              <w:bottom w:val="nil"/>
              <w:right w:val="nil"/>
            </w:tcBorders>
            <w:shd w:val="clear" w:color="auto" w:fill="auto"/>
            <w:noWrap/>
            <w:vAlign w:val="bottom"/>
            <w:hideMark/>
          </w:tcPr>
          <w:p w14:paraId="2838AC3F"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2134A3A9"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7B775BC3" w14:textId="77777777" w:rsidR="008F05E0" w:rsidRPr="00C2714A" w:rsidRDefault="008F05E0" w:rsidP="00F577E2">
            <w:pPr>
              <w:spacing w:after="0" w:line="276" w:lineRule="auto"/>
              <w:jc w:val="both"/>
              <w:rPr>
                <w:rFonts w:eastAsia="Times New Roman"/>
                <w:sz w:val="22"/>
                <w:szCs w:val="22"/>
                <w:bdr w:val="none" w:sz="0" w:space="0" w:color="auto"/>
                <w:lang w:val="es-CL" w:eastAsia="es-CL"/>
              </w:rPr>
            </w:pPr>
          </w:p>
        </w:tc>
      </w:tr>
      <w:tr w:rsidR="008F05E0" w:rsidRPr="00C2714A" w14:paraId="3CE8A0E0" w14:textId="77777777" w:rsidTr="00D76E60">
        <w:trPr>
          <w:trHeight w:val="260"/>
        </w:trPr>
        <w:tc>
          <w:tcPr>
            <w:tcW w:w="680" w:type="dxa"/>
            <w:tcBorders>
              <w:top w:val="nil"/>
              <w:left w:val="nil"/>
              <w:bottom w:val="single" w:sz="4" w:space="0" w:color="auto"/>
              <w:right w:val="nil"/>
            </w:tcBorders>
            <w:shd w:val="clear" w:color="auto" w:fill="auto"/>
            <w:noWrap/>
            <w:vAlign w:val="bottom"/>
            <w:hideMark/>
          </w:tcPr>
          <w:p w14:paraId="3341CE6A"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7E9889BA" w14:textId="77777777" w:rsidR="008F05E0" w:rsidRPr="00C2714A" w:rsidRDefault="008F05E0" w:rsidP="0082401F">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Administración Pública</w:t>
            </w:r>
          </w:p>
        </w:tc>
      </w:tr>
    </w:tbl>
    <w:p w14:paraId="43709867" w14:textId="77777777" w:rsidR="008F05E0" w:rsidRPr="00C2714A" w:rsidRDefault="008F05E0" w:rsidP="002B1E48">
      <w:pPr>
        <w:spacing w:after="0" w:line="276" w:lineRule="auto"/>
        <w:jc w:val="both"/>
        <w:rPr>
          <w:lang w:val="es-ES"/>
        </w:rPr>
      </w:pPr>
    </w:p>
    <w:p w14:paraId="519377E4" w14:textId="77777777" w:rsidR="008F05E0" w:rsidRPr="00C2714A" w:rsidRDefault="008F05E0" w:rsidP="0082401F">
      <w:pPr>
        <w:spacing w:after="0" w:line="276" w:lineRule="auto"/>
        <w:jc w:val="both"/>
        <w:rPr>
          <w:lang w:val="es-ES"/>
        </w:rPr>
      </w:pPr>
    </w:p>
    <w:p w14:paraId="216B42D1" w14:textId="77777777" w:rsidR="008F05E0" w:rsidRPr="00C2714A" w:rsidRDefault="008F05E0" w:rsidP="007E76B7">
      <w:pPr>
        <w:spacing w:after="0" w:line="276" w:lineRule="auto"/>
        <w:jc w:val="both"/>
        <w:rPr>
          <w:b/>
          <w:color w:val="1F3864" w:themeColor="accent5" w:themeShade="80"/>
          <w:lang w:val="es-CL"/>
        </w:rPr>
      </w:pPr>
      <w:r w:rsidRPr="00C2714A">
        <w:rPr>
          <w:b/>
          <w:color w:val="1F3864" w:themeColor="accent5" w:themeShade="80"/>
          <w:lang w:val="es-ES"/>
        </w:rPr>
        <w:t xml:space="preserve">Cuadro A.1. </w:t>
      </w:r>
      <w:r w:rsidRPr="00C2714A">
        <w:rPr>
          <w:b/>
          <w:color w:val="1F3864" w:themeColor="accent5" w:themeShade="80"/>
          <w:lang w:val="es-CL"/>
        </w:rPr>
        <w:t>Matriz de coeficientes directos e indirectos (matriz inversa de Leontief)</w:t>
      </w:r>
    </w:p>
    <w:tbl>
      <w:tblPr>
        <w:tblW w:w="8863" w:type="dxa"/>
        <w:tblInd w:w="-70" w:type="dxa"/>
        <w:tblCellMar>
          <w:left w:w="70" w:type="dxa"/>
          <w:right w:w="70" w:type="dxa"/>
        </w:tblCellMar>
        <w:tblLook w:val="04A0" w:firstRow="1" w:lastRow="0" w:firstColumn="1" w:lastColumn="0" w:noHBand="0" w:noVBand="1"/>
      </w:tblPr>
      <w:tblGrid>
        <w:gridCol w:w="703"/>
        <w:gridCol w:w="680"/>
        <w:gridCol w:w="680"/>
        <w:gridCol w:w="680"/>
        <w:gridCol w:w="680"/>
        <w:gridCol w:w="680"/>
        <w:gridCol w:w="680"/>
        <w:gridCol w:w="680"/>
        <w:gridCol w:w="680"/>
        <w:gridCol w:w="680"/>
        <w:gridCol w:w="680"/>
        <w:gridCol w:w="680"/>
        <w:gridCol w:w="680"/>
      </w:tblGrid>
      <w:tr w:rsidR="008F05E0" w:rsidRPr="00C2714A" w14:paraId="6708E83A" w14:textId="77777777" w:rsidTr="00D76E60">
        <w:trPr>
          <w:trHeight w:val="260"/>
        </w:trPr>
        <w:tc>
          <w:tcPr>
            <w:tcW w:w="703" w:type="dxa"/>
            <w:tcBorders>
              <w:top w:val="single" w:sz="4" w:space="0" w:color="auto"/>
              <w:left w:val="nil"/>
              <w:bottom w:val="single" w:sz="4" w:space="0" w:color="auto"/>
              <w:right w:val="nil"/>
            </w:tcBorders>
            <w:shd w:val="clear" w:color="auto" w:fill="auto"/>
            <w:noWrap/>
            <w:hideMark/>
          </w:tcPr>
          <w:p w14:paraId="2AEF0F5D" w14:textId="77777777" w:rsidR="008F05E0" w:rsidRPr="00C2714A" w:rsidRDefault="008F05E0">
            <w:pPr>
              <w:spacing w:after="0" w:line="276" w:lineRule="auto"/>
              <w:jc w:val="both"/>
              <w:rPr>
                <w:rFonts w:eastAsia="Times New Roman"/>
                <w:bCs/>
                <w:sz w:val="22"/>
                <w:szCs w:val="22"/>
                <w:bdr w:val="none" w:sz="0" w:space="0" w:color="auto"/>
                <w:lang w:val="es-CL" w:eastAsia="es-CL"/>
              </w:rPr>
            </w:pPr>
            <w:r w:rsidRPr="00C2714A">
              <w:rPr>
                <w:rFonts w:eastAsia="Times New Roman"/>
                <w:bCs/>
                <w:sz w:val="22"/>
                <w:szCs w:val="22"/>
                <w:bdr w:val="none" w:sz="0" w:space="0" w:color="auto"/>
                <w:lang w:val="es-CL" w:eastAsia="es-CL"/>
              </w:rPr>
              <w:t xml:space="preserve">Sector </w:t>
            </w:r>
          </w:p>
        </w:tc>
        <w:tc>
          <w:tcPr>
            <w:tcW w:w="680" w:type="dxa"/>
            <w:tcBorders>
              <w:top w:val="single" w:sz="4" w:space="0" w:color="auto"/>
              <w:left w:val="nil"/>
              <w:bottom w:val="single" w:sz="4" w:space="0" w:color="auto"/>
              <w:right w:val="nil"/>
            </w:tcBorders>
            <w:shd w:val="clear" w:color="auto" w:fill="auto"/>
            <w:noWrap/>
            <w:vAlign w:val="bottom"/>
            <w:hideMark/>
          </w:tcPr>
          <w:p w14:paraId="302D288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w:t>
            </w:r>
          </w:p>
        </w:tc>
        <w:tc>
          <w:tcPr>
            <w:tcW w:w="680" w:type="dxa"/>
            <w:tcBorders>
              <w:top w:val="single" w:sz="4" w:space="0" w:color="auto"/>
              <w:left w:val="nil"/>
              <w:bottom w:val="single" w:sz="4" w:space="0" w:color="auto"/>
              <w:right w:val="nil"/>
            </w:tcBorders>
            <w:shd w:val="clear" w:color="auto" w:fill="auto"/>
            <w:noWrap/>
            <w:vAlign w:val="bottom"/>
            <w:hideMark/>
          </w:tcPr>
          <w:p w14:paraId="4F793A7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w:t>
            </w:r>
          </w:p>
        </w:tc>
        <w:tc>
          <w:tcPr>
            <w:tcW w:w="680" w:type="dxa"/>
            <w:tcBorders>
              <w:top w:val="single" w:sz="4" w:space="0" w:color="auto"/>
              <w:left w:val="nil"/>
              <w:bottom w:val="single" w:sz="4" w:space="0" w:color="auto"/>
              <w:right w:val="nil"/>
            </w:tcBorders>
            <w:shd w:val="clear" w:color="auto" w:fill="auto"/>
            <w:noWrap/>
            <w:vAlign w:val="bottom"/>
            <w:hideMark/>
          </w:tcPr>
          <w:p w14:paraId="78C46BC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3</w:t>
            </w:r>
          </w:p>
        </w:tc>
        <w:tc>
          <w:tcPr>
            <w:tcW w:w="680" w:type="dxa"/>
            <w:tcBorders>
              <w:top w:val="single" w:sz="4" w:space="0" w:color="auto"/>
              <w:left w:val="nil"/>
              <w:bottom w:val="single" w:sz="4" w:space="0" w:color="auto"/>
              <w:right w:val="nil"/>
            </w:tcBorders>
            <w:shd w:val="clear" w:color="auto" w:fill="auto"/>
            <w:noWrap/>
            <w:vAlign w:val="bottom"/>
            <w:hideMark/>
          </w:tcPr>
          <w:p w14:paraId="2268746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1C45B66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39748A3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46E6CA7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1EF27F2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5804533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8F9DF6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64FBDAD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2D06557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w:t>
            </w:r>
          </w:p>
        </w:tc>
      </w:tr>
      <w:tr w:rsidR="008F05E0" w:rsidRPr="00C2714A" w14:paraId="588045E0" w14:textId="77777777" w:rsidTr="00D76E60">
        <w:trPr>
          <w:trHeight w:val="260"/>
        </w:trPr>
        <w:tc>
          <w:tcPr>
            <w:tcW w:w="703" w:type="dxa"/>
            <w:tcBorders>
              <w:top w:val="nil"/>
              <w:left w:val="nil"/>
              <w:bottom w:val="nil"/>
              <w:right w:val="nil"/>
            </w:tcBorders>
            <w:shd w:val="clear" w:color="auto" w:fill="auto"/>
            <w:noWrap/>
            <w:vAlign w:val="bottom"/>
            <w:hideMark/>
          </w:tcPr>
          <w:p w14:paraId="5BC1F5E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w:t>
            </w:r>
          </w:p>
        </w:tc>
        <w:tc>
          <w:tcPr>
            <w:tcW w:w="680" w:type="dxa"/>
            <w:tcBorders>
              <w:top w:val="nil"/>
              <w:left w:val="nil"/>
              <w:bottom w:val="nil"/>
              <w:right w:val="nil"/>
            </w:tcBorders>
            <w:shd w:val="clear" w:color="auto" w:fill="auto"/>
            <w:noWrap/>
            <w:vAlign w:val="center"/>
            <w:hideMark/>
          </w:tcPr>
          <w:p w14:paraId="3B0369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1,16</w:t>
            </w:r>
          </w:p>
        </w:tc>
        <w:tc>
          <w:tcPr>
            <w:tcW w:w="680" w:type="dxa"/>
            <w:tcBorders>
              <w:top w:val="nil"/>
              <w:left w:val="nil"/>
              <w:bottom w:val="nil"/>
              <w:right w:val="nil"/>
            </w:tcBorders>
            <w:shd w:val="clear" w:color="auto" w:fill="auto"/>
            <w:noWrap/>
            <w:vAlign w:val="center"/>
            <w:hideMark/>
          </w:tcPr>
          <w:p w14:paraId="0D0355C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3FDB0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6761F3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3C99600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305792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404D49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85D348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AB5AA7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659554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C29213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0EB28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r>
      <w:tr w:rsidR="008F05E0" w:rsidRPr="00C2714A" w14:paraId="6B623C60" w14:textId="77777777" w:rsidTr="00D76E60">
        <w:trPr>
          <w:trHeight w:val="260"/>
        </w:trPr>
        <w:tc>
          <w:tcPr>
            <w:tcW w:w="703" w:type="dxa"/>
            <w:tcBorders>
              <w:top w:val="nil"/>
              <w:left w:val="nil"/>
              <w:bottom w:val="nil"/>
              <w:right w:val="nil"/>
            </w:tcBorders>
            <w:shd w:val="clear" w:color="auto" w:fill="auto"/>
            <w:noWrap/>
            <w:vAlign w:val="bottom"/>
            <w:hideMark/>
          </w:tcPr>
          <w:p w14:paraId="4C057E3D"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lastRenderedPageBreak/>
              <w:t>2</w:t>
            </w:r>
          </w:p>
        </w:tc>
        <w:tc>
          <w:tcPr>
            <w:tcW w:w="680" w:type="dxa"/>
            <w:tcBorders>
              <w:top w:val="nil"/>
              <w:left w:val="nil"/>
              <w:bottom w:val="nil"/>
              <w:right w:val="nil"/>
            </w:tcBorders>
            <w:shd w:val="clear" w:color="auto" w:fill="auto"/>
            <w:noWrap/>
            <w:vAlign w:val="center"/>
            <w:hideMark/>
          </w:tcPr>
          <w:p w14:paraId="09C8C3A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05A65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1,13</w:t>
            </w:r>
          </w:p>
        </w:tc>
        <w:tc>
          <w:tcPr>
            <w:tcW w:w="680" w:type="dxa"/>
            <w:tcBorders>
              <w:top w:val="nil"/>
              <w:left w:val="nil"/>
              <w:bottom w:val="nil"/>
              <w:right w:val="nil"/>
            </w:tcBorders>
            <w:shd w:val="clear" w:color="auto" w:fill="auto"/>
            <w:noWrap/>
            <w:vAlign w:val="center"/>
            <w:hideMark/>
          </w:tcPr>
          <w:p w14:paraId="51CA5F6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BB7E9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42F41DD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A2A1A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C466B7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95E0C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DD8B7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23B0A4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06F1C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B7750C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r>
      <w:tr w:rsidR="008F05E0" w:rsidRPr="00C2714A" w14:paraId="71445C90" w14:textId="77777777" w:rsidTr="00D76E60">
        <w:trPr>
          <w:trHeight w:val="260"/>
        </w:trPr>
        <w:tc>
          <w:tcPr>
            <w:tcW w:w="703" w:type="dxa"/>
            <w:tcBorders>
              <w:top w:val="nil"/>
              <w:left w:val="nil"/>
              <w:bottom w:val="nil"/>
              <w:right w:val="nil"/>
            </w:tcBorders>
            <w:shd w:val="clear" w:color="auto" w:fill="auto"/>
            <w:noWrap/>
            <w:vAlign w:val="bottom"/>
            <w:hideMark/>
          </w:tcPr>
          <w:p w14:paraId="32B3328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3</w:t>
            </w:r>
          </w:p>
        </w:tc>
        <w:tc>
          <w:tcPr>
            <w:tcW w:w="680" w:type="dxa"/>
            <w:tcBorders>
              <w:top w:val="nil"/>
              <w:left w:val="nil"/>
              <w:bottom w:val="nil"/>
              <w:right w:val="nil"/>
            </w:tcBorders>
            <w:shd w:val="clear" w:color="auto" w:fill="auto"/>
            <w:noWrap/>
            <w:vAlign w:val="center"/>
            <w:hideMark/>
          </w:tcPr>
          <w:p w14:paraId="1FA61E1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2DC2E6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13ED9A3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1,09</w:t>
            </w:r>
          </w:p>
        </w:tc>
        <w:tc>
          <w:tcPr>
            <w:tcW w:w="680" w:type="dxa"/>
            <w:tcBorders>
              <w:top w:val="nil"/>
              <w:left w:val="nil"/>
              <w:bottom w:val="nil"/>
              <w:right w:val="nil"/>
            </w:tcBorders>
            <w:shd w:val="clear" w:color="auto" w:fill="auto"/>
            <w:noWrap/>
            <w:vAlign w:val="center"/>
            <w:hideMark/>
          </w:tcPr>
          <w:p w14:paraId="1D41CD3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006A179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17AB3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41008A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29431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800FA4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88DC2C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75BEA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D200AA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r>
      <w:tr w:rsidR="008F05E0" w:rsidRPr="00C2714A" w14:paraId="70BE848B" w14:textId="77777777" w:rsidTr="00D76E60">
        <w:trPr>
          <w:trHeight w:val="260"/>
        </w:trPr>
        <w:tc>
          <w:tcPr>
            <w:tcW w:w="703" w:type="dxa"/>
            <w:tcBorders>
              <w:top w:val="nil"/>
              <w:left w:val="nil"/>
              <w:bottom w:val="nil"/>
              <w:right w:val="nil"/>
            </w:tcBorders>
            <w:shd w:val="clear" w:color="auto" w:fill="auto"/>
            <w:noWrap/>
            <w:vAlign w:val="bottom"/>
            <w:hideMark/>
          </w:tcPr>
          <w:p w14:paraId="669FEDBE"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4</w:t>
            </w:r>
          </w:p>
        </w:tc>
        <w:tc>
          <w:tcPr>
            <w:tcW w:w="680" w:type="dxa"/>
            <w:tcBorders>
              <w:top w:val="nil"/>
              <w:left w:val="nil"/>
              <w:bottom w:val="nil"/>
              <w:right w:val="nil"/>
            </w:tcBorders>
            <w:shd w:val="clear" w:color="auto" w:fill="auto"/>
            <w:noWrap/>
            <w:vAlign w:val="center"/>
            <w:hideMark/>
          </w:tcPr>
          <w:p w14:paraId="20708A2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18701AB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0,56</w:t>
            </w:r>
          </w:p>
        </w:tc>
        <w:tc>
          <w:tcPr>
            <w:tcW w:w="680" w:type="dxa"/>
            <w:tcBorders>
              <w:top w:val="nil"/>
              <w:left w:val="nil"/>
              <w:bottom w:val="nil"/>
              <w:right w:val="nil"/>
            </w:tcBorders>
            <w:shd w:val="clear" w:color="auto" w:fill="auto"/>
            <w:noWrap/>
            <w:vAlign w:val="center"/>
            <w:hideMark/>
          </w:tcPr>
          <w:p w14:paraId="1FBD823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443990D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6F762A3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233DB2C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11015F6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CB4DE3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41BD8C8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FC4882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A7549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B64452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r>
      <w:tr w:rsidR="008F05E0" w:rsidRPr="00C2714A" w14:paraId="5AD188B8" w14:textId="77777777" w:rsidTr="00D76E60">
        <w:trPr>
          <w:trHeight w:val="260"/>
        </w:trPr>
        <w:tc>
          <w:tcPr>
            <w:tcW w:w="703" w:type="dxa"/>
            <w:tcBorders>
              <w:top w:val="nil"/>
              <w:left w:val="nil"/>
              <w:bottom w:val="nil"/>
              <w:right w:val="nil"/>
            </w:tcBorders>
            <w:shd w:val="clear" w:color="auto" w:fill="auto"/>
            <w:noWrap/>
            <w:vAlign w:val="bottom"/>
            <w:hideMark/>
          </w:tcPr>
          <w:p w14:paraId="57EFC759"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5</w:t>
            </w:r>
          </w:p>
        </w:tc>
        <w:tc>
          <w:tcPr>
            <w:tcW w:w="680" w:type="dxa"/>
            <w:tcBorders>
              <w:top w:val="nil"/>
              <w:left w:val="nil"/>
              <w:bottom w:val="nil"/>
              <w:right w:val="nil"/>
            </w:tcBorders>
            <w:shd w:val="clear" w:color="auto" w:fill="auto"/>
            <w:noWrap/>
            <w:vAlign w:val="center"/>
            <w:hideMark/>
          </w:tcPr>
          <w:p w14:paraId="24BF8F1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3E1B64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519C55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28B459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29D659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1F3ED1D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80578A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4F1899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1137215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0B060F9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920F8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386A231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5C9BA5B5" w14:textId="77777777" w:rsidTr="00D76E60">
        <w:trPr>
          <w:trHeight w:val="260"/>
        </w:trPr>
        <w:tc>
          <w:tcPr>
            <w:tcW w:w="703" w:type="dxa"/>
            <w:tcBorders>
              <w:top w:val="nil"/>
              <w:left w:val="nil"/>
              <w:bottom w:val="nil"/>
              <w:right w:val="nil"/>
            </w:tcBorders>
            <w:shd w:val="clear" w:color="auto" w:fill="auto"/>
            <w:noWrap/>
            <w:vAlign w:val="bottom"/>
            <w:hideMark/>
          </w:tcPr>
          <w:p w14:paraId="3376D762"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6</w:t>
            </w:r>
          </w:p>
        </w:tc>
        <w:tc>
          <w:tcPr>
            <w:tcW w:w="680" w:type="dxa"/>
            <w:tcBorders>
              <w:top w:val="nil"/>
              <w:left w:val="nil"/>
              <w:bottom w:val="nil"/>
              <w:right w:val="nil"/>
            </w:tcBorders>
            <w:shd w:val="clear" w:color="auto" w:fill="auto"/>
            <w:noWrap/>
            <w:vAlign w:val="center"/>
            <w:hideMark/>
          </w:tcPr>
          <w:p w14:paraId="71318A9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49EA15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4A0626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7EB83B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129318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45E531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31A6C95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687C21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2E97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372D4C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1758F2D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A69EC5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2CA243D7" w14:textId="77777777" w:rsidTr="00D76E60">
        <w:trPr>
          <w:trHeight w:val="260"/>
        </w:trPr>
        <w:tc>
          <w:tcPr>
            <w:tcW w:w="703" w:type="dxa"/>
            <w:tcBorders>
              <w:top w:val="nil"/>
              <w:left w:val="nil"/>
              <w:bottom w:val="nil"/>
              <w:right w:val="nil"/>
            </w:tcBorders>
            <w:shd w:val="clear" w:color="auto" w:fill="auto"/>
            <w:noWrap/>
            <w:vAlign w:val="bottom"/>
            <w:hideMark/>
          </w:tcPr>
          <w:p w14:paraId="5A30F92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7</w:t>
            </w:r>
          </w:p>
        </w:tc>
        <w:tc>
          <w:tcPr>
            <w:tcW w:w="680" w:type="dxa"/>
            <w:tcBorders>
              <w:top w:val="nil"/>
              <w:left w:val="nil"/>
              <w:bottom w:val="nil"/>
              <w:right w:val="nil"/>
            </w:tcBorders>
            <w:shd w:val="clear" w:color="auto" w:fill="auto"/>
            <w:noWrap/>
            <w:vAlign w:val="center"/>
            <w:hideMark/>
          </w:tcPr>
          <w:p w14:paraId="23D241C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433350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4B8557E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58A326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1BB77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E70F0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E395EF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59FCB2F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E69D4D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4D18122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F7D434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738ABDD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4D41D428" w14:textId="77777777" w:rsidTr="00D76E60">
        <w:trPr>
          <w:trHeight w:val="260"/>
        </w:trPr>
        <w:tc>
          <w:tcPr>
            <w:tcW w:w="703" w:type="dxa"/>
            <w:tcBorders>
              <w:top w:val="nil"/>
              <w:left w:val="nil"/>
              <w:bottom w:val="nil"/>
              <w:right w:val="nil"/>
            </w:tcBorders>
            <w:shd w:val="clear" w:color="auto" w:fill="auto"/>
            <w:noWrap/>
            <w:vAlign w:val="bottom"/>
            <w:hideMark/>
          </w:tcPr>
          <w:p w14:paraId="68115B75"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8</w:t>
            </w:r>
          </w:p>
        </w:tc>
        <w:tc>
          <w:tcPr>
            <w:tcW w:w="680" w:type="dxa"/>
            <w:tcBorders>
              <w:top w:val="nil"/>
              <w:left w:val="nil"/>
              <w:bottom w:val="nil"/>
              <w:right w:val="nil"/>
            </w:tcBorders>
            <w:shd w:val="clear" w:color="auto" w:fill="auto"/>
            <w:noWrap/>
            <w:vAlign w:val="center"/>
            <w:hideMark/>
          </w:tcPr>
          <w:p w14:paraId="7CEE74D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6306288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0,15</w:t>
            </w:r>
          </w:p>
        </w:tc>
        <w:tc>
          <w:tcPr>
            <w:tcW w:w="680" w:type="dxa"/>
            <w:tcBorders>
              <w:top w:val="nil"/>
              <w:left w:val="nil"/>
              <w:bottom w:val="nil"/>
              <w:right w:val="nil"/>
            </w:tcBorders>
            <w:shd w:val="clear" w:color="auto" w:fill="auto"/>
            <w:noWrap/>
            <w:vAlign w:val="center"/>
            <w:hideMark/>
          </w:tcPr>
          <w:p w14:paraId="7E4EF3E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5EFCBB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4B6733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13A1C4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D5BB87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02C0A3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335D3D6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B0A23E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F10A40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6C712FC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0,03</w:t>
            </w:r>
          </w:p>
        </w:tc>
      </w:tr>
      <w:tr w:rsidR="008F05E0" w:rsidRPr="00C2714A" w14:paraId="25B7C68C" w14:textId="77777777" w:rsidTr="00D76E60">
        <w:trPr>
          <w:trHeight w:val="260"/>
        </w:trPr>
        <w:tc>
          <w:tcPr>
            <w:tcW w:w="703" w:type="dxa"/>
            <w:tcBorders>
              <w:top w:val="nil"/>
              <w:left w:val="nil"/>
              <w:bottom w:val="nil"/>
              <w:right w:val="nil"/>
            </w:tcBorders>
            <w:shd w:val="clear" w:color="auto" w:fill="auto"/>
            <w:noWrap/>
            <w:vAlign w:val="bottom"/>
            <w:hideMark/>
          </w:tcPr>
          <w:p w14:paraId="7174E2A9"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9</w:t>
            </w:r>
          </w:p>
        </w:tc>
        <w:tc>
          <w:tcPr>
            <w:tcW w:w="680" w:type="dxa"/>
            <w:tcBorders>
              <w:top w:val="nil"/>
              <w:left w:val="nil"/>
              <w:bottom w:val="nil"/>
              <w:right w:val="nil"/>
            </w:tcBorders>
            <w:shd w:val="clear" w:color="auto" w:fill="auto"/>
            <w:noWrap/>
            <w:vAlign w:val="center"/>
            <w:hideMark/>
          </w:tcPr>
          <w:p w14:paraId="2C286F5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643756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4FCD2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0,17</w:t>
            </w:r>
          </w:p>
        </w:tc>
        <w:tc>
          <w:tcPr>
            <w:tcW w:w="680" w:type="dxa"/>
            <w:tcBorders>
              <w:top w:val="nil"/>
              <w:left w:val="nil"/>
              <w:bottom w:val="nil"/>
              <w:right w:val="nil"/>
            </w:tcBorders>
            <w:shd w:val="clear" w:color="auto" w:fill="auto"/>
            <w:noWrap/>
            <w:vAlign w:val="center"/>
            <w:hideMark/>
          </w:tcPr>
          <w:p w14:paraId="7219F00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681A518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54B579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50F8D58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75256B7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3799C8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21BADAE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86D11A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2B4C35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0,11</w:t>
            </w:r>
          </w:p>
        </w:tc>
      </w:tr>
      <w:tr w:rsidR="008F05E0" w:rsidRPr="00C2714A" w14:paraId="548559D0" w14:textId="77777777" w:rsidTr="00D76E60">
        <w:trPr>
          <w:trHeight w:val="260"/>
        </w:trPr>
        <w:tc>
          <w:tcPr>
            <w:tcW w:w="703" w:type="dxa"/>
            <w:tcBorders>
              <w:top w:val="nil"/>
              <w:left w:val="nil"/>
              <w:bottom w:val="nil"/>
              <w:right w:val="nil"/>
            </w:tcBorders>
            <w:shd w:val="clear" w:color="auto" w:fill="auto"/>
            <w:noWrap/>
            <w:vAlign w:val="bottom"/>
            <w:hideMark/>
          </w:tcPr>
          <w:p w14:paraId="1648A5A1"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w:t>
            </w:r>
          </w:p>
        </w:tc>
        <w:tc>
          <w:tcPr>
            <w:tcW w:w="680" w:type="dxa"/>
            <w:tcBorders>
              <w:top w:val="nil"/>
              <w:left w:val="nil"/>
              <w:bottom w:val="nil"/>
              <w:right w:val="nil"/>
            </w:tcBorders>
            <w:shd w:val="clear" w:color="auto" w:fill="auto"/>
            <w:noWrap/>
            <w:vAlign w:val="center"/>
            <w:hideMark/>
          </w:tcPr>
          <w:p w14:paraId="7C06D0E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8814D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B94527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2DBC8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A6AAE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9F7900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5C244B"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E9385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42385C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1CFD5C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1D49B6E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FFB3DF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r>
      <w:tr w:rsidR="008F05E0" w:rsidRPr="00C2714A" w14:paraId="0A9B94E7" w14:textId="77777777" w:rsidTr="00D76E60">
        <w:trPr>
          <w:trHeight w:val="260"/>
        </w:trPr>
        <w:tc>
          <w:tcPr>
            <w:tcW w:w="703" w:type="dxa"/>
            <w:tcBorders>
              <w:top w:val="nil"/>
              <w:left w:val="nil"/>
              <w:bottom w:val="nil"/>
              <w:right w:val="nil"/>
            </w:tcBorders>
            <w:shd w:val="clear" w:color="auto" w:fill="auto"/>
            <w:noWrap/>
            <w:vAlign w:val="bottom"/>
            <w:hideMark/>
          </w:tcPr>
          <w:p w14:paraId="1AD37108"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11</w:t>
            </w:r>
          </w:p>
        </w:tc>
        <w:tc>
          <w:tcPr>
            <w:tcW w:w="680" w:type="dxa"/>
            <w:tcBorders>
              <w:top w:val="nil"/>
              <w:left w:val="nil"/>
              <w:bottom w:val="nil"/>
              <w:right w:val="nil"/>
            </w:tcBorders>
            <w:shd w:val="clear" w:color="auto" w:fill="auto"/>
            <w:noWrap/>
            <w:vAlign w:val="center"/>
            <w:hideMark/>
          </w:tcPr>
          <w:p w14:paraId="3CA40C0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6E7DB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5DA14D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5E9F6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B14F7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E750EB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C3001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2E82CC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9C83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253F47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9D5B844"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470AF666"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0,02</w:t>
            </w:r>
          </w:p>
        </w:tc>
      </w:tr>
      <w:tr w:rsidR="008F05E0" w:rsidRPr="00C2714A" w14:paraId="24800994" w14:textId="77777777" w:rsidTr="00D76E60">
        <w:trPr>
          <w:trHeight w:val="260"/>
        </w:trPr>
        <w:tc>
          <w:tcPr>
            <w:tcW w:w="703" w:type="dxa"/>
            <w:tcBorders>
              <w:top w:val="nil"/>
              <w:left w:val="nil"/>
              <w:bottom w:val="nil"/>
              <w:right w:val="nil"/>
            </w:tcBorders>
            <w:shd w:val="clear" w:color="auto" w:fill="auto"/>
            <w:noWrap/>
            <w:vAlign w:val="bottom"/>
            <w:hideMark/>
          </w:tcPr>
          <w:p w14:paraId="0DAC2056"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w:t>
            </w:r>
          </w:p>
        </w:tc>
        <w:tc>
          <w:tcPr>
            <w:tcW w:w="680" w:type="dxa"/>
            <w:tcBorders>
              <w:top w:val="nil"/>
              <w:left w:val="nil"/>
              <w:bottom w:val="nil"/>
              <w:right w:val="nil"/>
            </w:tcBorders>
            <w:shd w:val="clear" w:color="auto" w:fill="auto"/>
            <w:noWrap/>
            <w:vAlign w:val="center"/>
            <w:hideMark/>
          </w:tcPr>
          <w:p w14:paraId="1F61427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1404E35"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B054C2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5483D2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F5FD79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ADE9970"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48B158D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6AB2E2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016E23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8F133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850541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CB7DC0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1,00</w:t>
            </w:r>
          </w:p>
        </w:tc>
      </w:tr>
      <w:tr w:rsidR="008F05E0" w:rsidRPr="00C2714A" w14:paraId="4D52BD8B" w14:textId="77777777" w:rsidTr="00D76E60">
        <w:trPr>
          <w:trHeight w:val="260"/>
        </w:trPr>
        <w:tc>
          <w:tcPr>
            <w:tcW w:w="703" w:type="dxa"/>
            <w:tcBorders>
              <w:top w:val="single" w:sz="4" w:space="0" w:color="auto"/>
              <w:left w:val="nil"/>
              <w:bottom w:val="single" w:sz="4" w:space="0" w:color="auto"/>
              <w:right w:val="nil"/>
            </w:tcBorders>
            <w:shd w:val="clear" w:color="auto" w:fill="auto"/>
            <w:noWrap/>
            <w:vAlign w:val="center"/>
            <w:hideMark/>
          </w:tcPr>
          <w:p w14:paraId="5EFC25DD" w14:textId="77777777" w:rsidR="008F05E0" w:rsidRPr="00C2714A" w:rsidRDefault="008F05E0" w:rsidP="002B1E48">
            <w:pPr>
              <w:spacing w:after="0" w:line="276" w:lineRule="auto"/>
              <w:jc w:val="both"/>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Total</w:t>
            </w:r>
          </w:p>
        </w:tc>
        <w:tc>
          <w:tcPr>
            <w:tcW w:w="680" w:type="dxa"/>
            <w:tcBorders>
              <w:top w:val="single" w:sz="4" w:space="0" w:color="auto"/>
              <w:left w:val="nil"/>
              <w:bottom w:val="single" w:sz="4" w:space="0" w:color="auto"/>
              <w:right w:val="nil"/>
            </w:tcBorders>
            <w:shd w:val="clear" w:color="auto" w:fill="auto"/>
            <w:noWrap/>
            <w:vAlign w:val="center"/>
            <w:hideMark/>
          </w:tcPr>
          <w:p w14:paraId="0A458AD8"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28EC481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2,33</w:t>
            </w:r>
          </w:p>
        </w:tc>
        <w:tc>
          <w:tcPr>
            <w:tcW w:w="680" w:type="dxa"/>
            <w:tcBorders>
              <w:top w:val="single" w:sz="4" w:space="0" w:color="auto"/>
              <w:left w:val="nil"/>
              <w:bottom w:val="single" w:sz="4" w:space="0" w:color="auto"/>
              <w:right w:val="nil"/>
            </w:tcBorders>
            <w:shd w:val="clear" w:color="auto" w:fill="auto"/>
            <w:noWrap/>
            <w:vAlign w:val="center"/>
            <w:hideMark/>
          </w:tcPr>
          <w:p w14:paraId="0B96D9CD"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1,60</w:t>
            </w:r>
          </w:p>
        </w:tc>
        <w:tc>
          <w:tcPr>
            <w:tcW w:w="680" w:type="dxa"/>
            <w:tcBorders>
              <w:top w:val="single" w:sz="4" w:space="0" w:color="auto"/>
              <w:left w:val="nil"/>
              <w:bottom w:val="single" w:sz="4" w:space="0" w:color="auto"/>
              <w:right w:val="nil"/>
            </w:tcBorders>
            <w:shd w:val="clear" w:color="auto" w:fill="auto"/>
            <w:noWrap/>
            <w:vAlign w:val="center"/>
            <w:hideMark/>
          </w:tcPr>
          <w:p w14:paraId="352E4479"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4B0595DF"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30536387"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0A1E11E1"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3EA0A46E"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33D0D293"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6D2B173C"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29273DBA"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6177D5D2" w14:textId="77777777" w:rsidR="008F05E0" w:rsidRPr="00C2714A" w:rsidRDefault="008F05E0" w:rsidP="00737596">
            <w:pPr>
              <w:spacing w:after="0" w:line="276" w:lineRule="auto"/>
              <w:jc w:val="center"/>
              <w:rPr>
                <w:rFonts w:eastAsia="Times New Roman"/>
                <w:sz w:val="22"/>
                <w:szCs w:val="22"/>
                <w:bdr w:val="none" w:sz="0" w:space="0" w:color="auto"/>
                <w:lang w:val="es-CL" w:eastAsia="es-CL"/>
              </w:rPr>
            </w:pPr>
            <w:r w:rsidRPr="00C2714A">
              <w:rPr>
                <w:rFonts w:eastAsia="Times New Roman"/>
                <w:sz w:val="22"/>
                <w:szCs w:val="22"/>
                <w:bdr w:val="none" w:sz="0" w:space="0" w:color="auto"/>
                <w:lang w:val="es-CL" w:eastAsia="es-CL"/>
              </w:rPr>
              <w:t>1,33</w:t>
            </w:r>
          </w:p>
        </w:tc>
      </w:tr>
    </w:tbl>
    <w:p w14:paraId="7A3E58AE" w14:textId="438627BC" w:rsidR="008F05E0" w:rsidRPr="00C2714A" w:rsidRDefault="008F05E0" w:rsidP="003376A9">
      <w:pPr>
        <w:pStyle w:val="Fuente"/>
        <w:spacing w:line="240" w:lineRule="auto"/>
      </w:pPr>
      <w:r w:rsidRPr="00C2714A">
        <w:t>Fu</w:t>
      </w:r>
      <w:r w:rsidR="0082401F" w:rsidRPr="00C2714A">
        <w:t xml:space="preserve">ente: </w:t>
      </w:r>
      <w:r w:rsidRPr="00C2714A">
        <w:t xml:space="preserve">Banco Central, 2013. </w:t>
      </w:r>
    </w:p>
    <w:p w14:paraId="44DD0D96" w14:textId="0A03E29D" w:rsidR="008F05E0" w:rsidRPr="00C2714A" w:rsidRDefault="008F05E0" w:rsidP="003376A9">
      <w:pPr>
        <w:spacing w:after="0" w:line="240" w:lineRule="auto"/>
        <w:jc w:val="both"/>
        <w:rPr>
          <w:color w:val="1F3864" w:themeColor="accent5" w:themeShade="80"/>
          <w:sz w:val="20"/>
          <w:szCs w:val="20"/>
          <w:lang w:val="es-CL"/>
        </w:rPr>
      </w:pPr>
      <w:r w:rsidRPr="00C2714A">
        <w:rPr>
          <w:color w:val="1F3864" w:themeColor="accent5" w:themeShade="80"/>
          <w:sz w:val="20"/>
          <w:szCs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szCs w:val="20"/>
            <w:rPrChange w:id="7830" w:author="Observatorio 02" w:date="2017-03-23T14:31:00Z">
              <w:rPr>
                <w:rFonts w:ascii="Cambria Math" w:hAnsi="Cambria Math"/>
                <w:color w:val="1F3864" w:themeColor="accent5" w:themeShade="80"/>
                <w:sz w:val="20"/>
                <w:szCs w:val="20"/>
              </w:rPr>
            </w:rPrChange>
          </w:rPr>
          <m:t>i</m:t>
        </m:r>
      </m:oMath>
      <w:r w:rsidRPr="00C2714A">
        <w:rPr>
          <w:color w:val="1F3864" w:themeColor="accent5" w:themeShade="80"/>
          <w:sz w:val="20"/>
          <w:szCs w:val="20"/>
          <w:lang w:val="es-CL"/>
        </w:rPr>
        <w:t xml:space="preserve"> (donde </w:t>
      </w:r>
      <m:oMath>
        <m:r>
          <w:rPr>
            <w:rFonts w:ascii="Cambria Math" w:hAnsi="Cambria Math"/>
            <w:color w:val="1F3864" w:themeColor="accent5" w:themeShade="80"/>
            <w:sz w:val="20"/>
            <w:szCs w:val="20"/>
            <w:rPrChange w:id="7831" w:author="Observatorio 02" w:date="2017-03-23T14:31:00Z">
              <w:rPr>
                <w:rFonts w:ascii="Cambria Math" w:hAnsi="Cambria Math"/>
                <w:color w:val="1F3864" w:themeColor="accent5" w:themeShade="80"/>
                <w:sz w:val="20"/>
                <w:szCs w:val="20"/>
              </w:rPr>
            </w:rPrChange>
          </w:rPr>
          <m:t>i</m:t>
        </m:r>
        <m:r>
          <w:rPr>
            <w:rFonts w:ascii="Cambria Math" w:hAnsi="Cambria Math"/>
            <w:color w:val="1F3864" w:themeColor="accent5" w:themeShade="80"/>
            <w:sz w:val="20"/>
            <w:szCs w:val="20"/>
            <w:lang w:val="es-CL"/>
            <w:rPrChange w:id="7832" w:author="Observatorio 02" w:date="2017-03-23T14:31:00Z">
              <w:rPr>
                <w:rFonts w:ascii="Cambria Math" w:hAnsi="Cambria Math"/>
                <w:color w:val="1F3864" w:themeColor="accent5" w:themeShade="80"/>
                <w:sz w:val="20"/>
                <w:szCs w:val="20"/>
                <w:lang w:val="es-CL"/>
              </w:rPr>
            </w:rPrChange>
          </w:rPr>
          <m:t>=1,..,12</m:t>
        </m:r>
      </m:oMath>
      <w:r w:rsidRPr="00C2714A">
        <w:rPr>
          <w:color w:val="1F3864" w:themeColor="accent5" w:themeShade="80"/>
          <w:sz w:val="20"/>
          <w:szCs w:val="20"/>
          <w:lang w:val="es-CL"/>
        </w:rPr>
        <w:t xml:space="preserve"> son las filas) de un cambio en la demanda final neta del sector </w:t>
      </w:r>
      <m:oMath>
        <m:r>
          <w:rPr>
            <w:rFonts w:ascii="Cambria Math" w:hAnsi="Cambria Math"/>
            <w:color w:val="1F3864" w:themeColor="accent5" w:themeShade="80"/>
            <w:sz w:val="20"/>
            <w:szCs w:val="20"/>
            <w:rPrChange w:id="7833" w:author="Observatorio 02" w:date="2017-03-23T14:31:00Z">
              <w:rPr>
                <w:rFonts w:ascii="Cambria Math" w:hAnsi="Cambria Math"/>
                <w:color w:val="1F3864" w:themeColor="accent5" w:themeShade="80"/>
                <w:sz w:val="20"/>
                <w:szCs w:val="20"/>
              </w:rPr>
            </w:rPrChange>
          </w:rPr>
          <m:t>j</m:t>
        </m:r>
      </m:oMath>
      <w:r w:rsidRPr="00C2714A">
        <w:rPr>
          <w:color w:val="1F3864" w:themeColor="accent5" w:themeShade="80"/>
          <w:sz w:val="20"/>
          <w:szCs w:val="20"/>
          <w:lang w:val="es-CL"/>
        </w:rPr>
        <w:t xml:space="preserve"> (donde </w:t>
      </w:r>
      <m:oMath>
        <m:r>
          <w:rPr>
            <w:rFonts w:ascii="Cambria Math" w:hAnsi="Cambria Math"/>
            <w:color w:val="1F3864" w:themeColor="accent5" w:themeShade="80"/>
            <w:sz w:val="20"/>
            <w:szCs w:val="20"/>
            <w:rPrChange w:id="7834" w:author="Observatorio 02" w:date="2017-03-23T14:31:00Z">
              <w:rPr>
                <w:rFonts w:ascii="Cambria Math" w:hAnsi="Cambria Math"/>
                <w:color w:val="1F3864" w:themeColor="accent5" w:themeShade="80"/>
                <w:sz w:val="20"/>
                <w:szCs w:val="20"/>
              </w:rPr>
            </w:rPrChange>
          </w:rPr>
          <m:t>j</m:t>
        </m:r>
        <m:r>
          <w:rPr>
            <w:rFonts w:ascii="Cambria Math" w:hAnsi="Cambria Math"/>
            <w:color w:val="1F3864" w:themeColor="accent5" w:themeShade="80"/>
            <w:sz w:val="20"/>
            <w:szCs w:val="20"/>
            <w:lang w:val="es-CL"/>
            <w:rPrChange w:id="7835" w:author="Observatorio 02" w:date="2017-03-23T14:31:00Z">
              <w:rPr>
                <w:rFonts w:ascii="Cambria Math" w:hAnsi="Cambria Math"/>
                <w:color w:val="1F3864" w:themeColor="accent5" w:themeShade="80"/>
                <w:sz w:val="20"/>
                <w:szCs w:val="20"/>
                <w:lang w:val="es-CL"/>
              </w:rPr>
            </w:rPrChange>
          </w:rPr>
          <m:t>=1,..,12</m:t>
        </m:r>
      </m:oMath>
      <w:r w:rsidRPr="00C2714A">
        <w:rPr>
          <w:color w:val="1F3864" w:themeColor="accent5" w:themeShade="80"/>
          <w:sz w:val="20"/>
          <w:szCs w:val="20"/>
          <w:lang w:val="es-CL"/>
        </w:rPr>
        <w:t xml:space="preserve"> son las columnas). Estos coeficientes capturan en un solo número efectos multiplicativos directos e indirectos, ya que el producto de cada sector afectado deberá impactar no sólo sobre sí, sino también sobre los demás sectores que lo utilizan como insumo.</w:t>
      </w:r>
    </w:p>
    <w:p w14:paraId="1CC0B121" w14:textId="06B4AA6F" w:rsidR="001D5C43" w:rsidRPr="00C2714A" w:rsidRDefault="001D5C43" w:rsidP="003376A9">
      <w:pPr>
        <w:spacing w:after="0" w:line="240" w:lineRule="auto"/>
        <w:jc w:val="both"/>
        <w:rPr>
          <w:b/>
          <w:color w:val="1F3864" w:themeColor="accent5" w:themeShade="80"/>
          <w:szCs w:val="20"/>
          <w:lang w:val="es-CL"/>
        </w:rPr>
      </w:pPr>
    </w:p>
    <w:bookmarkStart w:id="7836" w:name="_Toc446925013" w:displacedByCustomXml="next"/>
    <w:bookmarkStart w:id="7837" w:name="_Toc453665497" w:displacedByCustomXml="next"/>
    <w:sdt>
      <w:sdtPr>
        <w:rPr>
          <w:rFonts w:ascii="Times New Roman" w:eastAsiaTheme="minorHAnsi" w:hAnsi="Times New Roman" w:cs="Times New Roman"/>
          <w:color w:val="auto"/>
          <w:sz w:val="24"/>
          <w:szCs w:val="24"/>
          <w:bdr w:val="none" w:sz="0" w:space="0" w:color="auto"/>
          <w:lang w:val="es-ES"/>
        </w:rPr>
        <w:id w:val="1122035130"/>
        <w:docPartObj>
          <w:docPartGallery w:val="Bibliographies"/>
          <w:docPartUnique/>
        </w:docPartObj>
      </w:sdtPr>
      <w:sdtEndPr/>
      <w:sdtContent>
        <w:p w14:paraId="49A228DC" w14:textId="199E7EEA" w:rsidR="00244753" w:rsidRPr="00C2714A" w:rsidRDefault="00244753" w:rsidP="00737596">
          <w:pPr>
            <w:pStyle w:val="Heading1"/>
            <w:spacing w:before="0" w:after="0" w:line="276" w:lineRule="auto"/>
            <w:jc w:val="both"/>
            <w:rPr>
              <w:rFonts w:ascii="Times New Roman" w:hAnsi="Times New Roman" w:cs="Times New Roman"/>
              <w:b/>
              <w:color w:val="000000" w:themeColor="text1"/>
              <w:sz w:val="28"/>
              <w:szCs w:val="28"/>
              <w:lang w:val="es-ES"/>
            </w:rPr>
          </w:pPr>
          <w:r w:rsidRPr="00C2714A">
            <w:rPr>
              <w:rFonts w:ascii="Times New Roman" w:hAnsi="Times New Roman" w:cs="Times New Roman"/>
              <w:b/>
              <w:color w:val="000000" w:themeColor="text1"/>
              <w:sz w:val="28"/>
              <w:szCs w:val="28"/>
              <w:lang w:val="es-ES"/>
            </w:rPr>
            <w:t>Referencias</w:t>
          </w:r>
          <w:bookmarkEnd w:id="7837"/>
          <w:bookmarkEnd w:id="7836"/>
        </w:p>
        <w:p w14:paraId="70778B74" w14:textId="77777777" w:rsidR="005B5947" w:rsidRPr="00C2714A" w:rsidRDefault="005B5947" w:rsidP="00737596">
          <w:pPr>
            <w:spacing w:after="0" w:line="276" w:lineRule="auto"/>
            <w:jc w:val="both"/>
            <w:rPr>
              <w:lang w:val="es-ES"/>
            </w:rPr>
          </w:pPr>
        </w:p>
        <w:sdt>
          <w:sdtPr>
            <w:rPr>
              <w:rFonts w:ascii="Times New Roman" w:hAnsi="Times New Roman" w:cs="Times New Roman"/>
              <w:color w:val="000000" w:themeColor="text1"/>
              <w:sz w:val="24"/>
              <w:szCs w:val="24"/>
              <w:lang w:val="es-ES"/>
            </w:rPr>
            <w:id w:val="111145805"/>
            <w:bibliography/>
          </w:sdtPr>
          <w:sdtEndPr>
            <w:rPr>
              <w:color w:val="auto"/>
            </w:rPr>
          </w:sdtEndPr>
          <w:sdtContent>
            <w:p w14:paraId="28E2D059" w14:textId="2AE4E950" w:rsidR="00835DB4" w:rsidRPr="00C2714A" w:rsidRDefault="00244753"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color w:val="000000" w:themeColor="text1"/>
                  <w:sz w:val="24"/>
                  <w:szCs w:val="24"/>
                  <w:lang w:val="es-ES"/>
                  <w:rPrChange w:id="7838" w:author="Observatorio 02" w:date="2017-03-23T14:31:00Z">
                    <w:rPr>
                      <w:rFonts w:ascii="Times New Roman" w:hAnsi="Times New Roman" w:cs="Times New Roman"/>
                      <w:color w:val="000000" w:themeColor="text1"/>
                      <w:sz w:val="24"/>
                      <w:szCs w:val="24"/>
                      <w:lang w:val="es-ES"/>
                    </w:rPr>
                  </w:rPrChange>
                </w:rPr>
                <w:fldChar w:fldCharType="begin"/>
              </w:r>
              <w:r w:rsidRPr="00C2714A">
                <w:rPr>
                  <w:rFonts w:ascii="Times New Roman" w:hAnsi="Times New Roman" w:cs="Times New Roman"/>
                  <w:color w:val="000000" w:themeColor="text1"/>
                  <w:sz w:val="24"/>
                  <w:szCs w:val="24"/>
                  <w:lang w:val="es-ES"/>
                </w:rPr>
                <w:instrText>BIBLIOGRAPHY</w:instrText>
              </w:r>
              <w:r w:rsidRPr="00C2714A">
                <w:rPr>
                  <w:rFonts w:ascii="Times New Roman" w:hAnsi="Times New Roman" w:cs="Times New Roman"/>
                  <w:color w:val="000000" w:themeColor="text1"/>
                  <w:sz w:val="24"/>
                  <w:szCs w:val="24"/>
                  <w:lang w:val="es-ES"/>
                  <w:rPrChange w:id="7839" w:author="Observatorio 02" w:date="2017-03-23T14:31:00Z">
                    <w:rPr>
                      <w:rFonts w:ascii="Times New Roman" w:hAnsi="Times New Roman" w:cs="Times New Roman"/>
                      <w:b/>
                      <w:bCs/>
                      <w:color w:val="000000" w:themeColor="text1"/>
                      <w:sz w:val="24"/>
                      <w:szCs w:val="24"/>
                      <w:lang w:val="es-ES"/>
                    </w:rPr>
                  </w:rPrChange>
                </w:rPr>
                <w:fldChar w:fldCharType="separate"/>
              </w:r>
              <w:r w:rsidR="00835DB4" w:rsidRPr="00C2714A">
                <w:rPr>
                  <w:rFonts w:ascii="Times New Roman" w:hAnsi="Times New Roman" w:cs="Times New Roman"/>
                  <w:noProof/>
                  <w:sz w:val="24"/>
                  <w:szCs w:val="24"/>
                  <w:lang w:val="es-ES"/>
                </w:rPr>
                <w:t xml:space="preserve">Arellano, P., &amp; Carrasco, C. (2014). </w:t>
              </w:r>
              <w:r w:rsidR="00835DB4" w:rsidRPr="00C2714A">
                <w:rPr>
                  <w:rFonts w:ascii="Times New Roman" w:hAnsi="Times New Roman" w:cs="Times New Roman"/>
                  <w:i/>
                  <w:iCs/>
                  <w:noProof/>
                  <w:sz w:val="24"/>
                  <w:szCs w:val="24"/>
                  <w:lang w:val="es-ES"/>
                </w:rPr>
                <w:t>Las empresas en Chile por tamaño y sector económico desde el 2005 a la fecha.</w:t>
              </w:r>
              <w:r w:rsidR="00835DB4" w:rsidRPr="00C2714A">
                <w:rPr>
                  <w:rFonts w:ascii="Times New Roman" w:hAnsi="Times New Roman" w:cs="Times New Roman"/>
                  <w:noProof/>
                  <w:sz w:val="24"/>
                  <w:szCs w:val="24"/>
                  <w:lang w:val="es-ES"/>
                </w:rPr>
                <w:t xml:space="preserve"> Unidad de Estudios. Ministerio de Economía, Fomento y Turismo .</w:t>
              </w:r>
            </w:p>
            <w:p w14:paraId="205FAC9E"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Arellano, P., &amp; Jimenez, E. (2016). </w:t>
              </w:r>
              <w:r w:rsidRPr="00C2714A">
                <w:rPr>
                  <w:rFonts w:ascii="Times New Roman" w:hAnsi="Times New Roman" w:cs="Times New Roman"/>
                  <w:i/>
                  <w:iCs/>
                  <w:noProof/>
                  <w:sz w:val="24"/>
                  <w:szCs w:val="24"/>
                  <w:lang w:val="es-ES"/>
                </w:rPr>
                <w:t>Dinámica Empresarial: brechas regionales y sectoriales de las pymes en Chile.</w:t>
              </w:r>
              <w:r w:rsidRPr="00C2714A">
                <w:rPr>
                  <w:rFonts w:ascii="Times New Roman" w:hAnsi="Times New Roman" w:cs="Times New Roman"/>
                  <w:noProof/>
                  <w:sz w:val="24"/>
                  <w:szCs w:val="24"/>
                  <w:lang w:val="es-ES"/>
                </w:rPr>
                <w:t xml:space="preserve"> Unidad de Estudios. Ministerio de Economía, Fomento y Turismo. .</w:t>
              </w:r>
            </w:p>
            <w:p w14:paraId="116DEB6A"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Buckingham, L. (2008). Del proteccionismo a la desregulación en Chile y Nueva Zelanda (segunda parte): Liberalización del comercio y las reformas del sector exportador. </w:t>
              </w:r>
              <w:r w:rsidRPr="00C2714A">
                <w:rPr>
                  <w:rFonts w:ascii="Times New Roman" w:hAnsi="Times New Roman" w:cs="Times New Roman"/>
                  <w:i/>
                  <w:iCs/>
                  <w:noProof/>
                  <w:sz w:val="24"/>
                  <w:szCs w:val="24"/>
                  <w:lang w:val="es-ES"/>
                </w:rPr>
                <w:t xml:space="preserve">Ciencias Sociales Online, Vol V, No. 1. </w:t>
              </w:r>
              <w:r w:rsidRPr="00C2714A">
                <w:rPr>
                  <w:rFonts w:ascii="Times New Roman" w:hAnsi="Times New Roman" w:cs="Times New Roman"/>
                  <w:noProof/>
                  <w:sz w:val="24"/>
                  <w:szCs w:val="24"/>
                  <w:lang w:val="es-ES"/>
                </w:rPr>
                <w:t>, 21-38.</w:t>
              </w:r>
            </w:p>
            <w:p w14:paraId="40ECF5F5"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(2012). </w:t>
              </w:r>
              <w:r w:rsidRPr="00C2714A">
                <w:rPr>
                  <w:rFonts w:ascii="Times New Roman" w:hAnsi="Times New Roman" w:cs="Times New Roman"/>
                  <w:i/>
                  <w:iCs/>
                  <w:noProof/>
                  <w:sz w:val="24"/>
                  <w:szCs w:val="24"/>
                  <w:lang w:val="es-ES"/>
                </w:rPr>
                <w:t>Clasificador Chileno de Actividades Económicas.</w:t>
              </w:r>
              <w:r w:rsidRPr="00C2714A">
                <w:rPr>
                  <w:rFonts w:ascii="Times New Roman" w:hAnsi="Times New Roman" w:cs="Times New Roman"/>
                  <w:noProof/>
                  <w:sz w:val="24"/>
                  <w:szCs w:val="24"/>
                  <w:lang w:val="es-ES"/>
                </w:rPr>
                <w:t xml:space="preserve"> </w:t>
              </w:r>
            </w:p>
            <w:p w14:paraId="5DA49789"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(2012). </w:t>
              </w:r>
              <w:r w:rsidRPr="00C2714A">
                <w:rPr>
                  <w:rFonts w:ascii="Times New Roman" w:hAnsi="Times New Roman" w:cs="Times New Roman"/>
                  <w:i/>
                  <w:iCs/>
                  <w:noProof/>
                  <w:sz w:val="24"/>
                  <w:szCs w:val="24"/>
                  <w:lang w:val="es-ES"/>
                </w:rPr>
                <w:t>Clasificador Chileno de Actividades Económicas.</w:t>
              </w:r>
              <w:r w:rsidRPr="00C2714A">
                <w:rPr>
                  <w:rFonts w:ascii="Times New Roman" w:hAnsi="Times New Roman" w:cs="Times New Roman"/>
                  <w:noProof/>
                  <w:sz w:val="24"/>
                  <w:szCs w:val="24"/>
                  <w:lang w:val="es-ES"/>
                </w:rPr>
                <w:t xml:space="preserve"> </w:t>
              </w:r>
            </w:p>
            <w:p w14:paraId="0E565351"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(29 de Enero de 2015). </w:t>
              </w:r>
              <w:r w:rsidRPr="00C2714A">
                <w:rPr>
                  <w:rFonts w:ascii="Times New Roman" w:hAnsi="Times New Roman" w:cs="Times New Roman"/>
                  <w:i/>
                  <w:iCs/>
                  <w:noProof/>
                  <w:sz w:val="24"/>
                  <w:szCs w:val="24"/>
                  <w:lang w:val="es-ES"/>
                </w:rPr>
                <w:t>Boletines del INE.</w:t>
              </w:r>
              <w:r w:rsidRPr="00C2714A">
                <w:rPr>
                  <w:rFonts w:ascii="Times New Roman" w:hAnsi="Times New Roman" w:cs="Times New Roman"/>
                  <w:noProof/>
                  <w:sz w:val="24"/>
                  <w:szCs w:val="24"/>
                  <w:lang w:val="es-ES"/>
                </w:rPr>
                <w:t xml:space="preserve"> Obtenido de bit.ly/1T6lMPp</w:t>
              </w:r>
            </w:p>
            <w:p w14:paraId="20C6F729"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Instituto Nacional de Estadística. (29 de Enero de 2016). Obtenido de Boletines del INE: bit.ly/1T6lMPp</w:t>
              </w:r>
            </w:p>
            <w:p w14:paraId="0C04A43C"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Estadística. (26 de Febrero de 2016). </w:t>
              </w:r>
              <w:r w:rsidRPr="00C2714A">
                <w:rPr>
                  <w:rFonts w:ascii="Times New Roman" w:hAnsi="Times New Roman" w:cs="Times New Roman"/>
                  <w:i/>
                  <w:iCs/>
                  <w:noProof/>
                  <w:sz w:val="24"/>
                  <w:szCs w:val="24"/>
                  <w:lang w:val="es-ES"/>
                </w:rPr>
                <w:t>Boletines del INE</w:t>
              </w:r>
              <w:r w:rsidRPr="00C2714A">
                <w:rPr>
                  <w:rFonts w:ascii="Times New Roman" w:hAnsi="Times New Roman" w:cs="Times New Roman"/>
                  <w:noProof/>
                  <w:sz w:val="24"/>
                  <w:szCs w:val="24"/>
                  <w:lang w:val="es-ES"/>
                </w:rPr>
                <w:t>. Obtenido de Boletines del INE: bit.ly/1T6lMPp</w:t>
              </w:r>
            </w:p>
            <w:p w14:paraId="291D3816"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Instituto Nacional de Propiedad Industrial. (2010). </w:t>
              </w:r>
              <w:r w:rsidRPr="00C2714A">
                <w:rPr>
                  <w:rFonts w:ascii="Times New Roman" w:hAnsi="Times New Roman" w:cs="Times New Roman"/>
                  <w:i/>
                  <w:iCs/>
                  <w:noProof/>
                  <w:sz w:val="24"/>
                  <w:szCs w:val="24"/>
                  <w:lang w:val="es-ES"/>
                </w:rPr>
                <w:t>Patentamiento en el cluster de la fruticultura primaria.</w:t>
              </w:r>
              <w:r w:rsidRPr="00C2714A">
                <w:rPr>
                  <w:rFonts w:ascii="Times New Roman" w:hAnsi="Times New Roman" w:cs="Times New Roman"/>
                  <w:noProof/>
                  <w:sz w:val="24"/>
                  <w:szCs w:val="24"/>
                  <w:lang w:val="es-ES"/>
                </w:rPr>
                <w:t xml:space="preserve"> </w:t>
              </w:r>
            </w:p>
            <w:p w14:paraId="60FD76DC"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lastRenderedPageBreak/>
                <w:t xml:space="preserve">Ocampo, J. A., &amp; Bértola, L. (2010). </w:t>
              </w:r>
              <w:r w:rsidRPr="00C2714A">
                <w:rPr>
                  <w:rFonts w:ascii="Times New Roman" w:hAnsi="Times New Roman" w:cs="Times New Roman"/>
                  <w:i/>
                  <w:iCs/>
                  <w:noProof/>
                  <w:sz w:val="24"/>
                  <w:szCs w:val="24"/>
                  <w:lang w:val="es-ES"/>
                </w:rPr>
                <w:t>Desarrollo, vaivenes y desigualdad: una historia económica de América Latina desde la independencia.</w:t>
              </w:r>
              <w:r w:rsidRPr="00C2714A">
                <w:rPr>
                  <w:rFonts w:ascii="Times New Roman" w:hAnsi="Times New Roman" w:cs="Times New Roman"/>
                  <w:noProof/>
                  <w:sz w:val="24"/>
                  <w:szCs w:val="24"/>
                  <w:lang w:val="es-ES"/>
                </w:rPr>
                <w:t xml:space="preserve"> Secretaría General Iberoamericana.</w:t>
              </w:r>
            </w:p>
            <w:p w14:paraId="76C5D213"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Oficina de Estudios y Políticas Agrarias (ODEPA), Ministerio de Agricultura. (2013). </w:t>
              </w:r>
              <w:r w:rsidRPr="00C2714A">
                <w:rPr>
                  <w:rFonts w:ascii="Times New Roman" w:hAnsi="Times New Roman" w:cs="Times New Roman"/>
                  <w:i/>
                  <w:iCs/>
                  <w:noProof/>
                  <w:sz w:val="24"/>
                  <w:szCs w:val="24"/>
                  <w:lang w:val="es-ES"/>
                </w:rPr>
                <w:t>Panorama de la Agricultura Chilena.</w:t>
              </w:r>
              <w:r w:rsidRPr="00C2714A">
                <w:rPr>
                  <w:rFonts w:ascii="Times New Roman" w:hAnsi="Times New Roman" w:cs="Times New Roman"/>
                  <w:noProof/>
                  <w:sz w:val="24"/>
                  <w:szCs w:val="24"/>
                  <w:lang w:val="es-ES"/>
                </w:rPr>
                <w:t xml:space="preserve"> </w:t>
              </w:r>
            </w:p>
            <w:p w14:paraId="1E19224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Organización Internacional del Trabajo. (29 de Septiembre de 2004). </w:t>
              </w:r>
              <w:r w:rsidRPr="00C2714A">
                <w:rPr>
                  <w:rFonts w:ascii="Times New Roman" w:hAnsi="Times New Roman" w:cs="Times New Roman"/>
                  <w:i/>
                  <w:iCs/>
                  <w:noProof/>
                  <w:sz w:val="24"/>
                  <w:szCs w:val="24"/>
                  <w:lang w:val="es-ES"/>
                </w:rPr>
                <w:t>Clasificación Internacional Uniforme de Ocupaciones.</w:t>
              </w:r>
              <w:r w:rsidRPr="00C2714A">
                <w:rPr>
                  <w:rFonts w:ascii="Times New Roman" w:hAnsi="Times New Roman" w:cs="Times New Roman"/>
                  <w:noProof/>
                  <w:sz w:val="24"/>
                  <w:szCs w:val="24"/>
                  <w:lang w:val="es-ES"/>
                </w:rPr>
                <w:t xml:space="preserve"> </w:t>
              </w:r>
            </w:p>
            <w:p w14:paraId="4544F5E7"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Organización Internacional del Trabajo. (29 de Septiembre de 2004). </w:t>
              </w:r>
              <w:r w:rsidRPr="00C2714A">
                <w:rPr>
                  <w:rFonts w:ascii="Times New Roman" w:hAnsi="Times New Roman" w:cs="Times New Roman"/>
                  <w:i/>
                  <w:iCs/>
                  <w:noProof/>
                  <w:sz w:val="24"/>
                  <w:szCs w:val="24"/>
                  <w:lang w:val="es-ES"/>
                </w:rPr>
                <w:t>Clasificación Internacional Uniforme de Ocupaciones</w:t>
              </w:r>
              <w:r w:rsidRPr="00C2714A">
                <w:rPr>
                  <w:rFonts w:ascii="Times New Roman" w:hAnsi="Times New Roman" w:cs="Times New Roman"/>
                  <w:noProof/>
                  <w:sz w:val="24"/>
                  <w:szCs w:val="24"/>
                  <w:lang w:val="es-ES"/>
                </w:rPr>
                <w:t>. Obtenido de bit.ly/1VFawdj</w:t>
              </w:r>
            </w:p>
            <w:p w14:paraId="019A7F4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Ortega, L. (2012). La crisis de 1914-1924 y el sector fabril en Chile. </w:t>
              </w:r>
              <w:r w:rsidRPr="00C2714A">
                <w:rPr>
                  <w:rFonts w:ascii="Times New Roman" w:hAnsi="Times New Roman" w:cs="Times New Roman"/>
                  <w:i/>
                  <w:iCs/>
                  <w:noProof/>
                  <w:sz w:val="24"/>
                  <w:szCs w:val="24"/>
                  <w:lang w:val="es-ES"/>
                </w:rPr>
                <w:t>Historia, Vol 45, No 2</w:t>
              </w:r>
              <w:r w:rsidRPr="00C2714A">
                <w:rPr>
                  <w:rFonts w:ascii="Times New Roman" w:hAnsi="Times New Roman" w:cs="Times New Roman"/>
                  <w:noProof/>
                  <w:sz w:val="24"/>
                  <w:szCs w:val="24"/>
                  <w:lang w:val="es-ES"/>
                </w:rPr>
                <w:t>, 433-454.</w:t>
              </w:r>
            </w:p>
            <w:p w14:paraId="1F1190E6"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Servicio Nacional de Aduanas. (2016). </w:t>
              </w:r>
              <w:r w:rsidRPr="00C2714A">
                <w:rPr>
                  <w:rFonts w:ascii="Times New Roman" w:hAnsi="Times New Roman" w:cs="Times New Roman"/>
                  <w:i/>
                  <w:iCs/>
                  <w:noProof/>
                  <w:sz w:val="24"/>
                  <w:szCs w:val="24"/>
                  <w:lang w:val="es-ES"/>
                </w:rPr>
                <w:t>Reporte mensual de comercio exterior, enero 2016.</w:t>
              </w:r>
              <w:r w:rsidRPr="00C2714A">
                <w:rPr>
                  <w:rFonts w:ascii="Times New Roman" w:hAnsi="Times New Roman" w:cs="Times New Roman"/>
                  <w:noProof/>
                  <w:sz w:val="24"/>
                  <w:szCs w:val="24"/>
                  <w:lang w:val="es-ES"/>
                </w:rPr>
                <w:t xml:space="preserve"> </w:t>
              </w:r>
            </w:p>
            <w:p w14:paraId="7FF093AE"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SOFOFA. (Consulta 1 de Marzo de 2016). </w:t>
              </w:r>
              <w:r w:rsidRPr="00C2714A">
                <w:rPr>
                  <w:rFonts w:ascii="Times New Roman" w:hAnsi="Times New Roman" w:cs="Times New Roman"/>
                  <w:i/>
                  <w:iCs/>
                  <w:noProof/>
                  <w:sz w:val="24"/>
                  <w:szCs w:val="24"/>
                  <w:lang w:val="es-ES"/>
                </w:rPr>
                <w:t>SOFOFA - Información Sectorial de la Industria</w:t>
              </w:r>
              <w:r w:rsidRPr="00C2714A">
                <w:rPr>
                  <w:rFonts w:ascii="Times New Roman" w:hAnsi="Times New Roman" w:cs="Times New Roman"/>
                  <w:noProof/>
                  <w:sz w:val="24"/>
                  <w:szCs w:val="24"/>
                  <w:lang w:val="es-ES"/>
                </w:rPr>
                <w:t>. Obtenido de SOFOFA - Información Sectorial de la Industria: http://bit.ly/1Rp5oII</w:t>
              </w:r>
            </w:p>
            <w:p w14:paraId="4B5E7488" w14:textId="77777777" w:rsidR="00835DB4" w:rsidRPr="00C2714A" w:rsidRDefault="00835DB4" w:rsidP="00737596">
              <w:pPr>
                <w:pStyle w:val="Bibliography"/>
                <w:spacing w:after="0" w:line="276" w:lineRule="auto"/>
                <w:ind w:left="709" w:hanging="709"/>
                <w:jc w:val="both"/>
                <w:rPr>
                  <w:rFonts w:ascii="Times New Roman" w:hAnsi="Times New Roman" w:cs="Times New Roman"/>
                  <w:noProof/>
                  <w:sz w:val="24"/>
                  <w:szCs w:val="24"/>
                  <w:lang w:val="es-ES"/>
                </w:rPr>
              </w:pPr>
              <w:r w:rsidRPr="00C2714A">
                <w:rPr>
                  <w:rFonts w:ascii="Times New Roman" w:hAnsi="Times New Roman" w:cs="Times New Roman"/>
                  <w:noProof/>
                  <w:sz w:val="24"/>
                  <w:szCs w:val="24"/>
                  <w:lang w:val="es-ES"/>
                </w:rPr>
                <w:t xml:space="preserve">Subsecretaría del Trabajo, Ministerio del Trabajo. (2009). </w:t>
              </w:r>
              <w:r w:rsidRPr="00C2714A">
                <w:rPr>
                  <w:rFonts w:ascii="Times New Roman" w:hAnsi="Times New Roman" w:cs="Times New Roman"/>
                  <w:i/>
                  <w:iCs/>
                  <w:noProof/>
                  <w:sz w:val="24"/>
                  <w:szCs w:val="24"/>
                  <w:lang w:val="es-ES"/>
                </w:rPr>
                <w:t>Reporte Laboral Sectorial: Agricultura.</w:t>
              </w:r>
              <w:r w:rsidRPr="00C2714A">
                <w:rPr>
                  <w:rFonts w:ascii="Times New Roman" w:hAnsi="Times New Roman" w:cs="Times New Roman"/>
                  <w:noProof/>
                  <w:sz w:val="24"/>
                  <w:szCs w:val="24"/>
                  <w:lang w:val="es-ES"/>
                </w:rPr>
                <w:t xml:space="preserve"> </w:t>
              </w:r>
            </w:p>
            <w:p w14:paraId="72001D83" w14:textId="27870506" w:rsidR="00244753" w:rsidRPr="00C2714A" w:rsidRDefault="00835DB4" w:rsidP="00737596">
              <w:pPr>
                <w:pStyle w:val="Bibliography"/>
                <w:spacing w:after="0" w:line="276" w:lineRule="auto"/>
                <w:ind w:left="709" w:hanging="709"/>
                <w:jc w:val="both"/>
                <w:rPr>
                  <w:rFonts w:ascii="Times New Roman" w:hAnsi="Times New Roman" w:cs="Times New Roman"/>
                  <w:sz w:val="24"/>
                  <w:szCs w:val="24"/>
                  <w:lang w:val="es-ES"/>
                </w:rPr>
              </w:pPr>
              <w:r w:rsidRPr="00C2714A">
                <w:rPr>
                  <w:rFonts w:ascii="Times New Roman" w:hAnsi="Times New Roman" w:cs="Times New Roman"/>
                  <w:noProof/>
                  <w:sz w:val="24"/>
                  <w:szCs w:val="24"/>
                  <w:lang w:val="es-ES"/>
                </w:rPr>
                <w:t xml:space="preserve">Subsecretaría del Trabajo, Ministerio del Trabajo. (2009). </w:t>
              </w:r>
              <w:r w:rsidRPr="00C2714A">
                <w:rPr>
                  <w:rFonts w:ascii="Times New Roman" w:hAnsi="Times New Roman" w:cs="Times New Roman"/>
                  <w:i/>
                  <w:iCs/>
                  <w:noProof/>
                  <w:sz w:val="24"/>
                  <w:szCs w:val="24"/>
                  <w:lang w:val="es-ES"/>
                </w:rPr>
                <w:t>Reporte Laboral Sectorial: Forestal.</w:t>
              </w:r>
              <w:r w:rsidRPr="00C2714A">
                <w:rPr>
                  <w:rFonts w:ascii="Times New Roman" w:hAnsi="Times New Roman" w:cs="Times New Roman"/>
                  <w:noProof/>
                  <w:sz w:val="24"/>
                  <w:szCs w:val="24"/>
                  <w:lang w:val="es-ES"/>
                </w:rPr>
                <w:t xml:space="preserve"> </w:t>
              </w:r>
              <w:r w:rsidR="00244753" w:rsidRPr="00C2714A">
                <w:rPr>
                  <w:rFonts w:ascii="Times New Roman" w:hAnsi="Times New Roman" w:cs="Times New Roman"/>
                  <w:b/>
                  <w:bCs/>
                  <w:color w:val="000000" w:themeColor="text1"/>
                  <w:sz w:val="24"/>
                  <w:szCs w:val="24"/>
                  <w:lang w:val="es-ES"/>
                  <w:rPrChange w:id="7840" w:author="Observatorio 02" w:date="2017-03-23T14:31:00Z">
                    <w:rPr>
                      <w:rFonts w:ascii="Times New Roman" w:hAnsi="Times New Roman" w:cs="Times New Roman"/>
                      <w:b/>
                      <w:bCs/>
                      <w:color w:val="000000" w:themeColor="text1"/>
                      <w:sz w:val="24"/>
                      <w:szCs w:val="24"/>
                      <w:lang w:val="es-ES"/>
                    </w:rPr>
                  </w:rPrChange>
                </w:rPr>
                <w:fldChar w:fldCharType="end"/>
              </w:r>
            </w:p>
          </w:sdtContent>
        </w:sdt>
      </w:sdtContent>
    </w:sdt>
    <w:p w14:paraId="25E2E4B5" w14:textId="77777777" w:rsidR="00D01429" w:rsidRPr="00C2714A" w:rsidRDefault="00D01429" w:rsidP="00737596">
      <w:pPr>
        <w:spacing w:after="0" w:line="276" w:lineRule="auto"/>
        <w:jc w:val="both"/>
        <w:rPr>
          <w:lang w:val="es-ES_tradnl"/>
        </w:rPr>
      </w:pPr>
    </w:p>
    <w:sectPr w:rsidR="00D01429" w:rsidRPr="00C2714A">
      <w:footerReference w:type="default" r:id="rId4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72" w:author="Observatorio 02" w:date="2017-03-14T15:07:00Z" w:initials="O0">
    <w:p w14:paraId="4B820BFD" w14:textId="54F5CE60" w:rsidR="00C6233B" w:rsidRDefault="00C6233B">
      <w:pPr>
        <w:pStyle w:val="CommentText"/>
      </w:pPr>
      <w:r>
        <w:rPr>
          <w:rStyle w:val="CommentReference"/>
        </w:rPr>
        <w:annotationRef/>
      </w:r>
      <w:r>
        <w:t>actualizado</w:t>
      </w:r>
    </w:p>
  </w:comment>
  <w:comment w:id="7527" w:author="Observatorio 02" w:date="2017-03-20T10:46:00Z" w:initials="O0">
    <w:p w14:paraId="35D27C56" w14:textId="650D2FC4" w:rsidR="00C6233B" w:rsidRDefault="00C6233B">
      <w:pPr>
        <w:pStyle w:val="CommentText"/>
      </w:pPr>
      <w:r>
        <w:rPr>
          <w:rStyle w:val="CommentReference"/>
        </w:rPr>
        <w:annotationRef/>
      </w:r>
      <w:r>
        <w:t xml:space="preserve">¿Actualizo el % de ocupados al 2016 o lo dejo en 2015 </w:t>
      </w:r>
      <w:r w:rsidR="00300AE1">
        <w:t>para que sea comparable con el porcentaje</w:t>
      </w:r>
      <w:r>
        <w:t xml:space="preserve"> del PIB?</w:t>
      </w:r>
    </w:p>
  </w:comment>
  <w:comment w:id="7582" w:author="Observatorio 02" w:date="2017-03-20T12:30:00Z" w:initials="O0">
    <w:p w14:paraId="741F83B2" w14:textId="205E5C3B" w:rsidR="00C6233B" w:rsidRDefault="00C6233B">
      <w:pPr>
        <w:pStyle w:val="CommentText"/>
      </w:pPr>
      <w:r>
        <w:rPr>
          <w:rStyle w:val="CommentReference"/>
        </w:rPr>
        <w:annotationRef/>
      </w:r>
      <w: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820BFD" w15:done="0"/>
  <w15:commentEx w15:paraId="35D27C56" w15:done="0"/>
  <w15:commentEx w15:paraId="741F83B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A57EE" w14:textId="77777777" w:rsidR="007C5B30" w:rsidRDefault="007C5B30" w:rsidP="004352F4">
      <w:pPr>
        <w:spacing w:after="0" w:line="240" w:lineRule="auto"/>
      </w:pPr>
      <w:r>
        <w:separator/>
      </w:r>
    </w:p>
  </w:endnote>
  <w:endnote w:type="continuationSeparator" w:id="0">
    <w:p w14:paraId="6290B890" w14:textId="77777777" w:rsidR="007C5B30" w:rsidRDefault="007C5B30" w:rsidP="0043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481182"/>
      <w:docPartObj>
        <w:docPartGallery w:val="Page Numbers (Bottom of Page)"/>
        <w:docPartUnique/>
      </w:docPartObj>
    </w:sdtPr>
    <w:sdtEndPr>
      <w:rPr>
        <w:noProof/>
      </w:rPr>
    </w:sdtEndPr>
    <w:sdtContent>
      <w:p w14:paraId="5AB699EF" w14:textId="0CF7018F" w:rsidR="00C6233B" w:rsidRDefault="00C6233B" w:rsidP="006E415F">
        <w:pPr>
          <w:pStyle w:val="Footer"/>
          <w:tabs>
            <w:tab w:val="left" w:pos="1050"/>
            <w:tab w:val="right" w:pos="9360"/>
          </w:tabs>
          <w:spacing w:after="0" w:line="276" w:lineRule="auto"/>
        </w:pPr>
        <w:r>
          <w:tab/>
        </w:r>
        <w:r>
          <w:tab/>
        </w:r>
        <w:r>
          <w:tab/>
        </w:r>
        <w:r>
          <w:tab/>
        </w:r>
        <w:r>
          <w:fldChar w:fldCharType="begin"/>
        </w:r>
        <w:r>
          <w:instrText xml:space="preserve"> PAGE   \* MERGEFORMAT </w:instrText>
        </w:r>
        <w:r>
          <w:fldChar w:fldCharType="separate"/>
        </w:r>
        <w:r w:rsidR="000E5BEC">
          <w:rPr>
            <w:noProof/>
          </w:rPr>
          <w:t>32</w:t>
        </w:r>
        <w:r>
          <w:rPr>
            <w:noProof/>
          </w:rPr>
          <w:fldChar w:fldCharType="end"/>
        </w:r>
      </w:p>
    </w:sdtContent>
  </w:sdt>
  <w:p w14:paraId="2A3C5DB6" w14:textId="77777777" w:rsidR="00C6233B" w:rsidRDefault="00C6233B" w:rsidP="006E415F">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9F016" w14:textId="77777777" w:rsidR="007C5B30" w:rsidRDefault="007C5B30" w:rsidP="004352F4">
      <w:pPr>
        <w:spacing w:after="0" w:line="240" w:lineRule="auto"/>
      </w:pPr>
      <w:r>
        <w:separator/>
      </w:r>
    </w:p>
  </w:footnote>
  <w:footnote w:type="continuationSeparator" w:id="0">
    <w:p w14:paraId="2BF780EA" w14:textId="77777777" w:rsidR="007C5B30" w:rsidRDefault="007C5B30" w:rsidP="004352F4">
      <w:pPr>
        <w:spacing w:after="0" w:line="240" w:lineRule="auto"/>
      </w:pPr>
      <w:r>
        <w:continuationSeparator/>
      </w:r>
    </w:p>
  </w:footnote>
  <w:footnote w:id="1">
    <w:p w14:paraId="15636DC3" w14:textId="77777777" w:rsidR="00C6233B" w:rsidRPr="00737596" w:rsidRDefault="00C6233B"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Vea Miller y Blair (2009) para todos los detalles sobre este tipo de análisis. </w:t>
      </w:r>
    </w:p>
  </w:footnote>
  <w:footnote w:id="2">
    <w:p w14:paraId="5D4CE22F" w14:textId="47463AC7" w:rsidR="00C6233B" w:rsidRPr="00737596" w:rsidRDefault="00C6233B" w:rsidP="00737596">
      <w:pPr>
        <w:pStyle w:val="FootnoteText"/>
        <w:jc w:val="both"/>
        <w:rPr>
          <w:rFonts w:ascii="Times New Roman" w:hAnsi="Times New Roman" w:cs="Times New Roman"/>
        </w:rPr>
      </w:pPr>
      <w:r w:rsidRPr="00737596">
        <w:rPr>
          <w:rStyle w:val="FootnoteReference"/>
          <w:rFonts w:ascii="Times New Roman" w:hAnsi="Times New Roman" w:cs="Times New Roman"/>
        </w:rPr>
        <w:footnoteRef/>
      </w:r>
      <w:r w:rsidRPr="00737596">
        <w:rPr>
          <w:rFonts w:ascii="Times New Roman" w:hAnsi="Times New Roman" w:cs="Times New Roman"/>
        </w:rPr>
        <w:t xml:space="preserve"> El Cuadro A.1 del Apéndice muestra la matriz de insumo/producto en su totalidad.</w:t>
      </w:r>
    </w:p>
  </w:footnote>
  <w:footnote w:id="3">
    <w:p w14:paraId="5BE1766B" w14:textId="68924B87" w:rsidR="00C6233B" w:rsidRPr="00550851" w:rsidRDefault="00C6233B" w:rsidP="00550851">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737596">
        <w:rPr>
          <w:rFonts w:ascii="Times New Roman" w:hAnsi="Times New Roman" w:cs="Times New Roman"/>
        </w:rPr>
        <w:t>http://bit.ly/1ifUUoD</w:t>
      </w:r>
      <w:r w:rsidRPr="00550851">
        <w:rPr>
          <w:rFonts w:ascii="Times New Roman" w:hAnsi="Times New Roman" w:cs="Times New Roman"/>
        </w:rPr>
        <w:t>. Acceso 9 de marzo de 2016.</w:t>
      </w:r>
    </w:p>
  </w:footnote>
  <w:footnote w:id="4">
    <w:p w14:paraId="7388D277" w14:textId="5D65DB14" w:rsidR="00C6233B" w:rsidRPr="00550851" w:rsidRDefault="00C6233B" w:rsidP="00B4194F">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737596">
        <w:rPr>
          <w:rFonts w:ascii="Times New Roman" w:hAnsi="Times New Roman" w:cs="Times New Roman"/>
        </w:rPr>
        <w:t>http://bit.ly/1p8hfzG. Acceso</w:t>
      </w:r>
      <w:r w:rsidRPr="00550851">
        <w:rPr>
          <w:rFonts w:ascii="Times New Roman" w:hAnsi="Times New Roman" w:cs="Times New Roman"/>
        </w:rPr>
        <w:t xml:space="preserve"> 9 de marzo de 2016.</w:t>
      </w:r>
    </w:p>
  </w:footnote>
  <w:footnote w:id="5">
    <w:p w14:paraId="5EF1B280" w14:textId="77777777" w:rsidR="00C6233B" w:rsidRPr="00737596" w:rsidRDefault="00C6233B" w:rsidP="003A7502">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Se debe tener en cuenta que SII solo reporta a trabajadores dependientes, mientras que NENE hace una aproximación a todo tipo de trabajadores (dependientes, independientes, formales e informales).</w:t>
      </w:r>
    </w:p>
  </w:footnote>
  <w:footnote w:id="6">
    <w:p w14:paraId="1B2B1401" w14:textId="77777777" w:rsidR="00C6233B" w:rsidRPr="00550851" w:rsidDel="00B859BD" w:rsidRDefault="00C6233B" w:rsidP="00615CF0">
      <w:pPr>
        <w:pStyle w:val="FootnoteText"/>
        <w:ind w:left="284" w:hanging="284"/>
        <w:jc w:val="both"/>
        <w:rPr>
          <w:del w:id="607" w:author="Observatorio 02" w:date="2017-03-16T11:34:00Z"/>
          <w:rFonts w:ascii="Times New Roman" w:hAnsi="Times New Roman" w:cs="Times New Roman"/>
        </w:rPr>
      </w:pPr>
      <w:del w:id="608" w:author="Observatorio 02" w:date="2017-03-16T11:34:00Z">
        <w:r w:rsidRPr="00550851" w:rsidDel="00B859BD">
          <w:rPr>
            <w:rStyle w:val="FootnoteReference"/>
            <w:rFonts w:ascii="Times New Roman" w:hAnsi="Times New Roman" w:cs="Times New Roman"/>
          </w:rPr>
          <w:footnoteRef/>
        </w:r>
        <w:r w:rsidRPr="00550851" w:rsidDel="00B859BD">
          <w:rPr>
            <w:rFonts w:ascii="Times New Roman" w:hAnsi="Times New Roman" w:cs="Times New Roman"/>
          </w:rPr>
          <w:delText xml:space="preserve">  </w:delText>
        </w:r>
        <w:r w:rsidRPr="00550851" w:rsidDel="00B859BD">
          <w:rPr>
            <w:rFonts w:ascii="Times New Roman" w:hAnsi="Times New Roman" w:cs="Times New Roman"/>
          </w:rPr>
          <w:tab/>
          <w:delText>Los trabajadores unipersonales corresponden a aquellos que trabajan por cuenta propia y que no tienen trabajadores a cargo.</w:delText>
        </w:r>
      </w:del>
    </w:p>
  </w:footnote>
  <w:footnote w:id="7">
    <w:p w14:paraId="106BC963" w14:textId="77777777" w:rsidR="00C6233B" w:rsidRPr="00550851" w:rsidRDefault="00C6233B" w:rsidP="00B859BD">
      <w:pPr>
        <w:pStyle w:val="FootnoteText"/>
        <w:ind w:left="284" w:hanging="284"/>
        <w:jc w:val="both"/>
        <w:rPr>
          <w:ins w:id="814" w:author="Observatorio 02" w:date="2017-03-16T11:35:00Z"/>
          <w:rFonts w:ascii="Times New Roman" w:hAnsi="Times New Roman" w:cs="Times New Roman"/>
        </w:rPr>
      </w:pPr>
      <w:ins w:id="815" w:author="Observatorio 02" w:date="2017-03-16T11:35:00Z">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Los trabajadores unipersonales corresponden a aquellos que trabajan por cuenta propia y que no tienen trabajadores a cargo.</w:t>
        </w:r>
      </w:ins>
    </w:p>
  </w:footnote>
  <w:footnote w:id="8">
    <w:p w14:paraId="0B70A9C8" w14:textId="6357F84C" w:rsidR="00C6233B" w:rsidRPr="00EF61A6" w:rsidRDefault="00C6233B" w:rsidP="00737596">
      <w:pPr>
        <w:pStyle w:val="FootnoteText"/>
        <w:ind w:left="284" w:hanging="284"/>
        <w:jc w:val="both"/>
        <w:rPr>
          <w:rFonts w:ascii="Times New Roman" w:hAnsi="Times New Roman" w:cs="Times New Roman"/>
        </w:rPr>
      </w:pPr>
      <w:r w:rsidRPr="00550851">
        <w:rPr>
          <w:rStyle w:val="FootnoteReference"/>
          <w:rFonts w:ascii="Times New Roman" w:hAnsi="Times New Roman" w:cs="Times New Roman"/>
        </w:rPr>
        <w:footnoteRef/>
      </w:r>
      <w:r w:rsidRPr="00550851">
        <w:rPr>
          <w:rFonts w:ascii="Times New Roman" w:hAnsi="Times New Roman" w:cs="Times New Roman"/>
        </w:rPr>
        <w:t xml:space="preserve"> </w:t>
      </w:r>
      <w:r w:rsidRPr="00550851">
        <w:rPr>
          <w:rFonts w:ascii="Times New Roman" w:hAnsi="Times New Roman" w:cs="Times New Roman"/>
        </w:rPr>
        <w:tab/>
        <w:t xml:space="preserve">En este caso se utiliza </w:t>
      </w:r>
      <w:r w:rsidRPr="002E55A9">
        <w:rPr>
          <w:rFonts w:ascii="Times New Roman" w:hAnsi="Times New Roman" w:cs="Times New Roman"/>
        </w:rPr>
        <w:t>CIIU</w:t>
      </w:r>
      <w:r w:rsidRPr="00EF61A6">
        <w:rPr>
          <w:rFonts w:ascii="Times New Roman" w:hAnsi="Times New Roman" w:cs="Times New Roman"/>
        </w:rPr>
        <w:t>-Rev3, a 3 dígitos.</w:t>
      </w:r>
    </w:p>
  </w:footnote>
  <w:footnote w:id="9">
    <w:p w14:paraId="141FF3FA" w14:textId="77777777" w:rsidR="00C6233B" w:rsidRPr="00AF1011" w:rsidRDefault="00C6233B" w:rsidP="00417A63">
      <w:pPr>
        <w:pStyle w:val="FootnoteText"/>
        <w:jc w:val="both"/>
        <w:rPr>
          <w:rFonts w:ascii="Times New Roman" w:hAnsi="Times New Roman" w:cs="Times New Roman"/>
        </w:rPr>
      </w:pPr>
      <w:r w:rsidRPr="002E55A9">
        <w:rPr>
          <w:rStyle w:val="FootnoteReference"/>
          <w:rFonts w:ascii="Times New Roman" w:hAnsi="Times New Roman" w:cs="Times New Roman"/>
        </w:rPr>
        <w:footnoteRef/>
      </w:r>
      <w:r w:rsidRPr="002E55A9">
        <w:rPr>
          <w:rFonts w:ascii="Times New Roman" w:hAnsi="Times New Roman" w:cs="Times New Roman"/>
        </w:rPr>
        <w:t xml:space="preserve"> Para medir migraciones internas se utilizó como </w:t>
      </w:r>
      <w:r w:rsidRPr="00AF1011">
        <w:rPr>
          <w:rFonts w:ascii="Times New Roman" w:hAnsi="Times New Roman" w:cs="Times New Roman"/>
          <w:i/>
        </w:rPr>
        <w:t>proxy</w:t>
      </w:r>
      <w:r w:rsidRPr="00AF1011">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10">
    <w:p w14:paraId="0B3FA022" w14:textId="2AA215A9" w:rsidR="00C6233B" w:rsidRPr="00737596" w:rsidDel="0021199A" w:rsidRDefault="00C6233B" w:rsidP="00AF1011">
      <w:pPr>
        <w:spacing w:line="276" w:lineRule="auto"/>
        <w:ind w:left="708" w:hanging="708"/>
        <w:jc w:val="both"/>
        <w:rPr>
          <w:del w:id="7165" w:author="Observatorio 02" w:date="2017-03-17T17:13:00Z"/>
          <w:sz w:val="20"/>
          <w:szCs w:val="20"/>
          <w:lang w:val="es-CL"/>
        </w:rPr>
      </w:pPr>
      <w:del w:id="7166" w:author="Observatorio 02" w:date="2017-03-17T17:13:00Z">
        <w:r w:rsidRPr="00AF1011" w:rsidDel="0021199A">
          <w:rPr>
            <w:rStyle w:val="FootnoteReference"/>
            <w:sz w:val="20"/>
            <w:szCs w:val="20"/>
          </w:rPr>
          <w:footnoteRef/>
        </w:r>
        <w:r w:rsidRPr="00AF1011" w:rsidDel="0021199A">
          <w:rPr>
            <w:sz w:val="20"/>
            <w:szCs w:val="20"/>
            <w:lang w:val="es-CL"/>
          </w:rPr>
          <w:delText xml:space="preserve"> </w:delText>
        </w:r>
        <w:r w:rsidRPr="00AF1011" w:rsidDel="0021199A">
          <w:rPr>
            <w:color w:val="000000" w:themeColor="text1"/>
            <w:sz w:val="20"/>
            <w:szCs w:val="20"/>
            <w:lang w:val="es-CL"/>
          </w:rPr>
          <w:delText>Ocupaciones presentadas en la encuesta Casen 2013, utilizando la codificación CIUO-88.</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D1478"/>
    <w:multiLevelType w:val="hybridMultilevel"/>
    <w:tmpl w:val="64FEE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1B187B"/>
    <w:multiLevelType w:val="hybridMultilevel"/>
    <w:tmpl w:val="C206FC3E"/>
    <w:lvl w:ilvl="0" w:tplc="BA60A9AA">
      <w:start w:val="5"/>
      <w:numFmt w:val="bullet"/>
      <w:lvlText w:val="-"/>
      <w:lvlJc w:val="left"/>
      <w:pPr>
        <w:ind w:left="720" w:hanging="360"/>
      </w:pPr>
      <w:rPr>
        <w:rFonts w:ascii="Calibri" w:eastAsiaTheme="minorHAnsi" w:hAnsi="Calibri" w:cstheme="minorBidi" w:hint="default"/>
      </w:rPr>
    </w:lvl>
    <w:lvl w:ilvl="1" w:tplc="BA60A9AA">
      <w:start w:val="5"/>
      <w:numFmt w:val="bullet"/>
      <w:lvlText w:val="-"/>
      <w:lvlJc w:val="left"/>
      <w:pPr>
        <w:ind w:left="1440" w:hanging="360"/>
      </w:pPr>
      <w:rPr>
        <w:rFonts w:ascii="Calibri" w:eastAsiaTheme="minorHAnsi" w:hAnsi="Calibri"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4E65C2"/>
    <w:multiLevelType w:val="hybridMultilevel"/>
    <w:tmpl w:val="420E91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32FB0"/>
    <w:multiLevelType w:val="hybridMultilevel"/>
    <w:tmpl w:val="59CE9E9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6A20B71"/>
    <w:multiLevelType w:val="hybridMultilevel"/>
    <w:tmpl w:val="43348D0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A446813"/>
    <w:multiLevelType w:val="hybridMultilevel"/>
    <w:tmpl w:val="061A6B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B3A2889"/>
    <w:multiLevelType w:val="hybridMultilevel"/>
    <w:tmpl w:val="780A927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27094E5C"/>
    <w:multiLevelType w:val="multilevel"/>
    <w:tmpl w:val="63AE9C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75055D1"/>
    <w:multiLevelType w:val="hybridMultilevel"/>
    <w:tmpl w:val="E8860B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78A0B85"/>
    <w:multiLevelType w:val="hybridMultilevel"/>
    <w:tmpl w:val="486811C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29A25E91"/>
    <w:multiLevelType w:val="hybridMultilevel"/>
    <w:tmpl w:val="543034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04F79D2"/>
    <w:multiLevelType w:val="hybridMultilevel"/>
    <w:tmpl w:val="9C84E83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3B351DF4"/>
    <w:multiLevelType w:val="hybridMultilevel"/>
    <w:tmpl w:val="C400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BB67458"/>
    <w:multiLevelType w:val="hybridMultilevel"/>
    <w:tmpl w:val="6452227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C3C0F49"/>
    <w:multiLevelType w:val="hybridMultilevel"/>
    <w:tmpl w:val="43FA2E9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E700D0E"/>
    <w:multiLevelType w:val="hybridMultilevel"/>
    <w:tmpl w:val="1CB23A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2B4338C"/>
    <w:multiLevelType w:val="hybridMultilevel"/>
    <w:tmpl w:val="96B87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466389B"/>
    <w:multiLevelType w:val="hybridMultilevel"/>
    <w:tmpl w:val="84FE8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46921D9"/>
    <w:multiLevelType w:val="hybridMultilevel"/>
    <w:tmpl w:val="4522BC74"/>
    <w:lvl w:ilvl="0" w:tplc="BA60A9AA">
      <w:start w:val="5"/>
      <w:numFmt w:val="bullet"/>
      <w:lvlText w:val="-"/>
      <w:lvlJc w:val="left"/>
      <w:pPr>
        <w:ind w:left="360" w:hanging="360"/>
      </w:pPr>
      <w:rPr>
        <w:rFonts w:ascii="Calibri" w:eastAsiaTheme="minorHAnsi" w:hAnsi="Calibri" w:cstheme="minorBidi" w:hint="default"/>
      </w:rPr>
    </w:lvl>
    <w:lvl w:ilvl="1" w:tplc="340A0003" w:tentative="1">
      <w:start w:val="1"/>
      <w:numFmt w:val="bullet"/>
      <w:lvlText w:val="o"/>
      <w:lvlJc w:val="left"/>
      <w:pPr>
        <w:ind w:left="360" w:hanging="360"/>
      </w:pPr>
      <w:rPr>
        <w:rFonts w:ascii="Courier New" w:hAnsi="Courier New" w:cs="Courier New" w:hint="default"/>
      </w:rPr>
    </w:lvl>
    <w:lvl w:ilvl="2" w:tplc="340A0005" w:tentative="1">
      <w:start w:val="1"/>
      <w:numFmt w:val="bullet"/>
      <w:lvlText w:val=""/>
      <w:lvlJc w:val="left"/>
      <w:pPr>
        <w:ind w:left="1080" w:hanging="360"/>
      </w:pPr>
      <w:rPr>
        <w:rFonts w:ascii="Wingdings" w:hAnsi="Wingdings" w:hint="default"/>
      </w:rPr>
    </w:lvl>
    <w:lvl w:ilvl="3" w:tplc="340A0001" w:tentative="1">
      <w:start w:val="1"/>
      <w:numFmt w:val="bullet"/>
      <w:lvlText w:val=""/>
      <w:lvlJc w:val="left"/>
      <w:pPr>
        <w:ind w:left="1800" w:hanging="360"/>
      </w:pPr>
      <w:rPr>
        <w:rFonts w:ascii="Symbol" w:hAnsi="Symbol" w:hint="default"/>
      </w:rPr>
    </w:lvl>
    <w:lvl w:ilvl="4" w:tplc="340A0003" w:tentative="1">
      <w:start w:val="1"/>
      <w:numFmt w:val="bullet"/>
      <w:lvlText w:val="o"/>
      <w:lvlJc w:val="left"/>
      <w:pPr>
        <w:ind w:left="2520" w:hanging="360"/>
      </w:pPr>
      <w:rPr>
        <w:rFonts w:ascii="Courier New" w:hAnsi="Courier New" w:cs="Courier New" w:hint="default"/>
      </w:rPr>
    </w:lvl>
    <w:lvl w:ilvl="5" w:tplc="340A0005" w:tentative="1">
      <w:start w:val="1"/>
      <w:numFmt w:val="bullet"/>
      <w:lvlText w:val=""/>
      <w:lvlJc w:val="left"/>
      <w:pPr>
        <w:ind w:left="3240" w:hanging="360"/>
      </w:pPr>
      <w:rPr>
        <w:rFonts w:ascii="Wingdings" w:hAnsi="Wingdings" w:hint="default"/>
      </w:rPr>
    </w:lvl>
    <w:lvl w:ilvl="6" w:tplc="340A0001" w:tentative="1">
      <w:start w:val="1"/>
      <w:numFmt w:val="bullet"/>
      <w:lvlText w:val=""/>
      <w:lvlJc w:val="left"/>
      <w:pPr>
        <w:ind w:left="3960" w:hanging="360"/>
      </w:pPr>
      <w:rPr>
        <w:rFonts w:ascii="Symbol" w:hAnsi="Symbol" w:hint="default"/>
      </w:rPr>
    </w:lvl>
    <w:lvl w:ilvl="7" w:tplc="340A0003" w:tentative="1">
      <w:start w:val="1"/>
      <w:numFmt w:val="bullet"/>
      <w:lvlText w:val="o"/>
      <w:lvlJc w:val="left"/>
      <w:pPr>
        <w:ind w:left="4680" w:hanging="360"/>
      </w:pPr>
      <w:rPr>
        <w:rFonts w:ascii="Courier New" w:hAnsi="Courier New" w:cs="Courier New" w:hint="default"/>
      </w:rPr>
    </w:lvl>
    <w:lvl w:ilvl="8" w:tplc="340A0005" w:tentative="1">
      <w:start w:val="1"/>
      <w:numFmt w:val="bullet"/>
      <w:lvlText w:val=""/>
      <w:lvlJc w:val="left"/>
      <w:pPr>
        <w:ind w:left="5400" w:hanging="360"/>
      </w:pPr>
      <w:rPr>
        <w:rFonts w:ascii="Wingdings" w:hAnsi="Wingdings" w:hint="default"/>
      </w:rPr>
    </w:lvl>
  </w:abstractNum>
  <w:abstractNum w:abstractNumId="21" w15:restartNumberingAfterBreak="0">
    <w:nsid w:val="4AC417E7"/>
    <w:multiLevelType w:val="hybridMultilevel"/>
    <w:tmpl w:val="80B066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0B5711F"/>
    <w:multiLevelType w:val="hybridMultilevel"/>
    <w:tmpl w:val="EFA2BC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51EB5C29"/>
    <w:multiLevelType w:val="hybridMultilevel"/>
    <w:tmpl w:val="AA24A9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31A40DE"/>
    <w:multiLevelType w:val="hybridMultilevel"/>
    <w:tmpl w:val="7C6A7CE0"/>
    <w:lvl w:ilvl="0" w:tplc="BA60A9AA">
      <w:start w:val="5"/>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D42E7"/>
    <w:multiLevelType w:val="hybridMultilevel"/>
    <w:tmpl w:val="984C4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912867"/>
    <w:multiLevelType w:val="hybridMultilevel"/>
    <w:tmpl w:val="251047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3D12E89"/>
    <w:multiLevelType w:val="hybridMultilevel"/>
    <w:tmpl w:val="D61EF9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7055B3"/>
    <w:multiLevelType w:val="hybridMultilevel"/>
    <w:tmpl w:val="1332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B203033"/>
    <w:multiLevelType w:val="hybridMultilevel"/>
    <w:tmpl w:val="C4A80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F1F617C"/>
    <w:multiLevelType w:val="hybridMultilevel"/>
    <w:tmpl w:val="B17A1A4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60444DC4"/>
    <w:multiLevelType w:val="hybridMultilevel"/>
    <w:tmpl w:val="40740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04E57ED"/>
    <w:multiLevelType w:val="hybridMultilevel"/>
    <w:tmpl w:val="E32A83F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1D60B42"/>
    <w:multiLevelType w:val="hybridMultilevel"/>
    <w:tmpl w:val="43B288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3A73F57"/>
    <w:multiLevelType w:val="hybridMultilevel"/>
    <w:tmpl w:val="76D64B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3D53AB2"/>
    <w:multiLevelType w:val="hybridMultilevel"/>
    <w:tmpl w:val="FEB6417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791050A"/>
    <w:multiLevelType w:val="hybridMultilevel"/>
    <w:tmpl w:val="EEEED3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699D788A"/>
    <w:multiLevelType w:val="hybridMultilevel"/>
    <w:tmpl w:val="0B169D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FB3797B"/>
    <w:multiLevelType w:val="hybridMultilevel"/>
    <w:tmpl w:val="7E0E67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FD219B5"/>
    <w:multiLevelType w:val="hybridMultilevel"/>
    <w:tmpl w:val="E4E81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3B2B6B"/>
    <w:multiLevelType w:val="hybridMultilevel"/>
    <w:tmpl w:val="B52851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1FD4694"/>
    <w:multiLevelType w:val="hybridMultilevel"/>
    <w:tmpl w:val="693A5A2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727F2FB3"/>
    <w:multiLevelType w:val="hybridMultilevel"/>
    <w:tmpl w:val="4F7CAA9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44723CB"/>
    <w:multiLevelType w:val="hybridMultilevel"/>
    <w:tmpl w:val="D3AC2A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7BB21A9"/>
    <w:multiLevelType w:val="hybridMultilevel"/>
    <w:tmpl w:val="00B68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18"/>
  </w:num>
  <w:num w:numId="3">
    <w:abstractNumId w:val="37"/>
  </w:num>
  <w:num w:numId="4">
    <w:abstractNumId w:val="1"/>
  </w:num>
  <w:num w:numId="5">
    <w:abstractNumId w:val="19"/>
  </w:num>
  <w:num w:numId="6">
    <w:abstractNumId w:val="33"/>
  </w:num>
  <w:num w:numId="7">
    <w:abstractNumId w:val="39"/>
  </w:num>
  <w:num w:numId="8">
    <w:abstractNumId w:val="29"/>
  </w:num>
  <w:num w:numId="9">
    <w:abstractNumId w:val="15"/>
  </w:num>
  <w:num w:numId="10">
    <w:abstractNumId w:val="24"/>
  </w:num>
  <w:num w:numId="11">
    <w:abstractNumId w:val="17"/>
  </w:num>
  <w:num w:numId="12">
    <w:abstractNumId w:val="34"/>
  </w:num>
  <w:num w:numId="13">
    <w:abstractNumId w:val="21"/>
  </w:num>
  <w:num w:numId="14">
    <w:abstractNumId w:val="28"/>
  </w:num>
  <w:num w:numId="15">
    <w:abstractNumId w:val="10"/>
  </w:num>
  <w:num w:numId="16">
    <w:abstractNumId w:val="2"/>
  </w:num>
  <w:num w:numId="17">
    <w:abstractNumId w:val="43"/>
  </w:num>
  <w:num w:numId="18">
    <w:abstractNumId w:val="14"/>
  </w:num>
  <w:num w:numId="19">
    <w:abstractNumId w:val="23"/>
  </w:num>
  <w:num w:numId="20">
    <w:abstractNumId w:val="31"/>
  </w:num>
  <w:num w:numId="21">
    <w:abstractNumId w:val="27"/>
  </w:num>
  <w:num w:numId="22">
    <w:abstractNumId w:val="38"/>
  </w:num>
  <w:num w:numId="23">
    <w:abstractNumId w:val="36"/>
  </w:num>
  <w:num w:numId="24">
    <w:abstractNumId w:val="25"/>
  </w:num>
  <w:num w:numId="25">
    <w:abstractNumId w:val="32"/>
  </w:num>
  <w:num w:numId="26">
    <w:abstractNumId w:val="20"/>
  </w:num>
  <w:num w:numId="27">
    <w:abstractNumId w:val="16"/>
  </w:num>
  <w:num w:numId="28">
    <w:abstractNumId w:val="22"/>
  </w:num>
  <w:num w:numId="29">
    <w:abstractNumId w:val="44"/>
  </w:num>
  <w:num w:numId="30">
    <w:abstractNumId w:val="42"/>
  </w:num>
  <w:num w:numId="31">
    <w:abstractNumId w:val="3"/>
  </w:num>
  <w:num w:numId="32">
    <w:abstractNumId w:val="41"/>
  </w:num>
  <w:num w:numId="33">
    <w:abstractNumId w:val="7"/>
  </w:num>
  <w:num w:numId="34">
    <w:abstractNumId w:val="5"/>
  </w:num>
  <w:num w:numId="35">
    <w:abstractNumId w:val="4"/>
  </w:num>
  <w:num w:numId="36">
    <w:abstractNumId w:val="11"/>
  </w:num>
  <w:num w:numId="37">
    <w:abstractNumId w:val="35"/>
  </w:num>
  <w:num w:numId="38">
    <w:abstractNumId w:val="13"/>
  </w:num>
  <w:num w:numId="39">
    <w:abstractNumId w:val="8"/>
  </w:num>
  <w:num w:numId="40">
    <w:abstractNumId w:val="0"/>
  </w:num>
  <w:num w:numId="41">
    <w:abstractNumId w:val="45"/>
  </w:num>
  <w:num w:numId="42">
    <w:abstractNumId w:val="12"/>
  </w:num>
  <w:num w:numId="43">
    <w:abstractNumId w:val="40"/>
  </w:num>
  <w:num w:numId="44">
    <w:abstractNumId w:val="26"/>
  </w:num>
  <w:num w:numId="45">
    <w:abstractNumId w:val="6"/>
  </w:num>
  <w:num w:numId="46">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03"/>
    <w:rsid w:val="00003367"/>
    <w:rsid w:val="00003C43"/>
    <w:rsid w:val="00012AC0"/>
    <w:rsid w:val="00013A88"/>
    <w:rsid w:val="00015CE4"/>
    <w:rsid w:val="00020C1A"/>
    <w:rsid w:val="00022293"/>
    <w:rsid w:val="00023A26"/>
    <w:rsid w:val="00023CC4"/>
    <w:rsid w:val="00023F2B"/>
    <w:rsid w:val="000243F8"/>
    <w:rsid w:val="00027EE3"/>
    <w:rsid w:val="00030B14"/>
    <w:rsid w:val="0003108B"/>
    <w:rsid w:val="000311D2"/>
    <w:rsid w:val="00031A5D"/>
    <w:rsid w:val="00033C0E"/>
    <w:rsid w:val="000346E9"/>
    <w:rsid w:val="000359FF"/>
    <w:rsid w:val="00043CB1"/>
    <w:rsid w:val="00043F4E"/>
    <w:rsid w:val="000449EE"/>
    <w:rsid w:val="00044E32"/>
    <w:rsid w:val="000451D7"/>
    <w:rsid w:val="00046A34"/>
    <w:rsid w:val="0004746F"/>
    <w:rsid w:val="00047753"/>
    <w:rsid w:val="0005539E"/>
    <w:rsid w:val="00056515"/>
    <w:rsid w:val="00056FCA"/>
    <w:rsid w:val="00057877"/>
    <w:rsid w:val="00060164"/>
    <w:rsid w:val="000602C5"/>
    <w:rsid w:val="00060E74"/>
    <w:rsid w:val="00073C0D"/>
    <w:rsid w:val="00074D95"/>
    <w:rsid w:val="00075504"/>
    <w:rsid w:val="00083253"/>
    <w:rsid w:val="00083763"/>
    <w:rsid w:val="00084420"/>
    <w:rsid w:val="00084591"/>
    <w:rsid w:val="00085D8C"/>
    <w:rsid w:val="00086C87"/>
    <w:rsid w:val="00091B1C"/>
    <w:rsid w:val="00094632"/>
    <w:rsid w:val="00094DB0"/>
    <w:rsid w:val="0009567C"/>
    <w:rsid w:val="00097959"/>
    <w:rsid w:val="000A3DB6"/>
    <w:rsid w:val="000A45E6"/>
    <w:rsid w:val="000A5D00"/>
    <w:rsid w:val="000A606D"/>
    <w:rsid w:val="000A6088"/>
    <w:rsid w:val="000B0701"/>
    <w:rsid w:val="000B3CAA"/>
    <w:rsid w:val="000B4338"/>
    <w:rsid w:val="000B4364"/>
    <w:rsid w:val="000B48FC"/>
    <w:rsid w:val="000B5B30"/>
    <w:rsid w:val="000B6837"/>
    <w:rsid w:val="000B7034"/>
    <w:rsid w:val="000B746C"/>
    <w:rsid w:val="000B7AE9"/>
    <w:rsid w:val="000C1AB0"/>
    <w:rsid w:val="000C2152"/>
    <w:rsid w:val="000C3FB6"/>
    <w:rsid w:val="000C7BFE"/>
    <w:rsid w:val="000D1446"/>
    <w:rsid w:val="000D1AE1"/>
    <w:rsid w:val="000D29AC"/>
    <w:rsid w:val="000D3B58"/>
    <w:rsid w:val="000D4146"/>
    <w:rsid w:val="000D42FD"/>
    <w:rsid w:val="000D4F9A"/>
    <w:rsid w:val="000D6398"/>
    <w:rsid w:val="000D760B"/>
    <w:rsid w:val="000E2F3B"/>
    <w:rsid w:val="000E4162"/>
    <w:rsid w:val="000E53EF"/>
    <w:rsid w:val="000E57E6"/>
    <w:rsid w:val="000E587D"/>
    <w:rsid w:val="000E5BEC"/>
    <w:rsid w:val="000E7F6E"/>
    <w:rsid w:val="000F05F4"/>
    <w:rsid w:val="000F1CF6"/>
    <w:rsid w:val="000F2B2B"/>
    <w:rsid w:val="000F30FF"/>
    <w:rsid w:val="000F57BA"/>
    <w:rsid w:val="000F658D"/>
    <w:rsid w:val="000F6DEF"/>
    <w:rsid w:val="00101AEA"/>
    <w:rsid w:val="00102003"/>
    <w:rsid w:val="00102549"/>
    <w:rsid w:val="00103118"/>
    <w:rsid w:val="0010439A"/>
    <w:rsid w:val="00104F0B"/>
    <w:rsid w:val="0010648B"/>
    <w:rsid w:val="001115B9"/>
    <w:rsid w:val="00113169"/>
    <w:rsid w:val="00122F9A"/>
    <w:rsid w:val="00124704"/>
    <w:rsid w:val="00126BBE"/>
    <w:rsid w:val="00127BA2"/>
    <w:rsid w:val="001319FC"/>
    <w:rsid w:val="001353C7"/>
    <w:rsid w:val="00135B76"/>
    <w:rsid w:val="00135F93"/>
    <w:rsid w:val="00136026"/>
    <w:rsid w:val="00141A60"/>
    <w:rsid w:val="0014214D"/>
    <w:rsid w:val="00142466"/>
    <w:rsid w:val="001431C1"/>
    <w:rsid w:val="0014478A"/>
    <w:rsid w:val="00145317"/>
    <w:rsid w:val="00150873"/>
    <w:rsid w:val="001560DE"/>
    <w:rsid w:val="0016100C"/>
    <w:rsid w:val="00161AD3"/>
    <w:rsid w:val="0016215A"/>
    <w:rsid w:val="00163739"/>
    <w:rsid w:val="001673AD"/>
    <w:rsid w:val="00170D4C"/>
    <w:rsid w:val="00171C88"/>
    <w:rsid w:val="001760C6"/>
    <w:rsid w:val="00190379"/>
    <w:rsid w:val="00190542"/>
    <w:rsid w:val="00191BF5"/>
    <w:rsid w:val="00191E54"/>
    <w:rsid w:val="00194DCB"/>
    <w:rsid w:val="00195191"/>
    <w:rsid w:val="00196A74"/>
    <w:rsid w:val="001A225D"/>
    <w:rsid w:val="001A347A"/>
    <w:rsid w:val="001A4A91"/>
    <w:rsid w:val="001A668C"/>
    <w:rsid w:val="001A7F94"/>
    <w:rsid w:val="001B1879"/>
    <w:rsid w:val="001B1D4A"/>
    <w:rsid w:val="001B1E75"/>
    <w:rsid w:val="001B2B13"/>
    <w:rsid w:val="001B7848"/>
    <w:rsid w:val="001C41F3"/>
    <w:rsid w:val="001C4F96"/>
    <w:rsid w:val="001C652F"/>
    <w:rsid w:val="001C78AE"/>
    <w:rsid w:val="001D3EFE"/>
    <w:rsid w:val="001D49A0"/>
    <w:rsid w:val="001D4D87"/>
    <w:rsid w:val="001D5C43"/>
    <w:rsid w:val="001D707D"/>
    <w:rsid w:val="001E1C73"/>
    <w:rsid w:val="001E255A"/>
    <w:rsid w:val="001E2B98"/>
    <w:rsid w:val="001E667D"/>
    <w:rsid w:val="001F3583"/>
    <w:rsid w:val="001F3660"/>
    <w:rsid w:val="001F396C"/>
    <w:rsid w:val="001F550E"/>
    <w:rsid w:val="001F5A00"/>
    <w:rsid w:val="001F62BF"/>
    <w:rsid w:val="002016C5"/>
    <w:rsid w:val="00204458"/>
    <w:rsid w:val="002044DB"/>
    <w:rsid w:val="0020463A"/>
    <w:rsid w:val="002069B9"/>
    <w:rsid w:val="0021199A"/>
    <w:rsid w:val="00211C3D"/>
    <w:rsid w:val="00212CA0"/>
    <w:rsid w:val="00212EDE"/>
    <w:rsid w:val="00213862"/>
    <w:rsid w:val="002149C1"/>
    <w:rsid w:val="00221F93"/>
    <w:rsid w:val="002253BC"/>
    <w:rsid w:val="00227EB1"/>
    <w:rsid w:val="0023061B"/>
    <w:rsid w:val="00233D30"/>
    <w:rsid w:val="00235472"/>
    <w:rsid w:val="002354A3"/>
    <w:rsid w:val="00240838"/>
    <w:rsid w:val="00244753"/>
    <w:rsid w:val="002462A4"/>
    <w:rsid w:val="002466CD"/>
    <w:rsid w:val="002522F7"/>
    <w:rsid w:val="0025237E"/>
    <w:rsid w:val="00253576"/>
    <w:rsid w:val="002565C5"/>
    <w:rsid w:val="002579CB"/>
    <w:rsid w:val="002613FE"/>
    <w:rsid w:val="00262C0D"/>
    <w:rsid w:val="00262E0B"/>
    <w:rsid w:val="00264662"/>
    <w:rsid w:val="002653CB"/>
    <w:rsid w:val="00265596"/>
    <w:rsid w:val="00271C3F"/>
    <w:rsid w:val="00271C69"/>
    <w:rsid w:val="002748EA"/>
    <w:rsid w:val="00275E2F"/>
    <w:rsid w:val="002815E8"/>
    <w:rsid w:val="00281694"/>
    <w:rsid w:val="00281AFD"/>
    <w:rsid w:val="002840C6"/>
    <w:rsid w:val="00285002"/>
    <w:rsid w:val="00286917"/>
    <w:rsid w:val="00290594"/>
    <w:rsid w:val="00290D65"/>
    <w:rsid w:val="002A1A1E"/>
    <w:rsid w:val="002A2797"/>
    <w:rsid w:val="002A5851"/>
    <w:rsid w:val="002B0DEB"/>
    <w:rsid w:val="002B1E48"/>
    <w:rsid w:val="002B3AC3"/>
    <w:rsid w:val="002D0EF3"/>
    <w:rsid w:val="002D1FDE"/>
    <w:rsid w:val="002D44FA"/>
    <w:rsid w:val="002D51A6"/>
    <w:rsid w:val="002D6301"/>
    <w:rsid w:val="002D7546"/>
    <w:rsid w:val="002E1B78"/>
    <w:rsid w:val="002E21A1"/>
    <w:rsid w:val="002E55A9"/>
    <w:rsid w:val="002E6BED"/>
    <w:rsid w:val="002E6C1D"/>
    <w:rsid w:val="002E6C49"/>
    <w:rsid w:val="002F153E"/>
    <w:rsid w:val="002F46F0"/>
    <w:rsid w:val="002F4FE0"/>
    <w:rsid w:val="002F6FB8"/>
    <w:rsid w:val="002F7CED"/>
    <w:rsid w:val="00300AE1"/>
    <w:rsid w:val="00305292"/>
    <w:rsid w:val="00306D83"/>
    <w:rsid w:val="00314B07"/>
    <w:rsid w:val="00317FA3"/>
    <w:rsid w:val="003220A1"/>
    <w:rsid w:val="00325AD7"/>
    <w:rsid w:val="00330898"/>
    <w:rsid w:val="00332195"/>
    <w:rsid w:val="003336D3"/>
    <w:rsid w:val="003364CF"/>
    <w:rsid w:val="003376A9"/>
    <w:rsid w:val="00340A8C"/>
    <w:rsid w:val="00341A1D"/>
    <w:rsid w:val="003422A7"/>
    <w:rsid w:val="0034284E"/>
    <w:rsid w:val="00343123"/>
    <w:rsid w:val="003435DE"/>
    <w:rsid w:val="00345BDD"/>
    <w:rsid w:val="0034699C"/>
    <w:rsid w:val="003469C5"/>
    <w:rsid w:val="00346BF5"/>
    <w:rsid w:val="00351186"/>
    <w:rsid w:val="003535BE"/>
    <w:rsid w:val="00354858"/>
    <w:rsid w:val="00356578"/>
    <w:rsid w:val="00356DF8"/>
    <w:rsid w:val="003607C8"/>
    <w:rsid w:val="0036118B"/>
    <w:rsid w:val="003619B7"/>
    <w:rsid w:val="003658A8"/>
    <w:rsid w:val="00366E35"/>
    <w:rsid w:val="0037351D"/>
    <w:rsid w:val="00380FB1"/>
    <w:rsid w:val="00381CB3"/>
    <w:rsid w:val="003864B7"/>
    <w:rsid w:val="00390983"/>
    <w:rsid w:val="00391E9D"/>
    <w:rsid w:val="00392065"/>
    <w:rsid w:val="003928C7"/>
    <w:rsid w:val="00392C33"/>
    <w:rsid w:val="00395A8D"/>
    <w:rsid w:val="00395F0C"/>
    <w:rsid w:val="003A0B34"/>
    <w:rsid w:val="003A34AE"/>
    <w:rsid w:val="003A511C"/>
    <w:rsid w:val="003A6F09"/>
    <w:rsid w:val="003A6FD9"/>
    <w:rsid w:val="003A72F8"/>
    <w:rsid w:val="003A7502"/>
    <w:rsid w:val="003A7915"/>
    <w:rsid w:val="003B008D"/>
    <w:rsid w:val="003B12F9"/>
    <w:rsid w:val="003B13E9"/>
    <w:rsid w:val="003B1660"/>
    <w:rsid w:val="003B1FFB"/>
    <w:rsid w:val="003B75B9"/>
    <w:rsid w:val="003B7DEE"/>
    <w:rsid w:val="003C153D"/>
    <w:rsid w:val="003C1AD6"/>
    <w:rsid w:val="003C39D2"/>
    <w:rsid w:val="003C4889"/>
    <w:rsid w:val="003C5D4C"/>
    <w:rsid w:val="003D1D5D"/>
    <w:rsid w:val="003D2312"/>
    <w:rsid w:val="003D51D7"/>
    <w:rsid w:val="003D76D7"/>
    <w:rsid w:val="003E4F70"/>
    <w:rsid w:val="003E576C"/>
    <w:rsid w:val="003E58EE"/>
    <w:rsid w:val="003E6723"/>
    <w:rsid w:val="003E6B8F"/>
    <w:rsid w:val="003F28DC"/>
    <w:rsid w:val="003F2BF4"/>
    <w:rsid w:val="003F2E76"/>
    <w:rsid w:val="003F41A3"/>
    <w:rsid w:val="003F7641"/>
    <w:rsid w:val="004011EB"/>
    <w:rsid w:val="00401BB9"/>
    <w:rsid w:val="004054E2"/>
    <w:rsid w:val="00411257"/>
    <w:rsid w:val="00411783"/>
    <w:rsid w:val="00411D6A"/>
    <w:rsid w:val="0041359D"/>
    <w:rsid w:val="00416B1D"/>
    <w:rsid w:val="00417A63"/>
    <w:rsid w:val="00420D5E"/>
    <w:rsid w:val="004210ED"/>
    <w:rsid w:val="004234CB"/>
    <w:rsid w:val="004245B2"/>
    <w:rsid w:val="0043085C"/>
    <w:rsid w:val="0043516B"/>
    <w:rsid w:val="004352F4"/>
    <w:rsid w:val="0043533F"/>
    <w:rsid w:val="004410E4"/>
    <w:rsid w:val="004429BA"/>
    <w:rsid w:val="004441CD"/>
    <w:rsid w:val="0045074B"/>
    <w:rsid w:val="00451437"/>
    <w:rsid w:val="00452519"/>
    <w:rsid w:val="004526A7"/>
    <w:rsid w:val="00452E4E"/>
    <w:rsid w:val="004539AB"/>
    <w:rsid w:val="00457EC9"/>
    <w:rsid w:val="004629B6"/>
    <w:rsid w:val="0046610C"/>
    <w:rsid w:val="00472EF3"/>
    <w:rsid w:val="004867C1"/>
    <w:rsid w:val="00490AF1"/>
    <w:rsid w:val="00492C13"/>
    <w:rsid w:val="004977B6"/>
    <w:rsid w:val="004A005A"/>
    <w:rsid w:val="004A50C9"/>
    <w:rsid w:val="004A7A68"/>
    <w:rsid w:val="004B7292"/>
    <w:rsid w:val="004C3BF6"/>
    <w:rsid w:val="004C410C"/>
    <w:rsid w:val="004C5EB7"/>
    <w:rsid w:val="004C74CA"/>
    <w:rsid w:val="004D0606"/>
    <w:rsid w:val="004D098D"/>
    <w:rsid w:val="004D4F5F"/>
    <w:rsid w:val="004D5FF5"/>
    <w:rsid w:val="004E45AC"/>
    <w:rsid w:val="004E5D83"/>
    <w:rsid w:val="004F0480"/>
    <w:rsid w:val="004F06CB"/>
    <w:rsid w:val="004F296B"/>
    <w:rsid w:val="004F41D3"/>
    <w:rsid w:val="004F4B9F"/>
    <w:rsid w:val="004F561A"/>
    <w:rsid w:val="004F785F"/>
    <w:rsid w:val="004F7A35"/>
    <w:rsid w:val="00500688"/>
    <w:rsid w:val="005023A7"/>
    <w:rsid w:val="00504173"/>
    <w:rsid w:val="0051498D"/>
    <w:rsid w:val="005171EC"/>
    <w:rsid w:val="0052133E"/>
    <w:rsid w:val="0052346F"/>
    <w:rsid w:val="00524BDD"/>
    <w:rsid w:val="00527031"/>
    <w:rsid w:val="0053233F"/>
    <w:rsid w:val="005334C5"/>
    <w:rsid w:val="00534887"/>
    <w:rsid w:val="00534FD5"/>
    <w:rsid w:val="005358F8"/>
    <w:rsid w:val="00536217"/>
    <w:rsid w:val="00542C56"/>
    <w:rsid w:val="00544C8A"/>
    <w:rsid w:val="00547943"/>
    <w:rsid w:val="00550851"/>
    <w:rsid w:val="00550DA5"/>
    <w:rsid w:val="00550ECC"/>
    <w:rsid w:val="00552EFE"/>
    <w:rsid w:val="00553CDC"/>
    <w:rsid w:val="005553AB"/>
    <w:rsid w:val="00557F37"/>
    <w:rsid w:val="005607DE"/>
    <w:rsid w:val="005636A3"/>
    <w:rsid w:val="00564564"/>
    <w:rsid w:val="00566BCB"/>
    <w:rsid w:val="00567285"/>
    <w:rsid w:val="005674DF"/>
    <w:rsid w:val="00570D8C"/>
    <w:rsid w:val="00571796"/>
    <w:rsid w:val="00571F03"/>
    <w:rsid w:val="00575F3D"/>
    <w:rsid w:val="00576859"/>
    <w:rsid w:val="005776B0"/>
    <w:rsid w:val="00580BD3"/>
    <w:rsid w:val="005815B8"/>
    <w:rsid w:val="0058287F"/>
    <w:rsid w:val="00583449"/>
    <w:rsid w:val="0058635E"/>
    <w:rsid w:val="00586796"/>
    <w:rsid w:val="00586F41"/>
    <w:rsid w:val="005944AB"/>
    <w:rsid w:val="0059614F"/>
    <w:rsid w:val="005A0AC8"/>
    <w:rsid w:val="005A0B32"/>
    <w:rsid w:val="005A3853"/>
    <w:rsid w:val="005A3C8D"/>
    <w:rsid w:val="005A5DDF"/>
    <w:rsid w:val="005A6E32"/>
    <w:rsid w:val="005B0AB9"/>
    <w:rsid w:val="005B28C8"/>
    <w:rsid w:val="005B5947"/>
    <w:rsid w:val="005B6844"/>
    <w:rsid w:val="005B6BFA"/>
    <w:rsid w:val="005C09E3"/>
    <w:rsid w:val="005C43B7"/>
    <w:rsid w:val="005C54EB"/>
    <w:rsid w:val="005C7052"/>
    <w:rsid w:val="005D06C9"/>
    <w:rsid w:val="005D2175"/>
    <w:rsid w:val="005D29C1"/>
    <w:rsid w:val="005D3B68"/>
    <w:rsid w:val="005D4553"/>
    <w:rsid w:val="005E0D38"/>
    <w:rsid w:val="005E2A99"/>
    <w:rsid w:val="005E462D"/>
    <w:rsid w:val="005F460A"/>
    <w:rsid w:val="005F6687"/>
    <w:rsid w:val="005F6CEA"/>
    <w:rsid w:val="00601DBD"/>
    <w:rsid w:val="00607851"/>
    <w:rsid w:val="006079C3"/>
    <w:rsid w:val="00607C65"/>
    <w:rsid w:val="00610627"/>
    <w:rsid w:val="00613534"/>
    <w:rsid w:val="00614149"/>
    <w:rsid w:val="00615CF0"/>
    <w:rsid w:val="0062169C"/>
    <w:rsid w:val="0062356E"/>
    <w:rsid w:val="00624487"/>
    <w:rsid w:val="00624989"/>
    <w:rsid w:val="0062603A"/>
    <w:rsid w:val="006260A3"/>
    <w:rsid w:val="00630620"/>
    <w:rsid w:val="00631730"/>
    <w:rsid w:val="006318E9"/>
    <w:rsid w:val="00631C90"/>
    <w:rsid w:val="00636F39"/>
    <w:rsid w:val="00637DD0"/>
    <w:rsid w:val="00642611"/>
    <w:rsid w:val="0064316D"/>
    <w:rsid w:val="0064318E"/>
    <w:rsid w:val="006434F4"/>
    <w:rsid w:val="00650AD5"/>
    <w:rsid w:val="00654BC8"/>
    <w:rsid w:val="00655922"/>
    <w:rsid w:val="00660D6D"/>
    <w:rsid w:val="00663BAB"/>
    <w:rsid w:val="00664AC2"/>
    <w:rsid w:val="00666F3B"/>
    <w:rsid w:val="00667539"/>
    <w:rsid w:val="00667CBE"/>
    <w:rsid w:val="00672B78"/>
    <w:rsid w:val="00675CAA"/>
    <w:rsid w:val="00681C36"/>
    <w:rsid w:val="00681E9E"/>
    <w:rsid w:val="00682EEA"/>
    <w:rsid w:val="00682FD8"/>
    <w:rsid w:val="006846F9"/>
    <w:rsid w:val="00685239"/>
    <w:rsid w:val="00685E10"/>
    <w:rsid w:val="00686370"/>
    <w:rsid w:val="00687CF9"/>
    <w:rsid w:val="006901E7"/>
    <w:rsid w:val="00697167"/>
    <w:rsid w:val="006A1C8B"/>
    <w:rsid w:val="006A258A"/>
    <w:rsid w:val="006A2C21"/>
    <w:rsid w:val="006A40DF"/>
    <w:rsid w:val="006B0CA4"/>
    <w:rsid w:val="006B27F4"/>
    <w:rsid w:val="006B53B9"/>
    <w:rsid w:val="006B63E0"/>
    <w:rsid w:val="006C7F9C"/>
    <w:rsid w:val="006D0140"/>
    <w:rsid w:val="006D18F4"/>
    <w:rsid w:val="006D2E2D"/>
    <w:rsid w:val="006D3F55"/>
    <w:rsid w:val="006D552B"/>
    <w:rsid w:val="006E1473"/>
    <w:rsid w:val="006E415F"/>
    <w:rsid w:val="006E4EFD"/>
    <w:rsid w:val="006E53FA"/>
    <w:rsid w:val="006E75AE"/>
    <w:rsid w:val="006F0089"/>
    <w:rsid w:val="006F0A1D"/>
    <w:rsid w:val="006F3184"/>
    <w:rsid w:val="006F3B81"/>
    <w:rsid w:val="006F3F4A"/>
    <w:rsid w:val="006F54B1"/>
    <w:rsid w:val="00701A66"/>
    <w:rsid w:val="00704271"/>
    <w:rsid w:val="007050BE"/>
    <w:rsid w:val="007060EB"/>
    <w:rsid w:val="00706B87"/>
    <w:rsid w:val="00706F9E"/>
    <w:rsid w:val="00710CDD"/>
    <w:rsid w:val="00712A88"/>
    <w:rsid w:val="0071407F"/>
    <w:rsid w:val="00715AA7"/>
    <w:rsid w:val="00716EF2"/>
    <w:rsid w:val="00717AED"/>
    <w:rsid w:val="00717AF0"/>
    <w:rsid w:val="00722C4E"/>
    <w:rsid w:val="007238AE"/>
    <w:rsid w:val="0072419C"/>
    <w:rsid w:val="00726931"/>
    <w:rsid w:val="007278F2"/>
    <w:rsid w:val="00730461"/>
    <w:rsid w:val="00733798"/>
    <w:rsid w:val="00733CB3"/>
    <w:rsid w:val="007362BC"/>
    <w:rsid w:val="00737596"/>
    <w:rsid w:val="00737EFB"/>
    <w:rsid w:val="00742044"/>
    <w:rsid w:val="0074441C"/>
    <w:rsid w:val="007450D0"/>
    <w:rsid w:val="00746ADC"/>
    <w:rsid w:val="0075189C"/>
    <w:rsid w:val="007543FE"/>
    <w:rsid w:val="00754F8D"/>
    <w:rsid w:val="007553F0"/>
    <w:rsid w:val="00756E0E"/>
    <w:rsid w:val="007604F2"/>
    <w:rsid w:val="00761C4E"/>
    <w:rsid w:val="00761C50"/>
    <w:rsid w:val="00765394"/>
    <w:rsid w:val="007656C6"/>
    <w:rsid w:val="00772313"/>
    <w:rsid w:val="00773EC4"/>
    <w:rsid w:val="007741B0"/>
    <w:rsid w:val="00775FC8"/>
    <w:rsid w:val="00776E87"/>
    <w:rsid w:val="007817AC"/>
    <w:rsid w:val="00782950"/>
    <w:rsid w:val="007856AA"/>
    <w:rsid w:val="00791510"/>
    <w:rsid w:val="00793E90"/>
    <w:rsid w:val="007944BA"/>
    <w:rsid w:val="007953DA"/>
    <w:rsid w:val="00796C52"/>
    <w:rsid w:val="007A136B"/>
    <w:rsid w:val="007A2A76"/>
    <w:rsid w:val="007A3409"/>
    <w:rsid w:val="007A3A7C"/>
    <w:rsid w:val="007A7326"/>
    <w:rsid w:val="007B11DF"/>
    <w:rsid w:val="007B3084"/>
    <w:rsid w:val="007B3E4E"/>
    <w:rsid w:val="007B43A3"/>
    <w:rsid w:val="007B502D"/>
    <w:rsid w:val="007C0353"/>
    <w:rsid w:val="007C11DE"/>
    <w:rsid w:val="007C1C7F"/>
    <w:rsid w:val="007C21B1"/>
    <w:rsid w:val="007C5B30"/>
    <w:rsid w:val="007C7808"/>
    <w:rsid w:val="007D26F7"/>
    <w:rsid w:val="007D3F45"/>
    <w:rsid w:val="007D5D7C"/>
    <w:rsid w:val="007E1C29"/>
    <w:rsid w:val="007E33E2"/>
    <w:rsid w:val="007E36A3"/>
    <w:rsid w:val="007E55C1"/>
    <w:rsid w:val="007E615F"/>
    <w:rsid w:val="007E76B7"/>
    <w:rsid w:val="007E7716"/>
    <w:rsid w:val="007F40D1"/>
    <w:rsid w:val="00800CF9"/>
    <w:rsid w:val="008012C4"/>
    <w:rsid w:val="00802B12"/>
    <w:rsid w:val="00803A83"/>
    <w:rsid w:val="00806365"/>
    <w:rsid w:val="00812483"/>
    <w:rsid w:val="008130F9"/>
    <w:rsid w:val="008134CD"/>
    <w:rsid w:val="00813A01"/>
    <w:rsid w:val="00813CC1"/>
    <w:rsid w:val="00820700"/>
    <w:rsid w:val="00820812"/>
    <w:rsid w:val="0082083B"/>
    <w:rsid w:val="0082205C"/>
    <w:rsid w:val="00823493"/>
    <w:rsid w:val="0082401F"/>
    <w:rsid w:val="00824526"/>
    <w:rsid w:val="00826803"/>
    <w:rsid w:val="0082710E"/>
    <w:rsid w:val="00831B75"/>
    <w:rsid w:val="008331D3"/>
    <w:rsid w:val="008344CC"/>
    <w:rsid w:val="0083469F"/>
    <w:rsid w:val="00835096"/>
    <w:rsid w:val="008350F5"/>
    <w:rsid w:val="00835DB4"/>
    <w:rsid w:val="00836216"/>
    <w:rsid w:val="008417E3"/>
    <w:rsid w:val="00844BA7"/>
    <w:rsid w:val="008454CF"/>
    <w:rsid w:val="00845739"/>
    <w:rsid w:val="008505E4"/>
    <w:rsid w:val="008507AF"/>
    <w:rsid w:val="00852919"/>
    <w:rsid w:val="00854131"/>
    <w:rsid w:val="00855EA5"/>
    <w:rsid w:val="00860E6F"/>
    <w:rsid w:val="00861494"/>
    <w:rsid w:val="0086286F"/>
    <w:rsid w:val="008675DB"/>
    <w:rsid w:val="008722C1"/>
    <w:rsid w:val="008812E2"/>
    <w:rsid w:val="00881C28"/>
    <w:rsid w:val="00882AC8"/>
    <w:rsid w:val="0088540E"/>
    <w:rsid w:val="008861E0"/>
    <w:rsid w:val="00887B01"/>
    <w:rsid w:val="00890271"/>
    <w:rsid w:val="00891121"/>
    <w:rsid w:val="00891267"/>
    <w:rsid w:val="00892580"/>
    <w:rsid w:val="008927C5"/>
    <w:rsid w:val="00897470"/>
    <w:rsid w:val="00897EE5"/>
    <w:rsid w:val="008A4F5C"/>
    <w:rsid w:val="008A67D0"/>
    <w:rsid w:val="008A6932"/>
    <w:rsid w:val="008A6CD9"/>
    <w:rsid w:val="008B08BD"/>
    <w:rsid w:val="008B09A5"/>
    <w:rsid w:val="008B1E32"/>
    <w:rsid w:val="008B4819"/>
    <w:rsid w:val="008B521B"/>
    <w:rsid w:val="008B7BDB"/>
    <w:rsid w:val="008C157E"/>
    <w:rsid w:val="008C4F79"/>
    <w:rsid w:val="008C5A4B"/>
    <w:rsid w:val="008C6D09"/>
    <w:rsid w:val="008D234A"/>
    <w:rsid w:val="008D2D30"/>
    <w:rsid w:val="008D2E56"/>
    <w:rsid w:val="008D3FF2"/>
    <w:rsid w:val="008D413D"/>
    <w:rsid w:val="008D4CAF"/>
    <w:rsid w:val="008D7B1F"/>
    <w:rsid w:val="008E4D1B"/>
    <w:rsid w:val="008E50A1"/>
    <w:rsid w:val="008E5650"/>
    <w:rsid w:val="008E5BE6"/>
    <w:rsid w:val="008E76F1"/>
    <w:rsid w:val="008F0578"/>
    <w:rsid w:val="008F05E0"/>
    <w:rsid w:val="008F1077"/>
    <w:rsid w:val="008F1712"/>
    <w:rsid w:val="008F6294"/>
    <w:rsid w:val="008F6CAA"/>
    <w:rsid w:val="00901187"/>
    <w:rsid w:val="00902CDF"/>
    <w:rsid w:val="00910D7D"/>
    <w:rsid w:val="00910F7E"/>
    <w:rsid w:val="0091216E"/>
    <w:rsid w:val="0091334F"/>
    <w:rsid w:val="009156ED"/>
    <w:rsid w:val="00916137"/>
    <w:rsid w:val="009167D5"/>
    <w:rsid w:val="00917F84"/>
    <w:rsid w:val="00920203"/>
    <w:rsid w:val="00920702"/>
    <w:rsid w:val="0092181F"/>
    <w:rsid w:val="009229D1"/>
    <w:rsid w:val="009238C7"/>
    <w:rsid w:val="009275AB"/>
    <w:rsid w:val="0093333F"/>
    <w:rsid w:val="00944E22"/>
    <w:rsid w:val="009517C6"/>
    <w:rsid w:val="0095217F"/>
    <w:rsid w:val="00960FE1"/>
    <w:rsid w:val="00961DF9"/>
    <w:rsid w:val="00963247"/>
    <w:rsid w:val="0096358A"/>
    <w:rsid w:val="0096382F"/>
    <w:rsid w:val="00964DA8"/>
    <w:rsid w:val="00967099"/>
    <w:rsid w:val="00974A31"/>
    <w:rsid w:val="009755D0"/>
    <w:rsid w:val="00976272"/>
    <w:rsid w:val="009779D5"/>
    <w:rsid w:val="00980E56"/>
    <w:rsid w:val="009810AC"/>
    <w:rsid w:val="0098338F"/>
    <w:rsid w:val="00985365"/>
    <w:rsid w:val="00986FF2"/>
    <w:rsid w:val="0099013C"/>
    <w:rsid w:val="009922E6"/>
    <w:rsid w:val="00992CB1"/>
    <w:rsid w:val="0099418A"/>
    <w:rsid w:val="0099702E"/>
    <w:rsid w:val="00997865"/>
    <w:rsid w:val="009A21DD"/>
    <w:rsid w:val="009A46A0"/>
    <w:rsid w:val="009A5B80"/>
    <w:rsid w:val="009A7F18"/>
    <w:rsid w:val="009B415B"/>
    <w:rsid w:val="009B5562"/>
    <w:rsid w:val="009B5F29"/>
    <w:rsid w:val="009C1069"/>
    <w:rsid w:val="009C3E39"/>
    <w:rsid w:val="009C454C"/>
    <w:rsid w:val="009C50A1"/>
    <w:rsid w:val="009C59F2"/>
    <w:rsid w:val="009D24B6"/>
    <w:rsid w:val="009D28A1"/>
    <w:rsid w:val="009D4B44"/>
    <w:rsid w:val="009D4E03"/>
    <w:rsid w:val="009D50B1"/>
    <w:rsid w:val="009E146F"/>
    <w:rsid w:val="009E2550"/>
    <w:rsid w:val="009E7A26"/>
    <w:rsid w:val="009E7FAE"/>
    <w:rsid w:val="009F04C9"/>
    <w:rsid w:val="009F177C"/>
    <w:rsid w:val="009F2A97"/>
    <w:rsid w:val="009F6699"/>
    <w:rsid w:val="009F7B4A"/>
    <w:rsid w:val="00A018D3"/>
    <w:rsid w:val="00A02703"/>
    <w:rsid w:val="00A039D9"/>
    <w:rsid w:val="00A041B3"/>
    <w:rsid w:val="00A0518F"/>
    <w:rsid w:val="00A07166"/>
    <w:rsid w:val="00A10F91"/>
    <w:rsid w:val="00A12006"/>
    <w:rsid w:val="00A1201F"/>
    <w:rsid w:val="00A124E9"/>
    <w:rsid w:val="00A159C5"/>
    <w:rsid w:val="00A15A20"/>
    <w:rsid w:val="00A165F4"/>
    <w:rsid w:val="00A20D97"/>
    <w:rsid w:val="00A219C4"/>
    <w:rsid w:val="00A247CF"/>
    <w:rsid w:val="00A26737"/>
    <w:rsid w:val="00A310BF"/>
    <w:rsid w:val="00A31C6B"/>
    <w:rsid w:val="00A322B1"/>
    <w:rsid w:val="00A46D1C"/>
    <w:rsid w:val="00A47642"/>
    <w:rsid w:val="00A52B10"/>
    <w:rsid w:val="00A562F7"/>
    <w:rsid w:val="00A60EC9"/>
    <w:rsid w:val="00A61B54"/>
    <w:rsid w:val="00A64F4A"/>
    <w:rsid w:val="00A70794"/>
    <w:rsid w:val="00A70FD2"/>
    <w:rsid w:val="00A723AE"/>
    <w:rsid w:val="00A725F2"/>
    <w:rsid w:val="00A7340D"/>
    <w:rsid w:val="00A73E7D"/>
    <w:rsid w:val="00A74388"/>
    <w:rsid w:val="00A7522A"/>
    <w:rsid w:val="00A755D5"/>
    <w:rsid w:val="00A75998"/>
    <w:rsid w:val="00A77F2F"/>
    <w:rsid w:val="00A803D5"/>
    <w:rsid w:val="00A84D7C"/>
    <w:rsid w:val="00A91AD8"/>
    <w:rsid w:val="00A92D5D"/>
    <w:rsid w:val="00A93E84"/>
    <w:rsid w:val="00A95B78"/>
    <w:rsid w:val="00A96B56"/>
    <w:rsid w:val="00A96D98"/>
    <w:rsid w:val="00A978D1"/>
    <w:rsid w:val="00AA1989"/>
    <w:rsid w:val="00AB0021"/>
    <w:rsid w:val="00AB0218"/>
    <w:rsid w:val="00AB0C62"/>
    <w:rsid w:val="00AB1695"/>
    <w:rsid w:val="00AB1F43"/>
    <w:rsid w:val="00AB211E"/>
    <w:rsid w:val="00AB503B"/>
    <w:rsid w:val="00AB61D8"/>
    <w:rsid w:val="00AB7242"/>
    <w:rsid w:val="00AC0E1B"/>
    <w:rsid w:val="00AC0ECE"/>
    <w:rsid w:val="00AC1CA3"/>
    <w:rsid w:val="00AD0F85"/>
    <w:rsid w:val="00AD2559"/>
    <w:rsid w:val="00AD2B63"/>
    <w:rsid w:val="00AD49A1"/>
    <w:rsid w:val="00AE0868"/>
    <w:rsid w:val="00AE1B89"/>
    <w:rsid w:val="00AE3C40"/>
    <w:rsid w:val="00AF02A9"/>
    <w:rsid w:val="00AF1011"/>
    <w:rsid w:val="00B00450"/>
    <w:rsid w:val="00B0103D"/>
    <w:rsid w:val="00B013D3"/>
    <w:rsid w:val="00B01659"/>
    <w:rsid w:val="00B023F8"/>
    <w:rsid w:val="00B04555"/>
    <w:rsid w:val="00B07BE2"/>
    <w:rsid w:val="00B07E82"/>
    <w:rsid w:val="00B1268E"/>
    <w:rsid w:val="00B15042"/>
    <w:rsid w:val="00B155D4"/>
    <w:rsid w:val="00B160FB"/>
    <w:rsid w:val="00B16517"/>
    <w:rsid w:val="00B1664B"/>
    <w:rsid w:val="00B167B3"/>
    <w:rsid w:val="00B21DF4"/>
    <w:rsid w:val="00B24E5D"/>
    <w:rsid w:val="00B258D9"/>
    <w:rsid w:val="00B25F14"/>
    <w:rsid w:val="00B26A21"/>
    <w:rsid w:val="00B34F78"/>
    <w:rsid w:val="00B37449"/>
    <w:rsid w:val="00B40FFD"/>
    <w:rsid w:val="00B4194F"/>
    <w:rsid w:val="00B41A9E"/>
    <w:rsid w:val="00B41BF0"/>
    <w:rsid w:val="00B41BFE"/>
    <w:rsid w:val="00B444B1"/>
    <w:rsid w:val="00B454D1"/>
    <w:rsid w:val="00B4567E"/>
    <w:rsid w:val="00B45DD5"/>
    <w:rsid w:val="00B4615E"/>
    <w:rsid w:val="00B560BB"/>
    <w:rsid w:val="00B57E8A"/>
    <w:rsid w:val="00B6459B"/>
    <w:rsid w:val="00B65209"/>
    <w:rsid w:val="00B67964"/>
    <w:rsid w:val="00B71591"/>
    <w:rsid w:val="00B71979"/>
    <w:rsid w:val="00B73832"/>
    <w:rsid w:val="00B7653A"/>
    <w:rsid w:val="00B7799C"/>
    <w:rsid w:val="00B8391D"/>
    <w:rsid w:val="00B850D2"/>
    <w:rsid w:val="00B859BD"/>
    <w:rsid w:val="00B85FF8"/>
    <w:rsid w:val="00B8703C"/>
    <w:rsid w:val="00B87BD5"/>
    <w:rsid w:val="00B927F1"/>
    <w:rsid w:val="00B96612"/>
    <w:rsid w:val="00BA09AF"/>
    <w:rsid w:val="00BA18C7"/>
    <w:rsid w:val="00BA1EBA"/>
    <w:rsid w:val="00BA4BBB"/>
    <w:rsid w:val="00BA60F4"/>
    <w:rsid w:val="00BA6B1C"/>
    <w:rsid w:val="00BA7E94"/>
    <w:rsid w:val="00BB184F"/>
    <w:rsid w:val="00BB35D6"/>
    <w:rsid w:val="00BB5592"/>
    <w:rsid w:val="00BB58B4"/>
    <w:rsid w:val="00BB6851"/>
    <w:rsid w:val="00BB7E15"/>
    <w:rsid w:val="00BC266E"/>
    <w:rsid w:val="00BC28CA"/>
    <w:rsid w:val="00BC620D"/>
    <w:rsid w:val="00BE12C9"/>
    <w:rsid w:val="00BE37CC"/>
    <w:rsid w:val="00BE42C4"/>
    <w:rsid w:val="00BE4A76"/>
    <w:rsid w:val="00BF229A"/>
    <w:rsid w:val="00BF298B"/>
    <w:rsid w:val="00BF5AD9"/>
    <w:rsid w:val="00BF6044"/>
    <w:rsid w:val="00C00DFD"/>
    <w:rsid w:val="00C02AFF"/>
    <w:rsid w:val="00C03545"/>
    <w:rsid w:val="00C0395D"/>
    <w:rsid w:val="00C03FAC"/>
    <w:rsid w:val="00C062A3"/>
    <w:rsid w:val="00C12CE6"/>
    <w:rsid w:val="00C13E5B"/>
    <w:rsid w:val="00C151DE"/>
    <w:rsid w:val="00C16614"/>
    <w:rsid w:val="00C16E04"/>
    <w:rsid w:val="00C17408"/>
    <w:rsid w:val="00C24216"/>
    <w:rsid w:val="00C258B1"/>
    <w:rsid w:val="00C270CA"/>
    <w:rsid w:val="00C2714A"/>
    <w:rsid w:val="00C30151"/>
    <w:rsid w:val="00C3558D"/>
    <w:rsid w:val="00C4063B"/>
    <w:rsid w:val="00C43400"/>
    <w:rsid w:val="00C44CDE"/>
    <w:rsid w:val="00C477BB"/>
    <w:rsid w:val="00C50230"/>
    <w:rsid w:val="00C506E8"/>
    <w:rsid w:val="00C514FE"/>
    <w:rsid w:val="00C5529A"/>
    <w:rsid w:val="00C569F3"/>
    <w:rsid w:val="00C56C15"/>
    <w:rsid w:val="00C57C75"/>
    <w:rsid w:val="00C6233B"/>
    <w:rsid w:val="00C628CE"/>
    <w:rsid w:val="00C65018"/>
    <w:rsid w:val="00C70440"/>
    <w:rsid w:val="00C71816"/>
    <w:rsid w:val="00C71DD9"/>
    <w:rsid w:val="00C72953"/>
    <w:rsid w:val="00C73899"/>
    <w:rsid w:val="00C73CFA"/>
    <w:rsid w:val="00C7581B"/>
    <w:rsid w:val="00C80171"/>
    <w:rsid w:val="00C81681"/>
    <w:rsid w:val="00C818B3"/>
    <w:rsid w:val="00C81A87"/>
    <w:rsid w:val="00C84890"/>
    <w:rsid w:val="00C84A22"/>
    <w:rsid w:val="00C86000"/>
    <w:rsid w:val="00C86B9B"/>
    <w:rsid w:val="00C918F7"/>
    <w:rsid w:val="00C930F2"/>
    <w:rsid w:val="00C94370"/>
    <w:rsid w:val="00C9438C"/>
    <w:rsid w:val="00C97D79"/>
    <w:rsid w:val="00CA1C8C"/>
    <w:rsid w:val="00CB0D64"/>
    <w:rsid w:val="00CB2468"/>
    <w:rsid w:val="00CB2AF3"/>
    <w:rsid w:val="00CB4B5B"/>
    <w:rsid w:val="00CB546A"/>
    <w:rsid w:val="00CB5B29"/>
    <w:rsid w:val="00CB5C60"/>
    <w:rsid w:val="00CC36E6"/>
    <w:rsid w:val="00CC4087"/>
    <w:rsid w:val="00CC4530"/>
    <w:rsid w:val="00CC6777"/>
    <w:rsid w:val="00CD12EC"/>
    <w:rsid w:val="00CD499D"/>
    <w:rsid w:val="00CD6F6F"/>
    <w:rsid w:val="00CE2204"/>
    <w:rsid w:val="00CF1B05"/>
    <w:rsid w:val="00CF20DE"/>
    <w:rsid w:val="00CF487B"/>
    <w:rsid w:val="00CF5FA0"/>
    <w:rsid w:val="00CF7601"/>
    <w:rsid w:val="00D00873"/>
    <w:rsid w:val="00D01429"/>
    <w:rsid w:val="00D05358"/>
    <w:rsid w:val="00D07939"/>
    <w:rsid w:val="00D10170"/>
    <w:rsid w:val="00D10913"/>
    <w:rsid w:val="00D11C29"/>
    <w:rsid w:val="00D1504C"/>
    <w:rsid w:val="00D20E58"/>
    <w:rsid w:val="00D218E3"/>
    <w:rsid w:val="00D21C06"/>
    <w:rsid w:val="00D22A63"/>
    <w:rsid w:val="00D2659F"/>
    <w:rsid w:val="00D31EB5"/>
    <w:rsid w:val="00D36E59"/>
    <w:rsid w:val="00D41763"/>
    <w:rsid w:val="00D41E1D"/>
    <w:rsid w:val="00D474D2"/>
    <w:rsid w:val="00D47E77"/>
    <w:rsid w:val="00D51598"/>
    <w:rsid w:val="00D53E1F"/>
    <w:rsid w:val="00D53F7F"/>
    <w:rsid w:val="00D603FA"/>
    <w:rsid w:val="00D609FF"/>
    <w:rsid w:val="00D612C1"/>
    <w:rsid w:val="00D618D1"/>
    <w:rsid w:val="00D65F77"/>
    <w:rsid w:val="00D671A9"/>
    <w:rsid w:val="00D7125A"/>
    <w:rsid w:val="00D7174C"/>
    <w:rsid w:val="00D72EAA"/>
    <w:rsid w:val="00D73261"/>
    <w:rsid w:val="00D7568D"/>
    <w:rsid w:val="00D76E60"/>
    <w:rsid w:val="00D77BDB"/>
    <w:rsid w:val="00D81B7F"/>
    <w:rsid w:val="00D83D35"/>
    <w:rsid w:val="00D855C0"/>
    <w:rsid w:val="00D92D24"/>
    <w:rsid w:val="00D97D80"/>
    <w:rsid w:val="00DA18E3"/>
    <w:rsid w:val="00DA1BC1"/>
    <w:rsid w:val="00DA5E18"/>
    <w:rsid w:val="00DA6ADB"/>
    <w:rsid w:val="00DA6F6D"/>
    <w:rsid w:val="00DB0D61"/>
    <w:rsid w:val="00DB3E73"/>
    <w:rsid w:val="00DB484D"/>
    <w:rsid w:val="00DB4C4F"/>
    <w:rsid w:val="00DB50A9"/>
    <w:rsid w:val="00DB51FD"/>
    <w:rsid w:val="00DC2887"/>
    <w:rsid w:val="00DC4413"/>
    <w:rsid w:val="00DC44B5"/>
    <w:rsid w:val="00DC65EE"/>
    <w:rsid w:val="00DC7474"/>
    <w:rsid w:val="00DD0B0B"/>
    <w:rsid w:val="00DD467C"/>
    <w:rsid w:val="00DD5C2F"/>
    <w:rsid w:val="00DD72AD"/>
    <w:rsid w:val="00DE35C7"/>
    <w:rsid w:val="00DF0C5B"/>
    <w:rsid w:val="00DF0CEC"/>
    <w:rsid w:val="00DF1114"/>
    <w:rsid w:val="00DF3D2B"/>
    <w:rsid w:val="00DF64EE"/>
    <w:rsid w:val="00E00D7D"/>
    <w:rsid w:val="00E012AC"/>
    <w:rsid w:val="00E01364"/>
    <w:rsid w:val="00E04B0A"/>
    <w:rsid w:val="00E06A54"/>
    <w:rsid w:val="00E12023"/>
    <w:rsid w:val="00E13147"/>
    <w:rsid w:val="00E2114D"/>
    <w:rsid w:val="00E256FF"/>
    <w:rsid w:val="00E25CE1"/>
    <w:rsid w:val="00E34A77"/>
    <w:rsid w:val="00E42EEF"/>
    <w:rsid w:val="00E44BEC"/>
    <w:rsid w:val="00E4519B"/>
    <w:rsid w:val="00E45CBA"/>
    <w:rsid w:val="00E47C68"/>
    <w:rsid w:val="00E55155"/>
    <w:rsid w:val="00E5571A"/>
    <w:rsid w:val="00E55B6E"/>
    <w:rsid w:val="00E55BDE"/>
    <w:rsid w:val="00E56BBC"/>
    <w:rsid w:val="00E62B2F"/>
    <w:rsid w:val="00E6660F"/>
    <w:rsid w:val="00E66B0B"/>
    <w:rsid w:val="00E66F4D"/>
    <w:rsid w:val="00E7016F"/>
    <w:rsid w:val="00E70861"/>
    <w:rsid w:val="00E72B7E"/>
    <w:rsid w:val="00E730BF"/>
    <w:rsid w:val="00E75693"/>
    <w:rsid w:val="00E76CCF"/>
    <w:rsid w:val="00E81EDD"/>
    <w:rsid w:val="00E829AA"/>
    <w:rsid w:val="00E832B7"/>
    <w:rsid w:val="00E85509"/>
    <w:rsid w:val="00E905FA"/>
    <w:rsid w:val="00E91219"/>
    <w:rsid w:val="00E9318F"/>
    <w:rsid w:val="00E94114"/>
    <w:rsid w:val="00E97351"/>
    <w:rsid w:val="00EA26A7"/>
    <w:rsid w:val="00EA4358"/>
    <w:rsid w:val="00EA4503"/>
    <w:rsid w:val="00EA48F8"/>
    <w:rsid w:val="00EA4D0A"/>
    <w:rsid w:val="00EA65F1"/>
    <w:rsid w:val="00EA7710"/>
    <w:rsid w:val="00EA78C6"/>
    <w:rsid w:val="00EB2622"/>
    <w:rsid w:val="00EB266A"/>
    <w:rsid w:val="00EB2A54"/>
    <w:rsid w:val="00EB2FD9"/>
    <w:rsid w:val="00EB4790"/>
    <w:rsid w:val="00EB4E7C"/>
    <w:rsid w:val="00EB6855"/>
    <w:rsid w:val="00EB7DF5"/>
    <w:rsid w:val="00EC0173"/>
    <w:rsid w:val="00EC098C"/>
    <w:rsid w:val="00EC13CF"/>
    <w:rsid w:val="00EC33C0"/>
    <w:rsid w:val="00EC3476"/>
    <w:rsid w:val="00EC35B8"/>
    <w:rsid w:val="00EC59A5"/>
    <w:rsid w:val="00EC620F"/>
    <w:rsid w:val="00EC752C"/>
    <w:rsid w:val="00ED6721"/>
    <w:rsid w:val="00ED7204"/>
    <w:rsid w:val="00EE1CD3"/>
    <w:rsid w:val="00EE22F5"/>
    <w:rsid w:val="00EE31B8"/>
    <w:rsid w:val="00EE5029"/>
    <w:rsid w:val="00EE549A"/>
    <w:rsid w:val="00EE5A6F"/>
    <w:rsid w:val="00EE7E04"/>
    <w:rsid w:val="00EF0638"/>
    <w:rsid w:val="00EF364C"/>
    <w:rsid w:val="00EF452E"/>
    <w:rsid w:val="00EF532D"/>
    <w:rsid w:val="00EF5C3E"/>
    <w:rsid w:val="00EF61A6"/>
    <w:rsid w:val="00EF6572"/>
    <w:rsid w:val="00EF6895"/>
    <w:rsid w:val="00EF720D"/>
    <w:rsid w:val="00EF7716"/>
    <w:rsid w:val="00EF7D3E"/>
    <w:rsid w:val="00EF7F38"/>
    <w:rsid w:val="00F10200"/>
    <w:rsid w:val="00F120F9"/>
    <w:rsid w:val="00F15C31"/>
    <w:rsid w:val="00F1665A"/>
    <w:rsid w:val="00F17C81"/>
    <w:rsid w:val="00F2221D"/>
    <w:rsid w:val="00F24F25"/>
    <w:rsid w:val="00F275AA"/>
    <w:rsid w:val="00F27EA4"/>
    <w:rsid w:val="00F27FE2"/>
    <w:rsid w:val="00F32D86"/>
    <w:rsid w:val="00F35394"/>
    <w:rsid w:val="00F41875"/>
    <w:rsid w:val="00F46DC5"/>
    <w:rsid w:val="00F505E7"/>
    <w:rsid w:val="00F53AC7"/>
    <w:rsid w:val="00F55420"/>
    <w:rsid w:val="00F577E2"/>
    <w:rsid w:val="00F577FD"/>
    <w:rsid w:val="00F62D81"/>
    <w:rsid w:val="00F63A5D"/>
    <w:rsid w:val="00F66ED6"/>
    <w:rsid w:val="00F70A3B"/>
    <w:rsid w:val="00F70FDF"/>
    <w:rsid w:val="00F71C37"/>
    <w:rsid w:val="00F72D44"/>
    <w:rsid w:val="00F732EE"/>
    <w:rsid w:val="00F76DD6"/>
    <w:rsid w:val="00F818E0"/>
    <w:rsid w:val="00F84124"/>
    <w:rsid w:val="00F85080"/>
    <w:rsid w:val="00F85655"/>
    <w:rsid w:val="00F90F3F"/>
    <w:rsid w:val="00F91B97"/>
    <w:rsid w:val="00F91F5B"/>
    <w:rsid w:val="00F928F6"/>
    <w:rsid w:val="00F95580"/>
    <w:rsid w:val="00F9722D"/>
    <w:rsid w:val="00F975C3"/>
    <w:rsid w:val="00FA2EFB"/>
    <w:rsid w:val="00FA4D9C"/>
    <w:rsid w:val="00FA7719"/>
    <w:rsid w:val="00FB044B"/>
    <w:rsid w:val="00FB0681"/>
    <w:rsid w:val="00FB073C"/>
    <w:rsid w:val="00FB2C0D"/>
    <w:rsid w:val="00FB3D1A"/>
    <w:rsid w:val="00FB4160"/>
    <w:rsid w:val="00FB4B12"/>
    <w:rsid w:val="00FB547D"/>
    <w:rsid w:val="00FB54BA"/>
    <w:rsid w:val="00FB59C9"/>
    <w:rsid w:val="00FC0C9C"/>
    <w:rsid w:val="00FC0CBA"/>
    <w:rsid w:val="00FC33C3"/>
    <w:rsid w:val="00FC610B"/>
    <w:rsid w:val="00FC6A64"/>
    <w:rsid w:val="00FC6B55"/>
    <w:rsid w:val="00FC7473"/>
    <w:rsid w:val="00FD01A3"/>
    <w:rsid w:val="00FD1F58"/>
    <w:rsid w:val="00FD3034"/>
    <w:rsid w:val="00FD350A"/>
    <w:rsid w:val="00FD4C7E"/>
    <w:rsid w:val="00FD4C8A"/>
    <w:rsid w:val="00FD5124"/>
    <w:rsid w:val="00FE24F4"/>
    <w:rsid w:val="00FF32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9CD35"/>
  <w15:chartTrackingRefBased/>
  <w15:docId w15:val="{3DC61B00-39AD-403E-977A-116DC446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Normal">
    <w:name w:val="Normal"/>
    <w:rsid w:val="004352F4"/>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4352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B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4352F4"/>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character" w:customStyle="1" w:styleId="Heading1Char">
    <w:name w:val="Heading 1 Char"/>
    <w:basedOn w:val="DefaultParagraphFont"/>
    <w:link w:val="Heading1"/>
    <w:uiPriority w:val="9"/>
    <w:rsid w:val="004352F4"/>
    <w:rPr>
      <w:rFonts w:asciiTheme="majorHAnsi" w:eastAsiaTheme="majorEastAsia" w:hAnsiTheme="majorHAnsi" w:cstheme="majorBidi"/>
      <w:color w:val="2E74B5" w:themeColor="accent1" w:themeShade="BF"/>
      <w:sz w:val="32"/>
      <w:szCs w:val="32"/>
      <w:bdr w:val="nil"/>
      <w:lang w:val="en-US"/>
    </w:rPr>
  </w:style>
  <w:style w:type="paragraph" w:styleId="FootnoteText">
    <w:name w:val="footnote text"/>
    <w:basedOn w:val="Normal"/>
    <w:link w:val="FootnoteTextChar"/>
    <w:uiPriority w:val="99"/>
    <w:unhideWhenUsed/>
    <w:rsid w:val="004352F4"/>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4352F4"/>
    <w:rPr>
      <w:sz w:val="20"/>
      <w:szCs w:val="20"/>
    </w:rPr>
  </w:style>
  <w:style w:type="character" w:styleId="FootnoteReference">
    <w:name w:val="footnote reference"/>
    <w:basedOn w:val="DefaultParagraphFont"/>
    <w:uiPriority w:val="99"/>
    <w:unhideWhenUsed/>
    <w:rsid w:val="004352F4"/>
    <w:rPr>
      <w:vertAlign w:val="superscript"/>
    </w:rPr>
  </w:style>
  <w:style w:type="paragraph" w:styleId="ListParagraph">
    <w:name w:val="List Paragraph"/>
    <w:basedOn w:val="Normal"/>
    <w:link w:val="ListParagraphChar"/>
    <w:uiPriority w:val="34"/>
    <w:qFormat/>
    <w:rsid w:val="004352F4"/>
    <w:pPr>
      <w:spacing w:after="0" w:line="240" w:lineRule="auto"/>
      <w:ind w:left="720"/>
    </w:pPr>
    <w:rPr>
      <w:rFonts w:eastAsiaTheme="minorHAnsi"/>
      <w:bdr w:val="none" w:sz="0" w:space="0" w:color="auto"/>
      <w:lang w:val="es-CL" w:eastAsia="es-CL"/>
    </w:rPr>
  </w:style>
  <w:style w:type="paragraph" w:styleId="BodyText">
    <w:name w:val="Body Text"/>
    <w:basedOn w:val="Normal"/>
    <w:link w:val="BodyTextChar"/>
    <w:uiPriority w:val="99"/>
    <w:unhideWhenUsed/>
    <w:rsid w:val="004352F4"/>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4352F4"/>
  </w:style>
  <w:style w:type="character" w:styleId="CommentReference">
    <w:name w:val="annotation reference"/>
    <w:basedOn w:val="DefaultParagraphFont"/>
    <w:uiPriority w:val="99"/>
    <w:semiHidden/>
    <w:unhideWhenUsed/>
    <w:rsid w:val="004352F4"/>
    <w:rPr>
      <w:sz w:val="16"/>
      <w:szCs w:val="16"/>
    </w:rPr>
  </w:style>
  <w:style w:type="paragraph" w:styleId="CommentText">
    <w:name w:val="annotation text"/>
    <w:basedOn w:val="Normal"/>
    <w:link w:val="CommentTextChar"/>
    <w:uiPriority w:val="99"/>
    <w:unhideWhenUsed/>
    <w:rsid w:val="004352F4"/>
    <w:pPr>
      <w:spacing w:line="240" w:lineRule="auto"/>
    </w:pPr>
    <w:rPr>
      <w:rFonts w:asciiTheme="minorHAnsi" w:eastAsiaTheme="minorHAnsi" w:hAnsiTheme="minorHAnsi" w:cstheme="minorBidi"/>
      <w:sz w:val="20"/>
      <w:szCs w:val="20"/>
      <w:bdr w:val="none" w:sz="0" w:space="0" w:color="auto"/>
      <w:lang w:val="es-CL"/>
    </w:rPr>
  </w:style>
  <w:style w:type="character" w:customStyle="1" w:styleId="CommentTextChar">
    <w:name w:val="Comment Text Char"/>
    <w:basedOn w:val="DefaultParagraphFont"/>
    <w:link w:val="CommentText"/>
    <w:uiPriority w:val="99"/>
    <w:rsid w:val="004352F4"/>
    <w:rPr>
      <w:sz w:val="20"/>
      <w:szCs w:val="20"/>
    </w:rPr>
  </w:style>
  <w:style w:type="character" w:customStyle="1" w:styleId="ListParagraphChar">
    <w:name w:val="List Paragraph Char"/>
    <w:basedOn w:val="DefaultParagraphFont"/>
    <w:link w:val="ListParagraph"/>
    <w:uiPriority w:val="34"/>
    <w:rsid w:val="004352F4"/>
    <w:rPr>
      <w:rFonts w:ascii="Times New Roman" w:hAnsi="Times New Roman" w:cs="Times New Roman"/>
      <w:sz w:val="24"/>
      <w:szCs w:val="24"/>
      <w:lang w:eastAsia="es-CL"/>
    </w:rPr>
  </w:style>
  <w:style w:type="paragraph" w:styleId="BalloonText">
    <w:name w:val="Balloon Text"/>
    <w:basedOn w:val="Normal"/>
    <w:link w:val="BalloonTextChar"/>
    <w:uiPriority w:val="99"/>
    <w:semiHidden/>
    <w:unhideWhenUsed/>
    <w:rsid w:val="00435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2F4"/>
    <w:rPr>
      <w:rFonts w:ascii="Segoe UI" w:eastAsia="Arial Unicode MS" w:hAnsi="Segoe UI" w:cs="Segoe UI"/>
      <w:sz w:val="18"/>
      <w:szCs w:val="18"/>
      <w:bdr w:val="nil"/>
      <w:lang w:val="en-US"/>
    </w:rPr>
  </w:style>
  <w:style w:type="paragraph" w:customStyle="1" w:styleId="CitaviBibliographyEntry">
    <w:name w:val="Citavi Bibliography Entry"/>
    <w:basedOn w:val="Normal"/>
    <w:link w:val="CitaviBibliographyEntryCar"/>
    <w:rsid w:val="0062603A"/>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62603A"/>
  </w:style>
  <w:style w:type="character" w:customStyle="1" w:styleId="Heading2Char">
    <w:name w:val="Heading 2 Char"/>
    <w:basedOn w:val="DefaultParagraphFont"/>
    <w:link w:val="Heading2"/>
    <w:uiPriority w:val="9"/>
    <w:rsid w:val="00566BCB"/>
    <w:rPr>
      <w:rFonts w:asciiTheme="majorHAnsi" w:eastAsiaTheme="majorEastAsia" w:hAnsiTheme="majorHAnsi" w:cstheme="majorBidi"/>
      <w:color w:val="2E74B5" w:themeColor="accent1" w:themeShade="BF"/>
      <w:sz w:val="26"/>
      <w:szCs w:val="26"/>
      <w:bdr w:val="nil"/>
      <w:lang w:val="en-US"/>
    </w:rPr>
  </w:style>
  <w:style w:type="paragraph" w:styleId="Header">
    <w:name w:val="header"/>
    <w:basedOn w:val="Normal"/>
    <w:link w:val="HeaderChar"/>
    <w:uiPriority w:val="99"/>
    <w:unhideWhenUsed/>
    <w:rsid w:val="00566BCB"/>
    <w:pPr>
      <w:tabs>
        <w:tab w:val="center" w:pos="4419"/>
        <w:tab w:val="right" w:pos="8838"/>
      </w:tabs>
    </w:pPr>
  </w:style>
  <w:style w:type="character" w:customStyle="1" w:styleId="HeaderChar">
    <w:name w:val="Header Char"/>
    <w:basedOn w:val="DefaultParagraphFont"/>
    <w:link w:val="Header"/>
    <w:uiPriority w:val="99"/>
    <w:rsid w:val="00566BCB"/>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566BCB"/>
    <w:pPr>
      <w:tabs>
        <w:tab w:val="center" w:pos="4419"/>
        <w:tab w:val="right" w:pos="8838"/>
      </w:tabs>
    </w:pPr>
  </w:style>
  <w:style w:type="character" w:customStyle="1" w:styleId="FooterChar">
    <w:name w:val="Footer Char"/>
    <w:basedOn w:val="DefaultParagraphFont"/>
    <w:link w:val="Footer"/>
    <w:uiPriority w:val="99"/>
    <w:rsid w:val="00566BCB"/>
    <w:rPr>
      <w:rFonts w:ascii="Times New Roman" w:eastAsia="Arial Unicode MS" w:hAnsi="Times New Roman" w:cs="Times New Roman"/>
      <w:sz w:val="24"/>
      <w:szCs w:val="24"/>
      <w:bdr w:val="nil"/>
      <w:lang w:val="en-US"/>
    </w:rPr>
  </w:style>
  <w:style w:type="paragraph" w:customStyle="1" w:styleId="Default">
    <w:name w:val="Default"/>
    <w:rsid w:val="00566BCB"/>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66BCB"/>
    <w:pPr>
      <w:spacing w:after="200" w:line="240" w:lineRule="auto"/>
    </w:pPr>
    <w:rPr>
      <w:i/>
      <w:iCs/>
      <w:color w:val="44546A" w:themeColor="text2"/>
      <w:sz w:val="18"/>
      <w:szCs w:val="18"/>
    </w:rPr>
  </w:style>
  <w:style w:type="table" w:styleId="ListTable6Colorful">
    <w:name w:val="List Table 6 Colorful"/>
    <w:basedOn w:val="TableNormal"/>
    <w:uiPriority w:val="51"/>
    <w:rsid w:val="001621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603FA"/>
    <w:pPr>
      <w:spacing w:after="0" w:line="259" w:lineRule="auto"/>
      <w:outlineLvl w:val="9"/>
    </w:pPr>
    <w:rPr>
      <w:bdr w:val="none" w:sz="0" w:space="0" w:color="auto"/>
    </w:rPr>
  </w:style>
  <w:style w:type="paragraph" w:styleId="TOC1">
    <w:name w:val="toc 1"/>
    <w:basedOn w:val="Normal"/>
    <w:next w:val="Normal"/>
    <w:autoRedefine/>
    <w:uiPriority w:val="39"/>
    <w:unhideWhenUsed/>
    <w:rsid w:val="00D603FA"/>
    <w:pPr>
      <w:spacing w:after="100"/>
    </w:pPr>
  </w:style>
  <w:style w:type="paragraph" w:styleId="TOC2">
    <w:name w:val="toc 2"/>
    <w:basedOn w:val="Normal"/>
    <w:next w:val="Normal"/>
    <w:autoRedefine/>
    <w:uiPriority w:val="39"/>
    <w:unhideWhenUsed/>
    <w:rsid w:val="000C3FB6"/>
    <w:pPr>
      <w:tabs>
        <w:tab w:val="left" w:pos="880"/>
        <w:tab w:val="right" w:pos="9350"/>
      </w:tabs>
      <w:spacing w:after="0" w:line="276" w:lineRule="auto"/>
      <w:ind w:left="238"/>
    </w:pPr>
  </w:style>
  <w:style w:type="character" w:styleId="Hyperlink">
    <w:name w:val="Hyperlink"/>
    <w:basedOn w:val="DefaultParagraphFont"/>
    <w:uiPriority w:val="99"/>
    <w:unhideWhenUsed/>
    <w:rsid w:val="00D603FA"/>
    <w:rPr>
      <w:color w:val="0563C1" w:themeColor="hyperlink"/>
      <w:u w:val="single"/>
    </w:rPr>
  </w:style>
  <w:style w:type="paragraph" w:styleId="Bibliography">
    <w:name w:val="Bibliography"/>
    <w:basedOn w:val="Normal"/>
    <w:next w:val="Normal"/>
    <w:uiPriority w:val="37"/>
    <w:unhideWhenUsed/>
    <w:rsid w:val="00244753"/>
    <w:pPr>
      <w:spacing w:line="259" w:lineRule="auto"/>
    </w:pPr>
    <w:rPr>
      <w:rFonts w:asciiTheme="minorHAnsi" w:eastAsiaTheme="minorHAnsi" w:hAnsiTheme="minorHAnsi" w:cstheme="minorBidi"/>
      <w:sz w:val="22"/>
      <w:szCs w:val="22"/>
      <w:bdr w:val="none" w:sz="0" w:space="0" w:color="auto"/>
      <w:lang w:val="es-CL"/>
    </w:rPr>
  </w:style>
  <w:style w:type="paragraph" w:styleId="CommentSubject">
    <w:name w:val="annotation subject"/>
    <w:basedOn w:val="CommentText"/>
    <w:next w:val="CommentText"/>
    <w:link w:val="CommentSubjectChar"/>
    <w:uiPriority w:val="99"/>
    <w:semiHidden/>
    <w:unhideWhenUsed/>
    <w:rsid w:val="005A6E32"/>
    <w:rPr>
      <w:rFonts w:ascii="Times New Roman" w:eastAsia="Arial Unicode MS" w:hAnsi="Times New Roman" w:cs="Times New Roman"/>
      <w:b/>
      <w:bCs/>
      <w:bdr w:val="nil"/>
      <w:lang w:val="en-US"/>
    </w:rPr>
  </w:style>
  <w:style w:type="character" w:customStyle="1" w:styleId="CommentSubjectChar">
    <w:name w:val="Comment Subject Char"/>
    <w:basedOn w:val="CommentTextChar"/>
    <w:link w:val="CommentSubject"/>
    <w:uiPriority w:val="99"/>
    <w:semiHidden/>
    <w:rsid w:val="005A6E32"/>
    <w:rPr>
      <w:rFonts w:ascii="Times New Roman" w:eastAsia="Arial Unicode MS" w:hAnsi="Times New Roman" w:cs="Times New Roman"/>
      <w:b/>
      <w:bCs/>
      <w:sz w:val="20"/>
      <w:szCs w:val="20"/>
      <w:bdr w:val="nil"/>
      <w:lang w:val="en-US"/>
    </w:rPr>
  </w:style>
  <w:style w:type="character" w:styleId="IntenseReference">
    <w:name w:val="Intense Reference"/>
    <w:basedOn w:val="DefaultParagraphFont"/>
    <w:uiPriority w:val="32"/>
    <w:qFormat/>
    <w:rsid w:val="00AD49A1"/>
    <w:rPr>
      <w:b/>
      <w:bCs/>
      <w:smallCaps/>
      <w:color w:val="5B9BD5" w:themeColor="accent1"/>
      <w:spacing w:val="5"/>
    </w:rPr>
  </w:style>
  <w:style w:type="paragraph" w:customStyle="1" w:styleId="Fuente">
    <w:name w:val="Fuente"/>
    <w:basedOn w:val="Normal"/>
    <w:link w:val="FuenteCar"/>
    <w:autoRedefine/>
    <w:qFormat/>
    <w:rsid w:val="0082401F"/>
    <w:pPr>
      <w:spacing w:after="0" w:line="276" w:lineRule="auto"/>
      <w:jc w:val="both"/>
    </w:pPr>
    <w:rPr>
      <w:rFonts w:eastAsia="Times New Roman"/>
      <w:color w:val="1F3864" w:themeColor="accent5" w:themeShade="80"/>
      <w:sz w:val="20"/>
      <w:szCs w:val="20"/>
      <w:bdr w:val="none" w:sz="0" w:space="0" w:color="auto"/>
      <w:lang w:val="es-ES_tradnl" w:eastAsia="es-ES"/>
    </w:rPr>
  </w:style>
  <w:style w:type="character" w:customStyle="1" w:styleId="FuenteCar">
    <w:name w:val="Fuente Car"/>
    <w:link w:val="Fuente"/>
    <w:rsid w:val="0082401F"/>
    <w:rPr>
      <w:rFonts w:ascii="Times New Roman" w:eastAsia="Times New Roman" w:hAnsi="Times New Roman" w:cs="Times New Roman"/>
      <w:color w:val="1F3864" w:themeColor="accent5" w:themeShade="80"/>
      <w:sz w:val="20"/>
      <w:szCs w:val="20"/>
      <w:lang w:val="es-ES_tradnl" w:eastAsia="es-ES"/>
    </w:rPr>
  </w:style>
  <w:style w:type="paragraph" w:styleId="Revision">
    <w:name w:val="Revision"/>
    <w:hidden/>
    <w:uiPriority w:val="99"/>
    <w:semiHidden/>
    <w:rsid w:val="0066753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
      <w:bodyDiv w:val="1"/>
      <w:marLeft w:val="0"/>
      <w:marRight w:val="0"/>
      <w:marTop w:val="0"/>
      <w:marBottom w:val="0"/>
      <w:divBdr>
        <w:top w:val="none" w:sz="0" w:space="0" w:color="auto"/>
        <w:left w:val="none" w:sz="0" w:space="0" w:color="auto"/>
        <w:bottom w:val="none" w:sz="0" w:space="0" w:color="auto"/>
        <w:right w:val="none" w:sz="0" w:space="0" w:color="auto"/>
      </w:divBdr>
    </w:div>
    <w:div w:id="3827332">
      <w:bodyDiv w:val="1"/>
      <w:marLeft w:val="0"/>
      <w:marRight w:val="0"/>
      <w:marTop w:val="0"/>
      <w:marBottom w:val="0"/>
      <w:divBdr>
        <w:top w:val="none" w:sz="0" w:space="0" w:color="auto"/>
        <w:left w:val="none" w:sz="0" w:space="0" w:color="auto"/>
        <w:bottom w:val="none" w:sz="0" w:space="0" w:color="auto"/>
        <w:right w:val="none" w:sz="0" w:space="0" w:color="auto"/>
      </w:divBdr>
    </w:div>
    <w:div w:id="20906534">
      <w:bodyDiv w:val="1"/>
      <w:marLeft w:val="0"/>
      <w:marRight w:val="0"/>
      <w:marTop w:val="0"/>
      <w:marBottom w:val="0"/>
      <w:divBdr>
        <w:top w:val="none" w:sz="0" w:space="0" w:color="auto"/>
        <w:left w:val="none" w:sz="0" w:space="0" w:color="auto"/>
        <w:bottom w:val="none" w:sz="0" w:space="0" w:color="auto"/>
        <w:right w:val="none" w:sz="0" w:space="0" w:color="auto"/>
      </w:divBdr>
    </w:div>
    <w:div w:id="23675413">
      <w:bodyDiv w:val="1"/>
      <w:marLeft w:val="0"/>
      <w:marRight w:val="0"/>
      <w:marTop w:val="0"/>
      <w:marBottom w:val="0"/>
      <w:divBdr>
        <w:top w:val="none" w:sz="0" w:space="0" w:color="auto"/>
        <w:left w:val="none" w:sz="0" w:space="0" w:color="auto"/>
        <w:bottom w:val="none" w:sz="0" w:space="0" w:color="auto"/>
        <w:right w:val="none" w:sz="0" w:space="0" w:color="auto"/>
      </w:divBdr>
    </w:div>
    <w:div w:id="44374347">
      <w:bodyDiv w:val="1"/>
      <w:marLeft w:val="0"/>
      <w:marRight w:val="0"/>
      <w:marTop w:val="0"/>
      <w:marBottom w:val="0"/>
      <w:divBdr>
        <w:top w:val="none" w:sz="0" w:space="0" w:color="auto"/>
        <w:left w:val="none" w:sz="0" w:space="0" w:color="auto"/>
        <w:bottom w:val="none" w:sz="0" w:space="0" w:color="auto"/>
        <w:right w:val="none" w:sz="0" w:space="0" w:color="auto"/>
      </w:divBdr>
    </w:div>
    <w:div w:id="57946001">
      <w:bodyDiv w:val="1"/>
      <w:marLeft w:val="0"/>
      <w:marRight w:val="0"/>
      <w:marTop w:val="0"/>
      <w:marBottom w:val="0"/>
      <w:divBdr>
        <w:top w:val="none" w:sz="0" w:space="0" w:color="auto"/>
        <w:left w:val="none" w:sz="0" w:space="0" w:color="auto"/>
        <w:bottom w:val="none" w:sz="0" w:space="0" w:color="auto"/>
        <w:right w:val="none" w:sz="0" w:space="0" w:color="auto"/>
      </w:divBdr>
    </w:div>
    <w:div w:id="67963533">
      <w:bodyDiv w:val="1"/>
      <w:marLeft w:val="0"/>
      <w:marRight w:val="0"/>
      <w:marTop w:val="0"/>
      <w:marBottom w:val="0"/>
      <w:divBdr>
        <w:top w:val="none" w:sz="0" w:space="0" w:color="auto"/>
        <w:left w:val="none" w:sz="0" w:space="0" w:color="auto"/>
        <w:bottom w:val="none" w:sz="0" w:space="0" w:color="auto"/>
        <w:right w:val="none" w:sz="0" w:space="0" w:color="auto"/>
      </w:divBdr>
    </w:div>
    <w:div w:id="79647086">
      <w:bodyDiv w:val="1"/>
      <w:marLeft w:val="0"/>
      <w:marRight w:val="0"/>
      <w:marTop w:val="0"/>
      <w:marBottom w:val="0"/>
      <w:divBdr>
        <w:top w:val="none" w:sz="0" w:space="0" w:color="auto"/>
        <w:left w:val="none" w:sz="0" w:space="0" w:color="auto"/>
        <w:bottom w:val="none" w:sz="0" w:space="0" w:color="auto"/>
        <w:right w:val="none" w:sz="0" w:space="0" w:color="auto"/>
      </w:divBdr>
    </w:div>
    <w:div w:id="90321299">
      <w:bodyDiv w:val="1"/>
      <w:marLeft w:val="0"/>
      <w:marRight w:val="0"/>
      <w:marTop w:val="0"/>
      <w:marBottom w:val="0"/>
      <w:divBdr>
        <w:top w:val="none" w:sz="0" w:space="0" w:color="auto"/>
        <w:left w:val="none" w:sz="0" w:space="0" w:color="auto"/>
        <w:bottom w:val="none" w:sz="0" w:space="0" w:color="auto"/>
        <w:right w:val="none" w:sz="0" w:space="0" w:color="auto"/>
      </w:divBdr>
    </w:div>
    <w:div w:id="98068384">
      <w:bodyDiv w:val="1"/>
      <w:marLeft w:val="0"/>
      <w:marRight w:val="0"/>
      <w:marTop w:val="0"/>
      <w:marBottom w:val="0"/>
      <w:divBdr>
        <w:top w:val="none" w:sz="0" w:space="0" w:color="auto"/>
        <w:left w:val="none" w:sz="0" w:space="0" w:color="auto"/>
        <w:bottom w:val="none" w:sz="0" w:space="0" w:color="auto"/>
        <w:right w:val="none" w:sz="0" w:space="0" w:color="auto"/>
      </w:divBdr>
    </w:div>
    <w:div w:id="98375259">
      <w:bodyDiv w:val="1"/>
      <w:marLeft w:val="0"/>
      <w:marRight w:val="0"/>
      <w:marTop w:val="0"/>
      <w:marBottom w:val="0"/>
      <w:divBdr>
        <w:top w:val="none" w:sz="0" w:space="0" w:color="auto"/>
        <w:left w:val="none" w:sz="0" w:space="0" w:color="auto"/>
        <w:bottom w:val="none" w:sz="0" w:space="0" w:color="auto"/>
        <w:right w:val="none" w:sz="0" w:space="0" w:color="auto"/>
      </w:divBdr>
    </w:div>
    <w:div w:id="102386691">
      <w:bodyDiv w:val="1"/>
      <w:marLeft w:val="0"/>
      <w:marRight w:val="0"/>
      <w:marTop w:val="0"/>
      <w:marBottom w:val="0"/>
      <w:divBdr>
        <w:top w:val="none" w:sz="0" w:space="0" w:color="auto"/>
        <w:left w:val="none" w:sz="0" w:space="0" w:color="auto"/>
        <w:bottom w:val="none" w:sz="0" w:space="0" w:color="auto"/>
        <w:right w:val="none" w:sz="0" w:space="0" w:color="auto"/>
      </w:divBdr>
    </w:div>
    <w:div w:id="102653837">
      <w:bodyDiv w:val="1"/>
      <w:marLeft w:val="0"/>
      <w:marRight w:val="0"/>
      <w:marTop w:val="0"/>
      <w:marBottom w:val="0"/>
      <w:divBdr>
        <w:top w:val="none" w:sz="0" w:space="0" w:color="auto"/>
        <w:left w:val="none" w:sz="0" w:space="0" w:color="auto"/>
        <w:bottom w:val="none" w:sz="0" w:space="0" w:color="auto"/>
        <w:right w:val="none" w:sz="0" w:space="0" w:color="auto"/>
      </w:divBdr>
    </w:div>
    <w:div w:id="128205893">
      <w:bodyDiv w:val="1"/>
      <w:marLeft w:val="0"/>
      <w:marRight w:val="0"/>
      <w:marTop w:val="0"/>
      <w:marBottom w:val="0"/>
      <w:divBdr>
        <w:top w:val="none" w:sz="0" w:space="0" w:color="auto"/>
        <w:left w:val="none" w:sz="0" w:space="0" w:color="auto"/>
        <w:bottom w:val="none" w:sz="0" w:space="0" w:color="auto"/>
        <w:right w:val="none" w:sz="0" w:space="0" w:color="auto"/>
      </w:divBdr>
    </w:div>
    <w:div w:id="13869638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63714348">
      <w:bodyDiv w:val="1"/>
      <w:marLeft w:val="0"/>
      <w:marRight w:val="0"/>
      <w:marTop w:val="0"/>
      <w:marBottom w:val="0"/>
      <w:divBdr>
        <w:top w:val="none" w:sz="0" w:space="0" w:color="auto"/>
        <w:left w:val="none" w:sz="0" w:space="0" w:color="auto"/>
        <w:bottom w:val="none" w:sz="0" w:space="0" w:color="auto"/>
        <w:right w:val="none" w:sz="0" w:space="0" w:color="auto"/>
      </w:divBdr>
    </w:div>
    <w:div w:id="165441423">
      <w:bodyDiv w:val="1"/>
      <w:marLeft w:val="0"/>
      <w:marRight w:val="0"/>
      <w:marTop w:val="0"/>
      <w:marBottom w:val="0"/>
      <w:divBdr>
        <w:top w:val="none" w:sz="0" w:space="0" w:color="auto"/>
        <w:left w:val="none" w:sz="0" w:space="0" w:color="auto"/>
        <w:bottom w:val="none" w:sz="0" w:space="0" w:color="auto"/>
        <w:right w:val="none" w:sz="0" w:space="0" w:color="auto"/>
      </w:divBdr>
    </w:div>
    <w:div w:id="166016621">
      <w:bodyDiv w:val="1"/>
      <w:marLeft w:val="0"/>
      <w:marRight w:val="0"/>
      <w:marTop w:val="0"/>
      <w:marBottom w:val="0"/>
      <w:divBdr>
        <w:top w:val="none" w:sz="0" w:space="0" w:color="auto"/>
        <w:left w:val="none" w:sz="0" w:space="0" w:color="auto"/>
        <w:bottom w:val="none" w:sz="0" w:space="0" w:color="auto"/>
        <w:right w:val="none" w:sz="0" w:space="0" w:color="auto"/>
      </w:divBdr>
    </w:div>
    <w:div w:id="175467587">
      <w:bodyDiv w:val="1"/>
      <w:marLeft w:val="0"/>
      <w:marRight w:val="0"/>
      <w:marTop w:val="0"/>
      <w:marBottom w:val="0"/>
      <w:divBdr>
        <w:top w:val="none" w:sz="0" w:space="0" w:color="auto"/>
        <w:left w:val="none" w:sz="0" w:space="0" w:color="auto"/>
        <w:bottom w:val="none" w:sz="0" w:space="0" w:color="auto"/>
        <w:right w:val="none" w:sz="0" w:space="0" w:color="auto"/>
      </w:divBdr>
    </w:div>
    <w:div w:id="189487979">
      <w:bodyDiv w:val="1"/>
      <w:marLeft w:val="0"/>
      <w:marRight w:val="0"/>
      <w:marTop w:val="0"/>
      <w:marBottom w:val="0"/>
      <w:divBdr>
        <w:top w:val="none" w:sz="0" w:space="0" w:color="auto"/>
        <w:left w:val="none" w:sz="0" w:space="0" w:color="auto"/>
        <w:bottom w:val="none" w:sz="0" w:space="0" w:color="auto"/>
        <w:right w:val="none" w:sz="0" w:space="0" w:color="auto"/>
      </w:divBdr>
    </w:div>
    <w:div w:id="190918132">
      <w:bodyDiv w:val="1"/>
      <w:marLeft w:val="0"/>
      <w:marRight w:val="0"/>
      <w:marTop w:val="0"/>
      <w:marBottom w:val="0"/>
      <w:divBdr>
        <w:top w:val="none" w:sz="0" w:space="0" w:color="auto"/>
        <w:left w:val="none" w:sz="0" w:space="0" w:color="auto"/>
        <w:bottom w:val="none" w:sz="0" w:space="0" w:color="auto"/>
        <w:right w:val="none" w:sz="0" w:space="0" w:color="auto"/>
      </w:divBdr>
    </w:div>
    <w:div w:id="193619365">
      <w:bodyDiv w:val="1"/>
      <w:marLeft w:val="0"/>
      <w:marRight w:val="0"/>
      <w:marTop w:val="0"/>
      <w:marBottom w:val="0"/>
      <w:divBdr>
        <w:top w:val="none" w:sz="0" w:space="0" w:color="auto"/>
        <w:left w:val="none" w:sz="0" w:space="0" w:color="auto"/>
        <w:bottom w:val="none" w:sz="0" w:space="0" w:color="auto"/>
        <w:right w:val="none" w:sz="0" w:space="0" w:color="auto"/>
      </w:divBdr>
    </w:div>
    <w:div w:id="203639440">
      <w:bodyDiv w:val="1"/>
      <w:marLeft w:val="0"/>
      <w:marRight w:val="0"/>
      <w:marTop w:val="0"/>
      <w:marBottom w:val="0"/>
      <w:divBdr>
        <w:top w:val="none" w:sz="0" w:space="0" w:color="auto"/>
        <w:left w:val="none" w:sz="0" w:space="0" w:color="auto"/>
        <w:bottom w:val="none" w:sz="0" w:space="0" w:color="auto"/>
        <w:right w:val="none" w:sz="0" w:space="0" w:color="auto"/>
      </w:divBdr>
    </w:div>
    <w:div w:id="204946403">
      <w:bodyDiv w:val="1"/>
      <w:marLeft w:val="0"/>
      <w:marRight w:val="0"/>
      <w:marTop w:val="0"/>
      <w:marBottom w:val="0"/>
      <w:divBdr>
        <w:top w:val="none" w:sz="0" w:space="0" w:color="auto"/>
        <w:left w:val="none" w:sz="0" w:space="0" w:color="auto"/>
        <w:bottom w:val="none" w:sz="0" w:space="0" w:color="auto"/>
        <w:right w:val="none" w:sz="0" w:space="0" w:color="auto"/>
      </w:divBdr>
    </w:div>
    <w:div w:id="207569629">
      <w:bodyDiv w:val="1"/>
      <w:marLeft w:val="0"/>
      <w:marRight w:val="0"/>
      <w:marTop w:val="0"/>
      <w:marBottom w:val="0"/>
      <w:divBdr>
        <w:top w:val="none" w:sz="0" w:space="0" w:color="auto"/>
        <w:left w:val="none" w:sz="0" w:space="0" w:color="auto"/>
        <w:bottom w:val="none" w:sz="0" w:space="0" w:color="auto"/>
        <w:right w:val="none" w:sz="0" w:space="0" w:color="auto"/>
      </w:divBdr>
    </w:div>
    <w:div w:id="210962853">
      <w:bodyDiv w:val="1"/>
      <w:marLeft w:val="0"/>
      <w:marRight w:val="0"/>
      <w:marTop w:val="0"/>
      <w:marBottom w:val="0"/>
      <w:divBdr>
        <w:top w:val="none" w:sz="0" w:space="0" w:color="auto"/>
        <w:left w:val="none" w:sz="0" w:space="0" w:color="auto"/>
        <w:bottom w:val="none" w:sz="0" w:space="0" w:color="auto"/>
        <w:right w:val="none" w:sz="0" w:space="0" w:color="auto"/>
      </w:divBdr>
    </w:div>
    <w:div w:id="217059243">
      <w:bodyDiv w:val="1"/>
      <w:marLeft w:val="0"/>
      <w:marRight w:val="0"/>
      <w:marTop w:val="0"/>
      <w:marBottom w:val="0"/>
      <w:divBdr>
        <w:top w:val="none" w:sz="0" w:space="0" w:color="auto"/>
        <w:left w:val="none" w:sz="0" w:space="0" w:color="auto"/>
        <w:bottom w:val="none" w:sz="0" w:space="0" w:color="auto"/>
        <w:right w:val="none" w:sz="0" w:space="0" w:color="auto"/>
      </w:divBdr>
    </w:div>
    <w:div w:id="224029677">
      <w:bodyDiv w:val="1"/>
      <w:marLeft w:val="0"/>
      <w:marRight w:val="0"/>
      <w:marTop w:val="0"/>
      <w:marBottom w:val="0"/>
      <w:divBdr>
        <w:top w:val="none" w:sz="0" w:space="0" w:color="auto"/>
        <w:left w:val="none" w:sz="0" w:space="0" w:color="auto"/>
        <w:bottom w:val="none" w:sz="0" w:space="0" w:color="auto"/>
        <w:right w:val="none" w:sz="0" w:space="0" w:color="auto"/>
      </w:divBdr>
    </w:div>
    <w:div w:id="226649342">
      <w:bodyDiv w:val="1"/>
      <w:marLeft w:val="0"/>
      <w:marRight w:val="0"/>
      <w:marTop w:val="0"/>
      <w:marBottom w:val="0"/>
      <w:divBdr>
        <w:top w:val="none" w:sz="0" w:space="0" w:color="auto"/>
        <w:left w:val="none" w:sz="0" w:space="0" w:color="auto"/>
        <w:bottom w:val="none" w:sz="0" w:space="0" w:color="auto"/>
        <w:right w:val="none" w:sz="0" w:space="0" w:color="auto"/>
      </w:divBdr>
    </w:div>
    <w:div w:id="231165706">
      <w:bodyDiv w:val="1"/>
      <w:marLeft w:val="0"/>
      <w:marRight w:val="0"/>
      <w:marTop w:val="0"/>
      <w:marBottom w:val="0"/>
      <w:divBdr>
        <w:top w:val="none" w:sz="0" w:space="0" w:color="auto"/>
        <w:left w:val="none" w:sz="0" w:space="0" w:color="auto"/>
        <w:bottom w:val="none" w:sz="0" w:space="0" w:color="auto"/>
        <w:right w:val="none" w:sz="0" w:space="0" w:color="auto"/>
      </w:divBdr>
    </w:div>
    <w:div w:id="264462321">
      <w:bodyDiv w:val="1"/>
      <w:marLeft w:val="0"/>
      <w:marRight w:val="0"/>
      <w:marTop w:val="0"/>
      <w:marBottom w:val="0"/>
      <w:divBdr>
        <w:top w:val="none" w:sz="0" w:space="0" w:color="auto"/>
        <w:left w:val="none" w:sz="0" w:space="0" w:color="auto"/>
        <w:bottom w:val="none" w:sz="0" w:space="0" w:color="auto"/>
        <w:right w:val="none" w:sz="0" w:space="0" w:color="auto"/>
      </w:divBdr>
    </w:div>
    <w:div w:id="283079521">
      <w:bodyDiv w:val="1"/>
      <w:marLeft w:val="0"/>
      <w:marRight w:val="0"/>
      <w:marTop w:val="0"/>
      <w:marBottom w:val="0"/>
      <w:divBdr>
        <w:top w:val="none" w:sz="0" w:space="0" w:color="auto"/>
        <w:left w:val="none" w:sz="0" w:space="0" w:color="auto"/>
        <w:bottom w:val="none" w:sz="0" w:space="0" w:color="auto"/>
        <w:right w:val="none" w:sz="0" w:space="0" w:color="auto"/>
      </w:divBdr>
    </w:div>
    <w:div w:id="287472619">
      <w:bodyDiv w:val="1"/>
      <w:marLeft w:val="0"/>
      <w:marRight w:val="0"/>
      <w:marTop w:val="0"/>
      <w:marBottom w:val="0"/>
      <w:divBdr>
        <w:top w:val="none" w:sz="0" w:space="0" w:color="auto"/>
        <w:left w:val="none" w:sz="0" w:space="0" w:color="auto"/>
        <w:bottom w:val="none" w:sz="0" w:space="0" w:color="auto"/>
        <w:right w:val="none" w:sz="0" w:space="0" w:color="auto"/>
      </w:divBdr>
    </w:div>
    <w:div w:id="297609699">
      <w:bodyDiv w:val="1"/>
      <w:marLeft w:val="0"/>
      <w:marRight w:val="0"/>
      <w:marTop w:val="0"/>
      <w:marBottom w:val="0"/>
      <w:divBdr>
        <w:top w:val="none" w:sz="0" w:space="0" w:color="auto"/>
        <w:left w:val="none" w:sz="0" w:space="0" w:color="auto"/>
        <w:bottom w:val="none" w:sz="0" w:space="0" w:color="auto"/>
        <w:right w:val="none" w:sz="0" w:space="0" w:color="auto"/>
      </w:divBdr>
    </w:div>
    <w:div w:id="297954390">
      <w:bodyDiv w:val="1"/>
      <w:marLeft w:val="0"/>
      <w:marRight w:val="0"/>
      <w:marTop w:val="0"/>
      <w:marBottom w:val="0"/>
      <w:divBdr>
        <w:top w:val="none" w:sz="0" w:space="0" w:color="auto"/>
        <w:left w:val="none" w:sz="0" w:space="0" w:color="auto"/>
        <w:bottom w:val="none" w:sz="0" w:space="0" w:color="auto"/>
        <w:right w:val="none" w:sz="0" w:space="0" w:color="auto"/>
      </w:divBdr>
    </w:div>
    <w:div w:id="302464907">
      <w:bodyDiv w:val="1"/>
      <w:marLeft w:val="0"/>
      <w:marRight w:val="0"/>
      <w:marTop w:val="0"/>
      <w:marBottom w:val="0"/>
      <w:divBdr>
        <w:top w:val="none" w:sz="0" w:space="0" w:color="auto"/>
        <w:left w:val="none" w:sz="0" w:space="0" w:color="auto"/>
        <w:bottom w:val="none" w:sz="0" w:space="0" w:color="auto"/>
        <w:right w:val="none" w:sz="0" w:space="0" w:color="auto"/>
      </w:divBdr>
    </w:div>
    <w:div w:id="303898817">
      <w:bodyDiv w:val="1"/>
      <w:marLeft w:val="0"/>
      <w:marRight w:val="0"/>
      <w:marTop w:val="0"/>
      <w:marBottom w:val="0"/>
      <w:divBdr>
        <w:top w:val="none" w:sz="0" w:space="0" w:color="auto"/>
        <w:left w:val="none" w:sz="0" w:space="0" w:color="auto"/>
        <w:bottom w:val="none" w:sz="0" w:space="0" w:color="auto"/>
        <w:right w:val="none" w:sz="0" w:space="0" w:color="auto"/>
      </w:divBdr>
    </w:div>
    <w:div w:id="319964098">
      <w:bodyDiv w:val="1"/>
      <w:marLeft w:val="0"/>
      <w:marRight w:val="0"/>
      <w:marTop w:val="0"/>
      <w:marBottom w:val="0"/>
      <w:divBdr>
        <w:top w:val="none" w:sz="0" w:space="0" w:color="auto"/>
        <w:left w:val="none" w:sz="0" w:space="0" w:color="auto"/>
        <w:bottom w:val="none" w:sz="0" w:space="0" w:color="auto"/>
        <w:right w:val="none" w:sz="0" w:space="0" w:color="auto"/>
      </w:divBdr>
    </w:div>
    <w:div w:id="325283848">
      <w:bodyDiv w:val="1"/>
      <w:marLeft w:val="0"/>
      <w:marRight w:val="0"/>
      <w:marTop w:val="0"/>
      <w:marBottom w:val="0"/>
      <w:divBdr>
        <w:top w:val="none" w:sz="0" w:space="0" w:color="auto"/>
        <w:left w:val="none" w:sz="0" w:space="0" w:color="auto"/>
        <w:bottom w:val="none" w:sz="0" w:space="0" w:color="auto"/>
        <w:right w:val="none" w:sz="0" w:space="0" w:color="auto"/>
      </w:divBdr>
    </w:div>
    <w:div w:id="331638715">
      <w:bodyDiv w:val="1"/>
      <w:marLeft w:val="0"/>
      <w:marRight w:val="0"/>
      <w:marTop w:val="0"/>
      <w:marBottom w:val="0"/>
      <w:divBdr>
        <w:top w:val="none" w:sz="0" w:space="0" w:color="auto"/>
        <w:left w:val="none" w:sz="0" w:space="0" w:color="auto"/>
        <w:bottom w:val="none" w:sz="0" w:space="0" w:color="auto"/>
        <w:right w:val="none" w:sz="0" w:space="0" w:color="auto"/>
      </w:divBdr>
    </w:div>
    <w:div w:id="348145360">
      <w:bodyDiv w:val="1"/>
      <w:marLeft w:val="0"/>
      <w:marRight w:val="0"/>
      <w:marTop w:val="0"/>
      <w:marBottom w:val="0"/>
      <w:divBdr>
        <w:top w:val="none" w:sz="0" w:space="0" w:color="auto"/>
        <w:left w:val="none" w:sz="0" w:space="0" w:color="auto"/>
        <w:bottom w:val="none" w:sz="0" w:space="0" w:color="auto"/>
        <w:right w:val="none" w:sz="0" w:space="0" w:color="auto"/>
      </w:divBdr>
    </w:div>
    <w:div w:id="350448175">
      <w:bodyDiv w:val="1"/>
      <w:marLeft w:val="0"/>
      <w:marRight w:val="0"/>
      <w:marTop w:val="0"/>
      <w:marBottom w:val="0"/>
      <w:divBdr>
        <w:top w:val="none" w:sz="0" w:space="0" w:color="auto"/>
        <w:left w:val="none" w:sz="0" w:space="0" w:color="auto"/>
        <w:bottom w:val="none" w:sz="0" w:space="0" w:color="auto"/>
        <w:right w:val="none" w:sz="0" w:space="0" w:color="auto"/>
      </w:divBdr>
    </w:div>
    <w:div w:id="354579750">
      <w:bodyDiv w:val="1"/>
      <w:marLeft w:val="0"/>
      <w:marRight w:val="0"/>
      <w:marTop w:val="0"/>
      <w:marBottom w:val="0"/>
      <w:divBdr>
        <w:top w:val="none" w:sz="0" w:space="0" w:color="auto"/>
        <w:left w:val="none" w:sz="0" w:space="0" w:color="auto"/>
        <w:bottom w:val="none" w:sz="0" w:space="0" w:color="auto"/>
        <w:right w:val="none" w:sz="0" w:space="0" w:color="auto"/>
      </w:divBdr>
    </w:div>
    <w:div w:id="362899312">
      <w:bodyDiv w:val="1"/>
      <w:marLeft w:val="0"/>
      <w:marRight w:val="0"/>
      <w:marTop w:val="0"/>
      <w:marBottom w:val="0"/>
      <w:divBdr>
        <w:top w:val="none" w:sz="0" w:space="0" w:color="auto"/>
        <w:left w:val="none" w:sz="0" w:space="0" w:color="auto"/>
        <w:bottom w:val="none" w:sz="0" w:space="0" w:color="auto"/>
        <w:right w:val="none" w:sz="0" w:space="0" w:color="auto"/>
      </w:divBdr>
    </w:div>
    <w:div w:id="365104997">
      <w:bodyDiv w:val="1"/>
      <w:marLeft w:val="0"/>
      <w:marRight w:val="0"/>
      <w:marTop w:val="0"/>
      <w:marBottom w:val="0"/>
      <w:divBdr>
        <w:top w:val="none" w:sz="0" w:space="0" w:color="auto"/>
        <w:left w:val="none" w:sz="0" w:space="0" w:color="auto"/>
        <w:bottom w:val="none" w:sz="0" w:space="0" w:color="auto"/>
        <w:right w:val="none" w:sz="0" w:space="0" w:color="auto"/>
      </w:divBdr>
    </w:div>
    <w:div w:id="366488406">
      <w:bodyDiv w:val="1"/>
      <w:marLeft w:val="0"/>
      <w:marRight w:val="0"/>
      <w:marTop w:val="0"/>
      <w:marBottom w:val="0"/>
      <w:divBdr>
        <w:top w:val="none" w:sz="0" w:space="0" w:color="auto"/>
        <w:left w:val="none" w:sz="0" w:space="0" w:color="auto"/>
        <w:bottom w:val="none" w:sz="0" w:space="0" w:color="auto"/>
        <w:right w:val="none" w:sz="0" w:space="0" w:color="auto"/>
      </w:divBdr>
    </w:div>
    <w:div w:id="389577914">
      <w:bodyDiv w:val="1"/>
      <w:marLeft w:val="0"/>
      <w:marRight w:val="0"/>
      <w:marTop w:val="0"/>
      <w:marBottom w:val="0"/>
      <w:divBdr>
        <w:top w:val="none" w:sz="0" w:space="0" w:color="auto"/>
        <w:left w:val="none" w:sz="0" w:space="0" w:color="auto"/>
        <w:bottom w:val="none" w:sz="0" w:space="0" w:color="auto"/>
        <w:right w:val="none" w:sz="0" w:space="0" w:color="auto"/>
      </w:divBdr>
    </w:div>
    <w:div w:id="391513745">
      <w:bodyDiv w:val="1"/>
      <w:marLeft w:val="0"/>
      <w:marRight w:val="0"/>
      <w:marTop w:val="0"/>
      <w:marBottom w:val="0"/>
      <w:divBdr>
        <w:top w:val="none" w:sz="0" w:space="0" w:color="auto"/>
        <w:left w:val="none" w:sz="0" w:space="0" w:color="auto"/>
        <w:bottom w:val="none" w:sz="0" w:space="0" w:color="auto"/>
        <w:right w:val="none" w:sz="0" w:space="0" w:color="auto"/>
      </w:divBdr>
    </w:div>
    <w:div w:id="394009761">
      <w:bodyDiv w:val="1"/>
      <w:marLeft w:val="0"/>
      <w:marRight w:val="0"/>
      <w:marTop w:val="0"/>
      <w:marBottom w:val="0"/>
      <w:divBdr>
        <w:top w:val="none" w:sz="0" w:space="0" w:color="auto"/>
        <w:left w:val="none" w:sz="0" w:space="0" w:color="auto"/>
        <w:bottom w:val="none" w:sz="0" w:space="0" w:color="auto"/>
        <w:right w:val="none" w:sz="0" w:space="0" w:color="auto"/>
      </w:divBdr>
    </w:div>
    <w:div w:id="406419116">
      <w:bodyDiv w:val="1"/>
      <w:marLeft w:val="0"/>
      <w:marRight w:val="0"/>
      <w:marTop w:val="0"/>
      <w:marBottom w:val="0"/>
      <w:divBdr>
        <w:top w:val="none" w:sz="0" w:space="0" w:color="auto"/>
        <w:left w:val="none" w:sz="0" w:space="0" w:color="auto"/>
        <w:bottom w:val="none" w:sz="0" w:space="0" w:color="auto"/>
        <w:right w:val="none" w:sz="0" w:space="0" w:color="auto"/>
      </w:divBdr>
    </w:div>
    <w:div w:id="410078429">
      <w:bodyDiv w:val="1"/>
      <w:marLeft w:val="0"/>
      <w:marRight w:val="0"/>
      <w:marTop w:val="0"/>
      <w:marBottom w:val="0"/>
      <w:divBdr>
        <w:top w:val="none" w:sz="0" w:space="0" w:color="auto"/>
        <w:left w:val="none" w:sz="0" w:space="0" w:color="auto"/>
        <w:bottom w:val="none" w:sz="0" w:space="0" w:color="auto"/>
        <w:right w:val="none" w:sz="0" w:space="0" w:color="auto"/>
      </w:divBdr>
    </w:div>
    <w:div w:id="416446189">
      <w:bodyDiv w:val="1"/>
      <w:marLeft w:val="0"/>
      <w:marRight w:val="0"/>
      <w:marTop w:val="0"/>
      <w:marBottom w:val="0"/>
      <w:divBdr>
        <w:top w:val="none" w:sz="0" w:space="0" w:color="auto"/>
        <w:left w:val="none" w:sz="0" w:space="0" w:color="auto"/>
        <w:bottom w:val="none" w:sz="0" w:space="0" w:color="auto"/>
        <w:right w:val="none" w:sz="0" w:space="0" w:color="auto"/>
      </w:divBdr>
    </w:div>
    <w:div w:id="419915661">
      <w:bodyDiv w:val="1"/>
      <w:marLeft w:val="0"/>
      <w:marRight w:val="0"/>
      <w:marTop w:val="0"/>
      <w:marBottom w:val="0"/>
      <w:divBdr>
        <w:top w:val="none" w:sz="0" w:space="0" w:color="auto"/>
        <w:left w:val="none" w:sz="0" w:space="0" w:color="auto"/>
        <w:bottom w:val="none" w:sz="0" w:space="0" w:color="auto"/>
        <w:right w:val="none" w:sz="0" w:space="0" w:color="auto"/>
      </w:divBdr>
    </w:div>
    <w:div w:id="423919015">
      <w:bodyDiv w:val="1"/>
      <w:marLeft w:val="0"/>
      <w:marRight w:val="0"/>
      <w:marTop w:val="0"/>
      <w:marBottom w:val="0"/>
      <w:divBdr>
        <w:top w:val="none" w:sz="0" w:space="0" w:color="auto"/>
        <w:left w:val="none" w:sz="0" w:space="0" w:color="auto"/>
        <w:bottom w:val="none" w:sz="0" w:space="0" w:color="auto"/>
        <w:right w:val="none" w:sz="0" w:space="0" w:color="auto"/>
      </w:divBdr>
    </w:div>
    <w:div w:id="441459222">
      <w:bodyDiv w:val="1"/>
      <w:marLeft w:val="0"/>
      <w:marRight w:val="0"/>
      <w:marTop w:val="0"/>
      <w:marBottom w:val="0"/>
      <w:divBdr>
        <w:top w:val="none" w:sz="0" w:space="0" w:color="auto"/>
        <w:left w:val="none" w:sz="0" w:space="0" w:color="auto"/>
        <w:bottom w:val="none" w:sz="0" w:space="0" w:color="auto"/>
        <w:right w:val="none" w:sz="0" w:space="0" w:color="auto"/>
      </w:divBdr>
    </w:div>
    <w:div w:id="446000556">
      <w:bodyDiv w:val="1"/>
      <w:marLeft w:val="0"/>
      <w:marRight w:val="0"/>
      <w:marTop w:val="0"/>
      <w:marBottom w:val="0"/>
      <w:divBdr>
        <w:top w:val="none" w:sz="0" w:space="0" w:color="auto"/>
        <w:left w:val="none" w:sz="0" w:space="0" w:color="auto"/>
        <w:bottom w:val="none" w:sz="0" w:space="0" w:color="auto"/>
        <w:right w:val="none" w:sz="0" w:space="0" w:color="auto"/>
      </w:divBdr>
    </w:div>
    <w:div w:id="453451066">
      <w:bodyDiv w:val="1"/>
      <w:marLeft w:val="0"/>
      <w:marRight w:val="0"/>
      <w:marTop w:val="0"/>
      <w:marBottom w:val="0"/>
      <w:divBdr>
        <w:top w:val="none" w:sz="0" w:space="0" w:color="auto"/>
        <w:left w:val="none" w:sz="0" w:space="0" w:color="auto"/>
        <w:bottom w:val="none" w:sz="0" w:space="0" w:color="auto"/>
        <w:right w:val="none" w:sz="0" w:space="0" w:color="auto"/>
      </w:divBdr>
    </w:div>
    <w:div w:id="459611555">
      <w:bodyDiv w:val="1"/>
      <w:marLeft w:val="0"/>
      <w:marRight w:val="0"/>
      <w:marTop w:val="0"/>
      <w:marBottom w:val="0"/>
      <w:divBdr>
        <w:top w:val="none" w:sz="0" w:space="0" w:color="auto"/>
        <w:left w:val="none" w:sz="0" w:space="0" w:color="auto"/>
        <w:bottom w:val="none" w:sz="0" w:space="0" w:color="auto"/>
        <w:right w:val="none" w:sz="0" w:space="0" w:color="auto"/>
      </w:divBdr>
    </w:div>
    <w:div w:id="462432895">
      <w:bodyDiv w:val="1"/>
      <w:marLeft w:val="0"/>
      <w:marRight w:val="0"/>
      <w:marTop w:val="0"/>
      <w:marBottom w:val="0"/>
      <w:divBdr>
        <w:top w:val="none" w:sz="0" w:space="0" w:color="auto"/>
        <w:left w:val="none" w:sz="0" w:space="0" w:color="auto"/>
        <w:bottom w:val="none" w:sz="0" w:space="0" w:color="auto"/>
        <w:right w:val="none" w:sz="0" w:space="0" w:color="auto"/>
      </w:divBdr>
    </w:div>
    <w:div w:id="465467776">
      <w:bodyDiv w:val="1"/>
      <w:marLeft w:val="0"/>
      <w:marRight w:val="0"/>
      <w:marTop w:val="0"/>
      <w:marBottom w:val="0"/>
      <w:divBdr>
        <w:top w:val="none" w:sz="0" w:space="0" w:color="auto"/>
        <w:left w:val="none" w:sz="0" w:space="0" w:color="auto"/>
        <w:bottom w:val="none" w:sz="0" w:space="0" w:color="auto"/>
        <w:right w:val="none" w:sz="0" w:space="0" w:color="auto"/>
      </w:divBdr>
    </w:div>
    <w:div w:id="467672643">
      <w:bodyDiv w:val="1"/>
      <w:marLeft w:val="0"/>
      <w:marRight w:val="0"/>
      <w:marTop w:val="0"/>
      <w:marBottom w:val="0"/>
      <w:divBdr>
        <w:top w:val="none" w:sz="0" w:space="0" w:color="auto"/>
        <w:left w:val="none" w:sz="0" w:space="0" w:color="auto"/>
        <w:bottom w:val="none" w:sz="0" w:space="0" w:color="auto"/>
        <w:right w:val="none" w:sz="0" w:space="0" w:color="auto"/>
      </w:divBdr>
    </w:div>
    <w:div w:id="475220092">
      <w:bodyDiv w:val="1"/>
      <w:marLeft w:val="0"/>
      <w:marRight w:val="0"/>
      <w:marTop w:val="0"/>
      <w:marBottom w:val="0"/>
      <w:divBdr>
        <w:top w:val="none" w:sz="0" w:space="0" w:color="auto"/>
        <w:left w:val="none" w:sz="0" w:space="0" w:color="auto"/>
        <w:bottom w:val="none" w:sz="0" w:space="0" w:color="auto"/>
        <w:right w:val="none" w:sz="0" w:space="0" w:color="auto"/>
      </w:divBdr>
    </w:div>
    <w:div w:id="479538771">
      <w:bodyDiv w:val="1"/>
      <w:marLeft w:val="0"/>
      <w:marRight w:val="0"/>
      <w:marTop w:val="0"/>
      <w:marBottom w:val="0"/>
      <w:divBdr>
        <w:top w:val="none" w:sz="0" w:space="0" w:color="auto"/>
        <w:left w:val="none" w:sz="0" w:space="0" w:color="auto"/>
        <w:bottom w:val="none" w:sz="0" w:space="0" w:color="auto"/>
        <w:right w:val="none" w:sz="0" w:space="0" w:color="auto"/>
      </w:divBdr>
    </w:div>
    <w:div w:id="486822627">
      <w:bodyDiv w:val="1"/>
      <w:marLeft w:val="0"/>
      <w:marRight w:val="0"/>
      <w:marTop w:val="0"/>
      <w:marBottom w:val="0"/>
      <w:divBdr>
        <w:top w:val="none" w:sz="0" w:space="0" w:color="auto"/>
        <w:left w:val="none" w:sz="0" w:space="0" w:color="auto"/>
        <w:bottom w:val="none" w:sz="0" w:space="0" w:color="auto"/>
        <w:right w:val="none" w:sz="0" w:space="0" w:color="auto"/>
      </w:divBdr>
    </w:div>
    <w:div w:id="493230143">
      <w:bodyDiv w:val="1"/>
      <w:marLeft w:val="0"/>
      <w:marRight w:val="0"/>
      <w:marTop w:val="0"/>
      <w:marBottom w:val="0"/>
      <w:divBdr>
        <w:top w:val="none" w:sz="0" w:space="0" w:color="auto"/>
        <w:left w:val="none" w:sz="0" w:space="0" w:color="auto"/>
        <w:bottom w:val="none" w:sz="0" w:space="0" w:color="auto"/>
        <w:right w:val="none" w:sz="0" w:space="0" w:color="auto"/>
      </w:divBdr>
    </w:div>
    <w:div w:id="505704814">
      <w:bodyDiv w:val="1"/>
      <w:marLeft w:val="0"/>
      <w:marRight w:val="0"/>
      <w:marTop w:val="0"/>
      <w:marBottom w:val="0"/>
      <w:divBdr>
        <w:top w:val="none" w:sz="0" w:space="0" w:color="auto"/>
        <w:left w:val="none" w:sz="0" w:space="0" w:color="auto"/>
        <w:bottom w:val="none" w:sz="0" w:space="0" w:color="auto"/>
        <w:right w:val="none" w:sz="0" w:space="0" w:color="auto"/>
      </w:divBdr>
    </w:div>
    <w:div w:id="520510945">
      <w:bodyDiv w:val="1"/>
      <w:marLeft w:val="0"/>
      <w:marRight w:val="0"/>
      <w:marTop w:val="0"/>
      <w:marBottom w:val="0"/>
      <w:divBdr>
        <w:top w:val="none" w:sz="0" w:space="0" w:color="auto"/>
        <w:left w:val="none" w:sz="0" w:space="0" w:color="auto"/>
        <w:bottom w:val="none" w:sz="0" w:space="0" w:color="auto"/>
        <w:right w:val="none" w:sz="0" w:space="0" w:color="auto"/>
      </w:divBdr>
    </w:div>
    <w:div w:id="531504498">
      <w:bodyDiv w:val="1"/>
      <w:marLeft w:val="0"/>
      <w:marRight w:val="0"/>
      <w:marTop w:val="0"/>
      <w:marBottom w:val="0"/>
      <w:divBdr>
        <w:top w:val="none" w:sz="0" w:space="0" w:color="auto"/>
        <w:left w:val="none" w:sz="0" w:space="0" w:color="auto"/>
        <w:bottom w:val="none" w:sz="0" w:space="0" w:color="auto"/>
        <w:right w:val="none" w:sz="0" w:space="0" w:color="auto"/>
      </w:divBdr>
    </w:div>
    <w:div w:id="538470076">
      <w:bodyDiv w:val="1"/>
      <w:marLeft w:val="0"/>
      <w:marRight w:val="0"/>
      <w:marTop w:val="0"/>
      <w:marBottom w:val="0"/>
      <w:divBdr>
        <w:top w:val="none" w:sz="0" w:space="0" w:color="auto"/>
        <w:left w:val="none" w:sz="0" w:space="0" w:color="auto"/>
        <w:bottom w:val="none" w:sz="0" w:space="0" w:color="auto"/>
        <w:right w:val="none" w:sz="0" w:space="0" w:color="auto"/>
      </w:divBdr>
    </w:div>
    <w:div w:id="540745032">
      <w:bodyDiv w:val="1"/>
      <w:marLeft w:val="0"/>
      <w:marRight w:val="0"/>
      <w:marTop w:val="0"/>
      <w:marBottom w:val="0"/>
      <w:divBdr>
        <w:top w:val="none" w:sz="0" w:space="0" w:color="auto"/>
        <w:left w:val="none" w:sz="0" w:space="0" w:color="auto"/>
        <w:bottom w:val="none" w:sz="0" w:space="0" w:color="auto"/>
        <w:right w:val="none" w:sz="0" w:space="0" w:color="auto"/>
      </w:divBdr>
    </w:div>
    <w:div w:id="547381044">
      <w:bodyDiv w:val="1"/>
      <w:marLeft w:val="0"/>
      <w:marRight w:val="0"/>
      <w:marTop w:val="0"/>
      <w:marBottom w:val="0"/>
      <w:divBdr>
        <w:top w:val="none" w:sz="0" w:space="0" w:color="auto"/>
        <w:left w:val="none" w:sz="0" w:space="0" w:color="auto"/>
        <w:bottom w:val="none" w:sz="0" w:space="0" w:color="auto"/>
        <w:right w:val="none" w:sz="0" w:space="0" w:color="auto"/>
      </w:divBdr>
    </w:div>
    <w:div w:id="590312781">
      <w:bodyDiv w:val="1"/>
      <w:marLeft w:val="0"/>
      <w:marRight w:val="0"/>
      <w:marTop w:val="0"/>
      <w:marBottom w:val="0"/>
      <w:divBdr>
        <w:top w:val="none" w:sz="0" w:space="0" w:color="auto"/>
        <w:left w:val="none" w:sz="0" w:space="0" w:color="auto"/>
        <w:bottom w:val="none" w:sz="0" w:space="0" w:color="auto"/>
        <w:right w:val="none" w:sz="0" w:space="0" w:color="auto"/>
      </w:divBdr>
    </w:div>
    <w:div w:id="599803124">
      <w:bodyDiv w:val="1"/>
      <w:marLeft w:val="0"/>
      <w:marRight w:val="0"/>
      <w:marTop w:val="0"/>
      <w:marBottom w:val="0"/>
      <w:divBdr>
        <w:top w:val="none" w:sz="0" w:space="0" w:color="auto"/>
        <w:left w:val="none" w:sz="0" w:space="0" w:color="auto"/>
        <w:bottom w:val="none" w:sz="0" w:space="0" w:color="auto"/>
        <w:right w:val="none" w:sz="0" w:space="0" w:color="auto"/>
      </w:divBdr>
    </w:div>
    <w:div w:id="604578988">
      <w:bodyDiv w:val="1"/>
      <w:marLeft w:val="0"/>
      <w:marRight w:val="0"/>
      <w:marTop w:val="0"/>
      <w:marBottom w:val="0"/>
      <w:divBdr>
        <w:top w:val="none" w:sz="0" w:space="0" w:color="auto"/>
        <w:left w:val="none" w:sz="0" w:space="0" w:color="auto"/>
        <w:bottom w:val="none" w:sz="0" w:space="0" w:color="auto"/>
        <w:right w:val="none" w:sz="0" w:space="0" w:color="auto"/>
      </w:divBdr>
    </w:div>
    <w:div w:id="607272629">
      <w:bodyDiv w:val="1"/>
      <w:marLeft w:val="0"/>
      <w:marRight w:val="0"/>
      <w:marTop w:val="0"/>
      <w:marBottom w:val="0"/>
      <w:divBdr>
        <w:top w:val="none" w:sz="0" w:space="0" w:color="auto"/>
        <w:left w:val="none" w:sz="0" w:space="0" w:color="auto"/>
        <w:bottom w:val="none" w:sz="0" w:space="0" w:color="auto"/>
        <w:right w:val="none" w:sz="0" w:space="0" w:color="auto"/>
      </w:divBdr>
    </w:div>
    <w:div w:id="611328764">
      <w:bodyDiv w:val="1"/>
      <w:marLeft w:val="0"/>
      <w:marRight w:val="0"/>
      <w:marTop w:val="0"/>
      <w:marBottom w:val="0"/>
      <w:divBdr>
        <w:top w:val="none" w:sz="0" w:space="0" w:color="auto"/>
        <w:left w:val="none" w:sz="0" w:space="0" w:color="auto"/>
        <w:bottom w:val="none" w:sz="0" w:space="0" w:color="auto"/>
        <w:right w:val="none" w:sz="0" w:space="0" w:color="auto"/>
      </w:divBdr>
    </w:div>
    <w:div w:id="617032401">
      <w:bodyDiv w:val="1"/>
      <w:marLeft w:val="0"/>
      <w:marRight w:val="0"/>
      <w:marTop w:val="0"/>
      <w:marBottom w:val="0"/>
      <w:divBdr>
        <w:top w:val="none" w:sz="0" w:space="0" w:color="auto"/>
        <w:left w:val="none" w:sz="0" w:space="0" w:color="auto"/>
        <w:bottom w:val="none" w:sz="0" w:space="0" w:color="auto"/>
        <w:right w:val="none" w:sz="0" w:space="0" w:color="auto"/>
      </w:divBdr>
    </w:div>
    <w:div w:id="617107919">
      <w:bodyDiv w:val="1"/>
      <w:marLeft w:val="0"/>
      <w:marRight w:val="0"/>
      <w:marTop w:val="0"/>
      <w:marBottom w:val="0"/>
      <w:divBdr>
        <w:top w:val="none" w:sz="0" w:space="0" w:color="auto"/>
        <w:left w:val="none" w:sz="0" w:space="0" w:color="auto"/>
        <w:bottom w:val="none" w:sz="0" w:space="0" w:color="auto"/>
        <w:right w:val="none" w:sz="0" w:space="0" w:color="auto"/>
      </w:divBdr>
    </w:div>
    <w:div w:id="619914732">
      <w:bodyDiv w:val="1"/>
      <w:marLeft w:val="0"/>
      <w:marRight w:val="0"/>
      <w:marTop w:val="0"/>
      <w:marBottom w:val="0"/>
      <w:divBdr>
        <w:top w:val="none" w:sz="0" w:space="0" w:color="auto"/>
        <w:left w:val="none" w:sz="0" w:space="0" w:color="auto"/>
        <w:bottom w:val="none" w:sz="0" w:space="0" w:color="auto"/>
        <w:right w:val="none" w:sz="0" w:space="0" w:color="auto"/>
      </w:divBdr>
    </w:div>
    <w:div w:id="634797645">
      <w:bodyDiv w:val="1"/>
      <w:marLeft w:val="0"/>
      <w:marRight w:val="0"/>
      <w:marTop w:val="0"/>
      <w:marBottom w:val="0"/>
      <w:divBdr>
        <w:top w:val="none" w:sz="0" w:space="0" w:color="auto"/>
        <w:left w:val="none" w:sz="0" w:space="0" w:color="auto"/>
        <w:bottom w:val="none" w:sz="0" w:space="0" w:color="auto"/>
        <w:right w:val="none" w:sz="0" w:space="0" w:color="auto"/>
      </w:divBdr>
    </w:div>
    <w:div w:id="640037867">
      <w:bodyDiv w:val="1"/>
      <w:marLeft w:val="0"/>
      <w:marRight w:val="0"/>
      <w:marTop w:val="0"/>
      <w:marBottom w:val="0"/>
      <w:divBdr>
        <w:top w:val="none" w:sz="0" w:space="0" w:color="auto"/>
        <w:left w:val="none" w:sz="0" w:space="0" w:color="auto"/>
        <w:bottom w:val="none" w:sz="0" w:space="0" w:color="auto"/>
        <w:right w:val="none" w:sz="0" w:space="0" w:color="auto"/>
      </w:divBdr>
    </w:div>
    <w:div w:id="644503806">
      <w:bodyDiv w:val="1"/>
      <w:marLeft w:val="0"/>
      <w:marRight w:val="0"/>
      <w:marTop w:val="0"/>
      <w:marBottom w:val="0"/>
      <w:divBdr>
        <w:top w:val="none" w:sz="0" w:space="0" w:color="auto"/>
        <w:left w:val="none" w:sz="0" w:space="0" w:color="auto"/>
        <w:bottom w:val="none" w:sz="0" w:space="0" w:color="auto"/>
        <w:right w:val="none" w:sz="0" w:space="0" w:color="auto"/>
      </w:divBdr>
    </w:div>
    <w:div w:id="669600671">
      <w:bodyDiv w:val="1"/>
      <w:marLeft w:val="0"/>
      <w:marRight w:val="0"/>
      <w:marTop w:val="0"/>
      <w:marBottom w:val="0"/>
      <w:divBdr>
        <w:top w:val="none" w:sz="0" w:space="0" w:color="auto"/>
        <w:left w:val="none" w:sz="0" w:space="0" w:color="auto"/>
        <w:bottom w:val="none" w:sz="0" w:space="0" w:color="auto"/>
        <w:right w:val="none" w:sz="0" w:space="0" w:color="auto"/>
      </w:divBdr>
    </w:div>
    <w:div w:id="680277816">
      <w:bodyDiv w:val="1"/>
      <w:marLeft w:val="0"/>
      <w:marRight w:val="0"/>
      <w:marTop w:val="0"/>
      <w:marBottom w:val="0"/>
      <w:divBdr>
        <w:top w:val="none" w:sz="0" w:space="0" w:color="auto"/>
        <w:left w:val="none" w:sz="0" w:space="0" w:color="auto"/>
        <w:bottom w:val="none" w:sz="0" w:space="0" w:color="auto"/>
        <w:right w:val="none" w:sz="0" w:space="0" w:color="auto"/>
      </w:divBdr>
    </w:div>
    <w:div w:id="684787973">
      <w:bodyDiv w:val="1"/>
      <w:marLeft w:val="0"/>
      <w:marRight w:val="0"/>
      <w:marTop w:val="0"/>
      <w:marBottom w:val="0"/>
      <w:divBdr>
        <w:top w:val="none" w:sz="0" w:space="0" w:color="auto"/>
        <w:left w:val="none" w:sz="0" w:space="0" w:color="auto"/>
        <w:bottom w:val="none" w:sz="0" w:space="0" w:color="auto"/>
        <w:right w:val="none" w:sz="0" w:space="0" w:color="auto"/>
      </w:divBdr>
    </w:div>
    <w:div w:id="689064452">
      <w:bodyDiv w:val="1"/>
      <w:marLeft w:val="0"/>
      <w:marRight w:val="0"/>
      <w:marTop w:val="0"/>
      <w:marBottom w:val="0"/>
      <w:divBdr>
        <w:top w:val="none" w:sz="0" w:space="0" w:color="auto"/>
        <w:left w:val="none" w:sz="0" w:space="0" w:color="auto"/>
        <w:bottom w:val="none" w:sz="0" w:space="0" w:color="auto"/>
        <w:right w:val="none" w:sz="0" w:space="0" w:color="auto"/>
      </w:divBdr>
    </w:div>
    <w:div w:id="690960439">
      <w:bodyDiv w:val="1"/>
      <w:marLeft w:val="0"/>
      <w:marRight w:val="0"/>
      <w:marTop w:val="0"/>
      <w:marBottom w:val="0"/>
      <w:divBdr>
        <w:top w:val="none" w:sz="0" w:space="0" w:color="auto"/>
        <w:left w:val="none" w:sz="0" w:space="0" w:color="auto"/>
        <w:bottom w:val="none" w:sz="0" w:space="0" w:color="auto"/>
        <w:right w:val="none" w:sz="0" w:space="0" w:color="auto"/>
      </w:divBdr>
    </w:div>
    <w:div w:id="692462010">
      <w:bodyDiv w:val="1"/>
      <w:marLeft w:val="0"/>
      <w:marRight w:val="0"/>
      <w:marTop w:val="0"/>
      <w:marBottom w:val="0"/>
      <w:divBdr>
        <w:top w:val="none" w:sz="0" w:space="0" w:color="auto"/>
        <w:left w:val="none" w:sz="0" w:space="0" w:color="auto"/>
        <w:bottom w:val="none" w:sz="0" w:space="0" w:color="auto"/>
        <w:right w:val="none" w:sz="0" w:space="0" w:color="auto"/>
      </w:divBdr>
    </w:div>
    <w:div w:id="693961674">
      <w:bodyDiv w:val="1"/>
      <w:marLeft w:val="0"/>
      <w:marRight w:val="0"/>
      <w:marTop w:val="0"/>
      <w:marBottom w:val="0"/>
      <w:divBdr>
        <w:top w:val="none" w:sz="0" w:space="0" w:color="auto"/>
        <w:left w:val="none" w:sz="0" w:space="0" w:color="auto"/>
        <w:bottom w:val="none" w:sz="0" w:space="0" w:color="auto"/>
        <w:right w:val="none" w:sz="0" w:space="0" w:color="auto"/>
      </w:divBdr>
    </w:div>
    <w:div w:id="694233168">
      <w:bodyDiv w:val="1"/>
      <w:marLeft w:val="0"/>
      <w:marRight w:val="0"/>
      <w:marTop w:val="0"/>
      <w:marBottom w:val="0"/>
      <w:divBdr>
        <w:top w:val="none" w:sz="0" w:space="0" w:color="auto"/>
        <w:left w:val="none" w:sz="0" w:space="0" w:color="auto"/>
        <w:bottom w:val="none" w:sz="0" w:space="0" w:color="auto"/>
        <w:right w:val="none" w:sz="0" w:space="0" w:color="auto"/>
      </w:divBdr>
    </w:div>
    <w:div w:id="712922338">
      <w:bodyDiv w:val="1"/>
      <w:marLeft w:val="0"/>
      <w:marRight w:val="0"/>
      <w:marTop w:val="0"/>
      <w:marBottom w:val="0"/>
      <w:divBdr>
        <w:top w:val="none" w:sz="0" w:space="0" w:color="auto"/>
        <w:left w:val="none" w:sz="0" w:space="0" w:color="auto"/>
        <w:bottom w:val="none" w:sz="0" w:space="0" w:color="auto"/>
        <w:right w:val="none" w:sz="0" w:space="0" w:color="auto"/>
      </w:divBdr>
    </w:div>
    <w:div w:id="729694513">
      <w:bodyDiv w:val="1"/>
      <w:marLeft w:val="0"/>
      <w:marRight w:val="0"/>
      <w:marTop w:val="0"/>
      <w:marBottom w:val="0"/>
      <w:divBdr>
        <w:top w:val="none" w:sz="0" w:space="0" w:color="auto"/>
        <w:left w:val="none" w:sz="0" w:space="0" w:color="auto"/>
        <w:bottom w:val="none" w:sz="0" w:space="0" w:color="auto"/>
        <w:right w:val="none" w:sz="0" w:space="0" w:color="auto"/>
      </w:divBdr>
    </w:div>
    <w:div w:id="743262523">
      <w:bodyDiv w:val="1"/>
      <w:marLeft w:val="0"/>
      <w:marRight w:val="0"/>
      <w:marTop w:val="0"/>
      <w:marBottom w:val="0"/>
      <w:divBdr>
        <w:top w:val="none" w:sz="0" w:space="0" w:color="auto"/>
        <w:left w:val="none" w:sz="0" w:space="0" w:color="auto"/>
        <w:bottom w:val="none" w:sz="0" w:space="0" w:color="auto"/>
        <w:right w:val="none" w:sz="0" w:space="0" w:color="auto"/>
      </w:divBdr>
    </w:div>
    <w:div w:id="756287460">
      <w:bodyDiv w:val="1"/>
      <w:marLeft w:val="0"/>
      <w:marRight w:val="0"/>
      <w:marTop w:val="0"/>
      <w:marBottom w:val="0"/>
      <w:divBdr>
        <w:top w:val="none" w:sz="0" w:space="0" w:color="auto"/>
        <w:left w:val="none" w:sz="0" w:space="0" w:color="auto"/>
        <w:bottom w:val="none" w:sz="0" w:space="0" w:color="auto"/>
        <w:right w:val="none" w:sz="0" w:space="0" w:color="auto"/>
      </w:divBdr>
    </w:div>
    <w:div w:id="757334237">
      <w:bodyDiv w:val="1"/>
      <w:marLeft w:val="0"/>
      <w:marRight w:val="0"/>
      <w:marTop w:val="0"/>
      <w:marBottom w:val="0"/>
      <w:divBdr>
        <w:top w:val="none" w:sz="0" w:space="0" w:color="auto"/>
        <w:left w:val="none" w:sz="0" w:space="0" w:color="auto"/>
        <w:bottom w:val="none" w:sz="0" w:space="0" w:color="auto"/>
        <w:right w:val="none" w:sz="0" w:space="0" w:color="auto"/>
      </w:divBdr>
    </w:div>
    <w:div w:id="770395084">
      <w:bodyDiv w:val="1"/>
      <w:marLeft w:val="0"/>
      <w:marRight w:val="0"/>
      <w:marTop w:val="0"/>
      <w:marBottom w:val="0"/>
      <w:divBdr>
        <w:top w:val="none" w:sz="0" w:space="0" w:color="auto"/>
        <w:left w:val="none" w:sz="0" w:space="0" w:color="auto"/>
        <w:bottom w:val="none" w:sz="0" w:space="0" w:color="auto"/>
        <w:right w:val="none" w:sz="0" w:space="0" w:color="auto"/>
      </w:divBdr>
    </w:div>
    <w:div w:id="781924161">
      <w:bodyDiv w:val="1"/>
      <w:marLeft w:val="0"/>
      <w:marRight w:val="0"/>
      <w:marTop w:val="0"/>
      <w:marBottom w:val="0"/>
      <w:divBdr>
        <w:top w:val="none" w:sz="0" w:space="0" w:color="auto"/>
        <w:left w:val="none" w:sz="0" w:space="0" w:color="auto"/>
        <w:bottom w:val="none" w:sz="0" w:space="0" w:color="auto"/>
        <w:right w:val="none" w:sz="0" w:space="0" w:color="auto"/>
      </w:divBdr>
    </w:div>
    <w:div w:id="792090331">
      <w:bodyDiv w:val="1"/>
      <w:marLeft w:val="0"/>
      <w:marRight w:val="0"/>
      <w:marTop w:val="0"/>
      <w:marBottom w:val="0"/>
      <w:divBdr>
        <w:top w:val="none" w:sz="0" w:space="0" w:color="auto"/>
        <w:left w:val="none" w:sz="0" w:space="0" w:color="auto"/>
        <w:bottom w:val="none" w:sz="0" w:space="0" w:color="auto"/>
        <w:right w:val="none" w:sz="0" w:space="0" w:color="auto"/>
      </w:divBdr>
    </w:div>
    <w:div w:id="796752273">
      <w:bodyDiv w:val="1"/>
      <w:marLeft w:val="0"/>
      <w:marRight w:val="0"/>
      <w:marTop w:val="0"/>
      <w:marBottom w:val="0"/>
      <w:divBdr>
        <w:top w:val="none" w:sz="0" w:space="0" w:color="auto"/>
        <w:left w:val="none" w:sz="0" w:space="0" w:color="auto"/>
        <w:bottom w:val="none" w:sz="0" w:space="0" w:color="auto"/>
        <w:right w:val="none" w:sz="0" w:space="0" w:color="auto"/>
      </w:divBdr>
    </w:div>
    <w:div w:id="798643312">
      <w:bodyDiv w:val="1"/>
      <w:marLeft w:val="0"/>
      <w:marRight w:val="0"/>
      <w:marTop w:val="0"/>
      <w:marBottom w:val="0"/>
      <w:divBdr>
        <w:top w:val="none" w:sz="0" w:space="0" w:color="auto"/>
        <w:left w:val="none" w:sz="0" w:space="0" w:color="auto"/>
        <w:bottom w:val="none" w:sz="0" w:space="0" w:color="auto"/>
        <w:right w:val="none" w:sz="0" w:space="0" w:color="auto"/>
      </w:divBdr>
    </w:div>
    <w:div w:id="802502752">
      <w:bodyDiv w:val="1"/>
      <w:marLeft w:val="0"/>
      <w:marRight w:val="0"/>
      <w:marTop w:val="0"/>
      <w:marBottom w:val="0"/>
      <w:divBdr>
        <w:top w:val="none" w:sz="0" w:space="0" w:color="auto"/>
        <w:left w:val="none" w:sz="0" w:space="0" w:color="auto"/>
        <w:bottom w:val="none" w:sz="0" w:space="0" w:color="auto"/>
        <w:right w:val="none" w:sz="0" w:space="0" w:color="auto"/>
      </w:divBdr>
    </w:div>
    <w:div w:id="807433250">
      <w:bodyDiv w:val="1"/>
      <w:marLeft w:val="0"/>
      <w:marRight w:val="0"/>
      <w:marTop w:val="0"/>
      <w:marBottom w:val="0"/>
      <w:divBdr>
        <w:top w:val="none" w:sz="0" w:space="0" w:color="auto"/>
        <w:left w:val="none" w:sz="0" w:space="0" w:color="auto"/>
        <w:bottom w:val="none" w:sz="0" w:space="0" w:color="auto"/>
        <w:right w:val="none" w:sz="0" w:space="0" w:color="auto"/>
      </w:divBdr>
    </w:div>
    <w:div w:id="808014488">
      <w:bodyDiv w:val="1"/>
      <w:marLeft w:val="0"/>
      <w:marRight w:val="0"/>
      <w:marTop w:val="0"/>
      <w:marBottom w:val="0"/>
      <w:divBdr>
        <w:top w:val="none" w:sz="0" w:space="0" w:color="auto"/>
        <w:left w:val="none" w:sz="0" w:space="0" w:color="auto"/>
        <w:bottom w:val="none" w:sz="0" w:space="0" w:color="auto"/>
        <w:right w:val="none" w:sz="0" w:space="0" w:color="auto"/>
      </w:divBdr>
    </w:div>
    <w:div w:id="820391154">
      <w:bodyDiv w:val="1"/>
      <w:marLeft w:val="0"/>
      <w:marRight w:val="0"/>
      <w:marTop w:val="0"/>
      <w:marBottom w:val="0"/>
      <w:divBdr>
        <w:top w:val="none" w:sz="0" w:space="0" w:color="auto"/>
        <w:left w:val="none" w:sz="0" w:space="0" w:color="auto"/>
        <w:bottom w:val="none" w:sz="0" w:space="0" w:color="auto"/>
        <w:right w:val="none" w:sz="0" w:space="0" w:color="auto"/>
      </w:divBdr>
    </w:div>
    <w:div w:id="829636123">
      <w:bodyDiv w:val="1"/>
      <w:marLeft w:val="0"/>
      <w:marRight w:val="0"/>
      <w:marTop w:val="0"/>
      <w:marBottom w:val="0"/>
      <w:divBdr>
        <w:top w:val="none" w:sz="0" w:space="0" w:color="auto"/>
        <w:left w:val="none" w:sz="0" w:space="0" w:color="auto"/>
        <w:bottom w:val="none" w:sz="0" w:space="0" w:color="auto"/>
        <w:right w:val="none" w:sz="0" w:space="0" w:color="auto"/>
      </w:divBdr>
    </w:div>
    <w:div w:id="841508622">
      <w:bodyDiv w:val="1"/>
      <w:marLeft w:val="0"/>
      <w:marRight w:val="0"/>
      <w:marTop w:val="0"/>
      <w:marBottom w:val="0"/>
      <w:divBdr>
        <w:top w:val="none" w:sz="0" w:space="0" w:color="auto"/>
        <w:left w:val="none" w:sz="0" w:space="0" w:color="auto"/>
        <w:bottom w:val="none" w:sz="0" w:space="0" w:color="auto"/>
        <w:right w:val="none" w:sz="0" w:space="0" w:color="auto"/>
      </w:divBdr>
    </w:div>
    <w:div w:id="848985541">
      <w:bodyDiv w:val="1"/>
      <w:marLeft w:val="0"/>
      <w:marRight w:val="0"/>
      <w:marTop w:val="0"/>
      <w:marBottom w:val="0"/>
      <w:divBdr>
        <w:top w:val="none" w:sz="0" w:space="0" w:color="auto"/>
        <w:left w:val="none" w:sz="0" w:space="0" w:color="auto"/>
        <w:bottom w:val="none" w:sz="0" w:space="0" w:color="auto"/>
        <w:right w:val="none" w:sz="0" w:space="0" w:color="auto"/>
      </w:divBdr>
    </w:div>
    <w:div w:id="854071825">
      <w:bodyDiv w:val="1"/>
      <w:marLeft w:val="0"/>
      <w:marRight w:val="0"/>
      <w:marTop w:val="0"/>
      <w:marBottom w:val="0"/>
      <w:divBdr>
        <w:top w:val="none" w:sz="0" w:space="0" w:color="auto"/>
        <w:left w:val="none" w:sz="0" w:space="0" w:color="auto"/>
        <w:bottom w:val="none" w:sz="0" w:space="0" w:color="auto"/>
        <w:right w:val="none" w:sz="0" w:space="0" w:color="auto"/>
      </w:divBdr>
    </w:div>
    <w:div w:id="874388942">
      <w:bodyDiv w:val="1"/>
      <w:marLeft w:val="0"/>
      <w:marRight w:val="0"/>
      <w:marTop w:val="0"/>
      <w:marBottom w:val="0"/>
      <w:divBdr>
        <w:top w:val="none" w:sz="0" w:space="0" w:color="auto"/>
        <w:left w:val="none" w:sz="0" w:space="0" w:color="auto"/>
        <w:bottom w:val="none" w:sz="0" w:space="0" w:color="auto"/>
        <w:right w:val="none" w:sz="0" w:space="0" w:color="auto"/>
      </w:divBdr>
    </w:div>
    <w:div w:id="884488563">
      <w:bodyDiv w:val="1"/>
      <w:marLeft w:val="0"/>
      <w:marRight w:val="0"/>
      <w:marTop w:val="0"/>
      <w:marBottom w:val="0"/>
      <w:divBdr>
        <w:top w:val="none" w:sz="0" w:space="0" w:color="auto"/>
        <w:left w:val="none" w:sz="0" w:space="0" w:color="auto"/>
        <w:bottom w:val="none" w:sz="0" w:space="0" w:color="auto"/>
        <w:right w:val="none" w:sz="0" w:space="0" w:color="auto"/>
      </w:divBdr>
    </w:div>
    <w:div w:id="886143586">
      <w:bodyDiv w:val="1"/>
      <w:marLeft w:val="0"/>
      <w:marRight w:val="0"/>
      <w:marTop w:val="0"/>
      <w:marBottom w:val="0"/>
      <w:divBdr>
        <w:top w:val="none" w:sz="0" w:space="0" w:color="auto"/>
        <w:left w:val="none" w:sz="0" w:space="0" w:color="auto"/>
        <w:bottom w:val="none" w:sz="0" w:space="0" w:color="auto"/>
        <w:right w:val="none" w:sz="0" w:space="0" w:color="auto"/>
      </w:divBdr>
    </w:div>
    <w:div w:id="895354101">
      <w:bodyDiv w:val="1"/>
      <w:marLeft w:val="0"/>
      <w:marRight w:val="0"/>
      <w:marTop w:val="0"/>
      <w:marBottom w:val="0"/>
      <w:divBdr>
        <w:top w:val="none" w:sz="0" w:space="0" w:color="auto"/>
        <w:left w:val="none" w:sz="0" w:space="0" w:color="auto"/>
        <w:bottom w:val="none" w:sz="0" w:space="0" w:color="auto"/>
        <w:right w:val="none" w:sz="0" w:space="0" w:color="auto"/>
      </w:divBdr>
    </w:div>
    <w:div w:id="911699362">
      <w:bodyDiv w:val="1"/>
      <w:marLeft w:val="0"/>
      <w:marRight w:val="0"/>
      <w:marTop w:val="0"/>
      <w:marBottom w:val="0"/>
      <w:divBdr>
        <w:top w:val="none" w:sz="0" w:space="0" w:color="auto"/>
        <w:left w:val="none" w:sz="0" w:space="0" w:color="auto"/>
        <w:bottom w:val="none" w:sz="0" w:space="0" w:color="auto"/>
        <w:right w:val="none" w:sz="0" w:space="0" w:color="auto"/>
      </w:divBdr>
    </w:div>
    <w:div w:id="919563339">
      <w:bodyDiv w:val="1"/>
      <w:marLeft w:val="0"/>
      <w:marRight w:val="0"/>
      <w:marTop w:val="0"/>
      <w:marBottom w:val="0"/>
      <w:divBdr>
        <w:top w:val="none" w:sz="0" w:space="0" w:color="auto"/>
        <w:left w:val="none" w:sz="0" w:space="0" w:color="auto"/>
        <w:bottom w:val="none" w:sz="0" w:space="0" w:color="auto"/>
        <w:right w:val="none" w:sz="0" w:space="0" w:color="auto"/>
      </w:divBdr>
    </w:div>
    <w:div w:id="926966331">
      <w:bodyDiv w:val="1"/>
      <w:marLeft w:val="0"/>
      <w:marRight w:val="0"/>
      <w:marTop w:val="0"/>
      <w:marBottom w:val="0"/>
      <w:divBdr>
        <w:top w:val="none" w:sz="0" w:space="0" w:color="auto"/>
        <w:left w:val="none" w:sz="0" w:space="0" w:color="auto"/>
        <w:bottom w:val="none" w:sz="0" w:space="0" w:color="auto"/>
        <w:right w:val="none" w:sz="0" w:space="0" w:color="auto"/>
      </w:divBdr>
    </w:div>
    <w:div w:id="928927935">
      <w:bodyDiv w:val="1"/>
      <w:marLeft w:val="0"/>
      <w:marRight w:val="0"/>
      <w:marTop w:val="0"/>
      <w:marBottom w:val="0"/>
      <w:divBdr>
        <w:top w:val="none" w:sz="0" w:space="0" w:color="auto"/>
        <w:left w:val="none" w:sz="0" w:space="0" w:color="auto"/>
        <w:bottom w:val="none" w:sz="0" w:space="0" w:color="auto"/>
        <w:right w:val="none" w:sz="0" w:space="0" w:color="auto"/>
      </w:divBdr>
    </w:div>
    <w:div w:id="930967059">
      <w:bodyDiv w:val="1"/>
      <w:marLeft w:val="0"/>
      <w:marRight w:val="0"/>
      <w:marTop w:val="0"/>
      <w:marBottom w:val="0"/>
      <w:divBdr>
        <w:top w:val="none" w:sz="0" w:space="0" w:color="auto"/>
        <w:left w:val="none" w:sz="0" w:space="0" w:color="auto"/>
        <w:bottom w:val="none" w:sz="0" w:space="0" w:color="auto"/>
        <w:right w:val="none" w:sz="0" w:space="0" w:color="auto"/>
      </w:divBdr>
    </w:div>
    <w:div w:id="933709228">
      <w:bodyDiv w:val="1"/>
      <w:marLeft w:val="0"/>
      <w:marRight w:val="0"/>
      <w:marTop w:val="0"/>
      <w:marBottom w:val="0"/>
      <w:divBdr>
        <w:top w:val="none" w:sz="0" w:space="0" w:color="auto"/>
        <w:left w:val="none" w:sz="0" w:space="0" w:color="auto"/>
        <w:bottom w:val="none" w:sz="0" w:space="0" w:color="auto"/>
        <w:right w:val="none" w:sz="0" w:space="0" w:color="auto"/>
      </w:divBdr>
    </w:div>
    <w:div w:id="948123995">
      <w:bodyDiv w:val="1"/>
      <w:marLeft w:val="0"/>
      <w:marRight w:val="0"/>
      <w:marTop w:val="0"/>
      <w:marBottom w:val="0"/>
      <w:divBdr>
        <w:top w:val="none" w:sz="0" w:space="0" w:color="auto"/>
        <w:left w:val="none" w:sz="0" w:space="0" w:color="auto"/>
        <w:bottom w:val="none" w:sz="0" w:space="0" w:color="auto"/>
        <w:right w:val="none" w:sz="0" w:space="0" w:color="auto"/>
      </w:divBdr>
    </w:div>
    <w:div w:id="959411457">
      <w:bodyDiv w:val="1"/>
      <w:marLeft w:val="0"/>
      <w:marRight w:val="0"/>
      <w:marTop w:val="0"/>
      <w:marBottom w:val="0"/>
      <w:divBdr>
        <w:top w:val="none" w:sz="0" w:space="0" w:color="auto"/>
        <w:left w:val="none" w:sz="0" w:space="0" w:color="auto"/>
        <w:bottom w:val="none" w:sz="0" w:space="0" w:color="auto"/>
        <w:right w:val="none" w:sz="0" w:space="0" w:color="auto"/>
      </w:divBdr>
    </w:div>
    <w:div w:id="959804106">
      <w:bodyDiv w:val="1"/>
      <w:marLeft w:val="0"/>
      <w:marRight w:val="0"/>
      <w:marTop w:val="0"/>
      <w:marBottom w:val="0"/>
      <w:divBdr>
        <w:top w:val="none" w:sz="0" w:space="0" w:color="auto"/>
        <w:left w:val="none" w:sz="0" w:space="0" w:color="auto"/>
        <w:bottom w:val="none" w:sz="0" w:space="0" w:color="auto"/>
        <w:right w:val="none" w:sz="0" w:space="0" w:color="auto"/>
      </w:divBdr>
    </w:div>
    <w:div w:id="985203625">
      <w:bodyDiv w:val="1"/>
      <w:marLeft w:val="0"/>
      <w:marRight w:val="0"/>
      <w:marTop w:val="0"/>
      <w:marBottom w:val="0"/>
      <w:divBdr>
        <w:top w:val="none" w:sz="0" w:space="0" w:color="auto"/>
        <w:left w:val="none" w:sz="0" w:space="0" w:color="auto"/>
        <w:bottom w:val="none" w:sz="0" w:space="0" w:color="auto"/>
        <w:right w:val="none" w:sz="0" w:space="0" w:color="auto"/>
      </w:divBdr>
    </w:div>
    <w:div w:id="996685820">
      <w:bodyDiv w:val="1"/>
      <w:marLeft w:val="0"/>
      <w:marRight w:val="0"/>
      <w:marTop w:val="0"/>
      <w:marBottom w:val="0"/>
      <w:divBdr>
        <w:top w:val="none" w:sz="0" w:space="0" w:color="auto"/>
        <w:left w:val="none" w:sz="0" w:space="0" w:color="auto"/>
        <w:bottom w:val="none" w:sz="0" w:space="0" w:color="auto"/>
        <w:right w:val="none" w:sz="0" w:space="0" w:color="auto"/>
      </w:divBdr>
    </w:div>
    <w:div w:id="1002045883">
      <w:bodyDiv w:val="1"/>
      <w:marLeft w:val="0"/>
      <w:marRight w:val="0"/>
      <w:marTop w:val="0"/>
      <w:marBottom w:val="0"/>
      <w:divBdr>
        <w:top w:val="none" w:sz="0" w:space="0" w:color="auto"/>
        <w:left w:val="none" w:sz="0" w:space="0" w:color="auto"/>
        <w:bottom w:val="none" w:sz="0" w:space="0" w:color="auto"/>
        <w:right w:val="none" w:sz="0" w:space="0" w:color="auto"/>
      </w:divBdr>
    </w:div>
    <w:div w:id="1006175624">
      <w:bodyDiv w:val="1"/>
      <w:marLeft w:val="0"/>
      <w:marRight w:val="0"/>
      <w:marTop w:val="0"/>
      <w:marBottom w:val="0"/>
      <w:divBdr>
        <w:top w:val="none" w:sz="0" w:space="0" w:color="auto"/>
        <w:left w:val="none" w:sz="0" w:space="0" w:color="auto"/>
        <w:bottom w:val="none" w:sz="0" w:space="0" w:color="auto"/>
        <w:right w:val="none" w:sz="0" w:space="0" w:color="auto"/>
      </w:divBdr>
    </w:div>
    <w:div w:id="1006589860">
      <w:bodyDiv w:val="1"/>
      <w:marLeft w:val="0"/>
      <w:marRight w:val="0"/>
      <w:marTop w:val="0"/>
      <w:marBottom w:val="0"/>
      <w:divBdr>
        <w:top w:val="none" w:sz="0" w:space="0" w:color="auto"/>
        <w:left w:val="none" w:sz="0" w:space="0" w:color="auto"/>
        <w:bottom w:val="none" w:sz="0" w:space="0" w:color="auto"/>
        <w:right w:val="none" w:sz="0" w:space="0" w:color="auto"/>
      </w:divBdr>
    </w:div>
    <w:div w:id="1007054826">
      <w:bodyDiv w:val="1"/>
      <w:marLeft w:val="0"/>
      <w:marRight w:val="0"/>
      <w:marTop w:val="0"/>
      <w:marBottom w:val="0"/>
      <w:divBdr>
        <w:top w:val="none" w:sz="0" w:space="0" w:color="auto"/>
        <w:left w:val="none" w:sz="0" w:space="0" w:color="auto"/>
        <w:bottom w:val="none" w:sz="0" w:space="0" w:color="auto"/>
        <w:right w:val="none" w:sz="0" w:space="0" w:color="auto"/>
      </w:divBdr>
    </w:div>
    <w:div w:id="1007368778">
      <w:bodyDiv w:val="1"/>
      <w:marLeft w:val="0"/>
      <w:marRight w:val="0"/>
      <w:marTop w:val="0"/>
      <w:marBottom w:val="0"/>
      <w:divBdr>
        <w:top w:val="none" w:sz="0" w:space="0" w:color="auto"/>
        <w:left w:val="none" w:sz="0" w:space="0" w:color="auto"/>
        <w:bottom w:val="none" w:sz="0" w:space="0" w:color="auto"/>
        <w:right w:val="none" w:sz="0" w:space="0" w:color="auto"/>
      </w:divBdr>
    </w:div>
    <w:div w:id="1011562724">
      <w:bodyDiv w:val="1"/>
      <w:marLeft w:val="0"/>
      <w:marRight w:val="0"/>
      <w:marTop w:val="0"/>
      <w:marBottom w:val="0"/>
      <w:divBdr>
        <w:top w:val="none" w:sz="0" w:space="0" w:color="auto"/>
        <w:left w:val="none" w:sz="0" w:space="0" w:color="auto"/>
        <w:bottom w:val="none" w:sz="0" w:space="0" w:color="auto"/>
        <w:right w:val="none" w:sz="0" w:space="0" w:color="auto"/>
      </w:divBdr>
    </w:div>
    <w:div w:id="1012612587">
      <w:bodyDiv w:val="1"/>
      <w:marLeft w:val="0"/>
      <w:marRight w:val="0"/>
      <w:marTop w:val="0"/>
      <w:marBottom w:val="0"/>
      <w:divBdr>
        <w:top w:val="none" w:sz="0" w:space="0" w:color="auto"/>
        <w:left w:val="none" w:sz="0" w:space="0" w:color="auto"/>
        <w:bottom w:val="none" w:sz="0" w:space="0" w:color="auto"/>
        <w:right w:val="none" w:sz="0" w:space="0" w:color="auto"/>
      </w:divBdr>
    </w:div>
    <w:div w:id="1021318819">
      <w:bodyDiv w:val="1"/>
      <w:marLeft w:val="0"/>
      <w:marRight w:val="0"/>
      <w:marTop w:val="0"/>
      <w:marBottom w:val="0"/>
      <w:divBdr>
        <w:top w:val="none" w:sz="0" w:space="0" w:color="auto"/>
        <w:left w:val="none" w:sz="0" w:space="0" w:color="auto"/>
        <w:bottom w:val="none" w:sz="0" w:space="0" w:color="auto"/>
        <w:right w:val="none" w:sz="0" w:space="0" w:color="auto"/>
      </w:divBdr>
    </w:div>
    <w:div w:id="1047408637">
      <w:bodyDiv w:val="1"/>
      <w:marLeft w:val="0"/>
      <w:marRight w:val="0"/>
      <w:marTop w:val="0"/>
      <w:marBottom w:val="0"/>
      <w:divBdr>
        <w:top w:val="none" w:sz="0" w:space="0" w:color="auto"/>
        <w:left w:val="none" w:sz="0" w:space="0" w:color="auto"/>
        <w:bottom w:val="none" w:sz="0" w:space="0" w:color="auto"/>
        <w:right w:val="none" w:sz="0" w:space="0" w:color="auto"/>
      </w:divBdr>
    </w:div>
    <w:div w:id="1054692806">
      <w:bodyDiv w:val="1"/>
      <w:marLeft w:val="0"/>
      <w:marRight w:val="0"/>
      <w:marTop w:val="0"/>
      <w:marBottom w:val="0"/>
      <w:divBdr>
        <w:top w:val="none" w:sz="0" w:space="0" w:color="auto"/>
        <w:left w:val="none" w:sz="0" w:space="0" w:color="auto"/>
        <w:bottom w:val="none" w:sz="0" w:space="0" w:color="auto"/>
        <w:right w:val="none" w:sz="0" w:space="0" w:color="auto"/>
      </w:divBdr>
    </w:div>
    <w:div w:id="1062097323">
      <w:bodyDiv w:val="1"/>
      <w:marLeft w:val="0"/>
      <w:marRight w:val="0"/>
      <w:marTop w:val="0"/>
      <w:marBottom w:val="0"/>
      <w:divBdr>
        <w:top w:val="none" w:sz="0" w:space="0" w:color="auto"/>
        <w:left w:val="none" w:sz="0" w:space="0" w:color="auto"/>
        <w:bottom w:val="none" w:sz="0" w:space="0" w:color="auto"/>
        <w:right w:val="none" w:sz="0" w:space="0" w:color="auto"/>
      </w:divBdr>
    </w:div>
    <w:div w:id="1097361752">
      <w:bodyDiv w:val="1"/>
      <w:marLeft w:val="0"/>
      <w:marRight w:val="0"/>
      <w:marTop w:val="0"/>
      <w:marBottom w:val="0"/>
      <w:divBdr>
        <w:top w:val="none" w:sz="0" w:space="0" w:color="auto"/>
        <w:left w:val="none" w:sz="0" w:space="0" w:color="auto"/>
        <w:bottom w:val="none" w:sz="0" w:space="0" w:color="auto"/>
        <w:right w:val="none" w:sz="0" w:space="0" w:color="auto"/>
      </w:divBdr>
    </w:div>
    <w:div w:id="1102841638">
      <w:bodyDiv w:val="1"/>
      <w:marLeft w:val="0"/>
      <w:marRight w:val="0"/>
      <w:marTop w:val="0"/>
      <w:marBottom w:val="0"/>
      <w:divBdr>
        <w:top w:val="none" w:sz="0" w:space="0" w:color="auto"/>
        <w:left w:val="none" w:sz="0" w:space="0" w:color="auto"/>
        <w:bottom w:val="none" w:sz="0" w:space="0" w:color="auto"/>
        <w:right w:val="none" w:sz="0" w:space="0" w:color="auto"/>
      </w:divBdr>
    </w:div>
    <w:div w:id="1103303577">
      <w:bodyDiv w:val="1"/>
      <w:marLeft w:val="0"/>
      <w:marRight w:val="0"/>
      <w:marTop w:val="0"/>
      <w:marBottom w:val="0"/>
      <w:divBdr>
        <w:top w:val="none" w:sz="0" w:space="0" w:color="auto"/>
        <w:left w:val="none" w:sz="0" w:space="0" w:color="auto"/>
        <w:bottom w:val="none" w:sz="0" w:space="0" w:color="auto"/>
        <w:right w:val="none" w:sz="0" w:space="0" w:color="auto"/>
      </w:divBdr>
    </w:div>
    <w:div w:id="1105421782">
      <w:bodyDiv w:val="1"/>
      <w:marLeft w:val="0"/>
      <w:marRight w:val="0"/>
      <w:marTop w:val="0"/>
      <w:marBottom w:val="0"/>
      <w:divBdr>
        <w:top w:val="none" w:sz="0" w:space="0" w:color="auto"/>
        <w:left w:val="none" w:sz="0" w:space="0" w:color="auto"/>
        <w:bottom w:val="none" w:sz="0" w:space="0" w:color="auto"/>
        <w:right w:val="none" w:sz="0" w:space="0" w:color="auto"/>
      </w:divBdr>
    </w:div>
    <w:div w:id="1112286818">
      <w:bodyDiv w:val="1"/>
      <w:marLeft w:val="0"/>
      <w:marRight w:val="0"/>
      <w:marTop w:val="0"/>
      <w:marBottom w:val="0"/>
      <w:divBdr>
        <w:top w:val="none" w:sz="0" w:space="0" w:color="auto"/>
        <w:left w:val="none" w:sz="0" w:space="0" w:color="auto"/>
        <w:bottom w:val="none" w:sz="0" w:space="0" w:color="auto"/>
        <w:right w:val="none" w:sz="0" w:space="0" w:color="auto"/>
      </w:divBdr>
    </w:div>
    <w:div w:id="1117523903">
      <w:bodyDiv w:val="1"/>
      <w:marLeft w:val="0"/>
      <w:marRight w:val="0"/>
      <w:marTop w:val="0"/>
      <w:marBottom w:val="0"/>
      <w:divBdr>
        <w:top w:val="none" w:sz="0" w:space="0" w:color="auto"/>
        <w:left w:val="none" w:sz="0" w:space="0" w:color="auto"/>
        <w:bottom w:val="none" w:sz="0" w:space="0" w:color="auto"/>
        <w:right w:val="none" w:sz="0" w:space="0" w:color="auto"/>
      </w:divBdr>
    </w:div>
    <w:div w:id="1121071596">
      <w:bodyDiv w:val="1"/>
      <w:marLeft w:val="0"/>
      <w:marRight w:val="0"/>
      <w:marTop w:val="0"/>
      <w:marBottom w:val="0"/>
      <w:divBdr>
        <w:top w:val="none" w:sz="0" w:space="0" w:color="auto"/>
        <w:left w:val="none" w:sz="0" w:space="0" w:color="auto"/>
        <w:bottom w:val="none" w:sz="0" w:space="0" w:color="auto"/>
        <w:right w:val="none" w:sz="0" w:space="0" w:color="auto"/>
      </w:divBdr>
    </w:div>
    <w:div w:id="1132288005">
      <w:bodyDiv w:val="1"/>
      <w:marLeft w:val="0"/>
      <w:marRight w:val="0"/>
      <w:marTop w:val="0"/>
      <w:marBottom w:val="0"/>
      <w:divBdr>
        <w:top w:val="none" w:sz="0" w:space="0" w:color="auto"/>
        <w:left w:val="none" w:sz="0" w:space="0" w:color="auto"/>
        <w:bottom w:val="none" w:sz="0" w:space="0" w:color="auto"/>
        <w:right w:val="none" w:sz="0" w:space="0" w:color="auto"/>
      </w:divBdr>
    </w:div>
    <w:div w:id="1135290428">
      <w:bodyDiv w:val="1"/>
      <w:marLeft w:val="0"/>
      <w:marRight w:val="0"/>
      <w:marTop w:val="0"/>
      <w:marBottom w:val="0"/>
      <w:divBdr>
        <w:top w:val="none" w:sz="0" w:space="0" w:color="auto"/>
        <w:left w:val="none" w:sz="0" w:space="0" w:color="auto"/>
        <w:bottom w:val="none" w:sz="0" w:space="0" w:color="auto"/>
        <w:right w:val="none" w:sz="0" w:space="0" w:color="auto"/>
      </w:divBdr>
    </w:div>
    <w:div w:id="1150367642">
      <w:bodyDiv w:val="1"/>
      <w:marLeft w:val="0"/>
      <w:marRight w:val="0"/>
      <w:marTop w:val="0"/>
      <w:marBottom w:val="0"/>
      <w:divBdr>
        <w:top w:val="none" w:sz="0" w:space="0" w:color="auto"/>
        <w:left w:val="none" w:sz="0" w:space="0" w:color="auto"/>
        <w:bottom w:val="none" w:sz="0" w:space="0" w:color="auto"/>
        <w:right w:val="none" w:sz="0" w:space="0" w:color="auto"/>
      </w:divBdr>
    </w:div>
    <w:div w:id="1161191072">
      <w:bodyDiv w:val="1"/>
      <w:marLeft w:val="0"/>
      <w:marRight w:val="0"/>
      <w:marTop w:val="0"/>
      <w:marBottom w:val="0"/>
      <w:divBdr>
        <w:top w:val="none" w:sz="0" w:space="0" w:color="auto"/>
        <w:left w:val="none" w:sz="0" w:space="0" w:color="auto"/>
        <w:bottom w:val="none" w:sz="0" w:space="0" w:color="auto"/>
        <w:right w:val="none" w:sz="0" w:space="0" w:color="auto"/>
      </w:divBdr>
    </w:div>
    <w:div w:id="1162310071">
      <w:bodyDiv w:val="1"/>
      <w:marLeft w:val="0"/>
      <w:marRight w:val="0"/>
      <w:marTop w:val="0"/>
      <w:marBottom w:val="0"/>
      <w:divBdr>
        <w:top w:val="none" w:sz="0" w:space="0" w:color="auto"/>
        <w:left w:val="none" w:sz="0" w:space="0" w:color="auto"/>
        <w:bottom w:val="none" w:sz="0" w:space="0" w:color="auto"/>
        <w:right w:val="none" w:sz="0" w:space="0" w:color="auto"/>
      </w:divBdr>
    </w:div>
    <w:div w:id="1166936549">
      <w:bodyDiv w:val="1"/>
      <w:marLeft w:val="0"/>
      <w:marRight w:val="0"/>
      <w:marTop w:val="0"/>
      <w:marBottom w:val="0"/>
      <w:divBdr>
        <w:top w:val="none" w:sz="0" w:space="0" w:color="auto"/>
        <w:left w:val="none" w:sz="0" w:space="0" w:color="auto"/>
        <w:bottom w:val="none" w:sz="0" w:space="0" w:color="auto"/>
        <w:right w:val="none" w:sz="0" w:space="0" w:color="auto"/>
      </w:divBdr>
    </w:div>
    <w:div w:id="1169255612">
      <w:bodyDiv w:val="1"/>
      <w:marLeft w:val="0"/>
      <w:marRight w:val="0"/>
      <w:marTop w:val="0"/>
      <w:marBottom w:val="0"/>
      <w:divBdr>
        <w:top w:val="none" w:sz="0" w:space="0" w:color="auto"/>
        <w:left w:val="none" w:sz="0" w:space="0" w:color="auto"/>
        <w:bottom w:val="none" w:sz="0" w:space="0" w:color="auto"/>
        <w:right w:val="none" w:sz="0" w:space="0" w:color="auto"/>
      </w:divBdr>
    </w:div>
    <w:div w:id="1177304187">
      <w:bodyDiv w:val="1"/>
      <w:marLeft w:val="0"/>
      <w:marRight w:val="0"/>
      <w:marTop w:val="0"/>
      <w:marBottom w:val="0"/>
      <w:divBdr>
        <w:top w:val="none" w:sz="0" w:space="0" w:color="auto"/>
        <w:left w:val="none" w:sz="0" w:space="0" w:color="auto"/>
        <w:bottom w:val="none" w:sz="0" w:space="0" w:color="auto"/>
        <w:right w:val="none" w:sz="0" w:space="0" w:color="auto"/>
      </w:divBdr>
    </w:div>
    <w:div w:id="1182628004">
      <w:bodyDiv w:val="1"/>
      <w:marLeft w:val="0"/>
      <w:marRight w:val="0"/>
      <w:marTop w:val="0"/>
      <w:marBottom w:val="0"/>
      <w:divBdr>
        <w:top w:val="none" w:sz="0" w:space="0" w:color="auto"/>
        <w:left w:val="none" w:sz="0" w:space="0" w:color="auto"/>
        <w:bottom w:val="none" w:sz="0" w:space="0" w:color="auto"/>
        <w:right w:val="none" w:sz="0" w:space="0" w:color="auto"/>
      </w:divBdr>
    </w:div>
    <w:div w:id="1192185058">
      <w:bodyDiv w:val="1"/>
      <w:marLeft w:val="0"/>
      <w:marRight w:val="0"/>
      <w:marTop w:val="0"/>
      <w:marBottom w:val="0"/>
      <w:divBdr>
        <w:top w:val="none" w:sz="0" w:space="0" w:color="auto"/>
        <w:left w:val="none" w:sz="0" w:space="0" w:color="auto"/>
        <w:bottom w:val="none" w:sz="0" w:space="0" w:color="auto"/>
        <w:right w:val="none" w:sz="0" w:space="0" w:color="auto"/>
      </w:divBdr>
    </w:div>
    <w:div w:id="1201551018">
      <w:bodyDiv w:val="1"/>
      <w:marLeft w:val="0"/>
      <w:marRight w:val="0"/>
      <w:marTop w:val="0"/>
      <w:marBottom w:val="0"/>
      <w:divBdr>
        <w:top w:val="none" w:sz="0" w:space="0" w:color="auto"/>
        <w:left w:val="none" w:sz="0" w:space="0" w:color="auto"/>
        <w:bottom w:val="none" w:sz="0" w:space="0" w:color="auto"/>
        <w:right w:val="none" w:sz="0" w:space="0" w:color="auto"/>
      </w:divBdr>
    </w:div>
    <w:div w:id="1227761040">
      <w:bodyDiv w:val="1"/>
      <w:marLeft w:val="0"/>
      <w:marRight w:val="0"/>
      <w:marTop w:val="0"/>
      <w:marBottom w:val="0"/>
      <w:divBdr>
        <w:top w:val="none" w:sz="0" w:space="0" w:color="auto"/>
        <w:left w:val="none" w:sz="0" w:space="0" w:color="auto"/>
        <w:bottom w:val="none" w:sz="0" w:space="0" w:color="auto"/>
        <w:right w:val="none" w:sz="0" w:space="0" w:color="auto"/>
      </w:divBdr>
    </w:div>
    <w:div w:id="1234777477">
      <w:bodyDiv w:val="1"/>
      <w:marLeft w:val="0"/>
      <w:marRight w:val="0"/>
      <w:marTop w:val="0"/>
      <w:marBottom w:val="0"/>
      <w:divBdr>
        <w:top w:val="none" w:sz="0" w:space="0" w:color="auto"/>
        <w:left w:val="none" w:sz="0" w:space="0" w:color="auto"/>
        <w:bottom w:val="none" w:sz="0" w:space="0" w:color="auto"/>
        <w:right w:val="none" w:sz="0" w:space="0" w:color="auto"/>
      </w:divBdr>
    </w:div>
    <w:div w:id="1243562517">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56017404">
      <w:bodyDiv w:val="1"/>
      <w:marLeft w:val="0"/>
      <w:marRight w:val="0"/>
      <w:marTop w:val="0"/>
      <w:marBottom w:val="0"/>
      <w:divBdr>
        <w:top w:val="none" w:sz="0" w:space="0" w:color="auto"/>
        <w:left w:val="none" w:sz="0" w:space="0" w:color="auto"/>
        <w:bottom w:val="none" w:sz="0" w:space="0" w:color="auto"/>
        <w:right w:val="none" w:sz="0" w:space="0" w:color="auto"/>
      </w:divBdr>
    </w:div>
    <w:div w:id="1267543294">
      <w:bodyDiv w:val="1"/>
      <w:marLeft w:val="0"/>
      <w:marRight w:val="0"/>
      <w:marTop w:val="0"/>
      <w:marBottom w:val="0"/>
      <w:divBdr>
        <w:top w:val="none" w:sz="0" w:space="0" w:color="auto"/>
        <w:left w:val="none" w:sz="0" w:space="0" w:color="auto"/>
        <w:bottom w:val="none" w:sz="0" w:space="0" w:color="auto"/>
        <w:right w:val="none" w:sz="0" w:space="0" w:color="auto"/>
      </w:divBdr>
    </w:div>
    <w:div w:id="1268466039">
      <w:bodyDiv w:val="1"/>
      <w:marLeft w:val="0"/>
      <w:marRight w:val="0"/>
      <w:marTop w:val="0"/>
      <w:marBottom w:val="0"/>
      <w:divBdr>
        <w:top w:val="none" w:sz="0" w:space="0" w:color="auto"/>
        <w:left w:val="none" w:sz="0" w:space="0" w:color="auto"/>
        <w:bottom w:val="none" w:sz="0" w:space="0" w:color="auto"/>
        <w:right w:val="none" w:sz="0" w:space="0" w:color="auto"/>
      </w:divBdr>
    </w:div>
    <w:div w:id="1279531082">
      <w:bodyDiv w:val="1"/>
      <w:marLeft w:val="0"/>
      <w:marRight w:val="0"/>
      <w:marTop w:val="0"/>
      <w:marBottom w:val="0"/>
      <w:divBdr>
        <w:top w:val="none" w:sz="0" w:space="0" w:color="auto"/>
        <w:left w:val="none" w:sz="0" w:space="0" w:color="auto"/>
        <w:bottom w:val="none" w:sz="0" w:space="0" w:color="auto"/>
        <w:right w:val="none" w:sz="0" w:space="0" w:color="auto"/>
      </w:divBdr>
    </w:div>
    <w:div w:id="1285192617">
      <w:bodyDiv w:val="1"/>
      <w:marLeft w:val="0"/>
      <w:marRight w:val="0"/>
      <w:marTop w:val="0"/>
      <w:marBottom w:val="0"/>
      <w:divBdr>
        <w:top w:val="none" w:sz="0" w:space="0" w:color="auto"/>
        <w:left w:val="none" w:sz="0" w:space="0" w:color="auto"/>
        <w:bottom w:val="none" w:sz="0" w:space="0" w:color="auto"/>
        <w:right w:val="none" w:sz="0" w:space="0" w:color="auto"/>
      </w:divBdr>
    </w:div>
    <w:div w:id="1298224045">
      <w:bodyDiv w:val="1"/>
      <w:marLeft w:val="0"/>
      <w:marRight w:val="0"/>
      <w:marTop w:val="0"/>
      <w:marBottom w:val="0"/>
      <w:divBdr>
        <w:top w:val="none" w:sz="0" w:space="0" w:color="auto"/>
        <w:left w:val="none" w:sz="0" w:space="0" w:color="auto"/>
        <w:bottom w:val="none" w:sz="0" w:space="0" w:color="auto"/>
        <w:right w:val="none" w:sz="0" w:space="0" w:color="auto"/>
      </w:divBdr>
    </w:div>
    <w:div w:id="1321152596">
      <w:bodyDiv w:val="1"/>
      <w:marLeft w:val="0"/>
      <w:marRight w:val="0"/>
      <w:marTop w:val="0"/>
      <w:marBottom w:val="0"/>
      <w:divBdr>
        <w:top w:val="none" w:sz="0" w:space="0" w:color="auto"/>
        <w:left w:val="none" w:sz="0" w:space="0" w:color="auto"/>
        <w:bottom w:val="none" w:sz="0" w:space="0" w:color="auto"/>
        <w:right w:val="none" w:sz="0" w:space="0" w:color="auto"/>
      </w:divBdr>
    </w:div>
    <w:div w:id="1339773112">
      <w:bodyDiv w:val="1"/>
      <w:marLeft w:val="0"/>
      <w:marRight w:val="0"/>
      <w:marTop w:val="0"/>
      <w:marBottom w:val="0"/>
      <w:divBdr>
        <w:top w:val="none" w:sz="0" w:space="0" w:color="auto"/>
        <w:left w:val="none" w:sz="0" w:space="0" w:color="auto"/>
        <w:bottom w:val="none" w:sz="0" w:space="0" w:color="auto"/>
        <w:right w:val="none" w:sz="0" w:space="0" w:color="auto"/>
      </w:divBdr>
    </w:div>
    <w:div w:id="1363944527">
      <w:bodyDiv w:val="1"/>
      <w:marLeft w:val="0"/>
      <w:marRight w:val="0"/>
      <w:marTop w:val="0"/>
      <w:marBottom w:val="0"/>
      <w:divBdr>
        <w:top w:val="none" w:sz="0" w:space="0" w:color="auto"/>
        <w:left w:val="none" w:sz="0" w:space="0" w:color="auto"/>
        <w:bottom w:val="none" w:sz="0" w:space="0" w:color="auto"/>
        <w:right w:val="none" w:sz="0" w:space="0" w:color="auto"/>
      </w:divBdr>
    </w:div>
    <w:div w:id="1368606964">
      <w:bodyDiv w:val="1"/>
      <w:marLeft w:val="0"/>
      <w:marRight w:val="0"/>
      <w:marTop w:val="0"/>
      <w:marBottom w:val="0"/>
      <w:divBdr>
        <w:top w:val="none" w:sz="0" w:space="0" w:color="auto"/>
        <w:left w:val="none" w:sz="0" w:space="0" w:color="auto"/>
        <w:bottom w:val="none" w:sz="0" w:space="0" w:color="auto"/>
        <w:right w:val="none" w:sz="0" w:space="0" w:color="auto"/>
      </w:divBdr>
    </w:div>
    <w:div w:id="1377584630">
      <w:bodyDiv w:val="1"/>
      <w:marLeft w:val="0"/>
      <w:marRight w:val="0"/>
      <w:marTop w:val="0"/>
      <w:marBottom w:val="0"/>
      <w:divBdr>
        <w:top w:val="none" w:sz="0" w:space="0" w:color="auto"/>
        <w:left w:val="none" w:sz="0" w:space="0" w:color="auto"/>
        <w:bottom w:val="none" w:sz="0" w:space="0" w:color="auto"/>
        <w:right w:val="none" w:sz="0" w:space="0" w:color="auto"/>
      </w:divBdr>
    </w:div>
    <w:div w:id="1379162069">
      <w:bodyDiv w:val="1"/>
      <w:marLeft w:val="0"/>
      <w:marRight w:val="0"/>
      <w:marTop w:val="0"/>
      <w:marBottom w:val="0"/>
      <w:divBdr>
        <w:top w:val="none" w:sz="0" w:space="0" w:color="auto"/>
        <w:left w:val="none" w:sz="0" w:space="0" w:color="auto"/>
        <w:bottom w:val="none" w:sz="0" w:space="0" w:color="auto"/>
        <w:right w:val="none" w:sz="0" w:space="0" w:color="auto"/>
      </w:divBdr>
    </w:div>
    <w:div w:id="1388727001">
      <w:bodyDiv w:val="1"/>
      <w:marLeft w:val="0"/>
      <w:marRight w:val="0"/>
      <w:marTop w:val="0"/>
      <w:marBottom w:val="0"/>
      <w:divBdr>
        <w:top w:val="none" w:sz="0" w:space="0" w:color="auto"/>
        <w:left w:val="none" w:sz="0" w:space="0" w:color="auto"/>
        <w:bottom w:val="none" w:sz="0" w:space="0" w:color="auto"/>
        <w:right w:val="none" w:sz="0" w:space="0" w:color="auto"/>
      </w:divBdr>
    </w:div>
    <w:div w:id="1396703429">
      <w:bodyDiv w:val="1"/>
      <w:marLeft w:val="0"/>
      <w:marRight w:val="0"/>
      <w:marTop w:val="0"/>
      <w:marBottom w:val="0"/>
      <w:divBdr>
        <w:top w:val="none" w:sz="0" w:space="0" w:color="auto"/>
        <w:left w:val="none" w:sz="0" w:space="0" w:color="auto"/>
        <w:bottom w:val="none" w:sz="0" w:space="0" w:color="auto"/>
        <w:right w:val="none" w:sz="0" w:space="0" w:color="auto"/>
      </w:divBdr>
    </w:div>
    <w:div w:id="1398357022">
      <w:bodyDiv w:val="1"/>
      <w:marLeft w:val="0"/>
      <w:marRight w:val="0"/>
      <w:marTop w:val="0"/>
      <w:marBottom w:val="0"/>
      <w:divBdr>
        <w:top w:val="none" w:sz="0" w:space="0" w:color="auto"/>
        <w:left w:val="none" w:sz="0" w:space="0" w:color="auto"/>
        <w:bottom w:val="none" w:sz="0" w:space="0" w:color="auto"/>
        <w:right w:val="none" w:sz="0" w:space="0" w:color="auto"/>
      </w:divBdr>
    </w:div>
    <w:div w:id="1401058621">
      <w:bodyDiv w:val="1"/>
      <w:marLeft w:val="0"/>
      <w:marRight w:val="0"/>
      <w:marTop w:val="0"/>
      <w:marBottom w:val="0"/>
      <w:divBdr>
        <w:top w:val="none" w:sz="0" w:space="0" w:color="auto"/>
        <w:left w:val="none" w:sz="0" w:space="0" w:color="auto"/>
        <w:bottom w:val="none" w:sz="0" w:space="0" w:color="auto"/>
        <w:right w:val="none" w:sz="0" w:space="0" w:color="auto"/>
      </w:divBdr>
    </w:div>
    <w:div w:id="1416900460">
      <w:bodyDiv w:val="1"/>
      <w:marLeft w:val="0"/>
      <w:marRight w:val="0"/>
      <w:marTop w:val="0"/>
      <w:marBottom w:val="0"/>
      <w:divBdr>
        <w:top w:val="none" w:sz="0" w:space="0" w:color="auto"/>
        <w:left w:val="none" w:sz="0" w:space="0" w:color="auto"/>
        <w:bottom w:val="none" w:sz="0" w:space="0" w:color="auto"/>
        <w:right w:val="none" w:sz="0" w:space="0" w:color="auto"/>
      </w:divBdr>
    </w:div>
    <w:div w:id="1418400951">
      <w:bodyDiv w:val="1"/>
      <w:marLeft w:val="0"/>
      <w:marRight w:val="0"/>
      <w:marTop w:val="0"/>
      <w:marBottom w:val="0"/>
      <w:divBdr>
        <w:top w:val="none" w:sz="0" w:space="0" w:color="auto"/>
        <w:left w:val="none" w:sz="0" w:space="0" w:color="auto"/>
        <w:bottom w:val="none" w:sz="0" w:space="0" w:color="auto"/>
        <w:right w:val="none" w:sz="0" w:space="0" w:color="auto"/>
      </w:divBdr>
    </w:div>
    <w:div w:id="1421413646">
      <w:bodyDiv w:val="1"/>
      <w:marLeft w:val="0"/>
      <w:marRight w:val="0"/>
      <w:marTop w:val="0"/>
      <w:marBottom w:val="0"/>
      <w:divBdr>
        <w:top w:val="none" w:sz="0" w:space="0" w:color="auto"/>
        <w:left w:val="none" w:sz="0" w:space="0" w:color="auto"/>
        <w:bottom w:val="none" w:sz="0" w:space="0" w:color="auto"/>
        <w:right w:val="none" w:sz="0" w:space="0" w:color="auto"/>
      </w:divBdr>
    </w:div>
    <w:div w:id="1442266807">
      <w:bodyDiv w:val="1"/>
      <w:marLeft w:val="0"/>
      <w:marRight w:val="0"/>
      <w:marTop w:val="0"/>
      <w:marBottom w:val="0"/>
      <w:divBdr>
        <w:top w:val="none" w:sz="0" w:space="0" w:color="auto"/>
        <w:left w:val="none" w:sz="0" w:space="0" w:color="auto"/>
        <w:bottom w:val="none" w:sz="0" w:space="0" w:color="auto"/>
        <w:right w:val="none" w:sz="0" w:space="0" w:color="auto"/>
      </w:divBdr>
    </w:div>
    <w:div w:id="1444760999">
      <w:bodyDiv w:val="1"/>
      <w:marLeft w:val="0"/>
      <w:marRight w:val="0"/>
      <w:marTop w:val="0"/>
      <w:marBottom w:val="0"/>
      <w:divBdr>
        <w:top w:val="none" w:sz="0" w:space="0" w:color="auto"/>
        <w:left w:val="none" w:sz="0" w:space="0" w:color="auto"/>
        <w:bottom w:val="none" w:sz="0" w:space="0" w:color="auto"/>
        <w:right w:val="none" w:sz="0" w:space="0" w:color="auto"/>
      </w:divBdr>
    </w:div>
    <w:div w:id="1462191146">
      <w:bodyDiv w:val="1"/>
      <w:marLeft w:val="0"/>
      <w:marRight w:val="0"/>
      <w:marTop w:val="0"/>
      <w:marBottom w:val="0"/>
      <w:divBdr>
        <w:top w:val="none" w:sz="0" w:space="0" w:color="auto"/>
        <w:left w:val="none" w:sz="0" w:space="0" w:color="auto"/>
        <w:bottom w:val="none" w:sz="0" w:space="0" w:color="auto"/>
        <w:right w:val="none" w:sz="0" w:space="0" w:color="auto"/>
      </w:divBdr>
    </w:div>
    <w:div w:id="1467356257">
      <w:bodyDiv w:val="1"/>
      <w:marLeft w:val="0"/>
      <w:marRight w:val="0"/>
      <w:marTop w:val="0"/>
      <w:marBottom w:val="0"/>
      <w:divBdr>
        <w:top w:val="none" w:sz="0" w:space="0" w:color="auto"/>
        <w:left w:val="none" w:sz="0" w:space="0" w:color="auto"/>
        <w:bottom w:val="none" w:sz="0" w:space="0" w:color="auto"/>
        <w:right w:val="none" w:sz="0" w:space="0" w:color="auto"/>
      </w:divBdr>
    </w:div>
    <w:div w:id="1473907834">
      <w:bodyDiv w:val="1"/>
      <w:marLeft w:val="0"/>
      <w:marRight w:val="0"/>
      <w:marTop w:val="0"/>
      <w:marBottom w:val="0"/>
      <w:divBdr>
        <w:top w:val="none" w:sz="0" w:space="0" w:color="auto"/>
        <w:left w:val="none" w:sz="0" w:space="0" w:color="auto"/>
        <w:bottom w:val="none" w:sz="0" w:space="0" w:color="auto"/>
        <w:right w:val="none" w:sz="0" w:space="0" w:color="auto"/>
      </w:divBdr>
    </w:div>
    <w:div w:id="1504930938">
      <w:bodyDiv w:val="1"/>
      <w:marLeft w:val="0"/>
      <w:marRight w:val="0"/>
      <w:marTop w:val="0"/>
      <w:marBottom w:val="0"/>
      <w:divBdr>
        <w:top w:val="none" w:sz="0" w:space="0" w:color="auto"/>
        <w:left w:val="none" w:sz="0" w:space="0" w:color="auto"/>
        <w:bottom w:val="none" w:sz="0" w:space="0" w:color="auto"/>
        <w:right w:val="none" w:sz="0" w:space="0" w:color="auto"/>
      </w:divBdr>
    </w:div>
    <w:div w:id="1529568601">
      <w:bodyDiv w:val="1"/>
      <w:marLeft w:val="0"/>
      <w:marRight w:val="0"/>
      <w:marTop w:val="0"/>
      <w:marBottom w:val="0"/>
      <w:divBdr>
        <w:top w:val="none" w:sz="0" w:space="0" w:color="auto"/>
        <w:left w:val="none" w:sz="0" w:space="0" w:color="auto"/>
        <w:bottom w:val="none" w:sz="0" w:space="0" w:color="auto"/>
        <w:right w:val="none" w:sz="0" w:space="0" w:color="auto"/>
      </w:divBdr>
    </w:div>
    <w:div w:id="1530558173">
      <w:bodyDiv w:val="1"/>
      <w:marLeft w:val="0"/>
      <w:marRight w:val="0"/>
      <w:marTop w:val="0"/>
      <w:marBottom w:val="0"/>
      <w:divBdr>
        <w:top w:val="none" w:sz="0" w:space="0" w:color="auto"/>
        <w:left w:val="none" w:sz="0" w:space="0" w:color="auto"/>
        <w:bottom w:val="none" w:sz="0" w:space="0" w:color="auto"/>
        <w:right w:val="none" w:sz="0" w:space="0" w:color="auto"/>
      </w:divBdr>
    </w:div>
    <w:div w:id="1554388431">
      <w:bodyDiv w:val="1"/>
      <w:marLeft w:val="0"/>
      <w:marRight w:val="0"/>
      <w:marTop w:val="0"/>
      <w:marBottom w:val="0"/>
      <w:divBdr>
        <w:top w:val="none" w:sz="0" w:space="0" w:color="auto"/>
        <w:left w:val="none" w:sz="0" w:space="0" w:color="auto"/>
        <w:bottom w:val="none" w:sz="0" w:space="0" w:color="auto"/>
        <w:right w:val="none" w:sz="0" w:space="0" w:color="auto"/>
      </w:divBdr>
    </w:div>
    <w:div w:id="1556117444">
      <w:bodyDiv w:val="1"/>
      <w:marLeft w:val="0"/>
      <w:marRight w:val="0"/>
      <w:marTop w:val="0"/>
      <w:marBottom w:val="0"/>
      <w:divBdr>
        <w:top w:val="none" w:sz="0" w:space="0" w:color="auto"/>
        <w:left w:val="none" w:sz="0" w:space="0" w:color="auto"/>
        <w:bottom w:val="none" w:sz="0" w:space="0" w:color="auto"/>
        <w:right w:val="none" w:sz="0" w:space="0" w:color="auto"/>
      </w:divBdr>
    </w:div>
    <w:div w:id="1564412438">
      <w:bodyDiv w:val="1"/>
      <w:marLeft w:val="0"/>
      <w:marRight w:val="0"/>
      <w:marTop w:val="0"/>
      <w:marBottom w:val="0"/>
      <w:divBdr>
        <w:top w:val="none" w:sz="0" w:space="0" w:color="auto"/>
        <w:left w:val="none" w:sz="0" w:space="0" w:color="auto"/>
        <w:bottom w:val="none" w:sz="0" w:space="0" w:color="auto"/>
        <w:right w:val="none" w:sz="0" w:space="0" w:color="auto"/>
      </w:divBdr>
    </w:div>
    <w:div w:id="1582106905">
      <w:bodyDiv w:val="1"/>
      <w:marLeft w:val="0"/>
      <w:marRight w:val="0"/>
      <w:marTop w:val="0"/>
      <w:marBottom w:val="0"/>
      <w:divBdr>
        <w:top w:val="none" w:sz="0" w:space="0" w:color="auto"/>
        <w:left w:val="none" w:sz="0" w:space="0" w:color="auto"/>
        <w:bottom w:val="none" w:sz="0" w:space="0" w:color="auto"/>
        <w:right w:val="none" w:sz="0" w:space="0" w:color="auto"/>
      </w:divBdr>
    </w:div>
    <w:div w:id="1598245383">
      <w:bodyDiv w:val="1"/>
      <w:marLeft w:val="0"/>
      <w:marRight w:val="0"/>
      <w:marTop w:val="0"/>
      <w:marBottom w:val="0"/>
      <w:divBdr>
        <w:top w:val="none" w:sz="0" w:space="0" w:color="auto"/>
        <w:left w:val="none" w:sz="0" w:space="0" w:color="auto"/>
        <w:bottom w:val="none" w:sz="0" w:space="0" w:color="auto"/>
        <w:right w:val="none" w:sz="0" w:space="0" w:color="auto"/>
      </w:divBdr>
    </w:div>
    <w:div w:id="1605654649">
      <w:bodyDiv w:val="1"/>
      <w:marLeft w:val="0"/>
      <w:marRight w:val="0"/>
      <w:marTop w:val="0"/>
      <w:marBottom w:val="0"/>
      <w:divBdr>
        <w:top w:val="none" w:sz="0" w:space="0" w:color="auto"/>
        <w:left w:val="none" w:sz="0" w:space="0" w:color="auto"/>
        <w:bottom w:val="none" w:sz="0" w:space="0" w:color="auto"/>
        <w:right w:val="none" w:sz="0" w:space="0" w:color="auto"/>
      </w:divBdr>
    </w:div>
    <w:div w:id="1617055482">
      <w:bodyDiv w:val="1"/>
      <w:marLeft w:val="0"/>
      <w:marRight w:val="0"/>
      <w:marTop w:val="0"/>
      <w:marBottom w:val="0"/>
      <w:divBdr>
        <w:top w:val="none" w:sz="0" w:space="0" w:color="auto"/>
        <w:left w:val="none" w:sz="0" w:space="0" w:color="auto"/>
        <w:bottom w:val="none" w:sz="0" w:space="0" w:color="auto"/>
        <w:right w:val="none" w:sz="0" w:space="0" w:color="auto"/>
      </w:divBdr>
    </w:div>
    <w:div w:id="1620188067">
      <w:bodyDiv w:val="1"/>
      <w:marLeft w:val="0"/>
      <w:marRight w:val="0"/>
      <w:marTop w:val="0"/>
      <w:marBottom w:val="0"/>
      <w:divBdr>
        <w:top w:val="none" w:sz="0" w:space="0" w:color="auto"/>
        <w:left w:val="none" w:sz="0" w:space="0" w:color="auto"/>
        <w:bottom w:val="none" w:sz="0" w:space="0" w:color="auto"/>
        <w:right w:val="none" w:sz="0" w:space="0" w:color="auto"/>
      </w:divBdr>
    </w:div>
    <w:div w:id="1621302765">
      <w:bodyDiv w:val="1"/>
      <w:marLeft w:val="0"/>
      <w:marRight w:val="0"/>
      <w:marTop w:val="0"/>
      <w:marBottom w:val="0"/>
      <w:divBdr>
        <w:top w:val="none" w:sz="0" w:space="0" w:color="auto"/>
        <w:left w:val="none" w:sz="0" w:space="0" w:color="auto"/>
        <w:bottom w:val="none" w:sz="0" w:space="0" w:color="auto"/>
        <w:right w:val="none" w:sz="0" w:space="0" w:color="auto"/>
      </w:divBdr>
    </w:div>
    <w:div w:id="1629506810">
      <w:bodyDiv w:val="1"/>
      <w:marLeft w:val="0"/>
      <w:marRight w:val="0"/>
      <w:marTop w:val="0"/>
      <w:marBottom w:val="0"/>
      <w:divBdr>
        <w:top w:val="none" w:sz="0" w:space="0" w:color="auto"/>
        <w:left w:val="none" w:sz="0" w:space="0" w:color="auto"/>
        <w:bottom w:val="none" w:sz="0" w:space="0" w:color="auto"/>
        <w:right w:val="none" w:sz="0" w:space="0" w:color="auto"/>
      </w:divBdr>
    </w:div>
    <w:div w:id="1636176380">
      <w:bodyDiv w:val="1"/>
      <w:marLeft w:val="0"/>
      <w:marRight w:val="0"/>
      <w:marTop w:val="0"/>
      <w:marBottom w:val="0"/>
      <w:divBdr>
        <w:top w:val="none" w:sz="0" w:space="0" w:color="auto"/>
        <w:left w:val="none" w:sz="0" w:space="0" w:color="auto"/>
        <w:bottom w:val="none" w:sz="0" w:space="0" w:color="auto"/>
        <w:right w:val="none" w:sz="0" w:space="0" w:color="auto"/>
      </w:divBdr>
    </w:div>
    <w:div w:id="1639066420">
      <w:bodyDiv w:val="1"/>
      <w:marLeft w:val="0"/>
      <w:marRight w:val="0"/>
      <w:marTop w:val="0"/>
      <w:marBottom w:val="0"/>
      <w:divBdr>
        <w:top w:val="none" w:sz="0" w:space="0" w:color="auto"/>
        <w:left w:val="none" w:sz="0" w:space="0" w:color="auto"/>
        <w:bottom w:val="none" w:sz="0" w:space="0" w:color="auto"/>
        <w:right w:val="none" w:sz="0" w:space="0" w:color="auto"/>
      </w:divBdr>
    </w:div>
    <w:div w:id="1639411846">
      <w:bodyDiv w:val="1"/>
      <w:marLeft w:val="0"/>
      <w:marRight w:val="0"/>
      <w:marTop w:val="0"/>
      <w:marBottom w:val="0"/>
      <w:divBdr>
        <w:top w:val="none" w:sz="0" w:space="0" w:color="auto"/>
        <w:left w:val="none" w:sz="0" w:space="0" w:color="auto"/>
        <w:bottom w:val="none" w:sz="0" w:space="0" w:color="auto"/>
        <w:right w:val="none" w:sz="0" w:space="0" w:color="auto"/>
      </w:divBdr>
    </w:div>
    <w:div w:id="1642881863">
      <w:bodyDiv w:val="1"/>
      <w:marLeft w:val="0"/>
      <w:marRight w:val="0"/>
      <w:marTop w:val="0"/>
      <w:marBottom w:val="0"/>
      <w:divBdr>
        <w:top w:val="none" w:sz="0" w:space="0" w:color="auto"/>
        <w:left w:val="none" w:sz="0" w:space="0" w:color="auto"/>
        <w:bottom w:val="none" w:sz="0" w:space="0" w:color="auto"/>
        <w:right w:val="none" w:sz="0" w:space="0" w:color="auto"/>
      </w:divBdr>
    </w:div>
    <w:div w:id="1659991364">
      <w:bodyDiv w:val="1"/>
      <w:marLeft w:val="0"/>
      <w:marRight w:val="0"/>
      <w:marTop w:val="0"/>
      <w:marBottom w:val="0"/>
      <w:divBdr>
        <w:top w:val="none" w:sz="0" w:space="0" w:color="auto"/>
        <w:left w:val="none" w:sz="0" w:space="0" w:color="auto"/>
        <w:bottom w:val="none" w:sz="0" w:space="0" w:color="auto"/>
        <w:right w:val="none" w:sz="0" w:space="0" w:color="auto"/>
      </w:divBdr>
    </w:div>
    <w:div w:id="1666125056">
      <w:bodyDiv w:val="1"/>
      <w:marLeft w:val="0"/>
      <w:marRight w:val="0"/>
      <w:marTop w:val="0"/>
      <w:marBottom w:val="0"/>
      <w:divBdr>
        <w:top w:val="none" w:sz="0" w:space="0" w:color="auto"/>
        <w:left w:val="none" w:sz="0" w:space="0" w:color="auto"/>
        <w:bottom w:val="none" w:sz="0" w:space="0" w:color="auto"/>
        <w:right w:val="none" w:sz="0" w:space="0" w:color="auto"/>
      </w:divBdr>
    </w:div>
    <w:div w:id="1687362754">
      <w:bodyDiv w:val="1"/>
      <w:marLeft w:val="0"/>
      <w:marRight w:val="0"/>
      <w:marTop w:val="0"/>
      <w:marBottom w:val="0"/>
      <w:divBdr>
        <w:top w:val="none" w:sz="0" w:space="0" w:color="auto"/>
        <w:left w:val="none" w:sz="0" w:space="0" w:color="auto"/>
        <w:bottom w:val="none" w:sz="0" w:space="0" w:color="auto"/>
        <w:right w:val="none" w:sz="0" w:space="0" w:color="auto"/>
      </w:divBdr>
    </w:div>
    <w:div w:id="1688215840">
      <w:bodyDiv w:val="1"/>
      <w:marLeft w:val="0"/>
      <w:marRight w:val="0"/>
      <w:marTop w:val="0"/>
      <w:marBottom w:val="0"/>
      <w:divBdr>
        <w:top w:val="none" w:sz="0" w:space="0" w:color="auto"/>
        <w:left w:val="none" w:sz="0" w:space="0" w:color="auto"/>
        <w:bottom w:val="none" w:sz="0" w:space="0" w:color="auto"/>
        <w:right w:val="none" w:sz="0" w:space="0" w:color="auto"/>
      </w:divBdr>
    </w:div>
    <w:div w:id="1689596793">
      <w:bodyDiv w:val="1"/>
      <w:marLeft w:val="0"/>
      <w:marRight w:val="0"/>
      <w:marTop w:val="0"/>
      <w:marBottom w:val="0"/>
      <w:divBdr>
        <w:top w:val="none" w:sz="0" w:space="0" w:color="auto"/>
        <w:left w:val="none" w:sz="0" w:space="0" w:color="auto"/>
        <w:bottom w:val="none" w:sz="0" w:space="0" w:color="auto"/>
        <w:right w:val="none" w:sz="0" w:space="0" w:color="auto"/>
      </w:divBdr>
    </w:div>
    <w:div w:id="1692301267">
      <w:bodyDiv w:val="1"/>
      <w:marLeft w:val="0"/>
      <w:marRight w:val="0"/>
      <w:marTop w:val="0"/>
      <w:marBottom w:val="0"/>
      <w:divBdr>
        <w:top w:val="none" w:sz="0" w:space="0" w:color="auto"/>
        <w:left w:val="none" w:sz="0" w:space="0" w:color="auto"/>
        <w:bottom w:val="none" w:sz="0" w:space="0" w:color="auto"/>
        <w:right w:val="none" w:sz="0" w:space="0" w:color="auto"/>
      </w:divBdr>
    </w:div>
    <w:div w:id="1694260184">
      <w:bodyDiv w:val="1"/>
      <w:marLeft w:val="0"/>
      <w:marRight w:val="0"/>
      <w:marTop w:val="0"/>
      <w:marBottom w:val="0"/>
      <w:divBdr>
        <w:top w:val="none" w:sz="0" w:space="0" w:color="auto"/>
        <w:left w:val="none" w:sz="0" w:space="0" w:color="auto"/>
        <w:bottom w:val="none" w:sz="0" w:space="0" w:color="auto"/>
        <w:right w:val="none" w:sz="0" w:space="0" w:color="auto"/>
      </w:divBdr>
    </w:div>
    <w:div w:id="1699231106">
      <w:bodyDiv w:val="1"/>
      <w:marLeft w:val="0"/>
      <w:marRight w:val="0"/>
      <w:marTop w:val="0"/>
      <w:marBottom w:val="0"/>
      <w:divBdr>
        <w:top w:val="none" w:sz="0" w:space="0" w:color="auto"/>
        <w:left w:val="none" w:sz="0" w:space="0" w:color="auto"/>
        <w:bottom w:val="none" w:sz="0" w:space="0" w:color="auto"/>
        <w:right w:val="none" w:sz="0" w:space="0" w:color="auto"/>
      </w:divBdr>
    </w:div>
    <w:div w:id="1699431451">
      <w:bodyDiv w:val="1"/>
      <w:marLeft w:val="0"/>
      <w:marRight w:val="0"/>
      <w:marTop w:val="0"/>
      <w:marBottom w:val="0"/>
      <w:divBdr>
        <w:top w:val="none" w:sz="0" w:space="0" w:color="auto"/>
        <w:left w:val="none" w:sz="0" w:space="0" w:color="auto"/>
        <w:bottom w:val="none" w:sz="0" w:space="0" w:color="auto"/>
        <w:right w:val="none" w:sz="0" w:space="0" w:color="auto"/>
      </w:divBdr>
    </w:div>
    <w:div w:id="1708525296">
      <w:bodyDiv w:val="1"/>
      <w:marLeft w:val="0"/>
      <w:marRight w:val="0"/>
      <w:marTop w:val="0"/>
      <w:marBottom w:val="0"/>
      <w:divBdr>
        <w:top w:val="none" w:sz="0" w:space="0" w:color="auto"/>
        <w:left w:val="none" w:sz="0" w:space="0" w:color="auto"/>
        <w:bottom w:val="none" w:sz="0" w:space="0" w:color="auto"/>
        <w:right w:val="none" w:sz="0" w:space="0" w:color="auto"/>
      </w:divBdr>
    </w:div>
    <w:div w:id="1710522268">
      <w:bodyDiv w:val="1"/>
      <w:marLeft w:val="0"/>
      <w:marRight w:val="0"/>
      <w:marTop w:val="0"/>
      <w:marBottom w:val="0"/>
      <w:divBdr>
        <w:top w:val="none" w:sz="0" w:space="0" w:color="auto"/>
        <w:left w:val="none" w:sz="0" w:space="0" w:color="auto"/>
        <w:bottom w:val="none" w:sz="0" w:space="0" w:color="auto"/>
        <w:right w:val="none" w:sz="0" w:space="0" w:color="auto"/>
      </w:divBdr>
    </w:div>
    <w:div w:id="1714958372">
      <w:bodyDiv w:val="1"/>
      <w:marLeft w:val="0"/>
      <w:marRight w:val="0"/>
      <w:marTop w:val="0"/>
      <w:marBottom w:val="0"/>
      <w:divBdr>
        <w:top w:val="none" w:sz="0" w:space="0" w:color="auto"/>
        <w:left w:val="none" w:sz="0" w:space="0" w:color="auto"/>
        <w:bottom w:val="none" w:sz="0" w:space="0" w:color="auto"/>
        <w:right w:val="none" w:sz="0" w:space="0" w:color="auto"/>
      </w:divBdr>
    </w:div>
    <w:div w:id="1715234348">
      <w:bodyDiv w:val="1"/>
      <w:marLeft w:val="0"/>
      <w:marRight w:val="0"/>
      <w:marTop w:val="0"/>
      <w:marBottom w:val="0"/>
      <w:divBdr>
        <w:top w:val="none" w:sz="0" w:space="0" w:color="auto"/>
        <w:left w:val="none" w:sz="0" w:space="0" w:color="auto"/>
        <w:bottom w:val="none" w:sz="0" w:space="0" w:color="auto"/>
        <w:right w:val="none" w:sz="0" w:space="0" w:color="auto"/>
      </w:divBdr>
    </w:div>
    <w:div w:id="1729379147">
      <w:bodyDiv w:val="1"/>
      <w:marLeft w:val="0"/>
      <w:marRight w:val="0"/>
      <w:marTop w:val="0"/>
      <w:marBottom w:val="0"/>
      <w:divBdr>
        <w:top w:val="none" w:sz="0" w:space="0" w:color="auto"/>
        <w:left w:val="none" w:sz="0" w:space="0" w:color="auto"/>
        <w:bottom w:val="none" w:sz="0" w:space="0" w:color="auto"/>
        <w:right w:val="none" w:sz="0" w:space="0" w:color="auto"/>
      </w:divBdr>
    </w:div>
    <w:div w:id="1737125094">
      <w:bodyDiv w:val="1"/>
      <w:marLeft w:val="0"/>
      <w:marRight w:val="0"/>
      <w:marTop w:val="0"/>
      <w:marBottom w:val="0"/>
      <w:divBdr>
        <w:top w:val="none" w:sz="0" w:space="0" w:color="auto"/>
        <w:left w:val="none" w:sz="0" w:space="0" w:color="auto"/>
        <w:bottom w:val="none" w:sz="0" w:space="0" w:color="auto"/>
        <w:right w:val="none" w:sz="0" w:space="0" w:color="auto"/>
      </w:divBdr>
    </w:div>
    <w:div w:id="1739401418">
      <w:bodyDiv w:val="1"/>
      <w:marLeft w:val="0"/>
      <w:marRight w:val="0"/>
      <w:marTop w:val="0"/>
      <w:marBottom w:val="0"/>
      <w:divBdr>
        <w:top w:val="none" w:sz="0" w:space="0" w:color="auto"/>
        <w:left w:val="none" w:sz="0" w:space="0" w:color="auto"/>
        <w:bottom w:val="none" w:sz="0" w:space="0" w:color="auto"/>
        <w:right w:val="none" w:sz="0" w:space="0" w:color="auto"/>
      </w:divBdr>
    </w:div>
    <w:div w:id="1742554028">
      <w:bodyDiv w:val="1"/>
      <w:marLeft w:val="0"/>
      <w:marRight w:val="0"/>
      <w:marTop w:val="0"/>
      <w:marBottom w:val="0"/>
      <w:divBdr>
        <w:top w:val="none" w:sz="0" w:space="0" w:color="auto"/>
        <w:left w:val="none" w:sz="0" w:space="0" w:color="auto"/>
        <w:bottom w:val="none" w:sz="0" w:space="0" w:color="auto"/>
        <w:right w:val="none" w:sz="0" w:space="0" w:color="auto"/>
      </w:divBdr>
    </w:div>
    <w:div w:id="1745565355">
      <w:bodyDiv w:val="1"/>
      <w:marLeft w:val="0"/>
      <w:marRight w:val="0"/>
      <w:marTop w:val="0"/>
      <w:marBottom w:val="0"/>
      <w:divBdr>
        <w:top w:val="none" w:sz="0" w:space="0" w:color="auto"/>
        <w:left w:val="none" w:sz="0" w:space="0" w:color="auto"/>
        <w:bottom w:val="none" w:sz="0" w:space="0" w:color="auto"/>
        <w:right w:val="none" w:sz="0" w:space="0" w:color="auto"/>
      </w:divBdr>
    </w:div>
    <w:div w:id="1774857978">
      <w:bodyDiv w:val="1"/>
      <w:marLeft w:val="0"/>
      <w:marRight w:val="0"/>
      <w:marTop w:val="0"/>
      <w:marBottom w:val="0"/>
      <w:divBdr>
        <w:top w:val="none" w:sz="0" w:space="0" w:color="auto"/>
        <w:left w:val="none" w:sz="0" w:space="0" w:color="auto"/>
        <w:bottom w:val="none" w:sz="0" w:space="0" w:color="auto"/>
        <w:right w:val="none" w:sz="0" w:space="0" w:color="auto"/>
      </w:divBdr>
    </w:div>
    <w:div w:id="1783111295">
      <w:bodyDiv w:val="1"/>
      <w:marLeft w:val="0"/>
      <w:marRight w:val="0"/>
      <w:marTop w:val="0"/>
      <w:marBottom w:val="0"/>
      <w:divBdr>
        <w:top w:val="none" w:sz="0" w:space="0" w:color="auto"/>
        <w:left w:val="none" w:sz="0" w:space="0" w:color="auto"/>
        <w:bottom w:val="none" w:sz="0" w:space="0" w:color="auto"/>
        <w:right w:val="none" w:sz="0" w:space="0" w:color="auto"/>
      </w:divBdr>
    </w:div>
    <w:div w:id="1783111487">
      <w:bodyDiv w:val="1"/>
      <w:marLeft w:val="0"/>
      <w:marRight w:val="0"/>
      <w:marTop w:val="0"/>
      <w:marBottom w:val="0"/>
      <w:divBdr>
        <w:top w:val="none" w:sz="0" w:space="0" w:color="auto"/>
        <w:left w:val="none" w:sz="0" w:space="0" w:color="auto"/>
        <w:bottom w:val="none" w:sz="0" w:space="0" w:color="auto"/>
        <w:right w:val="none" w:sz="0" w:space="0" w:color="auto"/>
      </w:divBdr>
    </w:div>
    <w:div w:id="1792624229">
      <w:bodyDiv w:val="1"/>
      <w:marLeft w:val="0"/>
      <w:marRight w:val="0"/>
      <w:marTop w:val="0"/>
      <w:marBottom w:val="0"/>
      <w:divBdr>
        <w:top w:val="none" w:sz="0" w:space="0" w:color="auto"/>
        <w:left w:val="none" w:sz="0" w:space="0" w:color="auto"/>
        <w:bottom w:val="none" w:sz="0" w:space="0" w:color="auto"/>
        <w:right w:val="none" w:sz="0" w:space="0" w:color="auto"/>
      </w:divBdr>
    </w:div>
    <w:div w:id="1800996386">
      <w:bodyDiv w:val="1"/>
      <w:marLeft w:val="0"/>
      <w:marRight w:val="0"/>
      <w:marTop w:val="0"/>
      <w:marBottom w:val="0"/>
      <w:divBdr>
        <w:top w:val="none" w:sz="0" w:space="0" w:color="auto"/>
        <w:left w:val="none" w:sz="0" w:space="0" w:color="auto"/>
        <w:bottom w:val="none" w:sz="0" w:space="0" w:color="auto"/>
        <w:right w:val="none" w:sz="0" w:space="0" w:color="auto"/>
      </w:divBdr>
    </w:div>
    <w:div w:id="1800996497">
      <w:bodyDiv w:val="1"/>
      <w:marLeft w:val="0"/>
      <w:marRight w:val="0"/>
      <w:marTop w:val="0"/>
      <w:marBottom w:val="0"/>
      <w:divBdr>
        <w:top w:val="none" w:sz="0" w:space="0" w:color="auto"/>
        <w:left w:val="none" w:sz="0" w:space="0" w:color="auto"/>
        <w:bottom w:val="none" w:sz="0" w:space="0" w:color="auto"/>
        <w:right w:val="none" w:sz="0" w:space="0" w:color="auto"/>
      </w:divBdr>
    </w:div>
    <w:div w:id="1818256537">
      <w:bodyDiv w:val="1"/>
      <w:marLeft w:val="0"/>
      <w:marRight w:val="0"/>
      <w:marTop w:val="0"/>
      <w:marBottom w:val="0"/>
      <w:divBdr>
        <w:top w:val="none" w:sz="0" w:space="0" w:color="auto"/>
        <w:left w:val="none" w:sz="0" w:space="0" w:color="auto"/>
        <w:bottom w:val="none" w:sz="0" w:space="0" w:color="auto"/>
        <w:right w:val="none" w:sz="0" w:space="0" w:color="auto"/>
      </w:divBdr>
    </w:div>
    <w:div w:id="1824081154">
      <w:bodyDiv w:val="1"/>
      <w:marLeft w:val="0"/>
      <w:marRight w:val="0"/>
      <w:marTop w:val="0"/>
      <w:marBottom w:val="0"/>
      <w:divBdr>
        <w:top w:val="none" w:sz="0" w:space="0" w:color="auto"/>
        <w:left w:val="none" w:sz="0" w:space="0" w:color="auto"/>
        <w:bottom w:val="none" w:sz="0" w:space="0" w:color="auto"/>
        <w:right w:val="none" w:sz="0" w:space="0" w:color="auto"/>
      </w:divBdr>
    </w:div>
    <w:div w:id="1832988396">
      <w:bodyDiv w:val="1"/>
      <w:marLeft w:val="0"/>
      <w:marRight w:val="0"/>
      <w:marTop w:val="0"/>
      <w:marBottom w:val="0"/>
      <w:divBdr>
        <w:top w:val="none" w:sz="0" w:space="0" w:color="auto"/>
        <w:left w:val="none" w:sz="0" w:space="0" w:color="auto"/>
        <w:bottom w:val="none" w:sz="0" w:space="0" w:color="auto"/>
        <w:right w:val="none" w:sz="0" w:space="0" w:color="auto"/>
      </w:divBdr>
    </w:div>
    <w:div w:id="1837381561">
      <w:bodyDiv w:val="1"/>
      <w:marLeft w:val="0"/>
      <w:marRight w:val="0"/>
      <w:marTop w:val="0"/>
      <w:marBottom w:val="0"/>
      <w:divBdr>
        <w:top w:val="none" w:sz="0" w:space="0" w:color="auto"/>
        <w:left w:val="none" w:sz="0" w:space="0" w:color="auto"/>
        <w:bottom w:val="none" w:sz="0" w:space="0" w:color="auto"/>
        <w:right w:val="none" w:sz="0" w:space="0" w:color="auto"/>
      </w:divBdr>
    </w:div>
    <w:div w:id="1838110778">
      <w:bodyDiv w:val="1"/>
      <w:marLeft w:val="0"/>
      <w:marRight w:val="0"/>
      <w:marTop w:val="0"/>
      <w:marBottom w:val="0"/>
      <w:divBdr>
        <w:top w:val="none" w:sz="0" w:space="0" w:color="auto"/>
        <w:left w:val="none" w:sz="0" w:space="0" w:color="auto"/>
        <w:bottom w:val="none" w:sz="0" w:space="0" w:color="auto"/>
        <w:right w:val="none" w:sz="0" w:space="0" w:color="auto"/>
      </w:divBdr>
    </w:div>
    <w:div w:id="1845316202">
      <w:bodyDiv w:val="1"/>
      <w:marLeft w:val="0"/>
      <w:marRight w:val="0"/>
      <w:marTop w:val="0"/>
      <w:marBottom w:val="0"/>
      <w:divBdr>
        <w:top w:val="none" w:sz="0" w:space="0" w:color="auto"/>
        <w:left w:val="none" w:sz="0" w:space="0" w:color="auto"/>
        <w:bottom w:val="none" w:sz="0" w:space="0" w:color="auto"/>
        <w:right w:val="none" w:sz="0" w:space="0" w:color="auto"/>
      </w:divBdr>
    </w:div>
    <w:div w:id="1853300590">
      <w:bodyDiv w:val="1"/>
      <w:marLeft w:val="0"/>
      <w:marRight w:val="0"/>
      <w:marTop w:val="0"/>
      <w:marBottom w:val="0"/>
      <w:divBdr>
        <w:top w:val="none" w:sz="0" w:space="0" w:color="auto"/>
        <w:left w:val="none" w:sz="0" w:space="0" w:color="auto"/>
        <w:bottom w:val="none" w:sz="0" w:space="0" w:color="auto"/>
        <w:right w:val="none" w:sz="0" w:space="0" w:color="auto"/>
      </w:divBdr>
    </w:div>
    <w:div w:id="1854102287">
      <w:bodyDiv w:val="1"/>
      <w:marLeft w:val="0"/>
      <w:marRight w:val="0"/>
      <w:marTop w:val="0"/>
      <w:marBottom w:val="0"/>
      <w:divBdr>
        <w:top w:val="none" w:sz="0" w:space="0" w:color="auto"/>
        <w:left w:val="none" w:sz="0" w:space="0" w:color="auto"/>
        <w:bottom w:val="none" w:sz="0" w:space="0" w:color="auto"/>
        <w:right w:val="none" w:sz="0" w:space="0" w:color="auto"/>
      </w:divBdr>
    </w:div>
    <w:div w:id="1854224220">
      <w:bodyDiv w:val="1"/>
      <w:marLeft w:val="0"/>
      <w:marRight w:val="0"/>
      <w:marTop w:val="0"/>
      <w:marBottom w:val="0"/>
      <w:divBdr>
        <w:top w:val="none" w:sz="0" w:space="0" w:color="auto"/>
        <w:left w:val="none" w:sz="0" w:space="0" w:color="auto"/>
        <w:bottom w:val="none" w:sz="0" w:space="0" w:color="auto"/>
        <w:right w:val="none" w:sz="0" w:space="0" w:color="auto"/>
      </w:divBdr>
    </w:div>
    <w:div w:id="1855415494">
      <w:bodyDiv w:val="1"/>
      <w:marLeft w:val="0"/>
      <w:marRight w:val="0"/>
      <w:marTop w:val="0"/>
      <w:marBottom w:val="0"/>
      <w:divBdr>
        <w:top w:val="none" w:sz="0" w:space="0" w:color="auto"/>
        <w:left w:val="none" w:sz="0" w:space="0" w:color="auto"/>
        <w:bottom w:val="none" w:sz="0" w:space="0" w:color="auto"/>
        <w:right w:val="none" w:sz="0" w:space="0" w:color="auto"/>
      </w:divBdr>
    </w:div>
    <w:div w:id="1859274621">
      <w:bodyDiv w:val="1"/>
      <w:marLeft w:val="0"/>
      <w:marRight w:val="0"/>
      <w:marTop w:val="0"/>
      <w:marBottom w:val="0"/>
      <w:divBdr>
        <w:top w:val="none" w:sz="0" w:space="0" w:color="auto"/>
        <w:left w:val="none" w:sz="0" w:space="0" w:color="auto"/>
        <w:bottom w:val="none" w:sz="0" w:space="0" w:color="auto"/>
        <w:right w:val="none" w:sz="0" w:space="0" w:color="auto"/>
      </w:divBdr>
    </w:div>
    <w:div w:id="1873226548">
      <w:bodyDiv w:val="1"/>
      <w:marLeft w:val="0"/>
      <w:marRight w:val="0"/>
      <w:marTop w:val="0"/>
      <w:marBottom w:val="0"/>
      <w:divBdr>
        <w:top w:val="none" w:sz="0" w:space="0" w:color="auto"/>
        <w:left w:val="none" w:sz="0" w:space="0" w:color="auto"/>
        <w:bottom w:val="none" w:sz="0" w:space="0" w:color="auto"/>
        <w:right w:val="none" w:sz="0" w:space="0" w:color="auto"/>
      </w:divBdr>
    </w:div>
    <w:div w:id="1876581732">
      <w:bodyDiv w:val="1"/>
      <w:marLeft w:val="0"/>
      <w:marRight w:val="0"/>
      <w:marTop w:val="0"/>
      <w:marBottom w:val="0"/>
      <w:divBdr>
        <w:top w:val="none" w:sz="0" w:space="0" w:color="auto"/>
        <w:left w:val="none" w:sz="0" w:space="0" w:color="auto"/>
        <w:bottom w:val="none" w:sz="0" w:space="0" w:color="auto"/>
        <w:right w:val="none" w:sz="0" w:space="0" w:color="auto"/>
      </w:divBdr>
    </w:div>
    <w:div w:id="1892420720">
      <w:bodyDiv w:val="1"/>
      <w:marLeft w:val="0"/>
      <w:marRight w:val="0"/>
      <w:marTop w:val="0"/>
      <w:marBottom w:val="0"/>
      <w:divBdr>
        <w:top w:val="none" w:sz="0" w:space="0" w:color="auto"/>
        <w:left w:val="none" w:sz="0" w:space="0" w:color="auto"/>
        <w:bottom w:val="none" w:sz="0" w:space="0" w:color="auto"/>
        <w:right w:val="none" w:sz="0" w:space="0" w:color="auto"/>
      </w:divBdr>
    </w:div>
    <w:div w:id="1894542952">
      <w:bodyDiv w:val="1"/>
      <w:marLeft w:val="0"/>
      <w:marRight w:val="0"/>
      <w:marTop w:val="0"/>
      <w:marBottom w:val="0"/>
      <w:divBdr>
        <w:top w:val="none" w:sz="0" w:space="0" w:color="auto"/>
        <w:left w:val="none" w:sz="0" w:space="0" w:color="auto"/>
        <w:bottom w:val="none" w:sz="0" w:space="0" w:color="auto"/>
        <w:right w:val="none" w:sz="0" w:space="0" w:color="auto"/>
      </w:divBdr>
    </w:div>
    <w:div w:id="1901280550">
      <w:bodyDiv w:val="1"/>
      <w:marLeft w:val="0"/>
      <w:marRight w:val="0"/>
      <w:marTop w:val="0"/>
      <w:marBottom w:val="0"/>
      <w:divBdr>
        <w:top w:val="none" w:sz="0" w:space="0" w:color="auto"/>
        <w:left w:val="none" w:sz="0" w:space="0" w:color="auto"/>
        <w:bottom w:val="none" w:sz="0" w:space="0" w:color="auto"/>
        <w:right w:val="none" w:sz="0" w:space="0" w:color="auto"/>
      </w:divBdr>
    </w:div>
    <w:div w:id="1907253486">
      <w:bodyDiv w:val="1"/>
      <w:marLeft w:val="0"/>
      <w:marRight w:val="0"/>
      <w:marTop w:val="0"/>
      <w:marBottom w:val="0"/>
      <w:divBdr>
        <w:top w:val="none" w:sz="0" w:space="0" w:color="auto"/>
        <w:left w:val="none" w:sz="0" w:space="0" w:color="auto"/>
        <w:bottom w:val="none" w:sz="0" w:space="0" w:color="auto"/>
        <w:right w:val="none" w:sz="0" w:space="0" w:color="auto"/>
      </w:divBdr>
    </w:div>
    <w:div w:id="1908030870">
      <w:bodyDiv w:val="1"/>
      <w:marLeft w:val="0"/>
      <w:marRight w:val="0"/>
      <w:marTop w:val="0"/>
      <w:marBottom w:val="0"/>
      <w:divBdr>
        <w:top w:val="none" w:sz="0" w:space="0" w:color="auto"/>
        <w:left w:val="none" w:sz="0" w:space="0" w:color="auto"/>
        <w:bottom w:val="none" w:sz="0" w:space="0" w:color="auto"/>
        <w:right w:val="none" w:sz="0" w:space="0" w:color="auto"/>
      </w:divBdr>
    </w:div>
    <w:div w:id="1921475765">
      <w:bodyDiv w:val="1"/>
      <w:marLeft w:val="0"/>
      <w:marRight w:val="0"/>
      <w:marTop w:val="0"/>
      <w:marBottom w:val="0"/>
      <w:divBdr>
        <w:top w:val="none" w:sz="0" w:space="0" w:color="auto"/>
        <w:left w:val="none" w:sz="0" w:space="0" w:color="auto"/>
        <w:bottom w:val="none" w:sz="0" w:space="0" w:color="auto"/>
        <w:right w:val="none" w:sz="0" w:space="0" w:color="auto"/>
      </w:divBdr>
    </w:div>
    <w:div w:id="1922910682">
      <w:bodyDiv w:val="1"/>
      <w:marLeft w:val="0"/>
      <w:marRight w:val="0"/>
      <w:marTop w:val="0"/>
      <w:marBottom w:val="0"/>
      <w:divBdr>
        <w:top w:val="none" w:sz="0" w:space="0" w:color="auto"/>
        <w:left w:val="none" w:sz="0" w:space="0" w:color="auto"/>
        <w:bottom w:val="none" w:sz="0" w:space="0" w:color="auto"/>
        <w:right w:val="none" w:sz="0" w:space="0" w:color="auto"/>
      </w:divBdr>
    </w:div>
    <w:div w:id="1935240643">
      <w:bodyDiv w:val="1"/>
      <w:marLeft w:val="0"/>
      <w:marRight w:val="0"/>
      <w:marTop w:val="0"/>
      <w:marBottom w:val="0"/>
      <w:divBdr>
        <w:top w:val="none" w:sz="0" w:space="0" w:color="auto"/>
        <w:left w:val="none" w:sz="0" w:space="0" w:color="auto"/>
        <w:bottom w:val="none" w:sz="0" w:space="0" w:color="auto"/>
        <w:right w:val="none" w:sz="0" w:space="0" w:color="auto"/>
      </w:divBdr>
    </w:div>
    <w:div w:id="1937858939">
      <w:bodyDiv w:val="1"/>
      <w:marLeft w:val="0"/>
      <w:marRight w:val="0"/>
      <w:marTop w:val="0"/>
      <w:marBottom w:val="0"/>
      <w:divBdr>
        <w:top w:val="none" w:sz="0" w:space="0" w:color="auto"/>
        <w:left w:val="none" w:sz="0" w:space="0" w:color="auto"/>
        <w:bottom w:val="none" w:sz="0" w:space="0" w:color="auto"/>
        <w:right w:val="none" w:sz="0" w:space="0" w:color="auto"/>
      </w:divBdr>
    </w:div>
    <w:div w:id="1947540174">
      <w:bodyDiv w:val="1"/>
      <w:marLeft w:val="0"/>
      <w:marRight w:val="0"/>
      <w:marTop w:val="0"/>
      <w:marBottom w:val="0"/>
      <w:divBdr>
        <w:top w:val="none" w:sz="0" w:space="0" w:color="auto"/>
        <w:left w:val="none" w:sz="0" w:space="0" w:color="auto"/>
        <w:bottom w:val="none" w:sz="0" w:space="0" w:color="auto"/>
        <w:right w:val="none" w:sz="0" w:space="0" w:color="auto"/>
      </w:divBdr>
    </w:div>
    <w:div w:id="1955936983">
      <w:bodyDiv w:val="1"/>
      <w:marLeft w:val="0"/>
      <w:marRight w:val="0"/>
      <w:marTop w:val="0"/>
      <w:marBottom w:val="0"/>
      <w:divBdr>
        <w:top w:val="none" w:sz="0" w:space="0" w:color="auto"/>
        <w:left w:val="none" w:sz="0" w:space="0" w:color="auto"/>
        <w:bottom w:val="none" w:sz="0" w:space="0" w:color="auto"/>
        <w:right w:val="none" w:sz="0" w:space="0" w:color="auto"/>
      </w:divBdr>
    </w:div>
    <w:div w:id="1956013617">
      <w:bodyDiv w:val="1"/>
      <w:marLeft w:val="0"/>
      <w:marRight w:val="0"/>
      <w:marTop w:val="0"/>
      <w:marBottom w:val="0"/>
      <w:divBdr>
        <w:top w:val="none" w:sz="0" w:space="0" w:color="auto"/>
        <w:left w:val="none" w:sz="0" w:space="0" w:color="auto"/>
        <w:bottom w:val="none" w:sz="0" w:space="0" w:color="auto"/>
        <w:right w:val="none" w:sz="0" w:space="0" w:color="auto"/>
      </w:divBdr>
    </w:div>
    <w:div w:id="1963725530">
      <w:bodyDiv w:val="1"/>
      <w:marLeft w:val="0"/>
      <w:marRight w:val="0"/>
      <w:marTop w:val="0"/>
      <w:marBottom w:val="0"/>
      <w:divBdr>
        <w:top w:val="none" w:sz="0" w:space="0" w:color="auto"/>
        <w:left w:val="none" w:sz="0" w:space="0" w:color="auto"/>
        <w:bottom w:val="none" w:sz="0" w:space="0" w:color="auto"/>
        <w:right w:val="none" w:sz="0" w:space="0" w:color="auto"/>
      </w:divBdr>
    </w:div>
    <w:div w:id="1966814893">
      <w:bodyDiv w:val="1"/>
      <w:marLeft w:val="0"/>
      <w:marRight w:val="0"/>
      <w:marTop w:val="0"/>
      <w:marBottom w:val="0"/>
      <w:divBdr>
        <w:top w:val="none" w:sz="0" w:space="0" w:color="auto"/>
        <w:left w:val="none" w:sz="0" w:space="0" w:color="auto"/>
        <w:bottom w:val="none" w:sz="0" w:space="0" w:color="auto"/>
        <w:right w:val="none" w:sz="0" w:space="0" w:color="auto"/>
      </w:divBdr>
    </w:div>
    <w:div w:id="1974209679">
      <w:bodyDiv w:val="1"/>
      <w:marLeft w:val="0"/>
      <w:marRight w:val="0"/>
      <w:marTop w:val="0"/>
      <w:marBottom w:val="0"/>
      <w:divBdr>
        <w:top w:val="none" w:sz="0" w:space="0" w:color="auto"/>
        <w:left w:val="none" w:sz="0" w:space="0" w:color="auto"/>
        <w:bottom w:val="none" w:sz="0" w:space="0" w:color="auto"/>
        <w:right w:val="none" w:sz="0" w:space="0" w:color="auto"/>
      </w:divBdr>
    </w:div>
    <w:div w:id="1984114196">
      <w:bodyDiv w:val="1"/>
      <w:marLeft w:val="0"/>
      <w:marRight w:val="0"/>
      <w:marTop w:val="0"/>
      <w:marBottom w:val="0"/>
      <w:divBdr>
        <w:top w:val="none" w:sz="0" w:space="0" w:color="auto"/>
        <w:left w:val="none" w:sz="0" w:space="0" w:color="auto"/>
        <w:bottom w:val="none" w:sz="0" w:space="0" w:color="auto"/>
        <w:right w:val="none" w:sz="0" w:space="0" w:color="auto"/>
      </w:divBdr>
    </w:div>
    <w:div w:id="1986736360">
      <w:bodyDiv w:val="1"/>
      <w:marLeft w:val="0"/>
      <w:marRight w:val="0"/>
      <w:marTop w:val="0"/>
      <w:marBottom w:val="0"/>
      <w:divBdr>
        <w:top w:val="none" w:sz="0" w:space="0" w:color="auto"/>
        <w:left w:val="none" w:sz="0" w:space="0" w:color="auto"/>
        <w:bottom w:val="none" w:sz="0" w:space="0" w:color="auto"/>
        <w:right w:val="none" w:sz="0" w:space="0" w:color="auto"/>
      </w:divBdr>
    </w:div>
    <w:div w:id="1995185432">
      <w:bodyDiv w:val="1"/>
      <w:marLeft w:val="0"/>
      <w:marRight w:val="0"/>
      <w:marTop w:val="0"/>
      <w:marBottom w:val="0"/>
      <w:divBdr>
        <w:top w:val="none" w:sz="0" w:space="0" w:color="auto"/>
        <w:left w:val="none" w:sz="0" w:space="0" w:color="auto"/>
        <w:bottom w:val="none" w:sz="0" w:space="0" w:color="auto"/>
        <w:right w:val="none" w:sz="0" w:space="0" w:color="auto"/>
      </w:divBdr>
    </w:div>
    <w:div w:id="2019505928">
      <w:bodyDiv w:val="1"/>
      <w:marLeft w:val="0"/>
      <w:marRight w:val="0"/>
      <w:marTop w:val="0"/>
      <w:marBottom w:val="0"/>
      <w:divBdr>
        <w:top w:val="none" w:sz="0" w:space="0" w:color="auto"/>
        <w:left w:val="none" w:sz="0" w:space="0" w:color="auto"/>
        <w:bottom w:val="none" w:sz="0" w:space="0" w:color="auto"/>
        <w:right w:val="none" w:sz="0" w:space="0" w:color="auto"/>
      </w:divBdr>
    </w:div>
    <w:div w:id="2027247178">
      <w:bodyDiv w:val="1"/>
      <w:marLeft w:val="0"/>
      <w:marRight w:val="0"/>
      <w:marTop w:val="0"/>
      <w:marBottom w:val="0"/>
      <w:divBdr>
        <w:top w:val="none" w:sz="0" w:space="0" w:color="auto"/>
        <w:left w:val="none" w:sz="0" w:space="0" w:color="auto"/>
        <w:bottom w:val="none" w:sz="0" w:space="0" w:color="auto"/>
        <w:right w:val="none" w:sz="0" w:space="0" w:color="auto"/>
      </w:divBdr>
    </w:div>
    <w:div w:id="2038238335">
      <w:bodyDiv w:val="1"/>
      <w:marLeft w:val="0"/>
      <w:marRight w:val="0"/>
      <w:marTop w:val="0"/>
      <w:marBottom w:val="0"/>
      <w:divBdr>
        <w:top w:val="none" w:sz="0" w:space="0" w:color="auto"/>
        <w:left w:val="none" w:sz="0" w:space="0" w:color="auto"/>
        <w:bottom w:val="none" w:sz="0" w:space="0" w:color="auto"/>
        <w:right w:val="none" w:sz="0" w:space="0" w:color="auto"/>
      </w:divBdr>
    </w:div>
    <w:div w:id="2044209916">
      <w:bodyDiv w:val="1"/>
      <w:marLeft w:val="0"/>
      <w:marRight w:val="0"/>
      <w:marTop w:val="0"/>
      <w:marBottom w:val="0"/>
      <w:divBdr>
        <w:top w:val="none" w:sz="0" w:space="0" w:color="auto"/>
        <w:left w:val="none" w:sz="0" w:space="0" w:color="auto"/>
        <w:bottom w:val="none" w:sz="0" w:space="0" w:color="auto"/>
        <w:right w:val="none" w:sz="0" w:space="0" w:color="auto"/>
      </w:divBdr>
    </w:div>
    <w:div w:id="2063018545">
      <w:bodyDiv w:val="1"/>
      <w:marLeft w:val="0"/>
      <w:marRight w:val="0"/>
      <w:marTop w:val="0"/>
      <w:marBottom w:val="0"/>
      <w:divBdr>
        <w:top w:val="none" w:sz="0" w:space="0" w:color="auto"/>
        <w:left w:val="none" w:sz="0" w:space="0" w:color="auto"/>
        <w:bottom w:val="none" w:sz="0" w:space="0" w:color="auto"/>
        <w:right w:val="none" w:sz="0" w:space="0" w:color="auto"/>
      </w:divBdr>
    </w:div>
    <w:div w:id="2065836700">
      <w:bodyDiv w:val="1"/>
      <w:marLeft w:val="0"/>
      <w:marRight w:val="0"/>
      <w:marTop w:val="0"/>
      <w:marBottom w:val="0"/>
      <w:divBdr>
        <w:top w:val="none" w:sz="0" w:space="0" w:color="auto"/>
        <w:left w:val="none" w:sz="0" w:space="0" w:color="auto"/>
        <w:bottom w:val="none" w:sz="0" w:space="0" w:color="auto"/>
        <w:right w:val="none" w:sz="0" w:space="0" w:color="auto"/>
      </w:divBdr>
    </w:div>
    <w:div w:id="2073648744">
      <w:bodyDiv w:val="1"/>
      <w:marLeft w:val="0"/>
      <w:marRight w:val="0"/>
      <w:marTop w:val="0"/>
      <w:marBottom w:val="0"/>
      <w:divBdr>
        <w:top w:val="none" w:sz="0" w:space="0" w:color="auto"/>
        <w:left w:val="none" w:sz="0" w:space="0" w:color="auto"/>
        <w:bottom w:val="none" w:sz="0" w:space="0" w:color="auto"/>
        <w:right w:val="none" w:sz="0" w:space="0" w:color="auto"/>
      </w:divBdr>
    </w:div>
    <w:div w:id="2075348975">
      <w:bodyDiv w:val="1"/>
      <w:marLeft w:val="0"/>
      <w:marRight w:val="0"/>
      <w:marTop w:val="0"/>
      <w:marBottom w:val="0"/>
      <w:divBdr>
        <w:top w:val="none" w:sz="0" w:space="0" w:color="auto"/>
        <w:left w:val="none" w:sz="0" w:space="0" w:color="auto"/>
        <w:bottom w:val="none" w:sz="0" w:space="0" w:color="auto"/>
        <w:right w:val="none" w:sz="0" w:space="0" w:color="auto"/>
      </w:divBdr>
    </w:div>
    <w:div w:id="2079087285">
      <w:bodyDiv w:val="1"/>
      <w:marLeft w:val="0"/>
      <w:marRight w:val="0"/>
      <w:marTop w:val="0"/>
      <w:marBottom w:val="0"/>
      <w:divBdr>
        <w:top w:val="none" w:sz="0" w:space="0" w:color="auto"/>
        <w:left w:val="none" w:sz="0" w:space="0" w:color="auto"/>
        <w:bottom w:val="none" w:sz="0" w:space="0" w:color="auto"/>
        <w:right w:val="none" w:sz="0" w:space="0" w:color="auto"/>
      </w:divBdr>
    </w:div>
    <w:div w:id="2096124898">
      <w:bodyDiv w:val="1"/>
      <w:marLeft w:val="0"/>
      <w:marRight w:val="0"/>
      <w:marTop w:val="0"/>
      <w:marBottom w:val="0"/>
      <w:divBdr>
        <w:top w:val="none" w:sz="0" w:space="0" w:color="auto"/>
        <w:left w:val="none" w:sz="0" w:space="0" w:color="auto"/>
        <w:bottom w:val="none" w:sz="0" w:space="0" w:color="auto"/>
        <w:right w:val="none" w:sz="0" w:space="0" w:color="auto"/>
      </w:divBdr>
    </w:div>
    <w:div w:id="2098600671">
      <w:bodyDiv w:val="1"/>
      <w:marLeft w:val="0"/>
      <w:marRight w:val="0"/>
      <w:marTop w:val="0"/>
      <w:marBottom w:val="0"/>
      <w:divBdr>
        <w:top w:val="none" w:sz="0" w:space="0" w:color="auto"/>
        <w:left w:val="none" w:sz="0" w:space="0" w:color="auto"/>
        <w:bottom w:val="none" w:sz="0" w:space="0" w:color="auto"/>
        <w:right w:val="none" w:sz="0" w:space="0" w:color="auto"/>
      </w:divBdr>
    </w:div>
    <w:div w:id="2099062551">
      <w:bodyDiv w:val="1"/>
      <w:marLeft w:val="0"/>
      <w:marRight w:val="0"/>
      <w:marTop w:val="0"/>
      <w:marBottom w:val="0"/>
      <w:divBdr>
        <w:top w:val="none" w:sz="0" w:space="0" w:color="auto"/>
        <w:left w:val="none" w:sz="0" w:space="0" w:color="auto"/>
        <w:bottom w:val="none" w:sz="0" w:space="0" w:color="auto"/>
        <w:right w:val="none" w:sz="0" w:space="0" w:color="auto"/>
      </w:divBdr>
    </w:div>
    <w:div w:id="2109962982">
      <w:bodyDiv w:val="1"/>
      <w:marLeft w:val="0"/>
      <w:marRight w:val="0"/>
      <w:marTop w:val="0"/>
      <w:marBottom w:val="0"/>
      <w:divBdr>
        <w:top w:val="none" w:sz="0" w:space="0" w:color="auto"/>
        <w:left w:val="none" w:sz="0" w:space="0" w:color="auto"/>
        <w:bottom w:val="none" w:sz="0" w:space="0" w:color="auto"/>
        <w:right w:val="none" w:sz="0" w:space="0" w:color="auto"/>
      </w:divBdr>
    </w:div>
    <w:div w:id="2110277682">
      <w:bodyDiv w:val="1"/>
      <w:marLeft w:val="0"/>
      <w:marRight w:val="0"/>
      <w:marTop w:val="0"/>
      <w:marBottom w:val="0"/>
      <w:divBdr>
        <w:top w:val="none" w:sz="0" w:space="0" w:color="auto"/>
        <w:left w:val="none" w:sz="0" w:space="0" w:color="auto"/>
        <w:bottom w:val="none" w:sz="0" w:space="0" w:color="auto"/>
        <w:right w:val="none" w:sz="0" w:space="0" w:color="auto"/>
      </w:divBdr>
    </w:div>
    <w:div w:id="2110811255">
      <w:bodyDiv w:val="1"/>
      <w:marLeft w:val="0"/>
      <w:marRight w:val="0"/>
      <w:marTop w:val="0"/>
      <w:marBottom w:val="0"/>
      <w:divBdr>
        <w:top w:val="none" w:sz="0" w:space="0" w:color="auto"/>
        <w:left w:val="none" w:sz="0" w:space="0" w:color="auto"/>
        <w:bottom w:val="none" w:sz="0" w:space="0" w:color="auto"/>
        <w:right w:val="none" w:sz="0" w:space="0" w:color="auto"/>
      </w:divBdr>
    </w:div>
    <w:div w:id="2130589813">
      <w:bodyDiv w:val="1"/>
      <w:marLeft w:val="0"/>
      <w:marRight w:val="0"/>
      <w:marTop w:val="0"/>
      <w:marBottom w:val="0"/>
      <w:divBdr>
        <w:top w:val="none" w:sz="0" w:space="0" w:color="auto"/>
        <w:left w:val="none" w:sz="0" w:space="0" w:color="auto"/>
        <w:bottom w:val="none" w:sz="0" w:space="0" w:color="auto"/>
        <w:right w:val="none" w:sz="0" w:space="0" w:color="auto"/>
      </w:divBdr>
    </w:div>
    <w:div w:id="2130778383">
      <w:bodyDiv w:val="1"/>
      <w:marLeft w:val="0"/>
      <w:marRight w:val="0"/>
      <w:marTop w:val="0"/>
      <w:marBottom w:val="0"/>
      <w:divBdr>
        <w:top w:val="none" w:sz="0" w:space="0" w:color="auto"/>
        <w:left w:val="none" w:sz="0" w:space="0" w:color="auto"/>
        <w:bottom w:val="none" w:sz="0" w:space="0" w:color="auto"/>
        <w:right w:val="none" w:sz="0" w:space="0" w:color="auto"/>
      </w:divBdr>
    </w:div>
    <w:div w:id="2137865203">
      <w:bodyDiv w:val="1"/>
      <w:marLeft w:val="0"/>
      <w:marRight w:val="0"/>
      <w:marTop w:val="0"/>
      <w:marBottom w:val="0"/>
      <w:divBdr>
        <w:top w:val="none" w:sz="0" w:space="0" w:color="auto"/>
        <w:left w:val="none" w:sz="0" w:space="0" w:color="auto"/>
        <w:bottom w:val="none" w:sz="0" w:space="0" w:color="auto"/>
        <w:right w:val="none" w:sz="0" w:space="0" w:color="auto"/>
      </w:divBdr>
    </w:div>
    <w:div w:id="214476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0.xml"/><Relationship Id="rId21" Type="http://schemas.openxmlformats.org/officeDocument/2006/relationships/chart" Target="charts/chart9.xml"/><Relationship Id="rId34" Type="http://schemas.openxmlformats.org/officeDocument/2006/relationships/diagramQuickStyle" Target="diagrams/quickStyle1.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2.xml"/><Relationship Id="rId32" Type="http://schemas.openxmlformats.org/officeDocument/2006/relationships/diagramData" Target="diagrams/data1.xml"/><Relationship Id="rId37" Type="http://schemas.openxmlformats.org/officeDocument/2006/relationships/comments" Target="comments.xm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diagramColors" Target="diagrams/colors1.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diagramLayout" Target="diagrams/layout1.xml"/><Relationship Id="rId38" Type="http://schemas.microsoft.com/office/2011/relationships/commentsExtended" Target="commentsExtended.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observatorio02\Documents\GitHub\OLN-ISN\data\cuadros\Construcci&#243;n\bh.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Pedro\Documents\Oficina%20OLN\Informes%20Sectoriales\Datos\SII%20-%20Estad&#237;sticas%20por%20subsector.xls"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observatorio02\Documents\GitHub\OLN-ISN\data\cuadros\Construcci&#243;n\bh.xlsx" TargetMode="External"/><Relationship Id="rId2" Type="http://schemas.microsoft.com/office/2011/relationships/chartColorStyle" Target="colors18.xml"/><Relationship Id="rId1" Type="http://schemas.microsoft.com/office/2011/relationships/chartStyle" Target="style18.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Pedro\Documents\Oficina%20OLN\Informes%20Sectoriales\Resultados\Grafico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Construcci&#243;n.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edro\Documents\Oficina%20OLN\Informes%20Sectoriales\Resultados\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1'!$C$3</c:f>
              <c:strCache>
                <c:ptCount val="1"/>
                <c:pt idx="0">
                  <c:v>PIB</c:v>
                </c:pt>
              </c:strCache>
            </c:strRef>
          </c:tx>
          <c:spPr>
            <a:ln w="28575" cap="rnd">
              <a:solidFill>
                <a:srgbClr val="002060"/>
              </a:solidFill>
              <a:round/>
            </a:ln>
            <a:effectLst/>
          </c:spPr>
          <c:marker>
            <c:symbol val="none"/>
          </c:marker>
          <c:dLbls>
            <c:dLbl>
              <c:idx val="31"/>
              <c:layout>
                <c:manualLayout>
                  <c:x val="0"/>
                  <c:y val="-4.59317490376033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AB-4FFD-851D-74CCA2AAEDC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'Grafico 1'!$A$4:$B$35</c:f>
              <c:multiLvlStrCache>
                <c:ptCount val="32"/>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lvl>
                <c:lvl>
                  <c:pt idx="0">
                    <c:v>2008</c:v>
                  </c:pt>
                  <c:pt idx="4">
                    <c:v>2009</c:v>
                  </c:pt>
                  <c:pt idx="8">
                    <c:v>2010</c:v>
                  </c:pt>
                  <c:pt idx="12">
                    <c:v>2011</c:v>
                  </c:pt>
                  <c:pt idx="16">
                    <c:v>2012</c:v>
                  </c:pt>
                  <c:pt idx="20">
                    <c:v>2013</c:v>
                  </c:pt>
                  <c:pt idx="24">
                    <c:v>2014</c:v>
                  </c:pt>
                  <c:pt idx="28">
                    <c:v>2015</c:v>
                  </c:pt>
                </c:lvl>
              </c:multiLvlStrCache>
            </c:multiLvlStrRef>
          </c:cat>
          <c:val>
            <c:numRef>
              <c:f>'Grafico 1'!$C$4:$C$35</c:f>
              <c:numCache>
                <c:formatCode>#,##0</c:formatCode>
                <c:ptCount val="32"/>
                <c:pt idx="0">
                  <c:v>1735322.99607725</c:v>
                </c:pt>
                <c:pt idx="1">
                  <c:v>1753157.6206908</c:v>
                </c:pt>
                <c:pt idx="2">
                  <c:v>1741421.59644002</c:v>
                </c:pt>
                <c:pt idx="3">
                  <c:v>1668915.68620465</c:v>
                </c:pt>
                <c:pt idx="4">
                  <c:v>1606021.14485336</c:v>
                </c:pt>
                <c:pt idx="5">
                  <c:v>1595313.2898162201</c:v>
                </c:pt>
                <c:pt idx="6">
                  <c:v>1638285.28351594</c:v>
                </c:pt>
                <c:pt idx="7">
                  <c:v>1686286.0395678</c:v>
                </c:pt>
                <c:pt idx="8">
                  <c:v>1607224.5086459899</c:v>
                </c:pt>
                <c:pt idx="9">
                  <c:v>1675969.90876134</c:v>
                </c:pt>
                <c:pt idx="10">
                  <c:v>1682811.12529665</c:v>
                </c:pt>
                <c:pt idx="11">
                  <c:v>1680678.9807334901</c:v>
                </c:pt>
                <c:pt idx="12">
                  <c:v>1746744.24395057</c:v>
                </c:pt>
                <c:pt idx="13">
                  <c:v>1755112.82734017</c:v>
                </c:pt>
                <c:pt idx="14">
                  <c:v>1775387.1635410499</c:v>
                </c:pt>
                <c:pt idx="15">
                  <c:v>1821319.86782293</c:v>
                </c:pt>
                <c:pt idx="16">
                  <c:v>1857386.62844941</c:v>
                </c:pt>
                <c:pt idx="17">
                  <c:v>1875997.03755911</c:v>
                </c:pt>
                <c:pt idx="18">
                  <c:v>1907469.5643567201</c:v>
                </c:pt>
                <c:pt idx="19">
                  <c:v>1970379.69376578</c:v>
                </c:pt>
                <c:pt idx="20">
                  <c:v>1954553.6811637001</c:v>
                </c:pt>
                <c:pt idx="21">
                  <c:v>1969522.9710375301</c:v>
                </c:pt>
                <c:pt idx="22">
                  <c:v>2000961.6791664599</c:v>
                </c:pt>
                <c:pt idx="23">
                  <c:v>1976838.7282565199</c:v>
                </c:pt>
                <c:pt idx="24">
                  <c:v>2031907.83598701</c:v>
                </c:pt>
                <c:pt idx="25">
                  <c:v>2038770.01328825</c:v>
                </c:pt>
                <c:pt idx="26">
                  <c:v>1997048.3043651099</c:v>
                </c:pt>
                <c:pt idx="27">
                  <c:v>2037792.3662239299</c:v>
                </c:pt>
                <c:pt idx="28">
                  <c:v>2052041.87384496</c:v>
                </c:pt>
                <c:pt idx="29">
                  <c:v>2082368.72080875</c:v>
                </c:pt>
                <c:pt idx="30">
                  <c:v>2067265.4649384599</c:v>
                </c:pt>
                <c:pt idx="31">
                  <c:v>2086667.6673016199</c:v>
                </c:pt>
              </c:numCache>
            </c:numRef>
          </c:val>
          <c:smooth val="0"/>
          <c:extLst>
            <c:ext xmlns:c16="http://schemas.microsoft.com/office/drawing/2014/chart" uri="{C3380CC4-5D6E-409C-BE32-E72D297353CC}">
              <c16:uniqueId val="{00000001-C0AB-4FFD-851D-74CCA2AAEDC3}"/>
            </c:ext>
          </c:extLst>
        </c:ser>
        <c:dLbls>
          <c:showLegendKey val="0"/>
          <c:showVal val="1"/>
          <c:showCatName val="0"/>
          <c:showSerName val="0"/>
          <c:showPercent val="0"/>
          <c:showBubbleSize val="0"/>
        </c:dLbls>
        <c:smooth val="0"/>
        <c:axId val="2146519120"/>
        <c:axId val="-2111752928"/>
      </c:lineChart>
      <c:catAx>
        <c:axId val="214651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rgbClr val="002060"/>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11752928"/>
        <c:crosses val="autoZero"/>
        <c:auto val="1"/>
        <c:lblAlgn val="ctr"/>
        <c:lblOffset val="100"/>
        <c:noMultiLvlLbl val="0"/>
      </c:catAx>
      <c:valAx>
        <c:axId val="-2111752928"/>
        <c:scaling>
          <c:orientation val="minMax"/>
          <c:min val="150000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s-CL"/>
                  <a:t>Millones de Pesos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rgbClr val="002060"/>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crossAx val="214651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2.5</c:v>
                </c:pt>
                <c:pt idx="2">
                  <c:v>24.2</c:v>
                </c:pt>
                <c:pt idx="3">
                  <c:v>6.9</c:v>
                </c:pt>
                <c:pt idx="4">
                  <c:v>3.7</c:v>
                </c:pt>
                <c:pt idx="5">
                  <c:v>8.1</c:v>
                </c:pt>
                <c:pt idx="6">
                  <c:v>30.4</c:v>
                </c:pt>
                <c:pt idx="7">
                  <c:v>5</c:v>
                </c:pt>
                <c:pt idx="8">
                  <c:v>3.4</c:v>
                </c:pt>
                <c:pt idx="9">
                  <c:v>7</c:v>
                </c:pt>
                <c:pt idx="10">
                  <c:v>2.6</c:v>
                </c:pt>
                <c:pt idx="11">
                  <c:v>0.8</c:v>
                </c:pt>
                <c:pt idx="12">
                  <c:v>2.7</c:v>
                </c:pt>
                <c:pt idx="13">
                  <c:v>1</c:v>
                </c:pt>
                <c:pt idx="14">
                  <c:v>1.1000000000000001</c:v>
                </c:pt>
              </c:numCache>
            </c:numRef>
          </c:val>
          <c:extLst>
            <c:ext xmlns:c16="http://schemas.microsoft.com/office/drawing/2014/chart" uri="{C3380CC4-5D6E-409C-BE32-E72D297353CC}">
              <c16:uniqueId val="{00000000-9792-4FF2-BE24-9318EAC491F3}"/>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0.7</c:v>
                </c:pt>
                <c:pt idx="1">
                  <c:v>2.2000000000000002</c:v>
                </c:pt>
                <c:pt idx="2">
                  <c:v>4</c:v>
                </c:pt>
                <c:pt idx="3">
                  <c:v>2</c:v>
                </c:pt>
                <c:pt idx="4">
                  <c:v>5.2</c:v>
                </c:pt>
                <c:pt idx="5">
                  <c:v>10</c:v>
                </c:pt>
                <c:pt idx="6">
                  <c:v>42.2</c:v>
                </c:pt>
                <c:pt idx="7">
                  <c:v>4.5999999999999996</c:v>
                </c:pt>
                <c:pt idx="8">
                  <c:v>5.0999999999999996</c:v>
                </c:pt>
                <c:pt idx="9">
                  <c:v>9.6</c:v>
                </c:pt>
                <c:pt idx="10">
                  <c:v>5.3</c:v>
                </c:pt>
                <c:pt idx="11">
                  <c:v>2.1</c:v>
                </c:pt>
                <c:pt idx="12">
                  <c:v>5.2</c:v>
                </c:pt>
                <c:pt idx="13">
                  <c:v>0.7</c:v>
                </c:pt>
                <c:pt idx="14">
                  <c:v>1.1000000000000001</c:v>
                </c:pt>
              </c:numCache>
            </c:numRef>
          </c:val>
          <c:extLst>
            <c:ext xmlns:c16="http://schemas.microsoft.com/office/drawing/2014/chart" uri="{C3380CC4-5D6E-409C-BE32-E72D297353CC}">
              <c16:uniqueId val="{00000001-9792-4FF2-BE24-9318EAC491F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6.1'!$B$3</c:f>
              <c:strCache>
                <c:ptCount val="1"/>
                <c:pt idx="0">
                  <c:v>Distribución regional de ocupados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6.1'!$B$4:$B$18</c:f>
              <c:numCache>
                <c:formatCode>0.0%</c:formatCode>
                <c:ptCount val="15"/>
                <c:pt idx="0">
                  <c:v>6.8013039417564904E-3</c:v>
                </c:pt>
                <c:pt idx="1">
                  <c:v>2.00919862836599E-2</c:v>
                </c:pt>
                <c:pt idx="2">
                  <c:v>2.52639539539814E-2</c:v>
                </c:pt>
                <c:pt idx="3">
                  <c:v>1.30549054592848E-2</c:v>
                </c:pt>
                <c:pt idx="4">
                  <c:v>5.17803877592087E-2</c:v>
                </c:pt>
                <c:pt idx="5">
                  <c:v>0.10158242285251599</c:v>
                </c:pt>
                <c:pt idx="6">
                  <c:v>0.43068829178810097</c:v>
                </c:pt>
                <c:pt idx="7">
                  <c:v>4.7856681048870101E-2</c:v>
                </c:pt>
                <c:pt idx="8">
                  <c:v>5.2624192088842399E-2</c:v>
                </c:pt>
                <c:pt idx="9">
                  <c:v>0.102023065090179</c:v>
                </c:pt>
                <c:pt idx="10">
                  <c:v>5.7773690670728697E-2</c:v>
                </c:pt>
                <c:pt idx="11">
                  <c:v>2.1980965510010698E-2</c:v>
                </c:pt>
                <c:pt idx="12">
                  <c:v>5.0786018371581997E-2</c:v>
                </c:pt>
                <c:pt idx="13">
                  <c:v>6.9862119853496604E-3</c:v>
                </c:pt>
                <c:pt idx="14">
                  <c:v>1.0705894790589801E-2</c:v>
                </c:pt>
              </c:numCache>
            </c:numRef>
          </c:val>
          <c:extLst>
            <c:ext xmlns:c16="http://schemas.microsoft.com/office/drawing/2014/chart" uri="{C3380CC4-5D6E-409C-BE32-E72D297353CC}">
              <c16:uniqueId val="{00000000-AF71-4AF5-85AD-1EAA5929C359}"/>
            </c:ext>
          </c:extLst>
        </c:ser>
        <c:ser>
          <c:idx val="1"/>
          <c:order val="1"/>
          <c:tx>
            <c:strRef>
              <c:f>'Grafico 6.1'!$C$3</c:f>
              <c:strCache>
                <c:ptCount val="1"/>
                <c:pt idx="0">
                  <c:v>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6.1'!$A$4:$A$18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6.1'!$C$4:$C$18</c:f>
              <c:numCache>
                <c:formatCode>0.0%</c:formatCode>
                <c:ptCount val="15"/>
                <c:pt idx="0">
                  <c:v>6.1353106051683398E-2</c:v>
                </c:pt>
                <c:pt idx="1">
                  <c:v>8.5274249315261799E-2</c:v>
                </c:pt>
                <c:pt idx="2">
                  <c:v>6.2935724854469299E-2</c:v>
                </c:pt>
                <c:pt idx="3">
                  <c:v>6.6668495535850497E-2</c:v>
                </c:pt>
                <c:pt idx="4">
                  <c:v>0.101484879851341</c:v>
                </c:pt>
                <c:pt idx="5">
                  <c:v>8.4700822830200195E-2</c:v>
                </c:pt>
                <c:pt idx="6">
                  <c:v>8.76566916704178E-2</c:v>
                </c:pt>
                <c:pt idx="7">
                  <c:v>7.5928166508674594E-2</c:v>
                </c:pt>
                <c:pt idx="8">
                  <c:v>7.63707906007767E-2</c:v>
                </c:pt>
                <c:pt idx="9">
                  <c:v>8.0199122428894001E-2</c:v>
                </c:pt>
                <c:pt idx="10">
                  <c:v>8.3778016269207001E-2</c:v>
                </c:pt>
                <c:pt idx="11">
                  <c:v>8.4627404808998094E-2</c:v>
                </c:pt>
                <c:pt idx="12">
                  <c:v>8.1820040941238403E-2</c:v>
                </c:pt>
                <c:pt idx="13">
                  <c:v>8.2942575216293293E-2</c:v>
                </c:pt>
                <c:pt idx="14">
                  <c:v>9.1403938829898806E-2</c:v>
                </c:pt>
              </c:numCache>
            </c:numRef>
          </c:val>
          <c:extLst>
            <c:ext xmlns:c16="http://schemas.microsoft.com/office/drawing/2014/chart" uri="{C3380CC4-5D6E-409C-BE32-E72D297353CC}">
              <c16:uniqueId val="{00000001-AF71-4AF5-85AD-1EAA5929C359}"/>
            </c:ext>
          </c:extLst>
        </c:ser>
        <c:dLbls>
          <c:showLegendKey val="0"/>
          <c:showVal val="0"/>
          <c:showCatName val="0"/>
          <c:showSerName val="0"/>
          <c:showPercent val="0"/>
          <c:showBubbleSize val="0"/>
        </c:dLbls>
        <c:gapWidth val="150"/>
        <c:overlap val="-10"/>
        <c:axId val="-2106757696"/>
        <c:axId val="2147224464"/>
      </c:barChart>
      <c:catAx>
        <c:axId val="-2106757696"/>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224464"/>
        <c:crosses val="autoZero"/>
        <c:auto val="1"/>
        <c:lblAlgn val="ctr"/>
        <c:lblOffset val="100"/>
        <c:noMultiLvlLbl val="0"/>
      </c:catAx>
      <c:valAx>
        <c:axId val="2147224464"/>
        <c:scaling>
          <c:orientation val="minMax"/>
        </c:scaling>
        <c:delete val="1"/>
        <c:axPos val="t"/>
        <c:numFmt formatCode="0.0%" sourceLinked="1"/>
        <c:majorTickMark val="none"/>
        <c:minorTickMark val="none"/>
        <c:tickLblPos val="nextTo"/>
        <c:crossAx val="-210675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5.6</c:v>
                </c:pt>
                <c:pt idx="1">
                  <c:v>8.1</c:v>
                </c:pt>
                <c:pt idx="2">
                  <c:v>18.399999999999999</c:v>
                </c:pt>
                <c:pt idx="3">
                  <c:v>23.6</c:v>
                </c:pt>
                <c:pt idx="4">
                  <c:v>9.8000000000000007</c:v>
                </c:pt>
                <c:pt idx="5">
                  <c:v>7.8</c:v>
                </c:pt>
                <c:pt idx="6">
                  <c:v>5.2</c:v>
                </c:pt>
                <c:pt idx="7">
                  <c:v>9</c:v>
                </c:pt>
                <c:pt idx="8">
                  <c:v>9.1</c:v>
                </c:pt>
                <c:pt idx="9">
                  <c:v>7.9</c:v>
                </c:pt>
                <c:pt idx="10">
                  <c:v>9.5</c:v>
                </c:pt>
                <c:pt idx="11">
                  <c:v>5.0999999999999996</c:v>
                </c:pt>
                <c:pt idx="12">
                  <c:v>7.3</c:v>
                </c:pt>
                <c:pt idx="13">
                  <c:v>14.2</c:v>
                </c:pt>
                <c:pt idx="14">
                  <c:v>11</c:v>
                </c:pt>
              </c:numCache>
            </c:numRef>
          </c:val>
          <c:extLst>
            <c:ext xmlns:c16="http://schemas.microsoft.com/office/drawing/2014/chart" uri="{C3380CC4-5D6E-409C-BE32-E72D297353CC}">
              <c16:uniqueId val="{00000000-9297-47D2-BBED-47EC80125B97}"/>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6.8</c:v>
                </c:pt>
                <c:pt idx="1">
                  <c:v>8.9</c:v>
                </c:pt>
                <c:pt idx="2">
                  <c:v>7.8</c:v>
                </c:pt>
                <c:pt idx="3">
                  <c:v>8.6999999999999993</c:v>
                </c:pt>
                <c:pt idx="4">
                  <c:v>10.8</c:v>
                </c:pt>
                <c:pt idx="5">
                  <c:v>8.6999999999999993</c:v>
                </c:pt>
                <c:pt idx="6">
                  <c:v>8.6</c:v>
                </c:pt>
                <c:pt idx="7">
                  <c:v>7.4</c:v>
                </c:pt>
                <c:pt idx="8">
                  <c:v>7.5</c:v>
                </c:pt>
                <c:pt idx="9">
                  <c:v>7.9</c:v>
                </c:pt>
                <c:pt idx="10">
                  <c:v>7.8</c:v>
                </c:pt>
                <c:pt idx="11">
                  <c:v>8.4</c:v>
                </c:pt>
                <c:pt idx="12">
                  <c:v>8.3000000000000007</c:v>
                </c:pt>
                <c:pt idx="13">
                  <c:v>8.4</c:v>
                </c:pt>
                <c:pt idx="14">
                  <c:v>8.9</c:v>
                </c:pt>
              </c:numCache>
            </c:numRef>
          </c:val>
          <c:extLst>
            <c:ext xmlns:c16="http://schemas.microsoft.com/office/drawing/2014/chart" uri="{C3380CC4-5D6E-409C-BE32-E72D297353CC}">
              <c16:uniqueId val="{00000001-9297-47D2-BBED-47EC80125B97}"/>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702500729076"/>
          <c:y val="6.2230732407850597E-2"/>
          <c:w val="0.73723388743073803"/>
          <c:h val="0.51764727514924702"/>
        </c:manualLayout>
      </c:layout>
      <c:lineChart>
        <c:grouping val="standard"/>
        <c:varyColors val="0"/>
        <c:ser>
          <c:idx val="0"/>
          <c:order val="0"/>
          <c:tx>
            <c:strRef>
              <c:f>'Grafico 7'!$C$3</c:f>
              <c:strCache>
                <c:ptCount val="1"/>
                <c:pt idx="0">
                  <c:v>Construcción</c:v>
                </c:pt>
              </c:strCache>
            </c:strRef>
          </c:tx>
          <c:spPr>
            <a:ln w="28575" cap="rnd">
              <a:solidFill>
                <a:srgbClr val="C00000"/>
              </a:solidFill>
              <a:round/>
            </a:ln>
            <a:effectLst/>
          </c:spPr>
          <c:marker>
            <c:symbol val="none"/>
          </c:marker>
          <c:dLbls>
            <c:dLbl>
              <c:idx val="70"/>
              <c:layout>
                <c:manualLayout>
                  <c:x val="-5.0925925925925902E-2"/>
                  <c:y val="3.98773006134968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7'!$C$4:$C$74</c:f>
              <c:numCache>
                <c:formatCode>#,##0</c:formatCode>
                <c:ptCount val="71"/>
                <c:pt idx="0">
                  <c:v>540.97302246093739</c:v>
                </c:pt>
                <c:pt idx="1">
                  <c:v>560.075927734375</c:v>
                </c:pt>
                <c:pt idx="2">
                  <c:v>560.62335205078182</c:v>
                </c:pt>
                <c:pt idx="3">
                  <c:v>575.10009765625</c:v>
                </c:pt>
                <c:pt idx="4">
                  <c:v>566.8994140625</c:v>
                </c:pt>
                <c:pt idx="5">
                  <c:v>562.59979248046841</c:v>
                </c:pt>
                <c:pt idx="6">
                  <c:v>569.95989990234341</c:v>
                </c:pt>
                <c:pt idx="7">
                  <c:v>582.14605712890511</c:v>
                </c:pt>
                <c:pt idx="8">
                  <c:v>590.85485839843739</c:v>
                </c:pt>
                <c:pt idx="9">
                  <c:v>602.90374755859398</c:v>
                </c:pt>
                <c:pt idx="10">
                  <c:v>609.18170166015705</c:v>
                </c:pt>
                <c:pt idx="11">
                  <c:v>596.91119384765625</c:v>
                </c:pt>
                <c:pt idx="12">
                  <c:v>592.65722656249875</c:v>
                </c:pt>
                <c:pt idx="13">
                  <c:v>599.68713378906239</c:v>
                </c:pt>
                <c:pt idx="14">
                  <c:v>610.87701416015625</c:v>
                </c:pt>
                <c:pt idx="15">
                  <c:v>610.02630615234341</c:v>
                </c:pt>
                <c:pt idx="16">
                  <c:v>624.83795166015625</c:v>
                </c:pt>
                <c:pt idx="17">
                  <c:v>614.19702148437375</c:v>
                </c:pt>
                <c:pt idx="18">
                  <c:v>610.45648193359341</c:v>
                </c:pt>
                <c:pt idx="19">
                  <c:v>614.6025390625</c:v>
                </c:pt>
                <c:pt idx="20">
                  <c:v>613.52423095703182</c:v>
                </c:pt>
                <c:pt idx="21">
                  <c:v>620.28649902343739</c:v>
                </c:pt>
                <c:pt idx="22">
                  <c:v>617.91351318359239</c:v>
                </c:pt>
                <c:pt idx="23">
                  <c:v>618.09942626953182</c:v>
                </c:pt>
                <c:pt idx="24">
                  <c:v>612.33172607421739</c:v>
                </c:pt>
                <c:pt idx="25">
                  <c:v>612.93054199218739</c:v>
                </c:pt>
                <c:pt idx="26">
                  <c:v>625.07873535156295</c:v>
                </c:pt>
                <c:pt idx="27">
                  <c:v>625.30657958984341</c:v>
                </c:pt>
                <c:pt idx="28">
                  <c:v>619.24993896484375</c:v>
                </c:pt>
                <c:pt idx="29">
                  <c:v>626.56652832031239</c:v>
                </c:pt>
                <c:pt idx="30">
                  <c:v>630.18786621093739</c:v>
                </c:pt>
                <c:pt idx="31">
                  <c:v>640.809814453125</c:v>
                </c:pt>
                <c:pt idx="32">
                  <c:v>649.683349609375</c:v>
                </c:pt>
                <c:pt idx="33">
                  <c:v>649.75427246093739</c:v>
                </c:pt>
                <c:pt idx="34">
                  <c:v>650.90124511718739</c:v>
                </c:pt>
                <c:pt idx="35">
                  <c:v>647.51745605468739</c:v>
                </c:pt>
                <c:pt idx="36">
                  <c:v>665.786865234375</c:v>
                </c:pt>
                <c:pt idx="37">
                  <c:v>690.01525878906239</c:v>
                </c:pt>
                <c:pt idx="38">
                  <c:v>676.66204833984341</c:v>
                </c:pt>
                <c:pt idx="39">
                  <c:v>675.51770019531239</c:v>
                </c:pt>
                <c:pt idx="40">
                  <c:v>674.66180419921739</c:v>
                </c:pt>
                <c:pt idx="41">
                  <c:v>682.27392578125</c:v>
                </c:pt>
                <c:pt idx="42">
                  <c:v>676.09649658203125</c:v>
                </c:pt>
                <c:pt idx="43">
                  <c:v>667.10809326171875</c:v>
                </c:pt>
                <c:pt idx="44">
                  <c:v>678.84747314453011</c:v>
                </c:pt>
                <c:pt idx="45">
                  <c:v>682.18695068359341</c:v>
                </c:pt>
                <c:pt idx="46">
                  <c:v>683.78503417968795</c:v>
                </c:pt>
                <c:pt idx="47">
                  <c:v>676.21600341796841</c:v>
                </c:pt>
                <c:pt idx="48">
                  <c:v>668.15509033203125</c:v>
                </c:pt>
                <c:pt idx="49">
                  <c:v>665.47235107421841</c:v>
                </c:pt>
                <c:pt idx="50">
                  <c:v>666.235107421875</c:v>
                </c:pt>
                <c:pt idx="51">
                  <c:v>671.33221435546659</c:v>
                </c:pt>
                <c:pt idx="52">
                  <c:v>648.98211669921739</c:v>
                </c:pt>
                <c:pt idx="53">
                  <c:v>649.37811279296739</c:v>
                </c:pt>
                <c:pt idx="54">
                  <c:v>649.408935546875</c:v>
                </c:pt>
                <c:pt idx="55">
                  <c:v>660.06573486328125</c:v>
                </c:pt>
                <c:pt idx="56">
                  <c:v>663.49444580078125</c:v>
                </c:pt>
                <c:pt idx="57">
                  <c:v>661.65368652343739</c:v>
                </c:pt>
                <c:pt idx="58">
                  <c:v>647.30938720703182</c:v>
                </c:pt>
                <c:pt idx="59">
                  <c:v>638.23651123046841</c:v>
                </c:pt>
                <c:pt idx="60">
                  <c:v>653.54046630859341</c:v>
                </c:pt>
                <c:pt idx="61">
                  <c:v>670.308349609375</c:v>
                </c:pt>
                <c:pt idx="62">
                  <c:v>691.38592529296739</c:v>
                </c:pt>
                <c:pt idx="63">
                  <c:v>691.44049072265625</c:v>
                </c:pt>
                <c:pt idx="64">
                  <c:v>684.43084716796841</c:v>
                </c:pt>
                <c:pt idx="65">
                  <c:v>687.70062255859375</c:v>
                </c:pt>
                <c:pt idx="66">
                  <c:v>704.32891845703125</c:v>
                </c:pt>
                <c:pt idx="67">
                  <c:v>711.41491699218739</c:v>
                </c:pt>
                <c:pt idx="68">
                  <c:v>708.65985107421841</c:v>
                </c:pt>
                <c:pt idx="69">
                  <c:v>706.0302734375</c:v>
                </c:pt>
                <c:pt idx="70">
                  <c:v>711.29217529296841</c:v>
                </c:pt>
              </c:numCache>
            </c:numRef>
          </c:val>
          <c:smooth val="0"/>
          <c:extLst>
            <c:ext xmlns:c16="http://schemas.microsoft.com/office/drawing/2014/chart" uri="{C3380CC4-5D6E-409C-BE32-E72D297353CC}">
              <c16:uniqueId val="{00000001-D75D-441C-8246-07A24D6D7022}"/>
            </c:ext>
          </c:extLst>
        </c:ser>
        <c:dLbls>
          <c:showLegendKey val="0"/>
          <c:showVal val="0"/>
          <c:showCatName val="0"/>
          <c:showSerName val="0"/>
          <c:showPercent val="0"/>
          <c:showBubbleSize val="0"/>
        </c:dLbls>
        <c:marker val="1"/>
        <c:smooth val="0"/>
        <c:axId val="2136149168"/>
        <c:axId val="2136173552"/>
      </c:lineChart>
      <c:lineChart>
        <c:grouping val="standard"/>
        <c:varyColors val="0"/>
        <c:ser>
          <c:idx val="1"/>
          <c:order val="1"/>
          <c:tx>
            <c:strRef>
              <c:f>'Grafico 7'!$D$3</c:f>
              <c:strCache>
                <c:ptCount val="1"/>
                <c:pt idx="0">
                  <c:v>Nacional</c:v>
                </c:pt>
              </c:strCache>
            </c:strRef>
          </c:tx>
          <c:spPr>
            <a:ln w="28575" cap="rnd">
              <a:solidFill>
                <a:srgbClr val="002060"/>
              </a:solidFill>
              <a:round/>
            </a:ln>
            <a:effectLst/>
          </c:spPr>
          <c:marker>
            <c:symbol val="none"/>
          </c:marker>
          <c:dLbls>
            <c:dLbl>
              <c:idx val="70"/>
              <c:layout>
                <c:manualLayout>
                  <c:x val="-6.8865740740740894E-2"/>
                  <c:y val="-2.760736196319020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75D-441C-8246-07A24D6D702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7'!$A$4:$B$74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7'!$D$4:$D$74</c:f>
              <c:numCache>
                <c:formatCode>#,##0</c:formatCode>
                <c:ptCount val="71"/>
                <c:pt idx="0">
                  <c:v>6925.55078125</c:v>
                </c:pt>
                <c:pt idx="1">
                  <c:v>6967.93115234374</c:v>
                </c:pt>
                <c:pt idx="2">
                  <c:v>6971.791015625</c:v>
                </c:pt>
                <c:pt idx="3">
                  <c:v>7030.69140625</c:v>
                </c:pt>
                <c:pt idx="4">
                  <c:v>7090.33544921875</c:v>
                </c:pt>
                <c:pt idx="5">
                  <c:v>7127.45800781249</c:v>
                </c:pt>
                <c:pt idx="6">
                  <c:v>7212.2568359375</c:v>
                </c:pt>
                <c:pt idx="7">
                  <c:v>7240.7919921875</c:v>
                </c:pt>
                <c:pt idx="8">
                  <c:v>7311.22314453125</c:v>
                </c:pt>
                <c:pt idx="9">
                  <c:v>7353.83349609375</c:v>
                </c:pt>
                <c:pt idx="10">
                  <c:v>7401.86669921875</c:v>
                </c:pt>
                <c:pt idx="11">
                  <c:v>7404.0732421875</c:v>
                </c:pt>
                <c:pt idx="12">
                  <c:v>7412.4775390625</c:v>
                </c:pt>
                <c:pt idx="13">
                  <c:v>7442.40332031249</c:v>
                </c:pt>
                <c:pt idx="14">
                  <c:v>7444.06738281249</c:v>
                </c:pt>
                <c:pt idx="15">
                  <c:v>7482.85400390625</c:v>
                </c:pt>
                <c:pt idx="16">
                  <c:v>7445.46728515625</c:v>
                </c:pt>
                <c:pt idx="17">
                  <c:v>7470.630859375</c:v>
                </c:pt>
                <c:pt idx="18">
                  <c:v>7488.74365234374</c:v>
                </c:pt>
                <c:pt idx="19">
                  <c:v>7495.77490234374</c:v>
                </c:pt>
                <c:pt idx="20">
                  <c:v>7505.3369140625</c:v>
                </c:pt>
                <c:pt idx="21">
                  <c:v>7564.34765625</c:v>
                </c:pt>
                <c:pt idx="22">
                  <c:v>7589.40869140625</c:v>
                </c:pt>
                <c:pt idx="23">
                  <c:v>7637.39306640625</c:v>
                </c:pt>
                <c:pt idx="24">
                  <c:v>7612.68359375</c:v>
                </c:pt>
                <c:pt idx="25">
                  <c:v>7621.07080078125</c:v>
                </c:pt>
                <c:pt idx="26">
                  <c:v>7613.7099609375</c:v>
                </c:pt>
                <c:pt idx="27">
                  <c:v>7583.2377929687309</c:v>
                </c:pt>
                <c:pt idx="28">
                  <c:v>7551.14990234375</c:v>
                </c:pt>
                <c:pt idx="29">
                  <c:v>7548.87158203125</c:v>
                </c:pt>
                <c:pt idx="30">
                  <c:v>7607.767578125</c:v>
                </c:pt>
                <c:pt idx="31">
                  <c:v>7633.01025390625</c:v>
                </c:pt>
                <c:pt idx="32">
                  <c:v>7674.99609375</c:v>
                </c:pt>
                <c:pt idx="33">
                  <c:v>7699.43115234374</c:v>
                </c:pt>
                <c:pt idx="34">
                  <c:v>7742.41894531249</c:v>
                </c:pt>
                <c:pt idx="35">
                  <c:v>7734.48388671874</c:v>
                </c:pt>
                <c:pt idx="36">
                  <c:v>7729.50244140625</c:v>
                </c:pt>
                <c:pt idx="37">
                  <c:v>7753.33056640625</c:v>
                </c:pt>
                <c:pt idx="38">
                  <c:v>7762.8154296875</c:v>
                </c:pt>
                <c:pt idx="39">
                  <c:v>7752.828125</c:v>
                </c:pt>
                <c:pt idx="40">
                  <c:v>7738.5615234375</c:v>
                </c:pt>
                <c:pt idx="41">
                  <c:v>7751.390625</c:v>
                </c:pt>
                <c:pt idx="42">
                  <c:v>7758.9072265625</c:v>
                </c:pt>
                <c:pt idx="43">
                  <c:v>7789.69482421875</c:v>
                </c:pt>
                <c:pt idx="44">
                  <c:v>7830.93017578125</c:v>
                </c:pt>
                <c:pt idx="45">
                  <c:v>7904.0478515625</c:v>
                </c:pt>
                <c:pt idx="46">
                  <c:v>7915.4052734375</c:v>
                </c:pt>
                <c:pt idx="47">
                  <c:v>7943.2568359375</c:v>
                </c:pt>
                <c:pt idx="48">
                  <c:v>7894.76904296875</c:v>
                </c:pt>
                <c:pt idx="49">
                  <c:v>7921.869140625</c:v>
                </c:pt>
                <c:pt idx="50">
                  <c:v>7883.8955078125</c:v>
                </c:pt>
                <c:pt idx="51">
                  <c:v>7853.59912109375</c:v>
                </c:pt>
                <c:pt idx="52">
                  <c:v>7819.68115234375</c:v>
                </c:pt>
                <c:pt idx="53">
                  <c:v>7802.50439453125</c:v>
                </c:pt>
                <c:pt idx="54">
                  <c:v>7850.796875</c:v>
                </c:pt>
                <c:pt idx="55">
                  <c:v>7894.8427734375</c:v>
                </c:pt>
                <c:pt idx="56">
                  <c:v>7968.98095703124</c:v>
                </c:pt>
                <c:pt idx="57">
                  <c:v>8013.71728515625</c:v>
                </c:pt>
                <c:pt idx="58">
                  <c:v>8003.0478515625</c:v>
                </c:pt>
                <c:pt idx="59">
                  <c:v>7990.84912109375</c:v>
                </c:pt>
                <c:pt idx="60">
                  <c:v>7973.9560546875</c:v>
                </c:pt>
                <c:pt idx="61">
                  <c:v>7988.2646484375</c:v>
                </c:pt>
                <c:pt idx="62">
                  <c:v>7976.1484375</c:v>
                </c:pt>
                <c:pt idx="63">
                  <c:v>7972.630859375</c:v>
                </c:pt>
                <c:pt idx="64">
                  <c:v>7962.93994140625</c:v>
                </c:pt>
                <c:pt idx="65">
                  <c:v>7980.91064453125</c:v>
                </c:pt>
                <c:pt idx="66">
                  <c:v>8028.20263671875</c:v>
                </c:pt>
                <c:pt idx="67">
                  <c:v>8023.37841796874</c:v>
                </c:pt>
                <c:pt idx="68">
                  <c:v>8074.68505859375</c:v>
                </c:pt>
                <c:pt idx="69">
                  <c:v>8136.35546875</c:v>
                </c:pt>
                <c:pt idx="70">
                  <c:v>8165.19482421875</c:v>
                </c:pt>
              </c:numCache>
            </c:numRef>
          </c:val>
          <c:smooth val="0"/>
          <c:extLst>
            <c:ext xmlns:c16="http://schemas.microsoft.com/office/drawing/2014/chart" uri="{C3380CC4-5D6E-409C-BE32-E72D297353CC}">
              <c16:uniqueId val="{00000003-D75D-441C-8246-07A24D6D7022}"/>
            </c:ext>
          </c:extLst>
        </c:ser>
        <c:dLbls>
          <c:showLegendKey val="0"/>
          <c:showVal val="0"/>
          <c:showCatName val="0"/>
          <c:showSerName val="0"/>
          <c:showPercent val="0"/>
          <c:showBubbleSize val="0"/>
        </c:dLbls>
        <c:marker val="1"/>
        <c:smooth val="0"/>
        <c:axId val="2136795776"/>
        <c:axId val="2136184016"/>
      </c:lineChart>
      <c:catAx>
        <c:axId val="213614916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layout>
            <c:manualLayout>
              <c:xMode val="edge"/>
              <c:yMode val="edge"/>
              <c:x val="0.44631944444444399"/>
              <c:y val="0.8556435894397480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73552"/>
        <c:crossesAt val="-1"/>
        <c:auto val="1"/>
        <c:lblAlgn val="ctr"/>
        <c:lblOffset val="100"/>
        <c:noMultiLvlLbl val="0"/>
      </c:catAx>
      <c:valAx>
        <c:axId val="2136173552"/>
        <c:scaling>
          <c:orientation val="minMax"/>
          <c:min val="52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(sectorial)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149168"/>
        <c:crosses val="autoZero"/>
        <c:crossBetween val="between"/>
      </c:valAx>
      <c:valAx>
        <c:axId val="2136184016"/>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95776"/>
        <c:crosses val="max"/>
        <c:crossBetween val="between"/>
        <c:majorUnit val="400"/>
      </c:valAx>
      <c:catAx>
        <c:axId val="2136795776"/>
        <c:scaling>
          <c:orientation val="minMax"/>
        </c:scaling>
        <c:delete val="1"/>
        <c:axPos val="b"/>
        <c:numFmt formatCode="General" sourceLinked="1"/>
        <c:majorTickMark val="out"/>
        <c:minorTickMark val="none"/>
        <c:tickLblPos val="nextTo"/>
        <c:crossAx val="2136184016"/>
        <c:crosses val="autoZero"/>
        <c:auto val="1"/>
        <c:lblAlgn val="ctr"/>
        <c:lblOffset val="100"/>
        <c:noMultiLvlLbl val="0"/>
      </c:catAx>
      <c:spPr>
        <a:noFill/>
        <a:ln>
          <a:noFill/>
        </a:ln>
        <a:effectLst/>
      </c:spPr>
    </c:plotArea>
    <c:legend>
      <c:legendPos val="b"/>
      <c:layout>
        <c:manualLayout>
          <c:xMode val="edge"/>
          <c:yMode val="edge"/>
          <c:x val="0.30218048264800201"/>
          <c:y val="0.90158706160692004"/>
          <c:w val="0.38174996354622298"/>
          <c:h val="9.8412938393079699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46-485A-A374-5F95486EEF30}"/>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#,##0</c:formatCode>
                <c:ptCount val="82"/>
                <c:pt idx="0">
                  <c:v>541</c:v>
                </c:pt>
                <c:pt idx="1">
                  <c:v>560</c:v>
                </c:pt>
                <c:pt idx="2">
                  <c:v>561</c:v>
                </c:pt>
                <c:pt idx="3">
                  <c:v>575</c:v>
                </c:pt>
                <c:pt idx="4">
                  <c:v>567</c:v>
                </c:pt>
                <c:pt idx="5">
                  <c:v>563</c:v>
                </c:pt>
                <c:pt idx="6">
                  <c:v>570</c:v>
                </c:pt>
                <c:pt idx="7">
                  <c:v>582</c:v>
                </c:pt>
                <c:pt idx="8">
                  <c:v>591</c:v>
                </c:pt>
                <c:pt idx="9">
                  <c:v>603</c:v>
                </c:pt>
                <c:pt idx="10">
                  <c:v>609</c:v>
                </c:pt>
                <c:pt idx="11">
                  <c:v>597</c:v>
                </c:pt>
                <c:pt idx="12">
                  <c:v>593</c:v>
                </c:pt>
                <c:pt idx="13">
                  <c:v>600</c:v>
                </c:pt>
                <c:pt idx="14">
                  <c:v>611</c:v>
                </c:pt>
                <c:pt idx="15">
                  <c:v>610</c:v>
                </c:pt>
                <c:pt idx="16">
                  <c:v>625</c:v>
                </c:pt>
                <c:pt idx="17">
                  <c:v>614</c:v>
                </c:pt>
                <c:pt idx="18">
                  <c:v>610</c:v>
                </c:pt>
                <c:pt idx="19">
                  <c:v>615</c:v>
                </c:pt>
                <c:pt idx="20">
                  <c:v>614</c:v>
                </c:pt>
                <c:pt idx="21">
                  <c:v>620</c:v>
                </c:pt>
                <c:pt idx="22">
                  <c:v>618</c:v>
                </c:pt>
                <c:pt idx="23">
                  <c:v>618</c:v>
                </c:pt>
                <c:pt idx="24">
                  <c:v>612</c:v>
                </c:pt>
                <c:pt idx="25">
                  <c:v>613</c:v>
                </c:pt>
                <c:pt idx="26">
                  <c:v>625</c:v>
                </c:pt>
                <c:pt idx="27">
                  <c:v>625</c:v>
                </c:pt>
                <c:pt idx="28">
                  <c:v>619</c:v>
                </c:pt>
                <c:pt idx="29">
                  <c:v>627</c:v>
                </c:pt>
                <c:pt idx="30">
                  <c:v>630</c:v>
                </c:pt>
                <c:pt idx="31">
                  <c:v>641</c:v>
                </c:pt>
                <c:pt idx="32">
                  <c:v>650</c:v>
                </c:pt>
                <c:pt idx="33">
                  <c:v>650</c:v>
                </c:pt>
                <c:pt idx="34">
                  <c:v>651</c:v>
                </c:pt>
                <c:pt idx="35">
                  <c:v>648</c:v>
                </c:pt>
                <c:pt idx="36">
                  <c:v>666</c:v>
                </c:pt>
                <c:pt idx="37">
                  <c:v>690</c:v>
                </c:pt>
                <c:pt idx="38">
                  <c:v>677</c:v>
                </c:pt>
                <c:pt idx="39">
                  <c:v>676</c:v>
                </c:pt>
                <c:pt idx="40">
                  <c:v>675</c:v>
                </c:pt>
                <c:pt idx="41">
                  <c:v>682</c:v>
                </c:pt>
                <c:pt idx="42">
                  <c:v>676</c:v>
                </c:pt>
                <c:pt idx="43">
                  <c:v>667</c:v>
                </c:pt>
                <c:pt idx="44">
                  <c:v>679</c:v>
                </c:pt>
                <c:pt idx="45">
                  <c:v>682</c:v>
                </c:pt>
                <c:pt idx="46">
                  <c:v>684</c:v>
                </c:pt>
                <c:pt idx="47">
                  <c:v>676</c:v>
                </c:pt>
                <c:pt idx="48">
                  <c:v>668</c:v>
                </c:pt>
                <c:pt idx="49">
                  <c:v>665</c:v>
                </c:pt>
                <c:pt idx="50">
                  <c:v>666</c:v>
                </c:pt>
                <c:pt idx="51">
                  <c:v>671</c:v>
                </c:pt>
                <c:pt idx="52">
                  <c:v>649</c:v>
                </c:pt>
                <c:pt idx="53">
                  <c:v>649</c:v>
                </c:pt>
                <c:pt idx="54">
                  <c:v>649</c:v>
                </c:pt>
                <c:pt idx="55">
                  <c:v>660</c:v>
                </c:pt>
                <c:pt idx="56">
                  <c:v>663</c:v>
                </c:pt>
                <c:pt idx="57">
                  <c:v>662</c:v>
                </c:pt>
                <c:pt idx="58">
                  <c:v>647</c:v>
                </c:pt>
                <c:pt idx="59">
                  <c:v>638</c:v>
                </c:pt>
                <c:pt idx="60">
                  <c:v>654</c:v>
                </c:pt>
                <c:pt idx="61">
                  <c:v>670</c:v>
                </c:pt>
                <c:pt idx="62">
                  <c:v>691</c:v>
                </c:pt>
                <c:pt idx="63">
                  <c:v>691</c:v>
                </c:pt>
                <c:pt idx="64">
                  <c:v>684</c:v>
                </c:pt>
                <c:pt idx="65">
                  <c:v>688</c:v>
                </c:pt>
                <c:pt idx="66">
                  <c:v>704</c:v>
                </c:pt>
                <c:pt idx="67">
                  <c:v>711</c:v>
                </c:pt>
                <c:pt idx="68">
                  <c:v>709</c:v>
                </c:pt>
                <c:pt idx="69">
                  <c:v>706</c:v>
                </c:pt>
                <c:pt idx="70">
                  <c:v>711</c:v>
                </c:pt>
                <c:pt idx="71">
                  <c:v>717</c:v>
                </c:pt>
                <c:pt idx="72">
                  <c:v>700</c:v>
                </c:pt>
                <c:pt idx="73">
                  <c:v>724</c:v>
                </c:pt>
                <c:pt idx="74">
                  <c:v>725</c:v>
                </c:pt>
                <c:pt idx="75">
                  <c:v>722</c:v>
                </c:pt>
                <c:pt idx="76">
                  <c:v>708</c:v>
                </c:pt>
                <c:pt idx="77">
                  <c:v>721</c:v>
                </c:pt>
                <c:pt idx="78">
                  <c:v>721</c:v>
                </c:pt>
                <c:pt idx="79">
                  <c:v>709</c:v>
                </c:pt>
                <c:pt idx="80">
                  <c:v>683</c:v>
                </c:pt>
                <c:pt idx="81">
                  <c:v>690</c:v>
                </c:pt>
              </c:numCache>
            </c:numRef>
          </c:val>
          <c:smooth val="0"/>
          <c:extLst>
            <c:ext xmlns:c16="http://schemas.microsoft.com/office/drawing/2014/chart" uri="{C3380CC4-5D6E-409C-BE32-E72D297353CC}">
              <c16:uniqueId val="{00000002-0646-485A-A374-5F95486EEF30}"/>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46-485A-A374-5F95486EEF30}"/>
                </c:ext>
              </c:extLst>
            </c:dLbl>
            <c:dLbl>
              <c:idx val="70"/>
              <c:delete val="1"/>
              <c:extLst>
                <c:ext xmlns:c15="http://schemas.microsoft.com/office/drawing/2012/chart" uri="{CE6537A1-D6FC-4f65-9D91-7224C49458BB}"/>
                <c:ext xmlns:c16="http://schemas.microsoft.com/office/drawing/2014/chart" uri="{C3380CC4-5D6E-409C-BE32-E72D297353CC}">
                  <c16:uniqueId val="{00000004-0646-485A-A374-5F95486EEF30}"/>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46-485A-A374-5F95486EEF30}"/>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646-485A-A374-5F95486EEF30}"/>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836326831695"/>
          <c:y val="5.3830227743271203E-2"/>
          <c:w val="0.83335057833973003"/>
          <c:h val="0.54259141520353404"/>
        </c:manualLayout>
      </c:layout>
      <c:lineChart>
        <c:grouping val="standard"/>
        <c:varyColors val="0"/>
        <c:ser>
          <c:idx val="0"/>
          <c:order val="0"/>
          <c:tx>
            <c:strRef>
              <c:f>'Grafico 8'!$C$3</c:f>
              <c:strCache>
                <c:ptCount val="1"/>
                <c:pt idx="0">
                  <c:v>Construcción</c:v>
                </c:pt>
              </c:strCache>
            </c:strRef>
          </c:tx>
          <c:spPr>
            <a:ln w="28575" cap="rnd">
              <a:solidFill>
                <a:srgbClr val="C00000"/>
              </a:solidFill>
              <a:round/>
            </a:ln>
            <a:effectLst/>
          </c:spPr>
          <c:marker>
            <c:symbol val="none"/>
          </c:marker>
          <c:dLbls>
            <c:dLbl>
              <c:idx val="58"/>
              <c:layout>
                <c:manualLayout>
                  <c:x val="-2.87018917155905E-2"/>
                  <c:y val="-1.79413442884856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AF-42F2-A56A-D063C9AC2C13}"/>
                </c:ext>
              </c:extLst>
            </c:dLbl>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(sector)</c:name>
            <c:spPr>
              <a:ln w="28575" cap="rnd">
                <a:solidFill>
                  <a:srgbClr val="C00000"/>
                </a:solidFill>
                <a:prstDash val="dash"/>
              </a:ln>
              <a:effectLst/>
            </c:spPr>
            <c:trendlineType val="linear"/>
            <c:dispRSqr val="0"/>
            <c:dispEq val="0"/>
          </c:trendline>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8'!$C$4:$C$62</c:f>
              <c:numCache>
                <c:formatCode>0.0%</c:formatCode>
                <c:ptCount val="59"/>
                <c:pt idx="0">
                  <c:v>9.5539338886737796E-2</c:v>
                </c:pt>
                <c:pt idx="1">
                  <c:v>7.0724710822105394E-2</c:v>
                </c:pt>
                <c:pt idx="2">
                  <c:v>8.9638903737068204E-2</c:v>
                </c:pt>
                <c:pt idx="3">
                  <c:v>6.0730658471584299E-2</c:v>
                </c:pt>
                <c:pt idx="4">
                  <c:v>0.10220249742269499</c:v>
                </c:pt>
                <c:pt idx="5">
                  <c:v>9.1712139546871199E-2</c:v>
                </c:pt>
                <c:pt idx="6">
                  <c:v>7.1051634848117801E-2</c:v>
                </c:pt>
                <c:pt idx="7">
                  <c:v>5.57531602680683E-2</c:v>
                </c:pt>
                <c:pt idx="8">
                  <c:v>3.8367073982953998E-2</c:v>
                </c:pt>
                <c:pt idx="9">
                  <c:v>2.8831718489527699E-2</c:v>
                </c:pt>
                <c:pt idx="10">
                  <c:v>1.4333673752844301E-2</c:v>
                </c:pt>
                <c:pt idx="11">
                  <c:v>3.5496458411216701E-2</c:v>
                </c:pt>
                <c:pt idx="12">
                  <c:v>3.3197097480297103E-2</c:v>
                </c:pt>
                <c:pt idx="13">
                  <c:v>2.2083861753344501E-2</c:v>
                </c:pt>
                <c:pt idx="14">
                  <c:v>2.32480857521296E-2</c:v>
                </c:pt>
                <c:pt idx="15">
                  <c:v>2.5048548355698599E-2</c:v>
                </c:pt>
                <c:pt idx="16">
                  <c:v>-8.9431386440992407E-3</c:v>
                </c:pt>
                <c:pt idx="17">
                  <c:v>2.0139314234256699E-2</c:v>
                </c:pt>
                <c:pt idx="18">
                  <c:v>3.2322343438863803E-2</c:v>
                </c:pt>
                <c:pt idx="19">
                  <c:v>4.2641013860702501E-2</c:v>
                </c:pt>
                <c:pt idx="20">
                  <c:v>5.8936741203069701E-2</c:v>
                </c:pt>
                <c:pt idx="21">
                  <c:v>4.7506712377071401E-2</c:v>
                </c:pt>
                <c:pt idx="22">
                  <c:v>5.3385678678750999E-2</c:v>
                </c:pt>
                <c:pt idx="23">
                  <c:v>4.7594331204891198E-2</c:v>
                </c:pt>
                <c:pt idx="24">
                  <c:v>8.72976779937744E-2</c:v>
                </c:pt>
                <c:pt idx="25">
                  <c:v>0.12576419115066501</c:v>
                </c:pt>
                <c:pt idx="26">
                  <c:v>8.2522906363010406E-2</c:v>
                </c:pt>
                <c:pt idx="27">
                  <c:v>8.0298401415347997E-2</c:v>
                </c:pt>
                <c:pt idx="28">
                  <c:v>8.9482232928276007E-2</c:v>
                </c:pt>
                <c:pt idx="29">
                  <c:v>8.8908992707729395E-2</c:v>
                </c:pt>
                <c:pt idx="30">
                  <c:v>7.2849117219448103E-2</c:v>
                </c:pt>
                <c:pt idx="31">
                  <c:v>4.1039131581783302E-2</c:v>
                </c:pt>
                <c:pt idx="32">
                  <c:v>4.4889751821756398E-2</c:v>
                </c:pt>
                <c:pt idx="33">
                  <c:v>4.9915298819541903E-2</c:v>
                </c:pt>
                <c:pt idx="34">
                  <c:v>5.05203977227211E-2</c:v>
                </c:pt>
                <c:pt idx="35">
                  <c:v>4.432088509202E-2</c:v>
                </c:pt>
                <c:pt idx="36">
                  <c:v>3.5570319741964301E-3</c:v>
                </c:pt>
                <c:pt idx="37">
                  <c:v>-3.5568643361329998E-2</c:v>
                </c:pt>
                <c:pt idx="38">
                  <c:v>-1.5409377403557301E-2</c:v>
                </c:pt>
                <c:pt idx="39">
                  <c:v>-6.1959675513207904E-3</c:v>
                </c:pt>
                <c:pt idx="40">
                  <c:v>-3.80630530416965E-2</c:v>
                </c:pt>
                <c:pt idx="41">
                  <c:v>-4.8214964568614897E-2</c:v>
                </c:pt>
                <c:pt idx="42">
                  <c:v>-3.9473004639148698E-2</c:v>
                </c:pt>
                <c:pt idx="43">
                  <c:v>-1.0556547902524501E-2</c:v>
                </c:pt>
                <c:pt idx="44">
                  <c:v>-2.2616313770413399E-2</c:v>
                </c:pt>
                <c:pt idx="45">
                  <c:v>-3.0099174007773399E-2</c:v>
                </c:pt>
                <c:pt idx="46">
                  <c:v>-5.3343735635280602E-2</c:v>
                </c:pt>
                <c:pt idx="47">
                  <c:v>-5.6164734065532698E-2</c:v>
                </c:pt>
                <c:pt idx="48">
                  <c:v>-2.18731015920639E-2</c:v>
                </c:pt>
                <c:pt idx="49">
                  <c:v>7.26701645180583E-3</c:v>
                </c:pt>
                <c:pt idx="50">
                  <c:v>3.7750665098428698E-2</c:v>
                </c:pt>
                <c:pt idx="51">
                  <c:v>2.9952796176075901E-2</c:v>
                </c:pt>
                <c:pt idx="52">
                  <c:v>5.4622046649456003E-2</c:v>
                </c:pt>
                <c:pt idx="53">
                  <c:v>5.9014167636632898E-2</c:v>
                </c:pt>
                <c:pt idx="54">
                  <c:v>8.4569185972213703E-2</c:v>
                </c:pt>
                <c:pt idx="55">
                  <c:v>7.7794045209884602E-2</c:v>
                </c:pt>
                <c:pt idx="56">
                  <c:v>6.80720135569573E-2</c:v>
                </c:pt>
                <c:pt idx="57">
                  <c:v>6.7069202661514296E-2</c:v>
                </c:pt>
                <c:pt idx="58">
                  <c:v>9.8844215273857103E-2</c:v>
                </c:pt>
              </c:numCache>
            </c:numRef>
          </c:val>
          <c:smooth val="0"/>
          <c:extLst>
            <c:ext xmlns:c16="http://schemas.microsoft.com/office/drawing/2014/chart" uri="{C3380CC4-5D6E-409C-BE32-E72D297353CC}">
              <c16:uniqueId val="{00000002-6EAF-42F2-A56A-D063C9AC2C13}"/>
            </c:ext>
          </c:extLst>
        </c:ser>
        <c:dLbls>
          <c:showLegendKey val="0"/>
          <c:showVal val="0"/>
          <c:showCatName val="0"/>
          <c:showSerName val="0"/>
          <c:showPercent val="0"/>
          <c:showBubbleSize val="0"/>
        </c:dLbls>
        <c:marker val="1"/>
        <c:smooth val="0"/>
        <c:axId val="2147374576"/>
        <c:axId val="2147072080"/>
      </c:lineChart>
      <c:lineChart>
        <c:grouping val="standard"/>
        <c:varyColors val="0"/>
        <c:ser>
          <c:idx val="1"/>
          <c:order val="1"/>
          <c:tx>
            <c:strRef>
              <c:f>'Grafico 8'!$D$3</c:f>
              <c:strCache>
                <c:ptCount val="1"/>
                <c:pt idx="0">
                  <c:v>Nacional</c:v>
                </c:pt>
              </c:strCache>
            </c:strRef>
          </c:tx>
          <c:spPr>
            <a:ln w="28575" cap="rnd">
              <a:solidFill>
                <a:srgbClr val="002060"/>
              </a:solidFill>
              <a:round/>
            </a:ln>
            <a:effectLst/>
          </c:spPr>
          <c:marker>
            <c:symbol val="none"/>
          </c:marker>
          <c:dLbls>
            <c:dLbl>
              <c:idx val="5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EAF-42F2-A56A-D063C9AC2C13}"/>
                </c:ext>
              </c:extLst>
            </c:dLbl>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EAF-42F2-A56A-D063C9AC2C1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8'!$A$4:$B$62</c:f>
              <c:multiLvlStrCache>
                <c:ptCount val="59"/>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lvl>
                <c:lvl>
                  <c:pt idx="0">
                    <c:v>2011</c:v>
                  </c:pt>
                  <c:pt idx="11">
                    <c:v>2012</c:v>
                  </c:pt>
                  <c:pt idx="23">
                    <c:v>2013</c:v>
                  </c:pt>
                  <c:pt idx="35">
                    <c:v>2014</c:v>
                  </c:pt>
                  <c:pt idx="47">
                    <c:v>2015</c:v>
                  </c:pt>
                </c:lvl>
              </c:multiLvlStrCache>
            </c:multiLvlStrRef>
          </c:cat>
          <c:val>
            <c:numRef>
              <c:f>'Grafico 8'!$D$4:$D$62</c:f>
              <c:numCache>
                <c:formatCode>0.0%</c:formatCode>
                <c:ptCount val="59"/>
                <c:pt idx="0">
                  <c:v>7.0308744907379206E-2</c:v>
                </c:pt>
                <c:pt idx="1">
                  <c:v>6.8093694746494293E-2</c:v>
                </c:pt>
                <c:pt idx="2">
                  <c:v>6.7741036415100098E-2</c:v>
                </c:pt>
                <c:pt idx="3">
                  <c:v>6.4312681555748E-2</c:v>
                </c:pt>
                <c:pt idx="4">
                  <c:v>5.0086747854948099E-2</c:v>
                </c:pt>
                <c:pt idx="5">
                  <c:v>4.8147998750209801E-2</c:v>
                </c:pt>
                <c:pt idx="6">
                  <c:v>3.8335684686899199E-2</c:v>
                </c:pt>
                <c:pt idx="7">
                  <c:v>3.5214781761169399E-2</c:v>
                </c:pt>
                <c:pt idx="8">
                  <c:v>2.6550108566880198E-2</c:v>
                </c:pt>
                <c:pt idx="9">
                  <c:v>2.86264512687921E-2</c:v>
                </c:pt>
                <c:pt idx="10">
                  <c:v>2.5337120518088299E-2</c:v>
                </c:pt>
                <c:pt idx="11">
                  <c:v>3.1512361019849798E-2</c:v>
                </c:pt>
                <c:pt idx="12">
                  <c:v>2.7009330689907102E-2</c:v>
                </c:pt>
                <c:pt idx="13">
                  <c:v>2.4006690829992301E-2</c:v>
                </c:pt>
                <c:pt idx="14">
                  <c:v>2.2788962349295599E-2</c:v>
                </c:pt>
                <c:pt idx="15">
                  <c:v>1.3415173627436199E-2</c:v>
                </c:pt>
                <c:pt idx="16">
                  <c:v>1.4194222167134301E-2</c:v>
                </c:pt>
                <c:pt idx="17">
                  <c:v>1.04731079190969E-2</c:v>
                </c:pt>
                <c:pt idx="18">
                  <c:v>1.5893710777163499E-2</c:v>
                </c:pt>
                <c:pt idx="19">
                  <c:v>1.8308360129594799E-2</c:v>
                </c:pt>
                <c:pt idx="20">
                  <c:v>2.2605137899517999E-2</c:v>
                </c:pt>
                <c:pt idx="21">
                  <c:v>1.7857916653156301E-2</c:v>
                </c:pt>
                <c:pt idx="22">
                  <c:v>2.0161025226116201E-2</c:v>
                </c:pt>
                <c:pt idx="23">
                  <c:v>1.2712560594081899E-2</c:v>
                </c:pt>
                <c:pt idx="24">
                  <c:v>1.53452912345529E-2</c:v>
                </c:pt>
                <c:pt idx="25">
                  <c:v>1.7354486510157599E-2</c:v>
                </c:pt>
                <c:pt idx="26">
                  <c:v>1.95838119834661E-2</c:v>
                </c:pt>
                <c:pt idx="27">
                  <c:v>2.2363841533660899E-2</c:v>
                </c:pt>
                <c:pt idx="28">
                  <c:v>2.4818951264023802E-2</c:v>
                </c:pt>
                <c:pt idx="29">
                  <c:v>2.6827724650502201E-2</c:v>
                </c:pt>
                <c:pt idx="30">
                  <c:v>1.9866490736603699E-2</c:v>
                </c:pt>
                <c:pt idx="31">
                  <c:v>2.0527232438325899E-2</c:v>
                </c:pt>
                <c:pt idx="32">
                  <c:v>2.03171540051699E-2</c:v>
                </c:pt>
                <c:pt idx="33">
                  <c:v>2.6575559750199301E-2</c:v>
                </c:pt>
                <c:pt idx="34">
                  <c:v>2.23426725715399E-2</c:v>
                </c:pt>
                <c:pt idx="35">
                  <c:v>2.6992486789822599E-2</c:v>
                </c:pt>
                <c:pt idx="36">
                  <c:v>2.1381273865699799E-2</c:v>
                </c:pt>
                <c:pt idx="37">
                  <c:v>2.1737571805715599E-2</c:v>
                </c:pt>
                <c:pt idx="38">
                  <c:v>1.55974440276623E-2</c:v>
                </c:pt>
                <c:pt idx="39">
                  <c:v>1.29979662597179E-2</c:v>
                </c:pt>
                <c:pt idx="40">
                  <c:v>1.0482520796358599E-2</c:v>
                </c:pt>
                <c:pt idx="41">
                  <c:v>6.59414194524288E-3</c:v>
                </c:pt>
                <c:pt idx="42">
                  <c:v>1.1843116953969E-2</c:v>
                </c:pt>
                <c:pt idx="43">
                  <c:v>1.34983398020267E-2</c:v>
                </c:pt>
                <c:pt idx="44">
                  <c:v>1.76289118826389E-2</c:v>
                </c:pt>
                <c:pt idx="45">
                  <c:v>1.38750970363617E-2</c:v>
                </c:pt>
                <c:pt idx="46">
                  <c:v>1.1072405613958799E-2</c:v>
                </c:pt>
                <c:pt idx="47">
                  <c:v>5.9915329329669502E-3</c:v>
                </c:pt>
                <c:pt idx="48">
                  <c:v>1.00303143262863E-2</c:v>
                </c:pt>
                <c:pt idx="49">
                  <c:v>8.38129315525293E-3</c:v>
                </c:pt>
                <c:pt idx="50">
                  <c:v>1.17014395073056E-2</c:v>
                </c:pt>
                <c:pt idx="51">
                  <c:v>1.5156329609453701E-2</c:v>
                </c:pt>
                <c:pt idx="52">
                  <c:v>1.83202847838402E-2</c:v>
                </c:pt>
                <c:pt idx="53">
                  <c:v>2.2865254431963002E-2</c:v>
                </c:pt>
                <c:pt idx="54">
                  <c:v>2.2597165778279301E-2</c:v>
                </c:pt>
                <c:pt idx="55">
                  <c:v>1.6280964016914399E-2</c:v>
                </c:pt>
                <c:pt idx="56">
                  <c:v>1.32644437253475E-2</c:v>
                </c:pt>
                <c:pt idx="57">
                  <c:v>1.53035325929523E-2</c:v>
                </c:pt>
                <c:pt idx="58">
                  <c:v>2.02606525272131E-2</c:v>
                </c:pt>
              </c:numCache>
            </c:numRef>
          </c:val>
          <c:smooth val="0"/>
          <c:extLst>
            <c:ext xmlns:c16="http://schemas.microsoft.com/office/drawing/2014/chart" uri="{C3380CC4-5D6E-409C-BE32-E72D297353CC}">
              <c16:uniqueId val="{00000005-6EAF-42F2-A56A-D063C9AC2C13}"/>
            </c:ext>
          </c:extLst>
        </c:ser>
        <c:dLbls>
          <c:showLegendKey val="0"/>
          <c:showVal val="0"/>
          <c:showCatName val="0"/>
          <c:showSerName val="0"/>
          <c:showPercent val="0"/>
          <c:showBubbleSize val="0"/>
        </c:dLbls>
        <c:marker val="1"/>
        <c:smooth val="0"/>
        <c:axId val="-2099858768"/>
        <c:axId val="-2100786192"/>
      </c:lineChart>
      <c:catAx>
        <c:axId val="214737457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layout>
            <c:manualLayout>
              <c:xMode val="edge"/>
              <c:yMode val="edge"/>
              <c:x val="0.46426717300172399"/>
              <c:y val="0.85774441238323496"/>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072080"/>
        <c:crossesAt val="-1"/>
        <c:auto val="1"/>
        <c:lblAlgn val="ctr"/>
        <c:lblOffset val="100"/>
        <c:noMultiLvlLbl val="0"/>
      </c:catAx>
      <c:valAx>
        <c:axId val="214707208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374576"/>
        <c:crosses val="autoZero"/>
        <c:crossBetween val="between"/>
      </c:valAx>
      <c:valAx>
        <c:axId val="-2100786192"/>
        <c:scaling>
          <c:orientation val="minMax"/>
        </c:scaling>
        <c:delete val="1"/>
        <c:axPos val="r"/>
        <c:numFmt formatCode="0.0%" sourceLinked="1"/>
        <c:majorTickMark val="out"/>
        <c:minorTickMark val="none"/>
        <c:tickLblPos val="nextTo"/>
        <c:crossAx val="-2099858768"/>
        <c:crosses val="max"/>
        <c:crossBetween val="between"/>
      </c:valAx>
      <c:catAx>
        <c:axId val="-2099858768"/>
        <c:scaling>
          <c:orientation val="minMax"/>
        </c:scaling>
        <c:delete val="1"/>
        <c:axPos val="b"/>
        <c:numFmt formatCode="General" sourceLinked="1"/>
        <c:majorTickMark val="out"/>
        <c:minorTickMark val="none"/>
        <c:tickLblPos val="nextTo"/>
        <c:crossAx val="-2100786192"/>
        <c:crosses val="autoZero"/>
        <c:auto val="1"/>
        <c:lblAlgn val="ctr"/>
        <c:lblOffset val="100"/>
        <c:noMultiLvlLbl val="0"/>
      </c:catAx>
      <c:spPr>
        <a:noFill/>
        <a:ln>
          <a:noFill/>
        </a:ln>
        <a:effectLst/>
      </c:spPr>
    </c:plotArea>
    <c:legend>
      <c:legendPos val="b"/>
      <c:layout>
        <c:manualLayout>
          <c:xMode val="edge"/>
          <c:yMode val="edge"/>
          <c:x val="0.15331496875584"/>
          <c:y val="0.91578963930574397"/>
          <c:w val="0.71171640180684304"/>
          <c:h val="8.4210360694255998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88-43E8-A9B9-8DE6A95BE216}"/>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9.6</c:v>
                </c:pt>
                <c:pt idx="1">
                  <c:v>7.1</c:v>
                </c:pt>
                <c:pt idx="2">
                  <c:v>9</c:v>
                </c:pt>
                <c:pt idx="3">
                  <c:v>6.1</c:v>
                </c:pt>
                <c:pt idx="4">
                  <c:v>10.199999999999999</c:v>
                </c:pt>
                <c:pt idx="5">
                  <c:v>9.1999999999999993</c:v>
                </c:pt>
                <c:pt idx="6">
                  <c:v>7.1</c:v>
                </c:pt>
                <c:pt idx="7">
                  <c:v>5.6</c:v>
                </c:pt>
                <c:pt idx="8">
                  <c:v>3.8</c:v>
                </c:pt>
                <c:pt idx="9">
                  <c:v>2.9</c:v>
                </c:pt>
                <c:pt idx="10">
                  <c:v>1.4</c:v>
                </c:pt>
                <c:pt idx="11">
                  <c:v>3.5</c:v>
                </c:pt>
                <c:pt idx="12">
                  <c:v>3.3</c:v>
                </c:pt>
                <c:pt idx="13">
                  <c:v>2.2000000000000002</c:v>
                </c:pt>
                <c:pt idx="14">
                  <c:v>2.2999999999999998</c:v>
                </c:pt>
                <c:pt idx="15">
                  <c:v>2.5</c:v>
                </c:pt>
                <c:pt idx="16">
                  <c:v>-0.9</c:v>
                </c:pt>
                <c:pt idx="17">
                  <c:v>2</c:v>
                </c:pt>
                <c:pt idx="18">
                  <c:v>3.2</c:v>
                </c:pt>
                <c:pt idx="19">
                  <c:v>4.3</c:v>
                </c:pt>
                <c:pt idx="20">
                  <c:v>5.9</c:v>
                </c:pt>
                <c:pt idx="21">
                  <c:v>4.8</c:v>
                </c:pt>
                <c:pt idx="22">
                  <c:v>5.3</c:v>
                </c:pt>
                <c:pt idx="23">
                  <c:v>4.8</c:v>
                </c:pt>
                <c:pt idx="24">
                  <c:v>8.6999999999999993</c:v>
                </c:pt>
                <c:pt idx="25">
                  <c:v>12.6</c:v>
                </c:pt>
                <c:pt idx="26">
                  <c:v>8.3000000000000007</c:v>
                </c:pt>
                <c:pt idx="27">
                  <c:v>8</c:v>
                </c:pt>
                <c:pt idx="28">
                  <c:v>8.9</c:v>
                </c:pt>
                <c:pt idx="29">
                  <c:v>8.9</c:v>
                </c:pt>
                <c:pt idx="30">
                  <c:v>7.3</c:v>
                </c:pt>
                <c:pt idx="31">
                  <c:v>4.0999999999999996</c:v>
                </c:pt>
                <c:pt idx="32">
                  <c:v>4.5</c:v>
                </c:pt>
                <c:pt idx="33">
                  <c:v>5</c:v>
                </c:pt>
                <c:pt idx="34">
                  <c:v>5.0999999999999996</c:v>
                </c:pt>
                <c:pt idx="35">
                  <c:v>4.4000000000000004</c:v>
                </c:pt>
                <c:pt idx="36">
                  <c:v>0.4</c:v>
                </c:pt>
                <c:pt idx="37">
                  <c:v>-3.6</c:v>
                </c:pt>
                <c:pt idx="38">
                  <c:v>-1.5</c:v>
                </c:pt>
                <c:pt idx="39">
                  <c:v>-0.6</c:v>
                </c:pt>
                <c:pt idx="40">
                  <c:v>-3.8</c:v>
                </c:pt>
                <c:pt idx="41">
                  <c:v>-4.8</c:v>
                </c:pt>
                <c:pt idx="42">
                  <c:v>-3.9</c:v>
                </c:pt>
                <c:pt idx="43">
                  <c:v>-1.1000000000000001</c:v>
                </c:pt>
                <c:pt idx="44">
                  <c:v>-2.2999999999999998</c:v>
                </c:pt>
                <c:pt idx="45">
                  <c:v>-3</c:v>
                </c:pt>
                <c:pt idx="46">
                  <c:v>-5.3</c:v>
                </c:pt>
                <c:pt idx="47">
                  <c:v>-5.6</c:v>
                </c:pt>
                <c:pt idx="48">
                  <c:v>-2.2000000000000002</c:v>
                </c:pt>
                <c:pt idx="49">
                  <c:v>0.7</c:v>
                </c:pt>
                <c:pt idx="50">
                  <c:v>3.8</c:v>
                </c:pt>
                <c:pt idx="51">
                  <c:v>3</c:v>
                </c:pt>
                <c:pt idx="52">
                  <c:v>5.5</c:v>
                </c:pt>
                <c:pt idx="53">
                  <c:v>5.9</c:v>
                </c:pt>
                <c:pt idx="54">
                  <c:v>8.5</c:v>
                </c:pt>
                <c:pt idx="55">
                  <c:v>7.8</c:v>
                </c:pt>
                <c:pt idx="56">
                  <c:v>6.8</c:v>
                </c:pt>
                <c:pt idx="57">
                  <c:v>6.7</c:v>
                </c:pt>
                <c:pt idx="58">
                  <c:v>9.9</c:v>
                </c:pt>
                <c:pt idx="59">
                  <c:v>12.3</c:v>
                </c:pt>
                <c:pt idx="60">
                  <c:v>7.1</c:v>
                </c:pt>
                <c:pt idx="61">
                  <c:v>8</c:v>
                </c:pt>
                <c:pt idx="62">
                  <c:v>4.9000000000000004</c:v>
                </c:pt>
                <c:pt idx="63">
                  <c:v>4.4000000000000004</c:v>
                </c:pt>
                <c:pt idx="64">
                  <c:v>3.5</c:v>
                </c:pt>
                <c:pt idx="65">
                  <c:v>4.8</c:v>
                </c:pt>
                <c:pt idx="66">
                  <c:v>2.4</c:v>
                </c:pt>
                <c:pt idx="67">
                  <c:v>-0.3</c:v>
                </c:pt>
                <c:pt idx="68">
                  <c:v>-3.6</c:v>
                </c:pt>
                <c:pt idx="69">
                  <c:v>-2.2000000000000002</c:v>
                </c:pt>
              </c:numCache>
            </c:numRef>
          </c:val>
          <c:smooth val="0"/>
          <c:extLst>
            <c:ext xmlns:c16="http://schemas.microsoft.com/office/drawing/2014/chart" uri="{C3380CC4-5D6E-409C-BE32-E72D297353CC}">
              <c16:uniqueId val="{00000002-5888-43E8-A9B9-8DE6A95BE216}"/>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88-43E8-A9B9-8DE6A95BE216}"/>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888-43E8-A9B9-8DE6A95BE21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5888-43E8-A9B9-8DE6A95BE216}"/>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7"/>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Cuenta Propia</c:v>
                </c:pt>
              </c:strCache>
            </c:strRef>
          </c:tx>
          <c:spPr>
            <a:ln w="28575" cap="rnd">
              <a:solidFill>
                <a:schemeClr val="accent1"/>
              </a:solidFill>
              <a:round/>
            </a:ln>
            <a:effectLst/>
          </c:spPr>
          <c:marker>
            <c:symbol val="none"/>
          </c:marker>
          <c:dLbls>
            <c:dLbl>
              <c:idx val="81"/>
              <c:layout>
                <c:manualLayout>
                  <c:x val="0"/>
                  <c:y val="4.3946850393700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E11-47AB-87B1-89F27787949E}"/>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General</c:formatCode>
                <c:ptCount val="82"/>
                <c:pt idx="0">
                  <c:v>127.4</c:v>
                </c:pt>
                <c:pt idx="1">
                  <c:v>148.5</c:v>
                </c:pt>
                <c:pt idx="2">
                  <c:v>143.4</c:v>
                </c:pt>
                <c:pt idx="3">
                  <c:v>159.30000000000001</c:v>
                </c:pt>
                <c:pt idx="4">
                  <c:v>149.9</c:v>
                </c:pt>
                <c:pt idx="5">
                  <c:v>153.30000000000001</c:v>
                </c:pt>
                <c:pt idx="6">
                  <c:v>150.19999999999999</c:v>
                </c:pt>
                <c:pt idx="7">
                  <c:v>149.19999999999999</c:v>
                </c:pt>
                <c:pt idx="8">
                  <c:v>146.9</c:v>
                </c:pt>
                <c:pt idx="9">
                  <c:v>152</c:v>
                </c:pt>
                <c:pt idx="10">
                  <c:v>152.19999999999999</c:v>
                </c:pt>
                <c:pt idx="11">
                  <c:v>154.5</c:v>
                </c:pt>
                <c:pt idx="12">
                  <c:v>144</c:v>
                </c:pt>
                <c:pt idx="13">
                  <c:v>141.1</c:v>
                </c:pt>
                <c:pt idx="14">
                  <c:v>137.80000000000001</c:v>
                </c:pt>
                <c:pt idx="15">
                  <c:v>135.4</c:v>
                </c:pt>
                <c:pt idx="16">
                  <c:v>140.1</c:v>
                </c:pt>
                <c:pt idx="17">
                  <c:v>141.5</c:v>
                </c:pt>
                <c:pt idx="18">
                  <c:v>146.4</c:v>
                </c:pt>
                <c:pt idx="19">
                  <c:v>136.19999999999999</c:v>
                </c:pt>
                <c:pt idx="20">
                  <c:v>131.69999999999999</c:v>
                </c:pt>
                <c:pt idx="21">
                  <c:v>129.30000000000001</c:v>
                </c:pt>
                <c:pt idx="22">
                  <c:v>130.69999999999999</c:v>
                </c:pt>
                <c:pt idx="23">
                  <c:v>129.30000000000001</c:v>
                </c:pt>
                <c:pt idx="24">
                  <c:v>125.9</c:v>
                </c:pt>
                <c:pt idx="25">
                  <c:v>130.1</c:v>
                </c:pt>
                <c:pt idx="26">
                  <c:v>129.69999999999999</c:v>
                </c:pt>
                <c:pt idx="27">
                  <c:v>134.9</c:v>
                </c:pt>
                <c:pt idx="28">
                  <c:v>134.19999999999999</c:v>
                </c:pt>
                <c:pt idx="29">
                  <c:v>143.6</c:v>
                </c:pt>
                <c:pt idx="30">
                  <c:v>136.30000000000001</c:v>
                </c:pt>
                <c:pt idx="31">
                  <c:v>139.80000000000001</c:v>
                </c:pt>
                <c:pt idx="32">
                  <c:v>133.6</c:v>
                </c:pt>
                <c:pt idx="33">
                  <c:v>136.9</c:v>
                </c:pt>
                <c:pt idx="34">
                  <c:v>129.9</c:v>
                </c:pt>
                <c:pt idx="35">
                  <c:v>134</c:v>
                </c:pt>
                <c:pt idx="36">
                  <c:v>134.69999999999999</c:v>
                </c:pt>
                <c:pt idx="37">
                  <c:v>146.1</c:v>
                </c:pt>
                <c:pt idx="38">
                  <c:v>140.80000000000001</c:v>
                </c:pt>
                <c:pt idx="39">
                  <c:v>147.6</c:v>
                </c:pt>
                <c:pt idx="40">
                  <c:v>148</c:v>
                </c:pt>
                <c:pt idx="41">
                  <c:v>155</c:v>
                </c:pt>
                <c:pt idx="42">
                  <c:v>149.5</c:v>
                </c:pt>
                <c:pt idx="43">
                  <c:v>138.9</c:v>
                </c:pt>
                <c:pt idx="44">
                  <c:v>142.4</c:v>
                </c:pt>
                <c:pt idx="45">
                  <c:v>146.5</c:v>
                </c:pt>
                <c:pt idx="46">
                  <c:v>149.5</c:v>
                </c:pt>
                <c:pt idx="47">
                  <c:v>144.1</c:v>
                </c:pt>
                <c:pt idx="48">
                  <c:v>142.19999999999999</c:v>
                </c:pt>
                <c:pt idx="49">
                  <c:v>149</c:v>
                </c:pt>
                <c:pt idx="50">
                  <c:v>161.80000000000001</c:v>
                </c:pt>
                <c:pt idx="51">
                  <c:v>160.6</c:v>
                </c:pt>
                <c:pt idx="52">
                  <c:v>150.80000000000001</c:v>
                </c:pt>
                <c:pt idx="53">
                  <c:v>144</c:v>
                </c:pt>
                <c:pt idx="54">
                  <c:v>148</c:v>
                </c:pt>
                <c:pt idx="55">
                  <c:v>156.6</c:v>
                </c:pt>
                <c:pt idx="56">
                  <c:v>154.80000000000001</c:v>
                </c:pt>
                <c:pt idx="57">
                  <c:v>155.5</c:v>
                </c:pt>
                <c:pt idx="58">
                  <c:v>152.9</c:v>
                </c:pt>
                <c:pt idx="59">
                  <c:v>157.1</c:v>
                </c:pt>
                <c:pt idx="60">
                  <c:v>160.4</c:v>
                </c:pt>
                <c:pt idx="61">
                  <c:v>167.6</c:v>
                </c:pt>
                <c:pt idx="62">
                  <c:v>171.7</c:v>
                </c:pt>
                <c:pt idx="63">
                  <c:v>167.2</c:v>
                </c:pt>
                <c:pt idx="64">
                  <c:v>166.2</c:v>
                </c:pt>
                <c:pt idx="65">
                  <c:v>170.5</c:v>
                </c:pt>
                <c:pt idx="66">
                  <c:v>177.5</c:v>
                </c:pt>
                <c:pt idx="67">
                  <c:v>175.8</c:v>
                </c:pt>
                <c:pt idx="68">
                  <c:v>170.7</c:v>
                </c:pt>
                <c:pt idx="69">
                  <c:v>162.80000000000001</c:v>
                </c:pt>
                <c:pt idx="70">
                  <c:v>160</c:v>
                </c:pt>
                <c:pt idx="71">
                  <c:v>157.9</c:v>
                </c:pt>
                <c:pt idx="72">
                  <c:v>159.30000000000001</c:v>
                </c:pt>
                <c:pt idx="73">
                  <c:v>173.8</c:v>
                </c:pt>
                <c:pt idx="74">
                  <c:v>178.5</c:v>
                </c:pt>
                <c:pt idx="75">
                  <c:v>186</c:v>
                </c:pt>
                <c:pt idx="76">
                  <c:v>186.1</c:v>
                </c:pt>
                <c:pt idx="77">
                  <c:v>193.4</c:v>
                </c:pt>
                <c:pt idx="78">
                  <c:v>192.7</c:v>
                </c:pt>
                <c:pt idx="79">
                  <c:v>192.4</c:v>
                </c:pt>
                <c:pt idx="80">
                  <c:v>185.5</c:v>
                </c:pt>
                <c:pt idx="81">
                  <c:v>192.5</c:v>
                </c:pt>
              </c:numCache>
            </c:numRef>
          </c:val>
          <c:smooth val="0"/>
          <c:extLst>
            <c:ext xmlns:c16="http://schemas.microsoft.com/office/drawing/2014/chart" uri="{C3380CC4-5D6E-409C-BE32-E72D297353CC}">
              <c16:uniqueId val="{00000001-2E11-47AB-87B1-89F27787949E}"/>
            </c:ext>
          </c:extLst>
        </c:ser>
        <c:ser>
          <c:idx val="1"/>
          <c:order val="1"/>
          <c:tx>
            <c:strRef>
              <c:f>'01-09'!$D$2</c:f>
              <c:strCache>
                <c:ptCount val="1"/>
                <c:pt idx="0">
                  <c:v>Asalariado sin contrato</c:v>
                </c:pt>
              </c:strCache>
            </c:strRef>
          </c:tx>
          <c:spPr>
            <a:ln w="28575" cap="rnd">
              <a:solidFill>
                <a:schemeClr val="accent2"/>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E11-47AB-87B1-89F27787949E}"/>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General</c:formatCode>
                <c:ptCount val="82"/>
                <c:pt idx="0">
                  <c:v>83</c:v>
                </c:pt>
                <c:pt idx="1">
                  <c:v>90.2</c:v>
                </c:pt>
                <c:pt idx="2">
                  <c:v>92.4</c:v>
                </c:pt>
                <c:pt idx="3">
                  <c:v>90.9</c:v>
                </c:pt>
                <c:pt idx="4">
                  <c:v>83.3</c:v>
                </c:pt>
                <c:pt idx="5">
                  <c:v>83.9</c:v>
                </c:pt>
                <c:pt idx="6">
                  <c:v>86.3</c:v>
                </c:pt>
                <c:pt idx="7">
                  <c:v>88</c:v>
                </c:pt>
                <c:pt idx="8">
                  <c:v>85.1</c:v>
                </c:pt>
                <c:pt idx="9">
                  <c:v>85.2</c:v>
                </c:pt>
                <c:pt idx="10">
                  <c:v>79.3</c:v>
                </c:pt>
                <c:pt idx="11">
                  <c:v>78.5</c:v>
                </c:pt>
                <c:pt idx="12">
                  <c:v>76.2</c:v>
                </c:pt>
                <c:pt idx="13">
                  <c:v>81.2</c:v>
                </c:pt>
                <c:pt idx="14">
                  <c:v>89.4</c:v>
                </c:pt>
                <c:pt idx="15">
                  <c:v>91.6</c:v>
                </c:pt>
                <c:pt idx="16">
                  <c:v>92.3</c:v>
                </c:pt>
                <c:pt idx="17">
                  <c:v>75.2</c:v>
                </c:pt>
                <c:pt idx="18">
                  <c:v>75.599999999999994</c:v>
                </c:pt>
                <c:pt idx="19">
                  <c:v>83.6</c:v>
                </c:pt>
                <c:pt idx="20">
                  <c:v>92.5</c:v>
                </c:pt>
                <c:pt idx="21">
                  <c:v>93.1</c:v>
                </c:pt>
                <c:pt idx="22">
                  <c:v>87</c:v>
                </c:pt>
                <c:pt idx="23">
                  <c:v>85</c:v>
                </c:pt>
                <c:pt idx="24">
                  <c:v>80.099999999999994</c:v>
                </c:pt>
                <c:pt idx="25">
                  <c:v>79.599999999999994</c:v>
                </c:pt>
                <c:pt idx="26">
                  <c:v>73.7</c:v>
                </c:pt>
                <c:pt idx="27">
                  <c:v>73.900000000000006</c:v>
                </c:pt>
                <c:pt idx="28">
                  <c:v>74.400000000000006</c:v>
                </c:pt>
                <c:pt idx="29">
                  <c:v>78.7</c:v>
                </c:pt>
                <c:pt idx="30">
                  <c:v>81</c:v>
                </c:pt>
                <c:pt idx="31">
                  <c:v>82</c:v>
                </c:pt>
                <c:pt idx="32">
                  <c:v>84.9</c:v>
                </c:pt>
                <c:pt idx="33">
                  <c:v>82.9</c:v>
                </c:pt>
                <c:pt idx="34">
                  <c:v>80.599999999999994</c:v>
                </c:pt>
                <c:pt idx="35">
                  <c:v>81.2</c:v>
                </c:pt>
                <c:pt idx="36">
                  <c:v>85.6</c:v>
                </c:pt>
                <c:pt idx="37">
                  <c:v>86.2</c:v>
                </c:pt>
                <c:pt idx="38">
                  <c:v>84.3</c:v>
                </c:pt>
                <c:pt idx="39">
                  <c:v>80.599999999999994</c:v>
                </c:pt>
                <c:pt idx="40">
                  <c:v>80.5</c:v>
                </c:pt>
                <c:pt idx="41">
                  <c:v>75.599999999999994</c:v>
                </c:pt>
                <c:pt idx="42">
                  <c:v>72.2</c:v>
                </c:pt>
                <c:pt idx="43">
                  <c:v>73.8</c:v>
                </c:pt>
                <c:pt idx="44">
                  <c:v>79.400000000000006</c:v>
                </c:pt>
                <c:pt idx="45">
                  <c:v>85.9</c:v>
                </c:pt>
                <c:pt idx="46">
                  <c:v>94.9</c:v>
                </c:pt>
                <c:pt idx="47">
                  <c:v>95.6</c:v>
                </c:pt>
                <c:pt idx="48">
                  <c:v>95.1</c:v>
                </c:pt>
                <c:pt idx="49">
                  <c:v>89.4</c:v>
                </c:pt>
                <c:pt idx="50">
                  <c:v>85.4</c:v>
                </c:pt>
                <c:pt idx="51">
                  <c:v>87</c:v>
                </c:pt>
                <c:pt idx="52">
                  <c:v>78</c:v>
                </c:pt>
                <c:pt idx="53">
                  <c:v>78.2</c:v>
                </c:pt>
                <c:pt idx="54">
                  <c:v>74.400000000000006</c:v>
                </c:pt>
                <c:pt idx="55">
                  <c:v>79.7</c:v>
                </c:pt>
                <c:pt idx="56">
                  <c:v>78.3</c:v>
                </c:pt>
                <c:pt idx="57">
                  <c:v>77.7</c:v>
                </c:pt>
                <c:pt idx="58">
                  <c:v>76.099999999999994</c:v>
                </c:pt>
                <c:pt idx="59">
                  <c:v>77.400000000000006</c:v>
                </c:pt>
                <c:pt idx="60">
                  <c:v>84</c:v>
                </c:pt>
                <c:pt idx="61">
                  <c:v>87.5</c:v>
                </c:pt>
                <c:pt idx="62">
                  <c:v>90.5</c:v>
                </c:pt>
                <c:pt idx="63">
                  <c:v>85.7</c:v>
                </c:pt>
                <c:pt idx="64">
                  <c:v>79.599999999999994</c:v>
                </c:pt>
                <c:pt idx="65">
                  <c:v>81.7</c:v>
                </c:pt>
                <c:pt idx="66">
                  <c:v>87.4</c:v>
                </c:pt>
                <c:pt idx="67">
                  <c:v>88.2</c:v>
                </c:pt>
                <c:pt idx="68">
                  <c:v>88.6</c:v>
                </c:pt>
                <c:pt idx="69">
                  <c:v>84.2</c:v>
                </c:pt>
                <c:pt idx="70">
                  <c:v>92.8</c:v>
                </c:pt>
                <c:pt idx="71">
                  <c:v>89.1</c:v>
                </c:pt>
                <c:pt idx="72">
                  <c:v>87.5</c:v>
                </c:pt>
                <c:pt idx="73">
                  <c:v>86.7</c:v>
                </c:pt>
                <c:pt idx="74">
                  <c:v>96.7</c:v>
                </c:pt>
                <c:pt idx="75">
                  <c:v>93</c:v>
                </c:pt>
                <c:pt idx="76">
                  <c:v>100.4</c:v>
                </c:pt>
                <c:pt idx="77">
                  <c:v>95.7</c:v>
                </c:pt>
                <c:pt idx="78">
                  <c:v>94.7</c:v>
                </c:pt>
                <c:pt idx="79">
                  <c:v>80.599999999999994</c:v>
                </c:pt>
                <c:pt idx="80">
                  <c:v>75.2</c:v>
                </c:pt>
                <c:pt idx="81">
                  <c:v>87.1</c:v>
                </c:pt>
              </c:numCache>
            </c:numRef>
          </c:val>
          <c:smooth val="0"/>
          <c:extLst>
            <c:ext xmlns:c16="http://schemas.microsoft.com/office/drawing/2014/chart" uri="{C3380CC4-5D6E-409C-BE32-E72D297353CC}">
              <c16:uniqueId val="{00000003-2E11-47AB-87B1-89F27787949E}"/>
            </c:ext>
          </c:extLst>
        </c:ser>
        <c:ser>
          <c:idx val="2"/>
          <c:order val="2"/>
          <c:tx>
            <c:strRef>
              <c:f>'01-09'!$E$2</c:f>
              <c:strCache>
                <c:ptCount val="1"/>
                <c:pt idx="0">
                  <c:v>Asalariado con contrato definido</c:v>
                </c:pt>
              </c:strCache>
            </c:strRef>
          </c:tx>
          <c:spPr>
            <a:ln w="28575" cap="rnd">
              <a:solidFill>
                <a:schemeClr val="accent3"/>
              </a:solidFill>
              <a:round/>
            </a:ln>
            <a:effectLst/>
          </c:spPr>
          <c:marker>
            <c:symbol val="none"/>
          </c:marker>
          <c:dLbls>
            <c:dLbl>
              <c:idx val="81"/>
              <c:layout>
                <c:manualLayout>
                  <c:x val="0"/>
                  <c:y val="-4.39468503937008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E11-47AB-87B1-89F27787949E}"/>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General</c:formatCode>
                <c:ptCount val="82"/>
                <c:pt idx="0">
                  <c:v>171.3</c:v>
                </c:pt>
                <c:pt idx="1">
                  <c:v>167.7</c:v>
                </c:pt>
                <c:pt idx="2">
                  <c:v>169.9</c:v>
                </c:pt>
                <c:pt idx="3">
                  <c:v>171.4</c:v>
                </c:pt>
                <c:pt idx="4">
                  <c:v>180.7</c:v>
                </c:pt>
                <c:pt idx="5">
                  <c:v>179.1</c:v>
                </c:pt>
                <c:pt idx="6">
                  <c:v>173</c:v>
                </c:pt>
                <c:pt idx="7">
                  <c:v>170</c:v>
                </c:pt>
                <c:pt idx="8">
                  <c:v>175.1</c:v>
                </c:pt>
                <c:pt idx="9">
                  <c:v>181.5</c:v>
                </c:pt>
                <c:pt idx="10">
                  <c:v>179.7</c:v>
                </c:pt>
                <c:pt idx="11">
                  <c:v>176.2</c:v>
                </c:pt>
                <c:pt idx="12">
                  <c:v>183.2</c:v>
                </c:pt>
                <c:pt idx="13">
                  <c:v>200.5</c:v>
                </c:pt>
                <c:pt idx="14">
                  <c:v>206.1</c:v>
                </c:pt>
                <c:pt idx="15">
                  <c:v>206.8</c:v>
                </c:pt>
                <c:pt idx="16">
                  <c:v>202.9</c:v>
                </c:pt>
                <c:pt idx="17">
                  <c:v>202.6</c:v>
                </c:pt>
                <c:pt idx="18">
                  <c:v>197</c:v>
                </c:pt>
                <c:pt idx="19">
                  <c:v>213.1</c:v>
                </c:pt>
                <c:pt idx="20">
                  <c:v>214.4</c:v>
                </c:pt>
                <c:pt idx="21">
                  <c:v>221.2</c:v>
                </c:pt>
                <c:pt idx="22">
                  <c:v>216.4</c:v>
                </c:pt>
                <c:pt idx="23">
                  <c:v>220.1</c:v>
                </c:pt>
                <c:pt idx="24">
                  <c:v>221.4</c:v>
                </c:pt>
                <c:pt idx="25">
                  <c:v>219.2</c:v>
                </c:pt>
                <c:pt idx="26">
                  <c:v>227.8</c:v>
                </c:pt>
                <c:pt idx="27">
                  <c:v>230.6</c:v>
                </c:pt>
                <c:pt idx="28">
                  <c:v>230.7</c:v>
                </c:pt>
                <c:pt idx="29">
                  <c:v>226.1</c:v>
                </c:pt>
                <c:pt idx="30">
                  <c:v>235.4</c:v>
                </c:pt>
                <c:pt idx="31">
                  <c:v>229.4</c:v>
                </c:pt>
                <c:pt idx="32">
                  <c:v>240</c:v>
                </c:pt>
                <c:pt idx="33">
                  <c:v>233.3</c:v>
                </c:pt>
                <c:pt idx="34">
                  <c:v>242.5</c:v>
                </c:pt>
                <c:pt idx="35">
                  <c:v>237.6</c:v>
                </c:pt>
                <c:pt idx="36">
                  <c:v>245</c:v>
                </c:pt>
                <c:pt idx="37">
                  <c:v>250.8</c:v>
                </c:pt>
                <c:pt idx="38">
                  <c:v>243.5</c:v>
                </c:pt>
                <c:pt idx="39">
                  <c:v>240.2</c:v>
                </c:pt>
                <c:pt idx="40">
                  <c:v>246.6</c:v>
                </c:pt>
                <c:pt idx="41">
                  <c:v>248.7</c:v>
                </c:pt>
                <c:pt idx="42">
                  <c:v>250.6</c:v>
                </c:pt>
                <c:pt idx="43">
                  <c:v>251.5</c:v>
                </c:pt>
                <c:pt idx="44">
                  <c:v>249.1</c:v>
                </c:pt>
                <c:pt idx="45">
                  <c:v>239</c:v>
                </c:pt>
                <c:pt idx="46">
                  <c:v>226.6</c:v>
                </c:pt>
                <c:pt idx="47">
                  <c:v>224.2</c:v>
                </c:pt>
                <c:pt idx="48">
                  <c:v>225.4</c:v>
                </c:pt>
                <c:pt idx="49">
                  <c:v>225.7</c:v>
                </c:pt>
                <c:pt idx="50">
                  <c:v>216.3</c:v>
                </c:pt>
                <c:pt idx="51">
                  <c:v>223</c:v>
                </c:pt>
                <c:pt idx="52">
                  <c:v>218</c:v>
                </c:pt>
                <c:pt idx="53">
                  <c:v>221.9</c:v>
                </c:pt>
                <c:pt idx="54">
                  <c:v>211.8</c:v>
                </c:pt>
                <c:pt idx="55">
                  <c:v>204.2</c:v>
                </c:pt>
                <c:pt idx="56">
                  <c:v>206.3</c:v>
                </c:pt>
                <c:pt idx="57">
                  <c:v>214.4</c:v>
                </c:pt>
                <c:pt idx="58">
                  <c:v>213.7</c:v>
                </c:pt>
                <c:pt idx="59">
                  <c:v>209.3</c:v>
                </c:pt>
                <c:pt idx="60">
                  <c:v>208.4</c:v>
                </c:pt>
                <c:pt idx="61">
                  <c:v>204.8</c:v>
                </c:pt>
                <c:pt idx="62">
                  <c:v>210.7</c:v>
                </c:pt>
                <c:pt idx="63">
                  <c:v>212.3</c:v>
                </c:pt>
                <c:pt idx="64">
                  <c:v>215.7</c:v>
                </c:pt>
                <c:pt idx="65">
                  <c:v>214.6</c:v>
                </c:pt>
                <c:pt idx="66">
                  <c:v>216.6</c:v>
                </c:pt>
                <c:pt idx="67">
                  <c:v>223.9</c:v>
                </c:pt>
                <c:pt idx="68">
                  <c:v>223.3</c:v>
                </c:pt>
                <c:pt idx="69">
                  <c:v>229.3</c:v>
                </c:pt>
                <c:pt idx="70">
                  <c:v>233.3</c:v>
                </c:pt>
                <c:pt idx="71">
                  <c:v>243.9</c:v>
                </c:pt>
                <c:pt idx="72">
                  <c:v>241.1</c:v>
                </c:pt>
                <c:pt idx="73">
                  <c:v>243.4</c:v>
                </c:pt>
                <c:pt idx="74">
                  <c:v>236</c:v>
                </c:pt>
                <c:pt idx="75">
                  <c:v>225.8</c:v>
                </c:pt>
                <c:pt idx="76">
                  <c:v>219</c:v>
                </c:pt>
                <c:pt idx="77">
                  <c:v>229.3</c:v>
                </c:pt>
                <c:pt idx="78">
                  <c:v>231.7</c:v>
                </c:pt>
                <c:pt idx="79">
                  <c:v>223.9</c:v>
                </c:pt>
                <c:pt idx="80">
                  <c:v>224.4</c:v>
                </c:pt>
                <c:pt idx="81">
                  <c:v>220.6</c:v>
                </c:pt>
              </c:numCache>
            </c:numRef>
          </c:val>
          <c:smooth val="0"/>
          <c:extLst>
            <c:ext xmlns:c16="http://schemas.microsoft.com/office/drawing/2014/chart" uri="{C3380CC4-5D6E-409C-BE32-E72D297353CC}">
              <c16:uniqueId val="{00000005-2E11-47AB-87B1-89F27787949E}"/>
            </c:ext>
          </c:extLst>
        </c:ser>
        <c:ser>
          <c:idx val="3"/>
          <c:order val="3"/>
          <c:tx>
            <c:strRef>
              <c:f>'01-09'!$F$2</c:f>
              <c:strCache>
                <c:ptCount val="1"/>
                <c:pt idx="0">
                  <c:v>Asalariado con contrato indefinido</c:v>
                </c:pt>
              </c:strCache>
            </c:strRef>
          </c:tx>
          <c:spPr>
            <a:ln w="28575" cap="rnd">
              <a:solidFill>
                <a:schemeClr val="accent4"/>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E11-47AB-87B1-89F27787949E}"/>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General</c:formatCode>
                <c:ptCount val="82"/>
                <c:pt idx="0">
                  <c:v>107.1</c:v>
                </c:pt>
                <c:pt idx="1">
                  <c:v>107.7</c:v>
                </c:pt>
                <c:pt idx="2">
                  <c:v>107.1</c:v>
                </c:pt>
                <c:pt idx="3">
                  <c:v>105.4</c:v>
                </c:pt>
                <c:pt idx="4">
                  <c:v>105.4</c:v>
                </c:pt>
                <c:pt idx="5">
                  <c:v>102.4</c:v>
                </c:pt>
                <c:pt idx="6">
                  <c:v>109.6</c:v>
                </c:pt>
                <c:pt idx="7">
                  <c:v>119.4</c:v>
                </c:pt>
                <c:pt idx="8">
                  <c:v>127.9</c:v>
                </c:pt>
                <c:pt idx="9">
                  <c:v>135</c:v>
                </c:pt>
                <c:pt idx="10">
                  <c:v>146.9</c:v>
                </c:pt>
                <c:pt idx="11">
                  <c:v>139.5</c:v>
                </c:pt>
                <c:pt idx="12">
                  <c:v>137</c:v>
                </c:pt>
                <c:pt idx="13">
                  <c:v>121.6</c:v>
                </c:pt>
                <c:pt idx="14">
                  <c:v>119.2</c:v>
                </c:pt>
                <c:pt idx="15">
                  <c:v>122.1</c:v>
                </c:pt>
                <c:pt idx="16">
                  <c:v>135</c:v>
                </c:pt>
                <c:pt idx="17">
                  <c:v>142.80000000000001</c:v>
                </c:pt>
                <c:pt idx="18">
                  <c:v>135.5</c:v>
                </c:pt>
                <c:pt idx="19">
                  <c:v>130.30000000000001</c:v>
                </c:pt>
                <c:pt idx="20">
                  <c:v>125.6</c:v>
                </c:pt>
                <c:pt idx="21">
                  <c:v>131.9</c:v>
                </c:pt>
                <c:pt idx="22">
                  <c:v>137.1</c:v>
                </c:pt>
                <c:pt idx="23">
                  <c:v>133</c:v>
                </c:pt>
                <c:pt idx="24">
                  <c:v>132.30000000000001</c:v>
                </c:pt>
                <c:pt idx="25">
                  <c:v>130.9</c:v>
                </c:pt>
                <c:pt idx="26">
                  <c:v>140.1</c:v>
                </c:pt>
                <c:pt idx="27">
                  <c:v>135.6</c:v>
                </c:pt>
                <c:pt idx="28">
                  <c:v>133.9</c:v>
                </c:pt>
                <c:pt idx="29">
                  <c:v>136.80000000000001</c:v>
                </c:pt>
                <c:pt idx="30">
                  <c:v>137</c:v>
                </c:pt>
                <c:pt idx="31">
                  <c:v>142.19999999999999</c:v>
                </c:pt>
                <c:pt idx="32">
                  <c:v>142.4</c:v>
                </c:pt>
                <c:pt idx="33">
                  <c:v>146.69999999999999</c:v>
                </c:pt>
                <c:pt idx="34">
                  <c:v>150.69999999999999</c:v>
                </c:pt>
                <c:pt idx="35">
                  <c:v>147.9</c:v>
                </c:pt>
                <c:pt idx="36">
                  <c:v>152.80000000000001</c:v>
                </c:pt>
                <c:pt idx="37">
                  <c:v>160.6</c:v>
                </c:pt>
                <c:pt idx="38">
                  <c:v>163.80000000000001</c:v>
                </c:pt>
                <c:pt idx="39">
                  <c:v>166</c:v>
                </c:pt>
                <c:pt idx="40">
                  <c:v>161.9</c:v>
                </c:pt>
                <c:pt idx="41">
                  <c:v>161.1</c:v>
                </c:pt>
                <c:pt idx="42">
                  <c:v>158.5</c:v>
                </c:pt>
                <c:pt idx="43">
                  <c:v>157.1</c:v>
                </c:pt>
                <c:pt idx="44">
                  <c:v>160.1</c:v>
                </c:pt>
                <c:pt idx="45">
                  <c:v>160.69999999999999</c:v>
                </c:pt>
                <c:pt idx="46">
                  <c:v>162.30000000000001</c:v>
                </c:pt>
                <c:pt idx="47">
                  <c:v>164.1</c:v>
                </c:pt>
                <c:pt idx="48">
                  <c:v>160.1</c:v>
                </c:pt>
                <c:pt idx="49">
                  <c:v>153.1</c:v>
                </c:pt>
                <c:pt idx="50">
                  <c:v>157.80000000000001</c:v>
                </c:pt>
                <c:pt idx="51">
                  <c:v>156.5</c:v>
                </c:pt>
                <c:pt idx="52">
                  <c:v>159.80000000000001</c:v>
                </c:pt>
                <c:pt idx="53">
                  <c:v>162.30000000000001</c:v>
                </c:pt>
                <c:pt idx="54">
                  <c:v>167.5</c:v>
                </c:pt>
                <c:pt idx="55">
                  <c:v>168.2</c:v>
                </c:pt>
                <c:pt idx="56">
                  <c:v>171.3</c:v>
                </c:pt>
                <c:pt idx="57">
                  <c:v>167.8</c:v>
                </c:pt>
                <c:pt idx="58">
                  <c:v>156.69999999999999</c:v>
                </c:pt>
                <c:pt idx="59">
                  <c:v>150.19999999999999</c:v>
                </c:pt>
                <c:pt idx="60">
                  <c:v>153.80000000000001</c:v>
                </c:pt>
                <c:pt idx="61">
                  <c:v>163.5</c:v>
                </c:pt>
                <c:pt idx="62">
                  <c:v>165.2</c:v>
                </c:pt>
                <c:pt idx="63">
                  <c:v>176.7</c:v>
                </c:pt>
                <c:pt idx="64">
                  <c:v>176.7</c:v>
                </c:pt>
                <c:pt idx="65">
                  <c:v>179.1</c:v>
                </c:pt>
                <c:pt idx="66">
                  <c:v>182.3</c:v>
                </c:pt>
                <c:pt idx="67">
                  <c:v>183</c:v>
                </c:pt>
                <c:pt idx="68">
                  <c:v>183.2</c:v>
                </c:pt>
                <c:pt idx="69">
                  <c:v>181.7</c:v>
                </c:pt>
                <c:pt idx="70">
                  <c:v>178.3</c:v>
                </c:pt>
                <c:pt idx="71">
                  <c:v>181.6</c:v>
                </c:pt>
                <c:pt idx="72">
                  <c:v>169.8</c:v>
                </c:pt>
                <c:pt idx="73">
                  <c:v>176.8</c:v>
                </c:pt>
                <c:pt idx="74">
                  <c:v>167.2</c:v>
                </c:pt>
                <c:pt idx="75">
                  <c:v>166.4</c:v>
                </c:pt>
                <c:pt idx="76">
                  <c:v>150.9</c:v>
                </c:pt>
                <c:pt idx="77">
                  <c:v>147.1</c:v>
                </c:pt>
                <c:pt idx="78">
                  <c:v>145.4</c:v>
                </c:pt>
                <c:pt idx="79">
                  <c:v>156.80000000000001</c:v>
                </c:pt>
                <c:pt idx="80">
                  <c:v>148.9</c:v>
                </c:pt>
                <c:pt idx="81">
                  <c:v>145.4</c:v>
                </c:pt>
              </c:numCache>
            </c:numRef>
          </c:val>
          <c:smooth val="0"/>
          <c:extLst>
            <c:ext xmlns:c16="http://schemas.microsoft.com/office/drawing/2014/chart" uri="{C3380CC4-5D6E-409C-BE32-E72D297353CC}">
              <c16:uniqueId val="{00000007-2E11-47AB-87B1-89F27787949E}"/>
            </c:ext>
          </c:extLst>
        </c:ser>
        <c:dLbls>
          <c:showLegendKey val="0"/>
          <c:showVal val="0"/>
          <c:showCatName val="0"/>
          <c:showSerName val="0"/>
          <c:showPercent val="0"/>
          <c:showBubbleSize val="0"/>
        </c:dLbls>
        <c:smooth val="0"/>
        <c:axId val="313119760"/>
        <c:axId val="320754144"/>
      </c:lineChart>
      <c:catAx>
        <c:axId val="31311976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0754144"/>
        <c:crosses val="autoZero"/>
        <c:auto val="1"/>
        <c:lblAlgn val="ctr"/>
        <c:lblOffset val="100"/>
        <c:noMultiLvlLbl val="0"/>
      </c:catAx>
      <c:valAx>
        <c:axId val="32075414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1311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Construcción!$B$13</c:f>
              <c:strCache>
                <c:ptCount val="1"/>
                <c:pt idx="0">
                  <c:v>% empresas</c:v>
                </c:pt>
              </c:strCache>
            </c:strRef>
          </c:tx>
          <c:spPr>
            <a:solidFill>
              <a:schemeClr val="accent1">
                <a:lumMod val="75000"/>
              </a:schemeClr>
            </a:solidFill>
            <a:ln>
              <a:solidFill>
                <a:schemeClr val="accent1">
                  <a:lumMod val="75000"/>
                </a:schemeClr>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Construcción!$B$14:$B$18</c:f>
              <c:numCache>
                <c:formatCode>0.0%</c:formatCode>
                <c:ptCount val="5"/>
                <c:pt idx="0">
                  <c:v>0.10948001844078301</c:v>
                </c:pt>
                <c:pt idx="1">
                  <c:v>0.231177055783369</c:v>
                </c:pt>
                <c:pt idx="2">
                  <c:v>3.01725183801228E-2</c:v>
                </c:pt>
                <c:pt idx="3">
                  <c:v>0.62458447577220799</c:v>
                </c:pt>
                <c:pt idx="4">
                  <c:v>4.5859316235168498E-3</c:v>
                </c:pt>
              </c:numCache>
            </c:numRef>
          </c:val>
          <c:extLst>
            <c:ext xmlns:c16="http://schemas.microsoft.com/office/drawing/2014/chart" uri="{C3380CC4-5D6E-409C-BE32-E72D297353CC}">
              <c16:uniqueId val="{00000000-31CF-460C-B231-150824459814}"/>
            </c:ext>
          </c:extLst>
        </c:ser>
        <c:ser>
          <c:idx val="1"/>
          <c:order val="1"/>
          <c:tx>
            <c:strRef>
              <c:f>Construcción!$C$13</c:f>
              <c:strCache>
                <c:ptCount val="1"/>
                <c:pt idx="0">
                  <c:v>% ventas</c:v>
                </c:pt>
              </c:strCache>
            </c:strRef>
          </c:tx>
          <c:spPr>
            <a:solidFill>
              <a:schemeClr val="accent1"/>
            </a:solidFill>
            <a:ln>
              <a:solidFill>
                <a:schemeClr val="accent1"/>
              </a:solidFill>
            </a:ln>
            <a:effectLst/>
          </c:spPr>
          <c:invertIfNegative val="0"/>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Construcción!$C$14:$C$18</c:f>
              <c:numCache>
                <c:formatCode>0.0%</c:formatCode>
                <c:ptCount val="5"/>
                <c:pt idx="0">
                  <c:v>0.17719755341492399</c:v>
                </c:pt>
                <c:pt idx="1">
                  <c:v>0.62266003605778597</c:v>
                </c:pt>
                <c:pt idx="2">
                  <c:v>1.9658173498558199E-2</c:v>
                </c:pt>
                <c:pt idx="3">
                  <c:v>0.178686416365304</c:v>
                </c:pt>
                <c:pt idx="4">
                  <c:v>1.79782066342745E-3</c:v>
                </c:pt>
              </c:numCache>
            </c:numRef>
          </c:val>
          <c:extLst>
            <c:ext xmlns:c16="http://schemas.microsoft.com/office/drawing/2014/chart" uri="{C3380CC4-5D6E-409C-BE32-E72D297353CC}">
              <c16:uniqueId val="{00000001-31CF-460C-B231-150824459814}"/>
            </c:ext>
          </c:extLst>
        </c:ser>
        <c:ser>
          <c:idx val="2"/>
          <c:order val="2"/>
          <c:tx>
            <c:strRef>
              <c:f>Construcción!$D$13</c:f>
              <c:strCache>
                <c:ptCount val="1"/>
                <c:pt idx="0">
                  <c:v>% trabajadores dependientes</c:v>
                </c:pt>
              </c:strCache>
            </c:strRef>
          </c:tx>
          <c:spPr>
            <a:solidFill>
              <a:schemeClr val="accent5">
                <a:lumMod val="40000"/>
                <a:lumOff val="60000"/>
              </a:schemeClr>
            </a:solidFill>
            <a:ln w="25400">
              <a:solidFill>
                <a:schemeClr val="accent5">
                  <a:lumMod val="40000"/>
                  <a:lumOff val="60000"/>
                </a:schemeClr>
              </a:solidFill>
            </a:ln>
          </c:spPr>
          <c:invertIfNegative val="0"/>
          <c:dPt>
            <c:idx val="3"/>
            <c:invertIfNegative val="0"/>
            <c:bubble3D val="0"/>
            <c:spPr>
              <a:solidFill>
                <a:schemeClr val="accent5">
                  <a:lumMod val="40000"/>
                  <a:lumOff val="60000"/>
                </a:schemeClr>
              </a:solidFill>
              <a:ln>
                <a:solidFill>
                  <a:schemeClr val="accent5">
                    <a:lumMod val="40000"/>
                    <a:lumOff val="60000"/>
                  </a:schemeClr>
                </a:solidFill>
              </a:ln>
              <a:effectLst/>
            </c:spPr>
            <c:extLst>
              <c:ext xmlns:c16="http://schemas.microsoft.com/office/drawing/2014/chart" uri="{C3380CC4-5D6E-409C-BE32-E72D297353CC}">
                <c16:uniqueId val="{00000003-31CF-460C-B231-150824459814}"/>
              </c:ext>
            </c:extLst>
          </c:dPt>
          <c:dLbls>
            <c:spPr>
              <a:noFill/>
              <a:ln w="25400">
                <a:noFill/>
              </a:ln>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Construcción!$A$14:$A$18</c:f>
              <c:strCache>
                <c:ptCount val="5"/>
                <c:pt idx="0">
                  <c:v>Preparacion del terreno</c:v>
                </c:pt>
                <c:pt idx="1">
                  <c:v>Construccion de edificios                                              y obras de ing. civil</c:v>
                </c:pt>
                <c:pt idx="2">
                  <c:v>Acondicionamiento de edificios</c:v>
                </c:pt>
                <c:pt idx="3">
                  <c:v>Terminación de edificios</c:v>
                </c:pt>
                <c:pt idx="4">
                  <c:v>Alquiler de equipo de construccion o demolicion dotado de operarios</c:v>
                </c:pt>
              </c:strCache>
            </c:strRef>
          </c:cat>
          <c:val>
            <c:numRef>
              <c:f>Construcción!$D$14:$D$18</c:f>
              <c:numCache>
                <c:formatCode>0.0%</c:formatCode>
                <c:ptCount val="5"/>
                <c:pt idx="0">
                  <c:v>0.16257369822789</c:v>
                </c:pt>
                <c:pt idx="1">
                  <c:v>0.53469168803429301</c:v>
                </c:pt>
                <c:pt idx="2">
                  <c:v>2.6361980969250898E-2</c:v>
                </c:pt>
                <c:pt idx="3">
                  <c:v>0.27491141544601699</c:v>
                </c:pt>
                <c:pt idx="4">
                  <c:v>1.46121732254975E-3</c:v>
                </c:pt>
              </c:numCache>
            </c:numRef>
          </c:val>
          <c:extLst>
            <c:ext xmlns:c16="http://schemas.microsoft.com/office/drawing/2014/chart" uri="{C3380CC4-5D6E-409C-BE32-E72D297353CC}">
              <c16:uniqueId val="{00000004-31CF-460C-B231-150824459814}"/>
            </c:ext>
          </c:extLst>
        </c:ser>
        <c:dLbls>
          <c:showLegendKey val="0"/>
          <c:showVal val="0"/>
          <c:showCatName val="0"/>
          <c:showSerName val="0"/>
          <c:showPercent val="0"/>
          <c:showBubbleSize val="0"/>
        </c:dLbls>
        <c:gapWidth val="182"/>
        <c:axId val="-2100557040"/>
        <c:axId val="-2100554928"/>
      </c:barChart>
      <c:catAx>
        <c:axId val="-2100557040"/>
        <c:scaling>
          <c:orientation val="maxMin"/>
        </c:scaling>
        <c:delete val="0"/>
        <c:axPos val="l"/>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4928"/>
        <c:crosses val="autoZero"/>
        <c:auto val="1"/>
        <c:lblAlgn val="ctr"/>
        <c:lblOffset val="100"/>
        <c:noMultiLvlLbl val="0"/>
      </c:catAx>
      <c:valAx>
        <c:axId val="-2100554928"/>
        <c:scaling>
          <c:orientation val="minMax"/>
        </c:scaling>
        <c:delete val="0"/>
        <c:axPos val="t"/>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00557040"/>
        <c:crosses val="autoZero"/>
        <c:crossBetween val="between"/>
      </c:valAx>
      <c:spPr>
        <a:noFill/>
        <a:ln w="25400">
          <a:noFill/>
        </a:ln>
      </c:spPr>
    </c:plotArea>
    <c:legend>
      <c:legendPos val="b"/>
      <c:overlay val="0"/>
      <c:spPr>
        <a:noFill/>
        <a:ln w="25400">
          <a:noFill/>
        </a:ln>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'\Users\observatorio02\AppData\Local\Microsoft\Windows\Temporary Internet Files\Content.Outlook\IDQLX7UT\[Compilado - Construcción.xlsx]3.1'!$B$26</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Construcción.xlsx]3.1'!$B$27:$B$33</c:f>
              <c:numCache>
                <c:formatCode>0.0</c:formatCode>
                <c:ptCount val="7"/>
                <c:pt idx="0">
                  <c:v>9.8000000000000007</c:v>
                </c:pt>
                <c:pt idx="1">
                  <c:v>0.5</c:v>
                </c:pt>
                <c:pt idx="2">
                  <c:v>13.4</c:v>
                </c:pt>
                <c:pt idx="3">
                  <c:v>9.1</c:v>
                </c:pt>
                <c:pt idx="4">
                  <c:v>2.9</c:v>
                </c:pt>
                <c:pt idx="5">
                  <c:v>63.6</c:v>
                </c:pt>
                <c:pt idx="6">
                  <c:v>0.7</c:v>
                </c:pt>
              </c:numCache>
            </c:numRef>
          </c:val>
          <c:extLst>
            <c:ext xmlns:c16="http://schemas.microsoft.com/office/drawing/2014/chart" uri="{C3380CC4-5D6E-409C-BE32-E72D297353CC}">
              <c16:uniqueId val="{00000000-A0D1-47B1-A481-C267E5FD9784}"/>
            </c:ext>
          </c:extLst>
        </c:ser>
        <c:ser>
          <c:idx val="1"/>
          <c:order val="1"/>
          <c:tx>
            <c:strRef>
              <c:f>'\Users\observatorio02\AppData\Local\Microsoft\Windows\Temporary Internet Files\Content.Outlook\IDQLX7UT\[Compilado - Construcción.xlsx]3.1'!$C$26</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Construcción.xlsx]3.1'!$C$27:$C$33</c:f>
              <c:numCache>
                <c:formatCode>0.0</c:formatCode>
                <c:ptCount val="7"/>
                <c:pt idx="0">
                  <c:v>17.100000000000001</c:v>
                </c:pt>
                <c:pt idx="1">
                  <c:v>0.7</c:v>
                </c:pt>
                <c:pt idx="2">
                  <c:v>36.200000000000003</c:v>
                </c:pt>
                <c:pt idx="3">
                  <c:v>26</c:v>
                </c:pt>
                <c:pt idx="4">
                  <c:v>1.9</c:v>
                </c:pt>
                <c:pt idx="5">
                  <c:v>17.899999999999999</c:v>
                </c:pt>
                <c:pt idx="6">
                  <c:v>0.2</c:v>
                </c:pt>
              </c:numCache>
            </c:numRef>
          </c:val>
          <c:extLst>
            <c:ext xmlns:c16="http://schemas.microsoft.com/office/drawing/2014/chart" uri="{C3380CC4-5D6E-409C-BE32-E72D297353CC}">
              <c16:uniqueId val="{00000001-A0D1-47B1-A481-C267E5FD9784}"/>
            </c:ext>
          </c:extLst>
        </c:ser>
        <c:ser>
          <c:idx val="2"/>
          <c:order val="2"/>
          <c:tx>
            <c:strRef>
              <c:f>'\Users\observatorio02\AppData\Local\Microsoft\Windows\Temporary Internet Files\Content.Outlook\IDQLX7UT\[Compilado - Construcción.xlsx]3.1'!$D$26</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'\Users\observatorio02\AppData\Local\Microsoft\Windows\Temporary Internet Files\Content.Outlook\IDQLX7UT\[Compilado - Construcción.xlsx]3.1'!$A$27:$A$33</c:f>
              <c:strCache>
                <c:ptCount val="7"/>
                <c:pt idx="0">
                  <c:v>Preparacion del terreno, excavaciones y movimientos de tierras</c:v>
                </c:pt>
                <c:pt idx="1">
                  <c:v>Servicios de demolicion y el derribo de edificios y otras estructuras</c:v>
                </c:pt>
                <c:pt idx="2">
                  <c:v>Construccion de edificios completos o de partes de edificios</c:v>
                </c:pt>
                <c:pt idx="3">
                  <c:v>Obras de ingenieria</c:v>
                </c:pt>
                <c:pt idx="4">
                  <c:v>Acondicionamiento de edificios</c:v>
                </c:pt>
                <c:pt idx="5">
                  <c:v>Obras menores en construccion (contratistas, albaniles, carpinteros)</c:v>
                </c:pt>
                <c:pt idx="6">
                  <c:v>Alquiler de equipo de construccion o demolicion dotado de operarios</c:v>
                </c:pt>
              </c:strCache>
            </c:strRef>
          </c:cat>
          <c:val>
            <c:numRef>
              <c:f>'\Users\observatorio02\AppData\Local\Microsoft\Windows\Temporary Internet Files\Content.Outlook\IDQLX7UT\[Compilado - Construcción.xlsx]3.1'!$D$27:$D$33</c:f>
              <c:numCache>
                <c:formatCode>0.0</c:formatCode>
                <c:ptCount val="7"/>
                <c:pt idx="0">
                  <c:v>15.4</c:v>
                </c:pt>
                <c:pt idx="1">
                  <c:v>0.8</c:v>
                </c:pt>
                <c:pt idx="2">
                  <c:v>34.799999999999997</c:v>
                </c:pt>
                <c:pt idx="3">
                  <c:v>17.100000000000001</c:v>
                </c:pt>
                <c:pt idx="4">
                  <c:v>2.7</c:v>
                </c:pt>
                <c:pt idx="5">
                  <c:v>29</c:v>
                </c:pt>
                <c:pt idx="6">
                  <c:v>0.2</c:v>
                </c:pt>
              </c:numCache>
            </c:numRef>
          </c:val>
          <c:extLst>
            <c:ext xmlns:c16="http://schemas.microsoft.com/office/drawing/2014/chart" uri="{C3380CC4-5D6E-409C-BE32-E72D297353CC}">
              <c16:uniqueId val="{00000002-A0D1-47B1-A481-C267E5FD9784}"/>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95-4CD8-9BCA-845D3FB0B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1735245</c:v>
                </c:pt>
                <c:pt idx="1">
                  <c:v>1753226</c:v>
                </c:pt>
                <c:pt idx="2">
                  <c:v>1741447</c:v>
                </c:pt>
                <c:pt idx="3">
                  <c:v>1668928</c:v>
                </c:pt>
                <c:pt idx="4">
                  <c:v>1605905</c:v>
                </c:pt>
                <c:pt idx="5">
                  <c:v>1595412</c:v>
                </c:pt>
                <c:pt idx="6">
                  <c:v>1638313</c:v>
                </c:pt>
                <c:pt idx="7">
                  <c:v>1686239</c:v>
                </c:pt>
                <c:pt idx="8">
                  <c:v>1607050</c:v>
                </c:pt>
                <c:pt idx="9">
                  <c:v>1676210</c:v>
                </c:pt>
                <c:pt idx="10">
                  <c:v>1683185</c:v>
                </c:pt>
                <c:pt idx="11">
                  <c:v>1679985</c:v>
                </c:pt>
                <c:pt idx="12">
                  <c:v>1746687</c:v>
                </c:pt>
                <c:pt idx="13">
                  <c:v>1755334</c:v>
                </c:pt>
                <c:pt idx="14">
                  <c:v>1776750</c:v>
                </c:pt>
                <c:pt idx="15">
                  <c:v>1819458</c:v>
                </c:pt>
                <c:pt idx="16">
                  <c:v>1857413</c:v>
                </c:pt>
                <c:pt idx="17">
                  <c:v>1876384</c:v>
                </c:pt>
                <c:pt idx="18">
                  <c:v>1910110</c:v>
                </c:pt>
                <c:pt idx="19">
                  <c:v>1966797</c:v>
                </c:pt>
                <c:pt idx="20">
                  <c:v>1955272</c:v>
                </c:pt>
                <c:pt idx="21">
                  <c:v>1968740</c:v>
                </c:pt>
                <c:pt idx="22">
                  <c:v>2005894</c:v>
                </c:pt>
                <c:pt idx="23">
                  <c:v>1972289</c:v>
                </c:pt>
                <c:pt idx="24">
                  <c:v>2032932</c:v>
                </c:pt>
                <c:pt idx="25">
                  <c:v>2036404</c:v>
                </c:pt>
                <c:pt idx="26">
                  <c:v>2004034</c:v>
                </c:pt>
                <c:pt idx="27">
                  <c:v>2032563</c:v>
                </c:pt>
                <c:pt idx="28">
                  <c:v>2053510</c:v>
                </c:pt>
                <c:pt idx="29">
                  <c:v>2077568</c:v>
                </c:pt>
                <c:pt idx="30">
                  <c:v>2076580</c:v>
                </c:pt>
                <c:pt idx="31">
                  <c:v>2081868</c:v>
                </c:pt>
                <c:pt idx="32">
                  <c:v>2074756</c:v>
                </c:pt>
                <c:pt idx="33">
                  <c:v>2076570</c:v>
                </c:pt>
                <c:pt idx="34">
                  <c:v>2047189</c:v>
                </c:pt>
              </c:numCache>
            </c:numRef>
          </c:val>
          <c:smooth val="0"/>
          <c:extLst>
            <c:ext xmlns:c16="http://schemas.microsoft.com/office/drawing/2014/chart" uri="{C3380CC4-5D6E-409C-BE32-E72D297353CC}">
              <c16:uniqueId val="{00000002-4F95-4CD8-9BCA-845D3FB0B05E}"/>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15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'04-05'!$A$4</c:f>
              <c:strCache>
                <c:ptCount val="1"/>
                <c:pt idx="0">
                  <c:v>2010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'04-05'!$B$2:$E$3</c:f>
              <c:multiLvlStrCache>
                <c:ptCount val="4"/>
                <c:lvl>
                  <c:pt idx="0">
                    <c:v>Hombres</c:v>
                  </c:pt>
                  <c:pt idx="1">
                    <c:v>Mujeres</c:v>
                  </c:pt>
                  <c:pt idx="2">
                    <c:v>Hombres</c:v>
                  </c:pt>
                  <c:pt idx="3">
                    <c:v>Mujeres</c:v>
                  </c:pt>
                </c:lvl>
                <c:lvl>
                  <c:pt idx="0">
                    <c:v>Construcción</c:v>
                  </c:pt>
                  <c:pt idx="1">
                    <c:v>Construcción</c:v>
                  </c:pt>
                  <c:pt idx="2">
                    <c:v>Nacional</c:v>
                  </c:pt>
                  <c:pt idx="3">
                    <c:v>Nacional</c:v>
                  </c:pt>
                </c:lvl>
              </c:multiLvlStrCache>
            </c:multiLvlStrRef>
          </c:cat>
          <c:val>
            <c:numRef>
              <c:f>'04-05'!$B$4:$E$4</c:f>
              <c:numCache>
                <c:formatCode>General</c:formatCode>
                <c:ptCount val="4"/>
                <c:pt idx="0">
                  <c:v>42.2</c:v>
                </c:pt>
                <c:pt idx="1">
                  <c:v>37</c:v>
                </c:pt>
                <c:pt idx="2">
                  <c:v>42.1</c:v>
                </c:pt>
                <c:pt idx="3">
                  <c:v>40.9</c:v>
                </c:pt>
              </c:numCache>
            </c:numRef>
          </c:val>
          <c:extLst>
            <c:ext xmlns:c16="http://schemas.microsoft.com/office/drawing/2014/chart" uri="{C3380CC4-5D6E-409C-BE32-E72D297353CC}">
              <c16:uniqueId val="{00000000-F8ED-4C41-B15D-51BDDE2319A9}"/>
            </c:ext>
          </c:extLst>
        </c:ser>
        <c:ser>
          <c:idx val="1"/>
          <c:order val="1"/>
          <c:tx>
            <c:strRef>
              <c:f>'04-05'!$A$5</c:f>
              <c:strCache>
                <c:ptCount val="1"/>
                <c:pt idx="0">
                  <c:v>2011</c:v>
                </c:pt>
              </c:strCache>
            </c:strRef>
          </c:tx>
          <c:spPr>
            <a:solidFill>
              <a:schemeClr val="accent2"/>
            </a:solidFill>
            <a:ln>
              <a:noFill/>
            </a:ln>
            <a:effectLst/>
          </c:spPr>
          <c:invertIfNegative val="0"/>
          <c:cat>
            <c:multiLvlStrRef>
              <c:f>'04-05'!$B$2:$E$3</c:f>
              <c:multiLvlStrCache>
                <c:ptCount val="4"/>
                <c:lvl>
                  <c:pt idx="0">
                    <c:v>Hombres</c:v>
                  </c:pt>
                  <c:pt idx="1">
                    <c:v>Mujeres</c:v>
                  </c:pt>
                  <c:pt idx="2">
                    <c:v>Hombres</c:v>
                  </c:pt>
                  <c:pt idx="3">
                    <c:v>Mujeres</c:v>
                  </c:pt>
                </c:lvl>
                <c:lvl>
                  <c:pt idx="0">
                    <c:v>Construcción</c:v>
                  </c:pt>
                  <c:pt idx="1">
                    <c:v>Construcción</c:v>
                  </c:pt>
                  <c:pt idx="2">
                    <c:v>Nacional</c:v>
                  </c:pt>
                  <c:pt idx="3">
                    <c:v>Nacional</c:v>
                  </c:pt>
                </c:lvl>
              </c:multiLvlStrCache>
            </c:multiLvlStrRef>
          </c:cat>
          <c:val>
            <c:numRef>
              <c:f>'04-05'!$B$5:$E$5</c:f>
              <c:numCache>
                <c:formatCode>General</c:formatCode>
                <c:ptCount val="4"/>
                <c:pt idx="0">
                  <c:v>42.7</c:v>
                </c:pt>
                <c:pt idx="1">
                  <c:v>36.4</c:v>
                </c:pt>
                <c:pt idx="2">
                  <c:v>42.5</c:v>
                </c:pt>
                <c:pt idx="3">
                  <c:v>41.3</c:v>
                </c:pt>
              </c:numCache>
            </c:numRef>
          </c:val>
          <c:extLst>
            <c:ext xmlns:c16="http://schemas.microsoft.com/office/drawing/2014/chart" uri="{C3380CC4-5D6E-409C-BE32-E72D297353CC}">
              <c16:uniqueId val="{00000001-F8ED-4C41-B15D-51BDDE2319A9}"/>
            </c:ext>
          </c:extLst>
        </c:ser>
        <c:ser>
          <c:idx val="2"/>
          <c:order val="2"/>
          <c:tx>
            <c:strRef>
              <c:f>'04-05'!$A$6</c:f>
              <c:strCache>
                <c:ptCount val="1"/>
                <c:pt idx="0">
                  <c:v>2012</c:v>
                </c:pt>
              </c:strCache>
            </c:strRef>
          </c:tx>
          <c:spPr>
            <a:solidFill>
              <a:schemeClr val="accent3"/>
            </a:solidFill>
            <a:ln>
              <a:noFill/>
            </a:ln>
            <a:effectLst/>
          </c:spPr>
          <c:invertIfNegative val="0"/>
          <c:cat>
            <c:multiLvlStrRef>
              <c:f>'04-05'!$B$2:$E$3</c:f>
              <c:multiLvlStrCache>
                <c:ptCount val="4"/>
                <c:lvl>
                  <c:pt idx="0">
                    <c:v>Hombres</c:v>
                  </c:pt>
                  <c:pt idx="1">
                    <c:v>Mujeres</c:v>
                  </c:pt>
                  <c:pt idx="2">
                    <c:v>Hombres</c:v>
                  </c:pt>
                  <c:pt idx="3">
                    <c:v>Mujeres</c:v>
                  </c:pt>
                </c:lvl>
                <c:lvl>
                  <c:pt idx="0">
                    <c:v>Construcción</c:v>
                  </c:pt>
                  <c:pt idx="1">
                    <c:v>Construcción</c:v>
                  </c:pt>
                  <c:pt idx="2">
                    <c:v>Nacional</c:v>
                  </c:pt>
                  <c:pt idx="3">
                    <c:v>Nacional</c:v>
                  </c:pt>
                </c:lvl>
              </c:multiLvlStrCache>
            </c:multiLvlStrRef>
          </c:cat>
          <c:val>
            <c:numRef>
              <c:f>'04-05'!$B$6:$E$6</c:f>
              <c:numCache>
                <c:formatCode>General</c:formatCode>
                <c:ptCount val="4"/>
                <c:pt idx="0">
                  <c:v>42.9</c:v>
                </c:pt>
                <c:pt idx="1">
                  <c:v>36.6</c:v>
                </c:pt>
                <c:pt idx="2">
                  <c:v>43</c:v>
                </c:pt>
                <c:pt idx="3">
                  <c:v>41.7</c:v>
                </c:pt>
              </c:numCache>
            </c:numRef>
          </c:val>
          <c:extLst>
            <c:ext xmlns:c16="http://schemas.microsoft.com/office/drawing/2014/chart" uri="{C3380CC4-5D6E-409C-BE32-E72D297353CC}">
              <c16:uniqueId val="{00000002-F8ED-4C41-B15D-51BDDE2319A9}"/>
            </c:ext>
          </c:extLst>
        </c:ser>
        <c:ser>
          <c:idx val="3"/>
          <c:order val="3"/>
          <c:tx>
            <c:strRef>
              <c:f>'04-05'!$A$7</c:f>
              <c:strCache>
                <c:ptCount val="1"/>
                <c:pt idx="0">
                  <c:v>2013</c:v>
                </c:pt>
              </c:strCache>
            </c:strRef>
          </c:tx>
          <c:spPr>
            <a:solidFill>
              <a:schemeClr val="accent4"/>
            </a:solidFill>
            <a:ln>
              <a:noFill/>
            </a:ln>
            <a:effectLst/>
          </c:spPr>
          <c:invertIfNegative val="0"/>
          <c:cat>
            <c:multiLvlStrRef>
              <c:f>'04-05'!$B$2:$E$3</c:f>
              <c:multiLvlStrCache>
                <c:ptCount val="4"/>
                <c:lvl>
                  <c:pt idx="0">
                    <c:v>Hombres</c:v>
                  </c:pt>
                  <c:pt idx="1">
                    <c:v>Mujeres</c:v>
                  </c:pt>
                  <c:pt idx="2">
                    <c:v>Hombres</c:v>
                  </c:pt>
                  <c:pt idx="3">
                    <c:v>Mujeres</c:v>
                  </c:pt>
                </c:lvl>
                <c:lvl>
                  <c:pt idx="0">
                    <c:v>Construcción</c:v>
                  </c:pt>
                  <c:pt idx="1">
                    <c:v>Construcción</c:v>
                  </c:pt>
                  <c:pt idx="2">
                    <c:v>Nacional</c:v>
                  </c:pt>
                  <c:pt idx="3">
                    <c:v>Nacional</c:v>
                  </c:pt>
                </c:lvl>
              </c:multiLvlStrCache>
            </c:multiLvlStrRef>
          </c:cat>
          <c:val>
            <c:numRef>
              <c:f>'04-05'!$B$7:$E$7</c:f>
              <c:numCache>
                <c:formatCode>General</c:formatCode>
                <c:ptCount val="4"/>
                <c:pt idx="0">
                  <c:v>42.7</c:v>
                </c:pt>
                <c:pt idx="1">
                  <c:v>38</c:v>
                </c:pt>
                <c:pt idx="2">
                  <c:v>43.3</c:v>
                </c:pt>
                <c:pt idx="3">
                  <c:v>42.1</c:v>
                </c:pt>
              </c:numCache>
            </c:numRef>
          </c:val>
          <c:extLst>
            <c:ext xmlns:c16="http://schemas.microsoft.com/office/drawing/2014/chart" uri="{C3380CC4-5D6E-409C-BE32-E72D297353CC}">
              <c16:uniqueId val="{00000003-F8ED-4C41-B15D-51BDDE2319A9}"/>
            </c:ext>
          </c:extLst>
        </c:ser>
        <c:ser>
          <c:idx val="4"/>
          <c:order val="4"/>
          <c:tx>
            <c:strRef>
              <c:f>'04-05'!$A$8</c:f>
              <c:strCache>
                <c:ptCount val="1"/>
                <c:pt idx="0">
                  <c:v>2014</c:v>
                </c:pt>
              </c:strCache>
            </c:strRef>
          </c:tx>
          <c:spPr>
            <a:solidFill>
              <a:schemeClr val="accent5"/>
            </a:solidFill>
            <a:ln>
              <a:noFill/>
            </a:ln>
            <a:effectLst/>
          </c:spPr>
          <c:invertIfNegative val="0"/>
          <c:cat>
            <c:multiLvlStrRef>
              <c:f>'04-05'!$B$2:$E$3</c:f>
              <c:multiLvlStrCache>
                <c:ptCount val="4"/>
                <c:lvl>
                  <c:pt idx="0">
                    <c:v>Hombres</c:v>
                  </c:pt>
                  <c:pt idx="1">
                    <c:v>Mujeres</c:v>
                  </c:pt>
                  <c:pt idx="2">
                    <c:v>Hombres</c:v>
                  </c:pt>
                  <c:pt idx="3">
                    <c:v>Mujeres</c:v>
                  </c:pt>
                </c:lvl>
                <c:lvl>
                  <c:pt idx="0">
                    <c:v>Construcción</c:v>
                  </c:pt>
                  <c:pt idx="1">
                    <c:v>Construcción</c:v>
                  </c:pt>
                  <c:pt idx="2">
                    <c:v>Nacional</c:v>
                  </c:pt>
                  <c:pt idx="3">
                    <c:v>Nacional</c:v>
                  </c:pt>
                </c:lvl>
              </c:multiLvlStrCache>
            </c:multiLvlStrRef>
          </c:cat>
          <c:val>
            <c:numRef>
              <c:f>'04-05'!$B$8:$E$8</c:f>
              <c:numCache>
                <c:formatCode>General</c:formatCode>
                <c:ptCount val="4"/>
                <c:pt idx="0">
                  <c:v>43</c:v>
                </c:pt>
                <c:pt idx="1">
                  <c:v>39.1</c:v>
                </c:pt>
                <c:pt idx="2">
                  <c:v>43.4</c:v>
                </c:pt>
                <c:pt idx="3">
                  <c:v>42.4</c:v>
                </c:pt>
              </c:numCache>
            </c:numRef>
          </c:val>
          <c:extLst>
            <c:ext xmlns:c16="http://schemas.microsoft.com/office/drawing/2014/chart" uri="{C3380CC4-5D6E-409C-BE32-E72D297353CC}">
              <c16:uniqueId val="{00000004-F8ED-4C41-B15D-51BDDE2319A9}"/>
            </c:ext>
          </c:extLst>
        </c:ser>
        <c:ser>
          <c:idx val="5"/>
          <c:order val="5"/>
          <c:tx>
            <c:strRef>
              <c:f>'04-05'!$A$9</c:f>
              <c:strCache>
                <c:ptCount val="1"/>
                <c:pt idx="0">
                  <c:v>2015</c:v>
                </c:pt>
              </c:strCache>
            </c:strRef>
          </c:tx>
          <c:spPr>
            <a:solidFill>
              <a:schemeClr val="accent6"/>
            </a:solidFill>
            <a:ln>
              <a:noFill/>
            </a:ln>
            <a:effectLst/>
          </c:spPr>
          <c:invertIfNegative val="0"/>
          <c:cat>
            <c:multiLvlStrRef>
              <c:f>'04-05'!$B$2:$E$3</c:f>
              <c:multiLvlStrCache>
                <c:ptCount val="4"/>
                <c:lvl>
                  <c:pt idx="0">
                    <c:v>Hombres</c:v>
                  </c:pt>
                  <c:pt idx="1">
                    <c:v>Mujeres</c:v>
                  </c:pt>
                  <c:pt idx="2">
                    <c:v>Hombres</c:v>
                  </c:pt>
                  <c:pt idx="3">
                    <c:v>Mujeres</c:v>
                  </c:pt>
                </c:lvl>
                <c:lvl>
                  <c:pt idx="0">
                    <c:v>Construcción</c:v>
                  </c:pt>
                  <c:pt idx="1">
                    <c:v>Construcción</c:v>
                  </c:pt>
                  <c:pt idx="2">
                    <c:v>Nacional</c:v>
                  </c:pt>
                  <c:pt idx="3">
                    <c:v>Nacional</c:v>
                  </c:pt>
                </c:lvl>
              </c:multiLvlStrCache>
            </c:multiLvlStrRef>
          </c:cat>
          <c:val>
            <c:numRef>
              <c:f>'04-05'!$B$9:$E$9</c:f>
              <c:numCache>
                <c:formatCode>General</c:formatCode>
                <c:ptCount val="4"/>
                <c:pt idx="0">
                  <c:v>43.4</c:v>
                </c:pt>
                <c:pt idx="1">
                  <c:v>39.5</c:v>
                </c:pt>
                <c:pt idx="2">
                  <c:v>43.6</c:v>
                </c:pt>
                <c:pt idx="3">
                  <c:v>42.6</c:v>
                </c:pt>
              </c:numCache>
            </c:numRef>
          </c:val>
          <c:extLst>
            <c:ext xmlns:c16="http://schemas.microsoft.com/office/drawing/2014/chart" uri="{C3380CC4-5D6E-409C-BE32-E72D297353CC}">
              <c16:uniqueId val="{00000005-F8ED-4C41-B15D-51BDDE2319A9}"/>
            </c:ext>
          </c:extLst>
        </c:ser>
        <c:ser>
          <c:idx val="6"/>
          <c:order val="6"/>
          <c:tx>
            <c:strRef>
              <c:f>'04-05'!$A$10</c:f>
              <c:strCache>
                <c:ptCount val="1"/>
                <c:pt idx="0">
                  <c:v>2016</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'04-05'!$B$2:$E$3</c:f>
              <c:multiLvlStrCache>
                <c:ptCount val="4"/>
                <c:lvl>
                  <c:pt idx="0">
                    <c:v>Hombres</c:v>
                  </c:pt>
                  <c:pt idx="1">
                    <c:v>Mujeres</c:v>
                  </c:pt>
                  <c:pt idx="2">
                    <c:v>Hombres</c:v>
                  </c:pt>
                  <c:pt idx="3">
                    <c:v>Mujeres</c:v>
                  </c:pt>
                </c:lvl>
                <c:lvl>
                  <c:pt idx="0">
                    <c:v>Construcción</c:v>
                  </c:pt>
                  <c:pt idx="1">
                    <c:v>Construcción</c:v>
                  </c:pt>
                  <c:pt idx="2">
                    <c:v>Nacional</c:v>
                  </c:pt>
                  <c:pt idx="3">
                    <c:v>Nacional</c:v>
                  </c:pt>
                </c:lvl>
              </c:multiLvlStrCache>
            </c:multiLvlStrRef>
          </c:cat>
          <c:val>
            <c:numRef>
              <c:f>'04-05'!$B$10:$E$10</c:f>
              <c:numCache>
                <c:formatCode>General</c:formatCode>
                <c:ptCount val="4"/>
                <c:pt idx="0">
                  <c:v>43.3</c:v>
                </c:pt>
                <c:pt idx="1">
                  <c:v>40</c:v>
                </c:pt>
                <c:pt idx="2">
                  <c:v>44.2</c:v>
                </c:pt>
                <c:pt idx="3">
                  <c:v>42.9</c:v>
                </c:pt>
              </c:numCache>
            </c:numRef>
          </c:val>
          <c:extLst>
            <c:ext xmlns:c16="http://schemas.microsoft.com/office/drawing/2014/chart" uri="{C3380CC4-5D6E-409C-BE32-E72D297353CC}">
              <c16:uniqueId val="{00000006-F8ED-4C41-B15D-51BDDE2319A9}"/>
            </c:ext>
          </c:extLst>
        </c:ser>
        <c:dLbls>
          <c:showLegendKey val="0"/>
          <c:showVal val="0"/>
          <c:showCatName val="0"/>
          <c:showSerName val="0"/>
          <c:showPercent val="0"/>
          <c:showBubbleSize val="0"/>
        </c:dLbls>
        <c:gapWidth val="219"/>
        <c:overlap val="-27"/>
        <c:axId val="238463008"/>
        <c:axId val="282795600"/>
      </c:barChart>
      <c:catAx>
        <c:axId val="23846300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CL"/>
          </a:p>
        </c:txPr>
        <c:crossAx val="282795600"/>
        <c:crosses val="autoZero"/>
        <c:auto val="1"/>
        <c:lblAlgn val="ctr"/>
        <c:lblOffset val="100"/>
        <c:noMultiLvlLbl val="0"/>
      </c:catAx>
      <c:valAx>
        <c:axId val="28279560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s-CL"/>
                  <a:t>edad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CL"/>
          </a:p>
        </c:txPr>
        <c:crossAx val="23846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1916739574201"/>
          <c:y val="6.8241469816273007E-2"/>
          <c:w val="0.83178824001166496"/>
          <c:h val="0.51987310641287998"/>
        </c:manualLayout>
      </c:layout>
      <c:lineChart>
        <c:grouping val="standard"/>
        <c:varyColors val="0"/>
        <c:ser>
          <c:idx val="4"/>
          <c:order val="0"/>
          <c:tx>
            <c:strRef>
              <c:f>'Grafico 2'!$C$3</c:f>
              <c:strCache>
                <c:ptCount val="1"/>
                <c:pt idx="0">
                  <c:v>Construcción</c:v>
                </c:pt>
              </c:strCache>
            </c:strRef>
          </c:tx>
          <c:spPr>
            <a:ln w="28575">
              <a:solidFill>
                <a:srgbClr val="C00000"/>
              </a:solidFill>
            </a:ln>
          </c:spPr>
          <c:marker>
            <c:symbol val="none"/>
          </c:marker>
          <c:dLbls>
            <c:dLbl>
              <c:idx val="27"/>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FB4-4648-9E09-2059908AF5E3}"/>
                </c:ext>
              </c:extLst>
            </c:dLbl>
            <c:spPr>
              <a:noFill/>
              <a:ln>
                <a:noFill/>
              </a:ln>
              <a:effectLst/>
            </c:spPr>
            <c:dLblPos val="b"/>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2'!$C$4:$C$31</c:f>
              <c:numCache>
                <c:formatCode>0.0%</c:formatCode>
                <c:ptCount val="28"/>
                <c:pt idx="0">
                  <c:v>-7.4511691927909907E-2</c:v>
                </c:pt>
                <c:pt idx="1">
                  <c:v>-9.0034306049346896E-2</c:v>
                </c:pt>
                <c:pt idx="2">
                  <c:v>-5.9225354343652697E-2</c:v>
                </c:pt>
                <c:pt idx="3">
                  <c:v>1.0408166795969001E-2</c:v>
                </c:pt>
                <c:pt idx="4">
                  <c:v>7.4928265530616099E-4</c:v>
                </c:pt>
                <c:pt idx="5">
                  <c:v>5.0558481365442297E-2</c:v>
                </c:pt>
                <c:pt idx="6">
                  <c:v>2.7178319171071101E-2</c:v>
                </c:pt>
                <c:pt idx="7">
                  <c:v>-3.3250935375690499E-3</c:v>
                </c:pt>
                <c:pt idx="8">
                  <c:v>8.68078693747521E-2</c:v>
                </c:pt>
                <c:pt idx="9">
                  <c:v>4.72221598029137E-2</c:v>
                </c:pt>
                <c:pt idx="10">
                  <c:v>5.5012732744216898E-2</c:v>
                </c:pt>
                <c:pt idx="11">
                  <c:v>8.36809948086739E-2</c:v>
                </c:pt>
                <c:pt idx="12">
                  <c:v>6.3342064619064303E-2</c:v>
                </c:pt>
                <c:pt idx="13">
                  <c:v>6.8875461816787706E-2</c:v>
                </c:pt>
                <c:pt idx="14">
                  <c:v>7.4396394193172496E-2</c:v>
                </c:pt>
                <c:pt idx="15">
                  <c:v>8.1841655075550093E-2</c:v>
                </c:pt>
                <c:pt idx="16">
                  <c:v>5.2313853055238703E-2</c:v>
                </c:pt>
                <c:pt idx="17">
                  <c:v>4.98539879918099E-2</c:v>
                </c:pt>
                <c:pt idx="18">
                  <c:v>4.90136854350567E-2</c:v>
                </c:pt>
                <c:pt idx="19">
                  <c:v>3.2780659385025501E-3</c:v>
                </c:pt>
                <c:pt idx="20">
                  <c:v>3.9576377719640697E-2</c:v>
                </c:pt>
                <c:pt idx="21">
                  <c:v>3.51592972874641E-2</c:v>
                </c:pt>
                <c:pt idx="22">
                  <c:v>-1.9557469058781901E-3</c:v>
                </c:pt>
                <c:pt idx="23">
                  <c:v>3.0833894386887599E-2</c:v>
                </c:pt>
                <c:pt idx="24">
                  <c:v>9.9089322611689602E-3</c:v>
                </c:pt>
                <c:pt idx="25">
                  <c:v>2.1384809166193001E-2</c:v>
                </c:pt>
                <c:pt idx="26">
                  <c:v>3.5160470753908199E-2</c:v>
                </c:pt>
                <c:pt idx="27">
                  <c:v>2.39844359457493E-2</c:v>
                </c:pt>
              </c:numCache>
            </c:numRef>
          </c:val>
          <c:smooth val="0"/>
          <c:extLst>
            <c:ext xmlns:c16="http://schemas.microsoft.com/office/drawing/2014/chart" uri="{C3380CC4-5D6E-409C-BE32-E72D297353CC}">
              <c16:uniqueId val="{00000001-5FB4-4648-9E09-2059908AF5E3}"/>
            </c:ext>
          </c:extLst>
        </c:ser>
        <c:ser>
          <c:idx val="5"/>
          <c:order val="1"/>
          <c:tx>
            <c:strRef>
              <c:f>'Grafico 2'!$D$3</c:f>
              <c:strCache>
                <c:ptCount val="1"/>
                <c:pt idx="0">
                  <c:v>Nacional</c:v>
                </c:pt>
              </c:strCache>
            </c:strRef>
          </c:tx>
          <c:spPr>
            <a:ln w="28575">
              <a:solidFill>
                <a:srgbClr val="002060"/>
              </a:solidFill>
            </a:ln>
          </c:spPr>
          <c:marker>
            <c:symbol val="none"/>
          </c:marker>
          <c:dLbls>
            <c:dLbl>
              <c:idx val="27"/>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B4-4648-9E09-2059908AF5E3}"/>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1"/>
              </c:ext>
            </c:extLst>
          </c:dLbls>
          <c:cat>
            <c:multiLvlStrRef>
              <c:f>'Grafico 2'!$A$4:$B$31</c:f>
              <c:multiLvlStrCache>
                <c:ptCount val="28"/>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lvl>
                <c:lvl>
                  <c:pt idx="0">
                    <c:v>2009</c:v>
                  </c:pt>
                  <c:pt idx="4">
                    <c:v>2010</c:v>
                  </c:pt>
                  <c:pt idx="8">
                    <c:v>2011</c:v>
                  </c:pt>
                  <c:pt idx="12">
                    <c:v>2012</c:v>
                  </c:pt>
                  <c:pt idx="16">
                    <c:v>2013</c:v>
                  </c:pt>
                  <c:pt idx="20">
                    <c:v>2014</c:v>
                  </c:pt>
                  <c:pt idx="24">
                    <c:v>2015</c:v>
                  </c:pt>
                </c:lvl>
              </c:multiLvlStrCache>
            </c:multiLvlStrRef>
          </c:cat>
          <c:val>
            <c:numRef>
              <c:f>'Grafico 2'!$D$4:$D$31</c:f>
              <c:numCache>
                <c:formatCode>0.0%</c:formatCode>
                <c:ptCount val="28"/>
                <c:pt idx="0">
                  <c:v>-3.2515767961740501E-2</c:v>
                </c:pt>
                <c:pt idx="1">
                  <c:v>-2.87219695746899E-2</c:v>
                </c:pt>
                <c:pt idx="2">
                  <c:v>-5.3068227134645003E-3</c:v>
                </c:pt>
                <c:pt idx="3">
                  <c:v>2.4008855223655701E-2</c:v>
                </c:pt>
                <c:pt idx="4">
                  <c:v>2.53291595727205E-2</c:v>
                </c:pt>
                <c:pt idx="5">
                  <c:v>6.5239772200584398E-2</c:v>
                </c:pt>
                <c:pt idx="6">
                  <c:v>7.3315843939781203E-2</c:v>
                </c:pt>
                <c:pt idx="7">
                  <c:v>6.5403938293457003E-2</c:v>
                </c:pt>
                <c:pt idx="8">
                  <c:v>9.2432379722595201E-2</c:v>
                </c:pt>
                <c:pt idx="9">
                  <c:v>5.3475853055715603E-2</c:v>
                </c:pt>
                <c:pt idx="10">
                  <c:v>3.33142802119255E-2</c:v>
                </c:pt>
                <c:pt idx="11">
                  <c:v>5.4533809423446697E-2</c:v>
                </c:pt>
                <c:pt idx="12">
                  <c:v>4.87420931458473E-2</c:v>
                </c:pt>
                <c:pt idx="13">
                  <c:v>6.0639992356300403E-2</c:v>
                </c:pt>
                <c:pt idx="14">
                  <c:v>6.2538594007492093E-2</c:v>
                </c:pt>
                <c:pt idx="15">
                  <c:v>5.0011157989502002E-2</c:v>
                </c:pt>
                <c:pt idx="16">
                  <c:v>5.1910441368818297E-2</c:v>
                </c:pt>
                <c:pt idx="17">
                  <c:v>3.50980199873447E-2</c:v>
                </c:pt>
                <c:pt idx="18">
                  <c:v>4.4825632125139202E-2</c:v>
                </c:pt>
                <c:pt idx="19">
                  <c:v>2.9803836718201599E-2</c:v>
                </c:pt>
                <c:pt idx="20">
                  <c:v>2.48757191002369E-2</c:v>
                </c:pt>
                <c:pt idx="21">
                  <c:v>2.33993623405695E-2</c:v>
                </c:pt>
                <c:pt idx="22">
                  <c:v>7.6227951794862704E-3</c:v>
                </c:pt>
                <c:pt idx="23">
                  <c:v>1.7010511830449101E-2</c:v>
                </c:pt>
                <c:pt idx="24">
                  <c:v>2.2412743419408802E-2</c:v>
                </c:pt>
                <c:pt idx="25">
                  <c:v>2.26722806692123E-2</c:v>
                </c:pt>
                <c:pt idx="26">
                  <c:v>2.44948212057352E-2</c:v>
                </c:pt>
                <c:pt idx="27">
                  <c:v>1.3844224624335801E-2</c:v>
                </c:pt>
              </c:numCache>
            </c:numRef>
          </c:val>
          <c:smooth val="0"/>
          <c:extLst>
            <c:ext xmlns:c16="http://schemas.microsoft.com/office/drawing/2014/chart" uri="{C3380CC4-5D6E-409C-BE32-E72D297353CC}">
              <c16:uniqueId val="{00000003-5FB4-4648-9E09-2059908AF5E3}"/>
            </c:ext>
          </c:extLst>
        </c:ser>
        <c:dLbls>
          <c:showLegendKey val="0"/>
          <c:showVal val="0"/>
          <c:showCatName val="0"/>
          <c:showSerName val="0"/>
          <c:showPercent val="0"/>
          <c:showBubbleSize val="0"/>
        </c:dLbls>
        <c:smooth val="0"/>
        <c:axId val="2140450624"/>
        <c:axId val="2136839888"/>
      </c:lineChart>
      <c:catAx>
        <c:axId val="2140450624"/>
        <c:scaling>
          <c:orientation val="minMax"/>
        </c:scaling>
        <c:delete val="0"/>
        <c:axPos val="b"/>
        <c:title>
          <c:tx>
            <c:rich>
              <a:bodyPr rot="0" vert="horz"/>
              <a:lstStyle/>
              <a:p>
                <a:pPr>
                  <a:defRPr b="0"/>
                </a:pPr>
                <a:r>
                  <a:rPr lang="es-CL" b="0"/>
                  <a:t>Trimestre</a:t>
                </a:r>
              </a:p>
            </c:rich>
          </c:tx>
          <c:layout>
            <c:manualLayout>
              <c:xMode val="edge"/>
              <c:yMode val="edge"/>
              <c:x val="0.49049467774861499"/>
              <c:y val="0.8453930564596340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vert="horz"/>
          <a:lstStyle/>
          <a:p>
            <a:pPr>
              <a:defRPr/>
            </a:pPr>
            <a:endParaRPr lang="es-CL"/>
          </a:p>
        </c:txPr>
        <c:crossAx val="2136839888"/>
        <c:crossesAt val="-1"/>
        <c:auto val="1"/>
        <c:lblAlgn val="ctr"/>
        <c:lblOffset val="100"/>
        <c:noMultiLvlLbl val="0"/>
      </c:catAx>
      <c:valAx>
        <c:axId val="2136839888"/>
        <c:scaling>
          <c:orientation val="minMax"/>
        </c:scaling>
        <c:delete val="0"/>
        <c:axPos val="l"/>
        <c:title>
          <c:tx>
            <c:rich>
              <a:bodyPr rot="-5400000" vert="horz"/>
              <a:lstStyle/>
              <a:p>
                <a:pPr>
                  <a:defRPr sz="1000" b="0"/>
                </a:pPr>
                <a:r>
                  <a:rPr lang="es-CL" sz="1000" b="0"/>
                  <a:t>Variación % a 4 trimestres</a:t>
                </a:r>
              </a:p>
            </c:rich>
          </c:tx>
          <c:overlay val="0"/>
          <c:spPr>
            <a:noFill/>
            <a:ln>
              <a:noFill/>
            </a:ln>
            <a:effectLst/>
          </c:spPr>
        </c:title>
        <c:numFmt formatCode="0%" sourceLinked="0"/>
        <c:majorTickMark val="out"/>
        <c:minorTickMark val="none"/>
        <c:tickLblPos val="nextTo"/>
        <c:spPr>
          <a:noFill/>
          <a:ln w="9525">
            <a:solidFill>
              <a:schemeClr val="tx1"/>
            </a:solidFill>
          </a:ln>
          <a:effectLst/>
        </c:spPr>
        <c:txPr>
          <a:bodyPr rot="-60000000" vert="horz"/>
          <a:lstStyle/>
          <a:p>
            <a:pPr>
              <a:defRPr/>
            </a:pPr>
            <a:endParaRPr lang="es-CL"/>
          </a:p>
        </c:txPr>
        <c:crossAx val="2140450624"/>
        <c:crosses val="autoZero"/>
        <c:crossBetween val="between"/>
      </c:valAx>
    </c:plotArea>
    <c:legend>
      <c:legendPos val="b"/>
      <c:overlay val="0"/>
      <c:spPr>
        <a:noFill/>
        <a:ln>
          <a:noFill/>
        </a:ln>
        <a:effectLst/>
      </c:spPr>
      <c:txPr>
        <a:bodyPr rot="0" vert="horz"/>
        <a:lstStyle/>
        <a:p>
          <a:pPr>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0.0</c:formatCode>
                <c:ptCount val="31"/>
                <c:pt idx="0">
                  <c:v>-7.5</c:v>
                </c:pt>
                <c:pt idx="1">
                  <c:v>-9</c:v>
                </c:pt>
                <c:pt idx="2">
                  <c:v>-5.9</c:v>
                </c:pt>
                <c:pt idx="3">
                  <c:v>1</c:v>
                </c:pt>
                <c:pt idx="4">
                  <c:v>0.1</c:v>
                </c:pt>
                <c:pt idx="5">
                  <c:v>5.0999999999999996</c:v>
                </c:pt>
                <c:pt idx="6">
                  <c:v>2.7</c:v>
                </c:pt>
                <c:pt idx="7">
                  <c:v>-0.4</c:v>
                </c:pt>
                <c:pt idx="8">
                  <c:v>8.6999999999999993</c:v>
                </c:pt>
                <c:pt idx="9">
                  <c:v>4.7</c:v>
                </c:pt>
                <c:pt idx="10">
                  <c:v>5.6</c:v>
                </c:pt>
                <c:pt idx="11">
                  <c:v>8.3000000000000007</c:v>
                </c:pt>
                <c:pt idx="12">
                  <c:v>6.3</c:v>
                </c:pt>
                <c:pt idx="13">
                  <c:v>6.9</c:v>
                </c:pt>
                <c:pt idx="14">
                  <c:v>7.5</c:v>
                </c:pt>
                <c:pt idx="15">
                  <c:v>8.1</c:v>
                </c:pt>
                <c:pt idx="16">
                  <c:v>5.3</c:v>
                </c:pt>
                <c:pt idx="17">
                  <c:v>4.9000000000000004</c:v>
                </c:pt>
                <c:pt idx="18">
                  <c:v>5</c:v>
                </c:pt>
                <c:pt idx="19">
                  <c:v>0.3</c:v>
                </c:pt>
                <c:pt idx="20">
                  <c:v>4</c:v>
                </c:pt>
                <c:pt idx="21">
                  <c:v>3.4</c:v>
                </c:pt>
                <c:pt idx="22">
                  <c:v>-0.1</c:v>
                </c:pt>
                <c:pt idx="23">
                  <c:v>3.1</c:v>
                </c:pt>
                <c:pt idx="24">
                  <c:v>1</c:v>
                </c:pt>
                <c:pt idx="25">
                  <c:v>2</c:v>
                </c:pt>
                <c:pt idx="26">
                  <c:v>3.6</c:v>
                </c:pt>
                <c:pt idx="27">
                  <c:v>2.4</c:v>
                </c:pt>
                <c:pt idx="28">
                  <c:v>1</c:v>
                </c:pt>
                <c:pt idx="29">
                  <c:v>0</c:v>
                </c:pt>
                <c:pt idx="30">
                  <c:v>-1.4</c:v>
                </c:pt>
              </c:numCache>
            </c:numRef>
          </c:val>
          <c:smooth val="0"/>
          <c:extLst>
            <c:ext xmlns:c16="http://schemas.microsoft.com/office/drawing/2014/chart" uri="{C3380CC4-5D6E-409C-BE32-E72D297353CC}">
              <c16:uniqueId val="{00000001-A6D7-4D6A-AB27-3F6D7AE28492}"/>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6D7-4D6A-AB27-3F6D7AE284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0.0</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A6D7-4D6A-AB27-3F6D7AE28492}"/>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0"/>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'Grafico 3'!$C$3</c:f>
              <c:strCache>
                <c:ptCount val="1"/>
                <c:pt idx="0">
                  <c:v>Construcción</c:v>
                </c:pt>
              </c:strCache>
            </c:strRef>
          </c:tx>
          <c:spPr>
            <a:ln w="28575" cap="rnd">
              <a:solidFill>
                <a:srgbClr val="C00000"/>
              </a:solidFill>
              <a:round/>
            </a:ln>
            <a:effectLst/>
          </c:spPr>
          <c:marker>
            <c:symbol val="none"/>
          </c:marker>
          <c:dLbls>
            <c:dLbl>
              <c:idx val="7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3'!$C$4:$C$74</c:f>
              <c:numCache>
                <c:formatCode>0.0%</c:formatCode>
                <c:ptCount val="71"/>
                <c:pt idx="0">
                  <c:v>0.143929287791252</c:v>
                </c:pt>
                <c:pt idx="1">
                  <c:v>0.12132129073143</c:v>
                </c:pt>
                <c:pt idx="2">
                  <c:v>0.131082713603973</c:v>
                </c:pt>
                <c:pt idx="3">
                  <c:v>0.117700070142746</c:v>
                </c:pt>
                <c:pt idx="4">
                  <c:v>0.12158329784870101</c:v>
                </c:pt>
                <c:pt idx="5">
                  <c:v>0.12505227327346799</c:v>
                </c:pt>
                <c:pt idx="6">
                  <c:v>0.127929612994194</c:v>
                </c:pt>
                <c:pt idx="7">
                  <c:v>0.11509220302105</c:v>
                </c:pt>
                <c:pt idx="8">
                  <c:v>0.10290168225765201</c:v>
                </c:pt>
                <c:pt idx="9">
                  <c:v>9.1571807861328097E-2</c:v>
                </c:pt>
                <c:pt idx="10">
                  <c:v>9.2014849185943604E-2</c:v>
                </c:pt>
                <c:pt idx="11">
                  <c:v>9.6798606216907501E-2</c:v>
                </c:pt>
                <c:pt idx="12">
                  <c:v>9.2215985059738104E-2</c:v>
                </c:pt>
                <c:pt idx="13">
                  <c:v>8.6810737848281805E-2</c:v>
                </c:pt>
                <c:pt idx="14">
                  <c:v>7.9642392694950104E-2</c:v>
                </c:pt>
                <c:pt idx="15">
                  <c:v>8.4295801818370805E-2</c:v>
                </c:pt>
                <c:pt idx="16">
                  <c:v>8.7839998304843903E-2</c:v>
                </c:pt>
                <c:pt idx="17">
                  <c:v>9.6120432019233704E-2</c:v>
                </c:pt>
                <c:pt idx="18">
                  <c:v>9.6809990704059601E-2</c:v>
                </c:pt>
                <c:pt idx="19">
                  <c:v>9.0201556682586698E-2</c:v>
                </c:pt>
                <c:pt idx="20">
                  <c:v>8.1397421658039107E-2</c:v>
                </c:pt>
                <c:pt idx="21">
                  <c:v>7.7393278479576097E-2</c:v>
                </c:pt>
                <c:pt idx="22">
                  <c:v>7.5139008462429005E-2</c:v>
                </c:pt>
                <c:pt idx="23">
                  <c:v>7.2225973010063199E-2</c:v>
                </c:pt>
                <c:pt idx="24">
                  <c:v>6.7697227001190199E-2</c:v>
                </c:pt>
                <c:pt idx="25">
                  <c:v>6.9041319191455799E-2</c:v>
                </c:pt>
                <c:pt idx="26">
                  <c:v>7.5404882431030301E-2</c:v>
                </c:pt>
                <c:pt idx="27">
                  <c:v>8.4475517272949205E-2</c:v>
                </c:pt>
                <c:pt idx="28">
                  <c:v>8.6635515093803406E-2</c:v>
                </c:pt>
                <c:pt idx="29">
                  <c:v>8.9496076107025105E-2</c:v>
                </c:pt>
                <c:pt idx="30">
                  <c:v>8.9192725718021407E-2</c:v>
                </c:pt>
                <c:pt idx="31">
                  <c:v>8.91376957297325E-2</c:v>
                </c:pt>
                <c:pt idx="32">
                  <c:v>7.4982605874538394E-2</c:v>
                </c:pt>
                <c:pt idx="33">
                  <c:v>6.8220317363739E-2</c:v>
                </c:pt>
                <c:pt idx="34">
                  <c:v>6.7703552544117002E-2</c:v>
                </c:pt>
                <c:pt idx="35">
                  <c:v>7.7000305056572002E-2</c:v>
                </c:pt>
                <c:pt idx="36">
                  <c:v>7.4116192758083399E-2</c:v>
                </c:pt>
                <c:pt idx="37">
                  <c:v>7.5937822461128193E-2</c:v>
                </c:pt>
                <c:pt idx="38">
                  <c:v>7.6614119112491594E-2</c:v>
                </c:pt>
                <c:pt idx="39">
                  <c:v>7.6271310448646601E-2</c:v>
                </c:pt>
                <c:pt idx="40">
                  <c:v>7.6322354376316098E-2</c:v>
                </c:pt>
                <c:pt idx="41">
                  <c:v>7.8555896878242507E-2</c:v>
                </c:pt>
                <c:pt idx="42">
                  <c:v>8.8499501347541795E-2</c:v>
                </c:pt>
                <c:pt idx="43">
                  <c:v>8.7756112217903096E-2</c:v>
                </c:pt>
                <c:pt idx="44">
                  <c:v>8.1720553338527693E-2</c:v>
                </c:pt>
                <c:pt idx="45">
                  <c:v>6.9646693766117096E-2</c:v>
                </c:pt>
                <c:pt idx="46">
                  <c:v>7.9726152122020694E-2</c:v>
                </c:pt>
                <c:pt idx="47">
                  <c:v>8.3367936313152299E-2</c:v>
                </c:pt>
                <c:pt idx="48">
                  <c:v>0.102978728711605</c:v>
                </c:pt>
                <c:pt idx="49">
                  <c:v>9.7468189895153004E-2</c:v>
                </c:pt>
                <c:pt idx="50">
                  <c:v>9.6358321607112898E-2</c:v>
                </c:pt>
                <c:pt idx="51">
                  <c:v>9.5198228955268804E-2</c:v>
                </c:pt>
                <c:pt idx="52">
                  <c:v>0.10364340245723699</c:v>
                </c:pt>
                <c:pt idx="53">
                  <c:v>0.103901244699955</c:v>
                </c:pt>
                <c:pt idx="54">
                  <c:v>9.4536900520324693E-2</c:v>
                </c:pt>
                <c:pt idx="55">
                  <c:v>8.8791117072105394E-2</c:v>
                </c:pt>
                <c:pt idx="56">
                  <c:v>8.4357313811778994E-2</c:v>
                </c:pt>
                <c:pt idx="57">
                  <c:v>8.8594287633895902E-2</c:v>
                </c:pt>
                <c:pt idx="58">
                  <c:v>8.2485087215900296E-2</c:v>
                </c:pt>
                <c:pt idx="59">
                  <c:v>8.8895447552204201E-2</c:v>
                </c:pt>
                <c:pt idx="60">
                  <c:v>7.7682033181190505E-2</c:v>
                </c:pt>
                <c:pt idx="61">
                  <c:v>7.6923698186874404E-2</c:v>
                </c:pt>
                <c:pt idx="62">
                  <c:v>8.1538416445255293E-2</c:v>
                </c:pt>
                <c:pt idx="63">
                  <c:v>8.5523016750812503E-2</c:v>
                </c:pt>
                <c:pt idx="64">
                  <c:v>9.1923534870147705E-2</c:v>
                </c:pt>
                <c:pt idx="65">
                  <c:v>8.5409745573997498E-2</c:v>
                </c:pt>
                <c:pt idx="66">
                  <c:v>8.7535277009010301E-2</c:v>
                </c:pt>
                <c:pt idx="67">
                  <c:v>8.4752753376960796E-2</c:v>
                </c:pt>
                <c:pt idx="68">
                  <c:v>8.2020156085491194E-2</c:v>
                </c:pt>
                <c:pt idx="69">
                  <c:v>7.7630922198295593E-2</c:v>
                </c:pt>
                <c:pt idx="70">
                  <c:v>7.3514789342880305E-2</c:v>
                </c:pt>
              </c:numCache>
            </c:numRef>
          </c:val>
          <c:smooth val="0"/>
          <c:extLst>
            <c:ext xmlns:c16="http://schemas.microsoft.com/office/drawing/2014/chart" uri="{C3380CC4-5D6E-409C-BE32-E72D297353CC}">
              <c16:uniqueId val="{00000001-CF54-4D15-B904-5B22214EA60A}"/>
            </c:ext>
          </c:extLst>
        </c:ser>
        <c:ser>
          <c:idx val="1"/>
          <c:order val="1"/>
          <c:tx>
            <c:strRef>
              <c:f>'Grafico 3'!$D$3</c:f>
              <c:strCache>
                <c:ptCount val="1"/>
                <c:pt idx="0">
                  <c:v>Nacional</c:v>
                </c:pt>
              </c:strCache>
            </c:strRef>
          </c:tx>
          <c:spPr>
            <a:ln w="28575" cap="rnd">
              <a:solidFill>
                <a:srgbClr val="002060"/>
              </a:solidFill>
              <a:round/>
            </a:ln>
            <a:effectLst/>
          </c:spPr>
          <c:marker>
            <c:symbol val="none"/>
          </c:marker>
          <c:dLbls>
            <c:dLbl>
              <c:idx val="7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54-4D15-B904-5B22214EA60A}"/>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'Grafico 3'!$A$4:$B$74</c:f>
              <c:multiLvlStrCache>
                <c:ptCount val="71"/>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lvl>
                <c:lvl>
                  <c:pt idx="0">
                    <c:v>2010</c:v>
                  </c:pt>
                  <c:pt idx="11">
                    <c:v>2011</c:v>
                  </c:pt>
                  <c:pt idx="23">
                    <c:v>2012</c:v>
                  </c:pt>
                  <c:pt idx="35">
                    <c:v>2013</c:v>
                  </c:pt>
                  <c:pt idx="47">
                    <c:v>2014</c:v>
                  </c:pt>
                  <c:pt idx="59">
                    <c:v>2015</c:v>
                  </c:pt>
                </c:lvl>
              </c:multiLvlStrCache>
            </c:multiLvlStrRef>
          </c:cat>
          <c:val>
            <c:numRef>
              <c:f>'Grafico 3'!$D$4:$D$74</c:f>
              <c:numCache>
                <c:formatCode>0.0%</c:formatCode>
                <c:ptCount val="71"/>
                <c:pt idx="0">
                  <c:v>7.9137906432151794E-2</c:v>
                </c:pt>
                <c:pt idx="1">
                  <c:v>7.6364286243915599E-2</c:v>
                </c:pt>
                <c:pt idx="2">
                  <c:v>7.9244442284107194E-2</c:v>
                </c:pt>
                <c:pt idx="3">
                  <c:v>7.5944207608699799E-2</c:v>
                </c:pt>
                <c:pt idx="4">
                  <c:v>7.5251467525959001E-2</c:v>
                </c:pt>
                <c:pt idx="5">
                  <c:v>7.4543312191963196E-2</c:v>
                </c:pt>
                <c:pt idx="6">
                  <c:v>7.2068080306053203E-2</c:v>
                </c:pt>
                <c:pt idx="7">
                  <c:v>6.7925438284873907E-2</c:v>
                </c:pt>
                <c:pt idx="8">
                  <c:v>6.2222268432378797E-2</c:v>
                </c:pt>
                <c:pt idx="9">
                  <c:v>6.1032302677631399E-2</c:v>
                </c:pt>
                <c:pt idx="10">
                  <c:v>6.1545081436634098E-2</c:v>
                </c:pt>
                <c:pt idx="11">
                  <c:v>6.1621982604265199E-2</c:v>
                </c:pt>
                <c:pt idx="12">
                  <c:v>6.3849247992038699E-2</c:v>
                </c:pt>
                <c:pt idx="13">
                  <c:v>6.3048146665096297E-2</c:v>
                </c:pt>
                <c:pt idx="14">
                  <c:v>6.4705401659011896E-2</c:v>
                </c:pt>
                <c:pt idx="15">
                  <c:v>6.4469397068023696E-2</c:v>
                </c:pt>
                <c:pt idx="16">
                  <c:v>6.6632054746150998E-2</c:v>
                </c:pt>
                <c:pt idx="17">
                  <c:v>6.6339105367660495E-2</c:v>
                </c:pt>
                <c:pt idx="18">
                  <c:v>6.6674791276454898E-2</c:v>
                </c:pt>
                <c:pt idx="19">
                  <c:v>6.5587058663368197E-2</c:v>
                </c:pt>
                <c:pt idx="20">
                  <c:v>6.2536783516406999E-2</c:v>
                </c:pt>
                <c:pt idx="21">
                  <c:v>5.5487886071205098E-2</c:v>
                </c:pt>
                <c:pt idx="22">
                  <c:v>5.4348837584257098E-2</c:v>
                </c:pt>
                <c:pt idx="23">
                  <c:v>5.19934594631195E-2</c:v>
                </c:pt>
                <c:pt idx="24">
                  <c:v>5.6957643479108797E-2</c:v>
                </c:pt>
                <c:pt idx="25">
                  <c:v>5.7698708027601298E-2</c:v>
                </c:pt>
                <c:pt idx="26">
                  <c:v>6.09841533005238E-2</c:v>
                </c:pt>
                <c:pt idx="27">
                  <c:v>5.9883274137973799E-2</c:v>
                </c:pt>
                <c:pt idx="28">
                  <c:v>6.0004416853189503E-2</c:v>
                </c:pt>
                <c:pt idx="29">
                  <c:v>5.9333980083465597E-2</c:v>
                </c:pt>
                <c:pt idx="30">
                  <c:v>5.9623897075653097E-2</c:v>
                </c:pt>
                <c:pt idx="31">
                  <c:v>6.0048118233680697E-2</c:v>
                </c:pt>
                <c:pt idx="32">
                  <c:v>5.5772602558136E-2</c:v>
                </c:pt>
                <c:pt idx="33">
                  <c:v>5.3030487149953898E-2</c:v>
                </c:pt>
                <c:pt idx="34">
                  <c:v>5.0109185278415701E-2</c:v>
                </c:pt>
                <c:pt idx="35">
                  <c:v>5.2534565329551697E-2</c:v>
                </c:pt>
                <c:pt idx="36">
                  <c:v>5.3984206169843701E-2</c:v>
                </c:pt>
                <c:pt idx="37">
                  <c:v>5.7845380157232298E-2</c:v>
                </c:pt>
                <c:pt idx="38">
                  <c:v>5.7559680193662602E-2</c:v>
                </c:pt>
                <c:pt idx="39">
                  <c:v>5.5686231702566202E-2</c:v>
                </c:pt>
                <c:pt idx="40">
                  <c:v>5.22908344864845E-2</c:v>
                </c:pt>
                <c:pt idx="41">
                  <c:v>5.2696846425533302E-2</c:v>
                </c:pt>
                <c:pt idx="42">
                  <c:v>5.2772972732782399E-2</c:v>
                </c:pt>
                <c:pt idx="43">
                  <c:v>5.32710626721382E-2</c:v>
                </c:pt>
                <c:pt idx="44">
                  <c:v>5.1867976784706102E-2</c:v>
                </c:pt>
                <c:pt idx="45">
                  <c:v>4.9595594406127902E-2</c:v>
                </c:pt>
                <c:pt idx="46">
                  <c:v>5.1448494195938103E-2</c:v>
                </c:pt>
                <c:pt idx="47">
                  <c:v>5.1681820303201703E-2</c:v>
                </c:pt>
                <c:pt idx="48">
                  <c:v>5.5758066475391402E-2</c:v>
                </c:pt>
                <c:pt idx="49">
                  <c:v>5.5258780717849697E-2</c:v>
                </c:pt>
                <c:pt idx="50">
                  <c:v>5.7149905711412402E-2</c:v>
                </c:pt>
                <c:pt idx="51">
                  <c:v>5.9496011584997198E-2</c:v>
                </c:pt>
                <c:pt idx="52">
                  <c:v>6.0018561780452701E-2</c:v>
                </c:pt>
                <c:pt idx="53">
                  <c:v>6.2067948281764998E-2</c:v>
                </c:pt>
                <c:pt idx="54">
                  <c:v>6.1621520668268197E-2</c:v>
                </c:pt>
                <c:pt idx="55">
                  <c:v>5.8844782412052099E-2</c:v>
                </c:pt>
                <c:pt idx="56">
                  <c:v>5.5631570518016801E-2</c:v>
                </c:pt>
                <c:pt idx="57">
                  <c:v>5.3714849054813399E-2</c:v>
                </c:pt>
                <c:pt idx="58">
                  <c:v>5.4361779242754003E-2</c:v>
                </c:pt>
                <c:pt idx="59">
                  <c:v>5.3826641291379901E-2</c:v>
                </c:pt>
                <c:pt idx="60">
                  <c:v>5.5093660950660699E-2</c:v>
                </c:pt>
                <c:pt idx="61">
                  <c:v>5.5468920618295697E-2</c:v>
                </c:pt>
                <c:pt idx="62">
                  <c:v>5.9354443103075E-2</c:v>
                </c:pt>
                <c:pt idx="63">
                  <c:v>5.9078399091959E-2</c:v>
                </c:pt>
                <c:pt idx="64">
                  <c:v>6.0218267142772702E-2</c:v>
                </c:pt>
                <c:pt idx="65">
                  <c:v>5.9783846139907802E-2</c:v>
                </c:pt>
                <c:pt idx="66">
                  <c:v>5.9473518282175099E-2</c:v>
                </c:pt>
                <c:pt idx="67">
                  <c:v>5.8508366346359197E-2</c:v>
                </c:pt>
                <c:pt idx="68">
                  <c:v>5.5690534412860898E-2</c:v>
                </c:pt>
                <c:pt idx="69">
                  <c:v>5.1941517740487997E-2</c:v>
                </c:pt>
                <c:pt idx="70">
                  <c:v>5.1175661385059301E-2</c:v>
                </c:pt>
              </c:numCache>
            </c:numRef>
          </c:val>
          <c:smooth val="0"/>
          <c:extLst>
            <c:ext xmlns:c16="http://schemas.microsoft.com/office/drawing/2014/chart" uri="{C3380CC4-5D6E-409C-BE32-E72D297353CC}">
              <c16:uniqueId val="{00000003-CF54-4D15-B904-5B22214EA60A}"/>
            </c:ext>
          </c:extLst>
        </c:ser>
        <c:dLbls>
          <c:showLegendKey val="0"/>
          <c:showVal val="0"/>
          <c:showCatName val="0"/>
          <c:showSerName val="0"/>
          <c:showPercent val="0"/>
          <c:showBubbleSize val="0"/>
        </c:dLbls>
        <c:smooth val="0"/>
        <c:axId val="2147197056"/>
        <c:axId val="2141551936"/>
      </c:lineChart>
      <c:catAx>
        <c:axId val="21471970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51936"/>
        <c:crosses val="autoZero"/>
        <c:auto val="1"/>
        <c:lblAlgn val="ctr"/>
        <c:lblOffset val="100"/>
        <c:noMultiLvlLbl val="0"/>
      </c:catAx>
      <c:valAx>
        <c:axId val="214155193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0.0</c:formatCode>
                <c:ptCount val="82"/>
                <c:pt idx="0">
                  <c:v>14.4</c:v>
                </c:pt>
                <c:pt idx="1">
                  <c:v>12.1</c:v>
                </c:pt>
                <c:pt idx="2">
                  <c:v>13.1</c:v>
                </c:pt>
                <c:pt idx="3">
                  <c:v>11.8</c:v>
                </c:pt>
                <c:pt idx="4">
                  <c:v>12.2</c:v>
                </c:pt>
                <c:pt idx="5">
                  <c:v>12.5</c:v>
                </c:pt>
                <c:pt idx="6">
                  <c:v>12.8</c:v>
                </c:pt>
                <c:pt idx="7">
                  <c:v>11.5</c:v>
                </c:pt>
                <c:pt idx="8">
                  <c:v>10.3</c:v>
                </c:pt>
                <c:pt idx="9">
                  <c:v>9.1999999999999993</c:v>
                </c:pt>
                <c:pt idx="10">
                  <c:v>9.1999999999999993</c:v>
                </c:pt>
                <c:pt idx="11">
                  <c:v>9.6999999999999993</c:v>
                </c:pt>
                <c:pt idx="12">
                  <c:v>9.1999999999999993</c:v>
                </c:pt>
                <c:pt idx="13">
                  <c:v>8.6999999999999993</c:v>
                </c:pt>
                <c:pt idx="14">
                  <c:v>8</c:v>
                </c:pt>
                <c:pt idx="15">
                  <c:v>8.4</c:v>
                </c:pt>
                <c:pt idx="16">
                  <c:v>8.8000000000000007</c:v>
                </c:pt>
                <c:pt idx="17">
                  <c:v>9.6</c:v>
                </c:pt>
                <c:pt idx="18">
                  <c:v>9.6999999999999993</c:v>
                </c:pt>
                <c:pt idx="19">
                  <c:v>9</c:v>
                </c:pt>
                <c:pt idx="20">
                  <c:v>8.1</c:v>
                </c:pt>
                <c:pt idx="21">
                  <c:v>7.7</c:v>
                </c:pt>
                <c:pt idx="22">
                  <c:v>7.5</c:v>
                </c:pt>
                <c:pt idx="23">
                  <c:v>7.2</c:v>
                </c:pt>
                <c:pt idx="24">
                  <c:v>6.8</c:v>
                </c:pt>
                <c:pt idx="25">
                  <c:v>6.9</c:v>
                </c:pt>
                <c:pt idx="26">
                  <c:v>7.5</c:v>
                </c:pt>
                <c:pt idx="27">
                  <c:v>8.4</c:v>
                </c:pt>
                <c:pt idx="28">
                  <c:v>8.6999999999999993</c:v>
                </c:pt>
                <c:pt idx="29">
                  <c:v>8.9</c:v>
                </c:pt>
                <c:pt idx="30">
                  <c:v>8.9</c:v>
                </c:pt>
                <c:pt idx="31">
                  <c:v>8.9</c:v>
                </c:pt>
                <c:pt idx="32">
                  <c:v>7.5</c:v>
                </c:pt>
                <c:pt idx="33">
                  <c:v>6.8</c:v>
                </c:pt>
                <c:pt idx="34">
                  <c:v>6.8</c:v>
                </c:pt>
                <c:pt idx="35">
                  <c:v>7.7</c:v>
                </c:pt>
                <c:pt idx="36">
                  <c:v>7.4</c:v>
                </c:pt>
                <c:pt idx="37">
                  <c:v>7.6</c:v>
                </c:pt>
                <c:pt idx="38">
                  <c:v>7.7</c:v>
                </c:pt>
                <c:pt idx="39">
                  <c:v>7.6</c:v>
                </c:pt>
                <c:pt idx="40">
                  <c:v>7.6</c:v>
                </c:pt>
                <c:pt idx="41">
                  <c:v>7.9</c:v>
                </c:pt>
                <c:pt idx="42">
                  <c:v>8.8000000000000007</c:v>
                </c:pt>
                <c:pt idx="43">
                  <c:v>8.8000000000000007</c:v>
                </c:pt>
                <c:pt idx="44">
                  <c:v>8.1999999999999993</c:v>
                </c:pt>
                <c:pt idx="45">
                  <c:v>7</c:v>
                </c:pt>
                <c:pt idx="46">
                  <c:v>8</c:v>
                </c:pt>
                <c:pt idx="47">
                  <c:v>8.3000000000000007</c:v>
                </c:pt>
                <c:pt idx="48">
                  <c:v>10.3</c:v>
                </c:pt>
                <c:pt idx="49">
                  <c:v>9.6999999999999993</c:v>
                </c:pt>
                <c:pt idx="50">
                  <c:v>9.6</c:v>
                </c:pt>
                <c:pt idx="51">
                  <c:v>9.5</c:v>
                </c:pt>
                <c:pt idx="52">
                  <c:v>10.4</c:v>
                </c:pt>
                <c:pt idx="53">
                  <c:v>10.4</c:v>
                </c:pt>
                <c:pt idx="54">
                  <c:v>9.5</c:v>
                </c:pt>
                <c:pt idx="55">
                  <c:v>8.9</c:v>
                </c:pt>
                <c:pt idx="56">
                  <c:v>8.4</c:v>
                </c:pt>
                <c:pt idx="57">
                  <c:v>8.9</c:v>
                </c:pt>
                <c:pt idx="58">
                  <c:v>8.1999999999999993</c:v>
                </c:pt>
                <c:pt idx="59">
                  <c:v>8.9</c:v>
                </c:pt>
                <c:pt idx="60">
                  <c:v>7.8</c:v>
                </c:pt>
                <c:pt idx="61">
                  <c:v>7.7</c:v>
                </c:pt>
                <c:pt idx="62">
                  <c:v>8.1999999999999993</c:v>
                </c:pt>
                <c:pt idx="63">
                  <c:v>8.6</c:v>
                </c:pt>
                <c:pt idx="64">
                  <c:v>9.1999999999999993</c:v>
                </c:pt>
                <c:pt idx="65">
                  <c:v>8.5</c:v>
                </c:pt>
                <c:pt idx="66">
                  <c:v>8.8000000000000007</c:v>
                </c:pt>
                <c:pt idx="67">
                  <c:v>8.5</c:v>
                </c:pt>
                <c:pt idx="68">
                  <c:v>8.1999999999999993</c:v>
                </c:pt>
                <c:pt idx="69">
                  <c:v>7.8</c:v>
                </c:pt>
                <c:pt idx="70">
                  <c:v>7.4</c:v>
                </c:pt>
                <c:pt idx="71">
                  <c:v>7.6</c:v>
                </c:pt>
                <c:pt idx="72">
                  <c:v>9.1</c:v>
                </c:pt>
                <c:pt idx="73">
                  <c:v>8.6999999999999993</c:v>
                </c:pt>
                <c:pt idx="74">
                  <c:v>8.8000000000000007</c:v>
                </c:pt>
                <c:pt idx="75">
                  <c:v>8.4</c:v>
                </c:pt>
                <c:pt idx="76">
                  <c:v>9.4</c:v>
                </c:pt>
                <c:pt idx="77">
                  <c:v>9.6</c:v>
                </c:pt>
                <c:pt idx="78">
                  <c:v>9.3000000000000007</c:v>
                </c:pt>
                <c:pt idx="79">
                  <c:v>9.3000000000000007</c:v>
                </c:pt>
                <c:pt idx="80">
                  <c:v>9.9</c:v>
                </c:pt>
                <c:pt idx="81">
                  <c:v>9.5</c:v>
                </c:pt>
              </c:numCache>
            </c:numRef>
          </c:val>
          <c:smooth val="0"/>
          <c:extLst>
            <c:ext xmlns:c16="http://schemas.microsoft.com/office/drawing/2014/chart" uri="{C3380CC4-5D6E-409C-BE32-E72D297353CC}">
              <c16:uniqueId val="{00000001-3DD0-4307-B6BD-988ABEC02732}"/>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D0-4307-B6BD-988ABEC027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0.0</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3DD0-4307-B6BD-988ABEC02732}"/>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'Grafico 4'!$B$3</c:f>
              <c:strCache>
                <c:ptCount val="1"/>
                <c:pt idx="0">
                  <c:v>% PIB</c:v>
                </c:pt>
              </c:strCache>
            </c:strRef>
          </c:tx>
          <c:spPr>
            <a:solidFill>
              <a:srgbClr val="002060"/>
            </a:solidFill>
            <a:ln>
              <a:solidFill>
                <a:schemeClr val="accent1">
                  <a:lumMod val="50000"/>
                </a:schemeClr>
              </a:solidFill>
            </a:ln>
            <a:effectLst/>
          </c:spPr>
          <c:invertIfNegative val="0"/>
          <c:dLbls>
            <c:dLbl>
              <c:idx val="1"/>
              <c:layout>
                <c:manualLayout>
                  <c:x val="-1.046572475143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B0-4F94-99FA-72A7DC1445A6}"/>
                </c:ext>
              </c:extLst>
            </c:dLbl>
            <c:dLbl>
              <c:idx val="2"/>
              <c:layout>
                <c:manualLayout>
                  <c:x val="-1.25588697017268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B0-4F94-99FA-72A7DC1445A6}"/>
                </c:ext>
              </c:extLst>
            </c:dLbl>
            <c:dLbl>
              <c:idx val="3"/>
              <c:layout>
                <c:manualLayout>
                  <c:x val="-1.88383045525903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B0-4F94-99FA-72A7DC1445A6}"/>
                </c:ext>
              </c:extLst>
            </c:dLbl>
            <c:dLbl>
              <c:idx val="4"/>
              <c:layout>
                <c:manualLayout>
                  <c:x val="-1.0465724751439099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B0-4F94-99FA-72A7DC1445A6}"/>
                </c:ext>
              </c:extLst>
            </c:dLbl>
            <c:dLbl>
              <c:idx val="5"/>
              <c:layout>
                <c:manualLayout>
                  <c:x val="-2.7210884353741499E-2"/>
                  <c:y val="3.49726896339020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B0-4F94-99FA-72A7DC1445A6}"/>
                </c:ext>
              </c:extLst>
            </c:dLbl>
            <c:dLbl>
              <c:idx val="6"/>
              <c:layout>
                <c:manualLayout>
                  <c:x val="-8.3725798011512302E-3"/>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9B0-4F94-99FA-72A7DC1445A6}"/>
                </c:ext>
              </c:extLst>
            </c:dLbl>
            <c:dLbl>
              <c:idx val="7"/>
              <c:layout>
                <c:manualLayout>
                  <c:x val="-1.25588697017268E-2"/>
                  <c:y val="2.62295172254265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9B0-4F94-99FA-72A7DC1445A6}"/>
                </c:ext>
              </c:extLst>
            </c:dLbl>
            <c:dLbl>
              <c:idx val="8"/>
              <c:layout>
                <c:manualLayout>
                  <c:x val="-1.88383045525903E-2"/>
                  <c:y val="3.060110342966430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9B0-4F94-99FA-72A7DC1445A6}"/>
                </c:ext>
              </c:extLst>
            </c:dLbl>
            <c:dLbl>
              <c:idx val="9"/>
              <c:layout>
                <c:manualLayout>
                  <c:x val="1.8838304552590199E-2"/>
                  <c:y val="1.3114758612713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9B0-4F94-99FA-72A7DC1445A6}"/>
                </c:ext>
              </c:extLst>
            </c:dLbl>
            <c:dLbl>
              <c:idx val="10"/>
              <c:layout>
                <c:manualLayout>
                  <c:x val="-1.04657247514392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9B0-4F94-99FA-72A7DC1445A6}"/>
                </c:ext>
              </c:extLst>
            </c:dLbl>
            <c:dLbl>
              <c:idx val="11"/>
              <c:layout>
                <c:manualLayout>
                  <c:x val="2.30245944531659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9B0-4F94-99FA-72A7DC1445A6}"/>
                </c:ext>
              </c:extLst>
            </c:dLbl>
            <c:dLbl>
              <c:idx val="12"/>
              <c:layout>
                <c:manualLayout>
                  <c:x val="-1.88383045525903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9B0-4F94-99FA-72A7DC1445A6}"/>
                </c:ext>
              </c:extLst>
            </c:dLbl>
            <c:dLbl>
              <c:idx val="13"/>
              <c:layout>
                <c:manualLayout>
                  <c:x val="-1.25588697017268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4'!$B$4:$B$17</c:f>
              <c:numCache>
                <c:formatCode>0.0%</c:formatCode>
                <c:ptCount val="14"/>
                <c:pt idx="0">
                  <c:v>2.5888450443744701E-2</c:v>
                </c:pt>
                <c:pt idx="1">
                  <c:v>4.2008669115602996E-3</c:v>
                </c:pt>
                <c:pt idx="2">
                  <c:v>0.12952257692813901</c:v>
                </c:pt>
                <c:pt idx="3">
                  <c:v>0.108935199677944</c:v>
                </c:pt>
                <c:pt idx="4">
                  <c:v>3.8329739123582798E-2</c:v>
                </c:pt>
                <c:pt idx="5">
                  <c:v>7.6368175446987097E-2</c:v>
                </c:pt>
                <c:pt idx="6">
                  <c:v>0.10290371626615499</c:v>
                </c:pt>
                <c:pt idx="7">
                  <c:v>1.5169265680015099E-2</c:v>
                </c:pt>
                <c:pt idx="8">
                  <c:v>8.1893652677535997E-2</c:v>
                </c:pt>
                <c:pt idx="9">
                  <c:v>7.0211753249168396E-2</c:v>
                </c:pt>
                <c:pt idx="10">
                  <c:v>0.133728072047234</c:v>
                </c:pt>
                <c:pt idx="11">
                  <c:v>4.9110177904367502E-2</c:v>
                </c:pt>
                <c:pt idx="12">
                  <c:v>0.119086131453514</c:v>
                </c:pt>
                <c:pt idx="13">
                  <c:v>4.4652238488197299E-2</c:v>
                </c:pt>
              </c:numCache>
            </c:numRef>
          </c:val>
          <c:extLst>
            <c:ext xmlns:c16="http://schemas.microsoft.com/office/drawing/2014/chart" uri="{C3380CC4-5D6E-409C-BE32-E72D297353CC}">
              <c16:uniqueId val="{0000000D-49B0-4F94-99FA-72A7DC1445A6}"/>
            </c:ext>
          </c:extLst>
        </c:ser>
        <c:ser>
          <c:idx val="1"/>
          <c:order val="1"/>
          <c:tx>
            <c:strRef>
              <c:f>'Grafico 4'!$C$3</c:f>
              <c:strCache>
                <c:ptCount val="1"/>
                <c:pt idx="0">
                  <c:v>% Ocupados</c:v>
                </c:pt>
              </c:strCache>
            </c:strRef>
          </c:tx>
          <c:spPr>
            <a:solidFill>
              <a:srgbClr val="C00000"/>
            </a:solidFill>
            <a:ln>
              <a:noFill/>
            </a:ln>
            <a:effectLst/>
          </c:spPr>
          <c:invertIfNegative val="0"/>
          <c:dLbls>
            <c:dLbl>
              <c:idx val="1"/>
              <c:layout>
                <c:manualLayout>
                  <c:x val="1.88383045525903E-2"/>
                  <c:y val="4.371586204237750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9B0-4F94-99FA-72A7DC1445A6}"/>
                </c:ext>
              </c:extLst>
            </c:dLbl>
            <c:dLbl>
              <c:idx val="2"/>
              <c:layout>
                <c:manualLayout>
                  <c:x val="1.6745159602302499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9B0-4F94-99FA-72A7DC1445A6}"/>
                </c:ext>
              </c:extLst>
            </c:dLbl>
            <c:dLbl>
              <c:idx val="3"/>
              <c:layout>
                <c:manualLayout>
                  <c:x val="1.88383045525903E-2"/>
                  <c:y val="1.31147586127132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9B0-4F94-99FA-72A7DC1445A6}"/>
                </c:ext>
              </c:extLst>
            </c:dLbl>
            <c:dLbl>
              <c:idx val="4"/>
              <c:layout>
                <c:manualLayout>
                  <c:x val="1.4652014652014701E-2"/>
                  <c:y val="8.74317240847546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9B0-4F94-99FA-72A7DC1445A6}"/>
                </c:ext>
              </c:extLst>
            </c:dLbl>
            <c:dLbl>
              <c:idx val="5"/>
              <c:layout>
                <c:manualLayout>
                  <c:x val="2.09314495028772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9B0-4F94-99FA-72A7DC1445A6}"/>
                </c:ext>
              </c:extLst>
            </c:dLbl>
            <c:dLbl>
              <c:idx val="6"/>
              <c:layout>
                <c:manualLayout>
                  <c:x val="2.0931449502878102E-3"/>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49B0-4F94-99FA-72A7DC1445A6}"/>
                </c:ext>
              </c:extLst>
            </c:dLbl>
            <c:dLbl>
              <c:idx val="7"/>
              <c:layout>
                <c:manualLayout>
                  <c:x val="-4.1862899005756099E-3"/>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9B0-4F94-99FA-72A7DC1445A6}"/>
                </c:ext>
              </c:extLst>
            </c:dLbl>
            <c:dLbl>
              <c:idx val="8"/>
              <c:layout>
                <c:manualLayout>
                  <c:x val="1.25588697017268E-2"/>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9B0-4F94-99FA-72A7DC1445A6}"/>
                </c:ext>
              </c:extLst>
            </c:dLbl>
            <c:dLbl>
              <c:idx val="9"/>
              <c:layout>
                <c:manualLayout>
                  <c:x val="1.88383045525903E-2"/>
                  <c:y val="-4.007241061893910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9B0-4F94-99FA-72A7DC1445A6}"/>
                </c:ext>
              </c:extLst>
            </c:dLbl>
            <c:dLbl>
              <c:idx val="10"/>
              <c:layout>
                <c:manualLayout>
                  <c:x val="1.4652014652014701E-2"/>
                  <c:y val="1.74863448169510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9B0-4F94-99FA-72A7DC1445A6}"/>
                </c:ext>
              </c:extLst>
            </c:dLbl>
            <c:dLbl>
              <c:idx val="11"/>
              <c:layout>
                <c:manualLayout>
                  <c:x val="1.88383045525903E-2"/>
                  <c:y val="8.743172408475500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49B0-4F94-99FA-72A7DC1445A6}"/>
                </c:ext>
              </c:extLst>
            </c:dLbl>
            <c:dLbl>
              <c:idx val="12"/>
              <c:layout>
                <c:manualLayout>
                  <c:x val="0"/>
                  <c:y val="2.185793102118880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9B0-4F94-99FA-72A7DC1445A6}"/>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4'!$A$4:$A$17</c:f>
              <c:strCache>
                <c:ptCount val="14"/>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Servicios Financieros</c:v>
                </c:pt>
                <c:pt idx="10">
                  <c:v>Servicios Empresariales</c:v>
                </c:pt>
                <c:pt idx="11">
                  <c:v>Servicios de Vivienda</c:v>
                </c:pt>
                <c:pt idx="12">
                  <c:v>Servicios Personales</c:v>
                </c:pt>
                <c:pt idx="13">
                  <c:v>Administracion Pública</c:v>
                </c:pt>
              </c:strCache>
            </c:strRef>
          </c:cat>
          <c:val>
            <c:numRef>
              <c:f>'Grafico 4'!$C$4:$C$17</c:f>
              <c:numCache>
                <c:formatCode>0.0%</c:formatCode>
                <c:ptCount val="14"/>
                <c:pt idx="0">
                  <c:v>8.63022580742836E-2</c:v>
                </c:pt>
                <c:pt idx="1">
                  <c:v>7.4725989252328899E-3</c:v>
                </c:pt>
                <c:pt idx="2">
                  <c:v>2.8098449110984799E-2</c:v>
                </c:pt>
                <c:pt idx="3">
                  <c:v>0.111437313258648</c:v>
                </c:pt>
                <c:pt idx="4">
                  <c:v>7.50148296356201E-3</c:v>
                </c:pt>
                <c:pt idx="5">
                  <c:v>8.5806347429752405E-2</c:v>
                </c:pt>
                <c:pt idx="6">
                  <c:v>0.19818006455898299</c:v>
                </c:pt>
                <c:pt idx="7">
                  <c:v>3.8471776992082603E-2</c:v>
                </c:pt>
                <c:pt idx="8">
                  <c:v>7.4454054236412104E-2</c:v>
                </c:pt>
                <c:pt idx="9">
                  <c:v>2.0941074937581999E-2</c:v>
                </c:pt>
                <c:pt idx="10">
                  <c:v>5.6610494852066102E-2</c:v>
                </c:pt>
                <c:pt idx="11">
                  <c:v>6.7376345396041896E-3</c:v>
                </c:pt>
                <c:pt idx="12">
                  <c:v>0.22003847360611001</c:v>
                </c:pt>
                <c:pt idx="13">
                  <c:v>5.7947993278503397E-2</c:v>
                </c:pt>
              </c:numCache>
            </c:numRef>
          </c:val>
          <c:extLst>
            <c:ext xmlns:c16="http://schemas.microsoft.com/office/drawing/2014/chart" uri="{C3380CC4-5D6E-409C-BE32-E72D297353CC}">
              <c16:uniqueId val="{0000001A-49B0-4F94-99FA-72A7DC1445A6}"/>
            </c:ext>
          </c:extLst>
        </c:ser>
        <c:dLbls>
          <c:dLblPos val="outEnd"/>
          <c:showLegendKey val="0"/>
          <c:showVal val="1"/>
          <c:showCatName val="0"/>
          <c:showSerName val="0"/>
          <c:showPercent val="0"/>
          <c:showBubbleSize val="0"/>
        </c:dLbls>
        <c:gapWidth val="150"/>
        <c:axId val="2136727840"/>
        <c:axId val="2143969680"/>
      </c:barChart>
      <c:catAx>
        <c:axId val="2136727840"/>
        <c:scaling>
          <c:orientation val="minMax"/>
        </c:scaling>
        <c:delete val="0"/>
        <c:axPos val="b"/>
        <c:numFmt formatCode="General" sourceLinked="1"/>
        <c:majorTickMark val="none"/>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3969680"/>
        <c:crosses val="autoZero"/>
        <c:auto val="1"/>
        <c:lblAlgn val="ctr"/>
        <c:lblOffset val="100"/>
        <c:noMultiLvlLbl val="0"/>
      </c:catAx>
      <c:valAx>
        <c:axId val="2143969680"/>
        <c:scaling>
          <c:orientation val="minMax"/>
        </c:scaling>
        <c:delete val="0"/>
        <c:axPos val="l"/>
        <c:numFmt formatCode="0%" sourceLinked="0"/>
        <c:majorTickMark val="out"/>
        <c:minorTickMark val="none"/>
        <c:tickLblPos val="nextTo"/>
        <c:spPr>
          <a:noFill/>
          <a:ln w="6350" cap="flat" cmpd="sng" algn="ctr">
            <a:solidFill>
              <a:schemeClr val="dk1"/>
            </a:solidFill>
            <a:prstDash val="solid"/>
            <a:miter lim="800000"/>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367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E-4F94-A7A6-451A5A65BEE4}"/>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E-4F94-A7A6-451A5A65BEE4}"/>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DEE-4F94-A7A6-451A5A65BEE4}"/>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E-4F94-A7A6-451A5A65BEE4}"/>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E-4F94-A7A6-451A5A65BEE4}"/>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DEE-4F94-A7A6-451A5A65BEE4}"/>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E-4F94-A7A6-451A5A65BEE4}"/>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E-4F94-A7A6-451A5A65BEE4}"/>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0.0</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9DEE-4F94-A7A6-451A5A65BEE4}"/>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E-4F94-A7A6-451A5A65BEE4}"/>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DEE-4F94-A7A6-451A5A65BEE4}"/>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E-4F94-A7A6-451A5A65BEE4}"/>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E-4F94-A7A6-451A5A65BEE4}"/>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DEE-4F94-A7A6-451A5A65BEE4}"/>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E-4F94-A7A6-451A5A65BEE4}"/>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E-4F94-A7A6-451A5A65BE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0.0</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9DEE-4F94-A7A6-451A5A65BEE4}"/>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'Grafico 5'!$B$3</c:f>
              <c:strCache>
                <c:ptCount val="1"/>
                <c:pt idx="0">
                  <c:v>Distribución regional del PIB del sector</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5'!$B$4:$B$18</c:f>
              <c:numCache>
                <c:formatCode>0.0%</c:formatCode>
                <c:ptCount val="15"/>
                <c:pt idx="0">
                  <c:v>4.2576193809509303E-3</c:v>
                </c:pt>
                <c:pt idx="1">
                  <c:v>2.4860803037881799E-2</c:v>
                </c:pt>
                <c:pt idx="2">
                  <c:v>0.24618300795555101</c:v>
                </c:pt>
                <c:pt idx="3">
                  <c:v>6.9420874118804904E-2</c:v>
                </c:pt>
                <c:pt idx="4">
                  <c:v>3.7989355623722097E-2</c:v>
                </c:pt>
                <c:pt idx="5">
                  <c:v>8.1530638039112105E-2</c:v>
                </c:pt>
                <c:pt idx="6">
                  <c:v>0.29935821890830999</c:v>
                </c:pt>
                <c:pt idx="7">
                  <c:v>4.9873277544975302E-2</c:v>
                </c:pt>
                <c:pt idx="8">
                  <c:v>3.3986721187829999E-2</c:v>
                </c:pt>
                <c:pt idx="9">
                  <c:v>7.0500083267688807E-2</c:v>
                </c:pt>
                <c:pt idx="10">
                  <c:v>2.57508847862482E-2</c:v>
                </c:pt>
                <c:pt idx="11">
                  <c:v>7.9055950045585598E-3</c:v>
                </c:pt>
                <c:pt idx="12">
                  <c:v>2.70451027899981E-2</c:v>
                </c:pt>
                <c:pt idx="13">
                  <c:v>1.02433115243912E-2</c:v>
                </c:pt>
                <c:pt idx="14">
                  <c:v>1.1094514280557599E-2</c:v>
                </c:pt>
              </c:numCache>
            </c:numRef>
          </c:val>
          <c:extLst>
            <c:ext xmlns:c16="http://schemas.microsoft.com/office/drawing/2014/chart" uri="{C3380CC4-5D6E-409C-BE32-E72D297353CC}">
              <c16:uniqueId val="{00000000-62CC-47B2-B3C1-3BF205D50EC0}"/>
            </c:ext>
          </c:extLst>
        </c:ser>
        <c:ser>
          <c:idx val="1"/>
          <c:order val="1"/>
          <c:tx>
            <c:strRef>
              <c:f>'Grafico 5'!$C$3</c:f>
              <c:strCache>
                <c:ptCount val="1"/>
                <c:pt idx="0">
                  <c:v>Participación del PIB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'Grafico 5'!$A$4:$A$18</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'Grafico 5'!$C$4:$C$18</c:f>
              <c:numCache>
                <c:formatCode>0.0%</c:formatCode>
                <c:ptCount val="15"/>
                <c:pt idx="0">
                  <c:v>5.2174855023622499E-2</c:v>
                </c:pt>
                <c:pt idx="1">
                  <c:v>7.1955993771552998E-2</c:v>
                </c:pt>
                <c:pt idx="2">
                  <c:v>0.16590556502342199</c:v>
                </c:pt>
                <c:pt idx="3">
                  <c:v>0.21522682905197099</c:v>
                </c:pt>
                <c:pt idx="4">
                  <c:v>9.3426190316677094E-2</c:v>
                </c:pt>
                <c:pt idx="5">
                  <c:v>7.7266849577426897E-2</c:v>
                </c:pt>
                <c:pt idx="6">
                  <c:v>4.7177780419588103E-2</c:v>
                </c:pt>
                <c:pt idx="7">
                  <c:v>8.5551090538501698E-2</c:v>
                </c:pt>
                <c:pt idx="8">
                  <c:v>7.7111512422561701E-2</c:v>
                </c:pt>
                <c:pt idx="9">
                  <c:v>6.9872520864009899E-2</c:v>
                </c:pt>
                <c:pt idx="10">
                  <c:v>8.7816052138805403E-2</c:v>
                </c:pt>
                <c:pt idx="11">
                  <c:v>4.7365892678499201E-2</c:v>
                </c:pt>
                <c:pt idx="12">
                  <c:v>7.6058387756347698E-2</c:v>
                </c:pt>
                <c:pt idx="13">
                  <c:v>0.13747490942478199</c:v>
                </c:pt>
                <c:pt idx="14">
                  <c:v>0.10214700549840899</c:v>
                </c:pt>
              </c:numCache>
            </c:numRef>
          </c:val>
          <c:extLst>
            <c:ext xmlns:c16="http://schemas.microsoft.com/office/drawing/2014/chart" uri="{C3380CC4-5D6E-409C-BE32-E72D297353CC}">
              <c16:uniqueId val="{00000001-62CC-47B2-B3C1-3BF205D50EC0}"/>
            </c:ext>
          </c:extLst>
        </c:ser>
        <c:dLbls>
          <c:showLegendKey val="0"/>
          <c:showVal val="0"/>
          <c:showCatName val="0"/>
          <c:showSerName val="0"/>
          <c:showPercent val="0"/>
          <c:showBubbleSize val="0"/>
        </c:dLbls>
        <c:gapWidth val="150"/>
        <c:overlap val="-10"/>
        <c:axId val="2141339168"/>
        <c:axId val="2141500288"/>
      </c:barChart>
      <c:catAx>
        <c:axId val="2141339168"/>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141500288"/>
        <c:crosses val="autoZero"/>
        <c:auto val="1"/>
        <c:lblAlgn val="ctr"/>
        <c:lblOffset val="100"/>
        <c:noMultiLvlLbl val="0"/>
      </c:catAx>
      <c:valAx>
        <c:axId val="2141500288"/>
        <c:scaling>
          <c:orientation val="minMax"/>
        </c:scaling>
        <c:delete val="1"/>
        <c:axPos val="t"/>
        <c:numFmt formatCode="0.0%" sourceLinked="1"/>
        <c:majorTickMark val="none"/>
        <c:minorTickMark val="none"/>
        <c:tickLblPos val="nextTo"/>
        <c:crossAx val="214133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8D5ABD00-388F-4522-95F4-11D04BF4834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Preparación del terreno</a:t>
          </a:r>
        </a:p>
      </dgm:t>
    </dgm:pt>
    <dgm:pt modelId="{6D87FFC2-1196-4226-9942-BF3280B08E38}" type="par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E5ECEC43-76F4-4173-9701-8A394E41D0DE}" type="sibTrans" cxnId="{1CBF4938-C5E5-406D-934C-A77E92725833}">
      <dgm:prSet/>
      <dgm:spPr/>
      <dgm:t>
        <a:bodyPr/>
        <a:lstStyle/>
        <a:p>
          <a:endParaRPr lang="es-CL">
            <a:latin typeface="Times New Roman" panose="02020603050405020304" pitchFamily="18" charset="0"/>
            <a:cs typeface="Times New Roman" panose="02020603050405020304" pitchFamily="18" charset="0"/>
          </a:endParaRPr>
        </a:p>
      </dgm:t>
    </dgm:pt>
    <dgm:pt modelId="{335819B2-100C-452A-8CCE-ABA3C455D7B7}">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Limpieza de terrenos de construcción.</a:t>
          </a:r>
          <a:endParaRPr lang="es-CL" sz="700">
            <a:latin typeface="Times New Roman" panose="02020603050405020304" pitchFamily="18" charset="0"/>
            <a:cs typeface="Times New Roman" panose="02020603050405020304" pitchFamily="18" charset="0"/>
          </a:endParaRPr>
        </a:p>
      </dgm:t>
    </dgm:pt>
    <dgm:pt modelId="{9BD4E9D7-756C-4682-A65E-6DC36796F3CB}" type="sib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965D49D1-1B14-484A-84B8-758A79798088}" type="parTrans" cxnId="{5822A867-161E-4AFA-9EEF-446A0EE2B28F}">
      <dgm:prSet/>
      <dgm:spPr/>
      <dgm:t>
        <a:bodyPr/>
        <a:lstStyle/>
        <a:p>
          <a:endParaRPr lang="es-CL">
            <a:latin typeface="Times New Roman" panose="02020603050405020304" pitchFamily="18" charset="0"/>
            <a:cs typeface="Times New Roman" panose="02020603050405020304" pitchFamily="18" charset="0"/>
          </a:endParaRPr>
        </a:p>
      </dgm:t>
    </dgm:pt>
    <dgm:pt modelId="{38E60799-F0C1-43DE-A294-C68BB2CD3BE3}">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Construcción</a:t>
          </a:r>
        </a:p>
      </dgm:t>
    </dgm:pt>
    <dgm:pt modelId="{1464AC3D-4F02-4D1A-AF37-355F59579878}" type="sib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D47106C6-8E3A-481E-9B7F-B85D9AD486FD}" type="parTrans" cxnId="{CABD0935-E446-41D8-AFC3-AAD4AB899C29}">
      <dgm:prSet/>
      <dgm:spPr/>
      <dgm:t>
        <a:bodyPr/>
        <a:lstStyle/>
        <a:p>
          <a:endParaRPr lang="es-CL">
            <a:latin typeface="Times New Roman" panose="02020603050405020304" pitchFamily="18" charset="0"/>
            <a:cs typeface="Times New Roman" panose="02020603050405020304" pitchFamily="18" charset="0"/>
          </a:endParaRPr>
        </a:p>
      </dgm:t>
    </dgm:pt>
    <dgm:pt modelId="{B2060829-77F8-4E73-8E77-B452C4CABDEB}">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Acondicionamiento</a:t>
          </a:r>
        </a:p>
      </dgm:t>
    </dgm:pt>
    <dgm:pt modelId="{47C91791-2AFC-4FF2-9905-90968BEE8AF3}" type="sib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C76BC8D4-5D9E-46E3-AC36-5A02EA55D13D}" type="parTrans" cxnId="{B18E2A79-CC83-4E96-9B26-1A3FB41FB4DC}">
      <dgm:prSet/>
      <dgm:spPr/>
      <dgm:t>
        <a:bodyPr/>
        <a:lstStyle/>
        <a:p>
          <a:endParaRPr lang="es-CL">
            <a:latin typeface="Times New Roman" panose="02020603050405020304" pitchFamily="18" charset="0"/>
            <a:cs typeface="Times New Roman" panose="02020603050405020304" pitchFamily="18" charset="0"/>
          </a:endParaRPr>
        </a:p>
      </dgm:t>
    </dgm:pt>
    <dgm:pt modelId="{F9ECCB33-64C0-42DD-A768-B7FF6108501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eléctricas.</a:t>
          </a:r>
          <a:endParaRPr lang="es-CL" sz="700">
            <a:latin typeface="Times New Roman" panose="02020603050405020304" pitchFamily="18" charset="0"/>
            <a:cs typeface="Times New Roman" panose="02020603050405020304" pitchFamily="18" charset="0"/>
          </a:endParaRPr>
        </a:p>
      </dgm:t>
    </dgm:pt>
    <dgm:pt modelId="{92F8249F-F44A-4F8A-9BF0-8E8035874B12}" type="sib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75C5466A-BD0F-479D-BB39-24F991FB773F}" type="parTrans" cxnId="{EE5D03B2-2493-498D-BE3E-457F7297CEA0}">
      <dgm:prSet/>
      <dgm:spPr/>
      <dgm:t>
        <a:bodyPr/>
        <a:lstStyle/>
        <a:p>
          <a:endParaRPr lang="es-CL">
            <a:latin typeface="Times New Roman" panose="02020603050405020304" pitchFamily="18" charset="0"/>
            <a:cs typeface="Times New Roman" panose="02020603050405020304" pitchFamily="18" charset="0"/>
          </a:endParaRPr>
        </a:p>
      </dgm:t>
    </dgm:pt>
    <dgm:pt modelId="{8C0F8F7C-BFEF-47E0-9557-70D66FD8E36C}">
      <dgm:prSet/>
      <dgm:spPr>
        <a:solidFill>
          <a:schemeClr val="accent1"/>
        </a:solidFill>
      </dgm:spPr>
      <dgm:t>
        <a:bodyPr/>
        <a:lstStyle/>
        <a:p>
          <a:r>
            <a:rPr lang="es-CL" b="1">
              <a:latin typeface="Times New Roman" panose="02020603050405020304" pitchFamily="18" charset="0"/>
              <a:cs typeface="Times New Roman" panose="02020603050405020304" pitchFamily="18" charset="0"/>
            </a:rPr>
            <a:t>Terminación</a:t>
          </a:r>
        </a:p>
      </dgm:t>
    </dgm:pt>
    <dgm:pt modelId="{4506DDEC-F75E-4649-AE38-3748DAC37950}" type="par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5D5EAB67-A844-4905-BF03-DB6643BEE59B}" type="sibTrans" cxnId="{661EC8F8-FDFA-4B39-A0F1-4C5C650727DE}">
      <dgm:prSet/>
      <dgm:spPr/>
      <dgm:t>
        <a:bodyPr/>
        <a:lstStyle/>
        <a:p>
          <a:endParaRPr lang="en-US">
            <a:latin typeface="Times New Roman" panose="02020603050405020304" pitchFamily="18" charset="0"/>
            <a:cs typeface="Times New Roman" panose="02020603050405020304" pitchFamily="18" charset="0"/>
          </a:endParaRPr>
        </a:p>
      </dgm:t>
    </dgm:pt>
    <dgm:pt modelId="{F303A682-952F-44DA-BA90-25C31654D5D8}">
      <dgm:prSet/>
      <dgm:spPr>
        <a:solidFill>
          <a:schemeClr val="accent1"/>
        </a:solidFill>
      </dgm:spPr>
      <dgm:t>
        <a:bodyPr vert="vert"/>
        <a:lstStyle/>
        <a:p>
          <a:r>
            <a:rPr lang="es-CL" b="1">
              <a:latin typeface="Times New Roman" panose="02020603050405020304" pitchFamily="18" charset="0"/>
              <a:cs typeface="Times New Roman" panose="02020603050405020304" pitchFamily="18" charset="0"/>
            </a:rPr>
            <a:t>Entrega del pedido</a:t>
          </a:r>
        </a:p>
      </dgm:t>
    </dgm:pt>
    <dgm:pt modelId="{78FDA28F-53E2-4082-9F7A-CD5A2C816889}" type="par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556070B9-C2AF-408B-988C-E7C0CC0CD90D}" type="sibTrans" cxnId="{D99D47C5-9C26-4143-8381-7AD930337ADB}">
      <dgm:prSet/>
      <dgm:spPr/>
      <dgm:t>
        <a:bodyPr/>
        <a:lstStyle/>
        <a:p>
          <a:endParaRPr lang="en-US">
            <a:latin typeface="Times New Roman" panose="02020603050405020304" pitchFamily="18" charset="0"/>
            <a:cs typeface="Times New Roman" panose="02020603050405020304" pitchFamily="18" charset="0"/>
          </a:endParaRPr>
        </a:p>
      </dgm:t>
    </dgm:pt>
    <dgm:pt modelId="{B42C37B0-0CD5-4B58-A954-DD7871FC2DC6}">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Movimiento de tierras</a:t>
          </a:r>
          <a:endParaRPr lang="es-CL" sz="700">
            <a:latin typeface="Times New Roman" panose="02020603050405020304" pitchFamily="18" charset="0"/>
            <a:cs typeface="Times New Roman" panose="02020603050405020304" pitchFamily="18" charset="0"/>
          </a:endParaRPr>
        </a:p>
      </dgm:t>
    </dgm:pt>
    <dgm:pt modelId="{655A7AB5-614F-41F1-ACBF-3174AF1A0CA4}" type="par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D6ACD13F-6C55-4145-B475-529D9F2DF8AE}" type="sibTrans" cxnId="{58520E79-81D1-4B41-AF4C-C4C7038043D7}">
      <dgm:prSet/>
      <dgm:spPr/>
      <dgm:t>
        <a:bodyPr/>
        <a:lstStyle/>
        <a:p>
          <a:endParaRPr lang="en-US">
            <a:latin typeface="Times New Roman" panose="02020603050405020304" pitchFamily="18" charset="0"/>
            <a:cs typeface="Times New Roman" panose="02020603050405020304" pitchFamily="18" charset="0"/>
          </a:endParaRPr>
        </a:p>
      </dgm:t>
    </dgm:pt>
    <dgm:pt modelId="{66F8D26A-AEDE-42B1-9C4C-288C9842C3F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Drenaje de terrenos de construcción, tierras agrícolas o forestales.</a:t>
          </a:r>
          <a:endParaRPr lang="es-CL" sz="700">
            <a:latin typeface="Times New Roman" panose="02020603050405020304" pitchFamily="18" charset="0"/>
            <a:cs typeface="Times New Roman" panose="02020603050405020304" pitchFamily="18" charset="0"/>
          </a:endParaRPr>
        </a:p>
      </dgm:t>
    </dgm:pt>
    <dgm:pt modelId="{89D35D0C-9B33-4F74-BD69-EDC03099FB89}" type="par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0EF4A734-B0BA-49AA-81DB-0EE3B9D71A5A}" type="sibTrans" cxnId="{488239C1-30B2-4AC3-9D1D-D8D1A97B3C39}">
      <dgm:prSet/>
      <dgm:spPr/>
      <dgm:t>
        <a:bodyPr/>
        <a:lstStyle/>
        <a:p>
          <a:endParaRPr lang="en-US">
            <a:latin typeface="Times New Roman" panose="02020603050405020304" pitchFamily="18" charset="0"/>
            <a:cs typeface="Times New Roman" panose="02020603050405020304" pitchFamily="18" charset="0"/>
          </a:endParaRPr>
        </a:p>
      </dgm:t>
    </dgm:pt>
    <dgm:pt modelId="{2A03DF72-EC26-4D3F-8DE6-CC7C6CBE78A1}">
      <dgm:prSet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Instalaciones de gasfitería, calefacción y aire acondicionado.</a:t>
          </a:r>
          <a:endParaRPr lang="es-CL" sz="700">
            <a:latin typeface="Times New Roman" panose="02020603050405020304" pitchFamily="18" charset="0"/>
            <a:cs typeface="Times New Roman" panose="02020603050405020304" pitchFamily="18" charset="0"/>
          </a:endParaRPr>
        </a:p>
      </dgm:t>
    </dgm:pt>
    <dgm:pt modelId="{00C8B14D-7B2F-4B20-ACC4-B55AEB200834}" type="par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BE612E3F-81C0-4BD0-A214-2A6D28B73C4C}" type="sibTrans" cxnId="{3686551D-1EBC-4A6B-8D6D-D257FE2DDCD9}">
      <dgm:prSet/>
      <dgm:spPr/>
      <dgm:t>
        <a:bodyPr/>
        <a:lstStyle/>
        <a:p>
          <a:endParaRPr lang="en-US">
            <a:latin typeface="Times New Roman" panose="02020603050405020304" pitchFamily="18" charset="0"/>
            <a:cs typeface="Times New Roman" panose="02020603050405020304" pitchFamily="18" charset="0"/>
          </a:endParaRPr>
        </a:p>
      </dgm:t>
    </dgm:pt>
    <dgm:pt modelId="{E1B8FA81-3F45-4D09-B61B-B29AED3F2734}">
      <dgm:prSet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Otras instalaciones (ascensores, puertas giratorias, etc.).</a:t>
          </a:r>
        </a:p>
      </dgm:t>
    </dgm:pt>
    <dgm:pt modelId="{598DCEF0-A6A9-4214-BB76-D1842DB8DA21}" type="par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1C334A31-66F7-4A84-8069-E14EB5783968}" type="sibTrans" cxnId="{FB7EE4F4-8EE9-4AF8-9BD1-0FC9430BDA70}">
      <dgm:prSet/>
      <dgm:spPr/>
      <dgm:t>
        <a:bodyPr/>
        <a:lstStyle/>
        <a:p>
          <a:endParaRPr lang="en-US">
            <a:latin typeface="Times New Roman" panose="02020603050405020304" pitchFamily="18" charset="0"/>
            <a:cs typeface="Times New Roman" panose="02020603050405020304" pitchFamily="18" charset="0"/>
          </a:endParaRPr>
        </a:p>
      </dgm:t>
    </dgm:pt>
    <dgm:pt modelId="{3B950B8A-D931-4FA3-849D-DE45CDBA1A9A}">
      <dgm:prSet/>
      <dgm:spPr>
        <a:solidFill>
          <a:schemeClr val="accent1"/>
        </a:solidFill>
      </dgm:spPr>
      <dgm:t>
        <a:bodyPr/>
        <a:lstStyle/>
        <a:p>
          <a:r>
            <a:rPr lang="es-CL">
              <a:latin typeface="Times New Roman" panose="02020603050405020304" pitchFamily="18" charset="0"/>
              <a:cs typeface="Times New Roman" panose="02020603050405020304" pitchFamily="18" charset="0"/>
            </a:rPr>
            <a:t>Instalación de puertas, ventanas y marcos.</a:t>
          </a:r>
        </a:p>
      </dgm:t>
    </dgm:pt>
    <dgm:pt modelId="{535A1DF6-8531-470E-BAC6-A13923AF5787}" type="par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2737DF7-718A-46D9-B66E-0D03C45F7904}" type="sibTrans" cxnId="{457081F4-13CA-4F91-B81A-D38773BE4DD5}">
      <dgm:prSet/>
      <dgm:spPr/>
      <dgm:t>
        <a:bodyPr/>
        <a:lstStyle/>
        <a:p>
          <a:endParaRPr lang="en-US">
            <a:latin typeface="Times New Roman" panose="02020603050405020304" pitchFamily="18" charset="0"/>
            <a:cs typeface="Times New Roman" panose="02020603050405020304" pitchFamily="18" charset="0"/>
          </a:endParaRPr>
        </a:p>
      </dgm:t>
    </dgm:pt>
    <dgm:pt modelId="{906D373D-DBB5-4120-A21E-714E529BAAB4}">
      <dgm:prSet/>
      <dgm:spPr>
        <a:solidFill>
          <a:schemeClr val="accent1"/>
        </a:solidFill>
      </dgm:spPr>
      <dgm:t>
        <a:bodyPr/>
        <a:lstStyle/>
        <a:p>
          <a:r>
            <a:rPr lang="es-CL">
              <a:latin typeface="Times New Roman" panose="02020603050405020304" pitchFamily="18" charset="0"/>
              <a:cs typeface="Times New Roman" panose="02020603050405020304" pitchFamily="18" charset="0"/>
            </a:rPr>
            <a:t>Acabados de interiores (techos, revestimientos de madera para pared).</a:t>
          </a:r>
        </a:p>
      </dgm:t>
    </dgm:pt>
    <dgm:pt modelId="{2C9CC279-996D-4D97-B872-63C4EE4B0089}" type="par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F0955059-E5E0-442E-B079-342D77F4F6DB}" type="sibTrans" cxnId="{FDF2E4D3-D792-4AEE-8624-91D23D6EA7DE}">
      <dgm:prSet/>
      <dgm:spPr/>
      <dgm:t>
        <a:bodyPr/>
        <a:lstStyle/>
        <a:p>
          <a:endParaRPr lang="en-US">
            <a:latin typeface="Times New Roman" panose="02020603050405020304" pitchFamily="18" charset="0"/>
            <a:cs typeface="Times New Roman" panose="02020603050405020304" pitchFamily="18" charset="0"/>
          </a:endParaRPr>
        </a:p>
      </dgm:t>
    </dgm:pt>
    <dgm:pt modelId="{D170E709-E954-41E9-BB62-342CC3DEB160}">
      <dgm:prSet/>
      <dgm:spPr>
        <a:solidFill>
          <a:schemeClr val="accent1"/>
        </a:solidFill>
      </dgm:spPr>
      <dgm:t>
        <a:bodyPr/>
        <a:lstStyle/>
        <a:p>
          <a:r>
            <a:rPr lang="en-US">
              <a:latin typeface="Times New Roman" panose="02020603050405020304" pitchFamily="18" charset="0"/>
              <a:cs typeface="Times New Roman" panose="02020603050405020304" pitchFamily="18" charset="0"/>
            </a:rPr>
            <a:t>Instalación de mobiliario.</a:t>
          </a:r>
          <a:endParaRPr lang="es-CL">
            <a:latin typeface="Times New Roman" panose="02020603050405020304" pitchFamily="18" charset="0"/>
            <a:cs typeface="Times New Roman" panose="02020603050405020304" pitchFamily="18" charset="0"/>
          </a:endParaRPr>
        </a:p>
      </dgm:t>
    </dgm:pt>
    <dgm:pt modelId="{3F97F864-1F53-4B34-94D1-C7DC342D056D}" type="par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57F9A572-D30C-4D20-89B7-021DF5A75B60}" type="sibTrans" cxnId="{9F9787F2-3B86-426E-91DA-CD3CC1B08849}">
      <dgm:prSet/>
      <dgm:spPr/>
      <dgm:t>
        <a:bodyPr/>
        <a:lstStyle/>
        <a:p>
          <a:endParaRPr lang="en-US">
            <a:latin typeface="Times New Roman" panose="02020603050405020304" pitchFamily="18" charset="0"/>
            <a:cs typeface="Times New Roman" panose="02020603050405020304" pitchFamily="18" charset="0"/>
          </a:endParaRPr>
        </a:p>
      </dgm:t>
    </dgm:pt>
    <dgm:pt modelId="{76B7E1AF-ACB3-48F9-8EAC-26E2CDF70C4D}">
      <dgm:prSet phldrT="[Texto]"/>
      <dgm:spPr>
        <a:solidFill>
          <a:schemeClr val="accent1"/>
        </a:solidFill>
      </dgm:spPr>
      <dgm:t>
        <a:bodyPr/>
        <a:lstStyle/>
        <a:p>
          <a:r>
            <a:rPr lang="es-CL" sz="800" b="1">
              <a:latin typeface="Times New Roman" panose="02020603050405020304" pitchFamily="18" charset="0"/>
              <a:cs typeface="Times New Roman" panose="02020603050405020304" pitchFamily="18" charset="0"/>
            </a:rPr>
            <a:t>Recepción del pedido de construcción</a:t>
          </a:r>
        </a:p>
      </dgm:t>
    </dgm:pt>
    <dgm:pt modelId="{8A3BE8DF-244D-426D-9669-0758B311452B}" type="par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F02ECA1-D07B-43FA-A382-B4F953DF72F8}" type="sibTrans" cxnId="{45C0CCC4-BAF7-407D-95A5-399F344460C0}">
      <dgm:prSet/>
      <dgm:spPr/>
      <dgm:t>
        <a:bodyPr/>
        <a:lstStyle/>
        <a:p>
          <a:endParaRPr lang="en-US">
            <a:latin typeface="Times New Roman" panose="02020603050405020304" pitchFamily="18" charset="0"/>
            <a:cs typeface="Times New Roman" panose="02020603050405020304" pitchFamily="18" charset="0"/>
          </a:endParaRPr>
        </a:p>
      </dgm:t>
    </dgm:pt>
    <dgm:pt modelId="{4D9749C4-2B30-4969-8F98-55355AE3C247}">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Otra división de la misma empresa</a:t>
          </a:r>
        </a:p>
      </dgm:t>
    </dgm:pt>
    <dgm:pt modelId="{7231AA41-FF2B-482E-A6BB-2E56695AA61E}" type="par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63E68F55-CE8A-4552-8712-A1AFB97DF3FB}" type="sibTrans" cxnId="{C34C451B-F6AF-4486-883F-7F482DC88426}">
      <dgm:prSet/>
      <dgm:spPr/>
      <dgm:t>
        <a:bodyPr/>
        <a:lstStyle/>
        <a:p>
          <a:endParaRPr lang="en-US">
            <a:latin typeface="Times New Roman" panose="02020603050405020304" pitchFamily="18" charset="0"/>
            <a:cs typeface="Times New Roman" panose="02020603050405020304" pitchFamily="18" charset="0"/>
          </a:endParaRPr>
        </a:p>
      </dgm:t>
    </dgm:pt>
    <dgm:pt modelId="{190EB4E1-0968-4191-AB24-12B5009993C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Estado</a:t>
          </a:r>
        </a:p>
      </dgm:t>
    </dgm:pt>
    <dgm:pt modelId="{F14BC961-2E54-45A6-BB20-179C60023EED}" type="par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2712014A-E5ED-4435-B453-49E8F5E645E6}" type="sibTrans" cxnId="{41BBE6D2-0C2C-4314-89E0-41B4BEA4CF47}">
      <dgm:prSet/>
      <dgm:spPr/>
      <dgm:t>
        <a:bodyPr/>
        <a:lstStyle/>
        <a:p>
          <a:endParaRPr lang="en-US">
            <a:latin typeface="Times New Roman" panose="02020603050405020304" pitchFamily="18" charset="0"/>
            <a:cs typeface="Times New Roman" panose="02020603050405020304" pitchFamily="18" charset="0"/>
          </a:endParaRPr>
        </a:p>
      </dgm:t>
    </dgm:pt>
    <dgm:pt modelId="{4D1CF5E2-2054-411B-B2FA-B7876C242ED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Privados</a:t>
          </a:r>
        </a:p>
      </dgm:t>
    </dgm:pt>
    <dgm:pt modelId="{F27E0EB2-6016-42BC-9A11-E3286CB01ADA}" type="par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C60902BA-CAC9-4F39-94BF-61978440AC61}" type="sibTrans" cxnId="{2731E83D-45B2-4728-AD95-DF5DADA9FE9E}">
      <dgm:prSet/>
      <dgm:spPr/>
      <dgm:t>
        <a:bodyPr/>
        <a:lstStyle/>
        <a:p>
          <a:endParaRPr lang="en-US">
            <a:latin typeface="Times New Roman" panose="02020603050405020304" pitchFamily="18" charset="0"/>
            <a:cs typeface="Times New Roman" panose="02020603050405020304" pitchFamily="18" charset="0"/>
          </a:endParaRPr>
        </a:p>
      </dgm:t>
    </dgm:pt>
    <dgm:pt modelId="{244A8C43-0F0D-4EE9-9109-0FA9942A778D}">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Estructuras residenciales.</a:t>
          </a:r>
        </a:p>
      </dgm:t>
    </dgm:pt>
    <dgm:pt modelId="{294658AC-BC98-4334-95A6-81EDF80C64D8}" type="par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8C8CC78C-19D8-46DB-95FF-BFA79800BC9A}" type="sibTrans" cxnId="{A66D8072-FC80-44C2-8FBD-CE12E8BA56FE}">
      <dgm:prSet/>
      <dgm:spPr/>
      <dgm:t>
        <a:bodyPr/>
        <a:lstStyle/>
        <a:p>
          <a:endParaRPr lang="es-ES_tradnl">
            <a:latin typeface="Times New Roman" panose="02020603050405020304" pitchFamily="18" charset="0"/>
            <a:cs typeface="Times New Roman" panose="02020603050405020304" pitchFamily="18" charset="0"/>
          </a:endParaRPr>
        </a:p>
      </dgm:t>
    </dgm:pt>
    <dgm:pt modelId="{F2914CEB-3A3B-4EED-BAD6-C82BE5BF194F}">
      <dgm:prSet phldrT="[Texto]" custT="1"/>
      <dgm:spPr>
        <a:solidFill>
          <a:schemeClr val="accent1"/>
        </a:solidFill>
      </dgm:spPr>
      <dgm:t>
        <a:bodyPr/>
        <a:lstStyle/>
        <a:p>
          <a:r>
            <a:rPr lang="es-CL" sz="700">
              <a:latin typeface="Times New Roman" panose="02020603050405020304" pitchFamily="18" charset="0"/>
              <a:cs typeface="Times New Roman" panose="02020603050405020304" pitchFamily="18" charset="0"/>
            </a:rPr>
            <a:t>Obras de ingeniería civil.</a:t>
          </a:r>
        </a:p>
      </dgm:t>
    </dgm:pt>
    <dgm:pt modelId="{C960E449-CB5B-4B23-9EBF-FE08A4FF40C3}" type="par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BCB47789-E23D-4C9D-8050-31F4C277351D}" type="sibTrans" cxnId="{D9A664AC-A66A-4A21-86CA-EBDB0F42D83A}">
      <dgm:prSet/>
      <dgm:spPr/>
      <dgm:t>
        <a:bodyPr/>
        <a:lstStyle/>
        <a:p>
          <a:endParaRPr lang="es-ES_tradnl">
            <a:latin typeface="Times New Roman" panose="02020603050405020304" pitchFamily="18" charset="0"/>
            <a:cs typeface="Times New Roman" panose="02020603050405020304" pitchFamily="18" charset="0"/>
          </a:endParaRPr>
        </a:p>
      </dgm:t>
    </dgm:pt>
    <dgm:pt modelId="{7A78962E-FFBA-463E-84D5-B0C46400175D}">
      <dgm:prSet phldrT="[Texto]" custT="1"/>
      <dgm:spPr>
        <a:solidFill>
          <a:schemeClr val="accent1"/>
        </a:solidFill>
      </dgm:spPr>
      <dgm:t>
        <a:bodyPr/>
        <a:lstStyle/>
        <a:p>
          <a:r>
            <a:rPr lang="en-US" sz="700">
              <a:latin typeface="Times New Roman" panose="02020603050405020304" pitchFamily="18" charset="0"/>
              <a:cs typeface="Times New Roman" panose="02020603050405020304" pitchFamily="18" charset="0"/>
            </a:rPr>
            <a:t>Reforma o renovación de estructuras de uso residencial existentes.</a:t>
          </a:r>
          <a:endParaRPr lang="es-CL" sz="700">
            <a:latin typeface="Times New Roman" panose="02020603050405020304" pitchFamily="18" charset="0"/>
            <a:cs typeface="Times New Roman" panose="02020603050405020304" pitchFamily="18" charset="0"/>
          </a:endParaRPr>
        </a:p>
      </dgm:t>
    </dgm:pt>
    <dgm:pt modelId="{1D008CFB-45E3-40A3-A630-3EC07688954B}" type="par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2EB14EFB-E745-4F9E-B387-09CD8C534571}" type="sibTrans" cxnId="{6C775D1A-BF37-4607-B347-9A6DF148FE7B}">
      <dgm:prSet/>
      <dgm:spPr/>
      <dgm:t>
        <a:bodyPr/>
        <a:lstStyle/>
        <a:p>
          <a:endParaRPr lang="es-ES_tradnl">
            <a:latin typeface="Times New Roman" panose="02020603050405020304" pitchFamily="18" charset="0"/>
            <a:cs typeface="Times New Roman" panose="02020603050405020304" pitchFamily="18" charset="0"/>
          </a:endParaRPr>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7647" custLinFactNeighborX="1805" custLinFactNeighborY="-277"/>
      <dgm:spPr/>
    </dgm:pt>
    <dgm:pt modelId="{2C44A1D2-CFA6-460E-8997-2E066B6AA2DC}" type="pres">
      <dgm:prSet presAssocID="{10B28096-4A2E-4B9A-938E-DD8317B7E93D}" presName="linearProcess" presStyleCnt="0"/>
      <dgm:spPr/>
    </dgm:pt>
    <dgm:pt modelId="{5A6279F2-DBC3-4624-A4A6-24C47D501BCF}" type="pres">
      <dgm:prSet presAssocID="{76B7E1AF-ACB3-48F9-8EAC-26E2CDF70C4D}" presName="textNode" presStyleLbl="node1" presStyleIdx="0" presStyleCnt="6">
        <dgm:presLayoutVars>
          <dgm:bulletEnabled val="1"/>
        </dgm:presLayoutVars>
      </dgm:prSet>
      <dgm:spPr/>
    </dgm:pt>
    <dgm:pt modelId="{AAE903BF-FAA0-412F-8446-C4217CB70B6F}" type="pres">
      <dgm:prSet presAssocID="{4F02ECA1-D07B-43FA-A382-B4F953DF72F8}" presName="sibTrans" presStyleCnt="0"/>
      <dgm:spPr/>
    </dgm:pt>
    <dgm:pt modelId="{9559E03B-B1AF-4B5A-8AAC-B04DCD15FF6B}" type="pres">
      <dgm:prSet presAssocID="{8D5ABD00-388F-4522-95F4-11D04BF4834B}" presName="textNode" presStyleLbl="node1" presStyleIdx="1" presStyleCnt="6">
        <dgm:presLayoutVars>
          <dgm:bulletEnabled val="1"/>
        </dgm:presLayoutVars>
      </dgm:prSet>
      <dgm:spPr/>
    </dgm:pt>
    <dgm:pt modelId="{1B32DB64-F855-42AC-9C38-3010782C722E}" type="pres">
      <dgm:prSet presAssocID="{E5ECEC43-76F4-4173-9701-8A394E41D0DE}" presName="sibTrans" presStyleCnt="0"/>
      <dgm:spPr/>
    </dgm:pt>
    <dgm:pt modelId="{A4341501-A1B0-4C74-A5AD-3506445F41B1}" type="pres">
      <dgm:prSet presAssocID="{38E60799-F0C1-43DE-A294-C68BB2CD3BE3}" presName="textNode" presStyleLbl="node1" presStyleIdx="2" presStyleCnt="6">
        <dgm:presLayoutVars>
          <dgm:bulletEnabled val="1"/>
        </dgm:presLayoutVars>
      </dgm:prSet>
      <dgm:spPr/>
    </dgm:pt>
    <dgm:pt modelId="{6E6F2925-BB43-45C9-B0A3-962A4559D183}" type="pres">
      <dgm:prSet presAssocID="{1464AC3D-4F02-4D1A-AF37-355F59579878}" presName="sibTrans" presStyleCnt="0"/>
      <dgm:spPr/>
    </dgm:pt>
    <dgm:pt modelId="{B3B897F2-8093-4CB3-9665-635B0439AEAB}" type="pres">
      <dgm:prSet presAssocID="{B2060829-77F8-4E73-8E77-B452C4CABDEB}" presName="textNode" presStyleLbl="node1" presStyleIdx="3" presStyleCnt="6">
        <dgm:presLayoutVars>
          <dgm:bulletEnabled val="1"/>
        </dgm:presLayoutVars>
      </dgm:prSet>
      <dgm:spPr/>
    </dgm:pt>
    <dgm:pt modelId="{4A86CF9F-564A-4E3D-827E-DB358E63D295}" type="pres">
      <dgm:prSet presAssocID="{47C91791-2AFC-4FF2-9905-90968BEE8AF3}" presName="sibTrans" presStyleCnt="0"/>
      <dgm:spPr/>
    </dgm:pt>
    <dgm:pt modelId="{D3838381-AE2A-492B-B820-7C5D39F198DD}" type="pres">
      <dgm:prSet presAssocID="{8C0F8F7C-BFEF-47E0-9557-70D66FD8E36C}" presName="textNode" presStyleLbl="node1" presStyleIdx="4" presStyleCnt="6">
        <dgm:presLayoutVars>
          <dgm:bulletEnabled val="1"/>
        </dgm:presLayoutVars>
      </dgm:prSet>
      <dgm:spPr/>
    </dgm:pt>
    <dgm:pt modelId="{ED5CCCDA-CD6B-4CEE-BE8F-207DB64C1A10}" type="pres">
      <dgm:prSet presAssocID="{5D5EAB67-A844-4905-BF03-DB6643BEE59B}" presName="sibTrans" presStyleCnt="0"/>
      <dgm:spPr/>
    </dgm:pt>
    <dgm:pt modelId="{52F82F35-B985-4BD1-B31C-4B1D2D458DF0}" type="pres">
      <dgm:prSet presAssocID="{F303A682-952F-44DA-BA90-25C31654D5D8}" presName="textNode" presStyleLbl="node1" presStyleIdx="5" presStyleCnt="6" custScaleX="30306">
        <dgm:presLayoutVars>
          <dgm:bulletEnabled val="1"/>
        </dgm:presLayoutVars>
      </dgm:prSet>
      <dgm:spPr/>
    </dgm:pt>
  </dgm:ptLst>
  <dgm:cxnLst>
    <dgm:cxn modelId="{E804E2AF-B829-7047-BD6B-B8AC3D069B82}" type="presOf" srcId="{76B7E1AF-ACB3-48F9-8EAC-26E2CDF70C4D}" destId="{5A6279F2-DBC3-4624-A4A6-24C47D501BCF}" srcOrd="0" destOrd="0" presId="urn:microsoft.com/office/officeart/2005/8/layout/hProcess9"/>
    <dgm:cxn modelId="{7C60F2DE-E031-1F4E-823B-9B2B2A37A7D5}" type="presOf" srcId="{E1B8FA81-3F45-4D09-B61B-B29AED3F2734}" destId="{B3B897F2-8093-4CB3-9665-635B0439AEAB}" srcOrd="0" destOrd="3" presId="urn:microsoft.com/office/officeart/2005/8/layout/hProcess9"/>
    <dgm:cxn modelId="{9437E0E2-3867-8142-B64A-C84BAA5F179A}" type="presOf" srcId="{F303A682-952F-44DA-BA90-25C31654D5D8}" destId="{52F82F35-B985-4BD1-B31C-4B1D2D458DF0}" srcOrd="0" destOrd="0" presId="urn:microsoft.com/office/officeart/2005/8/layout/hProcess9"/>
    <dgm:cxn modelId="{9A816E9D-0302-FA4D-948F-8B14F58126D3}" type="presOf" srcId="{244A8C43-0F0D-4EE9-9109-0FA9942A778D}" destId="{A4341501-A1B0-4C74-A5AD-3506445F41B1}" srcOrd="0" destOrd="1" presId="urn:microsoft.com/office/officeart/2005/8/layout/hProcess9"/>
    <dgm:cxn modelId="{3E15A6DA-E3B4-4D43-9820-DE8994A1DAE9}" type="presOf" srcId="{8C0F8F7C-BFEF-47E0-9557-70D66FD8E36C}" destId="{D3838381-AE2A-492B-B820-7C5D39F198DD}" srcOrd="0" destOrd="0" presId="urn:microsoft.com/office/officeart/2005/8/layout/hProcess9"/>
    <dgm:cxn modelId="{80E1FB07-B399-0E4D-9A21-E441A13CFDC9}" type="presOf" srcId="{335819B2-100C-452A-8CCE-ABA3C455D7B7}" destId="{9559E03B-B1AF-4B5A-8AAC-B04DCD15FF6B}" srcOrd="0" destOrd="1" presId="urn:microsoft.com/office/officeart/2005/8/layout/hProcess9"/>
    <dgm:cxn modelId="{CABD0935-E446-41D8-AFC3-AAD4AB899C29}" srcId="{10B28096-4A2E-4B9A-938E-DD8317B7E93D}" destId="{38E60799-F0C1-43DE-A294-C68BB2CD3BE3}" srcOrd="2" destOrd="0" parTransId="{D47106C6-8E3A-481E-9B7F-B85D9AD486FD}" sibTransId="{1464AC3D-4F02-4D1A-AF37-355F59579878}"/>
    <dgm:cxn modelId="{661EC8F8-FDFA-4B39-A0F1-4C5C650727DE}" srcId="{10B28096-4A2E-4B9A-938E-DD8317B7E93D}" destId="{8C0F8F7C-BFEF-47E0-9557-70D66FD8E36C}" srcOrd="4" destOrd="0" parTransId="{4506DDEC-F75E-4649-AE38-3748DAC37950}" sibTransId="{5D5EAB67-A844-4905-BF03-DB6643BEE59B}"/>
    <dgm:cxn modelId="{7DC11558-E1A3-2941-A867-97B8995F879D}" type="presOf" srcId="{38E60799-F0C1-43DE-A294-C68BB2CD3BE3}" destId="{A4341501-A1B0-4C74-A5AD-3506445F41B1}" srcOrd="0" destOrd="0" presId="urn:microsoft.com/office/officeart/2005/8/layout/hProcess9"/>
    <dgm:cxn modelId="{41BBE6D2-0C2C-4314-89E0-41B4BEA4CF47}" srcId="{76B7E1AF-ACB3-48F9-8EAC-26E2CDF70C4D}" destId="{190EB4E1-0968-4191-AB24-12B5009993CD}" srcOrd="0" destOrd="0" parTransId="{F14BC961-2E54-45A6-BB20-179C60023EED}" sibTransId="{2712014A-E5ED-4435-B453-49E8F5E645E6}"/>
    <dgm:cxn modelId="{D9A664AC-A66A-4A21-86CA-EBDB0F42D83A}" srcId="{38E60799-F0C1-43DE-A294-C68BB2CD3BE3}" destId="{F2914CEB-3A3B-4EED-BAD6-C82BE5BF194F}" srcOrd="1" destOrd="0" parTransId="{C960E449-CB5B-4B23-9EBF-FE08A4FF40C3}" sibTransId="{BCB47789-E23D-4C9D-8050-31F4C277351D}"/>
    <dgm:cxn modelId="{1C8BD18B-F988-C547-956E-BFEF90262948}" type="presOf" srcId="{4D1CF5E2-2054-411B-B2FA-B7876C242EDD}" destId="{5A6279F2-DBC3-4624-A4A6-24C47D501BCF}" srcOrd="0" destOrd="2" presId="urn:microsoft.com/office/officeart/2005/8/layout/hProcess9"/>
    <dgm:cxn modelId="{2731E83D-45B2-4728-AD95-DF5DADA9FE9E}" srcId="{76B7E1AF-ACB3-48F9-8EAC-26E2CDF70C4D}" destId="{4D1CF5E2-2054-411B-B2FA-B7876C242EDD}" srcOrd="1" destOrd="0" parTransId="{F27E0EB2-6016-42BC-9A11-E3286CB01ADA}" sibTransId="{C60902BA-CAC9-4F39-94BF-61978440AC61}"/>
    <dgm:cxn modelId="{A66D8072-FC80-44C2-8FBD-CE12E8BA56FE}" srcId="{38E60799-F0C1-43DE-A294-C68BB2CD3BE3}" destId="{244A8C43-0F0D-4EE9-9109-0FA9942A778D}" srcOrd="0" destOrd="0" parTransId="{294658AC-BC98-4334-95A6-81EDF80C64D8}" sibTransId="{8C8CC78C-19D8-46DB-95FF-BFA79800BC9A}"/>
    <dgm:cxn modelId="{A1949AA4-F666-9244-956D-658676D0D105}" type="presOf" srcId="{66F8D26A-AEDE-42B1-9C4C-288C9842C3F1}" destId="{9559E03B-B1AF-4B5A-8AAC-B04DCD15FF6B}" srcOrd="0" destOrd="3" presId="urn:microsoft.com/office/officeart/2005/8/layout/hProcess9"/>
    <dgm:cxn modelId="{015B123A-AD93-DE4E-A176-B4BE88653A56}" type="presOf" srcId="{10B28096-4A2E-4B9A-938E-DD8317B7E93D}" destId="{BAA2C831-2E8A-4F71-BD1B-8E534C4DE39B}" srcOrd="0" destOrd="0" presId="urn:microsoft.com/office/officeart/2005/8/layout/hProcess9"/>
    <dgm:cxn modelId="{9F9787F2-3B86-426E-91DA-CD3CC1B08849}" srcId="{8C0F8F7C-BFEF-47E0-9557-70D66FD8E36C}" destId="{D170E709-E954-41E9-BB62-342CC3DEB160}" srcOrd="2" destOrd="0" parTransId="{3F97F864-1F53-4B34-94D1-C7DC342D056D}" sibTransId="{57F9A572-D30C-4D20-89B7-021DF5A75B60}"/>
    <dgm:cxn modelId="{8A8FFDAD-BEF1-B341-A923-B6CB95F62385}" type="presOf" srcId="{2A03DF72-EC26-4D3F-8DE6-CC7C6CBE78A1}" destId="{B3B897F2-8093-4CB3-9665-635B0439AEAB}" srcOrd="0" destOrd="2" presId="urn:microsoft.com/office/officeart/2005/8/layout/hProcess9"/>
    <dgm:cxn modelId="{98360E29-2D03-8547-9054-F39EFA3A31D5}" type="presOf" srcId="{7A78962E-FFBA-463E-84D5-B0C46400175D}" destId="{A4341501-A1B0-4C74-A5AD-3506445F41B1}" srcOrd="0" destOrd="3" presId="urn:microsoft.com/office/officeart/2005/8/layout/hProcess9"/>
    <dgm:cxn modelId="{5822A867-161E-4AFA-9EEF-446A0EE2B28F}" srcId="{8D5ABD00-388F-4522-95F4-11D04BF4834B}" destId="{335819B2-100C-452A-8CCE-ABA3C455D7B7}" srcOrd="0" destOrd="0" parTransId="{965D49D1-1B14-484A-84B8-758A79798088}" sibTransId="{9BD4E9D7-756C-4682-A65E-6DC36796F3CB}"/>
    <dgm:cxn modelId="{58520E79-81D1-4B41-AF4C-C4C7038043D7}" srcId="{8D5ABD00-388F-4522-95F4-11D04BF4834B}" destId="{B42C37B0-0CD5-4B58-A954-DD7871FC2DC6}" srcOrd="1" destOrd="0" parTransId="{655A7AB5-614F-41F1-ACBF-3174AF1A0CA4}" sibTransId="{D6ACD13F-6C55-4145-B475-529D9F2DF8AE}"/>
    <dgm:cxn modelId="{488239C1-30B2-4AC3-9D1D-D8D1A97B3C39}" srcId="{8D5ABD00-388F-4522-95F4-11D04BF4834B}" destId="{66F8D26A-AEDE-42B1-9C4C-288C9842C3F1}" srcOrd="2" destOrd="0" parTransId="{89D35D0C-9B33-4F74-BD69-EDC03099FB89}" sibTransId="{0EF4A734-B0BA-49AA-81DB-0EE3B9D71A5A}"/>
    <dgm:cxn modelId="{BBD15525-5E7F-0547-A5BE-38410FDCC7D6}" type="presOf" srcId="{D170E709-E954-41E9-BB62-342CC3DEB160}" destId="{D3838381-AE2A-492B-B820-7C5D39F198DD}" srcOrd="0" destOrd="3" presId="urn:microsoft.com/office/officeart/2005/8/layout/hProcess9"/>
    <dgm:cxn modelId="{3686551D-1EBC-4A6B-8D6D-D257FE2DDCD9}" srcId="{B2060829-77F8-4E73-8E77-B452C4CABDEB}" destId="{2A03DF72-EC26-4D3F-8DE6-CC7C6CBE78A1}" srcOrd="1" destOrd="0" parTransId="{00C8B14D-7B2F-4B20-ACC4-B55AEB200834}" sibTransId="{BE612E3F-81C0-4BD0-A214-2A6D28B73C4C}"/>
    <dgm:cxn modelId="{457081F4-13CA-4F91-B81A-D38773BE4DD5}" srcId="{8C0F8F7C-BFEF-47E0-9557-70D66FD8E36C}" destId="{3B950B8A-D931-4FA3-849D-DE45CDBA1A9A}" srcOrd="0" destOrd="0" parTransId="{535A1DF6-8531-470E-BAC6-A13923AF5787}" sibTransId="{92737DF7-718A-46D9-B66E-0D03C45F7904}"/>
    <dgm:cxn modelId="{C34C451B-F6AF-4486-883F-7F482DC88426}" srcId="{76B7E1AF-ACB3-48F9-8EAC-26E2CDF70C4D}" destId="{4D9749C4-2B30-4969-8F98-55355AE3C247}" srcOrd="2" destOrd="0" parTransId="{7231AA41-FF2B-482E-A6BB-2E56695AA61E}" sibTransId="{63E68F55-CE8A-4552-8712-A1AFB97DF3FB}"/>
    <dgm:cxn modelId="{D99D47C5-9C26-4143-8381-7AD930337ADB}" srcId="{10B28096-4A2E-4B9A-938E-DD8317B7E93D}" destId="{F303A682-952F-44DA-BA90-25C31654D5D8}" srcOrd="5" destOrd="0" parTransId="{78FDA28F-53E2-4082-9F7A-CD5A2C816889}" sibTransId="{556070B9-C2AF-408B-988C-E7C0CC0CD90D}"/>
    <dgm:cxn modelId="{EE5D03B2-2493-498D-BE3E-457F7297CEA0}" srcId="{B2060829-77F8-4E73-8E77-B452C4CABDEB}" destId="{F9ECCB33-64C0-42DD-A768-B7FF61085016}" srcOrd="0" destOrd="0" parTransId="{75C5466A-BD0F-479D-BB39-24F991FB773F}" sibTransId="{92F8249F-F44A-4F8A-9BF0-8E8035874B12}"/>
    <dgm:cxn modelId="{DF51BAF5-935E-9446-B8FC-AD0329758CBA}" type="presOf" srcId="{B42C37B0-0CD5-4B58-A954-DD7871FC2DC6}" destId="{9559E03B-B1AF-4B5A-8AAC-B04DCD15FF6B}" srcOrd="0" destOrd="2" presId="urn:microsoft.com/office/officeart/2005/8/layout/hProcess9"/>
    <dgm:cxn modelId="{FD620F3A-F26A-9B40-95D8-72C1537A3C8B}" type="presOf" srcId="{906D373D-DBB5-4120-A21E-714E529BAAB4}" destId="{D3838381-AE2A-492B-B820-7C5D39F198DD}" srcOrd="0" destOrd="2" presId="urn:microsoft.com/office/officeart/2005/8/layout/hProcess9"/>
    <dgm:cxn modelId="{B18E2A79-CC83-4E96-9B26-1A3FB41FB4DC}" srcId="{10B28096-4A2E-4B9A-938E-DD8317B7E93D}" destId="{B2060829-77F8-4E73-8E77-B452C4CABDEB}" srcOrd="3" destOrd="0" parTransId="{C76BC8D4-5D9E-46E3-AC36-5A02EA55D13D}" sibTransId="{47C91791-2AFC-4FF2-9905-90968BEE8AF3}"/>
    <dgm:cxn modelId="{88BE4BE3-E189-BA4A-A949-55E88CDA8EE3}" type="presOf" srcId="{8D5ABD00-388F-4522-95F4-11D04BF4834B}" destId="{9559E03B-B1AF-4B5A-8AAC-B04DCD15FF6B}" srcOrd="0" destOrd="0" presId="urn:microsoft.com/office/officeart/2005/8/layout/hProcess9"/>
    <dgm:cxn modelId="{8507480E-051C-954E-8C35-2F67B96D1B59}" type="presOf" srcId="{B2060829-77F8-4E73-8E77-B452C4CABDEB}" destId="{B3B897F2-8093-4CB3-9665-635B0439AEAB}" srcOrd="0" destOrd="0" presId="urn:microsoft.com/office/officeart/2005/8/layout/hProcess9"/>
    <dgm:cxn modelId="{00E24183-3EAC-EB4D-BE45-36F834693BA7}" type="presOf" srcId="{190EB4E1-0968-4191-AB24-12B5009993CD}" destId="{5A6279F2-DBC3-4624-A4A6-24C47D501BCF}" srcOrd="0" destOrd="1" presId="urn:microsoft.com/office/officeart/2005/8/layout/hProcess9"/>
    <dgm:cxn modelId="{45C0CCC4-BAF7-407D-95A5-399F344460C0}" srcId="{10B28096-4A2E-4B9A-938E-DD8317B7E93D}" destId="{76B7E1AF-ACB3-48F9-8EAC-26E2CDF70C4D}" srcOrd="0" destOrd="0" parTransId="{8A3BE8DF-244D-426D-9669-0758B311452B}" sibTransId="{4F02ECA1-D07B-43FA-A382-B4F953DF72F8}"/>
    <dgm:cxn modelId="{581BC5F5-A08D-4645-A969-926070D1DF53}" type="presOf" srcId="{F9ECCB33-64C0-42DD-A768-B7FF61085016}" destId="{B3B897F2-8093-4CB3-9665-635B0439AEAB}" srcOrd="0" destOrd="1" presId="urn:microsoft.com/office/officeart/2005/8/layout/hProcess9"/>
    <dgm:cxn modelId="{0DCD89B5-A43B-C045-84A7-DCA53CE4B258}" type="presOf" srcId="{3B950B8A-D931-4FA3-849D-DE45CDBA1A9A}" destId="{D3838381-AE2A-492B-B820-7C5D39F198DD}" srcOrd="0" destOrd="1" presId="urn:microsoft.com/office/officeart/2005/8/layout/hProcess9"/>
    <dgm:cxn modelId="{03BD66B8-6736-A24E-A2D7-B9429081DA0D}" type="presOf" srcId="{F2914CEB-3A3B-4EED-BAD6-C82BE5BF194F}" destId="{A4341501-A1B0-4C74-A5AD-3506445F41B1}" srcOrd="0" destOrd="2" presId="urn:microsoft.com/office/officeart/2005/8/layout/hProcess9"/>
    <dgm:cxn modelId="{FB7EE4F4-8EE9-4AF8-9BD1-0FC9430BDA70}" srcId="{B2060829-77F8-4E73-8E77-B452C4CABDEB}" destId="{E1B8FA81-3F45-4D09-B61B-B29AED3F2734}" srcOrd="2" destOrd="0" parTransId="{598DCEF0-A6A9-4214-BB76-D1842DB8DA21}" sibTransId="{1C334A31-66F7-4A84-8069-E14EB5783968}"/>
    <dgm:cxn modelId="{4AD235F7-5B22-294C-A1E5-B83E529C3B10}" type="presOf" srcId="{4D9749C4-2B30-4969-8F98-55355AE3C247}" destId="{5A6279F2-DBC3-4624-A4A6-24C47D501BCF}" srcOrd="0" destOrd="3" presId="urn:microsoft.com/office/officeart/2005/8/layout/hProcess9"/>
    <dgm:cxn modelId="{6C775D1A-BF37-4607-B347-9A6DF148FE7B}" srcId="{38E60799-F0C1-43DE-A294-C68BB2CD3BE3}" destId="{7A78962E-FFBA-463E-84D5-B0C46400175D}" srcOrd="2" destOrd="0" parTransId="{1D008CFB-45E3-40A3-A630-3EC07688954B}" sibTransId="{2EB14EFB-E745-4F9E-B387-09CD8C534571}"/>
    <dgm:cxn modelId="{1CBF4938-C5E5-406D-934C-A77E92725833}" srcId="{10B28096-4A2E-4B9A-938E-DD8317B7E93D}" destId="{8D5ABD00-388F-4522-95F4-11D04BF4834B}" srcOrd="1" destOrd="0" parTransId="{6D87FFC2-1196-4226-9942-BF3280B08E38}" sibTransId="{E5ECEC43-76F4-4173-9701-8A394E41D0DE}"/>
    <dgm:cxn modelId="{FDF2E4D3-D792-4AEE-8624-91D23D6EA7DE}" srcId="{8C0F8F7C-BFEF-47E0-9557-70D66FD8E36C}" destId="{906D373D-DBB5-4120-A21E-714E529BAAB4}" srcOrd="1" destOrd="0" parTransId="{2C9CC279-996D-4D97-B872-63C4EE4B0089}" sibTransId="{F0955059-E5E0-442E-B079-342D77F4F6DB}"/>
    <dgm:cxn modelId="{9445BAEF-0B2D-184E-A9A2-781DD90C4903}" type="presParOf" srcId="{BAA2C831-2E8A-4F71-BD1B-8E534C4DE39B}" destId="{8CDB00DF-B7B6-4966-AE68-F48E93E6D628}" srcOrd="0" destOrd="0" presId="urn:microsoft.com/office/officeart/2005/8/layout/hProcess9"/>
    <dgm:cxn modelId="{FBFF70AC-84ED-4A48-A0E3-0937CAD1574D}" type="presParOf" srcId="{BAA2C831-2E8A-4F71-BD1B-8E534C4DE39B}" destId="{2C44A1D2-CFA6-460E-8997-2E066B6AA2DC}" srcOrd="1" destOrd="0" presId="urn:microsoft.com/office/officeart/2005/8/layout/hProcess9"/>
    <dgm:cxn modelId="{D22D39F8-C3AE-AA46-99EB-63EEBEDA674C}" type="presParOf" srcId="{2C44A1D2-CFA6-460E-8997-2E066B6AA2DC}" destId="{5A6279F2-DBC3-4624-A4A6-24C47D501BCF}" srcOrd="0" destOrd="0" presId="urn:microsoft.com/office/officeart/2005/8/layout/hProcess9"/>
    <dgm:cxn modelId="{9E7D3554-DF50-B246-BDBC-47FDC35A1A2C}" type="presParOf" srcId="{2C44A1D2-CFA6-460E-8997-2E066B6AA2DC}" destId="{AAE903BF-FAA0-412F-8446-C4217CB70B6F}" srcOrd="1" destOrd="0" presId="urn:microsoft.com/office/officeart/2005/8/layout/hProcess9"/>
    <dgm:cxn modelId="{6B79BDFE-36D6-3B40-B17E-99A222F3CCBD}" type="presParOf" srcId="{2C44A1D2-CFA6-460E-8997-2E066B6AA2DC}" destId="{9559E03B-B1AF-4B5A-8AAC-B04DCD15FF6B}" srcOrd="2" destOrd="0" presId="urn:microsoft.com/office/officeart/2005/8/layout/hProcess9"/>
    <dgm:cxn modelId="{1CDEAC88-A604-704B-8CF2-D6BC64DDEE7C}" type="presParOf" srcId="{2C44A1D2-CFA6-460E-8997-2E066B6AA2DC}" destId="{1B32DB64-F855-42AC-9C38-3010782C722E}" srcOrd="3" destOrd="0" presId="urn:microsoft.com/office/officeart/2005/8/layout/hProcess9"/>
    <dgm:cxn modelId="{F060611B-327E-8D49-8B10-1252186139A7}" type="presParOf" srcId="{2C44A1D2-CFA6-460E-8997-2E066B6AA2DC}" destId="{A4341501-A1B0-4C74-A5AD-3506445F41B1}" srcOrd="4" destOrd="0" presId="urn:microsoft.com/office/officeart/2005/8/layout/hProcess9"/>
    <dgm:cxn modelId="{7013159D-1701-5C43-8B6C-67EDAB8C3737}" type="presParOf" srcId="{2C44A1D2-CFA6-460E-8997-2E066B6AA2DC}" destId="{6E6F2925-BB43-45C9-B0A3-962A4559D183}" srcOrd="5" destOrd="0" presId="urn:microsoft.com/office/officeart/2005/8/layout/hProcess9"/>
    <dgm:cxn modelId="{8ABAD2A2-ACBF-624E-B06C-0946AC473B11}" type="presParOf" srcId="{2C44A1D2-CFA6-460E-8997-2E066B6AA2DC}" destId="{B3B897F2-8093-4CB3-9665-635B0439AEAB}" srcOrd="6" destOrd="0" presId="urn:microsoft.com/office/officeart/2005/8/layout/hProcess9"/>
    <dgm:cxn modelId="{4D67F399-049C-064D-8CF1-623E300C7BEC}" type="presParOf" srcId="{2C44A1D2-CFA6-460E-8997-2E066B6AA2DC}" destId="{4A86CF9F-564A-4E3D-827E-DB358E63D295}" srcOrd="7" destOrd="0" presId="urn:microsoft.com/office/officeart/2005/8/layout/hProcess9"/>
    <dgm:cxn modelId="{2DF6D143-06C2-5445-991C-359879EF5000}" type="presParOf" srcId="{2C44A1D2-CFA6-460E-8997-2E066B6AA2DC}" destId="{D3838381-AE2A-492B-B820-7C5D39F198DD}" srcOrd="8" destOrd="0" presId="urn:microsoft.com/office/officeart/2005/8/layout/hProcess9"/>
    <dgm:cxn modelId="{1FB84213-9294-904D-AED4-62EF38C11392}" type="presParOf" srcId="{2C44A1D2-CFA6-460E-8997-2E066B6AA2DC}" destId="{ED5CCCDA-CD6B-4CEE-BE8F-207DB64C1A10}" srcOrd="9" destOrd="0" presId="urn:microsoft.com/office/officeart/2005/8/layout/hProcess9"/>
    <dgm:cxn modelId="{B2C14BFA-F8E5-B24F-9825-88FB69D83F7A}" type="presParOf" srcId="{2C44A1D2-CFA6-460E-8997-2E066B6AA2DC}" destId="{52F82F35-B985-4BD1-B31C-4B1D2D458DF0}" srcOrd="10" destOrd="0" presId="urn:microsoft.com/office/officeart/2005/8/layout/hProcess9"/>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 y="0"/>
          <a:ext cx="5857237" cy="3733800"/>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A6279F2-DBC3-4624-A4A6-24C47D501BCF}">
      <dsp:nvSpPr>
        <dsp:cNvPr id="0" name=""/>
        <dsp:cNvSpPr/>
      </dsp:nvSpPr>
      <dsp:spPr>
        <a:xfrm>
          <a:off x="105301"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Recepción del pedido de 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Estado</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Privados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 división de la misma empresa</a:t>
          </a:r>
        </a:p>
      </dsp:txBody>
      <dsp:txXfrm>
        <a:off x="154940" y="1169779"/>
        <a:ext cx="917573" cy="1394242"/>
      </dsp:txXfrm>
    </dsp:sp>
    <dsp:sp modelId="{9559E03B-B1AF-4B5A-8AAC-B04DCD15FF6B}">
      <dsp:nvSpPr>
        <dsp:cNvPr id="0" name=""/>
        <dsp:cNvSpPr/>
      </dsp:nvSpPr>
      <dsp:spPr>
        <a:xfrm>
          <a:off x="1172995"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Preparación del terreno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Limpieza de terrenos de construcción.</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Movimiento de tierras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Drenaje de terrenos de construcción, tierras agrícolas o forestales.</a:t>
          </a:r>
          <a:endParaRPr lang="es-CL" sz="700" kern="1200">
            <a:latin typeface="Times New Roman" panose="02020603050405020304" pitchFamily="18" charset="0"/>
            <a:cs typeface="Times New Roman" panose="02020603050405020304" pitchFamily="18" charset="0"/>
          </a:endParaRPr>
        </a:p>
      </dsp:txBody>
      <dsp:txXfrm>
        <a:off x="1222634" y="1169779"/>
        <a:ext cx="917573" cy="1394242"/>
      </dsp:txXfrm>
    </dsp:sp>
    <dsp:sp modelId="{A4341501-A1B0-4C74-A5AD-3506445F41B1}">
      <dsp:nvSpPr>
        <dsp:cNvPr id="0" name=""/>
        <dsp:cNvSpPr/>
      </dsp:nvSpPr>
      <dsp:spPr>
        <a:xfrm>
          <a:off x="2240689"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Construcción</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Estructuras residenciales.</a:t>
          </a: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Obras de ingeniería civil.</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Reforma o renovación de estructuras de uso residencial existentes.</a:t>
          </a:r>
          <a:endParaRPr lang="es-CL" sz="700" kern="1200">
            <a:latin typeface="Times New Roman" panose="02020603050405020304" pitchFamily="18" charset="0"/>
            <a:cs typeface="Times New Roman" panose="02020603050405020304" pitchFamily="18" charset="0"/>
          </a:endParaRPr>
        </a:p>
      </dsp:txBody>
      <dsp:txXfrm>
        <a:off x="2290328" y="1169779"/>
        <a:ext cx="917573" cy="1394242"/>
      </dsp:txXfrm>
    </dsp:sp>
    <dsp:sp modelId="{B3B897F2-8093-4CB3-9665-635B0439AEAB}">
      <dsp:nvSpPr>
        <dsp:cNvPr id="0" name=""/>
        <dsp:cNvSpPr/>
      </dsp:nvSpPr>
      <dsp:spPr>
        <a:xfrm>
          <a:off x="3308383"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t" anchorCtr="0">
          <a:noAutofit/>
        </a:bodyPr>
        <a:lstStyle/>
        <a:p>
          <a:pPr marL="0" lvl="0" indent="0" algn="l" defTabSz="355600">
            <a:lnSpc>
              <a:spcPct val="90000"/>
            </a:lnSpc>
            <a:spcBef>
              <a:spcPct val="0"/>
            </a:spcBef>
            <a:spcAft>
              <a:spcPct val="35000"/>
            </a:spcAft>
            <a:buNone/>
          </a:pPr>
          <a:r>
            <a:rPr lang="es-CL" sz="800" b="1" kern="1200">
              <a:latin typeface="Times New Roman" panose="02020603050405020304" pitchFamily="18" charset="0"/>
              <a:cs typeface="Times New Roman" panose="02020603050405020304" pitchFamily="18" charset="0"/>
            </a:rPr>
            <a:t>Acondicionamiento</a:t>
          </a: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eléctricas.</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n-US" sz="700" kern="1200">
              <a:latin typeface="Times New Roman" panose="02020603050405020304" pitchFamily="18" charset="0"/>
              <a:cs typeface="Times New Roman" panose="02020603050405020304" pitchFamily="18" charset="0"/>
            </a:rPr>
            <a:t>Instalaciones de gasfitería, calefacción y aire acondicionado.</a:t>
          </a:r>
          <a:endParaRPr lang="es-CL" sz="700" kern="1200">
            <a:latin typeface="Times New Roman" panose="02020603050405020304" pitchFamily="18" charset="0"/>
            <a:cs typeface="Times New Roman" panose="02020603050405020304" pitchFamily="18" charset="0"/>
          </a:endParaRPr>
        </a:p>
        <a:p>
          <a:pPr marL="57150" lvl="1" indent="-57150" algn="l" defTabSz="311150">
            <a:lnSpc>
              <a:spcPct val="90000"/>
            </a:lnSpc>
            <a:spcBef>
              <a:spcPct val="0"/>
            </a:spcBef>
            <a:spcAft>
              <a:spcPct val="15000"/>
            </a:spcAft>
            <a:buChar char="•"/>
          </a:pPr>
          <a:r>
            <a:rPr lang="es-CL" sz="700" kern="1200">
              <a:latin typeface="Times New Roman" panose="02020603050405020304" pitchFamily="18" charset="0"/>
              <a:cs typeface="Times New Roman" panose="02020603050405020304" pitchFamily="18" charset="0"/>
            </a:rPr>
            <a:t>Otras instalaciones (ascensores, puertas giratorias, etc.).</a:t>
          </a:r>
        </a:p>
      </dsp:txBody>
      <dsp:txXfrm>
        <a:off x="3358022" y="1169779"/>
        <a:ext cx="917573" cy="1394242"/>
      </dsp:txXfrm>
    </dsp:sp>
    <dsp:sp modelId="{D3838381-AE2A-492B-B820-7C5D39F198DD}">
      <dsp:nvSpPr>
        <dsp:cNvPr id="0" name=""/>
        <dsp:cNvSpPr/>
      </dsp:nvSpPr>
      <dsp:spPr>
        <a:xfrm>
          <a:off x="4376077" y="1120140"/>
          <a:ext cx="1016851"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Terminación</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Instalación de puertas, ventanas y marcos.</a:t>
          </a:r>
        </a:p>
        <a:p>
          <a:pPr marL="57150" lvl="1" indent="-57150" algn="l" defTabSz="355600">
            <a:lnSpc>
              <a:spcPct val="90000"/>
            </a:lnSpc>
            <a:spcBef>
              <a:spcPct val="0"/>
            </a:spcBef>
            <a:spcAft>
              <a:spcPct val="15000"/>
            </a:spcAft>
            <a:buChar char="•"/>
          </a:pPr>
          <a:r>
            <a:rPr lang="es-CL" sz="800" kern="1200">
              <a:latin typeface="Times New Roman" panose="02020603050405020304" pitchFamily="18" charset="0"/>
              <a:cs typeface="Times New Roman" panose="02020603050405020304" pitchFamily="18" charset="0"/>
            </a:rPr>
            <a:t>Acabados de interiores (techos, revestimientos de madera para pared).</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Instalación de mobiliario.</a:t>
          </a:r>
          <a:endParaRPr lang="es-CL" sz="800" kern="1200">
            <a:latin typeface="Times New Roman" panose="02020603050405020304" pitchFamily="18" charset="0"/>
            <a:cs typeface="Times New Roman" panose="02020603050405020304" pitchFamily="18" charset="0"/>
          </a:endParaRPr>
        </a:p>
      </dsp:txBody>
      <dsp:txXfrm>
        <a:off x="4425716" y="1169779"/>
        <a:ext cx="917573" cy="1394242"/>
      </dsp:txXfrm>
    </dsp:sp>
    <dsp:sp modelId="{52F82F35-B985-4BD1-B31C-4B1D2D458DF0}">
      <dsp:nvSpPr>
        <dsp:cNvPr id="0" name=""/>
        <dsp:cNvSpPr/>
      </dsp:nvSpPr>
      <dsp:spPr>
        <a:xfrm>
          <a:off x="5443771" y="1120140"/>
          <a:ext cx="308167" cy="1493520"/>
        </a:xfrm>
        <a:prstGeom prst="round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CL" sz="1000" b="1" kern="1200">
              <a:latin typeface="Times New Roman" panose="02020603050405020304" pitchFamily="18" charset="0"/>
              <a:cs typeface="Times New Roman" panose="02020603050405020304" pitchFamily="18" charset="0"/>
            </a:rPr>
            <a:t>Entrega del pedido</a:t>
          </a:r>
        </a:p>
      </dsp:txBody>
      <dsp:txXfrm>
        <a:off x="5458814" y="1135183"/>
        <a:ext cx="278081" cy="146343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Sub09</b:Tag>
    <b:SourceType>Report</b:SourceType>
    <b:Guid>{7EC24D98-3C82-417A-A048-149C71A35A82}</b:Guid>
    <b:Author>
      <b:Author>
        <b:Corporate>Subsecretaría del Trabajo, Ministerio del Trabajo</b:Corporate>
      </b:Author>
    </b:Author>
    <b:Title>Reporte Laboral Sectorial: Forestal</b:Title>
    <b:Year>2009</b:Year>
    <b:RefOrder>1</b:RefOrder>
  </b:Source>
  <b:Source>
    <b:Tag>Sub</b:Tag>
    <b:SourceType>Report</b:SourceType>
    <b:Guid>{D05F54EE-361A-4A52-8384-56FC2551413B}</b:Guid>
    <b:Author>
      <b:Author>
        <b:Corporate>Subsecretaría del Trabajo, Ministerio del Trabajo</b:Corporate>
      </b:Author>
    </b:Author>
    <b:Title>Reporte Laboral Sectorial: Agricultura</b:Title>
    <b:Year>2009</b:Year>
    <b:RefOrder>2</b:RefOrder>
  </b:Source>
  <b:Source>
    <b:Tag>Ofi13</b:Tag>
    <b:SourceType>Report</b:SourceType>
    <b:Guid>{5ADC471A-8631-4E88-851C-ACDFB08CA19B}</b:Guid>
    <b:Author>
      <b:Author>
        <b:Corporate>Oficina de Estudios y Políticas Agrarias (ODEPA), Ministerio de Agricultura</b:Corporate>
      </b:Author>
    </b:Author>
    <b:Title>Panorama de la Agricultura Chilena</b:Title>
    <b:Year>2013</b:Year>
    <b:RefOrder>3</b:RefOrder>
  </b:Source>
  <b:Source>
    <b:Tag>Ins10</b:Tag>
    <b:SourceType>Report</b:SourceType>
    <b:Guid>{81161C0C-8CB6-4951-B7B4-6A979B69EC77}</b:Guid>
    <b:Author>
      <b:Author>
        <b:Corporate>Instituto Nacional de Propiedad Industrial</b:Corporate>
      </b:Author>
    </b:Author>
    <b:Title>Patentamiento en el cluster de la fruticultura primaria</b:Title>
    <b:Year>2010</b:Year>
    <b:RefOrder>4</b:RefOrder>
  </b:Source>
  <b:Source>
    <b:Tag>Ser16</b:Tag>
    <b:SourceType>Report</b:SourceType>
    <b:Guid>{D2465314-AA92-4038-A9DC-7733B9653E59}</b:Guid>
    <b:Author>
      <b:Author>
        <b:Corporate>Servicio Nacional de Aduanas</b:Corporate>
      </b:Author>
    </b:Author>
    <b:Title>Reporte mensual de comercio exterior, enero 2016</b:Title>
    <b:Year>2016</b:Year>
    <b:RefOrder>5</b:RefOrder>
  </b:Source>
  <b:Source>
    <b:Tag>Ins12</b:Tag>
    <b:SourceType>Report</b:SourceType>
    <b:Guid>{F3DF3951-8C50-4CB7-9F7C-BB953A360CB7}</b:Guid>
    <b:Author>
      <b:Author>
        <b:Corporate>Instituto Nacional de Estadística</b:Corporate>
      </b:Author>
    </b:Author>
    <b:Title>Clasificador Chileno de Actividades Económicas</b:Title>
    <b:Year>2012</b:Year>
    <b:RefOrder>6</b:RefOrder>
  </b:Source>
  <b:Source>
    <b:Tag>Org04</b:Tag>
    <b:SourceType>DocumentFromInternetSite</b:SourceType>
    <b:Guid>{F7A303B6-91C2-4390-8DB7-D1F2F96622D5}</b:Guid>
    <b:Author>
      <b:Author>
        <b:Corporate>Organización Internacional del Trabajo</b:Corporate>
      </b:Author>
    </b:Author>
    <b:Title>Clasificación Internacional Uniforme de Ocupaciones</b:Title>
    <b:Year>2004</b:Year>
    <b:Month>Septiembre</b:Month>
    <b:Day>29</b:Day>
    <b:RefOrder>7</b:RefOrder>
  </b:Source>
  <b:Source>
    <b:Tag>Buc08</b:Tag>
    <b:SourceType>JournalArticle</b:SourceType>
    <b:Guid>{C3BB3775-0C3E-49F6-8C98-7F71766C9553}</b:Guid>
    <b:Title>Del proteccionismo a la desregulación en Chile y Nueva Zelanda (segunda parte): Liberalización del comercio y las reformas del sector exportador</b:Title>
    <b:Year>2008</b:Year>
    <b:JournalName>Ciencias Sociales Online, Vol V, No. 1.  </b:JournalName>
    <b:Pages>21-38</b:Pages>
    <b:Author>
      <b:Author>
        <b:NameList>
          <b:Person>
            <b:Last>Buckingham</b:Last>
            <b:First>Louisa</b:First>
          </b:Person>
        </b:NameList>
      </b:Author>
    </b:Author>
    <b:RefOrder>8</b:RefOrder>
  </b:Source>
  <b:Source>
    <b:Tag>Are14</b:Tag>
    <b:SourceType>Report</b:SourceType>
    <b:Guid>{88571CCF-AA32-45AD-8B22-884DCA2853DA}</b:Guid>
    <b:Author>
      <b:Author>
        <b:NameList>
          <b:Person>
            <b:Last>Arellano</b:Last>
            <b:First>Pamela</b:First>
          </b:Person>
          <b:Person>
            <b:Last>Carrasco</b:Last>
            <b:First>Camila</b:First>
          </b:Person>
        </b:NameList>
      </b:Author>
    </b:Author>
    <b:Title>Las empresas en Chile por tamaño y sector económico desde el 2005 a la fecha</b:Title>
    <b:Year>2014</b:Year>
    <b:Publisher>Unidad de Estudios. Ministerio de Economía, Fomento y Turismo </b:Publisher>
    <b:RefOrder>9</b:RefOrder>
  </b:Source>
  <b:Source>
    <b:Tag>Are16</b:Tag>
    <b:SourceType>Report</b:SourceType>
    <b:Guid>{9D9BD4C5-13D6-4FD5-99EB-EA27A03290E8}</b:Guid>
    <b:Title>Dinámica Empresarial: brechas regionales y sectoriales de las pymes en Chile</b:Title>
    <b:Year>2016</b:Year>
    <b:Author>
      <b:Author>
        <b:NameList>
          <b:Person>
            <b:Last>Arellano</b:Last>
            <b:First>Pamela</b:First>
          </b:Person>
          <b:Person>
            <b:Last>Jimenez</b:Last>
            <b:First>Eduardo</b:First>
          </b:Person>
        </b:NameList>
      </b:Author>
    </b:Author>
    <b:Publisher>Unidad de Estudios. Ministerio de Economía, Fomento y Turismo. </b:Publisher>
    <b:RefOrder>10</b:RefOrder>
  </b:Source>
  <b:Source>
    <b:Tag>Mar12</b:Tag>
    <b:SourceType>JournalArticle</b:SourceType>
    <b:Guid>{541ACBE0-542A-4463-882D-4CC6360D60AB}</b:Guid>
    <b:Author>
      <b:Author>
        <b:NameList>
          <b:Person>
            <b:Last>Ortega</b:Last>
            <b:First>Luis</b:First>
          </b:Person>
        </b:NameList>
      </b:Author>
    </b:Author>
    <b:Title>La crisis de 1914-1924 y el sector fabril en Chile</b:Title>
    <b:Year>2012</b:Year>
    <b:JournalName>Historia, Vol 45, No 2</b:JournalName>
    <b:Pages>433-454</b:Pages>
    <b:RefOrder>11</b:RefOrder>
  </b:Source>
  <b:Source>
    <b:Tag>Oca10</b:Tag>
    <b:SourceType>Book</b:SourceType>
    <b:Guid>{6AEC993F-D814-4E1C-BA00-5FA06FA6D060}</b:Guid>
    <b:Title>Desarrollo, vaivenes y desigualdad: una historia económica de América Latina desde la independencia</b:Title>
    <b:Year>2010</b:Year>
    <b:Author>
      <b:Author>
        <b:NameList>
          <b:Person>
            <b:Last>Ocampo</b:Last>
            <b:First>José</b:First>
            <b:Middle>Antonio</b:Middle>
          </b:Person>
          <b:Person>
            <b:Last>Bértola</b:Last>
            <b:First>Luis</b:First>
          </b:Person>
        </b:NameList>
      </b:Author>
    </b:Author>
    <b:Publisher>Secretaría General Iberoamericana</b:Publisher>
    <b:RefOrder>12</b:RefOrder>
  </b:Source>
  <b:Source>
    <b:Tag>Ins16</b:Tag>
    <b:SourceType>DocumentFromInternetSite</b:SourceType>
    <b:Guid>{B21D9734-F0FD-470A-92BD-C614730AB4AD}</b:Guid>
    <b:Author>
      <b:Author>
        <b:Corporate>Instituto Nacional de Estadística</b:Corporate>
      </b:Author>
    </b:Author>
    <b:InternetSiteTitle>Boletines del INE</b:InternetSiteTitle>
    <b:Year>2016</b:Year>
    <b:Month>Enero</b:Month>
    <b:Day>29</b:Day>
    <b:URL>bit.ly/1T6lMPp</b:URL>
    <b:RefOrder>13</b:RefOrder>
  </b:Source>
  <b:Source>
    <b:Tag>Ins15</b:Tag>
    <b:SourceType>DocumentFromInternetSite</b:SourceType>
    <b:Guid>{A39FED9C-7673-49C4-9DEE-2ACEA146AACB}</b:Guid>
    <b:Title>Boletines del INE</b:Title>
    <b:Year>2015</b:Year>
    <b:Author>
      <b:Author>
        <b:Corporate>Instituto Nacional de Estadística</b:Corporate>
      </b:Author>
    </b:Author>
    <b:Month>Enero</b:Month>
    <b:Day>29</b:Day>
    <b:URL>bit.ly/1T6lMPp</b:URL>
    <b:RefOrder>14</b:RefOrder>
  </b:Source>
  <b:Source>
    <b:Tag>Ins161</b:Tag>
    <b:SourceType>InternetSite</b:SourceType>
    <b:Guid>{AD2A0D81-6A01-4FB2-90B4-6AB1377F50AC}</b:Guid>
    <b:Author>
      <b:Author>
        <b:Corporate>Instituto Nacional de Estadística</b:Corporate>
      </b:Author>
    </b:Author>
    <b:Title>Boletines del INE</b:Title>
    <b:InternetSiteTitle>Boletines del INE</b:InternetSiteTitle>
    <b:Year>2016</b:Year>
    <b:Month>Febrero</b:Month>
    <b:Day>26</b:Day>
    <b:URL>bit.ly/1T6lMPp</b:URL>
    <b:RefOrder>15</b:RefOrder>
  </b:Source>
  <b:Source>
    <b:Tag>Org07</b:Tag>
    <b:SourceType>InternetSite</b:SourceType>
    <b:Guid>{605B6A63-6E18-4A6E-ACB5-D6CD2767346A}</b:Guid>
    <b:Author>
      <b:Author>
        <b:Corporate>Organización Internacional del Trabajo</b:Corporate>
      </b:Author>
    </b:Author>
    <b:Title>Clasificación Internacional Uniforme de Ocupaciones</b:Title>
    <b:Year>2004</b:Year>
    <b:Month>Septiembre</b:Month>
    <b:Day>29</b:Day>
    <b:URL>bit.ly/1VFawdj</b:URL>
    <b:RefOrder>16</b:RefOrder>
  </b:Source>
  <b:Source>
    <b:Tag>SOF</b:Tag>
    <b:SourceType>InternetSite</b:SourceType>
    <b:Guid>{148E5AE6-BB00-4899-8C98-D81653C4AD7C}</b:Guid>
    <b:Author>
      <b:Author>
        <b:Corporate>SOFOFA</b:Corporate>
      </b:Author>
    </b:Author>
    <b:Title>SOFOFA - Información Sectorial de la Industria</b:Title>
    <b:InternetSiteTitle>SOFOFA - Información Sectorial de la Industria</b:InternetSiteTitle>
    <b:URL>http://bit.ly/1Rp5oII</b:URL>
    <b:Year>2016</b:Year>
    <b:Month>Marzo</b:Month>
    <b:Day>Consulta 1</b:Day>
    <b:RefOrder>17</b:RefOrder>
  </b:Source>
  <b:Source>
    <b:Tag>MarcadorDePosición1</b:Tag>
    <b:SourceType>Report</b:SourceType>
    <b:Guid>{1B3636B8-5335-4AA7-9104-4187533D69B0}</b:Guid>
    <b:Title>Clasificador Chileno de Actividades Económicas</b:Title>
    <b:Year>2012</b:Year>
    <b:Author>
      <b:Author>
        <b:Corporate>Instituto Nacional de Estadística</b:Corporate>
      </b:Author>
    </b:Author>
    <b:RefOrder>18</b:RefOrder>
  </b:Source>
</b:Sources>
</file>

<file path=customXml/itemProps1.xml><?xml version="1.0" encoding="utf-8"?>
<ds:datastoreItem xmlns:ds="http://schemas.openxmlformats.org/officeDocument/2006/customXml" ds:itemID="{8CAF5E49-2A06-42D1-8A08-1E6D0BEAE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779A23-0974-4ABD-86FE-5390F383F5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23DB86-8249-458D-9D3D-2F683626E2A7}">
  <ds:schemaRefs>
    <ds:schemaRef ds:uri="http://schemas.microsoft.com/sharepoint/v3/contenttype/forms"/>
  </ds:schemaRefs>
</ds:datastoreItem>
</file>

<file path=customXml/itemProps4.xml><?xml version="1.0" encoding="utf-8"?>
<ds:datastoreItem xmlns:ds="http://schemas.openxmlformats.org/officeDocument/2006/customXml" ds:itemID="{8DC82EBE-1E91-482C-AEE3-219E33DF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39</Pages>
  <Words>12821</Words>
  <Characters>70520</Characters>
  <Application>Microsoft Office Word</Application>
  <DocSecurity>0</DocSecurity>
  <Lines>587</Lines>
  <Paragraphs>166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446</cp:revision>
  <cp:lastPrinted>2016-05-02T20:08:00Z</cp:lastPrinted>
  <dcterms:created xsi:type="dcterms:W3CDTF">2016-07-28T03:00:00Z</dcterms:created>
  <dcterms:modified xsi:type="dcterms:W3CDTF">2017-04-17T17:25:00Z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