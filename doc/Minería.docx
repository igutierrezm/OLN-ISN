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C0CE5" w14:textId="77777777" w:rsidR="00741662" w:rsidRPr="001C31F1" w:rsidRDefault="00741662" w:rsidP="00156403">
      <w:pPr>
        <w:pStyle w:val="Cuerpo"/>
        <w:spacing w:line="276" w:lineRule="auto"/>
        <w:ind w:left="708" w:hanging="708"/>
        <w:jc w:val="both"/>
        <w:rPr>
          <w:rFonts w:ascii="Times New Roman" w:hAnsi="Times New Roman" w:cs="Times New Roman"/>
          <w:sz w:val="24"/>
          <w:szCs w:val="24"/>
          <w:lang w:val="es-ES"/>
        </w:rPr>
      </w:pPr>
      <w:r w:rsidRPr="001C31F1">
        <w:rPr>
          <w:rFonts w:ascii="Times New Roman" w:hAnsi="Times New Roman" w:cs="Times New Roman"/>
          <w:noProof/>
          <w:sz w:val="24"/>
          <w:szCs w:val="24"/>
        </w:rPr>
        <mc:AlternateContent>
          <mc:Choice Requires="wps">
            <w:drawing>
              <wp:anchor distT="152400" distB="152400" distL="152400" distR="152400" simplePos="0" relativeHeight="251663360" behindDoc="0" locked="0" layoutInCell="1" allowOverlap="1" wp14:anchorId="26F5CB02" wp14:editId="3E79D6CE">
                <wp:simplePos x="0" y="0"/>
                <wp:positionH relativeFrom="margin">
                  <wp:align>center</wp:align>
                </wp:positionH>
                <wp:positionV relativeFrom="page">
                  <wp:posOffset>215900</wp:posOffset>
                </wp:positionV>
                <wp:extent cx="7406641" cy="9444316"/>
                <wp:effectExtent l="0" t="0" r="0" b="0"/>
                <wp:wrapNone/>
                <wp:docPr id="14" name="officeArt object"/>
                <wp:cNvGraphicFramePr/>
                <a:graphic xmlns:a="http://schemas.openxmlformats.org/drawingml/2006/main">
                  <a:graphicData uri="http://schemas.microsoft.com/office/word/2010/wordprocessingShape">
                    <wps:wsp>
                      <wps:cNvSpPr/>
                      <wps:spPr>
                        <a:xfrm>
                          <a:off x="0" y="0"/>
                          <a:ext cx="7406641" cy="9444316"/>
                        </a:xfrm>
                        <a:prstGeom prst="rect">
                          <a:avLst/>
                        </a:prstGeom>
                        <a:noFill/>
                        <a:ln w="12700" cap="flat">
                          <a:noFill/>
                          <a:prstDash val="solid"/>
                          <a:miter lim="400000"/>
                        </a:ln>
                        <a:effectLst/>
                      </wps:spPr>
                      <wps:bodyPr/>
                    </wps:wsp>
                  </a:graphicData>
                </a:graphic>
              </wp:anchor>
            </w:drawing>
          </mc:Choice>
          <mc:Fallback xmlns:mo="http://schemas.microsoft.com/office/mac/office/2008/main" xmlns:mv="urn:schemas-microsoft-com:mac:vml">
            <w:pict>
              <v:rect w14:anchorId="2CFD23AF" id="officeArt object" o:spid="_x0000_s1026" style="position:absolute;margin-left:0;margin-top:17pt;width:583.2pt;height:743.65pt;z-index:251663360;visibility:visible;mso-wrap-style:square;mso-wrap-distance-left:12pt;mso-wrap-distance-top:12pt;mso-wrap-distance-right:12pt;mso-wrap-distance-bottom:12pt;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" filled="f" stroked="f" strokeweight="1pt">
                <v:stroke miterlimit="4"/>
                <w10:wrap anchorx="margin" anchory="page"/>
              </v:rect>
            </w:pict>
          </mc:Fallback>
        </mc:AlternateContent>
      </w:r>
    </w:p>
    <w:p w14:paraId="1FD76743" w14:textId="77777777" w:rsidR="00741662" w:rsidRPr="001C31F1" w:rsidRDefault="00741662" w:rsidP="00741662">
      <w:pPr>
        <w:pStyle w:val="Cuerpo"/>
        <w:spacing w:line="276" w:lineRule="auto"/>
        <w:jc w:val="both"/>
        <w:rPr>
          <w:rFonts w:ascii="Times New Roman" w:hAnsi="Times New Roman" w:cs="Times New Roman"/>
          <w:sz w:val="24"/>
          <w:szCs w:val="24"/>
          <w:lang w:val="es-ES"/>
        </w:rPr>
      </w:pPr>
    </w:p>
    <w:p w14:paraId="25A1466A" w14:textId="77777777" w:rsidR="00741662" w:rsidRPr="001C31F1" w:rsidRDefault="00741662" w:rsidP="00741662">
      <w:pPr>
        <w:pStyle w:val="Cuerpo"/>
        <w:spacing w:line="276" w:lineRule="auto"/>
        <w:jc w:val="both"/>
        <w:rPr>
          <w:rFonts w:ascii="Times New Roman" w:hAnsi="Times New Roman" w:cs="Times New Roman"/>
          <w:sz w:val="24"/>
          <w:szCs w:val="24"/>
          <w:lang w:val="es-ES"/>
        </w:rPr>
      </w:pPr>
    </w:p>
    <w:p w14:paraId="37171884" w14:textId="77777777" w:rsidR="00741662" w:rsidRPr="001C31F1" w:rsidRDefault="00741662" w:rsidP="00741662">
      <w:pPr>
        <w:pStyle w:val="Cuerpo"/>
        <w:spacing w:line="276" w:lineRule="auto"/>
        <w:jc w:val="both"/>
        <w:rPr>
          <w:rFonts w:ascii="Times New Roman" w:hAnsi="Times New Roman" w:cs="Times New Roman"/>
          <w:sz w:val="24"/>
          <w:szCs w:val="24"/>
          <w:lang w:val="es-ES"/>
        </w:rPr>
      </w:pPr>
    </w:p>
    <w:p w14:paraId="0C1448C9" w14:textId="77777777" w:rsidR="00741662" w:rsidRPr="001C31F1" w:rsidRDefault="00741662" w:rsidP="00741662">
      <w:pPr>
        <w:pStyle w:val="Cuerpo"/>
        <w:spacing w:line="276" w:lineRule="auto"/>
        <w:jc w:val="both"/>
        <w:rPr>
          <w:rFonts w:ascii="Times New Roman" w:hAnsi="Times New Roman" w:cs="Times New Roman"/>
          <w:sz w:val="24"/>
          <w:szCs w:val="24"/>
          <w:lang w:val="es-ES"/>
        </w:rPr>
      </w:pPr>
    </w:p>
    <w:p w14:paraId="01390FC7" w14:textId="77777777" w:rsidR="00741662" w:rsidRPr="001C31F1" w:rsidRDefault="00741662" w:rsidP="00741662">
      <w:pPr>
        <w:pStyle w:val="Cuerpo"/>
        <w:spacing w:line="276" w:lineRule="auto"/>
        <w:jc w:val="both"/>
        <w:rPr>
          <w:rFonts w:ascii="Times New Roman" w:hAnsi="Times New Roman" w:cs="Times New Roman"/>
          <w:sz w:val="24"/>
          <w:szCs w:val="24"/>
          <w:lang w:val="es-ES"/>
        </w:rPr>
      </w:pPr>
    </w:p>
    <w:p w14:paraId="051F0715" w14:textId="77777777" w:rsidR="00741662" w:rsidRPr="001C31F1" w:rsidRDefault="00741662" w:rsidP="00741662">
      <w:pPr>
        <w:pStyle w:val="Cuerpo"/>
        <w:spacing w:line="276" w:lineRule="auto"/>
        <w:jc w:val="center"/>
        <w:rPr>
          <w:rFonts w:ascii="Times New Roman" w:hAnsi="Times New Roman" w:cs="Times New Roman"/>
          <w:sz w:val="46"/>
          <w:szCs w:val="46"/>
          <w:lang w:val="es-ES"/>
        </w:rPr>
      </w:pPr>
      <w:r w:rsidRPr="001C31F1">
        <w:rPr>
          <w:rFonts w:ascii="Times New Roman" w:hAnsi="Times New Roman" w:cs="Times New Roman"/>
          <w:sz w:val="46"/>
          <w:szCs w:val="46"/>
          <w:lang w:val="es-ES"/>
        </w:rPr>
        <w:t>REPORTE LABORAL SECTORIAL:</w:t>
      </w:r>
    </w:p>
    <w:p w14:paraId="125F768B" w14:textId="7C28A739" w:rsidR="00741662" w:rsidRPr="001C31F1" w:rsidRDefault="00741662" w:rsidP="00741662">
      <w:pPr>
        <w:pStyle w:val="Cuerpo"/>
        <w:tabs>
          <w:tab w:val="left" w:pos="1788"/>
          <w:tab w:val="center" w:pos="4680"/>
        </w:tabs>
        <w:spacing w:line="276" w:lineRule="auto"/>
        <w:jc w:val="center"/>
        <w:rPr>
          <w:rFonts w:ascii="Times New Roman" w:hAnsi="Times New Roman" w:cs="Times New Roman"/>
          <w:sz w:val="46"/>
          <w:szCs w:val="46"/>
          <w:lang w:val="es-ES"/>
        </w:rPr>
      </w:pPr>
      <w:r w:rsidRPr="001C31F1">
        <w:rPr>
          <w:rFonts w:ascii="Times New Roman" w:eastAsia="gobCL" w:hAnsi="Times New Roman" w:cs="Times New Roman"/>
          <w:noProof/>
          <w:sz w:val="46"/>
          <w:szCs w:val="46"/>
        </w:rPr>
        <w:drawing>
          <wp:anchor distT="152400" distB="152400" distL="152400" distR="152400" simplePos="0" relativeHeight="251665408" behindDoc="1" locked="0" layoutInCell="1" allowOverlap="1" wp14:anchorId="633276D3" wp14:editId="22055C43">
            <wp:simplePos x="0" y="0"/>
            <wp:positionH relativeFrom="margin">
              <wp:align>center</wp:align>
            </wp:positionH>
            <wp:positionV relativeFrom="paragraph">
              <wp:posOffset>5227104</wp:posOffset>
            </wp:positionV>
            <wp:extent cx="1540800" cy="1393200"/>
            <wp:effectExtent l="0" t="0" r="2540" b="0"/>
            <wp:wrapTight wrapText="bothSides">
              <wp:wrapPolygon edited="1">
                <wp:start x="0" y="0"/>
                <wp:lineTo x="21600" y="0"/>
                <wp:lineTo x="21600" y="21600"/>
                <wp:lineTo x="0" y="21600"/>
                <wp:lineTo x="0" y="0"/>
              </wp:wrapPolygon>
            </wp:wrapTight>
            <wp:docPr id="5"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df"/>
                    <pic:cNvPicPr>
                      <a:picLocks noChangeAspect="1"/>
                    </pic:cNvPicPr>
                  </pic:nvPicPr>
                  <pic:blipFill>
                    <a:blip r:embed="rId11">
                      <a:extLst/>
                    </a:blip>
                    <a:stretch>
                      <a:fillRect/>
                    </a:stretch>
                  </pic:blipFill>
                  <pic:spPr>
                    <a:xfrm>
                      <a:off x="0" y="0"/>
                      <a:ext cx="1540800" cy="13932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00CA3FBA" w:rsidRPr="001C31F1">
        <w:rPr>
          <w:rFonts w:ascii="Times New Roman" w:hAnsi="Times New Roman" w:cs="Times New Roman"/>
          <w:sz w:val="46"/>
          <w:szCs w:val="46"/>
          <w:lang w:val="es-ES"/>
        </w:rPr>
        <w:t>Minería</w:t>
      </w:r>
    </w:p>
    <w:p w14:paraId="73535D29" w14:textId="77777777" w:rsidR="00741662" w:rsidRPr="001C31F1" w:rsidRDefault="00741662" w:rsidP="00741662">
      <w:pPr>
        <w:pStyle w:val="Cuerpo"/>
        <w:tabs>
          <w:tab w:val="left" w:pos="1788"/>
          <w:tab w:val="center" w:pos="4680"/>
        </w:tabs>
        <w:spacing w:line="276" w:lineRule="auto"/>
        <w:jc w:val="center"/>
        <w:rPr>
          <w:rFonts w:ascii="Times New Roman" w:hAnsi="Times New Roman" w:cs="Times New Roman"/>
          <w:sz w:val="24"/>
          <w:szCs w:val="24"/>
          <w:lang w:val="es-ES"/>
        </w:rPr>
      </w:pPr>
    </w:p>
    <w:p w14:paraId="6029E456" w14:textId="77777777" w:rsidR="00741662" w:rsidRPr="001C31F1" w:rsidRDefault="00741662" w:rsidP="00741662">
      <w:pPr>
        <w:spacing w:after="0" w:line="276" w:lineRule="auto"/>
        <w:jc w:val="both"/>
        <w:rPr>
          <w:lang w:val="es-ES"/>
        </w:rPr>
      </w:pPr>
    </w:p>
    <w:p w14:paraId="42299F9E" w14:textId="77777777" w:rsidR="00741662" w:rsidRPr="001C31F1" w:rsidRDefault="00741662" w:rsidP="00741662">
      <w:pPr>
        <w:spacing w:after="0" w:line="276" w:lineRule="auto"/>
        <w:jc w:val="both"/>
        <w:rPr>
          <w:lang w:val="es-ES"/>
        </w:rPr>
      </w:pPr>
      <w:r w:rsidRPr="001C31F1">
        <w:rPr>
          <w:rFonts w:eastAsia="gobCL"/>
          <w:noProof/>
          <w:sz w:val="46"/>
          <w:szCs w:val="46"/>
          <w:lang w:val="es-CL" w:eastAsia="es-CL"/>
        </w:rPr>
        <w:drawing>
          <wp:anchor distT="152400" distB="152400" distL="152400" distR="152400" simplePos="0" relativeHeight="251664384" behindDoc="0" locked="0" layoutInCell="1" allowOverlap="1" wp14:anchorId="42B1477D" wp14:editId="26105563">
            <wp:simplePos x="0" y="0"/>
            <wp:positionH relativeFrom="margin">
              <wp:align>center</wp:align>
            </wp:positionH>
            <wp:positionV relativeFrom="paragraph">
              <wp:posOffset>6985</wp:posOffset>
            </wp:positionV>
            <wp:extent cx="2606040" cy="2073275"/>
            <wp:effectExtent l="0" t="0" r="3810" b="0"/>
            <wp:wrapThrough wrapText="bothSides" distL="152400" distR="152400">
              <wp:wrapPolygon edited="1">
                <wp:start x="0" y="0"/>
                <wp:lineTo x="21600" y="0"/>
                <wp:lineTo x="21600" y="21600"/>
                <wp:lineTo x="0" y="21600"/>
                <wp:lineTo x="0" y="0"/>
              </wp:wrapPolygon>
            </wp:wrapThrough>
            <wp:docPr id="19"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df"/>
                    <pic:cNvPicPr>
                      <a:picLocks noChangeAspect="1"/>
                    </pic:cNvPicPr>
                  </pic:nvPicPr>
                  <pic:blipFill>
                    <a:blip r:embed="rId12">
                      <a:extLst/>
                    </a:blip>
                    <a:stretch>
                      <a:fillRect/>
                    </a:stretch>
                  </pic:blipFill>
                  <pic:spPr>
                    <a:xfrm>
                      <a:off x="0" y="0"/>
                      <a:ext cx="2606040" cy="207327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51DD4B36" w14:textId="77777777" w:rsidR="00741662" w:rsidRPr="001C31F1" w:rsidRDefault="00741662" w:rsidP="00741662">
      <w:pPr>
        <w:spacing w:after="0" w:line="276" w:lineRule="auto"/>
        <w:jc w:val="both"/>
        <w:rPr>
          <w:lang w:val="es-ES"/>
        </w:rPr>
      </w:pPr>
    </w:p>
    <w:p w14:paraId="319B3627" w14:textId="77777777" w:rsidR="00741662" w:rsidRPr="001C31F1" w:rsidRDefault="00741662" w:rsidP="00741662">
      <w:pPr>
        <w:spacing w:after="0" w:line="276" w:lineRule="auto"/>
        <w:jc w:val="both"/>
        <w:rPr>
          <w:lang w:val="es-ES"/>
        </w:rPr>
      </w:pPr>
    </w:p>
    <w:p w14:paraId="2A794059" w14:textId="77777777" w:rsidR="00741662" w:rsidRPr="001C31F1" w:rsidRDefault="00741662" w:rsidP="00741662">
      <w:pPr>
        <w:spacing w:after="0" w:line="276" w:lineRule="auto"/>
        <w:jc w:val="both"/>
        <w:rPr>
          <w:lang w:val="es-ES"/>
        </w:rPr>
      </w:pPr>
    </w:p>
    <w:p w14:paraId="08A6696E" w14:textId="77777777" w:rsidR="00741662" w:rsidRPr="001C31F1" w:rsidRDefault="00741662" w:rsidP="00741662">
      <w:pPr>
        <w:spacing w:after="0" w:line="276" w:lineRule="auto"/>
        <w:jc w:val="both"/>
        <w:rPr>
          <w:lang w:val="es-ES"/>
        </w:rPr>
      </w:pPr>
    </w:p>
    <w:p w14:paraId="7327654B" w14:textId="77777777" w:rsidR="00741662" w:rsidRPr="001C31F1" w:rsidRDefault="00741662" w:rsidP="00741662">
      <w:pPr>
        <w:spacing w:after="0" w:line="276" w:lineRule="auto"/>
        <w:jc w:val="both"/>
        <w:rPr>
          <w:lang w:val="es-ES"/>
        </w:rPr>
      </w:pPr>
    </w:p>
    <w:p w14:paraId="4965E143" w14:textId="77777777" w:rsidR="00741662" w:rsidRPr="001C31F1" w:rsidRDefault="00741662" w:rsidP="00741662">
      <w:pPr>
        <w:spacing w:after="0" w:line="276" w:lineRule="auto"/>
        <w:jc w:val="both"/>
        <w:rPr>
          <w:lang w:val="es-ES"/>
        </w:rPr>
      </w:pPr>
    </w:p>
    <w:p w14:paraId="647F9A49" w14:textId="77777777" w:rsidR="00741662" w:rsidRPr="001C31F1" w:rsidRDefault="00741662" w:rsidP="00741662">
      <w:pPr>
        <w:spacing w:after="0" w:line="276" w:lineRule="auto"/>
        <w:jc w:val="both"/>
        <w:rPr>
          <w:lang w:val="es-ES"/>
        </w:rPr>
      </w:pPr>
    </w:p>
    <w:p w14:paraId="0E4EBF49" w14:textId="77777777" w:rsidR="00741662" w:rsidRPr="001C31F1" w:rsidRDefault="00741662" w:rsidP="00741662">
      <w:pPr>
        <w:spacing w:after="0" w:line="276" w:lineRule="auto"/>
        <w:jc w:val="both"/>
        <w:rPr>
          <w:lang w:val="es-ES"/>
        </w:rPr>
      </w:pPr>
    </w:p>
    <w:p w14:paraId="7E0D020C" w14:textId="77777777" w:rsidR="00741662" w:rsidRPr="001C31F1" w:rsidRDefault="00741662" w:rsidP="00741662">
      <w:pPr>
        <w:spacing w:after="0" w:line="276" w:lineRule="auto"/>
        <w:jc w:val="both"/>
        <w:rPr>
          <w:lang w:val="es-ES"/>
        </w:rPr>
      </w:pPr>
    </w:p>
    <w:p w14:paraId="54147ED8" w14:textId="77777777" w:rsidR="00741662" w:rsidRPr="001C31F1" w:rsidRDefault="00741662" w:rsidP="00741662">
      <w:pPr>
        <w:spacing w:after="0" w:line="276" w:lineRule="auto"/>
        <w:jc w:val="both"/>
        <w:rPr>
          <w:lang w:val="es-ES"/>
        </w:rPr>
      </w:pPr>
    </w:p>
    <w:p w14:paraId="3153014E" w14:textId="77777777" w:rsidR="00741662" w:rsidRPr="001C31F1" w:rsidRDefault="00741662" w:rsidP="00741662">
      <w:pPr>
        <w:spacing w:after="0" w:line="276" w:lineRule="auto"/>
        <w:jc w:val="both"/>
        <w:rPr>
          <w:lang w:val="es-ES"/>
        </w:rPr>
      </w:pPr>
    </w:p>
    <w:p w14:paraId="5865E932" w14:textId="77777777" w:rsidR="00741662" w:rsidRPr="001C31F1" w:rsidRDefault="00741662" w:rsidP="00741662">
      <w:pPr>
        <w:spacing w:after="0" w:line="276" w:lineRule="auto"/>
        <w:jc w:val="both"/>
        <w:rPr>
          <w:lang w:val="es-ES"/>
        </w:rPr>
      </w:pPr>
    </w:p>
    <w:p w14:paraId="58B01787" w14:textId="77777777" w:rsidR="00741662" w:rsidRPr="001C31F1" w:rsidRDefault="00741662" w:rsidP="00741662">
      <w:pPr>
        <w:spacing w:after="0" w:line="276" w:lineRule="auto"/>
        <w:jc w:val="both"/>
        <w:rPr>
          <w:lang w:val="es-ES"/>
        </w:rPr>
      </w:pPr>
    </w:p>
    <w:p w14:paraId="76837340" w14:textId="77777777" w:rsidR="00741662" w:rsidRPr="001C31F1" w:rsidRDefault="00741662" w:rsidP="00741662">
      <w:pPr>
        <w:spacing w:after="0" w:line="276" w:lineRule="auto"/>
        <w:jc w:val="both"/>
        <w:rPr>
          <w:lang w:val="es-ES"/>
        </w:rPr>
      </w:pPr>
    </w:p>
    <w:p w14:paraId="2BE95CF5" w14:textId="77777777" w:rsidR="00741662" w:rsidRPr="001C31F1" w:rsidRDefault="00741662" w:rsidP="00741662">
      <w:pPr>
        <w:spacing w:after="0" w:line="276" w:lineRule="auto"/>
        <w:jc w:val="both"/>
        <w:rPr>
          <w:lang w:val="es-ES"/>
        </w:rPr>
      </w:pPr>
    </w:p>
    <w:p w14:paraId="329FDC7A" w14:textId="77777777" w:rsidR="00741662" w:rsidRPr="001C31F1" w:rsidRDefault="00741662" w:rsidP="00741662">
      <w:pPr>
        <w:spacing w:after="0" w:line="276" w:lineRule="auto"/>
        <w:jc w:val="both"/>
        <w:rPr>
          <w:lang w:val="es-ES"/>
        </w:rPr>
      </w:pPr>
    </w:p>
    <w:p w14:paraId="39D9F403" w14:textId="77777777" w:rsidR="00741662" w:rsidRPr="001C31F1" w:rsidRDefault="00741662" w:rsidP="00741662">
      <w:pPr>
        <w:spacing w:after="0" w:line="276" w:lineRule="auto"/>
        <w:jc w:val="both"/>
        <w:rPr>
          <w:lang w:val="es-ES"/>
        </w:rPr>
      </w:pPr>
    </w:p>
    <w:p w14:paraId="7972D9B3" w14:textId="77777777" w:rsidR="00741662" w:rsidRPr="001C31F1" w:rsidRDefault="00741662" w:rsidP="00741662">
      <w:pPr>
        <w:spacing w:after="0" w:line="276" w:lineRule="auto"/>
        <w:jc w:val="both"/>
        <w:rPr>
          <w:lang w:val="es-ES"/>
        </w:rPr>
      </w:pPr>
    </w:p>
    <w:p w14:paraId="46169439" w14:textId="77777777" w:rsidR="00741662" w:rsidRPr="001C31F1" w:rsidRDefault="00741662" w:rsidP="00741662">
      <w:pPr>
        <w:spacing w:after="0" w:line="276" w:lineRule="auto"/>
        <w:jc w:val="both"/>
        <w:rPr>
          <w:lang w:val="es-ES"/>
        </w:rPr>
      </w:pPr>
    </w:p>
    <w:p w14:paraId="6B4133A2" w14:textId="77777777" w:rsidR="00741662" w:rsidRPr="001C31F1" w:rsidRDefault="00741662" w:rsidP="00741662">
      <w:pPr>
        <w:spacing w:after="0" w:line="276" w:lineRule="auto"/>
        <w:jc w:val="both"/>
        <w:rPr>
          <w:lang w:val="es-ES"/>
        </w:rPr>
      </w:pPr>
    </w:p>
    <w:p w14:paraId="3F66C164" w14:textId="77777777" w:rsidR="00741662" w:rsidRPr="001C31F1" w:rsidRDefault="00741662" w:rsidP="00741662">
      <w:pPr>
        <w:spacing w:after="0" w:line="276" w:lineRule="auto"/>
        <w:jc w:val="both"/>
        <w:rPr>
          <w:lang w:val="es-ES"/>
        </w:rPr>
      </w:pPr>
    </w:p>
    <w:p w14:paraId="6415F6C3" w14:textId="77777777" w:rsidR="00741662" w:rsidRPr="001C31F1" w:rsidRDefault="00741662" w:rsidP="00741662">
      <w:pPr>
        <w:spacing w:after="0" w:line="276" w:lineRule="auto"/>
        <w:jc w:val="both"/>
        <w:rPr>
          <w:lang w:val="es-CL"/>
        </w:rPr>
      </w:pPr>
    </w:p>
    <w:p w14:paraId="39A88416" w14:textId="77777777" w:rsidR="00741662" w:rsidRPr="001C31F1" w:rsidRDefault="00741662" w:rsidP="00741662">
      <w:pPr>
        <w:spacing w:after="0" w:line="276" w:lineRule="auto"/>
        <w:jc w:val="both"/>
        <w:rPr>
          <w:lang w:val="es-CL"/>
        </w:rPr>
      </w:pPr>
    </w:p>
    <w:p w14:paraId="10E01364" w14:textId="77777777" w:rsidR="00741662" w:rsidRPr="001C31F1" w:rsidRDefault="00741662" w:rsidP="00741662">
      <w:pPr>
        <w:spacing w:after="0" w:line="276" w:lineRule="auto"/>
        <w:jc w:val="both"/>
        <w:rPr>
          <w:lang w:val="es-CL"/>
        </w:rPr>
      </w:pPr>
    </w:p>
    <w:p w14:paraId="7F549D2B" w14:textId="77777777" w:rsidR="00741662" w:rsidRPr="001C31F1" w:rsidRDefault="00741662" w:rsidP="00741662">
      <w:pPr>
        <w:pStyle w:val="TOCHeading"/>
        <w:spacing w:line="276" w:lineRule="auto"/>
        <w:jc w:val="both"/>
        <w:rPr>
          <w:rFonts w:ascii="Times New Roman" w:eastAsia="Arial Unicode MS" w:hAnsi="Times New Roman" w:cs="Times New Roman"/>
          <w:color w:val="auto"/>
          <w:sz w:val="24"/>
          <w:szCs w:val="24"/>
          <w:bdr w:val="nil"/>
          <w:lang w:val="es-CL"/>
        </w:rPr>
      </w:pPr>
    </w:p>
    <w:p w14:paraId="6C1E8383" w14:textId="77777777" w:rsidR="00741662" w:rsidRPr="001C31F1" w:rsidRDefault="00741662" w:rsidP="00741662">
      <w:pPr>
        <w:spacing w:after="0" w:line="276" w:lineRule="auto"/>
        <w:jc w:val="both"/>
        <w:rPr>
          <w:lang w:val="es-CL"/>
        </w:rPr>
      </w:pPr>
    </w:p>
    <w:p w14:paraId="74C89ECD" w14:textId="6462F038" w:rsidR="00741662" w:rsidRPr="001C31F1" w:rsidRDefault="00741662" w:rsidP="00741662">
      <w:pPr>
        <w:spacing w:after="0" w:line="276" w:lineRule="auto"/>
        <w:jc w:val="both"/>
        <w:rPr>
          <w:rFonts w:eastAsiaTheme="majorEastAsia"/>
          <w:b/>
          <w:color w:val="000000" w:themeColor="text1"/>
          <w:lang w:val="es-ES"/>
        </w:rPr>
      </w:pPr>
    </w:p>
    <w:p w14:paraId="4F811B01" w14:textId="77777777" w:rsidR="00741662" w:rsidRPr="001C31F1" w:rsidRDefault="00741662" w:rsidP="00741662">
      <w:pPr>
        <w:spacing w:after="0" w:line="276" w:lineRule="auto"/>
        <w:jc w:val="center"/>
        <w:rPr>
          <w:rFonts w:eastAsiaTheme="majorEastAsia"/>
          <w:b/>
          <w:color w:val="000000" w:themeColor="text1"/>
          <w:sz w:val="28"/>
          <w:szCs w:val="28"/>
          <w:lang w:val="es-ES"/>
        </w:rPr>
      </w:pPr>
      <w:r w:rsidRPr="001C31F1">
        <w:rPr>
          <w:rFonts w:eastAsiaTheme="majorEastAsia"/>
          <w:b/>
          <w:color w:val="000000" w:themeColor="text1"/>
          <w:sz w:val="28"/>
          <w:szCs w:val="28"/>
          <w:lang w:val="es-ES"/>
        </w:rPr>
        <w:lastRenderedPageBreak/>
        <w:t>Antecedentes</w:t>
      </w:r>
    </w:p>
    <w:p w14:paraId="449DA492" w14:textId="77777777" w:rsidR="00AB60F0" w:rsidRPr="001C31F1" w:rsidRDefault="00AB60F0" w:rsidP="00AB60F0">
      <w:pPr>
        <w:spacing w:after="0" w:line="276" w:lineRule="auto"/>
        <w:jc w:val="both"/>
        <w:rPr>
          <w:rFonts w:eastAsiaTheme="majorEastAsia"/>
          <w:b/>
          <w:color w:val="000000" w:themeColor="text1"/>
          <w:sz w:val="28"/>
          <w:szCs w:val="28"/>
          <w:lang w:val="es-ES"/>
        </w:rPr>
      </w:pPr>
    </w:p>
    <w:p w14:paraId="6EBF3DC1" w14:textId="522D8AC6" w:rsidR="00AB60F0" w:rsidRPr="001C31F1" w:rsidRDefault="00AB60F0" w:rsidP="00AB60F0">
      <w:pPr>
        <w:spacing w:after="0" w:line="276" w:lineRule="auto"/>
        <w:jc w:val="both"/>
        <w:rPr>
          <w:rFonts w:eastAsiaTheme="majorEastAsia"/>
          <w:color w:val="000000" w:themeColor="text1"/>
          <w:sz w:val="28"/>
          <w:szCs w:val="28"/>
          <w:lang w:val="es-ES"/>
        </w:rPr>
      </w:pPr>
      <w:r w:rsidRPr="001C31F1">
        <w:rPr>
          <w:rFonts w:eastAsiaTheme="majorEastAsia"/>
          <w:color w:val="000000" w:themeColor="text1"/>
          <w:sz w:val="28"/>
          <w:szCs w:val="28"/>
          <w:lang w:val="es-ES"/>
        </w:rPr>
        <w:t>El Observatorio Laboral Nacional es un</w:t>
      </w:r>
      <w:r w:rsidR="00EC02D8" w:rsidRPr="001C31F1">
        <w:rPr>
          <w:rFonts w:eastAsiaTheme="majorEastAsia"/>
          <w:color w:val="000000" w:themeColor="text1"/>
          <w:sz w:val="28"/>
          <w:szCs w:val="28"/>
          <w:lang w:val="es-ES"/>
        </w:rPr>
        <w:t>a unidad técnica de SENCE</w:t>
      </w:r>
      <w:r w:rsidRPr="001C31F1">
        <w:rPr>
          <w:rFonts w:eastAsiaTheme="majorEastAsia"/>
          <w:color w:val="000000" w:themeColor="text1"/>
          <w:sz w:val="28"/>
          <w:szCs w:val="28"/>
          <w:lang w:val="es-ES"/>
        </w:rPr>
        <w:t xml:space="preserve"> que permite producir</w:t>
      </w:r>
      <w:r w:rsidR="0063371C" w:rsidRPr="001C31F1">
        <w:rPr>
          <w:rFonts w:eastAsiaTheme="majorEastAsia"/>
          <w:color w:val="000000" w:themeColor="text1"/>
          <w:sz w:val="28"/>
          <w:szCs w:val="28"/>
          <w:lang w:val="es-ES"/>
        </w:rPr>
        <w:t xml:space="preserve"> </w:t>
      </w:r>
      <w:r w:rsidRPr="001C31F1">
        <w:rPr>
          <w:rFonts w:eastAsiaTheme="majorEastAsia"/>
          <w:color w:val="000000" w:themeColor="text1"/>
          <w:sz w:val="28"/>
          <w:szCs w:val="28"/>
          <w:lang w:val="es-ES"/>
        </w:rPr>
        <w:t>conocimiento sobre las brechas ocupacion</w:t>
      </w:r>
      <w:r w:rsidR="0063371C" w:rsidRPr="001C31F1">
        <w:rPr>
          <w:rFonts w:eastAsiaTheme="majorEastAsia"/>
          <w:color w:val="000000" w:themeColor="text1"/>
          <w:sz w:val="28"/>
          <w:szCs w:val="28"/>
          <w:lang w:val="es-ES"/>
        </w:rPr>
        <w:t>al</w:t>
      </w:r>
      <w:r w:rsidRPr="001C31F1">
        <w:rPr>
          <w:rFonts w:eastAsiaTheme="majorEastAsia"/>
          <w:color w:val="000000" w:themeColor="text1"/>
          <w:sz w:val="28"/>
          <w:szCs w:val="28"/>
          <w:lang w:val="es-ES"/>
        </w:rPr>
        <w:t xml:space="preserve">es actuales y futuras, </w:t>
      </w:r>
      <w:r w:rsidR="00FE7891" w:rsidRPr="001C31F1">
        <w:rPr>
          <w:rFonts w:eastAsiaTheme="majorEastAsia"/>
          <w:color w:val="000000" w:themeColor="text1"/>
          <w:sz w:val="28"/>
          <w:szCs w:val="28"/>
          <w:lang w:val="es-ES"/>
        </w:rPr>
        <w:t>con el</w:t>
      </w:r>
      <w:r w:rsidR="00A22966" w:rsidRPr="001C31F1">
        <w:rPr>
          <w:rFonts w:eastAsiaTheme="majorEastAsia"/>
          <w:color w:val="000000" w:themeColor="text1"/>
          <w:sz w:val="28"/>
          <w:szCs w:val="28"/>
          <w:lang w:val="es-ES"/>
        </w:rPr>
        <w:t xml:space="preserve"> fin de </w:t>
      </w:r>
      <w:r w:rsidRPr="001C31F1">
        <w:rPr>
          <w:rFonts w:eastAsiaTheme="majorEastAsia"/>
          <w:color w:val="000000" w:themeColor="text1"/>
          <w:sz w:val="28"/>
          <w:szCs w:val="28"/>
          <w:lang w:val="es-ES"/>
        </w:rPr>
        <w:t xml:space="preserve">contribuir a la pertinencia en la formación </w:t>
      </w:r>
      <w:r w:rsidR="00A81C52" w:rsidRPr="001C31F1">
        <w:rPr>
          <w:rFonts w:eastAsiaTheme="majorEastAsia"/>
          <w:color w:val="000000" w:themeColor="text1"/>
          <w:sz w:val="28"/>
          <w:szCs w:val="28"/>
          <w:lang w:val="es-ES"/>
        </w:rPr>
        <w:t xml:space="preserve">técnica y profesional, </w:t>
      </w:r>
      <w:r w:rsidRPr="001C31F1">
        <w:rPr>
          <w:rFonts w:eastAsiaTheme="majorEastAsia"/>
          <w:color w:val="000000" w:themeColor="text1"/>
          <w:sz w:val="28"/>
          <w:szCs w:val="28"/>
          <w:lang w:val="es-ES"/>
        </w:rPr>
        <w:t xml:space="preserve">y </w:t>
      </w:r>
      <w:r w:rsidR="00454D4F" w:rsidRPr="001C31F1">
        <w:rPr>
          <w:rFonts w:eastAsiaTheme="majorEastAsia"/>
          <w:color w:val="000000" w:themeColor="text1"/>
          <w:sz w:val="28"/>
          <w:szCs w:val="28"/>
          <w:lang w:val="es-ES"/>
        </w:rPr>
        <w:t>prever potenciales desbalances</w:t>
      </w:r>
      <w:r w:rsidRPr="001C31F1">
        <w:rPr>
          <w:rFonts w:eastAsiaTheme="majorEastAsia"/>
          <w:color w:val="000000" w:themeColor="text1"/>
          <w:sz w:val="28"/>
          <w:szCs w:val="28"/>
          <w:lang w:val="es-ES"/>
        </w:rPr>
        <w:t xml:space="preserve"> entre </w:t>
      </w:r>
      <w:r w:rsidR="00454D4F" w:rsidRPr="001C31F1">
        <w:rPr>
          <w:rFonts w:eastAsiaTheme="majorEastAsia"/>
          <w:color w:val="000000" w:themeColor="text1"/>
          <w:sz w:val="28"/>
          <w:szCs w:val="28"/>
          <w:lang w:val="es-ES"/>
        </w:rPr>
        <w:t xml:space="preserve">la </w:t>
      </w:r>
      <w:r w:rsidRPr="001C31F1">
        <w:rPr>
          <w:rFonts w:eastAsiaTheme="majorEastAsia"/>
          <w:color w:val="000000" w:themeColor="text1"/>
          <w:sz w:val="28"/>
          <w:szCs w:val="28"/>
          <w:lang w:val="es-ES"/>
        </w:rPr>
        <w:t xml:space="preserve">oferta y demanda de empleo. </w:t>
      </w:r>
    </w:p>
    <w:p w14:paraId="2F2C4362" w14:textId="77777777" w:rsidR="00242BA3" w:rsidRPr="001C31F1" w:rsidRDefault="00242BA3" w:rsidP="00485139">
      <w:pPr>
        <w:spacing w:after="0" w:line="276" w:lineRule="auto"/>
        <w:jc w:val="both"/>
        <w:rPr>
          <w:rFonts w:eastAsiaTheme="majorEastAsia"/>
          <w:color w:val="000000" w:themeColor="text1"/>
          <w:sz w:val="28"/>
          <w:szCs w:val="28"/>
          <w:lang w:val="es-CL"/>
        </w:rPr>
      </w:pPr>
    </w:p>
    <w:p w14:paraId="5021C05F" w14:textId="63F89A1B" w:rsidR="00242BA3" w:rsidRPr="001C31F1" w:rsidRDefault="00964A83" w:rsidP="00485139">
      <w:pPr>
        <w:spacing w:after="0" w:line="276" w:lineRule="auto"/>
        <w:jc w:val="both"/>
        <w:rPr>
          <w:rFonts w:eastAsiaTheme="majorEastAsia"/>
          <w:color w:val="FF0000"/>
          <w:sz w:val="28"/>
          <w:szCs w:val="28"/>
          <w:lang w:val="es-CL"/>
        </w:rPr>
      </w:pPr>
      <w:r w:rsidRPr="001C31F1">
        <w:rPr>
          <w:rFonts w:eastAsiaTheme="majorEastAsia"/>
          <w:color w:val="000000" w:themeColor="text1"/>
          <w:sz w:val="28"/>
          <w:szCs w:val="28"/>
          <w:lang w:val="es-CL"/>
        </w:rPr>
        <w:t>De acuerdo con dicho objetivo</w:t>
      </w:r>
      <w:r w:rsidR="00242BA3" w:rsidRPr="001C31F1">
        <w:rPr>
          <w:rFonts w:eastAsiaTheme="majorEastAsia"/>
          <w:color w:val="000000" w:themeColor="text1"/>
          <w:sz w:val="28"/>
          <w:szCs w:val="28"/>
          <w:lang w:val="es-CL"/>
        </w:rPr>
        <w:t xml:space="preserve"> se </w:t>
      </w:r>
      <w:r w:rsidRPr="001C31F1">
        <w:rPr>
          <w:rFonts w:eastAsiaTheme="majorEastAsia"/>
          <w:color w:val="000000" w:themeColor="text1"/>
          <w:sz w:val="28"/>
          <w:szCs w:val="28"/>
          <w:lang w:val="es-CL"/>
        </w:rPr>
        <w:t xml:space="preserve">publica </w:t>
      </w:r>
      <w:r w:rsidR="00242BA3" w:rsidRPr="001C31F1">
        <w:rPr>
          <w:rFonts w:eastAsiaTheme="majorEastAsia"/>
          <w:color w:val="000000" w:themeColor="text1"/>
          <w:sz w:val="28"/>
          <w:szCs w:val="28"/>
          <w:lang w:val="es-CL"/>
        </w:rPr>
        <w:t>el presente estudio</w:t>
      </w:r>
      <w:r w:rsidR="0063371C" w:rsidRPr="001C31F1">
        <w:rPr>
          <w:rFonts w:eastAsiaTheme="majorEastAsia"/>
          <w:color w:val="000000" w:themeColor="text1"/>
          <w:sz w:val="28"/>
          <w:szCs w:val="28"/>
          <w:lang w:val="es-CL"/>
        </w:rPr>
        <w:t>,</w:t>
      </w:r>
      <w:r w:rsidR="00242BA3" w:rsidRPr="001C31F1">
        <w:rPr>
          <w:rFonts w:eastAsiaTheme="majorEastAsia"/>
          <w:color w:val="000000" w:themeColor="text1"/>
          <w:sz w:val="28"/>
          <w:szCs w:val="28"/>
          <w:lang w:val="es-CL"/>
        </w:rPr>
        <w:t xml:space="preserve"> que forma parte de una serie de informes sectoriales elaborados por el Observatorio Laboral Nacional. Este informe analiza el sector </w:t>
      </w:r>
      <w:r w:rsidR="00215D85" w:rsidRPr="001C31F1">
        <w:rPr>
          <w:rFonts w:eastAsiaTheme="majorEastAsia"/>
          <w:color w:val="000000" w:themeColor="text1"/>
          <w:sz w:val="28"/>
          <w:szCs w:val="28"/>
          <w:lang w:val="es-CL"/>
        </w:rPr>
        <w:t>Minería</w:t>
      </w:r>
      <w:r w:rsidR="00242BA3" w:rsidRPr="001C31F1">
        <w:rPr>
          <w:rFonts w:eastAsiaTheme="majorEastAsia"/>
          <w:color w:val="000000" w:themeColor="text1"/>
          <w:sz w:val="28"/>
          <w:szCs w:val="28"/>
          <w:lang w:val="es-CL"/>
        </w:rPr>
        <w:t xml:space="preserve">, que abarca </w:t>
      </w:r>
      <w:r w:rsidR="0063371C" w:rsidRPr="001C31F1">
        <w:rPr>
          <w:rFonts w:eastAsiaTheme="majorEastAsia"/>
          <w:color w:val="000000" w:themeColor="text1"/>
          <w:sz w:val="28"/>
          <w:szCs w:val="28"/>
          <w:lang w:val="es-CL"/>
        </w:rPr>
        <w:t xml:space="preserve">principalmente </w:t>
      </w:r>
      <w:r w:rsidR="00242BA3" w:rsidRPr="001C31F1">
        <w:rPr>
          <w:rFonts w:eastAsiaTheme="majorEastAsia"/>
          <w:color w:val="000000" w:themeColor="text1"/>
          <w:sz w:val="28"/>
          <w:szCs w:val="28"/>
          <w:lang w:val="es-CL"/>
        </w:rPr>
        <w:t xml:space="preserve">la </w:t>
      </w:r>
      <w:r w:rsidR="00215D85" w:rsidRPr="001C31F1">
        <w:rPr>
          <w:rFonts w:eastAsiaTheme="majorEastAsia"/>
          <w:color w:val="000000" w:themeColor="text1"/>
          <w:sz w:val="28"/>
          <w:szCs w:val="28"/>
          <w:lang w:val="es-CL"/>
        </w:rPr>
        <w:t xml:space="preserve">extracción de carbón, lignito, turba, petróleo, gas y </w:t>
      </w:r>
      <w:r w:rsidR="00FE407C" w:rsidRPr="001C31F1">
        <w:rPr>
          <w:rFonts w:eastAsiaTheme="majorEastAsia"/>
          <w:color w:val="000000" w:themeColor="text1"/>
          <w:sz w:val="28"/>
          <w:szCs w:val="28"/>
          <w:lang w:val="es-CL"/>
        </w:rPr>
        <w:t xml:space="preserve">minerales </w:t>
      </w:r>
      <w:r w:rsidR="00215D85" w:rsidRPr="001C31F1">
        <w:rPr>
          <w:rFonts w:eastAsiaTheme="majorEastAsia"/>
          <w:color w:val="000000" w:themeColor="text1"/>
          <w:sz w:val="28"/>
          <w:szCs w:val="28"/>
          <w:lang w:val="es-CL"/>
        </w:rPr>
        <w:t>metalíferos, en</w:t>
      </w:r>
      <w:r w:rsidR="008A0A25" w:rsidRPr="001C31F1">
        <w:rPr>
          <w:rFonts w:eastAsiaTheme="majorEastAsia"/>
          <w:color w:val="000000" w:themeColor="text1"/>
          <w:sz w:val="28"/>
          <w:szCs w:val="28"/>
          <w:lang w:val="es-CL"/>
        </w:rPr>
        <w:t>tre</w:t>
      </w:r>
      <w:r w:rsidR="00215D85" w:rsidRPr="001C31F1">
        <w:rPr>
          <w:rFonts w:eastAsiaTheme="majorEastAsia"/>
          <w:color w:val="000000" w:themeColor="text1"/>
          <w:sz w:val="28"/>
          <w:szCs w:val="28"/>
          <w:lang w:val="es-CL"/>
        </w:rPr>
        <w:t xml:space="preserve"> otras actividades.</w:t>
      </w:r>
    </w:p>
    <w:p w14:paraId="39DDD813" w14:textId="77777777" w:rsidR="00242BA3" w:rsidRPr="001C31F1" w:rsidRDefault="00242BA3" w:rsidP="00485139">
      <w:pPr>
        <w:spacing w:after="0" w:line="276" w:lineRule="auto"/>
        <w:jc w:val="both"/>
        <w:rPr>
          <w:rFonts w:eastAsiaTheme="majorEastAsia"/>
          <w:color w:val="000000" w:themeColor="text1"/>
          <w:sz w:val="28"/>
          <w:szCs w:val="28"/>
          <w:lang w:val="es-CL"/>
        </w:rPr>
      </w:pPr>
    </w:p>
    <w:p w14:paraId="0EB72965" w14:textId="6977D2C5" w:rsidR="00242BA3" w:rsidRPr="001C31F1" w:rsidRDefault="00FE7891" w:rsidP="00AB60F0">
      <w:pPr>
        <w:spacing w:after="0" w:line="276" w:lineRule="auto"/>
        <w:jc w:val="both"/>
        <w:rPr>
          <w:rFonts w:eastAsiaTheme="majorEastAsia"/>
          <w:color w:val="000000" w:themeColor="text1"/>
          <w:sz w:val="28"/>
          <w:szCs w:val="28"/>
          <w:lang w:val="es-CL"/>
        </w:rPr>
      </w:pPr>
      <w:r w:rsidRPr="001C31F1">
        <w:rPr>
          <w:rFonts w:eastAsiaTheme="majorEastAsia"/>
          <w:color w:val="000000" w:themeColor="text1"/>
          <w:sz w:val="28"/>
          <w:szCs w:val="28"/>
          <w:lang w:val="es-CL"/>
        </w:rPr>
        <w:t>Cabe mencionar que e</w:t>
      </w:r>
      <w:r w:rsidR="00242BA3" w:rsidRPr="001C31F1">
        <w:rPr>
          <w:rFonts w:eastAsiaTheme="majorEastAsia"/>
          <w:color w:val="000000" w:themeColor="text1"/>
          <w:sz w:val="28"/>
          <w:szCs w:val="28"/>
          <w:lang w:val="es-CL"/>
        </w:rPr>
        <w:t xml:space="preserve">ste reporte presenta información </w:t>
      </w:r>
      <w:r w:rsidR="0063371C" w:rsidRPr="001C31F1">
        <w:rPr>
          <w:rFonts w:eastAsiaTheme="majorEastAsia"/>
          <w:color w:val="000000" w:themeColor="text1"/>
          <w:sz w:val="28"/>
          <w:szCs w:val="28"/>
          <w:lang w:val="es-CL"/>
        </w:rPr>
        <w:t xml:space="preserve">obtenida </w:t>
      </w:r>
      <w:r w:rsidR="00242BA3" w:rsidRPr="001C31F1">
        <w:rPr>
          <w:rFonts w:eastAsiaTheme="majorEastAsia"/>
          <w:color w:val="000000" w:themeColor="text1"/>
          <w:sz w:val="28"/>
          <w:szCs w:val="28"/>
          <w:lang w:val="es-CL"/>
        </w:rPr>
        <w:t>de diversas fuentes de datos del mercado laboral (</w:t>
      </w:r>
      <w:r w:rsidR="0063371C" w:rsidRPr="001C31F1">
        <w:rPr>
          <w:rFonts w:eastAsiaTheme="majorEastAsia"/>
          <w:color w:val="000000" w:themeColor="text1"/>
          <w:sz w:val="28"/>
          <w:szCs w:val="28"/>
          <w:lang w:val="es-CL"/>
        </w:rPr>
        <w:t xml:space="preserve">puntualmente, </w:t>
      </w:r>
      <w:r w:rsidR="00ED5408" w:rsidRPr="001C31F1">
        <w:rPr>
          <w:rFonts w:eastAsiaTheme="majorEastAsia"/>
          <w:color w:val="000000" w:themeColor="text1"/>
          <w:sz w:val="28"/>
          <w:szCs w:val="28"/>
          <w:lang w:val="es-CL"/>
        </w:rPr>
        <w:t>ENE</w:t>
      </w:r>
      <w:r w:rsidR="00242BA3" w:rsidRPr="001C31F1">
        <w:rPr>
          <w:rFonts w:eastAsiaTheme="majorEastAsia"/>
          <w:color w:val="000000" w:themeColor="text1"/>
          <w:sz w:val="28"/>
          <w:szCs w:val="28"/>
          <w:lang w:val="es-CL"/>
        </w:rPr>
        <w:t>, NESI, SII</w:t>
      </w:r>
      <w:r w:rsidR="00FE407C" w:rsidRPr="001C31F1">
        <w:rPr>
          <w:rFonts w:eastAsiaTheme="majorEastAsia"/>
          <w:color w:val="000000" w:themeColor="text1"/>
          <w:sz w:val="28"/>
          <w:szCs w:val="28"/>
          <w:lang w:val="es-CL"/>
        </w:rPr>
        <w:t xml:space="preserve"> y</w:t>
      </w:r>
      <w:r w:rsidR="00242BA3" w:rsidRPr="001C31F1">
        <w:rPr>
          <w:rFonts w:eastAsiaTheme="majorEastAsia"/>
          <w:color w:val="000000" w:themeColor="text1"/>
          <w:sz w:val="28"/>
          <w:szCs w:val="28"/>
          <w:lang w:val="es-CL"/>
        </w:rPr>
        <w:t xml:space="preserve"> </w:t>
      </w:r>
      <w:r w:rsidR="00FE407C" w:rsidRPr="001C31F1">
        <w:rPr>
          <w:rFonts w:eastAsiaTheme="majorEastAsia"/>
          <w:color w:val="000000" w:themeColor="text1"/>
          <w:sz w:val="28"/>
          <w:szCs w:val="28"/>
          <w:lang w:val="es-CL"/>
        </w:rPr>
        <w:t>Casen</w:t>
      </w:r>
      <w:r w:rsidR="00242BA3" w:rsidRPr="001C31F1">
        <w:rPr>
          <w:rFonts w:eastAsiaTheme="majorEastAsia"/>
          <w:color w:val="000000" w:themeColor="text1"/>
          <w:sz w:val="28"/>
          <w:szCs w:val="28"/>
          <w:lang w:val="es-CL"/>
        </w:rPr>
        <w:t xml:space="preserve">), sin la pretensión de ser un reporte de coyuntura, sino más bien de </w:t>
      </w:r>
      <w:r w:rsidR="0063371C" w:rsidRPr="001C31F1">
        <w:rPr>
          <w:rFonts w:eastAsiaTheme="majorEastAsia"/>
          <w:color w:val="000000" w:themeColor="text1"/>
          <w:sz w:val="28"/>
          <w:szCs w:val="28"/>
          <w:lang w:val="es-CL"/>
        </w:rPr>
        <w:t xml:space="preserve">ofrecer </w:t>
      </w:r>
      <w:r w:rsidR="00242BA3" w:rsidRPr="001C31F1">
        <w:rPr>
          <w:rFonts w:eastAsiaTheme="majorEastAsia"/>
          <w:color w:val="000000" w:themeColor="text1"/>
          <w:sz w:val="28"/>
          <w:szCs w:val="28"/>
          <w:lang w:val="es-CL"/>
        </w:rPr>
        <w:t xml:space="preserve">un panorama </w:t>
      </w:r>
      <w:r w:rsidR="0063371C" w:rsidRPr="001C31F1">
        <w:rPr>
          <w:rFonts w:eastAsiaTheme="majorEastAsia"/>
          <w:color w:val="000000" w:themeColor="text1"/>
          <w:sz w:val="28"/>
          <w:szCs w:val="28"/>
          <w:lang w:val="es-CL"/>
        </w:rPr>
        <w:t>qu</w:t>
      </w:r>
      <w:r w:rsidR="00FE407C" w:rsidRPr="001C31F1">
        <w:rPr>
          <w:rFonts w:eastAsiaTheme="majorEastAsia"/>
          <w:color w:val="000000" w:themeColor="text1"/>
          <w:sz w:val="28"/>
          <w:szCs w:val="28"/>
          <w:lang w:val="es-CL"/>
        </w:rPr>
        <w:t>e</w:t>
      </w:r>
      <w:r w:rsidR="0063371C" w:rsidRPr="001C31F1">
        <w:rPr>
          <w:rFonts w:eastAsiaTheme="majorEastAsia"/>
          <w:color w:val="000000" w:themeColor="text1"/>
          <w:sz w:val="28"/>
          <w:szCs w:val="28"/>
          <w:lang w:val="es-CL"/>
        </w:rPr>
        <w:t xml:space="preserve"> contribuya a explicar </w:t>
      </w:r>
      <w:r w:rsidR="00242BA3" w:rsidRPr="001C31F1">
        <w:rPr>
          <w:rFonts w:eastAsiaTheme="majorEastAsia"/>
          <w:color w:val="000000" w:themeColor="text1"/>
          <w:sz w:val="28"/>
          <w:szCs w:val="28"/>
          <w:lang w:val="es-CL"/>
        </w:rPr>
        <w:t>su composición y funcionamiento.</w:t>
      </w:r>
    </w:p>
    <w:p w14:paraId="70492335" w14:textId="445D93B8" w:rsidR="00242BA3" w:rsidRPr="001C31F1" w:rsidRDefault="003262F0" w:rsidP="004A2E79">
      <w:pPr>
        <w:spacing w:after="0" w:line="276" w:lineRule="auto"/>
        <w:jc w:val="both"/>
        <w:rPr>
          <w:b/>
          <w:color w:val="FFFFFF" w:themeColor="background1"/>
          <w:lang w:val="es-CL"/>
        </w:rPr>
      </w:pPr>
      <w:r w:rsidRPr="001C31F1">
        <w:rPr>
          <w:b/>
          <w:color w:val="FFFFFF" w:themeColor="background1"/>
          <w:lang w:val="es-CL"/>
        </w:rPr>
        <w:t>#</w:t>
      </w:r>
    </w:p>
    <w:p w14:paraId="427F9127" w14:textId="73F44B30" w:rsidR="003262F0" w:rsidRPr="001C31F1" w:rsidRDefault="003262F0" w:rsidP="004A2E79">
      <w:pPr>
        <w:spacing w:after="0" w:line="276" w:lineRule="auto"/>
        <w:jc w:val="both"/>
        <w:rPr>
          <w:b/>
          <w:color w:val="FFFFFF" w:themeColor="background1"/>
          <w:lang w:val="es-CL"/>
        </w:rPr>
      </w:pPr>
      <w:r w:rsidRPr="001C31F1">
        <w:rPr>
          <w:b/>
          <w:color w:val="FFFFFF" w:themeColor="background1"/>
          <w:lang w:val="es-CL"/>
        </w:rPr>
        <w:t>#</w:t>
      </w:r>
    </w:p>
    <w:p w14:paraId="7F07D6E5" w14:textId="4335B6D2" w:rsidR="0086063F" w:rsidRPr="001C31F1" w:rsidRDefault="003262F0" w:rsidP="004A2E79">
      <w:pPr>
        <w:spacing w:after="0" w:line="276" w:lineRule="auto"/>
        <w:jc w:val="both"/>
        <w:rPr>
          <w:b/>
          <w:color w:val="FFFFFF" w:themeColor="background1"/>
          <w:lang w:val="es-CL"/>
        </w:rPr>
      </w:pPr>
      <w:r w:rsidRPr="001C31F1">
        <w:rPr>
          <w:b/>
          <w:color w:val="FFFFFF" w:themeColor="background1"/>
          <w:lang w:val="es-CL"/>
        </w:rPr>
        <w:t>#</w:t>
      </w:r>
    </w:p>
    <w:p w14:paraId="2F639F71" w14:textId="1BE86E39" w:rsidR="0086063F" w:rsidRPr="001C31F1" w:rsidRDefault="0086063F" w:rsidP="004A2E79">
      <w:pPr>
        <w:spacing w:after="0" w:line="276" w:lineRule="auto"/>
        <w:jc w:val="both"/>
        <w:rPr>
          <w:b/>
          <w:color w:val="FFFFFF" w:themeColor="background1"/>
          <w:lang w:val="es-CL"/>
        </w:rPr>
      </w:pPr>
    </w:p>
    <w:p w14:paraId="71E206C1" w14:textId="1A3A90D8" w:rsidR="0086063F" w:rsidRPr="001C31F1" w:rsidRDefault="0086063F" w:rsidP="004A2E79">
      <w:pPr>
        <w:spacing w:after="0" w:line="276" w:lineRule="auto"/>
        <w:jc w:val="both"/>
        <w:rPr>
          <w:b/>
          <w:color w:val="FFFFFF" w:themeColor="background1"/>
          <w:lang w:val="es-CL"/>
        </w:rPr>
      </w:pPr>
    </w:p>
    <w:p w14:paraId="53D35BCD" w14:textId="77777777" w:rsidR="0086063F" w:rsidRPr="001C31F1" w:rsidRDefault="0086063F" w:rsidP="004A2E79">
      <w:pPr>
        <w:spacing w:after="0" w:line="276" w:lineRule="auto"/>
        <w:jc w:val="both"/>
        <w:rPr>
          <w:b/>
          <w:color w:val="FFFFFF" w:themeColor="background1"/>
          <w:lang w:val="es-CL"/>
        </w:rPr>
      </w:pPr>
    </w:p>
    <w:p w14:paraId="75296834" w14:textId="77777777" w:rsidR="0086063F" w:rsidRPr="001C31F1" w:rsidRDefault="0086063F" w:rsidP="004A2E79">
      <w:pPr>
        <w:spacing w:after="0" w:line="276" w:lineRule="auto"/>
        <w:jc w:val="both"/>
        <w:rPr>
          <w:b/>
          <w:color w:val="FFFFFF" w:themeColor="background1"/>
          <w:lang w:val="es-CL"/>
        </w:rPr>
      </w:pPr>
    </w:p>
    <w:p w14:paraId="5D45EEB3" w14:textId="77777777" w:rsidR="0001064A" w:rsidRPr="001C31F1" w:rsidRDefault="003262F0" w:rsidP="004A2E79">
      <w:pPr>
        <w:spacing w:after="0" w:line="276" w:lineRule="auto"/>
        <w:jc w:val="both"/>
        <w:rPr>
          <w:b/>
          <w:color w:val="FFFFFF" w:themeColor="background1"/>
          <w:lang w:val="es-CL"/>
        </w:rPr>
      </w:pPr>
      <w:r w:rsidRPr="001C31F1">
        <w:rPr>
          <w:b/>
          <w:color w:val="FFFFFF" w:themeColor="background1"/>
          <w:lang w:val="es-CL"/>
        </w:rPr>
        <w:t>#</w:t>
      </w:r>
    </w:p>
    <w:p w14:paraId="4F329CFA" w14:textId="77777777" w:rsidR="0001064A" w:rsidRPr="001C31F1" w:rsidRDefault="0001064A" w:rsidP="004A2E79">
      <w:pPr>
        <w:spacing w:after="0" w:line="276" w:lineRule="auto"/>
        <w:jc w:val="both"/>
        <w:rPr>
          <w:b/>
          <w:color w:val="FFFFFF" w:themeColor="background1"/>
          <w:lang w:val="es-CL"/>
        </w:rPr>
      </w:pPr>
    </w:p>
    <w:p w14:paraId="564AE0CF" w14:textId="5EE3409D" w:rsidR="00813214" w:rsidRPr="001C31F1" w:rsidRDefault="003262F0" w:rsidP="004A2E79">
      <w:pPr>
        <w:spacing w:after="0" w:line="276" w:lineRule="auto"/>
        <w:jc w:val="both"/>
        <w:rPr>
          <w:b/>
          <w:color w:val="FFFFFF" w:themeColor="background1"/>
          <w:lang w:val="es-CL"/>
        </w:rPr>
      </w:pPr>
      <w:r w:rsidRPr="001C31F1">
        <w:rPr>
          <w:b/>
          <w:color w:val="FFFFFF" w:themeColor="background1"/>
          <w:lang w:val="es-CL"/>
        </w:rPr>
        <w:br/>
        <w:t>#</w:t>
      </w:r>
      <w:r w:rsidRPr="001C31F1">
        <w:rPr>
          <w:b/>
          <w:color w:val="FFFFFF" w:themeColor="background1"/>
          <w:lang w:val="es-CL"/>
        </w:rPr>
        <w:br/>
        <w:t>#</w:t>
      </w:r>
      <w:r w:rsidRPr="001C31F1">
        <w:rPr>
          <w:b/>
          <w:color w:val="FFFFFF" w:themeColor="background1"/>
          <w:lang w:val="es-CL"/>
        </w:rPr>
        <w:br/>
        <w:t>#</w:t>
      </w:r>
      <w:r w:rsidRPr="001C31F1">
        <w:rPr>
          <w:b/>
          <w:color w:val="FFFFFF" w:themeColor="background1"/>
          <w:lang w:val="es-CL"/>
        </w:rPr>
        <w:br/>
        <w:t>#</w:t>
      </w:r>
      <w:r w:rsidRPr="001C31F1">
        <w:rPr>
          <w:b/>
          <w:color w:val="FFFFFF" w:themeColor="background1"/>
          <w:lang w:val="es-CL"/>
        </w:rPr>
        <w:br/>
        <w:t>#</w:t>
      </w:r>
      <w:r w:rsidRPr="001C31F1">
        <w:rPr>
          <w:b/>
          <w:color w:val="FFFFFF" w:themeColor="background1"/>
          <w:lang w:val="es-CL"/>
        </w:rPr>
        <w:br/>
        <w:t>#</w:t>
      </w:r>
      <w:r w:rsidRPr="001C31F1">
        <w:rPr>
          <w:b/>
          <w:color w:val="FFFFFF" w:themeColor="background1"/>
          <w:lang w:val="es-CL"/>
        </w:rPr>
        <w:br/>
        <w:t>#</w:t>
      </w:r>
      <w:r w:rsidRPr="001C31F1">
        <w:rPr>
          <w:b/>
          <w:color w:val="FFFFFF" w:themeColor="background1"/>
          <w:lang w:val="es-CL"/>
        </w:rPr>
        <w:br/>
        <w:t>#</w:t>
      </w:r>
    </w:p>
    <w:p w14:paraId="04C090F3" w14:textId="0F1C9348" w:rsidR="003262F0" w:rsidRPr="001C31F1" w:rsidRDefault="003262F0" w:rsidP="004A2E79">
      <w:pPr>
        <w:spacing w:after="0" w:line="276" w:lineRule="auto"/>
        <w:jc w:val="both"/>
        <w:rPr>
          <w:b/>
          <w:color w:val="FFFFFF" w:themeColor="background1"/>
          <w:lang w:val="es-CL"/>
        </w:rPr>
      </w:pPr>
      <w:r w:rsidRPr="001C31F1">
        <w:rPr>
          <w:b/>
          <w:color w:val="FFFFFF" w:themeColor="background1"/>
          <w:lang w:val="es-CL"/>
        </w:rPr>
        <w:br/>
      </w:r>
      <w:r w:rsidR="00207738" w:rsidRPr="001C31F1">
        <w:rPr>
          <w:b/>
          <w:color w:val="FFFFFF" w:themeColor="background1"/>
          <w:lang w:val="es-CL"/>
        </w:rPr>
        <w:t>#</w:t>
      </w:r>
    </w:p>
    <w:p w14:paraId="11A34148" w14:textId="4E49CBD1" w:rsidR="00207738" w:rsidRPr="001C31F1" w:rsidRDefault="00207738" w:rsidP="004A2E79">
      <w:pPr>
        <w:spacing w:after="0" w:line="276" w:lineRule="auto"/>
        <w:jc w:val="both"/>
        <w:rPr>
          <w:b/>
          <w:color w:val="FFFFFF" w:themeColor="background1"/>
          <w:lang w:val="es-CL"/>
        </w:rPr>
      </w:pPr>
      <w:r w:rsidRPr="001C31F1">
        <w:rPr>
          <w:b/>
          <w:color w:val="FFFFFF" w:themeColor="background1"/>
          <w:lang w:val="es-CL"/>
        </w:rPr>
        <w:t>#</w:t>
      </w:r>
    </w:p>
    <w:p w14:paraId="7F4D036B" w14:textId="77777777" w:rsidR="00926C7B" w:rsidRPr="001C31F1" w:rsidRDefault="00207738">
      <w:pPr>
        <w:pStyle w:val="TOCHeading"/>
        <w:rPr>
          <w:rFonts w:ascii="Times New Roman" w:hAnsi="Times New Roman" w:cs="Times New Roman"/>
          <w:b/>
          <w:color w:val="FFFFFF" w:themeColor="background1"/>
          <w:lang w:val="es-CL"/>
        </w:rPr>
      </w:pPr>
      <w:r w:rsidRPr="001C31F1">
        <w:rPr>
          <w:rFonts w:ascii="Times New Roman" w:hAnsi="Times New Roman" w:cs="Times New Roman"/>
          <w:b/>
          <w:color w:val="FFFFFF" w:themeColor="background1"/>
          <w:lang w:val="es-CL"/>
        </w:rPr>
        <w:lastRenderedPageBreak/>
        <w:t>#</w:t>
      </w:r>
    </w:p>
    <w:sdt>
      <w:sdtPr>
        <w:rPr>
          <w:lang w:val="es-ES"/>
        </w:rPr>
        <w:id w:val="-863902442"/>
        <w:docPartObj>
          <w:docPartGallery w:val="Table of Contents"/>
          <w:docPartUnique/>
        </w:docPartObj>
      </w:sdtPr>
      <w:sdtEndPr>
        <w:rPr>
          <w:b/>
          <w:bCs/>
        </w:rPr>
      </w:sdtEndPr>
      <w:sdtContent>
        <w:p w14:paraId="7BA5ECE7" w14:textId="23834DD1" w:rsidR="00C944AD" w:rsidRPr="001C31F1" w:rsidRDefault="00C944AD" w:rsidP="00926C7B">
          <w:pPr>
            <w:spacing w:after="0" w:line="276" w:lineRule="auto"/>
            <w:jc w:val="both"/>
            <w:rPr>
              <w:b/>
              <w:color w:val="000000" w:themeColor="text1"/>
              <w:sz w:val="28"/>
              <w:lang w:val="es-ES"/>
            </w:rPr>
          </w:pPr>
          <w:r w:rsidRPr="001C31F1">
            <w:rPr>
              <w:b/>
              <w:color w:val="000000" w:themeColor="text1"/>
              <w:sz w:val="28"/>
              <w:lang w:val="es-ES"/>
            </w:rPr>
            <w:t>Índice</w:t>
          </w:r>
        </w:p>
        <w:p w14:paraId="329FEABD" w14:textId="77777777" w:rsidR="00C944AD" w:rsidRPr="001C31F1" w:rsidRDefault="00C944AD" w:rsidP="00156403">
          <w:pPr>
            <w:spacing w:line="276" w:lineRule="auto"/>
            <w:rPr>
              <w:lang w:val="es-ES"/>
            </w:rPr>
          </w:pPr>
        </w:p>
        <w:p w14:paraId="006F7F60" w14:textId="436B40CC" w:rsidR="00C944AD" w:rsidRPr="001C31F1" w:rsidRDefault="00C944AD" w:rsidP="00156403">
          <w:pPr>
            <w:pStyle w:val="TOC1"/>
            <w:tabs>
              <w:tab w:val="left" w:pos="440"/>
              <w:tab w:val="right" w:leader="dot" w:pos="8828"/>
            </w:tabs>
            <w:spacing w:line="276" w:lineRule="auto"/>
            <w:rPr>
              <w:rFonts w:eastAsiaTheme="minorEastAsia"/>
              <w:noProof/>
              <w:color w:val="000000" w:themeColor="text1"/>
              <w:bdr w:val="none" w:sz="0" w:space="0" w:color="auto"/>
              <w:lang w:val="es-CL" w:eastAsia="es-CL"/>
            </w:rPr>
          </w:pPr>
          <w:r w:rsidRPr="001C31F1">
            <w:rPr>
              <w:color w:val="000000" w:themeColor="text1"/>
            </w:rPr>
            <w:fldChar w:fldCharType="begin"/>
          </w:r>
          <w:r w:rsidRPr="001C31F1">
            <w:rPr>
              <w:color w:val="000000" w:themeColor="text1"/>
            </w:rPr>
            <w:instrText xml:space="preserve"> TOC \o "1-3" \h \z \u </w:instrText>
          </w:r>
          <w:r w:rsidRPr="001C31F1">
            <w:rPr>
              <w:color w:val="000000" w:themeColor="text1"/>
            </w:rPr>
            <w:fldChar w:fldCharType="separate"/>
          </w:r>
          <w:hyperlink w:anchor="_Toc456711712" w:history="1">
            <w:r w:rsidRPr="001C31F1">
              <w:rPr>
                <w:rStyle w:val="Hyperlink"/>
                <w:b/>
                <w:noProof/>
                <w:color w:val="000000" w:themeColor="text1"/>
                <w:lang w:val="es-CL"/>
              </w:rPr>
              <w:t>1.</w:t>
            </w:r>
            <w:r w:rsidRPr="001C31F1">
              <w:rPr>
                <w:rFonts w:eastAsiaTheme="minorEastAsia"/>
                <w:noProof/>
                <w:color w:val="000000" w:themeColor="text1"/>
                <w:bdr w:val="none" w:sz="0" w:space="0" w:color="auto"/>
                <w:lang w:val="es-CL" w:eastAsia="es-CL"/>
              </w:rPr>
              <w:tab/>
            </w:r>
            <w:r w:rsidRPr="001C31F1">
              <w:rPr>
                <w:rStyle w:val="Hyperlink"/>
                <w:b/>
                <w:noProof/>
                <w:color w:val="000000" w:themeColor="text1"/>
                <w:lang w:val="es-CL"/>
              </w:rPr>
              <w:t>Visión global y macroeconómica</w:t>
            </w:r>
            <w:r w:rsidRPr="001C31F1">
              <w:rPr>
                <w:noProof/>
                <w:webHidden/>
                <w:color w:val="000000" w:themeColor="text1"/>
              </w:rPr>
              <w:tab/>
            </w:r>
            <w:r w:rsidRPr="001C31F1">
              <w:rPr>
                <w:noProof/>
                <w:webHidden/>
                <w:color w:val="000000" w:themeColor="text1"/>
              </w:rPr>
              <w:fldChar w:fldCharType="begin"/>
            </w:r>
            <w:r w:rsidRPr="001C31F1">
              <w:rPr>
                <w:noProof/>
                <w:webHidden/>
                <w:color w:val="000000" w:themeColor="text1"/>
              </w:rPr>
              <w:instrText xml:space="preserve"> PAGEREF _Toc456711712 \h </w:instrText>
            </w:r>
            <w:r w:rsidRPr="001C31F1">
              <w:rPr>
                <w:noProof/>
                <w:webHidden/>
                <w:color w:val="000000" w:themeColor="text1"/>
              </w:rPr>
            </w:r>
            <w:r w:rsidRPr="001C31F1">
              <w:rPr>
                <w:noProof/>
                <w:webHidden/>
                <w:color w:val="000000" w:themeColor="text1"/>
              </w:rPr>
              <w:fldChar w:fldCharType="separate"/>
            </w:r>
            <w:r w:rsidR="00C968C8" w:rsidRPr="001C31F1">
              <w:rPr>
                <w:noProof/>
                <w:webHidden/>
                <w:color w:val="000000" w:themeColor="text1"/>
              </w:rPr>
              <w:t>4</w:t>
            </w:r>
            <w:r w:rsidRPr="001C31F1">
              <w:rPr>
                <w:noProof/>
                <w:webHidden/>
                <w:color w:val="000000" w:themeColor="text1"/>
              </w:rPr>
              <w:fldChar w:fldCharType="end"/>
            </w:r>
          </w:hyperlink>
        </w:p>
        <w:p w14:paraId="50763873" w14:textId="4A52FF2E" w:rsidR="00C944AD" w:rsidRPr="001C31F1" w:rsidRDefault="00242515" w:rsidP="00156403">
          <w:pPr>
            <w:pStyle w:val="TOC1"/>
            <w:tabs>
              <w:tab w:val="left" w:pos="440"/>
              <w:tab w:val="right" w:leader="dot" w:pos="8828"/>
            </w:tabs>
            <w:spacing w:line="276" w:lineRule="auto"/>
            <w:rPr>
              <w:rFonts w:eastAsiaTheme="minorEastAsia"/>
              <w:noProof/>
              <w:color w:val="000000" w:themeColor="text1"/>
              <w:bdr w:val="none" w:sz="0" w:space="0" w:color="auto"/>
              <w:lang w:val="es-CL" w:eastAsia="es-CL"/>
            </w:rPr>
          </w:pPr>
          <w:hyperlink w:anchor="_Toc456711713" w:history="1">
            <w:r w:rsidR="00C944AD" w:rsidRPr="001C31F1">
              <w:rPr>
                <w:rStyle w:val="Hyperlink"/>
                <w:b/>
                <w:noProof/>
                <w:color w:val="000000" w:themeColor="text1"/>
                <w:lang w:val="es-CL"/>
              </w:rPr>
              <w:t>2.</w:t>
            </w:r>
            <w:r w:rsidR="00C944AD" w:rsidRPr="001C31F1">
              <w:rPr>
                <w:rFonts w:eastAsiaTheme="minorEastAsia"/>
                <w:noProof/>
                <w:color w:val="000000" w:themeColor="text1"/>
                <w:bdr w:val="none" w:sz="0" w:space="0" w:color="auto"/>
                <w:lang w:val="es-CL" w:eastAsia="es-CL"/>
              </w:rPr>
              <w:tab/>
            </w:r>
            <w:r w:rsidR="00C944AD" w:rsidRPr="001C31F1">
              <w:rPr>
                <w:rStyle w:val="Hyperlink"/>
                <w:b/>
                <w:noProof/>
                <w:color w:val="000000" w:themeColor="text1"/>
                <w:lang w:val="es-CL"/>
              </w:rPr>
              <w:t>Características del sector</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_Toc456711713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15</w:t>
            </w:r>
            <w:r w:rsidR="00C944AD" w:rsidRPr="001C31F1">
              <w:rPr>
                <w:noProof/>
                <w:webHidden/>
                <w:color w:val="000000" w:themeColor="text1"/>
              </w:rPr>
              <w:fldChar w:fldCharType="end"/>
            </w:r>
          </w:hyperlink>
        </w:p>
        <w:p w14:paraId="626084EB" w14:textId="1462349E" w:rsidR="00C944AD" w:rsidRPr="001C31F1" w:rsidRDefault="00242515" w:rsidP="00156403">
          <w:pPr>
            <w:pStyle w:val="TOC2"/>
            <w:tabs>
              <w:tab w:val="left" w:pos="880"/>
              <w:tab w:val="right" w:leader="dot" w:pos="8828"/>
            </w:tabs>
            <w:spacing w:line="276" w:lineRule="auto"/>
            <w:rPr>
              <w:rFonts w:eastAsiaTheme="minorEastAsia"/>
              <w:noProof/>
              <w:color w:val="000000" w:themeColor="text1"/>
              <w:bdr w:val="none" w:sz="0" w:space="0" w:color="auto"/>
              <w:lang w:val="es-CL" w:eastAsia="es-CL"/>
            </w:rPr>
          </w:pPr>
          <w:hyperlink w:anchor="_Toc456711714" w:history="1">
            <w:r w:rsidR="00C944AD" w:rsidRPr="001C31F1">
              <w:rPr>
                <w:rStyle w:val="Hyperlink"/>
                <w:b/>
                <w:noProof/>
                <w:color w:val="000000" w:themeColor="text1"/>
                <w:lang w:val="es-ES"/>
              </w:rPr>
              <w:t>2.1.</w:t>
            </w:r>
            <w:r w:rsidR="00C944AD" w:rsidRPr="001C31F1">
              <w:rPr>
                <w:rFonts w:eastAsiaTheme="minorEastAsia"/>
                <w:noProof/>
                <w:color w:val="000000" w:themeColor="text1"/>
                <w:bdr w:val="none" w:sz="0" w:space="0" w:color="auto"/>
                <w:lang w:val="es-CL" w:eastAsia="es-CL"/>
              </w:rPr>
              <w:tab/>
            </w:r>
            <w:r w:rsidR="00C944AD" w:rsidRPr="001C31F1">
              <w:rPr>
                <w:rStyle w:val="Hyperlink"/>
                <w:b/>
                <w:noProof/>
                <w:color w:val="000000" w:themeColor="text1"/>
                <w:lang w:val="es-ES"/>
              </w:rPr>
              <w:t>Características de las empresas</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_Toc456711714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15</w:t>
            </w:r>
            <w:r w:rsidR="00C944AD" w:rsidRPr="001C31F1">
              <w:rPr>
                <w:noProof/>
                <w:webHidden/>
                <w:color w:val="000000" w:themeColor="text1"/>
              </w:rPr>
              <w:fldChar w:fldCharType="end"/>
            </w:r>
          </w:hyperlink>
        </w:p>
        <w:p w14:paraId="2BD81B51" w14:textId="47A93F64" w:rsidR="00C944AD" w:rsidRPr="001C31F1" w:rsidRDefault="00242515" w:rsidP="00156403">
          <w:pPr>
            <w:pStyle w:val="TOC2"/>
            <w:tabs>
              <w:tab w:val="left" w:pos="880"/>
              <w:tab w:val="right" w:leader="dot" w:pos="8828"/>
            </w:tabs>
            <w:spacing w:line="276" w:lineRule="auto"/>
            <w:rPr>
              <w:rFonts w:eastAsiaTheme="minorEastAsia"/>
              <w:noProof/>
              <w:color w:val="000000" w:themeColor="text1"/>
              <w:bdr w:val="none" w:sz="0" w:space="0" w:color="auto"/>
              <w:lang w:val="es-CL" w:eastAsia="es-CL"/>
            </w:rPr>
          </w:pPr>
          <w:hyperlink w:anchor="_Toc456711715" w:history="1">
            <w:r w:rsidR="00C944AD" w:rsidRPr="001C31F1">
              <w:rPr>
                <w:rStyle w:val="Hyperlink"/>
                <w:b/>
                <w:noProof/>
                <w:color w:val="000000" w:themeColor="text1"/>
                <w:lang w:val="es-ES"/>
              </w:rPr>
              <w:t>2.2.</w:t>
            </w:r>
            <w:r w:rsidR="00C944AD" w:rsidRPr="001C31F1">
              <w:rPr>
                <w:rFonts w:eastAsiaTheme="minorEastAsia"/>
                <w:noProof/>
                <w:color w:val="000000" w:themeColor="text1"/>
                <w:bdr w:val="none" w:sz="0" w:space="0" w:color="auto"/>
                <w:lang w:val="es-CL" w:eastAsia="es-CL"/>
              </w:rPr>
              <w:tab/>
            </w:r>
            <w:r w:rsidR="00C944AD" w:rsidRPr="001C31F1">
              <w:rPr>
                <w:rStyle w:val="Hyperlink"/>
                <w:b/>
                <w:noProof/>
                <w:color w:val="000000" w:themeColor="text1"/>
                <w:lang w:val="es-ES"/>
              </w:rPr>
              <w:t>Actividades del sector</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_Toc456711715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17</w:t>
            </w:r>
            <w:r w:rsidR="00C944AD" w:rsidRPr="001C31F1">
              <w:rPr>
                <w:noProof/>
                <w:webHidden/>
                <w:color w:val="000000" w:themeColor="text1"/>
              </w:rPr>
              <w:fldChar w:fldCharType="end"/>
            </w:r>
          </w:hyperlink>
        </w:p>
        <w:p w14:paraId="1C9CB424" w14:textId="20E55579" w:rsidR="00C944AD" w:rsidRPr="001C31F1" w:rsidRDefault="00242515" w:rsidP="00156403">
          <w:pPr>
            <w:pStyle w:val="TOC2"/>
            <w:tabs>
              <w:tab w:val="left" w:pos="880"/>
              <w:tab w:val="right" w:leader="dot" w:pos="8828"/>
            </w:tabs>
            <w:spacing w:line="276" w:lineRule="auto"/>
            <w:rPr>
              <w:rFonts w:eastAsiaTheme="minorEastAsia"/>
              <w:noProof/>
              <w:color w:val="000000" w:themeColor="text1"/>
              <w:bdr w:val="none" w:sz="0" w:space="0" w:color="auto"/>
              <w:lang w:val="es-CL" w:eastAsia="es-CL"/>
            </w:rPr>
          </w:pPr>
          <w:hyperlink w:anchor="_Toc456711716" w:history="1">
            <w:r w:rsidR="00C944AD" w:rsidRPr="001C31F1">
              <w:rPr>
                <w:rStyle w:val="Hyperlink"/>
                <w:b/>
                <w:noProof/>
                <w:color w:val="000000" w:themeColor="text1"/>
                <w:lang w:val="es-ES"/>
              </w:rPr>
              <w:t>2.3.</w:t>
            </w:r>
            <w:r w:rsidR="00C944AD" w:rsidRPr="001C31F1">
              <w:rPr>
                <w:rFonts w:eastAsiaTheme="minorEastAsia"/>
                <w:noProof/>
                <w:color w:val="000000" w:themeColor="text1"/>
                <w:bdr w:val="none" w:sz="0" w:space="0" w:color="auto"/>
                <w:lang w:val="es-CL" w:eastAsia="es-CL"/>
              </w:rPr>
              <w:tab/>
            </w:r>
            <w:r w:rsidR="00C944AD" w:rsidRPr="001C31F1">
              <w:rPr>
                <w:rStyle w:val="Hyperlink"/>
                <w:b/>
                <w:noProof/>
                <w:color w:val="000000" w:themeColor="text1"/>
                <w:lang w:val="es-ES"/>
              </w:rPr>
              <w:t>Ciclos productivos</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_Toc456711716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19</w:t>
            </w:r>
            <w:r w:rsidR="00C944AD" w:rsidRPr="001C31F1">
              <w:rPr>
                <w:noProof/>
                <w:webHidden/>
                <w:color w:val="000000" w:themeColor="text1"/>
              </w:rPr>
              <w:fldChar w:fldCharType="end"/>
            </w:r>
          </w:hyperlink>
        </w:p>
        <w:p w14:paraId="42B78805" w14:textId="075AF10B" w:rsidR="00C944AD" w:rsidRPr="001C31F1" w:rsidRDefault="00242515" w:rsidP="00156403">
          <w:pPr>
            <w:pStyle w:val="TOC1"/>
            <w:tabs>
              <w:tab w:val="left" w:pos="440"/>
              <w:tab w:val="right" w:leader="dot" w:pos="8828"/>
            </w:tabs>
            <w:spacing w:line="276" w:lineRule="auto"/>
            <w:rPr>
              <w:rFonts w:eastAsiaTheme="minorEastAsia"/>
              <w:noProof/>
              <w:color w:val="000000" w:themeColor="text1"/>
              <w:bdr w:val="none" w:sz="0" w:space="0" w:color="auto"/>
              <w:lang w:val="es-CL" w:eastAsia="es-CL"/>
            </w:rPr>
          </w:pPr>
          <w:hyperlink w:anchor="_Toc456711717" w:history="1">
            <w:r w:rsidR="00C944AD" w:rsidRPr="001C31F1">
              <w:rPr>
                <w:rStyle w:val="Hyperlink"/>
                <w:b/>
                <w:noProof/>
                <w:color w:val="000000" w:themeColor="text1"/>
                <w:lang w:val="es-CL"/>
              </w:rPr>
              <w:t>3.</w:t>
            </w:r>
            <w:r w:rsidR="00C944AD" w:rsidRPr="001C31F1">
              <w:rPr>
                <w:rFonts w:eastAsiaTheme="minorEastAsia"/>
                <w:noProof/>
                <w:color w:val="000000" w:themeColor="text1"/>
                <w:bdr w:val="none" w:sz="0" w:space="0" w:color="auto"/>
                <w:lang w:val="es-CL" w:eastAsia="es-CL"/>
              </w:rPr>
              <w:tab/>
            </w:r>
            <w:r w:rsidR="00C944AD" w:rsidRPr="001C31F1">
              <w:rPr>
                <w:rStyle w:val="Hyperlink"/>
                <w:b/>
                <w:noProof/>
                <w:color w:val="000000" w:themeColor="text1"/>
                <w:lang w:val="es-CL"/>
              </w:rPr>
              <w:t>Características de los trabajadores</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_Toc456711717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22</w:t>
            </w:r>
            <w:r w:rsidR="00C944AD" w:rsidRPr="001C31F1">
              <w:rPr>
                <w:noProof/>
                <w:webHidden/>
                <w:color w:val="000000" w:themeColor="text1"/>
              </w:rPr>
              <w:fldChar w:fldCharType="end"/>
            </w:r>
          </w:hyperlink>
        </w:p>
        <w:p w14:paraId="15E9F179" w14:textId="7D4FECA9" w:rsidR="00C944AD" w:rsidRPr="001C31F1" w:rsidRDefault="00242515" w:rsidP="00156403">
          <w:pPr>
            <w:pStyle w:val="TOC1"/>
            <w:tabs>
              <w:tab w:val="left" w:pos="440"/>
              <w:tab w:val="right" w:leader="dot" w:pos="8828"/>
            </w:tabs>
            <w:spacing w:line="276" w:lineRule="auto"/>
            <w:rPr>
              <w:rFonts w:eastAsiaTheme="minorEastAsia"/>
              <w:noProof/>
              <w:color w:val="000000" w:themeColor="text1"/>
              <w:bdr w:val="none" w:sz="0" w:space="0" w:color="auto"/>
              <w:lang w:val="es-CL" w:eastAsia="es-CL"/>
            </w:rPr>
          </w:pPr>
          <w:hyperlink w:anchor="_Toc456711718" w:history="1">
            <w:r w:rsidR="00C944AD" w:rsidRPr="001C31F1">
              <w:rPr>
                <w:rStyle w:val="Hyperlink"/>
                <w:b/>
                <w:noProof/>
                <w:color w:val="000000" w:themeColor="text1"/>
                <w:lang w:val="es-ES"/>
              </w:rPr>
              <w:t>4.</w:t>
            </w:r>
            <w:r w:rsidR="00C944AD" w:rsidRPr="001C31F1">
              <w:rPr>
                <w:rFonts w:eastAsiaTheme="minorEastAsia"/>
                <w:noProof/>
                <w:color w:val="000000" w:themeColor="text1"/>
                <w:bdr w:val="none" w:sz="0" w:space="0" w:color="auto"/>
                <w:lang w:val="es-CL" w:eastAsia="es-CL"/>
              </w:rPr>
              <w:tab/>
            </w:r>
            <w:r w:rsidR="00C944AD" w:rsidRPr="001C31F1">
              <w:rPr>
                <w:rStyle w:val="Hyperlink"/>
                <w:b/>
                <w:noProof/>
                <w:color w:val="000000" w:themeColor="text1"/>
                <w:lang w:val="es-ES"/>
              </w:rPr>
              <w:t>Síntesis</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_Toc456711718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28</w:t>
            </w:r>
            <w:r w:rsidR="00C944AD" w:rsidRPr="001C31F1">
              <w:rPr>
                <w:noProof/>
                <w:webHidden/>
                <w:color w:val="000000" w:themeColor="text1"/>
              </w:rPr>
              <w:fldChar w:fldCharType="end"/>
            </w:r>
          </w:hyperlink>
        </w:p>
        <w:p w14:paraId="4AE177A3" w14:textId="543106A6" w:rsidR="00C944AD" w:rsidRPr="001C31F1" w:rsidRDefault="00242515" w:rsidP="00156403">
          <w:pPr>
            <w:pStyle w:val="TOC1"/>
            <w:tabs>
              <w:tab w:val="right" w:leader="dot" w:pos="8828"/>
            </w:tabs>
            <w:spacing w:line="276" w:lineRule="auto"/>
            <w:rPr>
              <w:rFonts w:eastAsiaTheme="minorEastAsia"/>
              <w:noProof/>
              <w:color w:val="000000" w:themeColor="text1"/>
              <w:bdr w:val="none" w:sz="0" w:space="0" w:color="auto"/>
              <w:lang w:val="es-CL" w:eastAsia="es-CL"/>
            </w:rPr>
          </w:pPr>
          <w:hyperlink w:anchor="_Toc456711719" w:history="1">
            <w:r w:rsidR="00C944AD" w:rsidRPr="001C31F1">
              <w:rPr>
                <w:rStyle w:val="Hyperlink"/>
                <w:b/>
                <w:noProof/>
                <w:color w:val="000000" w:themeColor="text1"/>
                <w:lang w:val="es-ES"/>
              </w:rPr>
              <w:t>Apéndice A: Matriz de insumo/producto</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_Toc456711719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31</w:t>
            </w:r>
            <w:r w:rsidR="00C944AD" w:rsidRPr="001C31F1">
              <w:rPr>
                <w:noProof/>
                <w:webHidden/>
                <w:color w:val="000000" w:themeColor="text1"/>
              </w:rPr>
              <w:fldChar w:fldCharType="end"/>
            </w:r>
          </w:hyperlink>
        </w:p>
        <w:p w14:paraId="46B78966" w14:textId="440BF22C" w:rsidR="00C944AD" w:rsidRPr="001C31F1" w:rsidRDefault="00242515" w:rsidP="00156403">
          <w:pPr>
            <w:pStyle w:val="TOC1"/>
            <w:tabs>
              <w:tab w:val="right" w:leader="dot" w:pos="8828"/>
            </w:tabs>
            <w:spacing w:line="276" w:lineRule="auto"/>
            <w:rPr>
              <w:rFonts w:eastAsiaTheme="minorEastAsia"/>
              <w:noProof/>
              <w:color w:val="000000" w:themeColor="text1"/>
              <w:bdr w:val="none" w:sz="0" w:space="0" w:color="auto"/>
              <w:lang w:val="es-CL" w:eastAsia="es-CL"/>
            </w:rPr>
          </w:pPr>
          <w:hyperlink w:anchor="_Toc456711720" w:history="1">
            <w:r w:rsidR="00C944AD" w:rsidRPr="001C31F1">
              <w:rPr>
                <w:rStyle w:val="Hyperlink"/>
                <w:b/>
                <w:noProof/>
                <w:color w:val="000000" w:themeColor="text1"/>
                <w:lang w:val="es-CL"/>
              </w:rPr>
              <w:t>Referencias</w:t>
            </w:r>
            <w:r w:rsidR="00C944AD" w:rsidRPr="001C31F1">
              <w:rPr>
                <w:noProof/>
                <w:webHidden/>
                <w:color w:val="000000" w:themeColor="text1"/>
              </w:rPr>
              <w:tab/>
            </w:r>
            <w:r w:rsidR="00C944AD" w:rsidRPr="001C31F1">
              <w:rPr>
                <w:noProof/>
                <w:webHidden/>
                <w:color w:val="000000" w:themeColor="text1"/>
              </w:rPr>
              <w:fldChar w:fldCharType="begin"/>
            </w:r>
            <w:r w:rsidR="00C944AD" w:rsidRPr="001C31F1">
              <w:rPr>
                <w:noProof/>
                <w:webHidden/>
                <w:color w:val="000000" w:themeColor="text1"/>
              </w:rPr>
              <w:instrText xml:space="preserve"> PAGEREF _Toc456711720 \h </w:instrText>
            </w:r>
            <w:r w:rsidR="00C944AD" w:rsidRPr="001C31F1">
              <w:rPr>
                <w:noProof/>
                <w:webHidden/>
                <w:color w:val="000000" w:themeColor="text1"/>
              </w:rPr>
            </w:r>
            <w:r w:rsidR="00C944AD" w:rsidRPr="001C31F1">
              <w:rPr>
                <w:noProof/>
                <w:webHidden/>
                <w:color w:val="000000" w:themeColor="text1"/>
              </w:rPr>
              <w:fldChar w:fldCharType="separate"/>
            </w:r>
            <w:r w:rsidR="00C968C8" w:rsidRPr="001C31F1">
              <w:rPr>
                <w:noProof/>
                <w:webHidden/>
                <w:color w:val="000000" w:themeColor="text1"/>
              </w:rPr>
              <w:t>32</w:t>
            </w:r>
            <w:r w:rsidR="00C944AD" w:rsidRPr="001C31F1">
              <w:rPr>
                <w:noProof/>
                <w:webHidden/>
                <w:color w:val="000000" w:themeColor="text1"/>
              </w:rPr>
              <w:fldChar w:fldCharType="end"/>
            </w:r>
          </w:hyperlink>
        </w:p>
        <w:p w14:paraId="277E4298" w14:textId="19566950" w:rsidR="00C944AD" w:rsidRPr="001C31F1" w:rsidRDefault="00C944AD">
          <w:r w:rsidRPr="001C31F1">
            <w:rPr>
              <w:b/>
              <w:bCs/>
              <w:color w:val="000000" w:themeColor="text1"/>
              <w:lang w:val="es-ES"/>
            </w:rPr>
            <w:fldChar w:fldCharType="end"/>
          </w:r>
        </w:p>
      </w:sdtContent>
    </w:sdt>
    <w:p w14:paraId="5041A100" w14:textId="00CA4F80" w:rsidR="007D6709" w:rsidRPr="001C31F1" w:rsidRDefault="007D6709" w:rsidP="004A2E79">
      <w:pPr>
        <w:spacing w:after="0" w:line="276" w:lineRule="auto"/>
        <w:jc w:val="both"/>
        <w:rPr>
          <w:b/>
          <w:lang w:val="es-CL"/>
        </w:rPr>
      </w:pPr>
    </w:p>
    <w:p w14:paraId="6C589473" w14:textId="1D43ED67" w:rsidR="007D6709" w:rsidRPr="001C31F1" w:rsidRDefault="007D6709" w:rsidP="004A2E79">
      <w:pPr>
        <w:spacing w:after="0" w:line="276" w:lineRule="auto"/>
        <w:jc w:val="both"/>
        <w:rPr>
          <w:b/>
          <w:lang w:val="es-CL"/>
        </w:rPr>
      </w:pPr>
    </w:p>
    <w:p w14:paraId="51F73D8B" w14:textId="0E3F3660" w:rsidR="007D6709" w:rsidRPr="001C31F1" w:rsidRDefault="007D6709" w:rsidP="004A2E79">
      <w:pPr>
        <w:spacing w:after="0" w:line="276" w:lineRule="auto"/>
        <w:jc w:val="both"/>
        <w:rPr>
          <w:b/>
          <w:lang w:val="es-CL"/>
        </w:rPr>
      </w:pPr>
    </w:p>
    <w:p w14:paraId="2A15AE0F" w14:textId="1CC33D3C" w:rsidR="007D6709" w:rsidRPr="001C31F1" w:rsidRDefault="007D6709" w:rsidP="004A2E79">
      <w:pPr>
        <w:spacing w:after="0" w:line="276" w:lineRule="auto"/>
        <w:jc w:val="both"/>
        <w:rPr>
          <w:b/>
          <w:lang w:val="es-CL"/>
        </w:rPr>
      </w:pPr>
    </w:p>
    <w:p w14:paraId="0910DABA" w14:textId="66A3C053" w:rsidR="007D6709" w:rsidRPr="001C31F1" w:rsidRDefault="007D6709" w:rsidP="004A2E79">
      <w:pPr>
        <w:spacing w:after="0" w:line="276" w:lineRule="auto"/>
        <w:jc w:val="both"/>
        <w:rPr>
          <w:b/>
          <w:lang w:val="es-CL"/>
        </w:rPr>
      </w:pPr>
    </w:p>
    <w:p w14:paraId="3316172E" w14:textId="7184102E" w:rsidR="007D6709" w:rsidRPr="001C31F1" w:rsidRDefault="007D6709" w:rsidP="004A2E79">
      <w:pPr>
        <w:spacing w:after="0" w:line="276" w:lineRule="auto"/>
        <w:jc w:val="both"/>
        <w:rPr>
          <w:b/>
          <w:lang w:val="es-CL"/>
        </w:rPr>
      </w:pPr>
    </w:p>
    <w:p w14:paraId="726DB80F" w14:textId="763B0152" w:rsidR="007D6709" w:rsidRPr="001C31F1" w:rsidRDefault="007D6709" w:rsidP="004A2E79">
      <w:pPr>
        <w:spacing w:after="0" w:line="276" w:lineRule="auto"/>
        <w:jc w:val="both"/>
        <w:rPr>
          <w:b/>
          <w:lang w:val="es-CL"/>
        </w:rPr>
      </w:pPr>
    </w:p>
    <w:p w14:paraId="50AE99F4" w14:textId="55550686" w:rsidR="007D6709" w:rsidRPr="001C31F1" w:rsidRDefault="007D6709" w:rsidP="004A2E79">
      <w:pPr>
        <w:spacing w:after="0" w:line="276" w:lineRule="auto"/>
        <w:jc w:val="both"/>
        <w:rPr>
          <w:b/>
          <w:lang w:val="es-CL"/>
        </w:rPr>
      </w:pPr>
    </w:p>
    <w:p w14:paraId="39E81733" w14:textId="17CED52C" w:rsidR="007D6709" w:rsidRPr="001C31F1" w:rsidRDefault="007D6709" w:rsidP="004A2E79">
      <w:pPr>
        <w:spacing w:after="0" w:line="276" w:lineRule="auto"/>
        <w:jc w:val="both"/>
        <w:rPr>
          <w:b/>
          <w:lang w:val="es-CL"/>
        </w:rPr>
      </w:pPr>
    </w:p>
    <w:p w14:paraId="74D4C40F" w14:textId="217273CE" w:rsidR="007D6709" w:rsidRPr="001C31F1" w:rsidRDefault="007D6709" w:rsidP="004A2E79">
      <w:pPr>
        <w:spacing w:after="0" w:line="276" w:lineRule="auto"/>
        <w:jc w:val="both"/>
        <w:rPr>
          <w:b/>
          <w:lang w:val="es-CL"/>
        </w:rPr>
      </w:pPr>
    </w:p>
    <w:p w14:paraId="3ED15F28" w14:textId="013C59A7" w:rsidR="007D6709" w:rsidRPr="001C31F1" w:rsidRDefault="007D6709" w:rsidP="004A2E79">
      <w:pPr>
        <w:spacing w:after="0" w:line="276" w:lineRule="auto"/>
        <w:jc w:val="both"/>
        <w:rPr>
          <w:b/>
          <w:lang w:val="es-CL"/>
        </w:rPr>
      </w:pPr>
    </w:p>
    <w:p w14:paraId="03480029" w14:textId="7C3AE9FA" w:rsidR="007D6709" w:rsidRPr="001C31F1" w:rsidRDefault="007D6709" w:rsidP="004A2E79">
      <w:pPr>
        <w:spacing w:after="0" w:line="276" w:lineRule="auto"/>
        <w:jc w:val="both"/>
        <w:rPr>
          <w:b/>
          <w:lang w:val="es-CL"/>
        </w:rPr>
      </w:pPr>
    </w:p>
    <w:p w14:paraId="7B2F134A" w14:textId="5803EBF4" w:rsidR="007D6709" w:rsidRPr="001C31F1" w:rsidRDefault="007D6709" w:rsidP="004A2E79">
      <w:pPr>
        <w:spacing w:after="0" w:line="276" w:lineRule="auto"/>
        <w:jc w:val="both"/>
        <w:rPr>
          <w:b/>
          <w:lang w:val="es-CL"/>
        </w:rPr>
      </w:pPr>
    </w:p>
    <w:p w14:paraId="297FC30A" w14:textId="256A107B" w:rsidR="007D6709" w:rsidRPr="001C31F1" w:rsidRDefault="007D6709" w:rsidP="004A2E79">
      <w:pPr>
        <w:spacing w:after="0" w:line="276" w:lineRule="auto"/>
        <w:jc w:val="both"/>
        <w:rPr>
          <w:b/>
          <w:lang w:val="es-CL"/>
        </w:rPr>
      </w:pPr>
    </w:p>
    <w:p w14:paraId="7106FAD9" w14:textId="77777777" w:rsidR="007D6709" w:rsidRPr="001C31F1" w:rsidRDefault="007D6709" w:rsidP="004A2E79">
      <w:pPr>
        <w:spacing w:after="0" w:line="276" w:lineRule="auto"/>
        <w:jc w:val="both"/>
        <w:rPr>
          <w:b/>
          <w:lang w:val="es-CL"/>
        </w:rPr>
      </w:pPr>
    </w:p>
    <w:p w14:paraId="5B12BE45" w14:textId="34C0551E" w:rsidR="007D6709" w:rsidRDefault="007D6709" w:rsidP="004A2E79">
      <w:pPr>
        <w:spacing w:after="0" w:line="276" w:lineRule="auto"/>
        <w:jc w:val="both"/>
        <w:rPr>
          <w:b/>
          <w:lang w:val="es-CL"/>
        </w:rPr>
      </w:pPr>
    </w:p>
    <w:p w14:paraId="5BE0ADDA" w14:textId="1B647311" w:rsidR="00FD1DBB" w:rsidRDefault="00FD1DBB" w:rsidP="004A2E79">
      <w:pPr>
        <w:spacing w:after="0" w:line="276" w:lineRule="auto"/>
        <w:jc w:val="both"/>
        <w:rPr>
          <w:b/>
          <w:lang w:val="es-CL"/>
        </w:rPr>
      </w:pPr>
    </w:p>
    <w:p w14:paraId="779F176F" w14:textId="77777777" w:rsidR="00FD1DBB" w:rsidRPr="001C31F1" w:rsidRDefault="00FD1DBB" w:rsidP="004A2E79">
      <w:pPr>
        <w:spacing w:after="0" w:line="276" w:lineRule="auto"/>
        <w:jc w:val="both"/>
        <w:rPr>
          <w:b/>
          <w:lang w:val="es-CL"/>
        </w:rPr>
      </w:pPr>
    </w:p>
    <w:p w14:paraId="7D37D9C5" w14:textId="62AA5406" w:rsidR="007D6709" w:rsidRPr="001C31F1" w:rsidRDefault="007D6709" w:rsidP="004A2E79">
      <w:pPr>
        <w:spacing w:after="0" w:line="276" w:lineRule="auto"/>
        <w:jc w:val="both"/>
        <w:rPr>
          <w:b/>
          <w:lang w:val="es-CL"/>
        </w:rPr>
      </w:pPr>
    </w:p>
    <w:p w14:paraId="3B6654F4" w14:textId="1B9EDEA8" w:rsidR="007D6709" w:rsidRPr="001C31F1" w:rsidRDefault="007D6709" w:rsidP="004A2E79">
      <w:pPr>
        <w:spacing w:after="0" w:line="276" w:lineRule="auto"/>
        <w:jc w:val="both"/>
        <w:rPr>
          <w:b/>
          <w:lang w:val="es-CL"/>
        </w:rPr>
      </w:pPr>
    </w:p>
    <w:p w14:paraId="38D09E2F" w14:textId="194E54DE" w:rsidR="00B71623" w:rsidRPr="001C31F1" w:rsidRDefault="00B71623" w:rsidP="004A2E79">
      <w:pPr>
        <w:spacing w:after="0" w:line="276" w:lineRule="auto"/>
        <w:jc w:val="both"/>
        <w:rPr>
          <w:b/>
          <w:lang w:val="es-CL"/>
        </w:rPr>
      </w:pPr>
    </w:p>
    <w:p w14:paraId="2B35074C" w14:textId="324B74AD" w:rsidR="00F67D1B" w:rsidRPr="001C31F1" w:rsidRDefault="00F67D1B" w:rsidP="00CF14E1">
      <w:pPr>
        <w:pStyle w:val="Heading1"/>
        <w:numPr>
          <w:ilvl w:val="0"/>
          <w:numId w:val="1"/>
        </w:numPr>
        <w:spacing w:before="0" w:line="276" w:lineRule="auto"/>
        <w:ind w:left="0" w:firstLine="0"/>
        <w:jc w:val="both"/>
        <w:rPr>
          <w:rFonts w:ascii="Times New Roman" w:hAnsi="Times New Roman" w:cs="Times New Roman"/>
          <w:b/>
          <w:color w:val="auto"/>
          <w:sz w:val="28"/>
          <w:szCs w:val="24"/>
          <w:lang w:val="es-CL"/>
        </w:rPr>
      </w:pPr>
      <w:bookmarkStart w:id="0" w:name="_Toc456711712"/>
      <w:r w:rsidRPr="001C31F1">
        <w:rPr>
          <w:rFonts w:ascii="Times New Roman" w:hAnsi="Times New Roman" w:cs="Times New Roman"/>
          <w:b/>
          <w:color w:val="auto"/>
          <w:sz w:val="28"/>
          <w:szCs w:val="24"/>
          <w:lang w:val="es-CL"/>
        </w:rPr>
        <w:lastRenderedPageBreak/>
        <w:t xml:space="preserve">Visión </w:t>
      </w:r>
      <w:r w:rsidR="0063371C" w:rsidRPr="001C31F1">
        <w:rPr>
          <w:rFonts w:ascii="Times New Roman" w:hAnsi="Times New Roman" w:cs="Times New Roman"/>
          <w:b/>
          <w:color w:val="auto"/>
          <w:sz w:val="28"/>
          <w:szCs w:val="24"/>
          <w:lang w:val="es-CL"/>
        </w:rPr>
        <w:t xml:space="preserve">global </w:t>
      </w:r>
      <w:r w:rsidRPr="001C31F1">
        <w:rPr>
          <w:rFonts w:ascii="Times New Roman" w:hAnsi="Times New Roman" w:cs="Times New Roman"/>
          <w:b/>
          <w:color w:val="auto"/>
          <w:sz w:val="28"/>
          <w:szCs w:val="24"/>
          <w:lang w:val="es-CL"/>
        </w:rPr>
        <w:t xml:space="preserve">y </w:t>
      </w:r>
      <w:r w:rsidR="0063371C" w:rsidRPr="001C31F1">
        <w:rPr>
          <w:rFonts w:ascii="Times New Roman" w:hAnsi="Times New Roman" w:cs="Times New Roman"/>
          <w:b/>
          <w:color w:val="auto"/>
          <w:sz w:val="28"/>
          <w:szCs w:val="24"/>
          <w:lang w:val="es-CL"/>
        </w:rPr>
        <w:t>macroeconómica</w:t>
      </w:r>
      <w:bookmarkEnd w:id="0"/>
    </w:p>
    <w:p w14:paraId="2C65C7B3" w14:textId="77777777" w:rsidR="007E1F82" w:rsidRPr="001C31F1" w:rsidRDefault="007E1F82" w:rsidP="004A2E79">
      <w:pPr>
        <w:spacing w:after="0" w:line="276" w:lineRule="auto"/>
        <w:jc w:val="both"/>
        <w:rPr>
          <w:lang w:val="es-CL"/>
        </w:rPr>
      </w:pPr>
    </w:p>
    <w:p w14:paraId="54C8B342" w14:textId="2C3E99F3" w:rsidR="00583390" w:rsidRPr="001C31F1" w:rsidRDefault="00583390" w:rsidP="00391E69">
      <w:pPr>
        <w:spacing w:after="0" w:line="276" w:lineRule="auto"/>
        <w:jc w:val="both"/>
        <w:rPr>
          <w:lang w:val="es-CL"/>
        </w:rPr>
      </w:pPr>
      <w:r w:rsidRPr="001C31F1">
        <w:rPr>
          <w:lang w:val="es-CL"/>
        </w:rPr>
        <w:t>“</w:t>
      </w:r>
      <w:r w:rsidR="00AC7C3B" w:rsidRPr="001C31F1">
        <w:rPr>
          <w:lang w:val="es-CL"/>
        </w:rPr>
        <w:t>El futuro desarrollo minero en Chile enfrenta desafíos concretos, con factores externos e internos a los que se debe hacer frente como país. Una desaceleración s</w:t>
      </w:r>
      <w:r w:rsidR="000136EB" w:rsidRPr="001C31F1">
        <w:rPr>
          <w:lang w:val="es-CL"/>
        </w:rPr>
        <w:t>ostenida de países como China (</w:t>
      </w:r>
      <w:r w:rsidR="00AC7C3B" w:rsidRPr="001C31F1">
        <w:rPr>
          <w:lang w:val="es-CL"/>
        </w:rPr>
        <w:t xml:space="preserve">principal </w:t>
      </w:r>
      <w:r w:rsidR="000136EB" w:rsidRPr="001C31F1">
        <w:rPr>
          <w:lang w:val="es-CL"/>
        </w:rPr>
        <w:t>comprador de cobre en el mundo)</w:t>
      </w:r>
      <w:r w:rsidR="00AC7C3B" w:rsidRPr="001C31F1">
        <w:rPr>
          <w:lang w:val="es-CL"/>
        </w:rPr>
        <w:t>, la baja constante del precio del metal rojo, el aumento del costo de la energía y la escasez de agua, además de una ciudadanía más empoderada y exigente ante el impacto de los proyectos mineros, hacen que el rol de esta cartera sea fundamental para mediar el desarrollo de esta industria, eje esencial de nuestra economía</w:t>
      </w:r>
      <w:r w:rsidR="00002F50" w:rsidRPr="001C31F1">
        <w:rPr>
          <w:lang w:val="es-CL"/>
        </w:rPr>
        <w:t>” (Ministerio de Minería, 2015).</w:t>
      </w:r>
    </w:p>
    <w:p w14:paraId="3291DBD2" w14:textId="77777777" w:rsidR="00583390" w:rsidRPr="001C31F1" w:rsidRDefault="00583390" w:rsidP="00391E69">
      <w:pPr>
        <w:spacing w:after="0" w:line="276" w:lineRule="auto"/>
        <w:jc w:val="both"/>
        <w:rPr>
          <w:lang w:val="es-CL"/>
        </w:rPr>
      </w:pPr>
    </w:p>
    <w:p w14:paraId="20AACFE6" w14:textId="7D4A9B3A" w:rsidR="00067291" w:rsidRPr="001C31F1" w:rsidRDefault="00067291" w:rsidP="00AB60F0">
      <w:pPr>
        <w:spacing w:after="0" w:line="276" w:lineRule="auto"/>
        <w:jc w:val="both"/>
        <w:rPr>
          <w:lang w:val="es-CL"/>
        </w:rPr>
      </w:pPr>
      <w:r w:rsidRPr="001C31F1">
        <w:rPr>
          <w:lang w:val="es-CL"/>
        </w:rPr>
        <w:t>El año 2015 estuvo marcado por el descenso generalizado de los precios internacionales de los metales más relevantes para el país. Entre 2014 y 2015, el precio promedio del cobre</w:t>
      </w:r>
      <w:r w:rsidR="00E47DCF" w:rsidRPr="001C31F1">
        <w:rPr>
          <w:lang w:val="es-CL"/>
        </w:rPr>
        <w:t xml:space="preserve"> refinado</w:t>
      </w:r>
      <w:r w:rsidRPr="001C31F1">
        <w:rPr>
          <w:lang w:val="es-CL"/>
        </w:rPr>
        <w:t xml:space="preserve"> en la </w:t>
      </w:r>
      <w:r w:rsidR="00FE7891" w:rsidRPr="001C31F1">
        <w:rPr>
          <w:lang w:val="es-CL"/>
        </w:rPr>
        <w:t>B</w:t>
      </w:r>
      <w:r w:rsidRPr="001C31F1">
        <w:rPr>
          <w:lang w:val="es-CL"/>
        </w:rPr>
        <w:t xml:space="preserve">olsa de </w:t>
      </w:r>
      <w:r w:rsidR="00FE7891" w:rsidRPr="001C31F1">
        <w:rPr>
          <w:lang w:val="es-CL"/>
        </w:rPr>
        <w:t>M</w:t>
      </w:r>
      <w:r w:rsidRPr="001C31F1">
        <w:rPr>
          <w:lang w:val="es-CL"/>
        </w:rPr>
        <w:t xml:space="preserve">etales de Londres bajó un 20%; el del oro, un 8%; el de la </w:t>
      </w:r>
      <w:r w:rsidR="002552C5" w:rsidRPr="001C31F1">
        <w:rPr>
          <w:lang w:val="es-CL"/>
        </w:rPr>
        <w:t>plata</w:t>
      </w:r>
      <w:r w:rsidRPr="001C31F1">
        <w:rPr>
          <w:lang w:val="es-CL"/>
        </w:rPr>
        <w:t>, un 18%; y el del molibdeno, un 40%</w:t>
      </w:r>
      <w:r w:rsidR="00137B71" w:rsidRPr="001C31F1">
        <w:rPr>
          <w:lang w:val="es-CL"/>
        </w:rPr>
        <w:t xml:space="preserve"> (BCCh, 2016)</w:t>
      </w:r>
      <w:r w:rsidRPr="001C31F1">
        <w:rPr>
          <w:lang w:val="es-CL"/>
        </w:rPr>
        <w:t>.</w:t>
      </w:r>
      <w:r w:rsidR="00E47DCF" w:rsidRPr="001C31F1">
        <w:rPr>
          <w:lang w:val="es-CL"/>
        </w:rPr>
        <w:t xml:space="preserve"> Si bien esta caída de precios había</w:t>
      </w:r>
      <w:r w:rsidR="00DA1EC0" w:rsidRPr="001C31F1">
        <w:rPr>
          <w:lang w:val="es-CL"/>
        </w:rPr>
        <w:t xml:space="preserve"> sido</w:t>
      </w:r>
      <w:r w:rsidR="00E47DCF" w:rsidRPr="001C31F1">
        <w:rPr>
          <w:lang w:val="es-CL"/>
        </w:rPr>
        <w:t xml:space="preserve"> pronosticada, su magnitud superó con creces </w:t>
      </w:r>
      <w:r w:rsidR="00B61C2E" w:rsidRPr="001C31F1">
        <w:rPr>
          <w:lang w:val="es-CL"/>
        </w:rPr>
        <w:t>las expectativas. Esto se debió</w:t>
      </w:r>
      <w:r w:rsidR="00E47DCF" w:rsidRPr="001C31F1">
        <w:rPr>
          <w:lang w:val="es-CL"/>
        </w:rPr>
        <w:t xml:space="preserve"> a la brusca des</w:t>
      </w:r>
      <w:r w:rsidR="00B61C2E" w:rsidRPr="001C31F1">
        <w:rPr>
          <w:lang w:val="es-CL"/>
        </w:rPr>
        <w:t xml:space="preserve">aceleración de la economía </w:t>
      </w:r>
      <w:r w:rsidR="0063371C" w:rsidRPr="001C31F1">
        <w:rPr>
          <w:lang w:val="es-CL"/>
        </w:rPr>
        <w:t>china</w:t>
      </w:r>
      <w:r w:rsidR="0025524B" w:rsidRPr="001C31F1">
        <w:rPr>
          <w:lang w:val="es-CL"/>
        </w:rPr>
        <w:t>,</w:t>
      </w:r>
      <w:r w:rsidR="00B61C2E" w:rsidRPr="001C31F1">
        <w:rPr>
          <w:lang w:val="es-CL"/>
        </w:rPr>
        <w:t xml:space="preserve"> </w:t>
      </w:r>
      <w:r w:rsidR="00AA2F09" w:rsidRPr="001C31F1">
        <w:rPr>
          <w:lang w:val="es-CL"/>
        </w:rPr>
        <w:t>que estuvo acompañada de</w:t>
      </w:r>
      <w:r w:rsidR="00B61C2E" w:rsidRPr="001C31F1">
        <w:rPr>
          <w:lang w:val="es-CL"/>
        </w:rPr>
        <w:t xml:space="preserve"> múltiples correcciones en sus proyecciones de crecimiento</w:t>
      </w:r>
      <w:r w:rsidR="0025524B" w:rsidRPr="001C31F1">
        <w:rPr>
          <w:lang w:val="es-CL"/>
        </w:rPr>
        <w:t xml:space="preserve"> y a </w:t>
      </w:r>
      <w:r w:rsidR="00AA2F09" w:rsidRPr="001C31F1">
        <w:rPr>
          <w:lang w:val="es-CL"/>
        </w:rPr>
        <w:t>un</w:t>
      </w:r>
      <w:r w:rsidR="0025524B" w:rsidRPr="001C31F1">
        <w:rPr>
          <w:lang w:val="es-CL"/>
        </w:rPr>
        <w:t xml:space="preserve">a serie de especulaciones </w:t>
      </w:r>
      <w:r w:rsidR="0063371C" w:rsidRPr="001C31F1">
        <w:rPr>
          <w:lang w:val="es-CL"/>
        </w:rPr>
        <w:t xml:space="preserve">generadas por </w:t>
      </w:r>
      <w:r w:rsidR="0025524B" w:rsidRPr="001C31F1">
        <w:rPr>
          <w:lang w:val="es-CL"/>
        </w:rPr>
        <w:t xml:space="preserve">dichas correcciones </w:t>
      </w:r>
      <w:r w:rsidR="007C05E9" w:rsidRPr="001C31F1">
        <w:rPr>
          <w:lang w:val="es-CL"/>
        </w:rPr>
        <w:t>(Consejo Minero, 2016).</w:t>
      </w:r>
    </w:p>
    <w:p w14:paraId="53F65E67" w14:textId="77777777" w:rsidR="00067291" w:rsidRPr="001C31F1" w:rsidRDefault="00067291">
      <w:pPr>
        <w:spacing w:after="0" w:line="276" w:lineRule="auto"/>
        <w:jc w:val="both"/>
        <w:rPr>
          <w:lang w:val="es-CL"/>
        </w:rPr>
      </w:pPr>
    </w:p>
    <w:p w14:paraId="31B963B2" w14:textId="4DEDDBD5" w:rsidR="0033640F" w:rsidRPr="001C31F1" w:rsidRDefault="00B61C2E">
      <w:pPr>
        <w:spacing w:after="0" w:line="276" w:lineRule="auto"/>
        <w:jc w:val="both"/>
        <w:rPr>
          <w:lang w:val="es-CL"/>
        </w:rPr>
      </w:pPr>
      <w:r w:rsidRPr="001C31F1">
        <w:rPr>
          <w:lang w:val="es-CL"/>
        </w:rPr>
        <w:t xml:space="preserve">El Gráfico 1 muestra la evolución del PIB del sector minero. </w:t>
      </w:r>
      <w:r w:rsidR="002D0B22" w:rsidRPr="001C31F1">
        <w:rPr>
          <w:lang w:val="es-CL"/>
        </w:rPr>
        <w:t>L</w:t>
      </w:r>
      <w:r w:rsidR="00570707" w:rsidRPr="001C31F1">
        <w:rPr>
          <w:lang w:val="es-CL"/>
        </w:rPr>
        <w:t xml:space="preserve">a caída de los precios </w:t>
      </w:r>
      <w:r w:rsidR="001B7124" w:rsidRPr="001C31F1">
        <w:rPr>
          <w:lang w:val="es-CL"/>
        </w:rPr>
        <w:t xml:space="preserve">internacionales </w:t>
      </w:r>
      <w:r w:rsidR="00570707" w:rsidRPr="001C31F1">
        <w:rPr>
          <w:lang w:val="es-CL"/>
        </w:rPr>
        <w:t xml:space="preserve">tuvo un fuerte efecto sobre </w:t>
      </w:r>
      <w:r w:rsidR="0063371C" w:rsidRPr="001C31F1">
        <w:rPr>
          <w:lang w:val="es-CL"/>
        </w:rPr>
        <w:t>este indicador</w:t>
      </w:r>
      <w:r w:rsidRPr="001C31F1">
        <w:rPr>
          <w:lang w:val="es-CL"/>
        </w:rPr>
        <w:t>, anulando los auspiciosos resultados del primer trimestre</w:t>
      </w:r>
      <w:r w:rsidR="00AA2F09" w:rsidRPr="001C31F1">
        <w:rPr>
          <w:lang w:val="es-CL"/>
        </w:rPr>
        <w:t xml:space="preserve"> </w:t>
      </w:r>
      <w:r w:rsidR="00E270A1" w:rsidRPr="001C31F1">
        <w:rPr>
          <w:lang w:val="es-CL"/>
        </w:rPr>
        <w:t>del año 2015</w:t>
      </w:r>
      <w:r w:rsidRPr="001C31F1">
        <w:rPr>
          <w:lang w:val="es-CL"/>
        </w:rPr>
        <w:t>.</w:t>
      </w:r>
    </w:p>
    <w:p w14:paraId="6C4B02C2" w14:textId="5C00D1A7" w:rsidR="00926C7B" w:rsidRPr="001C31F1" w:rsidRDefault="00926C7B">
      <w:pPr>
        <w:spacing w:after="0" w:line="276" w:lineRule="auto"/>
        <w:jc w:val="both"/>
        <w:rPr>
          <w:b/>
          <w:color w:val="323E4F" w:themeColor="text2" w:themeShade="BF"/>
          <w:lang w:val="es-CL"/>
        </w:rPr>
      </w:pPr>
    </w:p>
    <w:p w14:paraId="13A2BC0D" w14:textId="5E297AAF" w:rsidR="0033640F" w:rsidRPr="001C31F1" w:rsidRDefault="0033640F"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Gráfico 1. Evolución </w:t>
      </w:r>
      <w:r w:rsidR="00DC05D4" w:rsidRPr="001C31F1">
        <w:rPr>
          <w:rFonts w:eastAsia="Times New Roman"/>
          <w:b/>
          <w:bCs/>
          <w:color w:val="323E4F" w:themeColor="text2" w:themeShade="BF"/>
          <w:bdr w:val="none" w:sz="0" w:space="0" w:color="auto"/>
          <w:lang w:val="es-CL" w:eastAsia="es-CL"/>
        </w:rPr>
        <w:t xml:space="preserve">del </w:t>
      </w:r>
      <w:r w:rsidRPr="001C31F1">
        <w:rPr>
          <w:rFonts w:eastAsia="Times New Roman"/>
          <w:b/>
          <w:bCs/>
          <w:color w:val="323E4F" w:themeColor="text2" w:themeShade="BF"/>
          <w:bdr w:val="none" w:sz="0" w:space="0" w:color="auto"/>
          <w:lang w:val="es-CL" w:eastAsia="es-CL"/>
        </w:rPr>
        <w:t>PIB</w:t>
      </w:r>
      <w:r w:rsidR="00EF18EB" w:rsidRPr="001C31F1">
        <w:rPr>
          <w:rFonts w:eastAsia="Times New Roman"/>
          <w:b/>
          <w:bCs/>
          <w:color w:val="323E4F" w:themeColor="text2" w:themeShade="BF"/>
          <w:bdr w:val="none" w:sz="0" w:space="0" w:color="auto"/>
          <w:lang w:val="es-CL" w:eastAsia="es-CL"/>
        </w:rPr>
        <w:t xml:space="preserve"> sector</w:t>
      </w:r>
      <w:r w:rsidRPr="001C31F1">
        <w:rPr>
          <w:rFonts w:eastAsia="Times New Roman"/>
          <w:b/>
          <w:bCs/>
          <w:color w:val="323E4F" w:themeColor="text2" w:themeShade="BF"/>
          <w:bdr w:val="none" w:sz="0" w:space="0" w:color="auto"/>
          <w:lang w:val="es-CL" w:eastAsia="es-CL"/>
        </w:rPr>
        <w:t xml:space="preserve"> Minería (desestacionalizado), trimestres 2008-201</w:t>
      </w:r>
      <w:r w:rsidR="005764A6" w:rsidRPr="001C31F1">
        <w:rPr>
          <w:rFonts w:eastAsia="Times New Roman"/>
          <w:b/>
          <w:bCs/>
          <w:color w:val="323E4F" w:themeColor="text2" w:themeShade="BF"/>
          <w:bdr w:val="none" w:sz="0" w:space="0" w:color="auto"/>
          <w:lang w:val="es-CL" w:eastAsia="es-CL"/>
        </w:rPr>
        <w:t>6</w:t>
      </w:r>
    </w:p>
    <w:p w14:paraId="36E5F233" w14:textId="08A47409" w:rsidR="0033640F" w:rsidRPr="001C31F1" w:rsidRDefault="005764A6" w:rsidP="002D0B22">
      <w:pPr>
        <w:spacing w:after="0" w:line="240" w:lineRule="auto"/>
        <w:jc w:val="both"/>
        <w:rPr>
          <w:rFonts w:eastAsia="Times New Roman"/>
          <w:color w:val="323E4F" w:themeColor="text2" w:themeShade="BF"/>
          <w:sz w:val="20"/>
          <w:szCs w:val="20"/>
          <w:bdr w:val="none" w:sz="0" w:space="0" w:color="auto"/>
          <w:lang w:val="es-CL" w:eastAsia="es-CL"/>
        </w:rPr>
      </w:pPr>
      <w:r w:rsidRPr="001C31F1">
        <w:rPr>
          <w:noProof/>
          <w:lang w:val="es-CL" w:eastAsia="es-CL"/>
        </w:rPr>
        <w:drawing>
          <wp:inline distT="0" distB="0" distL="0" distR="0" wp14:anchorId="257CF0E1" wp14:editId="1E836E79">
            <wp:extent cx="5495925" cy="2667000"/>
            <wp:effectExtent l="0" t="0" r="0" b="0"/>
            <wp:docPr id="9" name="Chart 9">
              <a:extLst xmlns:a="http://schemas.openxmlformats.org/drawingml/2006/main">
                <a:ext uri="{FF2B5EF4-FFF2-40B4-BE49-F238E27FC236}">
                  <a16:creationId xmlns:a16="http://schemas.microsoft.com/office/drawing/2014/main" id="{DC67EAAE-1E87-4AEE-841B-3483BC2BDC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33640F" w:rsidRPr="001C31F1">
        <w:rPr>
          <w:rFonts w:eastAsia="Times New Roman"/>
          <w:color w:val="323E4F" w:themeColor="text2" w:themeShade="BF"/>
          <w:sz w:val="20"/>
          <w:szCs w:val="20"/>
          <w:bdr w:val="none" w:sz="0" w:space="0" w:color="auto"/>
          <w:lang w:val="es-CL" w:eastAsia="es-CL"/>
        </w:rPr>
        <w:t xml:space="preserve">Fuente: Elaboración propia </w:t>
      </w:r>
      <w:r w:rsidR="0023306B" w:rsidRPr="001C31F1">
        <w:rPr>
          <w:rFonts w:eastAsia="Times New Roman"/>
          <w:color w:val="323E4F" w:themeColor="text2" w:themeShade="BF"/>
          <w:sz w:val="20"/>
          <w:szCs w:val="20"/>
          <w:bdr w:val="none" w:sz="0" w:space="0" w:color="auto"/>
          <w:lang w:val="es-CL" w:eastAsia="es-CL"/>
        </w:rPr>
        <w:t>de acuerdo con</w:t>
      </w:r>
      <w:r w:rsidR="00E34FD5" w:rsidRPr="001C31F1">
        <w:rPr>
          <w:rFonts w:eastAsia="Times New Roman"/>
          <w:color w:val="323E4F" w:themeColor="text2" w:themeShade="BF"/>
          <w:sz w:val="20"/>
          <w:szCs w:val="20"/>
          <w:bdr w:val="none" w:sz="0" w:space="0" w:color="auto"/>
          <w:lang w:val="es-CL" w:eastAsia="es-CL"/>
        </w:rPr>
        <w:t xml:space="preserve"> Banco Central</w:t>
      </w:r>
      <w:r w:rsidR="0033640F" w:rsidRPr="001C31F1">
        <w:rPr>
          <w:rFonts w:eastAsia="Times New Roman"/>
          <w:color w:val="323E4F" w:themeColor="text2" w:themeShade="BF"/>
          <w:sz w:val="20"/>
          <w:szCs w:val="20"/>
          <w:bdr w:val="none" w:sz="0" w:space="0" w:color="auto"/>
          <w:lang w:val="es-CL" w:eastAsia="es-CL"/>
        </w:rPr>
        <w:t>.</w:t>
      </w:r>
    </w:p>
    <w:p w14:paraId="06F25A6E" w14:textId="7B5CE2DE" w:rsidR="0033640F" w:rsidRPr="001C31F1" w:rsidRDefault="0033640F" w:rsidP="002D0B22">
      <w:pPr>
        <w:spacing w:after="0" w:line="240"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 xml:space="preserve">Nota: Año de referencia 2008. </w:t>
      </w:r>
      <w:r w:rsidR="003F7864" w:rsidRPr="001C31F1">
        <w:rPr>
          <w:rFonts w:eastAsia="Times New Roman"/>
          <w:color w:val="323E4F" w:themeColor="text2" w:themeShade="BF"/>
          <w:sz w:val="20"/>
          <w:szCs w:val="20"/>
          <w:bdr w:val="none" w:sz="0" w:space="0" w:color="auto"/>
          <w:lang w:val="es-CL" w:eastAsia="es-CL"/>
        </w:rPr>
        <w:t>V</w:t>
      </w:r>
      <w:r w:rsidR="00454D4F" w:rsidRPr="001C31F1">
        <w:rPr>
          <w:rFonts w:eastAsia="Times New Roman"/>
          <w:color w:val="323E4F" w:themeColor="text2" w:themeShade="BF"/>
          <w:sz w:val="20"/>
          <w:szCs w:val="20"/>
          <w:bdr w:val="none" w:sz="0" w:space="0" w:color="auto"/>
          <w:lang w:val="es-CL" w:eastAsia="es-CL"/>
        </w:rPr>
        <w:t>olumen a precios del año anterior encadenado.</w:t>
      </w:r>
    </w:p>
    <w:p w14:paraId="2AA24D54" w14:textId="2677D7C6" w:rsidR="005025FF" w:rsidRPr="001C31F1" w:rsidRDefault="005025FF">
      <w:pPr>
        <w:spacing w:after="0" w:line="276" w:lineRule="auto"/>
        <w:jc w:val="both"/>
        <w:rPr>
          <w:lang w:val="es-CL"/>
        </w:rPr>
      </w:pPr>
    </w:p>
    <w:p w14:paraId="5E4A8CF7" w14:textId="77777777" w:rsidR="003E62C6" w:rsidRPr="001C31F1" w:rsidRDefault="003E62C6" w:rsidP="003E62C6">
      <w:pPr>
        <w:spacing w:after="0" w:line="276" w:lineRule="auto"/>
        <w:jc w:val="both"/>
        <w:rPr>
          <w:b/>
          <w:color w:val="323E4F" w:themeColor="text2" w:themeShade="BF"/>
          <w:lang w:val="es-CL"/>
        </w:rPr>
      </w:pPr>
      <w:r w:rsidRPr="001C31F1">
        <w:rPr>
          <w:lang w:val="es-CL"/>
        </w:rPr>
        <w:lastRenderedPageBreak/>
        <w:t xml:space="preserve">En tanto, el Gráfico 2 muestra la variación del PIB con respecto al mismo período del año anterior, tanto para el sector minero como para la economía chilena en general. Si bien el crecimiento del sector fue relativamente similar al del país durante los dos primeros trimestres del año 2015, a partir del tercer trimestre descendió a un nivel significativamente inferior. </w:t>
      </w:r>
    </w:p>
    <w:p w14:paraId="6D0EBAEA" w14:textId="77777777" w:rsidR="003E62C6" w:rsidRPr="001C31F1" w:rsidRDefault="003E62C6" w:rsidP="003E62C6">
      <w:pPr>
        <w:spacing w:after="0" w:line="276" w:lineRule="auto"/>
        <w:jc w:val="both"/>
        <w:rPr>
          <w:lang w:val="es-CL"/>
        </w:rPr>
      </w:pPr>
    </w:p>
    <w:p w14:paraId="6925A561" w14:textId="77777777" w:rsidR="003E62C6" w:rsidRPr="001C31F1" w:rsidRDefault="003E62C6" w:rsidP="003E62C6">
      <w:pPr>
        <w:spacing w:after="0" w:line="276" w:lineRule="auto"/>
        <w:jc w:val="both"/>
        <w:rPr>
          <w:lang w:val="es-CL"/>
        </w:rPr>
      </w:pPr>
      <w:r w:rsidRPr="001C31F1">
        <w:rPr>
          <w:lang w:val="es-CL"/>
        </w:rPr>
        <w:t xml:space="preserve">Comparándola con la caída del 11,6% experimentada por el sector durante el año 2011, la reciente baja en el crecimiento de un 2,3% podría parecer despreciable. Sin embargo, ambos fenómenos tienen causas distintas: en 2011, la caída se debió fundamentalmente a un </w:t>
      </w:r>
      <w:r w:rsidRPr="001C31F1">
        <w:rPr>
          <w:i/>
          <w:lang w:val="es-CL"/>
        </w:rPr>
        <w:t>shock</w:t>
      </w:r>
      <w:r w:rsidRPr="001C31F1">
        <w:rPr>
          <w:lang w:val="es-CL"/>
        </w:rPr>
        <w:t xml:space="preserve"> de costos energéticos (un factor parcialmente controlable a nivel interno), mientras que la desaceleración del 2015 se explica por la caída del precio del cobre (factor dependiente de la demanda internacional). </w:t>
      </w:r>
    </w:p>
    <w:p w14:paraId="5E9D942E" w14:textId="77777777" w:rsidR="003E62C6" w:rsidRPr="001C31F1" w:rsidRDefault="003E62C6">
      <w:pPr>
        <w:spacing w:after="0" w:line="276" w:lineRule="auto"/>
        <w:jc w:val="both"/>
        <w:rPr>
          <w:lang w:val="es-CL"/>
        </w:rPr>
      </w:pPr>
    </w:p>
    <w:p w14:paraId="0B8DEE4E" w14:textId="00FF74C0" w:rsidR="00367D35" w:rsidRPr="001C31F1" w:rsidRDefault="00367D35"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Gráfico 2. Variación (%) PIB </w:t>
      </w:r>
      <w:r w:rsidR="002D0B22" w:rsidRPr="001C31F1">
        <w:rPr>
          <w:rFonts w:eastAsia="Times New Roman"/>
          <w:b/>
          <w:bCs/>
          <w:color w:val="323E4F" w:themeColor="text2" w:themeShade="BF"/>
          <w:bdr w:val="none" w:sz="0" w:space="0" w:color="auto"/>
          <w:lang w:val="es-CL" w:eastAsia="es-CL"/>
        </w:rPr>
        <w:t xml:space="preserve">sector </w:t>
      </w:r>
      <w:r w:rsidRPr="001C31F1">
        <w:rPr>
          <w:rFonts w:eastAsia="Times New Roman"/>
          <w:b/>
          <w:bCs/>
          <w:color w:val="323E4F" w:themeColor="text2" w:themeShade="BF"/>
          <w:bdr w:val="none" w:sz="0" w:space="0" w:color="auto"/>
          <w:lang w:val="es-CL" w:eastAsia="es-CL"/>
        </w:rPr>
        <w:t>Minería con respecto al mismo per</w:t>
      </w:r>
      <w:r w:rsidR="0023306B" w:rsidRPr="001C31F1">
        <w:rPr>
          <w:rFonts w:eastAsia="Times New Roman"/>
          <w:b/>
          <w:bCs/>
          <w:color w:val="323E4F" w:themeColor="text2" w:themeShade="BF"/>
          <w:bdr w:val="none" w:sz="0" w:space="0" w:color="auto"/>
          <w:lang w:val="es-CL" w:eastAsia="es-CL"/>
        </w:rPr>
        <w:t>í</w:t>
      </w:r>
      <w:r w:rsidR="00E03F3A" w:rsidRPr="001C31F1">
        <w:rPr>
          <w:rFonts w:eastAsia="Times New Roman"/>
          <w:b/>
          <w:bCs/>
          <w:color w:val="323E4F" w:themeColor="text2" w:themeShade="BF"/>
          <w:bdr w:val="none" w:sz="0" w:space="0" w:color="auto"/>
          <w:lang w:val="es-CL" w:eastAsia="es-CL"/>
        </w:rPr>
        <w:t>odo del año anterior, 2009-2016</w:t>
      </w:r>
    </w:p>
    <w:p w14:paraId="5A1A4AEC" w14:textId="07C1FC3F" w:rsidR="00367D35" w:rsidRPr="001C31F1" w:rsidRDefault="00E03F3A" w:rsidP="002D0B22">
      <w:pPr>
        <w:spacing w:after="0" w:line="240" w:lineRule="auto"/>
        <w:jc w:val="both"/>
        <w:rPr>
          <w:rFonts w:eastAsia="Times New Roman"/>
          <w:color w:val="323E4F" w:themeColor="text2" w:themeShade="BF"/>
          <w:sz w:val="20"/>
          <w:szCs w:val="20"/>
          <w:bdr w:val="none" w:sz="0" w:space="0" w:color="auto"/>
          <w:lang w:val="es-CL" w:eastAsia="es-CL"/>
        </w:rPr>
      </w:pPr>
      <w:r w:rsidRPr="001C31F1">
        <w:rPr>
          <w:noProof/>
          <w:lang w:val="es-CL" w:eastAsia="es-CL"/>
        </w:rPr>
        <w:drawing>
          <wp:inline distT="0" distB="0" distL="0" distR="0" wp14:anchorId="18A1ED49" wp14:editId="0603CA6D">
            <wp:extent cx="5495924" cy="2667000"/>
            <wp:effectExtent l="0" t="0" r="0" b="0"/>
            <wp:docPr id="11" name="Chart 11">
              <a:extLst xmlns:a="http://schemas.openxmlformats.org/drawingml/2006/main">
                <a:ext uri="{FF2B5EF4-FFF2-40B4-BE49-F238E27FC236}">
                  <a16:creationId xmlns:a16="http://schemas.microsoft.com/office/drawing/2014/main" id="{C70AEC93-4BCE-41E8-B903-5C7F5F78A6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367D35" w:rsidRPr="001C31F1">
        <w:rPr>
          <w:rFonts w:eastAsia="Times New Roman"/>
          <w:color w:val="323E4F" w:themeColor="text2" w:themeShade="BF"/>
          <w:sz w:val="20"/>
          <w:szCs w:val="20"/>
          <w:bdr w:val="none" w:sz="0" w:space="0" w:color="auto"/>
          <w:lang w:val="es-CL" w:eastAsia="es-CL"/>
        </w:rPr>
        <w:t xml:space="preserve">Fuente: Elaboración propia </w:t>
      </w:r>
      <w:r w:rsidR="0023306B" w:rsidRPr="001C31F1">
        <w:rPr>
          <w:rFonts w:eastAsia="Times New Roman"/>
          <w:color w:val="323E4F" w:themeColor="text2" w:themeShade="BF"/>
          <w:sz w:val="20"/>
          <w:szCs w:val="20"/>
          <w:bdr w:val="none" w:sz="0" w:space="0" w:color="auto"/>
          <w:lang w:val="es-CL" w:eastAsia="es-CL"/>
        </w:rPr>
        <w:t>conforme</w:t>
      </w:r>
      <w:r w:rsidR="00E34FD5" w:rsidRPr="001C31F1">
        <w:rPr>
          <w:rFonts w:eastAsia="Times New Roman"/>
          <w:color w:val="323E4F" w:themeColor="text2" w:themeShade="BF"/>
          <w:sz w:val="20"/>
          <w:szCs w:val="20"/>
          <w:bdr w:val="none" w:sz="0" w:space="0" w:color="auto"/>
          <w:lang w:val="es-CL" w:eastAsia="es-CL"/>
        </w:rPr>
        <w:t xml:space="preserve"> a Banco Central</w:t>
      </w:r>
      <w:r w:rsidR="00367D35" w:rsidRPr="001C31F1">
        <w:rPr>
          <w:rFonts w:eastAsia="Times New Roman"/>
          <w:color w:val="323E4F" w:themeColor="text2" w:themeShade="BF"/>
          <w:sz w:val="20"/>
          <w:szCs w:val="20"/>
          <w:bdr w:val="none" w:sz="0" w:space="0" w:color="auto"/>
          <w:lang w:val="es-CL" w:eastAsia="es-CL"/>
        </w:rPr>
        <w:t>.</w:t>
      </w:r>
    </w:p>
    <w:p w14:paraId="7B4C4229" w14:textId="6FA701B0" w:rsidR="00367D35" w:rsidRPr="001C31F1" w:rsidRDefault="00367D35" w:rsidP="002D0B22">
      <w:pPr>
        <w:spacing w:after="0" w:line="240"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 xml:space="preserve">Nota: Año de referencia 2008. </w:t>
      </w:r>
      <w:r w:rsidR="003F7864" w:rsidRPr="001C31F1">
        <w:rPr>
          <w:rFonts w:eastAsia="Times New Roman"/>
          <w:color w:val="323E4F" w:themeColor="text2" w:themeShade="BF"/>
          <w:sz w:val="20"/>
          <w:szCs w:val="20"/>
          <w:bdr w:val="none" w:sz="0" w:space="0" w:color="auto"/>
          <w:lang w:val="es-CL" w:eastAsia="es-CL"/>
        </w:rPr>
        <w:t>Volumen a precios del año anterior encadenado</w:t>
      </w:r>
      <w:r w:rsidR="00FF5EAD">
        <w:rPr>
          <w:rFonts w:eastAsia="Times New Roman"/>
          <w:color w:val="323E4F" w:themeColor="text2" w:themeShade="BF"/>
          <w:sz w:val="20"/>
          <w:szCs w:val="20"/>
          <w:bdr w:val="none" w:sz="0" w:space="0" w:color="auto"/>
          <w:lang w:val="es-CL" w:eastAsia="es-CL"/>
        </w:rPr>
        <w:t xml:space="preserve"> (desestacionalizado)</w:t>
      </w:r>
      <w:r w:rsidR="003F7864" w:rsidRPr="001C31F1">
        <w:rPr>
          <w:rFonts w:eastAsia="Times New Roman"/>
          <w:color w:val="323E4F" w:themeColor="text2" w:themeShade="BF"/>
          <w:sz w:val="20"/>
          <w:szCs w:val="20"/>
          <w:bdr w:val="none" w:sz="0" w:space="0" w:color="auto"/>
          <w:lang w:val="es-CL" w:eastAsia="es-CL"/>
        </w:rPr>
        <w:t>.</w:t>
      </w:r>
    </w:p>
    <w:p w14:paraId="0C75C654" w14:textId="77777777" w:rsidR="00E03F3A" w:rsidRPr="001C31F1" w:rsidRDefault="00E03F3A" w:rsidP="00AB60F0">
      <w:pPr>
        <w:spacing w:after="0" w:line="276" w:lineRule="auto"/>
        <w:jc w:val="both"/>
        <w:rPr>
          <w:lang w:val="es-CL"/>
        </w:rPr>
      </w:pPr>
    </w:p>
    <w:p w14:paraId="474B18B7" w14:textId="3245F4F0" w:rsidR="00045C32" w:rsidRPr="001C31F1" w:rsidRDefault="008830AE" w:rsidP="00AB60F0">
      <w:pPr>
        <w:spacing w:after="0" w:line="276" w:lineRule="auto"/>
        <w:jc w:val="both"/>
        <w:rPr>
          <w:lang w:val="es-CL"/>
        </w:rPr>
      </w:pPr>
      <w:r w:rsidRPr="001C31F1">
        <w:rPr>
          <w:lang w:val="es-CL"/>
        </w:rPr>
        <w:t xml:space="preserve">El Gráfico 3 </w:t>
      </w:r>
      <w:r w:rsidR="00AA2F09" w:rsidRPr="001C31F1">
        <w:rPr>
          <w:lang w:val="es-CL"/>
        </w:rPr>
        <w:t>muestra</w:t>
      </w:r>
      <w:r w:rsidRPr="001C31F1">
        <w:rPr>
          <w:lang w:val="es-CL"/>
        </w:rPr>
        <w:t xml:space="preserve"> la tasa de cesantía del sector minero </w:t>
      </w:r>
      <w:r w:rsidR="00AA2F09" w:rsidRPr="001C31F1">
        <w:rPr>
          <w:lang w:val="es-CL"/>
        </w:rPr>
        <w:t>y</w:t>
      </w:r>
      <w:r w:rsidRPr="001C31F1">
        <w:rPr>
          <w:lang w:val="es-CL"/>
        </w:rPr>
        <w:t xml:space="preserve"> la tasa de cesantía nacional para el período 2010-2015. </w:t>
      </w:r>
      <w:r w:rsidR="00022277" w:rsidRPr="001C31F1">
        <w:rPr>
          <w:lang w:val="es-CL"/>
        </w:rPr>
        <w:t xml:space="preserve">Como se puede apreciar, </w:t>
      </w:r>
      <w:r w:rsidR="00AA2F09" w:rsidRPr="001C31F1">
        <w:rPr>
          <w:lang w:val="es-CL"/>
        </w:rPr>
        <w:t xml:space="preserve">desde el año 2010 la tasa de cesantía del sector se </w:t>
      </w:r>
      <w:r w:rsidR="0023306B" w:rsidRPr="001C31F1">
        <w:rPr>
          <w:lang w:val="es-CL"/>
        </w:rPr>
        <w:t>había mantenido</w:t>
      </w:r>
      <w:r w:rsidR="00AA2F09" w:rsidRPr="001C31F1">
        <w:rPr>
          <w:lang w:val="es-CL"/>
        </w:rPr>
        <w:t xml:space="preserve"> por debajo de la tasa nacional, </w:t>
      </w:r>
      <w:r w:rsidR="0023306B" w:rsidRPr="001C31F1">
        <w:rPr>
          <w:lang w:val="es-CL"/>
        </w:rPr>
        <w:t xml:space="preserve">hasta que a fines del año 2012 se verificó </w:t>
      </w:r>
      <w:r w:rsidR="00AA2F09" w:rsidRPr="001C31F1">
        <w:rPr>
          <w:lang w:val="es-CL"/>
        </w:rPr>
        <w:t xml:space="preserve">un cambio de tendencia. Desde </w:t>
      </w:r>
      <w:r w:rsidR="0023306B" w:rsidRPr="001C31F1">
        <w:rPr>
          <w:lang w:val="es-CL"/>
        </w:rPr>
        <w:t>entonces,</w:t>
      </w:r>
      <w:r w:rsidR="00AA2F09" w:rsidRPr="001C31F1">
        <w:rPr>
          <w:lang w:val="es-CL"/>
        </w:rPr>
        <w:t xml:space="preserve"> </w:t>
      </w:r>
      <w:r w:rsidR="00022277" w:rsidRPr="001C31F1">
        <w:rPr>
          <w:lang w:val="es-CL"/>
        </w:rPr>
        <w:t xml:space="preserve">la tasa de cesantía del sector no solo </w:t>
      </w:r>
      <w:r w:rsidR="00E3202C" w:rsidRPr="001C31F1">
        <w:rPr>
          <w:lang w:val="es-CL"/>
        </w:rPr>
        <w:t xml:space="preserve">ha sido </w:t>
      </w:r>
      <w:r w:rsidR="00022277" w:rsidRPr="001C31F1">
        <w:rPr>
          <w:lang w:val="es-CL"/>
        </w:rPr>
        <w:t xml:space="preserve">superior </w:t>
      </w:r>
      <w:r w:rsidR="00AA2F09" w:rsidRPr="001C31F1">
        <w:rPr>
          <w:lang w:val="es-CL"/>
        </w:rPr>
        <w:t>a</w:t>
      </w:r>
      <w:r w:rsidR="00022277" w:rsidRPr="001C31F1">
        <w:rPr>
          <w:lang w:val="es-CL"/>
        </w:rPr>
        <w:t xml:space="preserve"> la nacional, sino que </w:t>
      </w:r>
      <w:r w:rsidR="0023306B" w:rsidRPr="001C31F1">
        <w:rPr>
          <w:lang w:val="es-CL"/>
        </w:rPr>
        <w:t xml:space="preserve">la </w:t>
      </w:r>
      <w:r w:rsidR="00022277" w:rsidRPr="001C31F1">
        <w:rPr>
          <w:lang w:val="es-CL"/>
        </w:rPr>
        <w:t>diferencia</w:t>
      </w:r>
      <w:r w:rsidR="0023306B" w:rsidRPr="001C31F1">
        <w:rPr>
          <w:lang w:val="es-CL"/>
        </w:rPr>
        <w:t xml:space="preserve"> entre ambas</w:t>
      </w:r>
      <w:r w:rsidR="00022277" w:rsidRPr="001C31F1">
        <w:rPr>
          <w:lang w:val="es-CL"/>
        </w:rPr>
        <w:t xml:space="preserve"> ha</w:t>
      </w:r>
      <w:r w:rsidR="00AA2F09" w:rsidRPr="001C31F1">
        <w:rPr>
          <w:lang w:val="es-CL"/>
        </w:rPr>
        <w:t xml:space="preserve"> ido</w:t>
      </w:r>
      <w:r w:rsidR="00022277" w:rsidRPr="001C31F1">
        <w:rPr>
          <w:lang w:val="es-CL"/>
        </w:rPr>
        <w:t xml:space="preserve"> creci</w:t>
      </w:r>
      <w:r w:rsidR="00AA2F09" w:rsidRPr="001C31F1">
        <w:rPr>
          <w:lang w:val="es-CL"/>
        </w:rPr>
        <w:t>endo</w:t>
      </w:r>
      <w:r w:rsidR="00022277" w:rsidRPr="001C31F1">
        <w:rPr>
          <w:lang w:val="es-CL"/>
        </w:rPr>
        <w:t xml:space="preserve"> durante los últimos </w:t>
      </w:r>
      <w:r w:rsidR="0023306B" w:rsidRPr="001C31F1">
        <w:rPr>
          <w:lang w:val="es-CL"/>
        </w:rPr>
        <w:t xml:space="preserve">tres </w:t>
      </w:r>
      <w:r w:rsidR="00022277" w:rsidRPr="001C31F1">
        <w:rPr>
          <w:lang w:val="es-CL"/>
        </w:rPr>
        <w:t>años. Esto último es consistente con el fin del denominado “superciclo del cobre”</w:t>
      </w:r>
      <w:r w:rsidR="00B1328B" w:rsidRPr="001C31F1">
        <w:rPr>
          <w:lang w:val="es-CL"/>
        </w:rPr>
        <w:t xml:space="preserve"> (Consejo Minero, 201</w:t>
      </w:r>
      <w:r w:rsidR="001108FA" w:rsidRPr="001C31F1">
        <w:rPr>
          <w:lang w:val="es-CL"/>
        </w:rPr>
        <w:t>6</w:t>
      </w:r>
      <w:r w:rsidR="00B1328B" w:rsidRPr="001C31F1">
        <w:rPr>
          <w:lang w:val="es-CL"/>
        </w:rPr>
        <w:t>)</w:t>
      </w:r>
      <w:r w:rsidR="00022277" w:rsidRPr="001C31F1">
        <w:rPr>
          <w:lang w:val="es-CL"/>
        </w:rPr>
        <w:t>.</w:t>
      </w:r>
    </w:p>
    <w:p w14:paraId="4A2FED32" w14:textId="6AB462CB" w:rsidR="00ED224D" w:rsidRDefault="00ED224D" w:rsidP="00AB60F0">
      <w:pPr>
        <w:spacing w:after="0" w:line="276" w:lineRule="auto"/>
        <w:jc w:val="both"/>
        <w:rPr>
          <w:lang w:val="es-ES"/>
        </w:rPr>
      </w:pPr>
    </w:p>
    <w:p w14:paraId="253EE92E" w14:textId="79843E9B" w:rsidR="006C60C7" w:rsidRDefault="006C60C7" w:rsidP="00AB60F0">
      <w:pPr>
        <w:spacing w:after="0" w:line="276" w:lineRule="auto"/>
        <w:jc w:val="both"/>
        <w:rPr>
          <w:lang w:val="es-ES"/>
        </w:rPr>
      </w:pPr>
    </w:p>
    <w:p w14:paraId="6162C9A7" w14:textId="77777777" w:rsidR="006C60C7" w:rsidRPr="001C31F1" w:rsidRDefault="006C60C7" w:rsidP="00AB60F0">
      <w:pPr>
        <w:spacing w:after="0" w:line="276" w:lineRule="auto"/>
        <w:jc w:val="both"/>
        <w:rPr>
          <w:lang w:val="es-ES"/>
        </w:rPr>
      </w:pPr>
    </w:p>
    <w:p w14:paraId="735D8CFA" w14:textId="37DADAD1" w:rsidR="00971055" w:rsidRPr="001C31F1" w:rsidRDefault="00971055"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lastRenderedPageBreak/>
        <w:t>Gráfico 3. Tasa de cesantía nacional y tasa de cesantí</w:t>
      </w:r>
      <w:r w:rsidR="002C67AA" w:rsidRPr="001C31F1">
        <w:rPr>
          <w:rFonts w:eastAsia="Times New Roman"/>
          <w:b/>
          <w:bCs/>
          <w:color w:val="323E4F" w:themeColor="text2" w:themeShade="BF"/>
          <w:bdr w:val="none" w:sz="0" w:space="0" w:color="auto"/>
          <w:lang w:val="es-CL" w:eastAsia="es-CL"/>
        </w:rPr>
        <w:t>a del sector Minería, 2010-2016</w:t>
      </w:r>
    </w:p>
    <w:p w14:paraId="4C7AE185" w14:textId="454EE019" w:rsidR="00971055" w:rsidRPr="001C31F1" w:rsidRDefault="007911C0" w:rsidP="007A1A84">
      <w:pPr>
        <w:spacing w:after="0" w:line="240" w:lineRule="auto"/>
        <w:jc w:val="both"/>
        <w:rPr>
          <w:rFonts w:eastAsia="Times New Roman"/>
          <w:color w:val="203864"/>
          <w:bdr w:val="none" w:sz="0" w:space="0" w:color="auto"/>
          <w:lang w:val="es-CL" w:eastAsia="es-CL"/>
        </w:rPr>
      </w:pPr>
      <w:r w:rsidRPr="001C31F1">
        <w:rPr>
          <w:noProof/>
          <w:lang w:val="es-CL" w:eastAsia="es-CL"/>
        </w:rPr>
        <w:drawing>
          <wp:inline distT="0" distB="0" distL="0" distR="0" wp14:anchorId="7DF7E5BC" wp14:editId="5DF7564F">
            <wp:extent cx="5495926" cy="2676524"/>
            <wp:effectExtent l="0" t="0" r="0" b="0"/>
            <wp:docPr id="12" name="Chart 12">
              <a:extLst xmlns:a="http://schemas.openxmlformats.org/drawingml/2006/main">
                <a:ext uri="{FF2B5EF4-FFF2-40B4-BE49-F238E27FC236}">
                  <a16:creationId xmlns:a16="http://schemas.microsoft.com/office/drawing/2014/main" id="{DEC8591F-699F-4436-A51D-C557F11996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6DE6754" w14:textId="0FE1AE9B" w:rsidR="00971055" w:rsidRPr="001C31F1" w:rsidRDefault="00971055" w:rsidP="007A1A84">
      <w:pPr>
        <w:spacing w:after="0" w:line="240"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 xml:space="preserve">Fuente: Elaboración propia </w:t>
      </w:r>
      <w:r w:rsidR="00BB0C90" w:rsidRPr="001C31F1">
        <w:rPr>
          <w:rFonts w:eastAsia="Times New Roman"/>
          <w:color w:val="323E4F" w:themeColor="text2" w:themeShade="BF"/>
          <w:sz w:val="20"/>
          <w:szCs w:val="20"/>
          <w:bdr w:val="none" w:sz="0" w:space="0" w:color="auto"/>
          <w:lang w:val="es-CL" w:eastAsia="es-CL"/>
        </w:rPr>
        <w:t>conform</w:t>
      </w:r>
      <w:r w:rsidR="004107D1" w:rsidRPr="001C31F1">
        <w:rPr>
          <w:rFonts w:eastAsia="Times New Roman"/>
          <w:color w:val="323E4F" w:themeColor="text2" w:themeShade="BF"/>
          <w:sz w:val="20"/>
          <w:szCs w:val="20"/>
          <w:bdr w:val="none" w:sz="0" w:space="0" w:color="auto"/>
          <w:lang w:val="es-CL" w:eastAsia="es-CL"/>
        </w:rPr>
        <w:t>e a ENE</w:t>
      </w:r>
      <w:r w:rsidRPr="001C31F1">
        <w:rPr>
          <w:rFonts w:eastAsia="Times New Roman"/>
          <w:color w:val="323E4F" w:themeColor="text2" w:themeShade="BF"/>
          <w:sz w:val="20"/>
          <w:szCs w:val="20"/>
          <w:bdr w:val="none" w:sz="0" w:space="0" w:color="auto"/>
          <w:lang w:val="es-CL" w:eastAsia="es-CL"/>
        </w:rPr>
        <w:t>.</w:t>
      </w:r>
    </w:p>
    <w:p w14:paraId="6FD20471" w14:textId="40D26511" w:rsidR="005025FF" w:rsidRPr="001C31F1" w:rsidRDefault="005025FF" w:rsidP="007A1A84">
      <w:pPr>
        <w:spacing w:after="0" w:line="240" w:lineRule="auto"/>
        <w:jc w:val="both"/>
        <w:rPr>
          <w:rFonts w:eastAsia="Times New Roman"/>
          <w:b/>
          <w:bCs/>
          <w:color w:val="203864"/>
          <w:bdr w:val="none" w:sz="0" w:space="0" w:color="auto"/>
          <w:lang w:val="es-CL" w:eastAsia="es-CL"/>
        </w:rPr>
      </w:pPr>
    </w:p>
    <w:p w14:paraId="648C332D" w14:textId="52463BB9" w:rsidR="00136BA5" w:rsidRPr="001C31F1" w:rsidRDefault="00136BA5" w:rsidP="00136BA5">
      <w:pPr>
        <w:spacing w:after="0" w:line="276" w:lineRule="auto"/>
        <w:jc w:val="both"/>
        <w:rPr>
          <w:lang w:val="es-ES"/>
        </w:rPr>
      </w:pPr>
      <w:r w:rsidRPr="001C31F1">
        <w:rPr>
          <w:lang w:val="es-ES"/>
        </w:rPr>
        <w:t xml:space="preserve">El Gráfico 4 presenta la distribución del PIB y de los ocupados por sector productivo. En términos de PIB, el sector minero es el segundo más importante en el plano nacional (aporta el 13% del PIB), solo superado por el sector Servicios Empresariales. Sin embargo, en términos de </w:t>
      </w:r>
      <w:r w:rsidR="00B66A2C" w:rsidRPr="001C31F1">
        <w:rPr>
          <w:lang w:val="es-ES"/>
        </w:rPr>
        <w:t>genera</w:t>
      </w:r>
      <w:r w:rsidR="00FE6165" w:rsidRPr="001C31F1">
        <w:rPr>
          <w:lang w:val="es-ES"/>
        </w:rPr>
        <w:t>ción</w:t>
      </w:r>
      <w:r w:rsidR="00B66A2C" w:rsidRPr="001C31F1">
        <w:rPr>
          <w:lang w:val="es-ES"/>
        </w:rPr>
        <w:t xml:space="preserve"> de empleo</w:t>
      </w:r>
      <w:r w:rsidRPr="001C31F1">
        <w:rPr>
          <w:lang w:val="es-ES"/>
        </w:rPr>
        <w:t>, s</w:t>
      </w:r>
      <w:r w:rsidR="00B66A2C" w:rsidRPr="001C31F1">
        <w:rPr>
          <w:lang w:val="es-ES"/>
        </w:rPr>
        <w:t>u participación se encuentra entre las más bajas</w:t>
      </w:r>
      <w:r w:rsidRPr="001C31F1">
        <w:rPr>
          <w:lang w:val="es-ES"/>
        </w:rPr>
        <w:t xml:space="preserve"> (2,8% del total de ocupados). Est</w:t>
      </w:r>
      <w:r w:rsidR="003F7864" w:rsidRPr="001C31F1">
        <w:rPr>
          <w:lang w:val="es-ES"/>
        </w:rPr>
        <w:t xml:space="preserve">a relación </w:t>
      </w:r>
      <w:r w:rsidRPr="001C31F1">
        <w:rPr>
          <w:lang w:val="es-ES"/>
        </w:rPr>
        <w:t>e</w:t>
      </w:r>
      <w:r w:rsidR="003F7864" w:rsidRPr="001C31F1">
        <w:rPr>
          <w:lang w:val="es-ES"/>
        </w:rPr>
        <w:t>s</w:t>
      </w:r>
      <w:r w:rsidRPr="001C31F1">
        <w:rPr>
          <w:lang w:val="es-ES"/>
        </w:rPr>
        <w:t xml:space="preserve"> esperable, pues el sector minero es </w:t>
      </w:r>
      <w:r w:rsidR="003F7864" w:rsidRPr="001C31F1">
        <w:rPr>
          <w:lang w:val="es-ES"/>
        </w:rPr>
        <w:t xml:space="preserve">uno de los </w:t>
      </w:r>
      <w:r w:rsidRPr="001C31F1">
        <w:rPr>
          <w:lang w:val="es-ES"/>
        </w:rPr>
        <w:t>más intensivo</w:t>
      </w:r>
      <w:r w:rsidR="003F7864" w:rsidRPr="001C31F1">
        <w:rPr>
          <w:lang w:val="es-ES"/>
        </w:rPr>
        <w:t>s</w:t>
      </w:r>
      <w:r w:rsidRPr="001C31F1">
        <w:rPr>
          <w:lang w:val="es-ES"/>
        </w:rPr>
        <w:t xml:space="preserve"> en capital</w:t>
      </w:r>
      <w:r w:rsidR="001373A0" w:rsidRPr="001C31F1">
        <w:rPr>
          <w:lang w:val="es-ES"/>
        </w:rPr>
        <w:t xml:space="preserve"> físico</w:t>
      </w:r>
      <w:r w:rsidRPr="001C31F1">
        <w:rPr>
          <w:lang w:val="es-ES"/>
        </w:rPr>
        <w:t>.</w:t>
      </w:r>
    </w:p>
    <w:p w14:paraId="21D79B92" w14:textId="2A0C5B2A" w:rsidR="00926C7B" w:rsidRPr="001C31F1" w:rsidRDefault="00926C7B" w:rsidP="007A1A84">
      <w:pPr>
        <w:spacing w:after="0" w:line="240" w:lineRule="auto"/>
        <w:jc w:val="both"/>
        <w:rPr>
          <w:rFonts w:eastAsia="Times New Roman"/>
          <w:b/>
          <w:bCs/>
          <w:color w:val="203864"/>
          <w:bdr w:val="none" w:sz="0" w:space="0" w:color="auto"/>
          <w:lang w:val="es-CL" w:eastAsia="es-CL"/>
        </w:rPr>
      </w:pPr>
    </w:p>
    <w:p w14:paraId="35878E0F" w14:textId="643A14BF" w:rsidR="00910EE4" w:rsidRPr="001C31F1" w:rsidRDefault="00910EE4" w:rsidP="007A1A84">
      <w:pPr>
        <w:spacing w:after="0" w:line="240"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Gráfico 4. Distribución del PIB y de los ocupados por sector económico, 2015</w:t>
      </w:r>
    </w:p>
    <w:p w14:paraId="081A4FD4" w14:textId="451C520F" w:rsidR="00910EE4" w:rsidRPr="001C31F1" w:rsidRDefault="00C21EB8" w:rsidP="007A1A84">
      <w:pPr>
        <w:spacing w:after="0" w:line="240" w:lineRule="auto"/>
        <w:jc w:val="both"/>
        <w:rPr>
          <w:rFonts w:eastAsia="Times New Roman"/>
          <w:color w:val="323E4F" w:themeColor="text2" w:themeShade="BF"/>
          <w:sz w:val="20"/>
          <w:szCs w:val="20"/>
          <w:bdr w:val="none" w:sz="0" w:space="0" w:color="auto"/>
          <w:lang w:val="es-CL" w:eastAsia="es-CL"/>
        </w:rPr>
      </w:pPr>
      <w:r w:rsidRPr="001C31F1">
        <w:rPr>
          <w:noProof/>
          <w:lang w:val="es-CL" w:eastAsia="es-CL"/>
        </w:rPr>
        <w:drawing>
          <wp:inline distT="0" distB="0" distL="0" distR="0" wp14:anchorId="0B1B8216" wp14:editId="22A40C16">
            <wp:extent cx="5612130" cy="2618105"/>
            <wp:effectExtent l="0" t="0" r="7620" b="0"/>
            <wp:docPr id="13" name="Chart 13">
              <a:extLst xmlns:a="http://schemas.openxmlformats.org/drawingml/2006/main">
                <a:ext uri="{FF2B5EF4-FFF2-40B4-BE49-F238E27FC236}">
                  <a16:creationId xmlns:a16="http://schemas.microsoft.com/office/drawing/2014/main" id="{2CCF7BB3-C596-4474-932C-3FE9EDD81A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910EE4" w:rsidRPr="001C31F1">
        <w:rPr>
          <w:rFonts w:eastAsia="Times New Roman"/>
          <w:color w:val="323E4F" w:themeColor="text2" w:themeShade="BF"/>
          <w:sz w:val="20"/>
          <w:szCs w:val="20"/>
          <w:bdr w:val="none" w:sz="0" w:space="0" w:color="auto"/>
          <w:lang w:val="es-CL" w:eastAsia="es-CL"/>
        </w:rPr>
        <w:t xml:space="preserve">Fuente: Elaboración propia </w:t>
      </w:r>
      <w:r w:rsidR="00BB0C90" w:rsidRPr="001C31F1">
        <w:rPr>
          <w:rFonts w:eastAsia="Times New Roman"/>
          <w:color w:val="323E4F" w:themeColor="text2" w:themeShade="BF"/>
          <w:sz w:val="20"/>
          <w:szCs w:val="20"/>
          <w:bdr w:val="none" w:sz="0" w:space="0" w:color="auto"/>
          <w:lang w:val="es-CL" w:eastAsia="es-CL"/>
        </w:rPr>
        <w:t>conform</w:t>
      </w:r>
      <w:r w:rsidR="00910EE4" w:rsidRPr="001C31F1">
        <w:rPr>
          <w:rFonts w:eastAsia="Times New Roman"/>
          <w:color w:val="323E4F" w:themeColor="text2" w:themeShade="BF"/>
          <w:sz w:val="20"/>
          <w:szCs w:val="20"/>
          <w:bdr w:val="none" w:sz="0" w:space="0" w:color="auto"/>
          <w:lang w:val="es-CL" w:eastAsia="es-CL"/>
        </w:rPr>
        <w:t>e a</w:t>
      </w:r>
      <w:r w:rsidR="00FE6165" w:rsidRPr="001C31F1">
        <w:rPr>
          <w:rFonts w:eastAsia="Times New Roman"/>
          <w:color w:val="323E4F" w:themeColor="text2" w:themeShade="BF"/>
          <w:sz w:val="20"/>
          <w:szCs w:val="20"/>
          <w:bdr w:val="none" w:sz="0" w:space="0" w:color="auto"/>
          <w:lang w:val="es-CL" w:eastAsia="es-CL"/>
        </w:rPr>
        <w:t xml:space="preserve"> datos de</w:t>
      </w:r>
      <w:r w:rsidR="004107D1" w:rsidRPr="001C31F1">
        <w:rPr>
          <w:rFonts w:eastAsia="Times New Roman"/>
          <w:color w:val="323E4F" w:themeColor="text2" w:themeShade="BF"/>
          <w:sz w:val="20"/>
          <w:szCs w:val="20"/>
          <w:bdr w:val="none" w:sz="0" w:space="0" w:color="auto"/>
          <w:lang w:val="es-CL" w:eastAsia="es-CL"/>
        </w:rPr>
        <w:t xml:space="preserve"> </w:t>
      </w:r>
      <w:r w:rsidR="00910EE4" w:rsidRPr="001C31F1">
        <w:rPr>
          <w:rFonts w:eastAsia="Times New Roman"/>
          <w:color w:val="323E4F" w:themeColor="text2" w:themeShade="BF"/>
          <w:sz w:val="20"/>
          <w:szCs w:val="20"/>
          <w:bdr w:val="none" w:sz="0" w:space="0" w:color="auto"/>
          <w:lang w:val="es-CL" w:eastAsia="es-CL"/>
        </w:rPr>
        <w:t xml:space="preserve">ENE </w:t>
      </w:r>
      <w:r w:rsidR="00BB0C90" w:rsidRPr="001C31F1">
        <w:rPr>
          <w:rFonts w:eastAsia="Times New Roman"/>
          <w:color w:val="323E4F" w:themeColor="text2" w:themeShade="BF"/>
          <w:sz w:val="20"/>
          <w:szCs w:val="20"/>
          <w:bdr w:val="none" w:sz="0" w:space="0" w:color="auto"/>
          <w:lang w:val="es-CL" w:eastAsia="es-CL"/>
        </w:rPr>
        <w:t>y</w:t>
      </w:r>
      <w:r w:rsidR="00910EE4" w:rsidRPr="001C31F1">
        <w:rPr>
          <w:rFonts w:eastAsia="Times New Roman"/>
          <w:color w:val="323E4F" w:themeColor="text2" w:themeShade="BF"/>
          <w:sz w:val="20"/>
          <w:szCs w:val="20"/>
          <w:bdr w:val="none" w:sz="0" w:space="0" w:color="auto"/>
          <w:lang w:val="es-CL" w:eastAsia="es-CL"/>
        </w:rPr>
        <w:t xml:space="preserve"> Banco Central. </w:t>
      </w:r>
    </w:p>
    <w:p w14:paraId="4C4E8735" w14:textId="4FD5A531" w:rsidR="00910EE4" w:rsidRPr="001C31F1" w:rsidRDefault="00910EE4" w:rsidP="004A2E79">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Nota 1: Para el cálculo de las personas ocupadas se utilizó un promedio de los cuatro trimestres calendario del período señalado. Es necesario mencionar que los sectores Pesca y Electricidad, Gas y Agua están sujetos a alta variabilidad muestral y error de estimación debido a su baja participación en el total de ocupados.</w:t>
      </w:r>
    </w:p>
    <w:p w14:paraId="799C5FCD" w14:textId="77777777" w:rsidR="00910EE4" w:rsidRPr="001C31F1" w:rsidDel="00CE2776" w:rsidRDefault="00910EE4" w:rsidP="004A2E79">
      <w:pPr>
        <w:spacing w:after="0" w:line="276" w:lineRule="auto"/>
        <w:jc w:val="both"/>
        <w:rPr>
          <w:del w:id="1" w:author="Observatorio 02" w:date="2017-05-04T15:06:00Z"/>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Nota 2: El PIB utilizado es el PIB encadenado con año de referencia 2008, a costo de factores.</w:t>
      </w:r>
    </w:p>
    <w:p w14:paraId="30BF4227" w14:textId="785E47E8" w:rsidR="00E268E4" w:rsidRPr="001C31F1" w:rsidRDefault="00E268E4" w:rsidP="00391E69">
      <w:pPr>
        <w:spacing w:after="0" w:line="276" w:lineRule="auto"/>
        <w:jc w:val="both"/>
        <w:rPr>
          <w:b/>
          <w:color w:val="323E4F" w:themeColor="text2" w:themeShade="BF"/>
          <w:lang w:val="es-CL"/>
        </w:rPr>
      </w:pPr>
    </w:p>
    <w:p w14:paraId="3652D41E" w14:textId="7211DC1F" w:rsidR="008F2519" w:rsidRPr="001C31F1" w:rsidRDefault="00230E0B" w:rsidP="004A2E79">
      <w:pPr>
        <w:spacing w:after="0" w:line="276" w:lineRule="auto"/>
        <w:jc w:val="both"/>
        <w:rPr>
          <w:lang w:val="es-CL"/>
        </w:rPr>
      </w:pPr>
      <w:r w:rsidRPr="001C31F1">
        <w:rPr>
          <w:lang w:val="es-CL"/>
        </w:rPr>
        <w:lastRenderedPageBreak/>
        <w:t>La importancia del sector minero</w:t>
      </w:r>
      <w:r w:rsidR="00EE4EFC" w:rsidRPr="001C31F1">
        <w:rPr>
          <w:lang w:val="es-CL"/>
        </w:rPr>
        <w:t xml:space="preserve"> va más allá de su participación directa en el PIB, </w:t>
      </w:r>
      <w:r w:rsidR="00FE6165" w:rsidRPr="001C31F1">
        <w:rPr>
          <w:lang w:val="es-CL"/>
        </w:rPr>
        <w:t>pues</w:t>
      </w:r>
      <w:r w:rsidR="00EE4EFC" w:rsidRPr="001C31F1">
        <w:rPr>
          <w:lang w:val="es-CL"/>
        </w:rPr>
        <w:t xml:space="preserve"> </w:t>
      </w:r>
      <w:r w:rsidR="00FE6165" w:rsidRPr="001C31F1">
        <w:rPr>
          <w:lang w:val="es-CL"/>
        </w:rPr>
        <w:t xml:space="preserve">su desempeño </w:t>
      </w:r>
      <w:r w:rsidR="00EE4EFC" w:rsidRPr="001C31F1">
        <w:rPr>
          <w:lang w:val="es-CL"/>
        </w:rPr>
        <w:t xml:space="preserve">impacta de manera indirecta sobre </w:t>
      </w:r>
      <w:r w:rsidR="008028EC" w:rsidRPr="001C31F1">
        <w:rPr>
          <w:lang w:val="es-CL"/>
        </w:rPr>
        <w:t xml:space="preserve">varios </w:t>
      </w:r>
      <w:r w:rsidR="00EE4EFC" w:rsidRPr="001C31F1">
        <w:rPr>
          <w:lang w:val="es-CL"/>
        </w:rPr>
        <w:t>otros sectores.</w:t>
      </w:r>
      <w:r w:rsidRPr="001C31F1">
        <w:rPr>
          <w:lang w:val="es-CL"/>
        </w:rPr>
        <w:t xml:space="preserve"> </w:t>
      </w:r>
      <w:r w:rsidR="00EE4EFC" w:rsidRPr="001C31F1">
        <w:rPr>
          <w:lang w:val="es-CL"/>
        </w:rPr>
        <w:t>Una manera de evaluar esto es mediante</w:t>
      </w:r>
      <w:r w:rsidR="00CA702F" w:rsidRPr="001C31F1">
        <w:rPr>
          <w:lang w:val="es-CL"/>
        </w:rPr>
        <w:t xml:space="preserve"> un análisis de insumo</w:t>
      </w:r>
      <w:r w:rsidR="00112EC9" w:rsidRPr="001C31F1">
        <w:rPr>
          <w:lang w:val="es-CL"/>
        </w:rPr>
        <w:t>-</w:t>
      </w:r>
      <w:r w:rsidR="00CA702F" w:rsidRPr="001C31F1">
        <w:rPr>
          <w:lang w:val="es-CL"/>
        </w:rPr>
        <w:t>producto</w:t>
      </w:r>
      <w:r w:rsidR="00262E48" w:rsidRPr="001C31F1">
        <w:rPr>
          <w:rStyle w:val="FootnoteReference"/>
          <w:lang w:val="es-CL"/>
        </w:rPr>
        <w:footnoteReference w:id="1"/>
      </w:r>
      <w:r w:rsidR="00A85F5D" w:rsidRPr="001C31F1">
        <w:rPr>
          <w:lang w:val="es-CL"/>
        </w:rPr>
        <w:t xml:space="preserve">, que permite cuantificar cuáles son los sectores más afectados por el sector </w:t>
      </w:r>
      <w:r w:rsidR="007A207D" w:rsidRPr="001C31F1">
        <w:rPr>
          <w:lang w:val="es-CL"/>
        </w:rPr>
        <w:t>en estudio</w:t>
      </w:r>
      <w:r w:rsidR="00A85F5D" w:rsidRPr="001C31F1">
        <w:rPr>
          <w:lang w:val="es-CL"/>
        </w:rPr>
        <w:t>. U</w:t>
      </w:r>
      <w:r w:rsidR="00EE4EFC" w:rsidRPr="001C31F1">
        <w:rPr>
          <w:lang w:val="es-CL"/>
        </w:rPr>
        <w:t>sando</w:t>
      </w:r>
      <w:r w:rsidR="00CA702F" w:rsidRPr="001C31F1">
        <w:rPr>
          <w:lang w:val="es-CL"/>
        </w:rPr>
        <w:t xml:space="preserve"> </w:t>
      </w:r>
      <w:r w:rsidR="00EE4EFC" w:rsidRPr="001C31F1">
        <w:rPr>
          <w:lang w:val="es-CL"/>
        </w:rPr>
        <w:t>la última matriz de insumo-producto publicada</w:t>
      </w:r>
      <w:r w:rsidR="00EE4EFC" w:rsidRPr="001C31F1">
        <w:rPr>
          <w:rStyle w:val="FootnoteReference"/>
          <w:lang w:val="es-CL"/>
        </w:rPr>
        <w:t xml:space="preserve"> </w:t>
      </w:r>
      <w:r w:rsidR="00EE4EFC" w:rsidRPr="001C31F1">
        <w:rPr>
          <w:lang w:val="es-CL"/>
        </w:rPr>
        <w:t>por el BCCh (2013)</w:t>
      </w:r>
      <w:r w:rsidR="00A85F5D" w:rsidRPr="001C31F1">
        <w:rPr>
          <w:lang w:val="es-CL"/>
        </w:rPr>
        <w:t>,</w:t>
      </w:r>
      <w:r w:rsidR="00CA702F" w:rsidRPr="001C31F1">
        <w:rPr>
          <w:lang w:val="es-CL"/>
        </w:rPr>
        <w:t xml:space="preserve"> se aprecia que un aumento de </w:t>
      </w:r>
      <w:r w:rsidR="00E77091" w:rsidRPr="001C31F1">
        <w:rPr>
          <w:lang w:val="es-CL"/>
        </w:rPr>
        <w:t>$</w:t>
      </w:r>
      <w:r w:rsidR="00292E44" w:rsidRPr="001C31F1">
        <w:rPr>
          <w:lang w:val="es-CL"/>
        </w:rPr>
        <w:t>100</w:t>
      </w:r>
      <w:r w:rsidR="00CA702F" w:rsidRPr="001C31F1">
        <w:rPr>
          <w:lang w:val="es-CL"/>
        </w:rPr>
        <w:t xml:space="preserve"> en la demanda final del sector minero aumenta </w:t>
      </w:r>
      <w:r w:rsidR="00612731" w:rsidRPr="001C31F1">
        <w:rPr>
          <w:lang w:val="es-CL"/>
        </w:rPr>
        <w:t>la</w:t>
      </w:r>
      <w:r w:rsidR="00CA702F" w:rsidRPr="001C31F1">
        <w:rPr>
          <w:lang w:val="es-CL"/>
        </w:rPr>
        <w:t xml:space="preserve"> producción </w:t>
      </w:r>
      <w:r w:rsidR="00292E44" w:rsidRPr="001C31F1">
        <w:rPr>
          <w:lang w:val="es-CL"/>
        </w:rPr>
        <w:t xml:space="preserve">del sector </w:t>
      </w:r>
      <w:r w:rsidR="00612731" w:rsidRPr="001C31F1">
        <w:rPr>
          <w:lang w:val="es-CL"/>
        </w:rPr>
        <w:t xml:space="preserve">en </w:t>
      </w:r>
      <w:r w:rsidR="00E77091" w:rsidRPr="001C31F1">
        <w:rPr>
          <w:lang w:val="es-CL"/>
        </w:rPr>
        <w:t>$</w:t>
      </w:r>
      <w:r w:rsidR="00292E44" w:rsidRPr="001C31F1">
        <w:rPr>
          <w:lang w:val="es-CL"/>
        </w:rPr>
        <w:t>1</w:t>
      </w:r>
      <w:r w:rsidR="00AE4550" w:rsidRPr="001C31F1">
        <w:rPr>
          <w:lang w:val="es-CL"/>
        </w:rPr>
        <w:t>60</w:t>
      </w:r>
      <w:r w:rsidR="00292E44" w:rsidRPr="001C31F1">
        <w:rPr>
          <w:lang w:val="es-CL"/>
        </w:rPr>
        <w:t>, donde la diferencia entre demanda y producción (</w:t>
      </w:r>
      <w:r w:rsidR="00E77091" w:rsidRPr="001C31F1">
        <w:rPr>
          <w:lang w:val="es-CL"/>
        </w:rPr>
        <w:t>$</w:t>
      </w:r>
      <w:r w:rsidR="00AE4550" w:rsidRPr="001C31F1">
        <w:rPr>
          <w:lang w:val="es-CL"/>
        </w:rPr>
        <w:t>60</w:t>
      </w:r>
      <w:r w:rsidR="00292E44" w:rsidRPr="001C31F1">
        <w:rPr>
          <w:lang w:val="es-CL"/>
        </w:rPr>
        <w:t xml:space="preserve">) se distribuye principalmente entre </w:t>
      </w:r>
      <w:r w:rsidR="00A85F5D" w:rsidRPr="001C31F1">
        <w:rPr>
          <w:lang w:val="es-CL"/>
        </w:rPr>
        <w:t>l</w:t>
      </w:r>
      <w:r w:rsidR="00612731" w:rsidRPr="001C31F1">
        <w:rPr>
          <w:lang w:val="es-CL"/>
        </w:rPr>
        <w:t>os</w:t>
      </w:r>
      <w:r w:rsidR="00292E44" w:rsidRPr="001C31F1">
        <w:rPr>
          <w:lang w:val="es-CL"/>
        </w:rPr>
        <w:t xml:space="preserve"> sectores: </w:t>
      </w:r>
      <w:r w:rsidR="00A85F5D" w:rsidRPr="001C31F1">
        <w:rPr>
          <w:lang w:val="es-CL"/>
        </w:rPr>
        <w:t>I</w:t>
      </w:r>
      <w:r w:rsidR="00292E44" w:rsidRPr="001C31F1">
        <w:rPr>
          <w:lang w:val="es-CL"/>
        </w:rPr>
        <w:t xml:space="preserve">ntermediación </w:t>
      </w:r>
      <w:r w:rsidR="00A85F5D" w:rsidRPr="001C31F1">
        <w:rPr>
          <w:lang w:val="es-CL"/>
        </w:rPr>
        <w:t>F</w:t>
      </w:r>
      <w:r w:rsidR="00292E44" w:rsidRPr="001C31F1">
        <w:rPr>
          <w:lang w:val="es-CL"/>
        </w:rPr>
        <w:t>inanciera (</w:t>
      </w:r>
      <w:r w:rsidR="00E77091" w:rsidRPr="001C31F1">
        <w:rPr>
          <w:lang w:val="es-CL"/>
        </w:rPr>
        <w:t>$</w:t>
      </w:r>
      <w:r w:rsidR="00292E44" w:rsidRPr="001C31F1">
        <w:rPr>
          <w:lang w:val="es-CL"/>
        </w:rPr>
        <w:t xml:space="preserve">16,6), </w:t>
      </w:r>
      <w:r w:rsidR="00A85F5D" w:rsidRPr="001C31F1">
        <w:rPr>
          <w:lang w:val="es-CL"/>
        </w:rPr>
        <w:t xml:space="preserve">Industria Manufacturera </w:t>
      </w:r>
      <w:r w:rsidR="00292E44" w:rsidRPr="001C31F1">
        <w:rPr>
          <w:lang w:val="es-CL"/>
        </w:rPr>
        <w:t>(</w:t>
      </w:r>
      <w:r w:rsidR="00E77091" w:rsidRPr="001C31F1">
        <w:rPr>
          <w:lang w:val="es-CL"/>
        </w:rPr>
        <w:t>$</w:t>
      </w:r>
      <w:r w:rsidR="00292E44" w:rsidRPr="001C31F1">
        <w:rPr>
          <w:lang w:val="es-CL"/>
        </w:rPr>
        <w:t xml:space="preserve">10,8) y </w:t>
      </w:r>
      <w:r w:rsidR="00A85F5D" w:rsidRPr="001C31F1">
        <w:rPr>
          <w:lang w:val="es-CL"/>
        </w:rPr>
        <w:t>E</w:t>
      </w:r>
      <w:r w:rsidR="00292E44" w:rsidRPr="001C31F1">
        <w:rPr>
          <w:lang w:val="es-CL"/>
        </w:rPr>
        <w:t xml:space="preserve">lectricidad, </w:t>
      </w:r>
      <w:r w:rsidR="00A85F5D" w:rsidRPr="001C31F1">
        <w:rPr>
          <w:lang w:val="es-CL"/>
        </w:rPr>
        <w:t>G</w:t>
      </w:r>
      <w:r w:rsidR="00292E44" w:rsidRPr="001C31F1">
        <w:rPr>
          <w:lang w:val="es-CL"/>
        </w:rPr>
        <w:t xml:space="preserve">as y </w:t>
      </w:r>
      <w:r w:rsidR="00A85F5D" w:rsidRPr="001C31F1">
        <w:rPr>
          <w:lang w:val="es-CL"/>
        </w:rPr>
        <w:t>A</w:t>
      </w:r>
      <w:r w:rsidR="00292E44" w:rsidRPr="001C31F1">
        <w:rPr>
          <w:lang w:val="es-CL"/>
        </w:rPr>
        <w:t>gua (</w:t>
      </w:r>
      <w:r w:rsidR="00E77091" w:rsidRPr="001C31F1">
        <w:rPr>
          <w:lang w:val="es-CL"/>
        </w:rPr>
        <w:t>$</w:t>
      </w:r>
      <w:r w:rsidR="00292E44" w:rsidRPr="001C31F1">
        <w:rPr>
          <w:lang w:val="es-CL"/>
        </w:rPr>
        <w:t xml:space="preserve">10,6). </w:t>
      </w:r>
      <w:r w:rsidR="001373A0" w:rsidRPr="001C31F1">
        <w:rPr>
          <w:lang w:val="es-CL"/>
        </w:rPr>
        <w:t>Estos son, en orden decreciente, los sectores donde el sector de Minería incide con mayor fuerza.</w:t>
      </w:r>
    </w:p>
    <w:p w14:paraId="79C5765A" w14:textId="77777777" w:rsidR="008F2519" w:rsidRPr="001C31F1" w:rsidRDefault="008F2519" w:rsidP="004A2E79">
      <w:pPr>
        <w:spacing w:after="0" w:line="276" w:lineRule="auto"/>
        <w:jc w:val="both"/>
        <w:rPr>
          <w:lang w:val="es-CL"/>
        </w:rPr>
      </w:pPr>
    </w:p>
    <w:p w14:paraId="40536597" w14:textId="165D1736" w:rsidR="001C3C99" w:rsidRPr="001C31F1" w:rsidRDefault="00A57A24" w:rsidP="00391E69">
      <w:pPr>
        <w:spacing w:after="0" w:line="276" w:lineRule="auto"/>
        <w:jc w:val="both"/>
        <w:rPr>
          <w:lang w:val="es-CL"/>
        </w:rPr>
      </w:pPr>
      <w:r w:rsidRPr="001C31F1">
        <w:rPr>
          <w:lang w:val="es-CL"/>
        </w:rPr>
        <w:t xml:space="preserve">Otra manera de estimar los vínculos de la minería con el resto de los sectores es mediante </w:t>
      </w:r>
      <w:r w:rsidR="00A85F5D" w:rsidRPr="001C31F1">
        <w:rPr>
          <w:lang w:val="es-CL"/>
        </w:rPr>
        <w:t xml:space="preserve">la aplicación de </w:t>
      </w:r>
      <w:r w:rsidRPr="001C31F1">
        <w:rPr>
          <w:lang w:val="es-CL"/>
        </w:rPr>
        <w:t xml:space="preserve">modelos dinámicos y estocásticos de equilibrio general (DSGE). Estos modelos son más sofisticados, pues no solo consideran las relaciones intersectoriales, sino también las políticas monetaria, cambiaria y fiscal, así como la naturaleza dinámica de todas estas relaciones. Usando este tipo de modelo, Fuentes y García </w:t>
      </w:r>
      <w:sdt>
        <w:sdtPr>
          <w:rPr>
            <w:lang w:val="es-CL"/>
          </w:rPr>
          <w:id w:val="896794855"/>
          <w:citation/>
        </w:sdtPr>
        <w:sdtContent>
          <w:r w:rsidR="002B3429" w:rsidRPr="001C31F1">
            <w:rPr>
              <w:lang w:val="es-CL"/>
            </w:rPr>
            <w:fldChar w:fldCharType="begin"/>
          </w:r>
          <w:r w:rsidR="00FC599F" w:rsidRPr="001C31F1">
            <w:rPr>
              <w:lang w:val="es-CL"/>
            </w:rPr>
            <w:instrText xml:space="preserve">CITATION Fue14 \n  \t  \l 13322 </w:instrText>
          </w:r>
          <w:r w:rsidR="002B3429" w:rsidRPr="001C31F1">
            <w:rPr>
              <w:lang w:val="es-CL"/>
            </w:rPr>
            <w:fldChar w:fldCharType="separate"/>
          </w:r>
          <w:r w:rsidR="00145EB3" w:rsidRPr="001C31F1">
            <w:rPr>
              <w:noProof/>
              <w:lang w:val="es-CL"/>
            </w:rPr>
            <w:t>(2014)</w:t>
          </w:r>
          <w:r w:rsidR="002B3429" w:rsidRPr="001C31F1">
            <w:rPr>
              <w:lang w:val="es-CL"/>
            </w:rPr>
            <w:fldChar w:fldCharType="end"/>
          </w:r>
        </w:sdtContent>
      </w:sdt>
      <w:r w:rsidR="002B3429" w:rsidRPr="001C31F1">
        <w:rPr>
          <w:lang w:val="es-CL"/>
        </w:rPr>
        <w:t xml:space="preserve"> </w:t>
      </w:r>
      <w:r w:rsidRPr="001C31F1">
        <w:rPr>
          <w:lang w:val="es-CL"/>
        </w:rPr>
        <w:t xml:space="preserve">muestran, entre otras cosas, que ante una caída transitoria de 10% en el precio del cobre, se puede estimar que el efecto acumulado en </w:t>
      </w:r>
      <w:r w:rsidR="00253159" w:rsidRPr="001C31F1">
        <w:rPr>
          <w:lang w:val="es-CL"/>
        </w:rPr>
        <w:t xml:space="preserve">cinco </w:t>
      </w:r>
      <w:r w:rsidRPr="001C31F1">
        <w:rPr>
          <w:lang w:val="es-CL"/>
        </w:rPr>
        <w:t xml:space="preserve">años sería </w:t>
      </w:r>
      <w:r w:rsidR="00612731" w:rsidRPr="001C31F1">
        <w:rPr>
          <w:lang w:val="es-CL"/>
        </w:rPr>
        <w:t xml:space="preserve">de </w:t>
      </w:r>
      <w:r w:rsidRPr="001C31F1">
        <w:rPr>
          <w:lang w:val="es-CL"/>
        </w:rPr>
        <w:t xml:space="preserve">una caída de 1,9% en el PIB del sector </w:t>
      </w:r>
      <w:r w:rsidR="00393940" w:rsidRPr="001C31F1">
        <w:rPr>
          <w:lang w:val="es-CL"/>
        </w:rPr>
        <w:t>minero</w:t>
      </w:r>
      <w:r w:rsidRPr="001C31F1">
        <w:rPr>
          <w:lang w:val="es-CL"/>
        </w:rPr>
        <w:t>, de 1,6% en el PIB nacional y de 2,6% en el empleo de sectores distintos</w:t>
      </w:r>
      <w:r w:rsidR="00051649" w:rsidRPr="001C31F1">
        <w:rPr>
          <w:lang w:val="es-CL"/>
        </w:rPr>
        <w:t xml:space="preserve"> </w:t>
      </w:r>
      <w:r w:rsidR="00AF5A22" w:rsidRPr="001C31F1">
        <w:rPr>
          <w:lang w:val="es-CL"/>
        </w:rPr>
        <w:t>del minero</w:t>
      </w:r>
      <w:r w:rsidRPr="001C31F1">
        <w:rPr>
          <w:lang w:val="es-CL"/>
        </w:rPr>
        <w:t>.</w:t>
      </w:r>
    </w:p>
    <w:p w14:paraId="2992120B" w14:textId="1C4360C2" w:rsidR="00C00AFB" w:rsidRPr="001C31F1" w:rsidRDefault="00C00AFB" w:rsidP="004A2E79">
      <w:pPr>
        <w:spacing w:after="0" w:line="276" w:lineRule="auto"/>
        <w:jc w:val="both"/>
        <w:rPr>
          <w:lang w:val="es-CL"/>
        </w:rPr>
      </w:pPr>
    </w:p>
    <w:p w14:paraId="646A0FD5" w14:textId="77777777" w:rsidR="00CA3EB5" w:rsidRPr="001C31F1" w:rsidRDefault="00CA3EB5" w:rsidP="00CA3EB5">
      <w:pPr>
        <w:spacing w:after="0" w:line="276" w:lineRule="auto"/>
        <w:jc w:val="both"/>
        <w:rPr>
          <w:lang w:val="es-ES"/>
        </w:rPr>
      </w:pPr>
      <w:r w:rsidRPr="001C31F1">
        <w:rPr>
          <w:lang w:val="es-ES"/>
        </w:rPr>
        <w:t>Por otro lado, si bien el sector Minería está presente a lo largo de todo el país, su contribución en términos de PIB y de generación de empleo difiere según región. Los Gráficos 5 y 6 reflejan tanto el aporte del sector a la economía y el empleo nacional como su influencia dentro de cada región.</w:t>
      </w:r>
      <w:r w:rsidRPr="001C31F1" w:rsidDel="00E00D7D">
        <w:rPr>
          <w:lang w:val="es-ES"/>
        </w:rPr>
        <w:t xml:space="preserve"> </w:t>
      </w:r>
    </w:p>
    <w:p w14:paraId="53EE4D32" w14:textId="77777777" w:rsidR="00CA3EB5" w:rsidRPr="001C31F1" w:rsidRDefault="00CA3EB5" w:rsidP="00CA3EB5">
      <w:pPr>
        <w:spacing w:after="0" w:line="276" w:lineRule="auto"/>
        <w:jc w:val="both"/>
        <w:rPr>
          <w:lang w:val="es-ES"/>
        </w:rPr>
      </w:pPr>
    </w:p>
    <w:p w14:paraId="781469CD" w14:textId="77777777" w:rsidR="00CA3EB5" w:rsidRPr="001C31F1" w:rsidRDefault="00CA3EB5" w:rsidP="00CA3EB5">
      <w:pPr>
        <w:spacing w:after="0" w:line="276" w:lineRule="auto"/>
        <w:jc w:val="both"/>
        <w:rPr>
          <w:lang w:val="es-ES"/>
        </w:rPr>
      </w:pPr>
      <w:r w:rsidRPr="001C31F1">
        <w:rPr>
          <w:lang w:val="es-ES"/>
        </w:rPr>
        <w:t>En el Gráfico 5 se presenta el primero de estos análisis. Por un lado, se muestra el porcentaje del PIB nacional del sector Minería que produce cada región (barra azul) y, por otro, el porcentaje de los ocupados del sector Minería que trabaja en cada región (barra roja). Estas cifras permiten observar qué región aporta en mayor proporción al PIB y a los ocupados del sector Construcción y apreciar cómo cambia la intensidad de la mano de obra entre regiones.</w:t>
      </w:r>
    </w:p>
    <w:p w14:paraId="422BDA3A" w14:textId="77777777" w:rsidR="00CA3EB5" w:rsidRPr="001C31F1" w:rsidRDefault="00CA3EB5" w:rsidP="00CA3EB5">
      <w:pPr>
        <w:spacing w:after="0" w:line="276" w:lineRule="auto"/>
        <w:jc w:val="both"/>
        <w:rPr>
          <w:lang w:val="es-ES"/>
        </w:rPr>
      </w:pPr>
    </w:p>
    <w:p w14:paraId="72A06699" w14:textId="77777777" w:rsidR="001D2491" w:rsidRPr="001C31F1" w:rsidRDefault="001D2491" w:rsidP="001D2491">
      <w:pPr>
        <w:spacing w:after="0" w:line="276" w:lineRule="auto"/>
        <w:jc w:val="both"/>
        <w:rPr>
          <w:lang w:val="es-ES"/>
        </w:rPr>
      </w:pPr>
      <w:r w:rsidRPr="001C31F1">
        <w:rPr>
          <w:lang w:val="es-ES"/>
        </w:rPr>
        <w:t>Al observar el gráfico, se advierte que, por sí sola, la región de Antofagasta concentra casi el 50% del PIB del sector Minería a nivel nacional, mientras que el resto se divide principalmente entre las regiones de Tarapacá, Atacama, Coquimbo, Valparaíso y del Libertador Bernardo O’Higgins.</w:t>
      </w:r>
    </w:p>
    <w:p w14:paraId="215D2B9C" w14:textId="77777777" w:rsidR="00CA3EB5" w:rsidRPr="001C31F1" w:rsidRDefault="00CA3EB5" w:rsidP="00CA3EB5">
      <w:pPr>
        <w:pStyle w:val="BodyText"/>
        <w:spacing w:after="0" w:line="276" w:lineRule="auto"/>
        <w:jc w:val="both"/>
        <w:rPr>
          <w:rFonts w:ascii="Times New Roman" w:eastAsia="Times New Roman" w:hAnsi="Times New Roman" w:cs="Times New Roman"/>
          <w:color w:val="203864"/>
          <w:sz w:val="24"/>
          <w:szCs w:val="24"/>
          <w:lang w:val="es-ES" w:eastAsia="es-CL"/>
        </w:rPr>
      </w:pPr>
    </w:p>
    <w:p w14:paraId="537EC170" w14:textId="38BE2692" w:rsidR="00CA3EB5" w:rsidRPr="001C31F1" w:rsidRDefault="00CA3EB5" w:rsidP="004A2E79">
      <w:pPr>
        <w:spacing w:after="0" w:line="276" w:lineRule="auto"/>
        <w:jc w:val="both"/>
        <w:rPr>
          <w:lang w:val="es-ES"/>
        </w:rPr>
      </w:pPr>
      <w:r w:rsidRPr="001C31F1">
        <w:rPr>
          <w:lang w:val="es-ES"/>
        </w:rPr>
        <w:t xml:space="preserve">De manera análoga, al analizar la contribución de cada región al empleo del sector, </w:t>
      </w:r>
      <w:r w:rsidR="00690B0F" w:rsidRPr="001C31F1">
        <w:rPr>
          <w:lang w:val="es-ES"/>
        </w:rPr>
        <w:t>se advierte que la región que emplea</w:t>
      </w:r>
      <w:r w:rsidR="00EE1FFA" w:rsidRPr="001C31F1">
        <w:rPr>
          <w:lang w:val="es-ES"/>
        </w:rPr>
        <w:t xml:space="preserve"> más trabajadores del sector Minería </w:t>
      </w:r>
      <w:r w:rsidR="00690B0F" w:rsidRPr="001C31F1">
        <w:rPr>
          <w:lang w:val="es-ES"/>
        </w:rPr>
        <w:t>es la</w:t>
      </w:r>
      <w:r w:rsidR="00EE1FFA" w:rsidRPr="001C31F1">
        <w:rPr>
          <w:lang w:val="es-ES"/>
        </w:rPr>
        <w:t xml:space="preserve"> de Antofagasta (</w:t>
      </w:r>
      <w:r w:rsidR="00690B0F" w:rsidRPr="001C31F1">
        <w:rPr>
          <w:lang w:val="es-ES"/>
        </w:rPr>
        <w:t>44</w:t>
      </w:r>
      <w:r w:rsidR="00EE1FFA" w:rsidRPr="001C31F1">
        <w:rPr>
          <w:lang w:val="es-ES"/>
        </w:rPr>
        <w:t xml:space="preserve">%), </w:t>
      </w:r>
      <w:r w:rsidR="00690B0F" w:rsidRPr="001C31F1">
        <w:rPr>
          <w:lang w:val="es-ES"/>
        </w:rPr>
        <w:t>seguida muy de lejos por las regiones de Atacama</w:t>
      </w:r>
      <w:r w:rsidR="00EE1FFA" w:rsidRPr="001C31F1">
        <w:rPr>
          <w:lang w:val="es-ES"/>
        </w:rPr>
        <w:t xml:space="preserve"> (1</w:t>
      </w:r>
      <w:r w:rsidR="00690B0F" w:rsidRPr="001C31F1">
        <w:rPr>
          <w:lang w:val="es-ES"/>
        </w:rPr>
        <w:t>3</w:t>
      </w:r>
      <w:r w:rsidR="00EE1FFA" w:rsidRPr="001C31F1">
        <w:rPr>
          <w:lang w:val="es-ES"/>
        </w:rPr>
        <w:t>%)</w:t>
      </w:r>
      <w:r w:rsidR="00690B0F" w:rsidRPr="001C31F1">
        <w:rPr>
          <w:lang w:val="es-ES"/>
        </w:rPr>
        <w:t xml:space="preserve"> y Metropolitana</w:t>
      </w:r>
      <w:r w:rsidR="00EE1FFA" w:rsidRPr="001C31F1">
        <w:rPr>
          <w:lang w:val="es-ES"/>
        </w:rPr>
        <w:t xml:space="preserve"> (</w:t>
      </w:r>
      <w:r w:rsidR="00690B0F" w:rsidRPr="001C31F1">
        <w:rPr>
          <w:lang w:val="es-ES"/>
        </w:rPr>
        <w:t>9</w:t>
      </w:r>
      <w:r w:rsidR="00EE1FFA" w:rsidRPr="001C31F1">
        <w:rPr>
          <w:lang w:val="es-ES"/>
        </w:rPr>
        <w:t xml:space="preserve">%). En </w:t>
      </w:r>
      <w:r w:rsidR="00EE1FFA" w:rsidRPr="001C31F1">
        <w:rPr>
          <w:lang w:val="es-ES"/>
        </w:rPr>
        <w:lastRenderedPageBreak/>
        <w:t>general, la distribución regional de ocupados se condice con la del PIB</w:t>
      </w:r>
      <w:r w:rsidR="00690B0F" w:rsidRPr="001C31F1">
        <w:rPr>
          <w:lang w:val="es-ES"/>
        </w:rPr>
        <w:t xml:space="preserve"> del sector, salvo por la Región </w:t>
      </w:r>
      <w:r w:rsidR="00EE1FFA" w:rsidRPr="001C31F1">
        <w:rPr>
          <w:lang w:val="es-ES"/>
        </w:rPr>
        <w:t>Metropolitana.</w:t>
      </w:r>
    </w:p>
    <w:p w14:paraId="0074475F" w14:textId="77777777" w:rsidR="00CA3EB5" w:rsidRPr="001C31F1" w:rsidRDefault="00CA3EB5" w:rsidP="004A2E79">
      <w:pPr>
        <w:spacing w:after="0" w:line="276" w:lineRule="auto"/>
        <w:jc w:val="both"/>
        <w:rPr>
          <w:lang w:val="es-CL"/>
        </w:rPr>
      </w:pPr>
    </w:p>
    <w:p w14:paraId="3BD14BA5" w14:textId="77777777" w:rsidR="00CA3EB5" w:rsidRPr="001C31F1" w:rsidRDefault="00CA3EB5" w:rsidP="00CA3EB5">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Gráfico 5. Distribución regional del PIB y de los ocupados del sector Minería, 2014</w:t>
      </w:r>
      <w:del w:id="2" w:author="Observatorio 02" w:date="2017-05-04T12:03:00Z">
        <w:r w:rsidRPr="001C31F1" w:rsidDel="00BA0BE4">
          <w:rPr>
            <w:rFonts w:eastAsia="Times New Roman"/>
            <w:b/>
            <w:bCs/>
            <w:color w:val="323E4F" w:themeColor="text2" w:themeShade="BF"/>
            <w:bdr w:val="none" w:sz="0" w:space="0" w:color="auto"/>
            <w:lang w:val="es-CL" w:eastAsia="es-CL"/>
          </w:rPr>
          <w:delText>.</w:delText>
        </w:r>
      </w:del>
    </w:p>
    <w:p w14:paraId="674FD015" w14:textId="77777777" w:rsidR="00CA3EB5" w:rsidRPr="001C31F1" w:rsidRDefault="00CA3EB5" w:rsidP="00CA3EB5">
      <w:pPr>
        <w:spacing w:after="0" w:line="240" w:lineRule="auto"/>
        <w:jc w:val="both"/>
        <w:rPr>
          <w:rFonts w:eastAsia="Times New Roman"/>
          <w:color w:val="203864"/>
          <w:sz w:val="20"/>
          <w:szCs w:val="20"/>
          <w:bdr w:val="none" w:sz="0" w:space="0" w:color="auto"/>
          <w:lang w:val="es-CL" w:eastAsia="es-CL"/>
        </w:rPr>
      </w:pPr>
      <w:r w:rsidRPr="001C31F1">
        <w:rPr>
          <w:noProof/>
          <w:lang w:val="es-CL" w:eastAsia="es-CL"/>
        </w:rPr>
        <w:drawing>
          <wp:inline distT="0" distB="0" distL="0" distR="0" wp14:anchorId="24B27291" wp14:editId="342A686C">
            <wp:extent cx="5486400" cy="4200525"/>
            <wp:effectExtent l="0" t="0" r="0" b="0"/>
            <wp:docPr id="1" name="Chart 1">
              <a:extLst xmlns:a="http://schemas.openxmlformats.org/drawingml/2006/main">
                <a:ext uri="{FF2B5EF4-FFF2-40B4-BE49-F238E27FC236}">
                  <a16:creationId xmlns:a16="http://schemas.microsoft.com/office/drawing/2014/main" id="{967E3F1A-521B-4BA6-955F-A4635484B4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1C31F1">
        <w:rPr>
          <w:rFonts w:eastAsia="Times New Roman"/>
          <w:color w:val="203864"/>
          <w:sz w:val="20"/>
          <w:szCs w:val="20"/>
          <w:bdr w:val="none" w:sz="0" w:space="0" w:color="auto"/>
          <w:lang w:val="es-CL" w:eastAsia="es-CL"/>
        </w:rPr>
        <w:t xml:space="preserve"> </w:t>
      </w:r>
    </w:p>
    <w:p w14:paraId="04E29E53" w14:textId="77777777" w:rsidR="00A63785" w:rsidRPr="001C31F1" w:rsidRDefault="00A63785" w:rsidP="00A63785">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Fuente: Elaboración propia en base a Banco Central, 2014.</w:t>
      </w:r>
    </w:p>
    <w:p w14:paraId="04E08CC7" w14:textId="77777777" w:rsidR="00A63785" w:rsidRPr="001C31F1" w:rsidRDefault="00A63785" w:rsidP="00A63785">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Nota 1: La distribución de ocupados es respecto de la región de trabajo, no la de residencia.</w:t>
      </w:r>
    </w:p>
    <w:p w14:paraId="358571BB" w14:textId="77777777" w:rsidR="00A63785" w:rsidRPr="001C31F1" w:rsidRDefault="00A63785" w:rsidP="00A63785">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Nota 2: El PIB utilizado es el PIB a precios corrientes (sin desestacionalizar), a costo de factores.</w:t>
      </w:r>
    </w:p>
    <w:p w14:paraId="5B855248" w14:textId="77777777" w:rsidR="00CA3EB5" w:rsidRPr="001C31F1" w:rsidRDefault="00CA3EB5" w:rsidP="00CA3EB5">
      <w:pPr>
        <w:spacing w:after="0" w:line="276" w:lineRule="auto"/>
        <w:jc w:val="both"/>
        <w:rPr>
          <w:lang w:val="es-CL"/>
        </w:rPr>
      </w:pPr>
    </w:p>
    <w:p w14:paraId="6ADE22FE" w14:textId="26F188A6" w:rsidR="00015F39" w:rsidRPr="001C31F1" w:rsidRDefault="00015F39" w:rsidP="00015F39">
      <w:pPr>
        <w:spacing w:after="0" w:line="276" w:lineRule="auto"/>
        <w:jc w:val="both"/>
        <w:rPr>
          <w:color w:val="323E4F" w:themeColor="text2" w:themeShade="BF"/>
          <w:lang w:val="es-ES"/>
        </w:rPr>
      </w:pPr>
      <w:r w:rsidRPr="001C31F1">
        <w:rPr>
          <w:lang w:val="es-ES"/>
        </w:rPr>
        <w:t xml:space="preserve">El Gráfico 6 presenta el segundo de los análisis antes propuestos. Específicamente, se muestra el porcentaje del PIB de cada región asociable al sector </w:t>
      </w:r>
      <w:r w:rsidR="002036F4" w:rsidRPr="001C31F1">
        <w:rPr>
          <w:lang w:val="es-ES"/>
        </w:rPr>
        <w:t>Minería</w:t>
      </w:r>
      <w:r w:rsidRPr="001C31F1">
        <w:rPr>
          <w:lang w:val="es-ES"/>
        </w:rPr>
        <w:t xml:space="preserve"> (barra azul) y el porcentaje de ocupados de cada región asociables al sector </w:t>
      </w:r>
      <w:r w:rsidR="002036F4" w:rsidRPr="001C31F1">
        <w:rPr>
          <w:lang w:val="es-ES"/>
        </w:rPr>
        <w:t xml:space="preserve">Minería </w:t>
      </w:r>
      <w:r w:rsidRPr="001C31F1">
        <w:rPr>
          <w:lang w:val="es-ES"/>
        </w:rPr>
        <w:t>(barra roja). Estas cifras permiten apreciar, independiente del tamaño de la región, qué tan importante es el sector dentro de ella.</w:t>
      </w:r>
    </w:p>
    <w:p w14:paraId="66F16800" w14:textId="77777777" w:rsidR="00015F39" w:rsidRPr="001C31F1" w:rsidRDefault="00015F39" w:rsidP="00015F39">
      <w:pPr>
        <w:spacing w:after="0" w:line="276" w:lineRule="auto"/>
        <w:jc w:val="both"/>
        <w:rPr>
          <w:rFonts w:eastAsia="Times New Roman"/>
          <w:color w:val="203864"/>
          <w:bdr w:val="none" w:sz="0" w:space="0" w:color="auto"/>
          <w:lang w:val="es-CL" w:eastAsia="es-CL"/>
        </w:rPr>
      </w:pPr>
    </w:p>
    <w:p w14:paraId="562FC069" w14:textId="1C6F605E" w:rsidR="00015F39" w:rsidRPr="001C31F1" w:rsidRDefault="00015F39" w:rsidP="00015F39">
      <w:pPr>
        <w:pStyle w:val="BodyText"/>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 xml:space="preserve">Al analizar la contribución del sector al PIB de cada región, se aprecia que las regiones donde el sector tiene más relevancia interna son </w:t>
      </w:r>
      <w:r w:rsidRPr="001C31F1">
        <w:rPr>
          <w:rFonts w:ascii="Times New Roman" w:hAnsi="Times New Roman" w:cs="Times New Roman"/>
          <w:sz w:val="24"/>
          <w:lang w:val="es-ES"/>
        </w:rPr>
        <w:t>Antofagasta (</w:t>
      </w:r>
      <w:r w:rsidR="00475994" w:rsidRPr="001C31F1">
        <w:rPr>
          <w:rFonts w:ascii="Times New Roman" w:hAnsi="Times New Roman" w:cs="Times New Roman"/>
          <w:sz w:val="24"/>
          <w:lang w:val="es-ES"/>
        </w:rPr>
        <w:t>56</w:t>
      </w:r>
      <w:r w:rsidRPr="001C31F1">
        <w:rPr>
          <w:rFonts w:ascii="Times New Roman" w:hAnsi="Times New Roman" w:cs="Times New Roman"/>
          <w:sz w:val="24"/>
          <w:lang w:val="es-ES"/>
        </w:rPr>
        <w:t>%)</w:t>
      </w:r>
      <w:r w:rsidR="00394010" w:rsidRPr="001C31F1">
        <w:rPr>
          <w:rFonts w:ascii="Times New Roman" w:hAnsi="Times New Roman" w:cs="Times New Roman"/>
          <w:sz w:val="24"/>
          <w:lang w:val="es-ES"/>
        </w:rPr>
        <w:t>,</w:t>
      </w:r>
      <w:r w:rsidRPr="001C31F1">
        <w:rPr>
          <w:rFonts w:ascii="Times New Roman" w:hAnsi="Times New Roman" w:cs="Times New Roman"/>
          <w:sz w:val="24"/>
          <w:lang w:val="es-ES"/>
        </w:rPr>
        <w:t xml:space="preserve"> </w:t>
      </w:r>
      <w:r w:rsidR="00394010" w:rsidRPr="001C31F1">
        <w:rPr>
          <w:rFonts w:ascii="Times New Roman" w:hAnsi="Times New Roman" w:cs="Times New Roman"/>
          <w:sz w:val="24"/>
          <w:lang w:val="es-ES"/>
        </w:rPr>
        <w:t xml:space="preserve">Tarapacá </w:t>
      </w:r>
      <w:r w:rsidRPr="001C31F1">
        <w:rPr>
          <w:rFonts w:ascii="Times New Roman" w:hAnsi="Times New Roman" w:cs="Times New Roman"/>
          <w:sz w:val="24"/>
          <w:lang w:val="es-ES"/>
        </w:rPr>
        <w:t>(</w:t>
      </w:r>
      <w:r w:rsidR="00475994" w:rsidRPr="001C31F1">
        <w:rPr>
          <w:rFonts w:ascii="Times New Roman" w:hAnsi="Times New Roman" w:cs="Times New Roman"/>
          <w:sz w:val="24"/>
          <w:lang w:val="es-ES"/>
        </w:rPr>
        <w:t>45</w:t>
      </w:r>
      <w:r w:rsidRPr="001C31F1">
        <w:rPr>
          <w:rFonts w:ascii="Times New Roman" w:hAnsi="Times New Roman" w:cs="Times New Roman"/>
          <w:sz w:val="24"/>
          <w:lang w:val="es-ES"/>
        </w:rPr>
        <w:t>%)</w:t>
      </w:r>
      <w:r w:rsidR="00394010" w:rsidRPr="001C31F1">
        <w:rPr>
          <w:rFonts w:ascii="Times New Roman" w:hAnsi="Times New Roman" w:cs="Times New Roman"/>
          <w:sz w:val="24"/>
          <w:lang w:val="es-ES"/>
        </w:rPr>
        <w:t xml:space="preserve"> y </w:t>
      </w:r>
      <w:r w:rsidR="00394010" w:rsidRPr="001C31F1">
        <w:rPr>
          <w:rFonts w:ascii="Times New Roman" w:hAnsi="Times New Roman" w:cs="Times New Roman"/>
          <w:sz w:val="24"/>
          <w:szCs w:val="24"/>
          <w:lang w:val="es-ES"/>
        </w:rPr>
        <w:t xml:space="preserve">Atacama </w:t>
      </w:r>
      <w:r w:rsidR="00394010" w:rsidRPr="001C31F1">
        <w:rPr>
          <w:rFonts w:ascii="Times New Roman" w:hAnsi="Times New Roman" w:cs="Times New Roman"/>
          <w:sz w:val="24"/>
          <w:lang w:val="es-ES"/>
        </w:rPr>
        <w:t>(</w:t>
      </w:r>
      <w:r w:rsidR="00475994" w:rsidRPr="001C31F1">
        <w:rPr>
          <w:rFonts w:ascii="Times New Roman" w:hAnsi="Times New Roman" w:cs="Times New Roman"/>
          <w:sz w:val="24"/>
          <w:lang w:val="es-ES"/>
        </w:rPr>
        <w:t>44</w:t>
      </w:r>
      <w:r w:rsidR="00394010" w:rsidRPr="001C31F1">
        <w:rPr>
          <w:rFonts w:ascii="Times New Roman" w:hAnsi="Times New Roman" w:cs="Times New Roman"/>
          <w:sz w:val="24"/>
          <w:lang w:val="es-ES"/>
        </w:rPr>
        <w:t>%)</w:t>
      </w:r>
      <w:r w:rsidRPr="001C31F1">
        <w:rPr>
          <w:rFonts w:ascii="Times New Roman" w:hAnsi="Times New Roman" w:cs="Times New Roman"/>
          <w:sz w:val="24"/>
          <w:lang w:val="es-ES"/>
        </w:rPr>
        <w:t>. Para la</w:t>
      </w:r>
      <w:r w:rsidR="00D559FD" w:rsidRPr="001C31F1">
        <w:rPr>
          <w:rFonts w:ascii="Times New Roman" w:hAnsi="Times New Roman" w:cs="Times New Roman"/>
          <w:sz w:val="24"/>
          <w:lang w:val="es-ES"/>
        </w:rPr>
        <w:t xml:space="preserve">s regiones </w:t>
      </w:r>
      <w:r w:rsidRPr="001C31F1">
        <w:rPr>
          <w:rFonts w:ascii="Times New Roman" w:hAnsi="Times New Roman" w:cs="Times New Roman"/>
          <w:sz w:val="24"/>
          <w:lang w:val="es-ES"/>
        </w:rPr>
        <w:t>Metropolitana</w:t>
      </w:r>
      <w:r w:rsidR="00873298" w:rsidRPr="001C31F1">
        <w:rPr>
          <w:rFonts w:ascii="Times New Roman" w:hAnsi="Times New Roman" w:cs="Times New Roman"/>
          <w:sz w:val="24"/>
          <w:lang w:val="es-ES"/>
        </w:rPr>
        <w:t xml:space="preserve"> y del Bi</w:t>
      </w:r>
      <w:r w:rsidR="00D559FD" w:rsidRPr="001C31F1">
        <w:rPr>
          <w:rFonts w:ascii="Times New Roman" w:hAnsi="Times New Roman" w:cs="Times New Roman"/>
          <w:sz w:val="24"/>
          <w:lang w:val="es-ES"/>
        </w:rPr>
        <w:t>oBío</w:t>
      </w:r>
      <w:r w:rsidRPr="001C31F1">
        <w:rPr>
          <w:rFonts w:ascii="Times New Roman" w:hAnsi="Times New Roman" w:cs="Times New Roman"/>
          <w:sz w:val="24"/>
          <w:lang w:val="es-ES"/>
        </w:rPr>
        <w:t xml:space="preserve">, por el contrario, la contribución del PIB del sector en el PIB regional no supera el </w:t>
      </w:r>
      <w:r w:rsidR="00D559FD" w:rsidRPr="001C31F1">
        <w:rPr>
          <w:rFonts w:ascii="Times New Roman" w:hAnsi="Times New Roman" w:cs="Times New Roman"/>
          <w:sz w:val="24"/>
          <w:lang w:val="es-ES"/>
        </w:rPr>
        <w:t>1</w:t>
      </w:r>
      <w:r w:rsidRPr="001C31F1">
        <w:rPr>
          <w:rFonts w:ascii="Times New Roman" w:hAnsi="Times New Roman" w:cs="Times New Roman"/>
          <w:sz w:val="24"/>
          <w:lang w:val="es-ES"/>
        </w:rPr>
        <w:t>%. Esto se debe a que estas regiones están, más bien, ligadas al comercio, los servicios personales y a los</w:t>
      </w:r>
      <w:r w:rsidRPr="001C31F1">
        <w:rPr>
          <w:rFonts w:ascii="Times New Roman" w:hAnsi="Times New Roman" w:cs="Times New Roman"/>
          <w:sz w:val="24"/>
          <w:szCs w:val="24"/>
          <w:lang w:val="es-ES"/>
        </w:rPr>
        <w:t xml:space="preserve"> servicios financieros.</w:t>
      </w:r>
    </w:p>
    <w:p w14:paraId="00F55204" w14:textId="77777777" w:rsidR="00015F39" w:rsidRPr="001C31F1" w:rsidRDefault="00015F39" w:rsidP="00015F39">
      <w:pPr>
        <w:spacing w:after="0" w:line="276" w:lineRule="auto"/>
        <w:jc w:val="both"/>
        <w:rPr>
          <w:rFonts w:eastAsia="Times New Roman"/>
          <w:color w:val="203864"/>
          <w:bdr w:val="none" w:sz="0" w:space="0" w:color="auto"/>
          <w:lang w:val="es-CL" w:eastAsia="es-CL"/>
        </w:rPr>
      </w:pPr>
    </w:p>
    <w:p w14:paraId="47823D22" w14:textId="1DF90D55" w:rsidR="00CA3EB5" w:rsidRPr="001C31F1" w:rsidRDefault="00015F39" w:rsidP="007F6AFF">
      <w:pPr>
        <w:pStyle w:val="BodyText"/>
        <w:spacing w:after="0" w:line="276" w:lineRule="auto"/>
        <w:jc w:val="both"/>
        <w:rPr>
          <w:rFonts w:ascii="Times New Roman" w:hAnsi="Times New Roman" w:cs="Times New Roman"/>
          <w:lang w:val="es-ES"/>
        </w:rPr>
      </w:pPr>
      <w:r w:rsidRPr="001C31F1">
        <w:rPr>
          <w:rFonts w:ascii="Times New Roman" w:eastAsia="Arial Unicode MS" w:hAnsi="Times New Roman" w:cs="Times New Roman"/>
          <w:sz w:val="24"/>
          <w:szCs w:val="24"/>
          <w:bdr w:val="nil"/>
          <w:lang w:val="es-ES"/>
        </w:rPr>
        <w:lastRenderedPageBreak/>
        <w:t xml:space="preserve">De manera similar, </w:t>
      </w:r>
      <w:r w:rsidRPr="001C31F1">
        <w:rPr>
          <w:rFonts w:ascii="Times New Roman" w:hAnsi="Times New Roman" w:cs="Times New Roman"/>
          <w:sz w:val="24"/>
          <w:szCs w:val="24"/>
          <w:lang w:val="es-ES"/>
        </w:rPr>
        <w:t xml:space="preserve">al analizar la contribución del sector al empleo de cada región, se aprecia que las regiones en donde el sector tiene más relevancia interna son las de </w:t>
      </w:r>
      <w:r w:rsidR="00A052BD" w:rsidRPr="001C31F1">
        <w:rPr>
          <w:rFonts w:ascii="Times New Roman" w:hAnsi="Times New Roman" w:cs="Times New Roman"/>
          <w:sz w:val="24"/>
          <w:lang w:val="es-ES"/>
        </w:rPr>
        <w:t>Antofagasta</w:t>
      </w:r>
      <w:r w:rsidRPr="001C31F1">
        <w:rPr>
          <w:rFonts w:ascii="Times New Roman" w:hAnsi="Times New Roman" w:cs="Times New Roman"/>
          <w:sz w:val="24"/>
          <w:lang w:val="es-ES"/>
        </w:rPr>
        <w:t xml:space="preserve"> (</w:t>
      </w:r>
      <w:r w:rsidR="00A052BD" w:rsidRPr="001C31F1">
        <w:rPr>
          <w:rFonts w:ascii="Times New Roman" w:hAnsi="Times New Roman" w:cs="Times New Roman"/>
          <w:sz w:val="24"/>
          <w:lang w:val="es-ES"/>
        </w:rPr>
        <w:t>3</w:t>
      </w:r>
      <w:r w:rsidRPr="001C31F1">
        <w:rPr>
          <w:rFonts w:ascii="Times New Roman" w:hAnsi="Times New Roman" w:cs="Times New Roman"/>
          <w:sz w:val="24"/>
          <w:lang w:val="es-ES"/>
        </w:rPr>
        <w:t>1%)</w:t>
      </w:r>
      <w:r w:rsidR="00A052BD" w:rsidRPr="001C31F1">
        <w:rPr>
          <w:rFonts w:ascii="Times New Roman" w:hAnsi="Times New Roman" w:cs="Times New Roman"/>
          <w:sz w:val="24"/>
          <w:lang w:val="es-ES"/>
        </w:rPr>
        <w:t>, Atacama</w:t>
      </w:r>
      <w:r w:rsidRPr="001C31F1">
        <w:rPr>
          <w:rFonts w:ascii="Times New Roman" w:hAnsi="Times New Roman" w:cs="Times New Roman"/>
          <w:sz w:val="24"/>
          <w:lang w:val="es-ES"/>
        </w:rPr>
        <w:t xml:space="preserve"> </w:t>
      </w:r>
      <w:r w:rsidR="00A052BD" w:rsidRPr="001C31F1">
        <w:rPr>
          <w:rFonts w:ascii="Times New Roman" w:hAnsi="Times New Roman" w:cs="Times New Roman"/>
          <w:sz w:val="24"/>
          <w:lang w:val="es-ES"/>
        </w:rPr>
        <w:t xml:space="preserve">(21%) </w:t>
      </w:r>
      <w:r w:rsidRPr="001C31F1">
        <w:rPr>
          <w:rFonts w:ascii="Times New Roman" w:hAnsi="Times New Roman" w:cs="Times New Roman"/>
          <w:sz w:val="24"/>
          <w:lang w:val="es-ES"/>
        </w:rPr>
        <w:t>y Tarapacá (</w:t>
      </w:r>
      <w:r w:rsidR="00A052BD" w:rsidRPr="001C31F1">
        <w:rPr>
          <w:rFonts w:ascii="Times New Roman" w:hAnsi="Times New Roman" w:cs="Times New Roman"/>
          <w:sz w:val="24"/>
          <w:lang w:val="es-ES"/>
        </w:rPr>
        <w:t>12</w:t>
      </w:r>
      <w:r w:rsidR="007F6AFF" w:rsidRPr="001C31F1">
        <w:rPr>
          <w:rFonts w:ascii="Times New Roman" w:hAnsi="Times New Roman" w:cs="Times New Roman"/>
          <w:sz w:val="24"/>
          <w:lang w:val="es-ES"/>
        </w:rPr>
        <w:t>%).</w:t>
      </w:r>
      <w:r w:rsidRPr="001C31F1">
        <w:rPr>
          <w:rFonts w:ascii="Times New Roman" w:hAnsi="Times New Roman" w:cs="Times New Roman"/>
          <w:sz w:val="28"/>
          <w:lang w:val="es-ES"/>
        </w:rPr>
        <w:t xml:space="preserve"> </w:t>
      </w:r>
      <w:r w:rsidR="007F6AFF" w:rsidRPr="001C31F1">
        <w:rPr>
          <w:rFonts w:ascii="Times New Roman" w:hAnsi="Times New Roman" w:cs="Times New Roman"/>
          <w:sz w:val="24"/>
          <w:lang w:val="es-ES"/>
        </w:rPr>
        <w:t>También que las regiones en las cuales la minería no es relevante en términos de absorción de ocupados son las de La Araucanía, Los Ríos y Los Lagos.</w:t>
      </w:r>
    </w:p>
    <w:p w14:paraId="529164E7" w14:textId="03606F21" w:rsidR="008F2214" w:rsidRPr="001C31F1" w:rsidRDefault="008F2214" w:rsidP="004A2E79">
      <w:pPr>
        <w:spacing w:after="0" w:line="276" w:lineRule="auto"/>
        <w:jc w:val="both"/>
        <w:rPr>
          <w:b/>
          <w:color w:val="323E4F" w:themeColor="text2" w:themeShade="BF"/>
          <w:lang w:val="es-CL"/>
        </w:rPr>
      </w:pPr>
    </w:p>
    <w:p w14:paraId="2ED8E097" w14:textId="380C268D" w:rsidR="008F2214" w:rsidRPr="001C31F1" w:rsidRDefault="007F6AFF" w:rsidP="007F6AFF">
      <w:pPr>
        <w:spacing w:after="0" w:line="240" w:lineRule="auto"/>
        <w:jc w:val="both"/>
        <w:rPr>
          <w:rFonts w:eastAsia="Times New Roman"/>
          <w:b/>
          <w:bCs/>
          <w:color w:val="323E4F" w:themeColor="text2" w:themeShade="BF"/>
          <w:szCs w:val="22"/>
          <w:bdr w:val="none" w:sz="0" w:space="0" w:color="auto"/>
          <w:lang w:val="es-CL" w:eastAsia="es-CL"/>
        </w:rPr>
      </w:pPr>
      <w:r w:rsidRPr="001C31F1">
        <w:rPr>
          <w:rFonts w:eastAsia="Times New Roman"/>
          <w:b/>
          <w:bCs/>
          <w:color w:val="323E4F" w:themeColor="text2" w:themeShade="BF"/>
          <w:szCs w:val="22"/>
          <w:bdr w:val="none" w:sz="0" w:space="0" w:color="auto"/>
          <w:lang w:val="es-CL" w:eastAsia="es-CL"/>
        </w:rPr>
        <w:t>1.6. Participación del PIB del sector Minería en el PIB regional y participación del sector en el empleo regional, 2014. Por región de trabajo.</w:t>
      </w:r>
    </w:p>
    <w:p w14:paraId="512CBF32" w14:textId="7BE59484" w:rsidR="008F2214" w:rsidRPr="001C31F1" w:rsidRDefault="007F6AFF" w:rsidP="004A2E79">
      <w:pPr>
        <w:spacing w:after="0" w:line="276" w:lineRule="auto"/>
        <w:jc w:val="both"/>
        <w:rPr>
          <w:b/>
          <w:color w:val="323E4F" w:themeColor="text2" w:themeShade="BF"/>
          <w:lang w:val="es-CL"/>
        </w:rPr>
      </w:pPr>
      <w:r w:rsidRPr="001C31F1">
        <w:rPr>
          <w:noProof/>
          <w:lang w:val="es-CL" w:eastAsia="es-CL"/>
        </w:rPr>
        <w:drawing>
          <wp:inline distT="0" distB="0" distL="0" distR="0" wp14:anchorId="317F9992" wp14:editId="528CEA73">
            <wp:extent cx="5505451" cy="4190999"/>
            <wp:effectExtent l="0" t="0" r="0" b="635"/>
            <wp:docPr id="15" name="Chart 15">
              <a:extLst xmlns:a="http://schemas.openxmlformats.org/drawingml/2006/main">
                <a:ext uri="{FF2B5EF4-FFF2-40B4-BE49-F238E27FC236}">
                  <a16:creationId xmlns:a16="http://schemas.microsoft.com/office/drawing/2014/main" id="{0E1270E4-214F-402C-8E34-00A1409A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830FE82" w14:textId="77777777" w:rsidR="007F6AFF" w:rsidRPr="001C31F1" w:rsidRDefault="007F6AFF" w:rsidP="00A63785">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Fuente: Elaboración propia en base a Banco Central, 2014.</w:t>
      </w:r>
    </w:p>
    <w:p w14:paraId="2AA087BC" w14:textId="77777777" w:rsidR="007F6AFF" w:rsidRPr="001C31F1" w:rsidRDefault="007F6AFF" w:rsidP="00A63785">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Nota 1: La distribución de ocupados es respecto de la región de trabajo, no la de residencia.</w:t>
      </w:r>
    </w:p>
    <w:p w14:paraId="6B840E36" w14:textId="77777777" w:rsidR="007F6AFF" w:rsidRPr="001C31F1" w:rsidRDefault="007F6AFF" w:rsidP="00A63785">
      <w:pPr>
        <w:spacing w:after="0" w:line="276" w:lineRule="auto"/>
        <w:jc w:val="both"/>
        <w:rPr>
          <w:rFonts w:eastAsia="Times New Roman"/>
          <w:color w:val="323E4F" w:themeColor="text2" w:themeShade="BF"/>
          <w:sz w:val="20"/>
          <w:szCs w:val="20"/>
          <w:bdr w:val="none" w:sz="0" w:space="0" w:color="auto"/>
          <w:lang w:val="es-CL" w:eastAsia="es-CL"/>
        </w:rPr>
      </w:pPr>
      <w:r w:rsidRPr="001C31F1">
        <w:rPr>
          <w:rFonts w:eastAsia="Times New Roman"/>
          <w:color w:val="323E4F" w:themeColor="text2" w:themeShade="BF"/>
          <w:sz w:val="20"/>
          <w:szCs w:val="20"/>
          <w:bdr w:val="none" w:sz="0" w:space="0" w:color="auto"/>
          <w:lang w:val="es-CL" w:eastAsia="es-CL"/>
        </w:rPr>
        <w:t>Nota 2: El PIB utilizado es el PIB a precios corrientes (sin desestacionalizar), a costo de factores.</w:t>
      </w:r>
    </w:p>
    <w:p w14:paraId="67455325" w14:textId="49B7F1BC" w:rsidR="007F6AFF" w:rsidRPr="001C31F1" w:rsidRDefault="007F6AFF" w:rsidP="00AB60F0">
      <w:pPr>
        <w:spacing w:after="0" w:line="276" w:lineRule="auto"/>
        <w:jc w:val="both"/>
        <w:rPr>
          <w:rFonts w:eastAsia="Times New Roman"/>
          <w:b/>
          <w:bCs/>
          <w:color w:val="323E4F" w:themeColor="text2" w:themeShade="BF"/>
          <w:bdr w:val="none" w:sz="0" w:space="0" w:color="auto"/>
          <w:lang w:val="es-CL" w:eastAsia="es-CL"/>
        </w:rPr>
      </w:pPr>
    </w:p>
    <w:p w14:paraId="2152A39C" w14:textId="3ECDEAAE" w:rsidR="008B71AE" w:rsidRPr="001C31F1" w:rsidRDefault="00026978" w:rsidP="00AB60F0">
      <w:pPr>
        <w:spacing w:after="0" w:line="276" w:lineRule="auto"/>
        <w:jc w:val="both"/>
        <w:rPr>
          <w:lang w:val="es-ES"/>
        </w:rPr>
      </w:pPr>
      <w:r w:rsidRPr="001C31F1">
        <w:rPr>
          <w:lang w:val="es-ES"/>
        </w:rPr>
        <w:t>El Gráfico</w:t>
      </w:r>
      <w:r w:rsidR="00556955" w:rsidRPr="001C31F1">
        <w:rPr>
          <w:lang w:val="es-ES"/>
        </w:rPr>
        <w:t xml:space="preserve"> 7</w:t>
      </w:r>
      <w:r w:rsidRPr="001C31F1">
        <w:rPr>
          <w:lang w:val="es-ES"/>
        </w:rPr>
        <w:t xml:space="preserve"> muestra la situación de</w:t>
      </w:r>
      <w:r w:rsidR="00192FBF" w:rsidRPr="001C31F1">
        <w:rPr>
          <w:lang w:val="es-ES"/>
        </w:rPr>
        <w:t>l</w:t>
      </w:r>
      <w:r w:rsidRPr="001C31F1">
        <w:rPr>
          <w:lang w:val="es-ES"/>
        </w:rPr>
        <w:t xml:space="preserve"> empleo del sector </w:t>
      </w:r>
      <w:r w:rsidR="00E31CB8" w:rsidRPr="001C31F1">
        <w:rPr>
          <w:lang w:val="es-ES"/>
        </w:rPr>
        <w:t>M</w:t>
      </w:r>
      <w:r w:rsidRPr="001C31F1">
        <w:rPr>
          <w:lang w:val="es-ES"/>
        </w:rPr>
        <w:t xml:space="preserve">inería desde el año 2010 a la fecha. </w:t>
      </w:r>
      <w:r w:rsidR="00E31CB8" w:rsidRPr="001C31F1">
        <w:rPr>
          <w:lang w:val="es-ES"/>
        </w:rPr>
        <w:t>Allí</w:t>
      </w:r>
      <w:r w:rsidRPr="001C31F1">
        <w:rPr>
          <w:lang w:val="es-ES"/>
        </w:rPr>
        <w:t xml:space="preserve"> se advierte que la tendencia de </w:t>
      </w:r>
      <w:r w:rsidR="00E31CB8" w:rsidRPr="001C31F1">
        <w:rPr>
          <w:lang w:val="es-ES"/>
        </w:rPr>
        <w:t xml:space="preserve">los </w:t>
      </w:r>
      <w:r w:rsidRPr="001C31F1">
        <w:rPr>
          <w:lang w:val="es-ES"/>
        </w:rPr>
        <w:t>ocupados en este sector es a</w:t>
      </w:r>
      <w:r w:rsidR="00520C4E" w:rsidRPr="001C31F1">
        <w:rPr>
          <w:lang w:val="es-ES"/>
        </w:rPr>
        <w:t xml:space="preserve"> </w:t>
      </w:r>
      <w:r w:rsidRPr="001C31F1">
        <w:rPr>
          <w:lang w:val="es-ES"/>
        </w:rPr>
        <w:t>l</w:t>
      </w:r>
      <w:r w:rsidR="00520C4E" w:rsidRPr="001C31F1">
        <w:rPr>
          <w:lang w:val="es-ES"/>
        </w:rPr>
        <w:t>a</w:t>
      </w:r>
      <w:r w:rsidRPr="001C31F1">
        <w:rPr>
          <w:lang w:val="es-ES"/>
        </w:rPr>
        <w:t xml:space="preserve"> </w:t>
      </w:r>
      <w:r w:rsidR="00520C4E" w:rsidRPr="001C31F1">
        <w:rPr>
          <w:lang w:val="es-ES"/>
        </w:rPr>
        <w:t>baja</w:t>
      </w:r>
      <w:r w:rsidRPr="001C31F1">
        <w:rPr>
          <w:lang w:val="es-ES"/>
        </w:rPr>
        <w:t>, pasando de un promedio</w:t>
      </w:r>
      <w:r w:rsidR="00E24458" w:rsidRPr="001C31F1">
        <w:rPr>
          <w:lang w:val="es-ES"/>
        </w:rPr>
        <w:t xml:space="preserve"> (anual)</w:t>
      </w:r>
      <w:r w:rsidRPr="001C31F1">
        <w:rPr>
          <w:lang w:val="es-ES"/>
        </w:rPr>
        <w:t xml:space="preserve"> de </w:t>
      </w:r>
      <w:r w:rsidR="00E3321D" w:rsidRPr="001C31F1">
        <w:rPr>
          <w:lang w:val="es-ES"/>
        </w:rPr>
        <w:t>249</w:t>
      </w:r>
      <w:r w:rsidR="00192FBF" w:rsidRPr="001C31F1">
        <w:rPr>
          <w:lang w:val="es-ES"/>
        </w:rPr>
        <w:t xml:space="preserve"> mil</w:t>
      </w:r>
      <w:r w:rsidRPr="001C31F1">
        <w:rPr>
          <w:lang w:val="es-ES"/>
        </w:rPr>
        <w:t xml:space="preserve"> en 201</w:t>
      </w:r>
      <w:r w:rsidR="00E3321D" w:rsidRPr="001C31F1">
        <w:rPr>
          <w:lang w:val="es-ES"/>
        </w:rPr>
        <w:t>3</w:t>
      </w:r>
      <w:r w:rsidRPr="001C31F1">
        <w:rPr>
          <w:lang w:val="es-ES"/>
        </w:rPr>
        <w:t xml:space="preserve"> a </w:t>
      </w:r>
      <w:r w:rsidR="000158D9" w:rsidRPr="001C31F1">
        <w:rPr>
          <w:lang w:val="es-ES"/>
        </w:rPr>
        <w:t>20</w:t>
      </w:r>
      <w:r w:rsidR="00A3312D" w:rsidRPr="001C31F1">
        <w:rPr>
          <w:lang w:val="es-ES"/>
        </w:rPr>
        <w:t>1</w:t>
      </w:r>
      <w:r w:rsidR="00192FBF" w:rsidRPr="001C31F1">
        <w:rPr>
          <w:lang w:val="es-ES"/>
        </w:rPr>
        <w:t xml:space="preserve"> mil</w:t>
      </w:r>
      <w:r w:rsidR="000158D9" w:rsidRPr="001C31F1">
        <w:rPr>
          <w:lang w:val="es-ES"/>
        </w:rPr>
        <w:t xml:space="preserve"> en 2016</w:t>
      </w:r>
      <w:r w:rsidRPr="001C31F1">
        <w:rPr>
          <w:lang w:val="es-ES"/>
        </w:rPr>
        <w:t xml:space="preserve">; </w:t>
      </w:r>
      <w:r w:rsidR="00192FBF" w:rsidRPr="001C31F1">
        <w:rPr>
          <w:lang w:val="es-ES"/>
        </w:rPr>
        <w:t xml:space="preserve">es decir, una disminución </w:t>
      </w:r>
      <w:r w:rsidRPr="001C31F1">
        <w:rPr>
          <w:lang w:val="es-ES"/>
        </w:rPr>
        <w:t xml:space="preserve">de más de </w:t>
      </w:r>
      <w:r w:rsidR="00A3312D" w:rsidRPr="001C31F1">
        <w:rPr>
          <w:lang w:val="es-ES"/>
        </w:rPr>
        <w:t>48</w:t>
      </w:r>
      <w:r w:rsidR="00192FBF" w:rsidRPr="001C31F1">
        <w:rPr>
          <w:lang w:val="es-ES"/>
        </w:rPr>
        <w:t xml:space="preserve"> mil</w:t>
      </w:r>
      <w:r w:rsidRPr="001C31F1">
        <w:rPr>
          <w:lang w:val="es-ES"/>
        </w:rPr>
        <w:t xml:space="preserve"> ocupados</w:t>
      </w:r>
      <w:r w:rsidR="00A3312D" w:rsidRPr="001C31F1">
        <w:rPr>
          <w:lang w:val="es-ES"/>
        </w:rPr>
        <w:t xml:space="preserve"> en tan solo tres</w:t>
      </w:r>
      <w:r w:rsidR="000F6885" w:rsidRPr="001C31F1">
        <w:rPr>
          <w:lang w:val="es-ES"/>
        </w:rPr>
        <w:t xml:space="preserve"> años</w:t>
      </w:r>
      <w:r w:rsidR="00BE1644" w:rsidRPr="001C31F1">
        <w:rPr>
          <w:lang w:val="es-ES"/>
        </w:rPr>
        <w:t>.</w:t>
      </w:r>
    </w:p>
    <w:p w14:paraId="4752AF2D" w14:textId="53C6C56F" w:rsidR="003C7E07" w:rsidRDefault="003C7E07" w:rsidP="004A2E79">
      <w:pPr>
        <w:spacing w:after="0" w:line="276" w:lineRule="auto"/>
        <w:jc w:val="both"/>
        <w:rPr>
          <w:lang w:val="es-ES"/>
        </w:rPr>
      </w:pPr>
    </w:p>
    <w:p w14:paraId="0B9127C4" w14:textId="5AAF4805" w:rsidR="00795EEC" w:rsidRDefault="00795EEC" w:rsidP="004A2E79">
      <w:pPr>
        <w:spacing w:after="0" w:line="276" w:lineRule="auto"/>
        <w:jc w:val="both"/>
        <w:rPr>
          <w:lang w:val="es-ES"/>
        </w:rPr>
      </w:pPr>
    </w:p>
    <w:p w14:paraId="49569BFB" w14:textId="2447E82E" w:rsidR="00795EEC" w:rsidRDefault="00795EEC" w:rsidP="004A2E79">
      <w:pPr>
        <w:spacing w:after="0" w:line="276" w:lineRule="auto"/>
        <w:jc w:val="both"/>
        <w:rPr>
          <w:lang w:val="es-ES"/>
        </w:rPr>
      </w:pPr>
    </w:p>
    <w:p w14:paraId="75A3038D" w14:textId="77777777" w:rsidR="00795EEC" w:rsidRPr="001C31F1" w:rsidRDefault="00795EEC" w:rsidP="004A2E79">
      <w:pPr>
        <w:spacing w:after="0" w:line="276" w:lineRule="auto"/>
        <w:jc w:val="both"/>
        <w:rPr>
          <w:lang w:val="es-ES"/>
        </w:rPr>
      </w:pPr>
    </w:p>
    <w:p w14:paraId="6A7C3DC0" w14:textId="035FB41E" w:rsidR="00FE315A" w:rsidRPr="001C31F1" w:rsidRDefault="00FE315A"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lastRenderedPageBreak/>
        <w:t xml:space="preserve">Gráfico 7. Evolución </w:t>
      </w:r>
      <w:r w:rsidR="00A91298" w:rsidRPr="001C31F1">
        <w:rPr>
          <w:rFonts w:eastAsia="Times New Roman"/>
          <w:b/>
          <w:bCs/>
          <w:color w:val="323E4F" w:themeColor="text2" w:themeShade="BF"/>
          <w:bdr w:val="none" w:sz="0" w:space="0" w:color="auto"/>
          <w:lang w:val="es-CL" w:eastAsia="es-CL"/>
        </w:rPr>
        <w:t xml:space="preserve">de </w:t>
      </w:r>
      <w:r w:rsidRPr="001C31F1">
        <w:rPr>
          <w:rFonts w:eastAsia="Times New Roman"/>
          <w:b/>
          <w:bCs/>
          <w:color w:val="323E4F" w:themeColor="text2" w:themeShade="BF"/>
          <w:bdr w:val="none" w:sz="0" w:space="0" w:color="auto"/>
          <w:lang w:val="es-CL" w:eastAsia="es-CL"/>
        </w:rPr>
        <w:t>ocupados del sector Minería, 2010-201</w:t>
      </w:r>
      <w:r w:rsidR="00D9465D" w:rsidRPr="001C31F1">
        <w:rPr>
          <w:rFonts w:eastAsia="Times New Roman"/>
          <w:b/>
          <w:bCs/>
          <w:color w:val="323E4F" w:themeColor="text2" w:themeShade="BF"/>
          <w:bdr w:val="none" w:sz="0" w:space="0" w:color="auto"/>
          <w:lang w:val="es-CL" w:eastAsia="es-CL"/>
        </w:rPr>
        <w:t>6</w:t>
      </w:r>
      <w:r w:rsidRPr="001C31F1">
        <w:rPr>
          <w:rFonts w:eastAsia="Times New Roman"/>
          <w:b/>
          <w:bCs/>
          <w:color w:val="323E4F" w:themeColor="text2" w:themeShade="BF"/>
          <w:bdr w:val="none" w:sz="0" w:space="0" w:color="auto"/>
          <w:lang w:val="es-CL" w:eastAsia="es-CL"/>
        </w:rPr>
        <w:t xml:space="preserve"> (miles de personas)</w:t>
      </w:r>
      <w:r w:rsidR="00A3312D" w:rsidRPr="001C31F1">
        <w:rPr>
          <w:rFonts w:eastAsia="Times New Roman"/>
          <w:b/>
          <w:bCs/>
          <w:color w:val="323E4F" w:themeColor="text2" w:themeShade="BF"/>
          <w:bdr w:val="none" w:sz="0" w:space="0" w:color="auto"/>
          <w:lang w:val="es-CL" w:eastAsia="es-CL"/>
        </w:rPr>
        <w:t xml:space="preserve"> </w:t>
      </w:r>
    </w:p>
    <w:p w14:paraId="7295191B" w14:textId="5A24DE12" w:rsidR="008A50E3" w:rsidRPr="001C31F1" w:rsidRDefault="00A3312D" w:rsidP="004A2E79">
      <w:pPr>
        <w:spacing w:after="0" w:line="276" w:lineRule="auto"/>
        <w:jc w:val="both"/>
        <w:rPr>
          <w:rFonts w:eastAsia="Times New Roman"/>
          <w:color w:val="203864"/>
          <w:bdr w:val="none" w:sz="0" w:space="0" w:color="auto"/>
          <w:lang w:val="es-CL" w:eastAsia="es-CL"/>
        </w:rPr>
      </w:pPr>
      <w:r w:rsidRPr="001C31F1">
        <w:rPr>
          <w:noProof/>
          <w:lang w:val="es-CL" w:eastAsia="es-CL"/>
        </w:rPr>
        <w:drawing>
          <wp:inline distT="0" distB="0" distL="0" distR="0" wp14:anchorId="53684D47" wp14:editId="5FF336C8">
            <wp:extent cx="5486400" cy="2667000"/>
            <wp:effectExtent l="0" t="0" r="0" b="0"/>
            <wp:docPr id="16" name="Chart 16">
              <a:extLst xmlns:a="http://schemas.openxmlformats.org/drawingml/2006/main">
                <a:ext uri="{FF2B5EF4-FFF2-40B4-BE49-F238E27FC236}">
                  <a16:creationId xmlns:a16="http://schemas.microsoft.com/office/drawing/2014/main" id="{D6C40870-5564-4777-ACD7-4DEE53B1BC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7A83889" w14:textId="60079676" w:rsidR="003C3449" w:rsidRPr="001C31F1" w:rsidRDefault="00FE315A" w:rsidP="004A2E79">
      <w:pPr>
        <w:spacing w:after="0" w:line="276" w:lineRule="auto"/>
        <w:jc w:val="both"/>
        <w:rPr>
          <w:rFonts w:eastAsia="Times New Roman"/>
          <w:color w:val="323E4F" w:themeColor="text2" w:themeShade="BF"/>
          <w:bdr w:val="none" w:sz="0" w:space="0" w:color="auto"/>
          <w:lang w:val="es-CL" w:eastAsia="es-CL"/>
        </w:rPr>
      </w:pPr>
      <w:r w:rsidRPr="001C31F1">
        <w:rPr>
          <w:rFonts w:eastAsia="Times New Roman"/>
          <w:color w:val="323E4F" w:themeColor="text2" w:themeShade="BF"/>
          <w:sz w:val="20"/>
          <w:bdr w:val="none" w:sz="0" w:space="0" w:color="auto"/>
          <w:lang w:val="es-CL" w:eastAsia="es-CL"/>
        </w:rPr>
        <w:t>Fuente: Elaboración pr</w:t>
      </w:r>
      <w:r w:rsidR="008A50E3" w:rsidRPr="001C31F1">
        <w:rPr>
          <w:rFonts w:eastAsia="Times New Roman"/>
          <w:color w:val="323E4F" w:themeColor="text2" w:themeShade="BF"/>
          <w:sz w:val="20"/>
          <w:bdr w:val="none" w:sz="0" w:space="0" w:color="auto"/>
          <w:lang w:val="es-CL" w:eastAsia="es-CL"/>
        </w:rPr>
        <w:t xml:space="preserve">opia </w:t>
      </w:r>
      <w:r w:rsidR="00A91298" w:rsidRPr="001C31F1">
        <w:rPr>
          <w:rFonts w:eastAsia="Times New Roman"/>
          <w:color w:val="323E4F" w:themeColor="text2" w:themeShade="BF"/>
          <w:sz w:val="20"/>
          <w:bdr w:val="none" w:sz="0" w:space="0" w:color="auto"/>
          <w:lang w:val="es-CL" w:eastAsia="es-CL"/>
        </w:rPr>
        <w:t>conform</w:t>
      </w:r>
      <w:r w:rsidR="00A63785" w:rsidRPr="001C31F1">
        <w:rPr>
          <w:rFonts w:eastAsia="Times New Roman"/>
          <w:color w:val="323E4F" w:themeColor="text2" w:themeShade="BF"/>
          <w:sz w:val="20"/>
          <w:bdr w:val="none" w:sz="0" w:space="0" w:color="auto"/>
          <w:lang w:val="es-CL" w:eastAsia="es-CL"/>
        </w:rPr>
        <w:t>e a ENE</w:t>
      </w:r>
      <w:r w:rsidR="008A50E3" w:rsidRPr="001C31F1">
        <w:rPr>
          <w:rFonts w:eastAsia="Times New Roman"/>
          <w:color w:val="323E4F" w:themeColor="text2" w:themeShade="BF"/>
          <w:sz w:val="20"/>
          <w:bdr w:val="none" w:sz="0" w:space="0" w:color="auto"/>
          <w:lang w:val="es-CL" w:eastAsia="es-CL"/>
        </w:rPr>
        <w:t>.</w:t>
      </w:r>
    </w:p>
    <w:p w14:paraId="7A5BEB72" w14:textId="77777777" w:rsidR="00BC08D0" w:rsidRPr="001C31F1" w:rsidRDefault="00BC08D0" w:rsidP="004A2E79">
      <w:pPr>
        <w:spacing w:after="0" w:line="276" w:lineRule="auto"/>
        <w:jc w:val="both"/>
        <w:rPr>
          <w:rFonts w:eastAsia="Times New Roman"/>
          <w:color w:val="203864"/>
          <w:bdr w:val="none" w:sz="0" w:space="0" w:color="auto"/>
          <w:lang w:val="es-CL" w:eastAsia="es-CL"/>
        </w:rPr>
      </w:pPr>
    </w:p>
    <w:p w14:paraId="05B7E1BE" w14:textId="45F48241" w:rsidR="00BC08D0" w:rsidRPr="001C31F1" w:rsidRDefault="00BC08D0" w:rsidP="00BC08D0">
      <w:pPr>
        <w:spacing w:after="0" w:line="276" w:lineRule="auto"/>
        <w:jc w:val="both"/>
        <w:rPr>
          <w:lang w:val="es-ES"/>
        </w:rPr>
      </w:pPr>
      <w:r w:rsidRPr="001C31F1">
        <w:rPr>
          <w:lang w:val="es-ES"/>
        </w:rPr>
        <w:t>El Gráfico 8 muestra la variación del empleo del sector Minería respecto al mismo período del año anterior, desde el año 2011 a la fecha. Se observa que la serie mantuvo una tendencia negativa durante el período 2010-201</w:t>
      </w:r>
      <w:r w:rsidR="00042BFF" w:rsidRPr="001C31F1">
        <w:rPr>
          <w:lang w:val="es-ES"/>
        </w:rPr>
        <w:t>6</w:t>
      </w:r>
      <w:r w:rsidR="009F7E33" w:rsidRPr="001C31F1">
        <w:rPr>
          <w:lang w:val="es-ES"/>
        </w:rPr>
        <w:t>. De hecho, el número de ocupados del sector no ha crecido desde el trimestre junio-agosto del 2013.</w:t>
      </w:r>
    </w:p>
    <w:p w14:paraId="49C42B24" w14:textId="0515152E" w:rsidR="00BC08D0" w:rsidRPr="001C31F1" w:rsidRDefault="00BC08D0" w:rsidP="004A2E79">
      <w:pPr>
        <w:spacing w:after="0" w:line="276" w:lineRule="auto"/>
        <w:jc w:val="both"/>
        <w:rPr>
          <w:rFonts w:eastAsia="Times New Roman"/>
          <w:color w:val="203864"/>
          <w:bdr w:val="none" w:sz="0" w:space="0" w:color="auto"/>
          <w:lang w:val="es-CL" w:eastAsia="es-CL"/>
        </w:rPr>
      </w:pPr>
    </w:p>
    <w:p w14:paraId="5D4447EB" w14:textId="004E106A" w:rsidR="00FE315A" w:rsidRPr="001C31F1" w:rsidRDefault="00FE315A"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Gráfico 8. Variación (%) </w:t>
      </w:r>
      <w:r w:rsidR="009D0F2D" w:rsidRPr="001C31F1">
        <w:rPr>
          <w:rFonts w:eastAsia="Times New Roman"/>
          <w:b/>
          <w:bCs/>
          <w:color w:val="323E4F" w:themeColor="text2" w:themeShade="BF"/>
          <w:bdr w:val="none" w:sz="0" w:space="0" w:color="auto"/>
          <w:lang w:val="es-CL" w:eastAsia="es-CL"/>
        </w:rPr>
        <w:t xml:space="preserve">de </w:t>
      </w:r>
      <w:r w:rsidRPr="001C31F1">
        <w:rPr>
          <w:rFonts w:eastAsia="Times New Roman"/>
          <w:b/>
          <w:bCs/>
          <w:color w:val="323E4F" w:themeColor="text2" w:themeShade="BF"/>
          <w:bdr w:val="none" w:sz="0" w:space="0" w:color="auto"/>
          <w:lang w:val="es-CL" w:eastAsia="es-CL"/>
        </w:rPr>
        <w:t>ocupados del sector Minería con respecto al mismo perí</w:t>
      </w:r>
      <w:r w:rsidR="00D9465D" w:rsidRPr="001C31F1">
        <w:rPr>
          <w:rFonts w:eastAsia="Times New Roman"/>
          <w:b/>
          <w:bCs/>
          <w:color w:val="323E4F" w:themeColor="text2" w:themeShade="BF"/>
          <w:bdr w:val="none" w:sz="0" w:space="0" w:color="auto"/>
          <w:lang w:val="es-CL" w:eastAsia="es-CL"/>
        </w:rPr>
        <w:t>odo del año anterior, 2010-2016</w:t>
      </w:r>
    </w:p>
    <w:p w14:paraId="408DA718" w14:textId="1B811A88" w:rsidR="00ED2229" w:rsidRPr="001C31F1" w:rsidRDefault="00A63785" w:rsidP="004A2E79">
      <w:pPr>
        <w:spacing w:after="0" w:line="276" w:lineRule="auto"/>
        <w:jc w:val="both"/>
        <w:rPr>
          <w:lang w:val="es-CL"/>
        </w:rPr>
      </w:pPr>
      <w:r w:rsidRPr="001C31F1">
        <w:rPr>
          <w:noProof/>
          <w:lang w:val="es-CL" w:eastAsia="es-CL"/>
        </w:rPr>
        <w:drawing>
          <wp:inline distT="0" distB="0" distL="0" distR="0" wp14:anchorId="42E3A0BB" wp14:editId="7E910298">
            <wp:extent cx="5495925" cy="2667000"/>
            <wp:effectExtent l="0" t="0" r="0" b="0"/>
            <wp:docPr id="17" name="Chart 17">
              <a:extLst xmlns:a="http://schemas.openxmlformats.org/drawingml/2006/main">
                <a:ext uri="{FF2B5EF4-FFF2-40B4-BE49-F238E27FC236}">
                  <a16:creationId xmlns:a16="http://schemas.microsoft.com/office/drawing/2014/main" id="{13B4858D-4F25-47C6-9704-FD0238D51C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016D650" w14:textId="72ABC087" w:rsidR="008232F3" w:rsidRPr="001C31F1" w:rsidRDefault="00FE315A" w:rsidP="004A2E79">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Fuente</w:t>
      </w:r>
      <w:r w:rsidR="00A63785" w:rsidRPr="001C31F1">
        <w:rPr>
          <w:rFonts w:eastAsia="Times New Roman"/>
          <w:color w:val="323E4F" w:themeColor="text2" w:themeShade="BF"/>
          <w:sz w:val="20"/>
          <w:bdr w:val="none" w:sz="0" w:space="0" w:color="auto"/>
          <w:lang w:val="es-CL" w:eastAsia="es-CL"/>
        </w:rPr>
        <w:t>: Elaboración propia en base a ENE</w:t>
      </w:r>
    </w:p>
    <w:p w14:paraId="3F1132D7" w14:textId="7B05E572" w:rsidR="00DB0F86" w:rsidDel="00BF3D70" w:rsidRDefault="00DB0F86" w:rsidP="004A2E79">
      <w:pPr>
        <w:spacing w:after="0" w:line="276" w:lineRule="auto"/>
        <w:jc w:val="both"/>
        <w:rPr>
          <w:del w:id="3" w:author="Observatorio 02" w:date="2017-05-04T14:51:00Z"/>
          <w:highlight w:val="yellow"/>
          <w:lang w:val="es-CL"/>
        </w:rPr>
      </w:pPr>
    </w:p>
    <w:p w14:paraId="2C40323D" w14:textId="77777777" w:rsidR="00BF3D70" w:rsidRDefault="00BF3D70" w:rsidP="004A2E79">
      <w:pPr>
        <w:spacing w:after="0" w:line="276" w:lineRule="auto"/>
        <w:jc w:val="both"/>
        <w:rPr>
          <w:ins w:id="4" w:author="Observatorio 02" w:date="2017-05-04T14:51:00Z"/>
          <w:highlight w:val="yellow"/>
          <w:lang w:val="es-CL"/>
        </w:rPr>
      </w:pPr>
    </w:p>
    <w:p w14:paraId="70800516" w14:textId="283606AF" w:rsidR="003857ED" w:rsidRPr="00817BF5" w:rsidRDefault="00AC083C" w:rsidP="004A2E79">
      <w:pPr>
        <w:spacing w:after="0" w:line="276" w:lineRule="auto"/>
        <w:jc w:val="both"/>
        <w:rPr>
          <w:lang w:val="es-CL"/>
          <w:rPrChange w:id="5" w:author="Observatorio 02" w:date="2017-05-04T14:58:00Z">
            <w:rPr>
              <w:highlight w:val="yellow"/>
              <w:lang w:val="es-CL"/>
            </w:rPr>
          </w:rPrChange>
        </w:rPr>
      </w:pPr>
      <w:ins w:id="6" w:author="Observatorio 02" w:date="2017-05-04T13:30:00Z">
        <w:r w:rsidRPr="00817BF5">
          <w:rPr>
            <w:lang w:val="es-CL"/>
            <w:rPrChange w:id="7" w:author="Observatorio 02" w:date="2017-05-04T14:58:00Z">
              <w:rPr>
                <w:highlight w:val="yellow"/>
                <w:lang w:val="es-CL"/>
              </w:rPr>
            </w:rPrChange>
          </w:rPr>
          <w:t>El gráfico 9</w:t>
        </w:r>
      </w:ins>
      <w:ins w:id="8" w:author="Observatorio 02" w:date="2017-05-04T13:31:00Z">
        <w:r w:rsidR="004F577E" w:rsidRPr="00817BF5">
          <w:rPr>
            <w:lang w:val="es-CL"/>
            <w:rPrChange w:id="9" w:author="Observatorio 02" w:date="2017-05-04T14:58:00Z">
              <w:rPr>
                <w:highlight w:val="yellow"/>
                <w:lang w:val="es-CL"/>
              </w:rPr>
            </w:rPrChange>
          </w:rPr>
          <w:t xml:space="preserve"> muestra la evolución de los ocupados del sector, según categoría ocupacional, para cada trimestre móvil entre enero de 2010 hasta diciembre de 2016.</w:t>
        </w:r>
      </w:ins>
      <w:ins w:id="10" w:author="Observatorio 02" w:date="2017-05-04T14:48:00Z">
        <w:r w:rsidR="00BF3D70" w:rsidRPr="00817BF5">
          <w:rPr>
            <w:lang w:val="es-CL"/>
            <w:rPrChange w:id="11" w:author="Observatorio 02" w:date="2017-05-04T14:58:00Z">
              <w:rPr>
                <w:highlight w:val="yellow"/>
                <w:lang w:val="es-CL"/>
              </w:rPr>
            </w:rPrChange>
          </w:rPr>
          <w:t xml:space="preserve"> Como se puede </w:t>
        </w:r>
        <w:r w:rsidR="00BF3D70" w:rsidRPr="00817BF5">
          <w:rPr>
            <w:lang w:val="es-CL"/>
            <w:rPrChange w:id="12" w:author="Observatorio 02" w:date="2017-05-04T14:58:00Z">
              <w:rPr>
                <w:highlight w:val="yellow"/>
                <w:lang w:val="es-CL"/>
              </w:rPr>
            </w:rPrChange>
          </w:rPr>
          <w:lastRenderedPageBreak/>
          <w:t xml:space="preserve">apreciar, </w:t>
        </w:r>
      </w:ins>
      <w:ins w:id="13" w:author="Observatorio 02" w:date="2017-05-04T14:50:00Z">
        <w:r w:rsidR="00BF3D70" w:rsidRPr="00817BF5">
          <w:rPr>
            <w:lang w:val="es-CL"/>
            <w:rPrChange w:id="14" w:author="Observatorio 02" w:date="2017-05-04T14:58:00Z">
              <w:rPr>
                <w:highlight w:val="yellow"/>
                <w:lang w:val="es-CL"/>
              </w:rPr>
            </w:rPrChange>
          </w:rPr>
          <w:t>los ocupados</w:t>
        </w:r>
      </w:ins>
      <w:ins w:id="15" w:author="Observatorio 02" w:date="2017-05-04T14:49:00Z">
        <w:r w:rsidR="00BF3D70" w:rsidRPr="00817BF5">
          <w:rPr>
            <w:lang w:val="es-CL"/>
            <w:rPrChange w:id="16" w:author="Observatorio 02" w:date="2017-05-04T14:58:00Z">
              <w:rPr>
                <w:highlight w:val="yellow"/>
                <w:lang w:val="es-CL"/>
              </w:rPr>
            </w:rPrChange>
          </w:rPr>
          <w:t xml:space="preserve"> son -sistemáticamente-</w:t>
        </w:r>
      </w:ins>
      <w:ins w:id="17" w:author="Observatorio 02" w:date="2017-05-04T14:48:00Z">
        <w:r w:rsidR="00BF3D70" w:rsidRPr="00817BF5">
          <w:rPr>
            <w:lang w:val="es-CL"/>
            <w:rPrChange w:id="18" w:author="Observatorio 02" w:date="2017-05-04T14:58:00Z">
              <w:rPr>
                <w:highlight w:val="yellow"/>
                <w:lang w:val="es-CL"/>
              </w:rPr>
            </w:rPrChange>
          </w:rPr>
          <w:t xml:space="preserve"> </w:t>
        </w:r>
      </w:ins>
      <w:ins w:id="19" w:author="Observatorio 02" w:date="2017-05-04T14:50:00Z">
        <w:r w:rsidR="00BF3D70" w:rsidRPr="00817BF5">
          <w:rPr>
            <w:lang w:val="es-CL"/>
            <w:rPrChange w:id="20" w:author="Observatorio 02" w:date="2017-05-04T14:58:00Z">
              <w:rPr>
                <w:highlight w:val="yellow"/>
                <w:lang w:val="es-CL"/>
              </w:rPr>
            </w:rPrChange>
          </w:rPr>
          <w:t xml:space="preserve">asalariados con contrato (sobre todo indefinido). </w:t>
        </w:r>
      </w:ins>
      <w:ins w:id="21" w:author="Observatorio 02" w:date="2017-05-04T14:51:00Z">
        <w:r w:rsidR="00817BF5" w:rsidRPr="00817BF5">
          <w:rPr>
            <w:lang w:val="es-CL"/>
            <w:rPrChange w:id="22" w:author="Observatorio 02" w:date="2017-05-04T14:58:00Z">
              <w:rPr>
                <w:highlight w:val="yellow"/>
                <w:lang w:val="es-CL"/>
              </w:rPr>
            </w:rPrChange>
          </w:rPr>
          <w:t xml:space="preserve">Se aprecia también que los asalariados con contrato indefinido han variado más en el tiempo que los asalariados con contrato definido. </w:t>
        </w:r>
      </w:ins>
      <w:ins w:id="23" w:author="Observatorio 02" w:date="2017-05-04T14:52:00Z">
        <w:r w:rsidR="00817BF5" w:rsidRPr="00817BF5">
          <w:rPr>
            <w:lang w:val="es-CL"/>
            <w:rPrChange w:id="24" w:author="Observatorio 02" w:date="2017-05-04T14:58:00Z">
              <w:rPr>
                <w:highlight w:val="yellow"/>
                <w:lang w:val="es-CL"/>
              </w:rPr>
            </w:rPrChange>
          </w:rPr>
          <w:t xml:space="preserve">En particular, entre </w:t>
        </w:r>
      </w:ins>
      <w:ins w:id="25" w:author="Observatorio 02" w:date="2017-05-04T14:54:00Z">
        <w:r w:rsidR="00817BF5" w:rsidRPr="00817BF5">
          <w:rPr>
            <w:lang w:val="es-CL"/>
            <w:rPrChange w:id="26" w:author="Observatorio 02" w:date="2017-05-04T14:58:00Z">
              <w:rPr>
                <w:highlight w:val="yellow"/>
                <w:lang w:val="es-CL"/>
              </w:rPr>
            </w:rPrChange>
          </w:rPr>
          <w:t>los trimestres enero-marzo 2010 y agosto-octubre 2012, el número de asalariados con contrato indefinido aument</w:t>
        </w:r>
      </w:ins>
      <w:ins w:id="27" w:author="Observatorio 02" w:date="2017-05-04T14:55:00Z">
        <w:r w:rsidR="00817BF5" w:rsidRPr="00817BF5">
          <w:rPr>
            <w:lang w:val="es-CL"/>
            <w:rPrChange w:id="28" w:author="Observatorio 02" w:date="2017-05-04T14:58:00Z">
              <w:rPr>
                <w:highlight w:val="yellow"/>
                <w:lang w:val="es-CL"/>
              </w:rPr>
            </w:rPrChange>
          </w:rPr>
          <w:t xml:space="preserve">ó de 124 mil a 188 mil ocupados, </w:t>
        </w:r>
      </w:ins>
      <w:ins w:id="29" w:author="Observatorio 02" w:date="2017-05-04T14:57:00Z">
        <w:r w:rsidR="00817BF5" w:rsidRPr="00817BF5">
          <w:rPr>
            <w:lang w:val="es-CL"/>
            <w:rPrChange w:id="30" w:author="Observatorio 02" w:date="2017-05-04T14:58:00Z">
              <w:rPr>
                <w:highlight w:val="yellow"/>
                <w:lang w:val="es-CL"/>
              </w:rPr>
            </w:rPrChange>
          </w:rPr>
          <w:t xml:space="preserve">cifra que se redujo </w:t>
        </w:r>
      </w:ins>
      <w:ins w:id="31" w:author="Observatorio 02" w:date="2017-05-04T14:55:00Z">
        <w:r w:rsidR="00817BF5" w:rsidRPr="00817BF5">
          <w:rPr>
            <w:lang w:val="es-CL"/>
            <w:rPrChange w:id="32" w:author="Observatorio 02" w:date="2017-05-04T14:58:00Z">
              <w:rPr>
                <w:highlight w:val="yellow"/>
                <w:lang w:val="es-CL"/>
              </w:rPr>
            </w:rPrChange>
          </w:rPr>
          <w:t xml:space="preserve">persistentemente hasta llegar a 144 mil en </w:t>
        </w:r>
      </w:ins>
      <w:ins w:id="33" w:author="Observatorio 02" w:date="2017-05-04T14:57:00Z">
        <w:r w:rsidR="00817BF5" w:rsidRPr="00817BF5">
          <w:rPr>
            <w:lang w:val="es-CL"/>
            <w:rPrChange w:id="34" w:author="Observatorio 02" w:date="2017-05-04T14:58:00Z">
              <w:rPr>
                <w:highlight w:val="yellow"/>
                <w:lang w:val="es-CL"/>
              </w:rPr>
            </w:rPrChange>
          </w:rPr>
          <w:t>el trimestre octubre-diciembre 2016.</w:t>
        </w:r>
      </w:ins>
    </w:p>
    <w:p w14:paraId="04D09593" w14:textId="09CC2612" w:rsidR="003857ED" w:rsidRDefault="003857ED" w:rsidP="004A2E79">
      <w:pPr>
        <w:spacing w:after="0" w:line="276" w:lineRule="auto"/>
        <w:jc w:val="both"/>
        <w:rPr>
          <w:highlight w:val="yellow"/>
          <w:lang w:val="es-CL"/>
        </w:rPr>
      </w:pPr>
    </w:p>
    <w:p w14:paraId="0E0045FE" w14:textId="3CB5C7F0" w:rsidR="003857ED" w:rsidRPr="003857ED" w:rsidRDefault="003857ED" w:rsidP="003857ED">
      <w:pPr>
        <w:spacing w:after="0" w:line="240" w:lineRule="auto"/>
        <w:jc w:val="both"/>
        <w:rPr>
          <w:rFonts w:eastAsia="Times New Roman"/>
          <w:b/>
          <w:bCs/>
          <w:color w:val="323E4F" w:themeColor="text2" w:themeShade="BF"/>
          <w:szCs w:val="22"/>
          <w:bdr w:val="none" w:sz="0" w:space="0" w:color="auto"/>
          <w:lang w:val="es-CL" w:eastAsia="es-CL"/>
        </w:rPr>
      </w:pPr>
      <w:del w:id="35" w:author="Observatorio 02" w:date="2017-05-04T13:30:00Z">
        <w:r w:rsidRPr="003857ED" w:rsidDel="00AC083C">
          <w:rPr>
            <w:rFonts w:eastAsia="Times New Roman"/>
            <w:b/>
            <w:bCs/>
            <w:color w:val="323E4F" w:themeColor="text2" w:themeShade="BF"/>
            <w:szCs w:val="22"/>
            <w:bdr w:val="none" w:sz="0" w:space="0" w:color="auto"/>
            <w:lang w:val="es-CL" w:eastAsia="es-CL"/>
          </w:rPr>
          <w:delText>1.</w:delText>
        </w:r>
      </w:del>
      <w:ins w:id="36" w:author="Observatorio 02" w:date="2017-05-04T13:30:00Z">
        <w:r w:rsidR="00AC083C">
          <w:rPr>
            <w:rFonts w:eastAsia="Times New Roman"/>
            <w:b/>
            <w:bCs/>
            <w:color w:val="323E4F" w:themeColor="text2" w:themeShade="BF"/>
            <w:szCs w:val="22"/>
            <w:bdr w:val="none" w:sz="0" w:space="0" w:color="auto"/>
            <w:lang w:val="es-CL" w:eastAsia="es-CL"/>
          </w:rPr>
          <w:t xml:space="preserve">Gráfico </w:t>
        </w:r>
      </w:ins>
      <w:r w:rsidRPr="003857ED">
        <w:rPr>
          <w:rFonts w:eastAsia="Times New Roman"/>
          <w:b/>
          <w:bCs/>
          <w:color w:val="323E4F" w:themeColor="text2" w:themeShade="BF"/>
          <w:szCs w:val="22"/>
          <w:bdr w:val="none" w:sz="0" w:space="0" w:color="auto"/>
          <w:lang w:val="es-CL" w:eastAsia="es-CL"/>
        </w:rPr>
        <w:t xml:space="preserve">9. </w:t>
      </w:r>
      <w:ins w:id="37" w:author="Observatorio 02" w:date="2017-05-04T13:30:00Z">
        <w:r w:rsidR="00AC083C">
          <w:rPr>
            <w:rFonts w:eastAsia="Times New Roman"/>
            <w:b/>
            <w:bCs/>
            <w:color w:val="323E4F" w:themeColor="text2" w:themeShade="BF"/>
            <w:szCs w:val="22"/>
            <w:bdr w:val="none" w:sz="0" w:space="0" w:color="auto"/>
            <w:lang w:val="es-CL" w:eastAsia="es-CL"/>
          </w:rPr>
          <w:t xml:space="preserve">Evolución de los </w:t>
        </w:r>
      </w:ins>
      <w:del w:id="38" w:author="Observatorio 02" w:date="2017-05-04T13:31:00Z">
        <w:r w:rsidDel="00AC083C">
          <w:rPr>
            <w:rFonts w:eastAsia="Times New Roman"/>
            <w:b/>
            <w:bCs/>
            <w:color w:val="323E4F" w:themeColor="text2" w:themeShade="BF"/>
            <w:szCs w:val="22"/>
            <w:bdr w:val="none" w:sz="0" w:space="0" w:color="auto"/>
            <w:lang w:val="es-CL" w:eastAsia="es-CL"/>
          </w:rPr>
          <w:delText>O</w:delText>
        </w:r>
        <w:r w:rsidRPr="003857ED" w:rsidDel="00AC083C">
          <w:rPr>
            <w:rFonts w:eastAsia="Times New Roman"/>
            <w:b/>
            <w:bCs/>
            <w:color w:val="323E4F" w:themeColor="text2" w:themeShade="BF"/>
            <w:szCs w:val="22"/>
            <w:bdr w:val="none" w:sz="0" w:space="0" w:color="auto"/>
            <w:lang w:val="es-CL" w:eastAsia="es-CL"/>
          </w:rPr>
          <w:delText xml:space="preserve">cupados </w:delText>
        </w:r>
      </w:del>
      <w:ins w:id="39" w:author="Observatorio 02" w:date="2017-05-04T13:31:00Z">
        <w:r w:rsidR="00AC083C">
          <w:rPr>
            <w:rFonts w:eastAsia="Times New Roman"/>
            <w:b/>
            <w:bCs/>
            <w:color w:val="323E4F" w:themeColor="text2" w:themeShade="BF"/>
            <w:szCs w:val="22"/>
            <w:bdr w:val="none" w:sz="0" w:space="0" w:color="auto"/>
            <w:lang w:val="es-CL" w:eastAsia="es-CL"/>
          </w:rPr>
          <w:t>o</w:t>
        </w:r>
        <w:r w:rsidR="00AC083C" w:rsidRPr="003857ED">
          <w:rPr>
            <w:rFonts w:eastAsia="Times New Roman"/>
            <w:b/>
            <w:bCs/>
            <w:color w:val="323E4F" w:themeColor="text2" w:themeShade="BF"/>
            <w:szCs w:val="22"/>
            <w:bdr w:val="none" w:sz="0" w:space="0" w:color="auto"/>
            <w:lang w:val="es-CL" w:eastAsia="es-CL"/>
          </w:rPr>
          <w:t xml:space="preserve">cupados </w:t>
        </w:r>
      </w:ins>
      <w:r w:rsidRPr="003857ED">
        <w:rPr>
          <w:rFonts w:eastAsia="Times New Roman"/>
          <w:b/>
          <w:bCs/>
          <w:color w:val="323E4F" w:themeColor="text2" w:themeShade="BF"/>
          <w:szCs w:val="22"/>
          <w:bdr w:val="none" w:sz="0" w:space="0" w:color="auto"/>
          <w:lang w:val="es-CL" w:eastAsia="es-CL"/>
        </w:rPr>
        <w:t>del sector Minería según categoría ocupacional</w:t>
      </w:r>
      <w:r>
        <w:rPr>
          <w:rFonts w:eastAsia="Times New Roman"/>
          <w:b/>
          <w:bCs/>
          <w:color w:val="323E4F" w:themeColor="text2" w:themeShade="BF"/>
          <w:szCs w:val="22"/>
          <w:bdr w:val="none" w:sz="0" w:space="0" w:color="auto"/>
          <w:lang w:val="es-CL" w:eastAsia="es-CL"/>
        </w:rPr>
        <w:t xml:space="preserve"> (en miles</w:t>
      </w:r>
      <w:ins w:id="40" w:author="Observatorio 02" w:date="2017-05-04T13:30:00Z">
        <w:r w:rsidR="00AC083C">
          <w:rPr>
            <w:rFonts w:eastAsia="Times New Roman"/>
            <w:b/>
            <w:bCs/>
            <w:color w:val="323E4F" w:themeColor="text2" w:themeShade="BF"/>
            <w:szCs w:val="22"/>
            <w:bdr w:val="none" w:sz="0" w:space="0" w:color="auto"/>
            <w:lang w:val="es-CL" w:eastAsia="es-CL"/>
          </w:rPr>
          <w:t xml:space="preserve"> de personas</w:t>
        </w:r>
      </w:ins>
      <w:r>
        <w:rPr>
          <w:rFonts w:eastAsia="Times New Roman"/>
          <w:b/>
          <w:bCs/>
          <w:color w:val="323E4F" w:themeColor="text2" w:themeShade="BF"/>
          <w:szCs w:val="22"/>
          <w:bdr w:val="none" w:sz="0" w:space="0" w:color="auto"/>
          <w:lang w:val="es-CL" w:eastAsia="es-CL"/>
        </w:rPr>
        <w:t>)</w:t>
      </w:r>
      <w:r w:rsidRPr="003857ED">
        <w:rPr>
          <w:rFonts w:eastAsia="Times New Roman"/>
          <w:b/>
          <w:bCs/>
          <w:color w:val="323E4F" w:themeColor="text2" w:themeShade="BF"/>
          <w:szCs w:val="22"/>
          <w:bdr w:val="none" w:sz="0" w:space="0" w:color="auto"/>
          <w:lang w:val="es-CL" w:eastAsia="es-CL"/>
        </w:rPr>
        <w:t>, 2010-2016</w:t>
      </w:r>
    </w:p>
    <w:p w14:paraId="333D69B5" w14:textId="21F59994" w:rsidR="003857ED" w:rsidRDefault="003857ED" w:rsidP="004A2E79">
      <w:pPr>
        <w:spacing w:after="0" w:line="276" w:lineRule="auto"/>
        <w:jc w:val="both"/>
        <w:rPr>
          <w:highlight w:val="yellow"/>
          <w:lang w:val="es-CL"/>
        </w:rPr>
      </w:pPr>
      <w:r>
        <w:rPr>
          <w:noProof/>
          <w:lang w:val="es-CL" w:eastAsia="es-CL"/>
        </w:rPr>
        <w:drawing>
          <wp:inline distT="0" distB="0" distL="0" distR="0" wp14:anchorId="66118BAB" wp14:editId="57752C35">
            <wp:extent cx="5612130" cy="3206750"/>
            <wp:effectExtent l="0" t="0" r="7620" b="0"/>
            <wp:docPr id="7" name="Gráfico 7">
              <a:extLst xmlns:a="http://schemas.openxmlformats.org/drawingml/2006/main">
                <a:ext uri="{FF2B5EF4-FFF2-40B4-BE49-F238E27FC236}">
                  <a16:creationId xmlns:a16="http://schemas.microsoft.com/office/drawing/2014/main" id="{6CE7181E-219C-4992-AA24-2E58CA574B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BF70C6D" w14:textId="77777777" w:rsidR="00E5766E" w:rsidRPr="001C31F1" w:rsidRDefault="00E5766E" w:rsidP="00E5766E">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Fuente: Elaboración propia en base a ENE</w:t>
      </w:r>
    </w:p>
    <w:p w14:paraId="4D6CB8F0" w14:textId="5FA48298" w:rsidR="003857ED" w:rsidRPr="001C31F1" w:rsidRDefault="003857ED" w:rsidP="004A2E79">
      <w:pPr>
        <w:spacing w:after="0" w:line="276" w:lineRule="auto"/>
        <w:jc w:val="both"/>
        <w:rPr>
          <w:highlight w:val="yellow"/>
          <w:lang w:val="es-CL"/>
        </w:rPr>
      </w:pPr>
    </w:p>
    <w:p w14:paraId="0B9F34CF" w14:textId="06828BF2" w:rsidR="00407F1E" w:rsidRPr="001C31F1" w:rsidRDefault="00267153" w:rsidP="004A2E79">
      <w:pPr>
        <w:spacing w:after="0" w:line="276" w:lineRule="auto"/>
        <w:jc w:val="both"/>
        <w:rPr>
          <w:lang w:val="es-CL"/>
        </w:rPr>
      </w:pPr>
      <w:r w:rsidRPr="001C31F1">
        <w:rPr>
          <w:lang w:val="es-CL"/>
        </w:rPr>
        <w:t xml:space="preserve">El </w:t>
      </w:r>
      <w:r w:rsidR="000A531D" w:rsidRPr="001C31F1">
        <w:rPr>
          <w:lang w:val="es-CL"/>
        </w:rPr>
        <w:t>G</w:t>
      </w:r>
      <w:r w:rsidRPr="001C31F1">
        <w:rPr>
          <w:lang w:val="es-CL"/>
        </w:rPr>
        <w:t xml:space="preserve">ráfico </w:t>
      </w:r>
      <w:r w:rsidR="003857ED">
        <w:rPr>
          <w:lang w:val="es-CL"/>
        </w:rPr>
        <w:t>10</w:t>
      </w:r>
      <w:r w:rsidR="00A7086F" w:rsidRPr="001C31F1">
        <w:rPr>
          <w:lang w:val="es-CL"/>
        </w:rPr>
        <w:t xml:space="preserve"> </w:t>
      </w:r>
      <w:r w:rsidRPr="001C31F1">
        <w:rPr>
          <w:lang w:val="es-CL"/>
        </w:rPr>
        <w:t>muestra l</w:t>
      </w:r>
      <w:r w:rsidR="00407F1E" w:rsidRPr="001C31F1">
        <w:rPr>
          <w:lang w:val="es-CL"/>
        </w:rPr>
        <w:t xml:space="preserve">as exportaciones </w:t>
      </w:r>
      <w:r w:rsidR="00706604" w:rsidRPr="001C31F1">
        <w:rPr>
          <w:lang w:val="es-CL"/>
        </w:rPr>
        <w:t xml:space="preserve">del sector. </w:t>
      </w:r>
      <w:r w:rsidR="00564439" w:rsidRPr="001C31F1">
        <w:rPr>
          <w:lang w:val="es-CL"/>
        </w:rPr>
        <w:t xml:space="preserve">Como se puede apreciar, </w:t>
      </w:r>
      <w:r w:rsidR="000A531D" w:rsidRPr="001C31F1">
        <w:rPr>
          <w:lang w:val="es-CL"/>
        </w:rPr>
        <w:t>el producto que concentra los envíos al extranjero</w:t>
      </w:r>
      <w:r w:rsidR="00D706F0" w:rsidRPr="001C31F1">
        <w:rPr>
          <w:lang w:val="es-CL"/>
        </w:rPr>
        <w:t xml:space="preserve"> </w:t>
      </w:r>
      <w:r w:rsidR="00564439" w:rsidRPr="001C31F1">
        <w:rPr>
          <w:lang w:val="es-CL"/>
        </w:rPr>
        <w:t>es el cobre</w:t>
      </w:r>
      <w:r w:rsidR="0082622A" w:rsidRPr="001C31F1">
        <w:rPr>
          <w:lang w:val="es-CL"/>
        </w:rPr>
        <w:t xml:space="preserve"> (91</w:t>
      </w:r>
      <w:r w:rsidR="00DF30C3" w:rsidRPr="001C31F1">
        <w:rPr>
          <w:lang w:val="es-CL"/>
        </w:rPr>
        <w:t>%)</w:t>
      </w:r>
      <w:r w:rsidR="00564439" w:rsidRPr="001C31F1">
        <w:rPr>
          <w:lang w:val="es-CL"/>
        </w:rPr>
        <w:t xml:space="preserve">. De hecho, </w:t>
      </w:r>
      <w:r w:rsidR="000A531D" w:rsidRPr="001C31F1">
        <w:rPr>
          <w:lang w:val="es-CL"/>
        </w:rPr>
        <w:t>este</w:t>
      </w:r>
      <w:r w:rsidR="00407F1E" w:rsidRPr="001C31F1">
        <w:rPr>
          <w:lang w:val="es-CL"/>
        </w:rPr>
        <w:t xml:space="preserve"> representa el </w:t>
      </w:r>
      <w:r w:rsidR="0082622A" w:rsidRPr="001C31F1">
        <w:rPr>
          <w:lang w:val="es-CL"/>
        </w:rPr>
        <w:t>51</w:t>
      </w:r>
      <w:r w:rsidR="00407F1E" w:rsidRPr="001C31F1">
        <w:rPr>
          <w:lang w:val="es-CL"/>
        </w:rPr>
        <w:t>% de las exportaciones</w:t>
      </w:r>
      <w:r w:rsidR="00D706F0" w:rsidRPr="001C31F1">
        <w:rPr>
          <w:lang w:val="es-CL"/>
        </w:rPr>
        <w:t xml:space="preserve"> del país</w:t>
      </w:r>
      <w:r w:rsidR="00407F1E" w:rsidRPr="001C31F1">
        <w:rPr>
          <w:lang w:val="es-CL"/>
        </w:rPr>
        <w:t>.</w:t>
      </w:r>
    </w:p>
    <w:p w14:paraId="77734C3C" w14:textId="4A431EAD" w:rsidR="000678E9" w:rsidRPr="001C31F1" w:rsidRDefault="000678E9" w:rsidP="004A2E79">
      <w:pPr>
        <w:spacing w:after="0" w:line="276" w:lineRule="auto"/>
        <w:jc w:val="both"/>
        <w:rPr>
          <w:lang w:val="es-CL"/>
        </w:rPr>
      </w:pPr>
    </w:p>
    <w:p w14:paraId="79E551A1" w14:textId="24A8AD04" w:rsidR="000678E9" w:rsidRPr="001C31F1" w:rsidRDefault="000678E9"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Gráfico </w:t>
      </w:r>
      <w:r w:rsidR="003857ED">
        <w:rPr>
          <w:rFonts w:eastAsia="Times New Roman"/>
          <w:b/>
          <w:bCs/>
          <w:color w:val="323E4F" w:themeColor="text2" w:themeShade="BF"/>
          <w:bdr w:val="none" w:sz="0" w:space="0" w:color="auto"/>
          <w:lang w:val="es-CL" w:eastAsia="es-CL"/>
        </w:rPr>
        <w:t>10</w:t>
      </w:r>
      <w:r w:rsidRPr="001C31F1">
        <w:rPr>
          <w:rFonts w:eastAsia="Times New Roman"/>
          <w:b/>
          <w:bCs/>
          <w:color w:val="323E4F" w:themeColor="text2" w:themeShade="BF"/>
          <w:bdr w:val="none" w:sz="0" w:space="0" w:color="auto"/>
          <w:lang w:val="es-CL" w:eastAsia="es-CL"/>
        </w:rPr>
        <w:t xml:space="preserve">. Exportaciones </w:t>
      </w:r>
      <w:r w:rsidR="000A531D" w:rsidRPr="001C31F1">
        <w:rPr>
          <w:rFonts w:eastAsia="Times New Roman"/>
          <w:b/>
          <w:bCs/>
          <w:color w:val="323E4F" w:themeColor="text2" w:themeShade="BF"/>
          <w:bdr w:val="none" w:sz="0" w:space="0" w:color="auto"/>
          <w:lang w:val="es-CL" w:eastAsia="es-CL"/>
        </w:rPr>
        <w:t>m</w:t>
      </w:r>
      <w:r w:rsidR="00B92ACE" w:rsidRPr="001C31F1">
        <w:rPr>
          <w:rFonts w:eastAsia="Times New Roman"/>
          <w:b/>
          <w:bCs/>
          <w:color w:val="323E4F" w:themeColor="text2" w:themeShade="BF"/>
          <w:bdr w:val="none" w:sz="0" w:space="0" w:color="auto"/>
          <w:lang w:val="es-CL" w:eastAsia="es-CL"/>
        </w:rPr>
        <w:t>ineras, 2016</w:t>
      </w:r>
    </w:p>
    <w:p w14:paraId="1E8A18AA" w14:textId="6A970D79" w:rsidR="000678E9" w:rsidRPr="001C31F1" w:rsidRDefault="00B92ACE" w:rsidP="004A2E79">
      <w:pPr>
        <w:spacing w:after="0" w:line="276" w:lineRule="auto"/>
        <w:jc w:val="both"/>
        <w:rPr>
          <w:lang w:val="es-CL"/>
        </w:rPr>
      </w:pPr>
      <w:r w:rsidRPr="001C31F1">
        <w:rPr>
          <w:noProof/>
          <w:lang w:val="es-CL" w:eastAsia="es-CL"/>
        </w:rPr>
        <w:lastRenderedPageBreak/>
        <w:drawing>
          <wp:inline distT="0" distB="0" distL="0" distR="0" wp14:anchorId="3FECD8EA" wp14:editId="7D797C45">
            <wp:extent cx="5612130" cy="2578100"/>
            <wp:effectExtent l="0" t="0" r="7620" b="0"/>
            <wp:docPr id="2" name="Chart 2">
              <a:extLst xmlns:a="http://schemas.openxmlformats.org/drawingml/2006/main">
                <a:ext uri="{FF2B5EF4-FFF2-40B4-BE49-F238E27FC236}">
                  <a16:creationId xmlns:a16="http://schemas.microsoft.com/office/drawing/2014/main" id="{2BC3BB64-3772-4303-9178-5FC3CF84C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D787C29" w14:textId="05AB7E14" w:rsidR="00C05BB9" w:rsidRPr="001C31F1" w:rsidRDefault="00C05BB9" w:rsidP="00FD245F">
      <w:pPr>
        <w:spacing w:after="0" w:line="240"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propia </w:t>
      </w:r>
      <w:r w:rsidR="000A531D" w:rsidRPr="001C31F1">
        <w:rPr>
          <w:rFonts w:eastAsia="Times New Roman"/>
          <w:color w:val="323E4F" w:themeColor="text2" w:themeShade="BF"/>
          <w:sz w:val="20"/>
          <w:bdr w:val="none" w:sz="0" w:space="0" w:color="auto"/>
          <w:lang w:val="es-CL" w:eastAsia="es-CL"/>
        </w:rPr>
        <w:t>conforme a</w:t>
      </w:r>
      <w:r w:rsidR="00B92ACE" w:rsidRPr="001C31F1">
        <w:rPr>
          <w:rFonts w:eastAsia="Times New Roman"/>
          <w:color w:val="323E4F" w:themeColor="text2" w:themeShade="BF"/>
          <w:sz w:val="20"/>
          <w:bdr w:val="none" w:sz="0" w:space="0" w:color="auto"/>
          <w:lang w:val="es-CL" w:eastAsia="es-CL"/>
        </w:rPr>
        <w:t xml:space="preserve"> Banco Central</w:t>
      </w:r>
      <w:r w:rsidRPr="001C31F1">
        <w:rPr>
          <w:rFonts w:eastAsia="Times New Roman"/>
          <w:color w:val="323E4F" w:themeColor="text2" w:themeShade="BF"/>
          <w:sz w:val="20"/>
          <w:bdr w:val="none" w:sz="0" w:space="0" w:color="auto"/>
          <w:lang w:val="es-CL" w:eastAsia="es-CL"/>
        </w:rPr>
        <w:t>.</w:t>
      </w:r>
    </w:p>
    <w:p w14:paraId="0EFDC8EC" w14:textId="53B0F1D1" w:rsidR="00EF18EB" w:rsidRPr="001C31F1" w:rsidRDefault="00B92ACE" w:rsidP="00CF5F04">
      <w:pPr>
        <w:spacing w:after="0" w:line="276" w:lineRule="auto"/>
        <w:rPr>
          <w:lang w:val="es-CL"/>
        </w:rPr>
        <w:pPrChange w:id="41" w:author="Observatorio 02" w:date="2017-05-04T15:02:00Z">
          <w:pPr>
            <w:spacing w:line="259" w:lineRule="auto"/>
          </w:pPr>
        </w:pPrChange>
      </w:pPr>
      <w:r w:rsidRPr="001C31F1">
        <w:rPr>
          <w:rFonts w:eastAsia="Times New Roman"/>
          <w:color w:val="323E4F" w:themeColor="text2" w:themeShade="BF"/>
          <w:sz w:val="20"/>
          <w:bdr w:val="none" w:sz="0" w:space="0" w:color="auto"/>
          <w:lang w:val="es-CL" w:eastAsia="es-CL"/>
        </w:rPr>
        <w:t>Nota: Total equivalente a 30</w:t>
      </w:r>
      <w:r w:rsidR="006746A8" w:rsidRPr="001C31F1">
        <w:rPr>
          <w:rFonts w:eastAsia="Times New Roman"/>
          <w:color w:val="323E4F" w:themeColor="text2" w:themeShade="BF"/>
          <w:sz w:val="20"/>
          <w:bdr w:val="none" w:sz="0" w:space="0" w:color="auto"/>
          <w:lang w:val="es-CL" w:eastAsia="es-CL"/>
        </w:rPr>
        <w:t>.</w:t>
      </w:r>
      <w:r w:rsidR="0082622A" w:rsidRPr="001C31F1">
        <w:rPr>
          <w:rFonts w:eastAsia="Times New Roman"/>
          <w:color w:val="323E4F" w:themeColor="text2" w:themeShade="BF"/>
          <w:sz w:val="20"/>
          <w:bdr w:val="none" w:sz="0" w:space="0" w:color="auto"/>
          <w:lang w:val="es-CL" w:eastAsia="es-CL"/>
        </w:rPr>
        <w:t>871</w:t>
      </w:r>
      <w:r w:rsidR="00C05BB9" w:rsidRPr="001C31F1">
        <w:rPr>
          <w:rFonts w:eastAsia="Times New Roman"/>
          <w:color w:val="323E4F" w:themeColor="text2" w:themeShade="BF"/>
          <w:sz w:val="20"/>
          <w:bdr w:val="none" w:sz="0" w:space="0" w:color="auto"/>
          <w:lang w:val="es-CL" w:eastAsia="es-CL"/>
        </w:rPr>
        <w:t xml:space="preserve"> </w:t>
      </w:r>
      <w:r w:rsidR="000A531D" w:rsidRPr="001C31F1">
        <w:rPr>
          <w:rFonts w:eastAsia="Times New Roman"/>
          <w:color w:val="323E4F" w:themeColor="text2" w:themeShade="BF"/>
          <w:sz w:val="20"/>
          <w:bdr w:val="none" w:sz="0" w:space="0" w:color="auto"/>
          <w:lang w:val="es-CL" w:eastAsia="es-CL"/>
        </w:rPr>
        <w:t>m</w:t>
      </w:r>
      <w:r w:rsidR="00C05BB9" w:rsidRPr="001C31F1">
        <w:rPr>
          <w:rFonts w:eastAsia="Times New Roman"/>
          <w:color w:val="323E4F" w:themeColor="text2" w:themeShade="BF"/>
          <w:sz w:val="20"/>
          <w:bdr w:val="none" w:sz="0" w:space="0" w:color="auto"/>
          <w:lang w:val="es-CL" w:eastAsia="es-CL"/>
        </w:rPr>
        <w:t>illones de USD FOB.</w:t>
      </w:r>
    </w:p>
    <w:p w14:paraId="6997D5B5" w14:textId="77777777" w:rsidR="0006371D" w:rsidRPr="001C31F1" w:rsidRDefault="0006371D" w:rsidP="00CF5F04">
      <w:pPr>
        <w:spacing w:after="0" w:line="276" w:lineRule="auto"/>
        <w:rPr>
          <w:lang w:val="es-CL"/>
        </w:rPr>
        <w:pPrChange w:id="42" w:author="Observatorio 02" w:date="2017-05-04T15:02:00Z">
          <w:pPr>
            <w:spacing w:line="259" w:lineRule="auto"/>
          </w:pPr>
        </w:pPrChange>
      </w:pPr>
    </w:p>
    <w:p w14:paraId="58B865F0" w14:textId="0100059B" w:rsidR="002A657E" w:rsidRPr="001C31F1" w:rsidRDefault="002A657E" w:rsidP="00CF14E1">
      <w:pPr>
        <w:pStyle w:val="Heading1"/>
        <w:numPr>
          <w:ilvl w:val="0"/>
          <w:numId w:val="2"/>
        </w:numPr>
        <w:spacing w:before="0" w:line="276" w:lineRule="auto"/>
        <w:jc w:val="both"/>
        <w:rPr>
          <w:rFonts w:ascii="Times New Roman" w:hAnsi="Times New Roman" w:cs="Times New Roman"/>
          <w:b/>
          <w:color w:val="auto"/>
          <w:sz w:val="28"/>
          <w:szCs w:val="28"/>
          <w:lang w:val="es-CL"/>
        </w:rPr>
      </w:pPr>
      <w:bookmarkStart w:id="43" w:name="_Toc456711713"/>
      <w:r w:rsidRPr="001C31F1">
        <w:rPr>
          <w:rFonts w:ascii="Times New Roman" w:hAnsi="Times New Roman" w:cs="Times New Roman"/>
          <w:b/>
          <w:color w:val="auto"/>
          <w:sz w:val="28"/>
          <w:szCs w:val="28"/>
          <w:lang w:val="es-CL"/>
        </w:rPr>
        <w:t xml:space="preserve">Características del </w:t>
      </w:r>
      <w:r w:rsidR="004E49F9" w:rsidRPr="001C31F1">
        <w:rPr>
          <w:rFonts w:ascii="Times New Roman" w:hAnsi="Times New Roman" w:cs="Times New Roman"/>
          <w:b/>
          <w:color w:val="auto"/>
          <w:sz w:val="28"/>
          <w:szCs w:val="28"/>
          <w:lang w:val="es-CL"/>
        </w:rPr>
        <w:t>s</w:t>
      </w:r>
      <w:r w:rsidRPr="001C31F1">
        <w:rPr>
          <w:rFonts w:ascii="Times New Roman" w:hAnsi="Times New Roman" w:cs="Times New Roman"/>
          <w:b/>
          <w:color w:val="auto"/>
          <w:sz w:val="28"/>
          <w:szCs w:val="28"/>
          <w:lang w:val="es-CL"/>
        </w:rPr>
        <w:t>ector</w:t>
      </w:r>
      <w:bookmarkEnd w:id="43"/>
    </w:p>
    <w:p w14:paraId="624D4B06" w14:textId="684D9851" w:rsidR="002A657E" w:rsidRPr="001C31F1" w:rsidRDefault="002A657E" w:rsidP="004A2E79">
      <w:pPr>
        <w:spacing w:after="0" w:line="276" w:lineRule="auto"/>
        <w:jc w:val="both"/>
        <w:rPr>
          <w:color w:val="323E4F" w:themeColor="text2" w:themeShade="BF"/>
          <w:lang w:val="es-CL"/>
        </w:rPr>
      </w:pPr>
    </w:p>
    <w:p w14:paraId="42427267" w14:textId="101B0F6B" w:rsidR="00C27D6F" w:rsidRPr="001C31F1" w:rsidRDefault="00C27D6F" w:rsidP="00CF14E1">
      <w:pPr>
        <w:pStyle w:val="Heading2"/>
        <w:numPr>
          <w:ilvl w:val="1"/>
          <w:numId w:val="2"/>
        </w:numPr>
        <w:spacing w:before="0" w:line="276" w:lineRule="auto"/>
        <w:ind w:left="0" w:firstLine="0"/>
        <w:jc w:val="both"/>
        <w:rPr>
          <w:rFonts w:ascii="Times New Roman" w:hAnsi="Times New Roman" w:cs="Times New Roman"/>
          <w:b/>
          <w:color w:val="auto"/>
          <w:sz w:val="24"/>
          <w:szCs w:val="24"/>
          <w:lang w:val="es-ES"/>
        </w:rPr>
      </w:pPr>
      <w:bookmarkStart w:id="44" w:name="_Toc456711714"/>
      <w:r w:rsidRPr="001C31F1">
        <w:rPr>
          <w:rFonts w:ascii="Times New Roman" w:hAnsi="Times New Roman" w:cs="Times New Roman"/>
          <w:b/>
          <w:color w:val="auto"/>
          <w:sz w:val="24"/>
          <w:szCs w:val="24"/>
          <w:lang w:val="es-ES"/>
        </w:rPr>
        <w:t xml:space="preserve">Características de las </w:t>
      </w:r>
      <w:r w:rsidR="0081690A" w:rsidRPr="001C31F1">
        <w:rPr>
          <w:rFonts w:ascii="Times New Roman" w:hAnsi="Times New Roman" w:cs="Times New Roman"/>
          <w:b/>
          <w:color w:val="auto"/>
          <w:sz w:val="24"/>
          <w:szCs w:val="24"/>
          <w:lang w:val="es-ES"/>
        </w:rPr>
        <w:t>empresas</w:t>
      </w:r>
      <w:bookmarkEnd w:id="44"/>
    </w:p>
    <w:p w14:paraId="7FC2ABE8" w14:textId="6AC6B00C" w:rsidR="002031F7" w:rsidRPr="001C31F1" w:rsidRDefault="002031F7" w:rsidP="004A2E79">
      <w:pPr>
        <w:spacing w:after="0" w:line="276" w:lineRule="auto"/>
        <w:jc w:val="both"/>
        <w:rPr>
          <w:lang w:val="es-ES"/>
        </w:rPr>
      </w:pPr>
    </w:p>
    <w:p w14:paraId="1815D431" w14:textId="77777777" w:rsidR="0061253C" w:rsidRPr="001C31F1" w:rsidRDefault="0061253C" w:rsidP="00AB60F0">
      <w:pPr>
        <w:spacing w:after="0" w:line="276" w:lineRule="auto"/>
        <w:jc w:val="both"/>
        <w:rPr>
          <w:lang w:val="es-ES"/>
        </w:rPr>
      </w:pPr>
      <w:r w:rsidRPr="001C31F1">
        <w:rPr>
          <w:lang w:val="es-ES"/>
        </w:rPr>
        <w:t>Existen dos mecanismos para clasificar las empresas según su tamaño. El primero de ellos las clasifica según el volumen de ventas</w:t>
      </w:r>
      <w:r w:rsidRPr="001C31F1">
        <w:rPr>
          <w:rStyle w:val="FootnoteReference"/>
          <w:lang w:val="es-ES"/>
        </w:rPr>
        <w:footnoteReference w:id="2"/>
      </w:r>
      <w:r w:rsidRPr="001C31F1">
        <w:rPr>
          <w:lang w:val="es-ES"/>
        </w:rPr>
        <w:t xml:space="preserve"> que generan, mientras que el segundo mecanismo lo hace basándose en el número de empleados que poseen</w:t>
      </w:r>
      <w:r w:rsidRPr="001C31F1">
        <w:rPr>
          <w:rStyle w:val="FootnoteReference"/>
          <w:lang w:val="es-ES"/>
        </w:rPr>
        <w:footnoteReference w:id="3"/>
      </w:r>
      <w:r w:rsidRPr="001C31F1">
        <w:rPr>
          <w:lang w:val="es-ES"/>
        </w:rPr>
        <w:t xml:space="preserve"> (SII, 2014). En este documento se presentarán las cifras considerando el número de trabajadores por empresa.</w:t>
      </w:r>
    </w:p>
    <w:p w14:paraId="187A09CF" w14:textId="77777777" w:rsidR="0061253C" w:rsidRPr="001C31F1" w:rsidRDefault="0061253C" w:rsidP="00AB60F0">
      <w:pPr>
        <w:spacing w:after="0" w:line="276" w:lineRule="auto"/>
        <w:jc w:val="both"/>
        <w:rPr>
          <w:lang w:val="es-ES"/>
        </w:rPr>
      </w:pPr>
    </w:p>
    <w:p w14:paraId="1CD711E8" w14:textId="6EB664DF" w:rsidR="0061253C" w:rsidRPr="001C31F1" w:rsidRDefault="0061253C">
      <w:pPr>
        <w:spacing w:after="0" w:line="276" w:lineRule="auto"/>
        <w:jc w:val="both"/>
        <w:rPr>
          <w:lang w:val="es-ES"/>
        </w:rPr>
      </w:pPr>
      <w:r w:rsidRPr="001C31F1">
        <w:rPr>
          <w:lang w:val="es-ES"/>
        </w:rPr>
        <w:t xml:space="preserve">El Cuadro 1 muestra la distribución de empresas y trabajadores según tamaño de empresa. En estas cifras se excluye a los trabajadores por cuenta propia que declaran </w:t>
      </w:r>
      <w:r w:rsidR="0081690A" w:rsidRPr="001C31F1">
        <w:rPr>
          <w:lang w:val="es-ES"/>
        </w:rPr>
        <w:t xml:space="preserve">solo </w:t>
      </w:r>
      <w:r w:rsidRPr="001C31F1">
        <w:rPr>
          <w:lang w:val="es-ES"/>
        </w:rPr>
        <w:t>un trabajador en su negocio</w:t>
      </w:r>
      <w:r w:rsidR="00A44B91" w:rsidRPr="001C31F1">
        <w:rPr>
          <w:lang w:val="es-ES"/>
        </w:rPr>
        <w:t xml:space="preserve">, es decir, </w:t>
      </w:r>
      <w:r w:rsidRPr="001C31F1">
        <w:rPr>
          <w:lang w:val="es-ES"/>
        </w:rPr>
        <w:t>unipersonales (SII</w:t>
      </w:r>
      <w:r w:rsidR="0081690A" w:rsidRPr="001C31F1">
        <w:rPr>
          <w:lang w:val="es-ES"/>
        </w:rPr>
        <w:t xml:space="preserve"> y</w:t>
      </w:r>
      <w:r w:rsidR="00ED5408" w:rsidRPr="001C31F1">
        <w:rPr>
          <w:lang w:val="es-ES"/>
        </w:rPr>
        <w:t xml:space="preserve"> </w:t>
      </w:r>
      <w:r w:rsidRPr="001C31F1">
        <w:rPr>
          <w:lang w:val="es-ES"/>
        </w:rPr>
        <w:t>ENE</w:t>
      </w:r>
      <w:r w:rsidRPr="001C31F1">
        <w:rPr>
          <w:rStyle w:val="FootnoteReference"/>
          <w:lang w:val="es-ES"/>
        </w:rPr>
        <w:footnoteReference w:id="4"/>
      </w:r>
      <w:r w:rsidRPr="001C31F1">
        <w:rPr>
          <w:lang w:val="es-ES"/>
        </w:rPr>
        <w:t xml:space="preserve">, 2014). </w:t>
      </w:r>
    </w:p>
    <w:p w14:paraId="01D6C49B" w14:textId="77777777" w:rsidR="0061253C" w:rsidRPr="001C31F1" w:rsidRDefault="0061253C">
      <w:pPr>
        <w:spacing w:after="0" w:line="276" w:lineRule="auto"/>
        <w:jc w:val="both"/>
        <w:rPr>
          <w:lang w:val="es-ES"/>
        </w:rPr>
      </w:pPr>
    </w:p>
    <w:p w14:paraId="60FA13B7" w14:textId="6CCA75DE" w:rsidR="00DB5854" w:rsidRPr="001C31F1" w:rsidDel="00526753" w:rsidRDefault="0061253C">
      <w:pPr>
        <w:spacing w:after="0" w:line="276" w:lineRule="auto"/>
        <w:jc w:val="both"/>
        <w:rPr>
          <w:del w:id="45" w:author="Observatorio 02" w:date="2017-05-04T15:04:00Z"/>
          <w:lang w:val="es-ES"/>
        </w:rPr>
      </w:pPr>
      <w:r w:rsidRPr="001C31F1">
        <w:rPr>
          <w:lang w:val="es-ES"/>
        </w:rPr>
        <w:t>Se observa que la mayoría de las empresas corresponde a microempresas (8</w:t>
      </w:r>
      <w:r w:rsidR="00F30C3D" w:rsidRPr="001C31F1">
        <w:rPr>
          <w:lang w:val="es-ES"/>
        </w:rPr>
        <w:t>5</w:t>
      </w:r>
      <w:r w:rsidRPr="001C31F1">
        <w:rPr>
          <w:lang w:val="es-ES"/>
        </w:rPr>
        <w:t>%</w:t>
      </w:r>
      <w:r w:rsidR="0081690A" w:rsidRPr="001C31F1">
        <w:rPr>
          <w:lang w:val="es-ES"/>
        </w:rPr>
        <w:t>,</w:t>
      </w:r>
      <w:r w:rsidR="00D02E46" w:rsidRPr="001C31F1">
        <w:rPr>
          <w:lang w:val="es-ES"/>
        </w:rPr>
        <w:t xml:space="preserve"> </w:t>
      </w:r>
      <w:r w:rsidR="0081690A" w:rsidRPr="001C31F1">
        <w:rPr>
          <w:lang w:val="es-ES"/>
        </w:rPr>
        <w:t>frente a</w:t>
      </w:r>
      <w:r w:rsidR="00D02E46" w:rsidRPr="001C31F1">
        <w:rPr>
          <w:lang w:val="es-ES"/>
        </w:rPr>
        <w:t xml:space="preserve"> </w:t>
      </w:r>
      <w:r w:rsidR="0081690A" w:rsidRPr="001C31F1">
        <w:rPr>
          <w:lang w:val="es-ES"/>
        </w:rPr>
        <w:t xml:space="preserve">un </w:t>
      </w:r>
      <w:r w:rsidR="00D02E46" w:rsidRPr="001C31F1">
        <w:rPr>
          <w:lang w:val="es-ES"/>
        </w:rPr>
        <w:t>9</w:t>
      </w:r>
      <w:r w:rsidR="003D1A0A" w:rsidRPr="001C31F1">
        <w:rPr>
          <w:lang w:val="es-ES"/>
        </w:rPr>
        <w:t>2</w:t>
      </w:r>
      <w:r w:rsidR="00D02E46" w:rsidRPr="001C31F1">
        <w:rPr>
          <w:lang w:val="es-ES"/>
        </w:rPr>
        <w:t xml:space="preserve">% </w:t>
      </w:r>
      <w:r w:rsidR="0081690A" w:rsidRPr="001C31F1">
        <w:rPr>
          <w:lang w:val="es-ES"/>
        </w:rPr>
        <w:t>en el plano</w:t>
      </w:r>
      <w:r w:rsidR="00D02E46" w:rsidRPr="001C31F1">
        <w:rPr>
          <w:lang w:val="es-ES"/>
        </w:rPr>
        <w:t xml:space="preserve"> nacional</w:t>
      </w:r>
      <w:r w:rsidRPr="001C31F1">
        <w:rPr>
          <w:lang w:val="es-ES"/>
        </w:rPr>
        <w:t xml:space="preserve">), </w:t>
      </w:r>
      <w:r w:rsidR="00F30C3D" w:rsidRPr="001C31F1">
        <w:rPr>
          <w:lang w:val="es-ES"/>
        </w:rPr>
        <w:t>pero</w:t>
      </w:r>
      <w:r w:rsidRPr="001C31F1">
        <w:rPr>
          <w:lang w:val="es-ES"/>
        </w:rPr>
        <w:t xml:space="preserve"> que</w:t>
      </w:r>
      <w:r w:rsidR="00F30C3D" w:rsidRPr="001C31F1">
        <w:rPr>
          <w:lang w:val="es-ES"/>
        </w:rPr>
        <w:t xml:space="preserve"> la mayor</w:t>
      </w:r>
      <w:r w:rsidR="0081690A" w:rsidRPr="001C31F1">
        <w:rPr>
          <w:lang w:val="es-ES"/>
        </w:rPr>
        <w:t xml:space="preserve"> parte</w:t>
      </w:r>
      <w:r w:rsidR="00F30C3D" w:rsidRPr="001C31F1">
        <w:rPr>
          <w:lang w:val="es-ES"/>
        </w:rPr>
        <w:t xml:space="preserve"> de los trabajadores se emplea en </w:t>
      </w:r>
      <w:r w:rsidR="0081690A" w:rsidRPr="001C31F1">
        <w:rPr>
          <w:lang w:val="es-ES"/>
        </w:rPr>
        <w:t>g</w:t>
      </w:r>
      <w:r w:rsidR="00F30C3D" w:rsidRPr="001C31F1">
        <w:rPr>
          <w:lang w:val="es-ES"/>
        </w:rPr>
        <w:t xml:space="preserve">randes </w:t>
      </w:r>
      <w:r w:rsidR="0081690A" w:rsidRPr="001C31F1">
        <w:rPr>
          <w:lang w:val="es-ES"/>
        </w:rPr>
        <w:t xml:space="preserve">empresas </w:t>
      </w:r>
      <w:r w:rsidR="00F30C3D" w:rsidRPr="001C31F1">
        <w:rPr>
          <w:lang w:val="es-ES"/>
        </w:rPr>
        <w:t>(7</w:t>
      </w:r>
      <w:r w:rsidR="003D1A0A" w:rsidRPr="001C31F1">
        <w:rPr>
          <w:lang w:val="es-ES"/>
        </w:rPr>
        <w:t>4</w:t>
      </w:r>
      <w:r w:rsidR="00F30C3D" w:rsidRPr="001C31F1">
        <w:rPr>
          <w:lang w:val="es-ES"/>
        </w:rPr>
        <w:t>%</w:t>
      </w:r>
      <w:r w:rsidR="0081690A" w:rsidRPr="001C31F1">
        <w:rPr>
          <w:lang w:val="es-ES"/>
        </w:rPr>
        <w:t xml:space="preserve">, frente a un </w:t>
      </w:r>
      <w:r w:rsidR="003D1A0A" w:rsidRPr="001C31F1">
        <w:rPr>
          <w:lang w:val="es-ES"/>
        </w:rPr>
        <w:t>41</w:t>
      </w:r>
      <w:r w:rsidR="00D02E46" w:rsidRPr="001C31F1">
        <w:rPr>
          <w:lang w:val="es-ES"/>
        </w:rPr>
        <w:t xml:space="preserve">% </w:t>
      </w:r>
      <w:r w:rsidR="0081690A" w:rsidRPr="001C31F1">
        <w:rPr>
          <w:lang w:val="es-ES"/>
        </w:rPr>
        <w:t xml:space="preserve">en el plano </w:t>
      </w:r>
      <w:r w:rsidR="00D02E46" w:rsidRPr="001C31F1">
        <w:rPr>
          <w:lang w:val="es-ES"/>
        </w:rPr>
        <w:t>nacional</w:t>
      </w:r>
      <w:r w:rsidR="00F30C3D" w:rsidRPr="001C31F1">
        <w:rPr>
          <w:lang w:val="es-ES"/>
        </w:rPr>
        <w:t>).</w:t>
      </w:r>
      <w:r w:rsidR="00DA4B02" w:rsidRPr="001C31F1">
        <w:rPr>
          <w:lang w:val="es-ES"/>
        </w:rPr>
        <w:t xml:space="preserve"> </w:t>
      </w:r>
      <w:r w:rsidR="000B5369" w:rsidRPr="001C31F1">
        <w:rPr>
          <w:lang w:val="es-ES"/>
        </w:rPr>
        <w:t xml:space="preserve">Así pues, en el sector minero la participación de las </w:t>
      </w:r>
      <w:r w:rsidR="0081690A" w:rsidRPr="001C31F1">
        <w:rPr>
          <w:lang w:val="es-ES"/>
        </w:rPr>
        <w:t>grandes e</w:t>
      </w:r>
      <w:r w:rsidR="000B5369" w:rsidRPr="001C31F1">
        <w:rPr>
          <w:lang w:val="es-ES"/>
        </w:rPr>
        <w:t xml:space="preserve">mpresas es mucho más activa que </w:t>
      </w:r>
      <w:r w:rsidR="0081690A" w:rsidRPr="001C31F1">
        <w:rPr>
          <w:lang w:val="es-ES"/>
        </w:rPr>
        <w:t xml:space="preserve">el </w:t>
      </w:r>
      <w:r w:rsidR="000B5369" w:rsidRPr="001C31F1">
        <w:rPr>
          <w:lang w:val="es-ES"/>
        </w:rPr>
        <w:t>promedio.</w:t>
      </w:r>
    </w:p>
    <w:p w14:paraId="53297DFE" w14:textId="152EBB4E" w:rsidR="00EF18EB" w:rsidRPr="001C31F1" w:rsidRDefault="00EF18EB" w:rsidP="004A2E79">
      <w:pPr>
        <w:spacing w:after="0" w:line="276" w:lineRule="auto"/>
        <w:jc w:val="both"/>
        <w:rPr>
          <w:lang w:val="es-ES"/>
        </w:rPr>
      </w:pPr>
    </w:p>
    <w:p w14:paraId="151BF642" w14:textId="42F4BDDF" w:rsidR="00BF0653" w:rsidRPr="001C31F1" w:rsidRDefault="00BF0653"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lastRenderedPageBreak/>
        <w:t xml:space="preserve">Cuadro 1. Número de empresas y ocupados por tamaño de empresa según número de trabajadores, </w:t>
      </w:r>
      <w:r w:rsidR="00BF3884" w:rsidRPr="001C31F1">
        <w:rPr>
          <w:rFonts w:eastAsia="Times New Roman"/>
          <w:b/>
          <w:bCs/>
          <w:color w:val="323E4F" w:themeColor="text2" w:themeShade="BF"/>
          <w:bdr w:val="none" w:sz="0" w:space="0" w:color="auto"/>
          <w:lang w:val="es-CL" w:eastAsia="es-CL"/>
        </w:rPr>
        <w:t>2015</w:t>
      </w:r>
    </w:p>
    <w:tbl>
      <w:tblPr>
        <w:tblW w:w="8855" w:type="dxa"/>
        <w:tblCellMar>
          <w:left w:w="70" w:type="dxa"/>
          <w:right w:w="70" w:type="dxa"/>
        </w:tblCellMar>
        <w:tblLook w:val="04A0" w:firstRow="1" w:lastRow="0" w:firstColumn="1" w:lastColumn="0" w:noHBand="0" w:noVBand="1"/>
      </w:tblPr>
      <w:tblGrid>
        <w:gridCol w:w="1152"/>
        <w:gridCol w:w="867"/>
        <w:gridCol w:w="867"/>
        <w:gridCol w:w="1231"/>
        <w:gridCol w:w="867"/>
        <w:gridCol w:w="1228"/>
        <w:gridCol w:w="707"/>
        <w:gridCol w:w="1228"/>
        <w:gridCol w:w="708"/>
      </w:tblGrid>
      <w:tr w:rsidR="00143135" w:rsidRPr="001C31F1" w14:paraId="45D1BF84" w14:textId="77777777" w:rsidTr="00191DB2">
        <w:trPr>
          <w:trHeight w:val="265"/>
        </w:trPr>
        <w:tc>
          <w:tcPr>
            <w:tcW w:w="1152" w:type="dxa"/>
            <w:vMerge w:val="restart"/>
            <w:tcBorders>
              <w:top w:val="single" w:sz="8" w:space="0" w:color="000000"/>
              <w:left w:val="nil"/>
              <w:bottom w:val="single" w:sz="4" w:space="0" w:color="000000"/>
              <w:right w:val="nil"/>
            </w:tcBorders>
            <w:shd w:val="clear" w:color="000000" w:fill="FFFFFF"/>
            <w:noWrap/>
            <w:vAlign w:val="bottom"/>
            <w:hideMark/>
          </w:tcPr>
          <w:p w14:paraId="536EC0D1" w14:textId="18D02056" w:rsidR="00143135" w:rsidRPr="001C31F1" w:rsidRDefault="005A0BFC"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Tamaño de empresa</w:t>
            </w:r>
          </w:p>
        </w:tc>
        <w:tc>
          <w:tcPr>
            <w:tcW w:w="3832" w:type="dxa"/>
            <w:gridSpan w:val="4"/>
            <w:tcBorders>
              <w:top w:val="single" w:sz="8" w:space="0" w:color="000000"/>
              <w:left w:val="nil"/>
              <w:bottom w:val="single" w:sz="4" w:space="0" w:color="000000"/>
              <w:right w:val="nil"/>
            </w:tcBorders>
            <w:shd w:val="clear" w:color="000000" w:fill="FFFFFF"/>
            <w:noWrap/>
            <w:vAlign w:val="bottom"/>
            <w:hideMark/>
          </w:tcPr>
          <w:p w14:paraId="5AE7EA91"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3871" w:type="dxa"/>
            <w:gridSpan w:val="4"/>
            <w:tcBorders>
              <w:top w:val="single" w:sz="8" w:space="0" w:color="000000"/>
              <w:left w:val="nil"/>
              <w:bottom w:val="single" w:sz="4" w:space="0" w:color="000000"/>
              <w:right w:val="nil"/>
            </w:tcBorders>
            <w:shd w:val="clear" w:color="000000" w:fill="FFFFFF"/>
            <w:noWrap/>
            <w:vAlign w:val="bottom"/>
            <w:hideMark/>
          </w:tcPr>
          <w:p w14:paraId="0E1E91F3"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Nacional</w:t>
            </w:r>
          </w:p>
        </w:tc>
      </w:tr>
      <w:tr w:rsidR="00143135" w:rsidRPr="001C31F1" w14:paraId="52B5E1DB" w14:textId="77777777" w:rsidTr="00191DB2">
        <w:trPr>
          <w:trHeight w:val="265"/>
        </w:trPr>
        <w:tc>
          <w:tcPr>
            <w:tcW w:w="1152" w:type="dxa"/>
            <w:vMerge/>
            <w:tcBorders>
              <w:top w:val="single" w:sz="8" w:space="0" w:color="000000"/>
              <w:left w:val="nil"/>
              <w:bottom w:val="single" w:sz="4" w:space="0" w:color="000000"/>
              <w:right w:val="nil"/>
            </w:tcBorders>
            <w:vAlign w:val="center"/>
            <w:hideMark/>
          </w:tcPr>
          <w:p w14:paraId="1AACF330" w14:textId="77777777" w:rsidR="00143135" w:rsidRPr="001C31F1" w:rsidRDefault="00143135" w:rsidP="00143135">
            <w:pPr>
              <w:spacing w:after="0" w:line="240" w:lineRule="auto"/>
              <w:rPr>
                <w:rFonts w:eastAsia="Times New Roman"/>
                <w:sz w:val="22"/>
                <w:szCs w:val="22"/>
                <w:bdr w:val="none" w:sz="0" w:space="0" w:color="auto"/>
                <w:lang w:val="es-CL" w:eastAsia="es-CL"/>
              </w:rPr>
            </w:pPr>
          </w:p>
        </w:tc>
        <w:tc>
          <w:tcPr>
            <w:tcW w:w="1734" w:type="dxa"/>
            <w:gridSpan w:val="2"/>
            <w:tcBorders>
              <w:top w:val="nil"/>
              <w:left w:val="nil"/>
              <w:bottom w:val="single" w:sz="4" w:space="0" w:color="000000"/>
              <w:right w:val="nil"/>
            </w:tcBorders>
            <w:shd w:val="clear" w:color="000000" w:fill="FFFFFF"/>
            <w:noWrap/>
            <w:vAlign w:val="bottom"/>
            <w:hideMark/>
          </w:tcPr>
          <w:p w14:paraId="77FA2FCE"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Empresas</w:t>
            </w:r>
          </w:p>
        </w:tc>
        <w:tc>
          <w:tcPr>
            <w:tcW w:w="2098" w:type="dxa"/>
            <w:gridSpan w:val="2"/>
            <w:tcBorders>
              <w:top w:val="nil"/>
              <w:left w:val="nil"/>
              <w:bottom w:val="single" w:sz="4" w:space="0" w:color="000000"/>
              <w:right w:val="nil"/>
            </w:tcBorders>
            <w:shd w:val="clear" w:color="000000" w:fill="FFFFFF"/>
            <w:noWrap/>
            <w:vAlign w:val="bottom"/>
            <w:hideMark/>
          </w:tcPr>
          <w:p w14:paraId="5408FAF4"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Ocupados</w:t>
            </w:r>
          </w:p>
        </w:tc>
        <w:tc>
          <w:tcPr>
            <w:tcW w:w="1935" w:type="dxa"/>
            <w:gridSpan w:val="2"/>
            <w:tcBorders>
              <w:top w:val="nil"/>
              <w:left w:val="nil"/>
              <w:bottom w:val="single" w:sz="4" w:space="0" w:color="000000"/>
              <w:right w:val="nil"/>
            </w:tcBorders>
            <w:shd w:val="clear" w:color="000000" w:fill="FFFFFF"/>
            <w:noWrap/>
            <w:vAlign w:val="bottom"/>
            <w:hideMark/>
          </w:tcPr>
          <w:p w14:paraId="77904C10"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Empresas</w:t>
            </w:r>
          </w:p>
        </w:tc>
        <w:tc>
          <w:tcPr>
            <w:tcW w:w="1935" w:type="dxa"/>
            <w:gridSpan w:val="2"/>
            <w:tcBorders>
              <w:top w:val="nil"/>
              <w:left w:val="nil"/>
              <w:bottom w:val="single" w:sz="4" w:space="0" w:color="000000"/>
              <w:right w:val="nil"/>
            </w:tcBorders>
            <w:shd w:val="clear" w:color="000000" w:fill="FFFFFF"/>
            <w:noWrap/>
            <w:vAlign w:val="bottom"/>
            <w:hideMark/>
          </w:tcPr>
          <w:p w14:paraId="75C2F174"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Ocupados</w:t>
            </w:r>
          </w:p>
        </w:tc>
      </w:tr>
      <w:tr w:rsidR="00143135" w:rsidRPr="001C31F1" w14:paraId="13743561" w14:textId="77777777" w:rsidTr="00191DB2">
        <w:trPr>
          <w:trHeight w:val="265"/>
        </w:trPr>
        <w:tc>
          <w:tcPr>
            <w:tcW w:w="1152" w:type="dxa"/>
            <w:vMerge/>
            <w:tcBorders>
              <w:top w:val="single" w:sz="8" w:space="0" w:color="000000"/>
              <w:left w:val="nil"/>
              <w:bottom w:val="single" w:sz="4" w:space="0" w:color="000000"/>
              <w:right w:val="nil"/>
            </w:tcBorders>
            <w:vAlign w:val="center"/>
            <w:hideMark/>
          </w:tcPr>
          <w:p w14:paraId="26A66BFF" w14:textId="77777777" w:rsidR="00143135" w:rsidRPr="001C31F1" w:rsidRDefault="00143135" w:rsidP="00143135">
            <w:pPr>
              <w:spacing w:after="0" w:line="240" w:lineRule="auto"/>
              <w:rPr>
                <w:rFonts w:eastAsia="Times New Roman"/>
                <w:sz w:val="22"/>
                <w:szCs w:val="22"/>
                <w:bdr w:val="none" w:sz="0" w:space="0" w:color="auto"/>
                <w:lang w:val="es-CL" w:eastAsia="es-CL"/>
              </w:rPr>
            </w:pPr>
          </w:p>
        </w:tc>
        <w:tc>
          <w:tcPr>
            <w:tcW w:w="867" w:type="dxa"/>
            <w:tcBorders>
              <w:top w:val="nil"/>
              <w:left w:val="nil"/>
              <w:bottom w:val="single" w:sz="4" w:space="0" w:color="000000"/>
              <w:right w:val="nil"/>
            </w:tcBorders>
            <w:shd w:val="clear" w:color="000000" w:fill="FFFFFF"/>
            <w:noWrap/>
            <w:vAlign w:val="bottom"/>
            <w:hideMark/>
          </w:tcPr>
          <w:p w14:paraId="5989DC85"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867" w:type="dxa"/>
            <w:tcBorders>
              <w:top w:val="nil"/>
              <w:left w:val="nil"/>
              <w:bottom w:val="single" w:sz="4" w:space="0" w:color="000000"/>
              <w:right w:val="nil"/>
            </w:tcBorders>
            <w:shd w:val="clear" w:color="000000" w:fill="FFFFFF"/>
            <w:noWrap/>
            <w:vAlign w:val="bottom"/>
            <w:hideMark/>
          </w:tcPr>
          <w:p w14:paraId="18DDADB7"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231" w:type="dxa"/>
            <w:tcBorders>
              <w:top w:val="nil"/>
              <w:left w:val="nil"/>
              <w:bottom w:val="single" w:sz="4" w:space="0" w:color="000000"/>
              <w:right w:val="nil"/>
            </w:tcBorders>
            <w:shd w:val="clear" w:color="000000" w:fill="FFFFFF"/>
            <w:noWrap/>
            <w:vAlign w:val="bottom"/>
            <w:hideMark/>
          </w:tcPr>
          <w:p w14:paraId="0B5DFF54"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867" w:type="dxa"/>
            <w:tcBorders>
              <w:top w:val="nil"/>
              <w:left w:val="nil"/>
              <w:bottom w:val="single" w:sz="4" w:space="0" w:color="000000"/>
              <w:right w:val="nil"/>
            </w:tcBorders>
            <w:shd w:val="clear" w:color="000000" w:fill="FFFFFF"/>
            <w:noWrap/>
            <w:vAlign w:val="bottom"/>
            <w:hideMark/>
          </w:tcPr>
          <w:p w14:paraId="3018F5AF"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228" w:type="dxa"/>
            <w:tcBorders>
              <w:top w:val="nil"/>
              <w:left w:val="nil"/>
              <w:bottom w:val="single" w:sz="4" w:space="0" w:color="000000"/>
              <w:right w:val="nil"/>
            </w:tcBorders>
            <w:shd w:val="clear" w:color="000000" w:fill="FFFFFF"/>
            <w:noWrap/>
            <w:vAlign w:val="bottom"/>
            <w:hideMark/>
          </w:tcPr>
          <w:p w14:paraId="48960EF1"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707" w:type="dxa"/>
            <w:tcBorders>
              <w:top w:val="nil"/>
              <w:left w:val="nil"/>
              <w:bottom w:val="single" w:sz="4" w:space="0" w:color="000000"/>
              <w:right w:val="nil"/>
            </w:tcBorders>
            <w:shd w:val="clear" w:color="000000" w:fill="FFFFFF"/>
            <w:noWrap/>
            <w:vAlign w:val="bottom"/>
            <w:hideMark/>
          </w:tcPr>
          <w:p w14:paraId="3FC8219F"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228" w:type="dxa"/>
            <w:tcBorders>
              <w:top w:val="nil"/>
              <w:left w:val="nil"/>
              <w:bottom w:val="single" w:sz="4" w:space="0" w:color="000000"/>
              <w:right w:val="nil"/>
            </w:tcBorders>
            <w:shd w:val="clear" w:color="000000" w:fill="FFFFFF"/>
            <w:noWrap/>
            <w:vAlign w:val="bottom"/>
            <w:hideMark/>
          </w:tcPr>
          <w:p w14:paraId="7BBEA414"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707" w:type="dxa"/>
            <w:tcBorders>
              <w:top w:val="nil"/>
              <w:left w:val="nil"/>
              <w:bottom w:val="single" w:sz="4" w:space="0" w:color="000000"/>
              <w:right w:val="nil"/>
            </w:tcBorders>
            <w:shd w:val="clear" w:color="000000" w:fill="FFFFFF"/>
            <w:noWrap/>
            <w:vAlign w:val="bottom"/>
            <w:hideMark/>
          </w:tcPr>
          <w:p w14:paraId="5BA992DE" w14:textId="77777777" w:rsidR="00143135" w:rsidRPr="001C31F1" w:rsidRDefault="00143135" w:rsidP="0014313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r>
      <w:tr w:rsidR="00143135" w:rsidRPr="001C31F1" w14:paraId="5EEF0384" w14:textId="77777777" w:rsidTr="00191DB2">
        <w:trPr>
          <w:trHeight w:val="265"/>
        </w:trPr>
        <w:tc>
          <w:tcPr>
            <w:tcW w:w="1152" w:type="dxa"/>
            <w:tcBorders>
              <w:top w:val="nil"/>
              <w:left w:val="nil"/>
              <w:bottom w:val="nil"/>
              <w:right w:val="nil"/>
            </w:tcBorders>
            <w:shd w:val="clear" w:color="000000" w:fill="FFFFFF"/>
            <w:noWrap/>
            <w:vAlign w:val="bottom"/>
            <w:hideMark/>
          </w:tcPr>
          <w:p w14:paraId="6C307ED6" w14:textId="77777777" w:rsidR="00143135" w:rsidRPr="001C31F1" w:rsidRDefault="00143135"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867" w:type="dxa"/>
            <w:tcBorders>
              <w:top w:val="nil"/>
              <w:left w:val="nil"/>
              <w:bottom w:val="nil"/>
              <w:right w:val="nil"/>
            </w:tcBorders>
            <w:shd w:val="clear" w:color="000000" w:fill="FFFFFF"/>
            <w:noWrap/>
            <w:vAlign w:val="bottom"/>
            <w:hideMark/>
          </w:tcPr>
          <w:p w14:paraId="1B7EC537"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4.969</w:t>
            </w:r>
          </w:p>
        </w:tc>
        <w:tc>
          <w:tcPr>
            <w:tcW w:w="867" w:type="dxa"/>
            <w:tcBorders>
              <w:top w:val="nil"/>
              <w:left w:val="nil"/>
              <w:bottom w:val="nil"/>
              <w:right w:val="nil"/>
            </w:tcBorders>
            <w:shd w:val="clear" w:color="000000" w:fill="FFFFFF"/>
            <w:noWrap/>
            <w:vAlign w:val="bottom"/>
            <w:hideMark/>
          </w:tcPr>
          <w:p w14:paraId="696090FD"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84,5</w:t>
            </w:r>
          </w:p>
        </w:tc>
        <w:tc>
          <w:tcPr>
            <w:tcW w:w="1231" w:type="dxa"/>
            <w:tcBorders>
              <w:top w:val="nil"/>
              <w:left w:val="nil"/>
              <w:bottom w:val="nil"/>
              <w:right w:val="nil"/>
            </w:tcBorders>
            <w:shd w:val="clear" w:color="000000" w:fill="FFFFFF"/>
            <w:noWrap/>
            <w:vAlign w:val="bottom"/>
            <w:hideMark/>
          </w:tcPr>
          <w:p w14:paraId="38A73B16"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8.573</w:t>
            </w:r>
          </w:p>
        </w:tc>
        <w:tc>
          <w:tcPr>
            <w:tcW w:w="867" w:type="dxa"/>
            <w:tcBorders>
              <w:top w:val="nil"/>
              <w:left w:val="nil"/>
              <w:bottom w:val="nil"/>
              <w:right w:val="nil"/>
            </w:tcBorders>
            <w:shd w:val="clear" w:color="000000" w:fill="FFFFFF"/>
            <w:noWrap/>
            <w:vAlign w:val="bottom"/>
            <w:hideMark/>
          </w:tcPr>
          <w:p w14:paraId="02929A88"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3,8</w:t>
            </w:r>
          </w:p>
        </w:tc>
        <w:tc>
          <w:tcPr>
            <w:tcW w:w="1228" w:type="dxa"/>
            <w:tcBorders>
              <w:top w:val="nil"/>
              <w:left w:val="nil"/>
              <w:bottom w:val="nil"/>
              <w:right w:val="nil"/>
            </w:tcBorders>
            <w:shd w:val="clear" w:color="000000" w:fill="FFFFFF"/>
            <w:noWrap/>
            <w:vAlign w:val="bottom"/>
            <w:hideMark/>
          </w:tcPr>
          <w:p w14:paraId="4D3EF739"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988.167</w:t>
            </w:r>
          </w:p>
        </w:tc>
        <w:tc>
          <w:tcPr>
            <w:tcW w:w="707" w:type="dxa"/>
            <w:tcBorders>
              <w:top w:val="nil"/>
              <w:left w:val="nil"/>
              <w:bottom w:val="nil"/>
              <w:right w:val="nil"/>
            </w:tcBorders>
            <w:shd w:val="clear" w:color="000000" w:fill="FFFFFF"/>
            <w:noWrap/>
            <w:vAlign w:val="bottom"/>
            <w:hideMark/>
          </w:tcPr>
          <w:p w14:paraId="039F18CF"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92,0</w:t>
            </w:r>
          </w:p>
        </w:tc>
        <w:tc>
          <w:tcPr>
            <w:tcW w:w="1228" w:type="dxa"/>
            <w:tcBorders>
              <w:top w:val="nil"/>
              <w:left w:val="nil"/>
              <w:bottom w:val="nil"/>
              <w:right w:val="nil"/>
            </w:tcBorders>
            <w:shd w:val="clear" w:color="000000" w:fill="FFFFFF"/>
            <w:noWrap/>
            <w:vAlign w:val="bottom"/>
            <w:hideMark/>
          </w:tcPr>
          <w:p w14:paraId="0987722D"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1.579.683</w:t>
            </w:r>
          </w:p>
        </w:tc>
        <w:tc>
          <w:tcPr>
            <w:tcW w:w="707" w:type="dxa"/>
            <w:tcBorders>
              <w:top w:val="nil"/>
              <w:left w:val="nil"/>
              <w:bottom w:val="nil"/>
              <w:right w:val="nil"/>
            </w:tcBorders>
            <w:shd w:val="clear" w:color="000000" w:fill="FFFFFF"/>
            <w:noWrap/>
            <w:vAlign w:val="bottom"/>
            <w:hideMark/>
          </w:tcPr>
          <w:p w14:paraId="2C33EBEF"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23,7</w:t>
            </w:r>
          </w:p>
        </w:tc>
      </w:tr>
      <w:tr w:rsidR="00143135" w:rsidRPr="001C31F1" w14:paraId="675AFD01" w14:textId="77777777" w:rsidTr="00191DB2">
        <w:trPr>
          <w:trHeight w:val="265"/>
        </w:trPr>
        <w:tc>
          <w:tcPr>
            <w:tcW w:w="1152" w:type="dxa"/>
            <w:tcBorders>
              <w:top w:val="nil"/>
              <w:left w:val="nil"/>
              <w:bottom w:val="nil"/>
              <w:right w:val="nil"/>
            </w:tcBorders>
            <w:shd w:val="clear" w:color="000000" w:fill="FFFFFF"/>
            <w:noWrap/>
            <w:vAlign w:val="bottom"/>
            <w:hideMark/>
          </w:tcPr>
          <w:p w14:paraId="1266DB0A" w14:textId="77777777" w:rsidR="00143135" w:rsidRPr="001C31F1" w:rsidRDefault="00143135"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867" w:type="dxa"/>
            <w:tcBorders>
              <w:top w:val="nil"/>
              <w:left w:val="nil"/>
              <w:bottom w:val="nil"/>
              <w:right w:val="nil"/>
            </w:tcBorders>
            <w:shd w:val="clear" w:color="000000" w:fill="FFFFFF"/>
            <w:noWrap/>
            <w:vAlign w:val="bottom"/>
            <w:hideMark/>
          </w:tcPr>
          <w:p w14:paraId="0EEDBA52"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638</w:t>
            </w:r>
          </w:p>
        </w:tc>
        <w:tc>
          <w:tcPr>
            <w:tcW w:w="867" w:type="dxa"/>
            <w:tcBorders>
              <w:top w:val="nil"/>
              <w:left w:val="nil"/>
              <w:bottom w:val="nil"/>
              <w:right w:val="nil"/>
            </w:tcBorders>
            <w:shd w:val="clear" w:color="000000" w:fill="FFFFFF"/>
            <w:noWrap/>
            <w:vAlign w:val="bottom"/>
            <w:hideMark/>
          </w:tcPr>
          <w:p w14:paraId="51118B4B"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10,9</w:t>
            </w:r>
          </w:p>
        </w:tc>
        <w:tc>
          <w:tcPr>
            <w:tcW w:w="1231" w:type="dxa"/>
            <w:tcBorders>
              <w:top w:val="nil"/>
              <w:left w:val="nil"/>
              <w:bottom w:val="nil"/>
              <w:right w:val="nil"/>
            </w:tcBorders>
            <w:shd w:val="clear" w:color="000000" w:fill="FFFFFF"/>
            <w:noWrap/>
            <w:vAlign w:val="bottom"/>
            <w:hideMark/>
          </w:tcPr>
          <w:p w14:paraId="29199C3B"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18.349</w:t>
            </w:r>
          </w:p>
        </w:tc>
        <w:tc>
          <w:tcPr>
            <w:tcW w:w="867" w:type="dxa"/>
            <w:tcBorders>
              <w:top w:val="nil"/>
              <w:left w:val="nil"/>
              <w:bottom w:val="nil"/>
              <w:right w:val="nil"/>
            </w:tcBorders>
            <w:shd w:val="clear" w:color="000000" w:fill="FFFFFF"/>
            <w:noWrap/>
            <w:vAlign w:val="bottom"/>
            <w:hideMark/>
          </w:tcPr>
          <w:p w14:paraId="568B510F"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8,2</w:t>
            </w:r>
          </w:p>
        </w:tc>
        <w:tc>
          <w:tcPr>
            <w:tcW w:w="1228" w:type="dxa"/>
            <w:tcBorders>
              <w:top w:val="nil"/>
              <w:left w:val="nil"/>
              <w:bottom w:val="nil"/>
              <w:right w:val="nil"/>
            </w:tcBorders>
            <w:shd w:val="clear" w:color="000000" w:fill="FFFFFF"/>
            <w:noWrap/>
            <w:vAlign w:val="bottom"/>
            <w:hideMark/>
          </w:tcPr>
          <w:p w14:paraId="39B18D2F"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62.955</w:t>
            </w:r>
          </w:p>
        </w:tc>
        <w:tc>
          <w:tcPr>
            <w:tcW w:w="707" w:type="dxa"/>
            <w:tcBorders>
              <w:top w:val="nil"/>
              <w:left w:val="nil"/>
              <w:bottom w:val="nil"/>
              <w:right w:val="nil"/>
            </w:tcBorders>
            <w:shd w:val="clear" w:color="000000" w:fill="FFFFFF"/>
            <w:noWrap/>
            <w:vAlign w:val="bottom"/>
            <w:hideMark/>
          </w:tcPr>
          <w:p w14:paraId="6B820AA8"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5,9</w:t>
            </w:r>
          </w:p>
        </w:tc>
        <w:tc>
          <w:tcPr>
            <w:tcW w:w="1228" w:type="dxa"/>
            <w:tcBorders>
              <w:top w:val="nil"/>
              <w:left w:val="nil"/>
              <w:bottom w:val="nil"/>
              <w:right w:val="nil"/>
            </w:tcBorders>
            <w:shd w:val="clear" w:color="000000" w:fill="FFFFFF"/>
            <w:noWrap/>
            <w:vAlign w:val="bottom"/>
            <w:hideMark/>
          </w:tcPr>
          <w:p w14:paraId="76DFACEA"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1.135.349</w:t>
            </w:r>
          </w:p>
        </w:tc>
        <w:tc>
          <w:tcPr>
            <w:tcW w:w="707" w:type="dxa"/>
            <w:tcBorders>
              <w:top w:val="nil"/>
              <w:left w:val="nil"/>
              <w:bottom w:val="nil"/>
              <w:right w:val="nil"/>
            </w:tcBorders>
            <w:shd w:val="clear" w:color="000000" w:fill="FFFFFF"/>
            <w:noWrap/>
            <w:vAlign w:val="bottom"/>
            <w:hideMark/>
          </w:tcPr>
          <w:p w14:paraId="7DF97DC5"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17,1</w:t>
            </w:r>
          </w:p>
        </w:tc>
      </w:tr>
      <w:tr w:rsidR="00143135" w:rsidRPr="001C31F1" w14:paraId="6098D495" w14:textId="77777777" w:rsidTr="00191DB2">
        <w:trPr>
          <w:trHeight w:val="265"/>
        </w:trPr>
        <w:tc>
          <w:tcPr>
            <w:tcW w:w="1152" w:type="dxa"/>
            <w:tcBorders>
              <w:top w:val="nil"/>
              <w:left w:val="nil"/>
              <w:bottom w:val="nil"/>
              <w:right w:val="nil"/>
            </w:tcBorders>
            <w:shd w:val="clear" w:color="000000" w:fill="FFFFFF"/>
            <w:noWrap/>
            <w:vAlign w:val="bottom"/>
            <w:hideMark/>
          </w:tcPr>
          <w:p w14:paraId="28A8F4BE" w14:textId="77777777" w:rsidR="00143135" w:rsidRPr="001C31F1" w:rsidRDefault="00143135"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867" w:type="dxa"/>
            <w:tcBorders>
              <w:top w:val="nil"/>
              <w:left w:val="nil"/>
              <w:bottom w:val="nil"/>
              <w:right w:val="nil"/>
            </w:tcBorders>
            <w:shd w:val="clear" w:color="000000" w:fill="FFFFFF"/>
            <w:noWrap/>
            <w:vAlign w:val="bottom"/>
            <w:hideMark/>
          </w:tcPr>
          <w:p w14:paraId="74C1EDA5"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174</w:t>
            </w:r>
          </w:p>
        </w:tc>
        <w:tc>
          <w:tcPr>
            <w:tcW w:w="867" w:type="dxa"/>
            <w:tcBorders>
              <w:top w:val="nil"/>
              <w:left w:val="nil"/>
              <w:bottom w:val="nil"/>
              <w:right w:val="nil"/>
            </w:tcBorders>
            <w:shd w:val="clear" w:color="000000" w:fill="FFFFFF"/>
            <w:noWrap/>
            <w:vAlign w:val="bottom"/>
            <w:hideMark/>
          </w:tcPr>
          <w:p w14:paraId="4EC6BDDD"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3,0</w:t>
            </w:r>
          </w:p>
        </w:tc>
        <w:tc>
          <w:tcPr>
            <w:tcW w:w="1231" w:type="dxa"/>
            <w:tcBorders>
              <w:top w:val="nil"/>
              <w:left w:val="nil"/>
              <w:bottom w:val="nil"/>
              <w:right w:val="nil"/>
            </w:tcBorders>
            <w:shd w:val="clear" w:color="000000" w:fill="FFFFFF"/>
            <w:noWrap/>
            <w:vAlign w:val="bottom"/>
            <w:hideMark/>
          </w:tcPr>
          <w:p w14:paraId="396EA8EB"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30.716</w:t>
            </w:r>
          </w:p>
        </w:tc>
        <w:tc>
          <w:tcPr>
            <w:tcW w:w="867" w:type="dxa"/>
            <w:tcBorders>
              <w:top w:val="nil"/>
              <w:left w:val="nil"/>
              <w:bottom w:val="nil"/>
              <w:right w:val="nil"/>
            </w:tcBorders>
            <w:shd w:val="clear" w:color="000000" w:fill="FFFFFF"/>
            <w:noWrap/>
            <w:vAlign w:val="bottom"/>
            <w:hideMark/>
          </w:tcPr>
          <w:p w14:paraId="65530CD8"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13,8</w:t>
            </w:r>
          </w:p>
        </w:tc>
        <w:tc>
          <w:tcPr>
            <w:tcW w:w="1228" w:type="dxa"/>
            <w:tcBorders>
              <w:top w:val="nil"/>
              <w:left w:val="nil"/>
              <w:bottom w:val="nil"/>
              <w:right w:val="nil"/>
            </w:tcBorders>
            <w:shd w:val="clear" w:color="000000" w:fill="FFFFFF"/>
            <w:noWrap/>
            <w:vAlign w:val="bottom"/>
            <w:hideMark/>
          </w:tcPr>
          <w:p w14:paraId="3E20B3A1"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16.730</w:t>
            </w:r>
          </w:p>
        </w:tc>
        <w:tc>
          <w:tcPr>
            <w:tcW w:w="707" w:type="dxa"/>
            <w:tcBorders>
              <w:top w:val="nil"/>
              <w:left w:val="nil"/>
              <w:bottom w:val="nil"/>
              <w:right w:val="nil"/>
            </w:tcBorders>
            <w:shd w:val="clear" w:color="000000" w:fill="FFFFFF"/>
            <w:noWrap/>
            <w:vAlign w:val="bottom"/>
            <w:hideMark/>
          </w:tcPr>
          <w:p w14:paraId="0797F651"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w:t>
            </w:r>
          </w:p>
        </w:tc>
        <w:tc>
          <w:tcPr>
            <w:tcW w:w="1228" w:type="dxa"/>
            <w:tcBorders>
              <w:top w:val="nil"/>
              <w:left w:val="nil"/>
              <w:bottom w:val="nil"/>
              <w:right w:val="nil"/>
            </w:tcBorders>
            <w:shd w:val="clear" w:color="000000" w:fill="FFFFFF"/>
            <w:noWrap/>
            <w:vAlign w:val="bottom"/>
            <w:hideMark/>
          </w:tcPr>
          <w:p w14:paraId="6BD13832"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911.490</w:t>
            </w:r>
          </w:p>
        </w:tc>
        <w:tc>
          <w:tcPr>
            <w:tcW w:w="707" w:type="dxa"/>
            <w:tcBorders>
              <w:top w:val="nil"/>
              <w:left w:val="nil"/>
              <w:bottom w:val="nil"/>
              <w:right w:val="nil"/>
            </w:tcBorders>
            <w:shd w:val="clear" w:color="000000" w:fill="FFFFFF"/>
            <w:noWrap/>
            <w:vAlign w:val="bottom"/>
            <w:hideMark/>
          </w:tcPr>
          <w:p w14:paraId="5465CDE6"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13,7</w:t>
            </w:r>
          </w:p>
        </w:tc>
      </w:tr>
      <w:tr w:rsidR="00143135" w:rsidRPr="001C31F1" w14:paraId="42ED24D6" w14:textId="77777777" w:rsidTr="00191DB2">
        <w:trPr>
          <w:trHeight w:val="265"/>
        </w:trPr>
        <w:tc>
          <w:tcPr>
            <w:tcW w:w="1152" w:type="dxa"/>
            <w:tcBorders>
              <w:top w:val="nil"/>
              <w:left w:val="nil"/>
              <w:bottom w:val="nil"/>
              <w:right w:val="nil"/>
            </w:tcBorders>
            <w:shd w:val="clear" w:color="000000" w:fill="FFFFFF"/>
            <w:noWrap/>
            <w:vAlign w:val="bottom"/>
            <w:hideMark/>
          </w:tcPr>
          <w:p w14:paraId="622044C6" w14:textId="77777777" w:rsidR="00143135" w:rsidRPr="001C31F1" w:rsidRDefault="00143135"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867" w:type="dxa"/>
            <w:tcBorders>
              <w:top w:val="nil"/>
              <w:left w:val="nil"/>
              <w:bottom w:val="nil"/>
              <w:right w:val="nil"/>
            </w:tcBorders>
            <w:shd w:val="clear" w:color="000000" w:fill="FFFFFF"/>
            <w:noWrap/>
            <w:vAlign w:val="bottom"/>
            <w:hideMark/>
          </w:tcPr>
          <w:p w14:paraId="0AFB484F"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99</w:t>
            </w:r>
          </w:p>
        </w:tc>
        <w:tc>
          <w:tcPr>
            <w:tcW w:w="867" w:type="dxa"/>
            <w:tcBorders>
              <w:top w:val="nil"/>
              <w:left w:val="nil"/>
              <w:bottom w:val="nil"/>
              <w:right w:val="nil"/>
            </w:tcBorders>
            <w:shd w:val="clear" w:color="000000" w:fill="FFFFFF"/>
            <w:noWrap/>
            <w:vAlign w:val="bottom"/>
            <w:hideMark/>
          </w:tcPr>
          <w:p w14:paraId="6511B326"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w:t>
            </w:r>
          </w:p>
        </w:tc>
        <w:tc>
          <w:tcPr>
            <w:tcW w:w="1231" w:type="dxa"/>
            <w:tcBorders>
              <w:top w:val="nil"/>
              <w:left w:val="nil"/>
              <w:bottom w:val="nil"/>
              <w:right w:val="nil"/>
            </w:tcBorders>
            <w:shd w:val="clear" w:color="000000" w:fill="FFFFFF"/>
            <w:noWrap/>
            <w:vAlign w:val="bottom"/>
            <w:hideMark/>
          </w:tcPr>
          <w:p w14:paraId="73129856"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165.531</w:t>
            </w:r>
          </w:p>
        </w:tc>
        <w:tc>
          <w:tcPr>
            <w:tcW w:w="867" w:type="dxa"/>
            <w:tcBorders>
              <w:top w:val="nil"/>
              <w:left w:val="nil"/>
              <w:bottom w:val="nil"/>
              <w:right w:val="nil"/>
            </w:tcBorders>
            <w:shd w:val="clear" w:color="000000" w:fill="FFFFFF"/>
            <w:noWrap/>
            <w:vAlign w:val="bottom"/>
            <w:hideMark/>
          </w:tcPr>
          <w:p w14:paraId="2B6B0BC9"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74,2</w:t>
            </w:r>
          </w:p>
        </w:tc>
        <w:tc>
          <w:tcPr>
            <w:tcW w:w="1228" w:type="dxa"/>
            <w:tcBorders>
              <w:top w:val="nil"/>
              <w:left w:val="nil"/>
              <w:bottom w:val="nil"/>
              <w:right w:val="nil"/>
            </w:tcBorders>
            <w:shd w:val="clear" w:color="000000" w:fill="FFFFFF"/>
            <w:noWrap/>
            <w:vAlign w:val="bottom"/>
            <w:hideMark/>
          </w:tcPr>
          <w:p w14:paraId="44AFF144"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6.188</w:t>
            </w:r>
          </w:p>
        </w:tc>
        <w:tc>
          <w:tcPr>
            <w:tcW w:w="707" w:type="dxa"/>
            <w:tcBorders>
              <w:top w:val="nil"/>
              <w:left w:val="nil"/>
              <w:bottom w:val="nil"/>
              <w:right w:val="nil"/>
            </w:tcBorders>
            <w:shd w:val="clear" w:color="000000" w:fill="FFFFFF"/>
            <w:noWrap/>
            <w:vAlign w:val="bottom"/>
            <w:hideMark/>
          </w:tcPr>
          <w:p w14:paraId="2CC78FFA"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0,6</w:t>
            </w:r>
          </w:p>
        </w:tc>
        <w:tc>
          <w:tcPr>
            <w:tcW w:w="1228" w:type="dxa"/>
            <w:tcBorders>
              <w:top w:val="nil"/>
              <w:left w:val="nil"/>
              <w:bottom w:val="nil"/>
              <w:right w:val="nil"/>
            </w:tcBorders>
            <w:shd w:val="clear" w:color="000000" w:fill="FFFFFF"/>
            <w:noWrap/>
            <w:vAlign w:val="bottom"/>
            <w:hideMark/>
          </w:tcPr>
          <w:p w14:paraId="7EEB2E3A"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2.719.241</w:t>
            </w:r>
          </w:p>
        </w:tc>
        <w:tc>
          <w:tcPr>
            <w:tcW w:w="707" w:type="dxa"/>
            <w:tcBorders>
              <w:top w:val="nil"/>
              <w:left w:val="nil"/>
              <w:bottom w:val="nil"/>
              <w:right w:val="nil"/>
            </w:tcBorders>
            <w:shd w:val="clear" w:color="000000" w:fill="FFFFFF"/>
            <w:noWrap/>
            <w:vAlign w:val="bottom"/>
            <w:hideMark/>
          </w:tcPr>
          <w:p w14:paraId="1F59610E"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40,8</w:t>
            </w:r>
          </w:p>
        </w:tc>
      </w:tr>
      <w:tr w:rsidR="00143135" w:rsidRPr="001C31F1" w14:paraId="2A727549" w14:textId="77777777" w:rsidTr="00191DB2">
        <w:trPr>
          <w:trHeight w:val="265"/>
        </w:trPr>
        <w:tc>
          <w:tcPr>
            <w:tcW w:w="1152" w:type="dxa"/>
            <w:tcBorders>
              <w:top w:val="nil"/>
              <w:left w:val="nil"/>
              <w:bottom w:val="single" w:sz="4" w:space="0" w:color="000000"/>
              <w:right w:val="nil"/>
            </w:tcBorders>
            <w:shd w:val="clear" w:color="000000" w:fill="FFFFFF"/>
            <w:noWrap/>
            <w:vAlign w:val="bottom"/>
            <w:hideMark/>
          </w:tcPr>
          <w:p w14:paraId="1EAAFBE9" w14:textId="77777777" w:rsidR="00143135" w:rsidRPr="001C31F1" w:rsidRDefault="00143135"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ns/nr</w:t>
            </w:r>
          </w:p>
        </w:tc>
        <w:tc>
          <w:tcPr>
            <w:tcW w:w="867" w:type="dxa"/>
            <w:tcBorders>
              <w:top w:val="nil"/>
              <w:left w:val="nil"/>
              <w:bottom w:val="single" w:sz="4" w:space="0" w:color="000000"/>
              <w:right w:val="nil"/>
            </w:tcBorders>
            <w:shd w:val="clear" w:color="000000" w:fill="FFFFFF"/>
            <w:noWrap/>
            <w:vAlign w:val="bottom"/>
            <w:hideMark/>
          </w:tcPr>
          <w:p w14:paraId="208EEF24"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w:t>
            </w:r>
          </w:p>
        </w:tc>
        <w:tc>
          <w:tcPr>
            <w:tcW w:w="867" w:type="dxa"/>
            <w:tcBorders>
              <w:top w:val="nil"/>
              <w:left w:val="nil"/>
              <w:bottom w:val="single" w:sz="4" w:space="0" w:color="000000"/>
              <w:right w:val="nil"/>
            </w:tcBorders>
            <w:shd w:val="clear" w:color="000000" w:fill="FFFFFF"/>
            <w:noWrap/>
            <w:vAlign w:val="bottom"/>
            <w:hideMark/>
          </w:tcPr>
          <w:p w14:paraId="2678F539"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231" w:type="dxa"/>
            <w:tcBorders>
              <w:top w:val="nil"/>
              <w:left w:val="nil"/>
              <w:bottom w:val="single" w:sz="4" w:space="0" w:color="000000"/>
              <w:right w:val="nil"/>
            </w:tcBorders>
            <w:shd w:val="clear" w:color="000000" w:fill="FFFFFF"/>
            <w:noWrap/>
            <w:vAlign w:val="bottom"/>
            <w:hideMark/>
          </w:tcPr>
          <w:p w14:paraId="09644794"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w:t>
            </w:r>
          </w:p>
        </w:tc>
        <w:tc>
          <w:tcPr>
            <w:tcW w:w="867" w:type="dxa"/>
            <w:tcBorders>
              <w:top w:val="nil"/>
              <w:left w:val="nil"/>
              <w:bottom w:val="single" w:sz="4" w:space="0" w:color="000000"/>
              <w:right w:val="nil"/>
            </w:tcBorders>
            <w:shd w:val="clear" w:color="000000" w:fill="FFFFFF"/>
            <w:noWrap/>
            <w:vAlign w:val="bottom"/>
            <w:hideMark/>
          </w:tcPr>
          <w:p w14:paraId="671AB142"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228" w:type="dxa"/>
            <w:tcBorders>
              <w:top w:val="nil"/>
              <w:left w:val="nil"/>
              <w:bottom w:val="single" w:sz="4" w:space="0" w:color="000000"/>
              <w:right w:val="nil"/>
            </w:tcBorders>
            <w:shd w:val="clear" w:color="000000" w:fill="FFFFFF"/>
            <w:noWrap/>
            <w:vAlign w:val="bottom"/>
            <w:hideMark/>
          </w:tcPr>
          <w:p w14:paraId="060F2F89"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w:t>
            </w:r>
          </w:p>
        </w:tc>
        <w:tc>
          <w:tcPr>
            <w:tcW w:w="707" w:type="dxa"/>
            <w:tcBorders>
              <w:top w:val="nil"/>
              <w:left w:val="nil"/>
              <w:bottom w:val="single" w:sz="4" w:space="0" w:color="000000"/>
              <w:right w:val="nil"/>
            </w:tcBorders>
            <w:shd w:val="clear" w:color="000000" w:fill="FFFFFF"/>
            <w:noWrap/>
            <w:vAlign w:val="bottom"/>
            <w:hideMark/>
          </w:tcPr>
          <w:p w14:paraId="0F9F463B"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228" w:type="dxa"/>
            <w:tcBorders>
              <w:top w:val="nil"/>
              <w:left w:val="nil"/>
              <w:bottom w:val="single" w:sz="4" w:space="0" w:color="000000"/>
              <w:right w:val="nil"/>
            </w:tcBorders>
            <w:shd w:val="clear" w:color="000000" w:fill="FFFFFF"/>
            <w:noWrap/>
            <w:vAlign w:val="bottom"/>
            <w:hideMark/>
          </w:tcPr>
          <w:p w14:paraId="6C560665"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311.907</w:t>
            </w:r>
          </w:p>
        </w:tc>
        <w:tc>
          <w:tcPr>
            <w:tcW w:w="707" w:type="dxa"/>
            <w:tcBorders>
              <w:top w:val="nil"/>
              <w:left w:val="nil"/>
              <w:bottom w:val="single" w:sz="4" w:space="0" w:color="000000"/>
              <w:right w:val="nil"/>
            </w:tcBorders>
            <w:shd w:val="clear" w:color="000000" w:fill="FFFFFF"/>
            <w:noWrap/>
            <w:vAlign w:val="bottom"/>
            <w:hideMark/>
          </w:tcPr>
          <w:p w14:paraId="3B403D0A"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4,7</w:t>
            </w:r>
          </w:p>
        </w:tc>
      </w:tr>
      <w:tr w:rsidR="00143135" w:rsidRPr="001C31F1" w14:paraId="7AFE7862" w14:textId="77777777" w:rsidTr="00191DB2">
        <w:trPr>
          <w:trHeight w:val="265"/>
        </w:trPr>
        <w:tc>
          <w:tcPr>
            <w:tcW w:w="1152" w:type="dxa"/>
            <w:tcBorders>
              <w:top w:val="nil"/>
              <w:left w:val="nil"/>
              <w:bottom w:val="single" w:sz="8" w:space="0" w:color="000000"/>
              <w:right w:val="nil"/>
            </w:tcBorders>
            <w:shd w:val="clear" w:color="000000" w:fill="FFFFFF"/>
            <w:noWrap/>
            <w:vAlign w:val="bottom"/>
            <w:hideMark/>
          </w:tcPr>
          <w:p w14:paraId="040A4465" w14:textId="77777777" w:rsidR="00143135" w:rsidRPr="001C31F1" w:rsidRDefault="00143135" w:rsidP="0014313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c>
          <w:tcPr>
            <w:tcW w:w="867" w:type="dxa"/>
            <w:tcBorders>
              <w:top w:val="nil"/>
              <w:left w:val="nil"/>
              <w:bottom w:val="single" w:sz="8" w:space="0" w:color="000000"/>
              <w:right w:val="nil"/>
            </w:tcBorders>
            <w:shd w:val="clear" w:color="000000" w:fill="FFFFFF"/>
            <w:noWrap/>
            <w:vAlign w:val="bottom"/>
            <w:hideMark/>
          </w:tcPr>
          <w:p w14:paraId="18EE8620"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5.880</w:t>
            </w:r>
          </w:p>
        </w:tc>
        <w:tc>
          <w:tcPr>
            <w:tcW w:w="867" w:type="dxa"/>
            <w:tcBorders>
              <w:top w:val="nil"/>
              <w:left w:val="nil"/>
              <w:bottom w:val="single" w:sz="8" w:space="0" w:color="000000"/>
              <w:right w:val="nil"/>
            </w:tcBorders>
            <w:shd w:val="clear" w:color="000000" w:fill="FFFFFF"/>
            <w:noWrap/>
            <w:vAlign w:val="bottom"/>
            <w:hideMark/>
          </w:tcPr>
          <w:p w14:paraId="119C2C48"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1231" w:type="dxa"/>
            <w:tcBorders>
              <w:top w:val="nil"/>
              <w:left w:val="nil"/>
              <w:bottom w:val="single" w:sz="8" w:space="0" w:color="000000"/>
              <w:right w:val="nil"/>
            </w:tcBorders>
            <w:shd w:val="clear" w:color="000000" w:fill="FFFFFF"/>
            <w:noWrap/>
            <w:vAlign w:val="bottom"/>
            <w:hideMark/>
          </w:tcPr>
          <w:p w14:paraId="2F5B718B"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223.170</w:t>
            </w:r>
          </w:p>
        </w:tc>
        <w:tc>
          <w:tcPr>
            <w:tcW w:w="867" w:type="dxa"/>
            <w:tcBorders>
              <w:top w:val="nil"/>
              <w:left w:val="nil"/>
              <w:bottom w:val="single" w:sz="8" w:space="0" w:color="000000"/>
              <w:right w:val="nil"/>
            </w:tcBorders>
            <w:shd w:val="clear" w:color="000000" w:fill="FFFFFF"/>
            <w:noWrap/>
            <w:vAlign w:val="bottom"/>
            <w:hideMark/>
          </w:tcPr>
          <w:p w14:paraId="621F9B7D"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1228" w:type="dxa"/>
            <w:tcBorders>
              <w:top w:val="nil"/>
              <w:left w:val="nil"/>
              <w:bottom w:val="single" w:sz="8" w:space="0" w:color="000000"/>
              <w:right w:val="nil"/>
            </w:tcBorders>
            <w:shd w:val="clear" w:color="000000" w:fill="FFFFFF"/>
            <w:noWrap/>
            <w:vAlign w:val="bottom"/>
            <w:hideMark/>
          </w:tcPr>
          <w:p w14:paraId="719CFAE0"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1.074.040</w:t>
            </w:r>
          </w:p>
        </w:tc>
        <w:tc>
          <w:tcPr>
            <w:tcW w:w="707" w:type="dxa"/>
            <w:tcBorders>
              <w:top w:val="nil"/>
              <w:left w:val="nil"/>
              <w:bottom w:val="single" w:sz="8" w:space="0" w:color="000000"/>
              <w:right w:val="nil"/>
            </w:tcBorders>
            <w:shd w:val="clear" w:color="000000" w:fill="FFFFFF"/>
            <w:noWrap/>
            <w:vAlign w:val="bottom"/>
            <w:hideMark/>
          </w:tcPr>
          <w:p w14:paraId="2E5155DE"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1228" w:type="dxa"/>
            <w:tcBorders>
              <w:top w:val="nil"/>
              <w:left w:val="nil"/>
              <w:bottom w:val="single" w:sz="8" w:space="0" w:color="000000"/>
              <w:right w:val="nil"/>
            </w:tcBorders>
            <w:shd w:val="clear" w:color="000000" w:fill="FFFFFF"/>
            <w:noWrap/>
            <w:vAlign w:val="bottom"/>
            <w:hideMark/>
          </w:tcPr>
          <w:p w14:paraId="0157EE1C"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6.657.670</w:t>
            </w:r>
          </w:p>
        </w:tc>
        <w:tc>
          <w:tcPr>
            <w:tcW w:w="707" w:type="dxa"/>
            <w:tcBorders>
              <w:top w:val="nil"/>
              <w:left w:val="nil"/>
              <w:bottom w:val="single" w:sz="8" w:space="0" w:color="000000"/>
              <w:right w:val="nil"/>
            </w:tcBorders>
            <w:shd w:val="clear" w:color="000000" w:fill="FFFFFF"/>
            <w:noWrap/>
            <w:vAlign w:val="bottom"/>
            <w:hideMark/>
          </w:tcPr>
          <w:p w14:paraId="25564E16" w14:textId="77777777" w:rsidR="00143135" w:rsidRPr="001C31F1" w:rsidRDefault="00143135" w:rsidP="0014313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bl>
    <w:p w14:paraId="3F204EB0" w14:textId="7AB4BD8D" w:rsidR="00BF0653" w:rsidRPr="001C31F1" w:rsidRDefault="00BF0653" w:rsidP="00406C6E">
      <w:pPr>
        <w:spacing w:after="0" w:line="240"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propia </w:t>
      </w:r>
      <w:r w:rsidR="0081690A" w:rsidRPr="001C31F1">
        <w:rPr>
          <w:rFonts w:eastAsia="Times New Roman"/>
          <w:color w:val="323E4F" w:themeColor="text2" w:themeShade="BF"/>
          <w:sz w:val="20"/>
          <w:bdr w:val="none" w:sz="0" w:space="0" w:color="auto"/>
          <w:lang w:val="es-CL" w:eastAsia="es-CL"/>
        </w:rPr>
        <w:t>conform</w:t>
      </w:r>
      <w:r w:rsidRPr="001C31F1">
        <w:rPr>
          <w:rFonts w:eastAsia="Times New Roman"/>
          <w:color w:val="323E4F" w:themeColor="text2" w:themeShade="BF"/>
          <w:sz w:val="20"/>
          <w:bdr w:val="none" w:sz="0" w:space="0" w:color="auto"/>
          <w:lang w:val="es-CL" w:eastAsia="es-CL"/>
        </w:rPr>
        <w:t xml:space="preserve">e a SII y </w:t>
      </w:r>
      <w:r w:rsidR="00BF3884" w:rsidRPr="001C31F1">
        <w:rPr>
          <w:rFonts w:eastAsia="Times New Roman"/>
          <w:color w:val="323E4F" w:themeColor="text2" w:themeShade="BF"/>
          <w:sz w:val="20"/>
          <w:bdr w:val="none" w:sz="0" w:space="0" w:color="auto"/>
          <w:lang w:val="es-CL" w:eastAsia="es-CL"/>
        </w:rPr>
        <w:t>ENE</w:t>
      </w:r>
      <w:r w:rsidRPr="001C31F1">
        <w:rPr>
          <w:rFonts w:eastAsia="Times New Roman"/>
          <w:color w:val="323E4F" w:themeColor="text2" w:themeShade="BF"/>
          <w:sz w:val="20"/>
          <w:bdr w:val="none" w:sz="0" w:space="0" w:color="auto"/>
          <w:lang w:val="es-CL" w:eastAsia="es-CL"/>
        </w:rPr>
        <w:t>.</w:t>
      </w:r>
    </w:p>
    <w:p w14:paraId="1CD12F9D" w14:textId="4E2D60FF" w:rsidR="00BF0653" w:rsidRPr="001C31F1" w:rsidRDefault="00BF0653" w:rsidP="00406C6E">
      <w:pPr>
        <w:spacing w:after="0" w:line="240"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Nota 1: El número de empresas contempla las empresas sin información de ventas (el SII no puede estimarlas </w:t>
      </w:r>
      <w:r w:rsidR="0081690A" w:rsidRPr="001C31F1">
        <w:rPr>
          <w:rFonts w:eastAsia="Times New Roman"/>
          <w:color w:val="323E4F" w:themeColor="text2" w:themeShade="BF"/>
          <w:sz w:val="20"/>
          <w:bdr w:val="none" w:sz="0" w:space="0" w:color="auto"/>
          <w:lang w:val="es-CL" w:eastAsia="es-CL"/>
        </w:rPr>
        <w:t>a partir de</w:t>
      </w:r>
      <w:r w:rsidRPr="001C31F1">
        <w:rPr>
          <w:rFonts w:eastAsia="Times New Roman"/>
          <w:color w:val="323E4F" w:themeColor="text2" w:themeShade="BF"/>
          <w:sz w:val="20"/>
          <w:bdr w:val="none" w:sz="0" w:space="0" w:color="auto"/>
          <w:lang w:val="es-CL" w:eastAsia="es-CL"/>
        </w:rPr>
        <w:t xml:space="preserve"> las declaraciones de impuestos, formulario 22 y 29), que para el año 2014 representaron u</w:t>
      </w:r>
      <w:r w:rsidR="00191DB2" w:rsidRPr="001C31F1">
        <w:rPr>
          <w:rFonts w:eastAsia="Times New Roman"/>
          <w:color w:val="323E4F" w:themeColor="text2" w:themeShade="BF"/>
          <w:sz w:val="20"/>
          <w:bdr w:val="none" w:sz="0" w:space="0" w:color="auto"/>
          <w:lang w:val="es-CL" w:eastAsia="es-CL"/>
        </w:rPr>
        <w:t>n 24</w:t>
      </w:r>
      <w:r w:rsidRPr="001C31F1">
        <w:rPr>
          <w:rFonts w:eastAsia="Times New Roman"/>
          <w:color w:val="323E4F" w:themeColor="text2" w:themeShade="BF"/>
          <w:sz w:val="20"/>
          <w:bdr w:val="none" w:sz="0" w:space="0" w:color="auto"/>
          <w:lang w:val="es-CL" w:eastAsia="es-CL"/>
        </w:rPr>
        <w:t>% del total de empresas del sector</w:t>
      </w:r>
      <w:r w:rsidR="00A62C8F" w:rsidRPr="001C31F1">
        <w:rPr>
          <w:rFonts w:eastAsia="Times New Roman"/>
          <w:color w:val="323E4F" w:themeColor="text2" w:themeShade="BF"/>
          <w:sz w:val="20"/>
          <w:bdr w:val="none" w:sz="0" w:space="0" w:color="auto"/>
          <w:lang w:val="es-CL" w:eastAsia="es-CL"/>
        </w:rPr>
        <w:t>.</w:t>
      </w:r>
    </w:p>
    <w:p w14:paraId="0F3A8E63" w14:textId="2F9073FD" w:rsidR="00BF0653" w:rsidRPr="001C31F1" w:rsidDel="00CF48B2" w:rsidRDefault="00BF0653" w:rsidP="00406C6E">
      <w:pPr>
        <w:spacing w:after="0" w:line="240" w:lineRule="auto"/>
        <w:jc w:val="both"/>
        <w:rPr>
          <w:del w:id="46" w:author="Observatorio 02" w:date="2017-05-04T12:17:00Z"/>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Nota 2: No incluye a trabajadores por cuenta propia que declaran que en su negocio trabaja </w:t>
      </w:r>
      <w:r w:rsidR="00690E0A" w:rsidRPr="001C31F1">
        <w:rPr>
          <w:rFonts w:eastAsia="Times New Roman"/>
          <w:color w:val="323E4F" w:themeColor="text2" w:themeShade="BF"/>
          <w:sz w:val="20"/>
          <w:bdr w:val="none" w:sz="0" w:space="0" w:color="auto"/>
          <w:lang w:val="es-CL" w:eastAsia="es-CL"/>
        </w:rPr>
        <w:t xml:space="preserve">solo </w:t>
      </w:r>
      <w:r w:rsidRPr="001C31F1">
        <w:rPr>
          <w:rFonts w:eastAsia="Times New Roman"/>
          <w:color w:val="323E4F" w:themeColor="text2" w:themeShade="BF"/>
          <w:sz w:val="20"/>
          <w:bdr w:val="none" w:sz="0" w:space="0" w:color="auto"/>
          <w:lang w:val="es-CL" w:eastAsia="es-CL"/>
        </w:rPr>
        <w:t>una persona (unipersonales).</w:t>
      </w:r>
    </w:p>
    <w:p w14:paraId="4B588B18" w14:textId="3CD4677E" w:rsidR="00406C6E" w:rsidRPr="001C31F1" w:rsidRDefault="00406C6E" w:rsidP="00CF48B2">
      <w:pPr>
        <w:spacing w:after="0" w:line="240" w:lineRule="auto"/>
        <w:jc w:val="both"/>
        <w:rPr>
          <w:lang w:val="es-ES"/>
        </w:rPr>
        <w:pPrChange w:id="47" w:author="Observatorio 02" w:date="2017-05-04T12:17:00Z">
          <w:pPr>
            <w:spacing w:after="0" w:line="276" w:lineRule="auto"/>
            <w:jc w:val="both"/>
          </w:pPr>
        </w:pPrChange>
      </w:pPr>
    </w:p>
    <w:p w14:paraId="19AB6772" w14:textId="77777777" w:rsidR="00D814D1" w:rsidRDefault="00D814D1" w:rsidP="003D1A0A">
      <w:pPr>
        <w:spacing w:after="0" w:line="276" w:lineRule="auto"/>
        <w:jc w:val="both"/>
        <w:rPr>
          <w:ins w:id="48" w:author="Observatorio 02" w:date="2017-05-04T15:04:00Z"/>
          <w:lang w:val="es-ES"/>
        </w:rPr>
      </w:pPr>
    </w:p>
    <w:p w14:paraId="2C348650" w14:textId="5AE837A4" w:rsidR="00E5393D" w:rsidRPr="001C31F1" w:rsidRDefault="003D1A0A" w:rsidP="003D1A0A">
      <w:pPr>
        <w:spacing w:after="0" w:line="276" w:lineRule="auto"/>
        <w:jc w:val="both"/>
        <w:rPr>
          <w:lang w:val="es-ES"/>
        </w:rPr>
      </w:pPr>
      <w:r w:rsidRPr="001C31F1">
        <w:rPr>
          <w:lang w:val="es-ES"/>
        </w:rPr>
        <w:t>El Cuadro 2 muestra un resumen del número de empresas y la cantidad de trabajadores promedio que estas emplean, desagregado por tamaño, pero ahora considerando a los trabajadores por cuenta propia unipersonales</w:t>
      </w:r>
      <w:r w:rsidRPr="001C31F1">
        <w:rPr>
          <w:rStyle w:val="FootnoteReference"/>
          <w:lang w:val="es-ES"/>
        </w:rPr>
        <w:footnoteReference w:id="5"/>
      </w:r>
      <w:r w:rsidRPr="001C31F1">
        <w:rPr>
          <w:lang w:val="es-ES"/>
        </w:rPr>
        <w:t xml:space="preserve">. El objetivo de esta tabla es identificar la distribución de todos los ocupados, independiente de su modalidad de empleo. </w:t>
      </w:r>
    </w:p>
    <w:p w14:paraId="180D9023" w14:textId="77777777" w:rsidR="00E5393D" w:rsidRPr="001C31F1" w:rsidRDefault="00E5393D" w:rsidP="003D1A0A">
      <w:pPr>
        <w:spacing w:after="0" w:line="276" w:lineRule="auto"/>
        <w:jc w:val="both"/>
        <w:rPr>
          <w:lang w:val="es-ES"/>
        </w:rPr>
      </w:pPr>
    </w:p>
    <w:p w14:paraId="1D7F8ED3" w14:textId="3C7F9894" w:rsidR="003D1A0A" w:rsidRPr="001C31F1" w:rsidRDefault="003D1A0A" w:rsidP="004A2E79">
      <w:pPr>
        <w:spacing w:after="0" w:line="276" w:lineRule="auto"/>
        <w:jc w:val="both"/>
        <w:rPr>
          <w:lang w:val="es-ES"/>
        </w:rPr>
      </w:pPr>
      <w:r w:rsidRPr="001C31F1">
        <w:rPr>
          <w:lang w:val="es-ES"/>
        </w:rPr>
        <w:t xml:space="preserve">Para </w:t>
      </w:r>
      <w:r w:rsidR="00361677" w:rsidRPr="001C31F1">
        <w:rPr>
          <w:lang w:val="es-ES"/>
        </w:rPr>
        <w:t>el</w:t>
      </w:r>
      <w:r w:rsidRPr="001C31F1">
        <w:rPr>
          <w:lang w:val="es-ES"/>
        </w:rPr>
        <w:t xml:space="preserve"> sector </w:t>
      </w:r>
      <w:r w:rsidR="00361677" w:rsidRPr="001C31F1">
        <w:rPr>
          <w:lang w:val="es-ES"/>
        </w:rPr>
        <w:t xml:space="preserve">minero </w:t>
      </w:r>
      <w:r w:rsidRPr="001C31F1">
        <w:rPr>
          <w:lang w:val="es-ES"/>
        </w:rPr>
        <w:t>en particular, se observa que solo el 1% de los trabajadores trabaja en empresas unipersonales, una cifra muy inferior a la nacional (1</w:t>
      </w:r>
      <w:r w:rsidR="00C57011" w:rsidRPr="001C31F1">
        <w:rPr>
          <w:lang w:val="es-ES"/>
        </w:rPr>
        <w:t>7</w:t>
      </w:r>
      <w:r w:rsidRPr="001C31F1">
        <w:rPr>
          <w:lang w:val="es-ES"/>
        </w:rPr>
        <w:t>%).</w:t>
      </w:r>
    </w:p>
    <w:p w14:paraId="76BBD1A0" w14:textId="77777777" w:rsidR="003D1A0A" w:rsidRPr="001C31F1" w:rsidRDefault="003D1A0A" w:rsidP="004A2E79">
      <w:pPr>
        <w:spacing w:after="0" w:line="276" w:lineRule="auto"/>
        <w:jc w:val="both"/>
        <w:rPr>
          <w:lang w:val="es-ES"/>
        </w:rPr>
      </w:pPr>
    </w:p>
    <w:p w14:paraId="2C9DC2E8" w14:textId="3AE73AF4" w:rsidR="004D35E8" w:rsidRPr="001C31F1" w:rsidRDefault="004D35E8"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Cuadro 2. Número de empresas y ocupados por tamaño de empresa según número de trabajadores, 201</w:t>
      </w:r>
      <w:r w:rsidR="00BF3884" w:rsidRPr="001C31F1">
        <w:rPr>
          <w:rFonts w:eastAsia="Times New Roman"/>
          <w:b/>
          <w:bCs/>
          <w:color w:val="323E4F" w:themeColor="text2" w:themeShade="BF"/>
          <w:bdr w:val="none" w:sz="0" w:space="0" w:color="auto"/>
          <w:lang w:val="es-CL" w:eastAsia="es-CL"/>
        </w:rPr>
        <w:t>5</w:t>
      </w:r>
    </w:p>
    <w:tbl>
      <w:tblPr>
        <w:tblW w:w="8838" w:type="dxa"/>
        <w:tblLayout w:type="fixed"/>
        <w:tblCellMar>
          <w:left w:w="70" w:type="dxa"/>
          <w:right w:w="70" w:type="dxa"/>
        </w:tblCellMar>
        <w:tblLook w:val="04A0" w:firstRow="1" w:lastRow="0" w:firstColumn="1" w:lastColumn="0" w:noHBand="0" w:noVBand="1"/>
      </w:tblPr>
      <w:tblGrid>
        <w:gridCol w:w="1255"/>
        <w:gridCol w:w="787"/>
        <w:gridCol w:w="935"/>
        <w:gridCol w:w="1118"/>
        <w:gridCol w:w="849"/>
        <w:gridCol w:w="160"/>
        <w:gridCol w:w="1174"/>
        <w:gridCol w:w="686"/>
        <w:gridCol w:w="1188"/>
        <w:gridCol w:w="686"/>
        <w:tblGridChange w:id="49">
          <w:tblGrid>
            <w:gridCol w:w="1255"/>
            <w:gridCol w:w="21"/>
            <w:gridCol w:w="766"/>
            <w:gridCol w:w="33"/>
            <w:gridCol w:w="817"/>
            <w:gridCol w:w="47"/>
            <w:gridCol w:w="1156"/>
            <w:gridCol w:w="68"/>
            <w:gridCol w:w="781"/>
            <w:gridCol w:w="82"/>
            <w:gridCol w:w="78"/>
            <w:gridCol w:w="1174"/>
            <w:gridCol w:w="686"/>
            <w:gridCol w:w="1188"/>
            <w:gridCol w:w="686"/>
            <w:gridCol w:w="1209"/>
            <w:gridCol w:w="697"/>
            <w:gridCol w:w="1209"/>
            <w:gridCol w:w="697"/>
          </w:tblGrid>
        </w:tblGridChange>
      </w:tblGrid>
      <w:tr w:rsidR="00487A13" w:rsidRPr="001C31F1" w14:paraId="14452544" w14:textId="77777777" w:rsidTr="00BB0E7E">
        <w:trPr>
          <w:trHeight w:val="300"/>
        </w:trPr>
        <w:tc>
          <w:tcPr>
            <w:tcW w:w="1255" w:type="dxa"/>
            <w:vMerge w:val="restart"/>
            <w:tcBorders>
              <w:top w:val="single" w:sz="8" w:space="0" w:color="000000"/>
              <w:left w:val="nil"/>
              <w:bottom w:val="single" w:sz="4" w:space="0" w:color="000000"/>
              <w:right w:val="nil"/>
            </w:tcBorders>
            <w:shd w:val="clear" w:color="000000" w:fill="FFFFFF"/>
            <w:noWrap/>
            <w:vAlign w:val="bottom"/>
            <w:hideMark/>
          </w:tcPr>
          <w:p w14:paraId="52FEAB2D" w14:textId="6A4A29FE" w:rsidR="00487A13" w:rsidRPr="001C31F1" w:rsidRDefault="00487A13"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Tamaño de empresa</w:t>
            </w:r>
          </w:p>
        </w:tc>
        <w:tc>
          <w:tcPr>
            <w:tcW w:w="3689" w:type="dxa"/>
            <w:gridSpan w:val="4"/>
            <w:tcBorders>
              <w:top w:val="single" w:sz="8" w:space="0" w:color="000000"/>
              <w:left w:val="nil"/>
              <w:bottom w:val="single" w:sz="4" w:space="0" w:color="000000"/>
              <w:right w:val="nil"/>
            </w:tcBorders>
            <w:shd w:val="clear" w:color="000000" w:fill="FFFFFF"/>
            <w:noWrap/>
            <w:vAlign w:val="bottom"/>
            <w:hideMark/>
          </w:tcPr>
          <w:p w14:paraId="0EF9D011" w14:textId="1EB1B265" w:rsidR="00487A13" w:rsidRPr="001C31F1" w:rsidRDefault="00487A13"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160" w:type="dxa"/>
            <w:vMerge w:val="restart"/>
            <w:tcBorders>
              <w:top w:val="single" w:sz="8" w:space="0" w:color="000000"/>
              <w:left w:val="nil"/>
              <w:right w:val="nil"/>
            </w:tcBorders>
            <w:shd w:val="clear" w:color="000000" w:fill="FFFFFF"/>
          </w:tcPr>
          <w:p w14:paraId="1E19F647" w14:textId="77777777" w:rsidR="00487A13" w:rsidRPr="001C31F1" w:rsidRDefault="00487A13" w:rsidP="00E5393D">
            <w:pPr>
              <w:spacing w:after="0" w:line="240" w:lineRule="auto"/>
              <w:jc w:val="center"/>
              <w:rPr>
                <w:ins w:id="50" w:author="Observatorio 02" w:date="2017-05-04T12:18:00Z"/>
                <w:rFonts w:eastAsia="Times New Roman"/>
                <w:sz w:val="22"/>
                <w:szCs w:val="22"/>
                <w:bdr w:val="none" w:sz="0" w:space="0" w:color="auto"/>
                <w:lang w:val="es-CL" w:eastAsia="es-CL"/>
              </w:rPr>
            </w:pPr>
          </w:p>
        </w:tc>
        <w:tc>
          <w:tcPr>
            <w:tcW w:w="3734" w:type="dxa"/>
            <w:gridSpan w:val="4"/>
            <w:tcBorders>
              <w:top w:val="single" w:sz="8" w:space="0" w:color="000000"/>
              <w:left w:val="nil"/>
              <w:bottom w:val="single" w:sz="4" w:space="0" w:color="000000"/>
              <w:right w:val="nil"/>
            </w:tcBorders>
            <w:shd w:val="clear" w:color="000000" w:fill="FFFFFF"/>
            <w:noWrap/>
            <w:vAlign w:val="bottom"/>
            <w:hideMark/>
          </w:tcPr>
          <w:p w14:paraId="20AFD32D" w14:textId="22F87368" w:rsidR="00487A13" w:rsidRPr="001C31F1" w:rsidRDefault="00487A13"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Nacional</w:t>
            </w:r>
          </w:p>
        </w:tc>
      </w:tr>
      <w:tr w:rsidR="005D4D82" w:rsidRPr="001C31F1" w14:paraId="23D17E7E" w14:textId="77777777" w:rsidTr="00BB0B0A">
        <w:tblPrEx>
          <w:tblW w:w="8838" w:type="dxa"/>
          <w:tblLayout w:type="fixed"/>
          <w:tblCellMar>
            <w:left w:w="70" w:type="dxa"/>
            <w:right w:w="70" w:type="dxa"/>
          </w:tblCellMar>
          <w:tblPrExChange w:id="51" w:author="Observatorio 02" w:date="2017-05-04T12:20:00Z">
            <w:tblPrEx>
              <w:tblW w:w="8838" w:type="dxa"/>
              <w:tblLayout w:type="fixed"/>
              <w:tblCellMar>
                <w:left w:w="70" w:type="dxa"/>
                <w:right w:w="70" w:type="dxa"/>
              </w:tblCellMar>
            </w:tblPrEx>
          </w:tblPrExChange>
        </w:tblPrEx>
        <w:trPr>
          <w:trHeight w:val="300"/>
          <w:trPrChange w:id="52" w:author="Observatorio 02" w:date="2017-05-04T12:20:00Z">
            <w:trPr>
              <w:gridAfter w:val="0"/>
              <w:trHeight w:val="300"/>
            </w:trPr>
          </w:trPrChange>
        </w:trPr>
        <w:tc>
          <w:tcPr>
            <w:tcW w:w="1255" w:type="dxa"/>
            <w:vMerge/>
            <w:tcBorders>
              <w:top w:val="single" w:sz="8" w:space="0" w:color="000000"/>
              <w:left w:val="nil"/>
              <w:bottom w:val="single" w:sz="4" w:space="0" w:color="000000"/>
              <w:right w:val="nil"/>
            </w:tcBorders>
            <w:vAlign w:val="center"/>
            <w:hideMark/>
            <w:tcPrChange w:id="53" w:author="Observatorio 02" w:date="2017-05-04T12:20:00Z">
              <w:tcPr>
                <w:tcW w:w="1255" w:type="dxa"/>
                <w:vMerge/>
                <w:tcBorders>
                  <w:top w:val="single" w:sz="8" w:space="0" w:color="000000"/>
                  <w:left w:val="nil"/>
                  <w:bottom w:val="single" w:sz="4" w:space="0" w:color="000000"/>
                  <w:right w:val="nil"/>
                </w:tcBorders>
                <w:vAlign w:val="center"/>
                <w:hideMark/>
              </w:tcPr>
            </w:tcPrChange>
          </w:tcPr>
          <w:p w14:paraId="3BB352DB" w14:textId="77777777" w:rsidR="005D4D82" w:rsidRPr="001C31F1" w:rsidRDefault="005D4D82" w:rsidP="00E5393D">
            <w:pPr>
              <w:spacing w:after="0" w:line="240" w:lineRule="auto"/>
              <w:rPr>
                <w:rFonts w:eastAsia="Times New Roman"/>
                <w:sz w:val="22"/>
                <w:szCs w:val="22"/>
                <w:bdr w:val="none" w:sz="0" w:space="0" w:color="auto"/>
                <w:lang w:val="es-CL" w:eastAsia="es-CL"/>
              </w:rPr>
            </w:pPr>
          </w:p>
        </w:tc>
        <w:tc>
          <w:tcPr>
            <w:tcW w:w="1722" w:type="dxa"/>
            <w:gridSpan w:val="2"/>
            <w:tcBorders>
              <w:top w:val="nil"/>
              <w:left w:val="nil"/>
              <w:bottom w:val="single" w:sz="4" w:space="0" w:color="000000"/>
              <w:right w:val="nil"/>
            </w:tcBorders>
            <w:shd w:val="clear" w:color="000000" w:fill="FFFFFF"/>
            <w:noWrap/>
            <w:vAlign w:val="bottom"/>
            <w:hideMark/>
            <w:tcPrChange w:id="54" w:author="Observatorio 02" w:date="2017-05-04T12:20:00Z">
              <w:tcPr>
                <w:tcW w:w="1637" w:type="dxa"/>
                <w:gridSpan w:val="4"/>
                <w:tcBorders>
                  <w:top w:val="nil"/>
                  <w:left w:val="nil"/>
                  <w:bottom w:val="single" w:sz="4" w:space="0" w:color="000000"/>
                  <w:right w:val="nil"/>
                </w:tcBorders>
                <w:shd w:val="clear" w:color="000000" w:fill="FFFFFF"/>
                <w:noWrap/>
                <w:vAlign w:val="bottom"/>
                <w:hideMark/>
              </w:tcPr>
            </w:tcPrChange>
          </w:tcPr>
          <w:p w14:paraId="697E7B64" w14:textId="77777777"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Empresas</w:t>
            </w:r>
          </w:p>
        </w:tc>
        <w:tc>
          <w:tcPr>
            <w:tcW w:w="1967" w:type="dxa"/>
            <w:gridSpan w:val="2"/>
            <w:tcBorders>
              <w:top w:val="nil"/>
              <w:left w:val="nil"/>
              <w:bottom w:val="single" w:sz="4" w:space="0" w:color="000000"/>
              <w:right w:val="nil"/>
            </w:tcBorders>
            <w:shd w:val="clear" w:color="000000" w:fill="FFFFFF"/>
            <w:noWrap/>
            <w:vAlign w:val="bottom"/>
            <w:hideMark/>
            <w:tcPrChange w:id="55" w:author="Observatorio 02" w:date="2017-05-04T12:20:00Z">
              <w:tcPr>
                <w:tcW w:w="2052" w:type="dxa"/>
                <w:gridSpan w:val="4"/>
                <w:tcBorders>
                  <w:top w:val="nil"/>
                  <w:left w:val="nil"/>
                  <w:bottom w:val="single" w:sz="4" w:space="0" w:color="000000"/>
                  <w:right w:val="nil"/>
                </w:tcBorders>
                <w:shd w:val="clear" w:color="000000" w:fill="FFFFFF"/>
                <w:noWrap/>
                <w:vAlign w:val="bottom"/>
                <w:hideMark/>
              </w:tcPr>
            </w:tcPrChange>
          </w:tcPr>
          <w:p w14:paraId="34509162" w14:textId="77777777"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Ocupados</w:t>
            </w:r>
          </w:p>
        </w:tc>
        <w:tc>
          <w:tcPr>
            <w:tcW w:w="160" w:type="dxa"/>
            <w:vMerge/>
            <w:tcBorders>
              <w:left w:val="nil"/>
              <w:right w:val="nil"/>
            </w:tcBorders>
            <w:shd w:val="clear" w:color="000000" w:fill="FFFFFF"/>
            <w:tcPrChange w:id="56" w:author="Observatorio 02" w:date="2017-05-04T12:20:00Z">
              <w:tcPr>
                <w:tcW w:w="160" w:type="dxa"/>
                <w:gridSpan w:val="2"/>
                <w:vMerge/>
                <w:tcBorders>
                  <w:left w:val="nil"/>
                  <w:right w:val="nil"/>
                </w:tcBorders>
                <w:shd w:val="clear" w:color="000000" w:fill="FFFFFF"/>
              </w:tcPr>
            </w:tcPrChange>
          </w:tcPr>
          <w:p w14:paraId="43E002AF" w14:textId="77777777" w:rsidR="005D4D82" w:rsidRPr="001C31F1" w:rsidRDefault="005D4D82" w:rsidP="00E5393D">
            <w:pPr>
              <w:spacing w:after="0" w:line="240" w:lineRule="auto"/>
              <w:jc w:val="center"/>
              <w:rPr>
                <w:ins w:id="57" w:author="Observatorio 02" w:date="2017-05-04T12:18:00Z"/>
                <w:rFonts w:eastAsia="Times New Roman"/>
                <w:sz w:val="22"/>
                <w:szCs w:val="22"/>
                <w:bdr w:val="none" w:sz="0" w:space="0" w:color="auto"/>
                <w:lang w:val="es-CL" w:eastAsia="es-CL"/>
              </w:rPr>
            </w:pPr>
          </w:p>
        </w:tc>
        <w:tc>
          <w:tcPr>
            <w:tcW w:w="1860" w:type="dxa"/>
            <w:gridSpan w:val="2"/>
            <w:tcBorders>
              <w:top w:val="nil"/>
              <w:left w:val="nil"/>
              <w:bottom w:val="single" w:sz="4" w:space="0" w:color="000000"/>
              <w:right w:val="nil"/>
            </w:tcBorders>
            <w:shd w:val="clear" w:color="000000" w:fill="FFFFFF"/>
            <w:noWrap/>
            <w:vAlign w:val="bottom"/>
            <w:hideMark/>
            <w:tcPrChange w:id="58" w:author="Observatorio 02" w:date="2017-05-04T12:20:00Z">
              <w:tcPr>
                <w:tcW w:w="1860" w:type="dxa"/>
                <w:gridSpan w:val="2"/>
                <w:tcBorders>
                  <w:top w:val="nil"/>
                  <w:left w:val="nil"/>
                  <w:bottom w:val="single" w:sz="4" w:space="0" w:color="000000"/>
                  <w:right w:val="nil"/>
                </w:tcBorders>
                <w:shd w:val="clear" w:color="000000" w:fill="FFFFFF"/>
                <w:noWrap/>
                <w:vAlign w:val="bottom"/>
                <w:hideMark/>
              </w:tcPr>
            </w:tcPrChange>
          </w:tcPr>
          <w:p w14:paraId="11E61F37" w14:textId="6509CBE5"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Empresas</w:t>
            </w:r>
          </w:p>
        </w:tc>
        <w:tc>
          <w:tcPr>
            <w:tcW w:w="1874" w:type="dxa"/>
            <w:gridSpan w:val="2"/>
            <w:tcBorders>
              <w:top w:val="nil"/>
              <w:left w:val="nil"/>
              <w:bottom w:val="single" w:sz="4" w:space="0" w:color="000000"/>
              <w:right w:val="nil"/>
            </w:tcBorders>
            <w:shd w:val="clear" w:color="000000" w:fill="FFFFFF"/>
            <w:noWrap/>
            <w:vAlign w:val="bottom"/>
            <w:hideMark/>
            <w:tcPrChange w:id="59" w:author="Observatorio 02" w:date="2017-05-04T12:20:00Z">
              <w:tcPr>
                <w:tcW w:w="1874" w:type="dxa"/>
                <w:gridSpan w:val="2"/>
                <w:tcBorders>
                  <w:top w:val="nil"/>
                  <w:left w:val="nil"/>
                  <w:bottom w:val="single" w:sz="4" w:space="0" w:color="000000"/>
                  <w:right w:val="nil"/>
                </w:tcBorders>
                <w:shd w:val="clear" w:color="000000" w:fill="FFFFFF"/>
                <w:noWrap/>
                <w:vAlign w:val="bottom"/>
                <w:hideMark/>
              </w:tcPr>
            </w:tcPrChange>
          </w:tcPr>
          <w:p w14:paraId="444846D0" w14:textId="77777777"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Ocupados</w:t>
            </w:r>
          </w:p>
        </w:tc>
      </w:tr>
      <w:tr w:rsidR="005D4D82" w:rsidRPr="001C31F1" w14:paraId="2DEDD9FE" w14:textId="77777777" w:rsidTr="00BB0B0A">
        <w:tblPrEx>
          <w:tblW w:w="8838" w:type="dxa"/>
          <w:tblLayout w:type="fixed"/>
          <w:tblCellMar>
            <w:left w:w="70" w:type="dxa"/>
            <w:right w:w="70" w:type="dxa"/>
          </w:tblCellMar>
          <w:tblPrExChange w:id="60" w:author="Observatorio 02" w:date="2017-05-04T12:19:00Z">
            <w:tblPrEx>
              <w:tblW w:w="8838" w:type="dxa"/>
              <w:tblLayout w:type="fixed"/>
              <w:tblCellMar>
                <w:left w:w="70" w:type="dxa"/>
                <w:right w:w="70" w:type="dxa"/>
              </w:tblCellMar>
            </w:tblPrEx>
          </w:tblPrExChange>
        </w:tblPrEx>
        <w:trPr>
          <w:trHeight w:val="300"/>
          <w:trPrChange w:id="61" w:author="Observatorio 02" w:date="2017-05-04T12:19:00Z">
            <w:trPr>
              <w:gridAfter w:val="0"/>
              <w:trHeight w:val="300"/>
            </w:trPr>
          </w:trPrChange>
        </w:trPr>
        <w:tc>
          <w:tcPr>
            <w:tcW w:w="1255" w:type="dxa"/>
            <w:vMerge/>
            <w:tcBorders>
              <w:top w:val="single" w:sz="8" w:space="0" w:color="000000"/>
              <w:left w:val="nil"/>
              <w:bottom w:val="single" w:sz="4" w:space="0" w:color="000000"/>
              <w:right w:val="nil"/>
            </w:tcBorders>
            <w:vAlign w:val="center"/>
            <w:hideMark/>
            <w:tcPrChange w:id="62" w:author="Observatorio 02" w:date="2017-05-04T12:19:00Z">
              <w:tcPr>
                <w:tcW w:w="1255" w:type="dxa"/>
                <w:vMerge/>
                <w:tcBorders>
                  <w:top w:val="single" w:sz="8" w:space="0" w:color="000000"/>
                  <w:left w:val="nil"/>
                  <w:bottom w:val="single" w:sz="4" w:space="0" w:color="000000"/>
                  <w:right w:val="nil"/>
                </w:tcBorders>
                <w:vAlign w:val="center"/>
                <w:hideMark/>
              </w:tcPr>
            </w:tcPrChange>
          </w:tcPr>
          <w:p w14:paraId="36EE74F3" w14:textId="77777777" w:rsidR="005D4D82" w:rsidRPr="001C31F1" w:rsidRDefault="005D4D82" w:rsidP="00E5393D">
            <w:pPr>
              <w:spacing w:after="0" w:line="240" w:lineRule="auto"/>
              <w:rPr>
                <w:rFonts w:eastAsia="Times New Roman"/>
                <w:sz w:val="22"/>
                <w:szCs w:val="22"/>
                <w:bdr w:val="none" w:sz="0" w:space="0" w:color="auto"/>
                <w:lang w:val="es-CL" w:eastAsia="es-CL"/>
              </w:rPr>
            </w:pPr>
          </w:p>
        </w:tc>
        <w:tc>
          <w:tcPr>
            <w:tcW w:w="787" w:type="dxa"/>
            <w:tcBorders>
              <w:top w:val="nil"/>
              <w:left w:val="nil"/>
              <w:bottom w:val="single" w:sz="4" w:space="0" w:color="000000"/>
              <w:right w:val="nil"/>
            </w:tcBorders>
            <w:shd w:val="clear" w:color="000000" w:fill="FFFFFF"/>
            <w:noWrap/>
            <w:vAlign w:val="bottom"/>
            <w:hideMark/>
            <w:tcPrChange w:id="63" w:author="Observatorio 02" w:date="2017-05-04T12:19:00Z">
              <w:tcPr>
                <w:tcW w:w="787" w:type="dxa"/>
                <w:gridSpan w:val="2"/>
                <w:tcBorders>
                  <w:top w:val="nil"/>
                  <w:left w:val="nil"/>
                  <w:bottom w:val="single" w:sz="4" w:space="0" w:color="000000"/>
                  <w:right w:val="nil"/>
                </w:tcBorders>
                <w:shd w:val="clear" w:color="000000" w:fill="FFFFFF"/>
                <w:noWrap/>
                <w:vAlign w:val="bottom"/>
                <w:hideMark/>
              </w:tcPr>
            </w:tcPrChange>
          </w:tcPr>
          <w:p w14:paraId="75096B8F" w14:textId="77777777"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935" w:type="dxa"/>
            <w:tcBorders>
              <w:top w:val="nil"/>
              <w:left w:val="nil"/>
              <w:bottom w:val="single" w:sz="4" w:space="0" w:color="000000"/>
              <w:right w:val="nil"/>
            </w:tcBorders>
            <w:shd w:val="clear" w:color="000000" w:fill="FFFFFF"/>
            <w:noWrap/>
            <w:vAlign w:val="bottom"/>
            <w:hideMark/>
            <w:tcPrChange w:id="64" w:author="Observatorio 02" w:date="2017-05-04T12:19:00Z">
              <w:tcPr>
                <w:tcW w:w="850" w:type="dxa"/>
                <w:gridSpan w:val="2"/>
                <w:tcBorders>
                  <w:top w:val="nil"/>
                  <w:left w:val="nil"/>
                  <w:bottom w:val="single" w:sz="4" w:space="0" w:color="000000"/>
                  <w:right w:val="nil"/>
                </w:tcBorders>
                <w:shd w:val="clear" w:color="000000" w:fill="FFFFFF"/>
                <w:noWrap/>
                <w:vAlign w:val="bottom"/>
                <w:hideMark/>
              </w:tcPr>
            </w:tcPrChange>
          </w:tcPr>
          <w:p w14:paraId="057052A0" w14:textId="77777777"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118" w:type="dxa"/>
            <w:tcBorders>
              <w:top w:val="nil"/>
              <w:left w:val="nil"/>
              <w:bottom w:val="single" w:sz="4" w:space="0" w:color="000000"/>
              <w:right w:val="nil"/>
            </w:tcBorders>
            <w:shd w:val="clear" w:color="000000" w:fill="FFFFFF"/>
            <w:noWrap/>
            <w:vAlign w:val="bottom"/>
            <w:hideMark/>
            <w:tcPrChange w:id="65" w:author="Observatorio 02" w:date="2017-05-04T12:19:00Z">
              <w:tcPr>
                <w:tcW w:w="1203" w:type="dxa"/>
                <w:gridSpan w:val="2"/>
                <w:tcBorders>
                  <w:top w:val="nil"/>
                  <w:left w:val="nil"/>
                  <w:bottom w:val="single" w:sz="4" w:space="0" w:color="000000"/>
                  <w:right w:val="nil"/>
                </w:tcBorders>
                <w:shd w:val="clear" w:color="000000" w:fill="FFFFFF"/>
                <w:noWrap/>
                <w:vAlign w:val="bottom"/>
                <w:hideMark/>
              </w:tcPr>
            </w:tcPrChange>
          </w:tcPr>
          <w:p w14:paraId="411E7966" w14:textId="77777777"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849" w:type="dxa"/>
            <w:tcBorders>
              <w:top w:val="nil"/>
              <w:left w:val="nil"/>
              <w:bottom w:val="single" w:sz="4" w:space="0" w:color="000000"/>
              <w:right w:val="nil"/>
            </w:tcBorders>
            <w:shd w:val="clear" w:color="000000" w:fill="FFFFFF"/>
            <w:noWrap/>
            <w:vAlign w:val="bottom"/>
            <w:hideMark/>
            <w:tcPrChange w:id="66" w:author="Observatorio 02" w:date="2017-05-04T12:19:00Z">
              <w:tcPr>
                <w:tcW w:w="849" w:type="dxa"/>
                <w:gridSpan w:val="2"/>
                <w:tcBorders>
                  <w:top w:val="nil"/>
                  <w:left w:val="nil"/>
                  <w:bottom w:val="single" w:sz="4" w:space="0" w:color="000000"/>
                  <w:right w:val="nil"/>
                </w:tcBorders>
                <w:shd w:val="clear" w:color="000000" w:fill="FFFFFF"/>
                <w:noWrap/>
                <w:vAlign w:val="bottom"/>
                <w:hideMark/>
              </w:tcPr>
            </w:tcPrChange>
          </w:tcPr>
          <w:p w14:paraId="49241D83" w14:textId="77777777"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60" w:type="dxa"/>
            <w:vMerge/>
            <w:tcBorders>
              <w:left w:val="nil"/>
              <w:bottom w:val="single" w:sz="4" w:space="0" w:color="000000"/>
              <w:right w:val="nil"/>
            </w:tcBorders>
            <w:shd w:val="clear" w:color="000000" w:fill="FFFFFF"/>
            <w:tcPrChange w:id="67" w:author="Observatorio 02" w:date="2017-05-04T12:19:00Z">
              <w:tcPr>
                <w:tcW w:w="160" w:type="dxa"/>
                <w:gridSpan w:val="2"/>
                <w:vMerge/>
                <w:tcBorders>
                  <w:left w:val="nil"/>
                  <w:bottom w:val="single" w:sz="4" w:space="0" w:color="000000"/>
                  <w:right w:val="nil"/>
                </w:tcBorders>
                <w:shd w:val="clear" w:color="000000" w:fill="FFFFFF"/>
              </w:tcPr>
            </w:tcPrChange>
          </w:tcPr>
          <w:p w14:paraId="6CE14B2E" w14:textId="77777777" w:rsidR="005D4D82" w:rsidRPr="001C31F1" w:rsidRDefault="005D4D82" w:rsidP="00E5393D">
            <w:pPr>
              <w:spacing w:after="0" w:line="240" w:lineRule="auto"/>
              <w:jc w:val="center"/>
              <w:rPr>
                <w:ins w:id="68" w:author="Observatorio 02" w:date="2017-05-04T12:18:00Z"/>
                <w:rFonts w:eastAsia="Times New Roman"/>
                <w:sz w:val="22"/>
                <w:szCs w:val="22"/>
                <w:bdr w:val="none" w:sz="0" w:space="0" w:color="auto"/>
                <w:lang w:val="es-CL" w:eastAsia="es-CL"/>
              </w:rPr>
            </w:pPr>
          </w:p>
        </w:tc>
        <w:tc>
          <w:tcPr>
            <w:tcW w:w="1174" w:type="dxa"/>
            <w:tcBorders>
              <w:top w:val="nil"/>
              <w:left w:val="nil"/>
              <w:bottom w:val="single" w:sz="4" w:space="0" w:color="000000"/>
              <w:right w:val="nil"/>
            </w:tcBorders>
            <w:shd w:val="clear" w:color="000000" w:fill="FFFFFF"/>
            <w:noWrap/>
            <w:vAlign w:val="bottom"/>
            <w:hideMark/>
            <w:tcPrChange w:id="69" w:author="Observatorio 02" w:date="2017-05-04T12:19:00Z">
              <w:tcPr>
                <w:tcW w:w="1174" w:type="dxa"/>
                <w:tcBorders>
                  <w:top w:val="nil"/>
                  <w:left w:val="nil"/>
                  <w:bottom w:val="single" w:sz="4" w:space="0" w:color="000000"/>
                  <w:right w:val="nil"/>
                </w:tcBorders>
                <w:shd w:val="clear" w:color="000000" w:fill="FFFFFF"/>
                <w:noWrap/>
                <w:vAlign w:val="bottom"/>
                <w:hideMark/>
              </w:tcPr>
            </w:tcPrChange>
          </w:tcPr>
          <w:p w14:paraId="098D142B" w14:textId="03D3BC09"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686" w:type="dxa"/>
            <w:tcBorders>
              <w:top w:val="nil"/>
              <w:left w:val="nil"/>
              <w:bottom w:val="single" w:sz="4" w:space="0" w:color="000000"/>
              <w:right w:val="nil"/>
            </w:tcBorders>
            <w:shd w:val="clear" w:color="000000" w:fill="FFFFFF"/>
            <w:noWrap/>
            <w:vAlign w:val="bottom"/>
            <w:hideMark/>
            <w:tcPrChange w:id="70" w:author="Observatorio 02" w:date="2017-05-04T12:19:00Z">
              <w:tcPr>
                <w:tcW w:w="686" w:type="dxa"/>
                <w:tcBorders>
                  <w:top w:val="nil"/>
                  <w:left w:val="nil"/>
                  <w:bottom w:val="single" w:sz="4" w:space="0" w:color="000000"/>
                  <w:right w:val="nil"/>
                </w:tcBorders>
                <w:shd w:val="clear" w:color="000000" w:fill="FFFFFF"/>
                <w:noWrap/>
                <w:vAlign w:val="bottom"/>
                <w:hideMark/>
              </w:tcPr>
            </w:tcPrChange>
          </w:tcPr>
          <w:p w14:paraId="044B667A" w14:textId="77777777"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188" w:type="dxa"/>
            <w:tcBorders>
              <w:top w:val="nil"/>
              <w:left w:val="nil"/>
              <w:bottom w:val="single" w:sz="4" w:space="0" w:color="000000"/>
              <w:right w:val="nil"/>
            </w:tcBorders>
            <w:shd w:val="clear" w:color="000000" w:fill="FFFFFF"/>
            <w:noWrap/>
            <w:vAlign w:val="bottom"/>
            <w:hideMark/>
            <w:tcPrChange w:id="71" w:author="Observatorio 02" w:date="2017-05-04T12:19:00Z">
              <w:tcPr>
                <w:tcW w:w="1188" w:type="dxa"/>
                <w:tcBorders>
                  <w:top w:val="nil"/>
                  <w:left w:val="nil"/>
                  <w:bottom w:val="single" w:sz="4" w:space="0" w:color="000000"/>
                  <w:right w:val="nil"/>
                </w:tcBorders>
                <w:shd w:val="clear" w:color="000000" w:fill="FFFFFF"/>
                <w:noWrap/>
                <w:vAlign w:val="bottom"/>
                <w:hideMark/>
              </w:tcPr>
            </w:tcPrChange>
          </w:tcPr>
          <w:p w14:paraId="5BA71A47" w14:textId="77777777"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N</w:t>
            </w:r>
          </w:p>
        </w:tc>
        <w:tc>
          <w:tcPr>
            <w:tcW w:w="686" w:type="dxa"/>
            <w:tcBorders>
              <w:top w:val="nil"/>
              <w:left w:val="nil"/>
              <w:bottom w:val="single" w:sz="4" w:space="0" w:color="000000"/>
              <w:right w:val="nil"/>
            </w:tcBorders>
            <w:shd w:val="clear" w:color="000000" w:fill="FFFFFF"/>
            <w:noWrap/>
            <w:vAlign w:val="bottom"/>
            <w:hideMark/>
            <w:tcPrChange w:id="72" w:author="Observatorio 02" w:date="2017-05-04T12:19:00Z">
              <w:tcPr>
                <w:tcW w:w="686" w:type="dxa"/>
                <w:tcBorders>
                  <w:top w:val="nil"/>
                  <w:left w:val="nil"/>
                  <w:bottom w:val="single" w:sz="4" w:space="0" w:color="000000"/>
                  <w:right w:val="nil"/>
                </w:tcBorders>
                <w:shd w:val="clear" w:color="000000" w:fill="FFFFFF"/>
                <w:noWrap/>
                <w:vAlign w:val="bottom"/>
                <w:hideMark/>
              </w:tcPr>
            </w:tcPrChange>
          </w:tcPr>
          <w:p w14:paraId="34A80C55" w14:textId="77777777" w:rsidR="005D4D82" w:rsidRPr="001C31F1" w:rsidRDefault="005D4D82" w:rsidP="00E5393D">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r>
      <w:tr w:rsidR="005D4D82" w:rsidRPr="001C31F1" w14:paraId="30FC147C" w14:textId="77777777" w:rsidTr="00BB0B0A">
        <w:tblPrEx>
          <w:tblW w:w="8838" w:type="dxa"/>
          <w:tblLayout w:type="fixed"/>
          <w:tblCellMar>
            <w:left w:w="70" w:type="dxa"/>
            <w:right w:w="70" w:type="dxa"/>
          </w:tblCellMar>
          <w:tblPrExChange w:id="73" w:author="Observatorio 02" w:date="2017-05-04T12:19:00Z">
            <w:tblPrEx>
              <w:tblW w:w="8838" w:type="dxa"/>
              <w:tblCellMar>
                <w:left w:w="70" w:type="dxa"/>
                <w:right w:w="70" w:type="dxa"/>
              </w:tblCellMar>
            </w:tblPrEx>
          </w:tblPrExChange>
        </w:tblPrEx>
        <w:trPr>
          <w:trHeight w:val="300"/>
          <w:trPrChange w:id="74" w:author="Observatorio 02" w:date="2017-05-04T12:19:00Z">
            <w:trPr>
              <w:trHeight w:val="300"/>
            </w:trPr>
          </w:trPrChange>
        </w:trPr>
        <w:tc>
          <w:tcPr>
            <w:tcW w:w="1255" w:type="dxa"/>
            <w:tcBorders>
              <w:top w:val="nil"/>
              <w:left w:val="nil"/>
              <w:bottom w:val="nil"/>
              <w:right w:val="nil"/>
            </w:tcBorders>
            <w:shd w:val="clear" w:color="000000" w:fill="FFFFFF"/>
            <w:noWrap/>
            <w:vAlign w:val="bottom"/>
            <w:hideMark/>
            <w:tcPrChange w:id="75" w:author="Observatorio 02" w:date="2017-05-04T12:19:00Z">
              <w:tcPr>
                <w:tcW w:w="1276" w:type="dxa"/>
                <w:gridSpan w:val="2"/>
                <w:tcBorders>
                  <w:top w:val="nil"/>
                  <w:left w:val="nil"/>
                  <w:bottom w:val="nil"/>
                  <w:right w:val="nil"/>
                </w:tcBorders>
                <w:shd w:val="clear" w:color="000000" w:fill="FFFFFF"/>
                <w:noWrap/>
                <w:vAlign w:val="bottom"/>
                <w:hideMark/>
              </w:tcPr>
            </w:tcPrChange>
          </w:tcPr>
          <w:p w14:paraId="18D0B932" w14:textId="77777777" w:rsidR="005D4D82" w:rsidRPr="001C31F1" w:rsidRDefault="005D4D82"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Unipersonal</w:t>
            </w:r>
          </w:p>
        </w:tc>
        <w:tc>
          <w:tcPr>
            <w:tcW w:w="787" w:type="dxa"/>
            <w:tcBorders>
              <w:top w:val="nil"/>
              <w:left w:val="nil"/>
              <w:bottom w:val="nil"/>
              <w:right w:val="nil"/>
            </w:tcBorders>
            <w:shd w:val="clear" w:color="000000" w:fill="FFFFFF"/>
            <w:noWrap/>
            <w:vAlign w:val="bottom"/>
            <w:hideMark/>
            <w:tcPrChange w:id="76" w:author="Observatorio 02" w:date="2017-05-04T12:19:00Z">
              <w:tcPr>
                <w:tcW w:w="799" w:type="dxa"/>
                <w:gridSpan w:val="2"/>
                <w:tcBorders>
                  <w:top w:val="nil"/>
                  <w:left w:val="nil"/>
                  <w:bottom w:val="nil"/>
                  <w:right w:val="nil"/>
                </w:tcBorders>
                <w:shd w:val="clear" w:color="000000" w:fill="FFFFFF"/>
                <w:noWrap/>
                <w:vAlign w:val="bottom"/>
                <w:hideMark/>
              </w:tcPr>
            </w:tcPrChange>
          </w:tcPr>
          <w:p w14:paraId="1A5D776D"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935" w:type="dxa"/>
            <w:tcBorders>
              <w:top w:val="nil"/>
              <w:left w:val="nil"/>
              <w:bottom w:val="nil"/>
              <w:right w:val="nil"/>
            </w:tcBorders>
            <w:shd w:val="clear" w:color="000000" w:fill="FFFFFF"/>
            <w:noWrap/>
            <w:vAlign w:val="bottom"/>
            <w:hideMark/>
            <w:tcPrChange w:id="77" w:author="Observatorio 02" w:date="2017-05-04T12:19:00Z">
              <w:tcPr>
                <w:tcW w:w="864" w:type="dxa"/>
                <w:gridSpan w:val="2"/>
                <w:tcBorders>
                  <w:top w:val="nil"/>
                  <w:left w:val="nil"/>
                  <w:bottom w:val="nil"/>
                  <w:right w:val="nil"/>
                </w:tcBorders>
                <w:shd w:val="clear" w:color="000000" w:fill="FFFFFF"/>
                <w:noWrap/>
                <w:vAlign w:val="bottom"/>
                <w:hideMark/>
              </w:tcPr>
            </w:tcPrChange>
          </w:tcPr>
          <w:p w14:paraId="0EBB5649"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118" w:type="dxa"/>
            <w:tcBorders>
              <w:top w:val="nil"/>
              <w:left w:val="nil"/>
              <w:bottom w:val="nil"/>
              <w:right w:val="nil"/>
            </w:tcBorders>
            <w:shd w:val="clear" w:color="000000" w:fill="FFFFFF"/>
            <w:noWrap/>
            <w:vAlign w:val="bottom"/>
            <w:hideMark/>
            <w:tcPrChange w:id="78" w:author="Observatorio 02" w:date="2017-05-04T12:19:00Z">
              <w:tcPr>
                <w:tcW w:w="1224" w:type="dxa"/>
                <w:gridSpan w:val="2"/>
                <w:tcBorders>
                  <w:top w:val="nil"/>
                  <w:left w:val="nil"/>
                  <w:bottom w:val="nil"/>
                  <w:right w:val="nil"/>
                </w:tcBorders>
                <w:shd w:val="clear" w:color="000000" w:fill="FFFFFF"/>
                <w:noWrap/>
                <w:vAlign w:val="bottom"/>
                <w:hideMark/>
              </w:tcPr>
            </w:tcPrChange>
          </w:tcPr>
          <w:p w14:paraId="43E9DF26"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2.399</w:t>
            </w:r>
          </w:p>
        </w:tc>
        <w:tc>
          <w:tcPr>
            <w:tcW w:w="849" w:type="dxa"/>
            <w:tcBorders>
              <w:top w:val="nil"/>
              <w:left w:val="nil"/>
              <w:bottom w:val="nil"/>
              <w:right w:val="nil"/>
            </w:tcBorders>
            <w:shd w:val="clear" w:color="000000" w:fill="FFFFFF"/>
            <w:noWrap/>
            <w:vAlign w:val="bottom"/>
            <w:hideMark/>
            <w:tcPrChange w:id="79" w:author="Observatorio 02" w:date="2017-05-04T12:19:00Z">
              <w:tcPr>
                <w:tcW w:w="863" w:type="dxa"/>
                <w:gridSpan w:val="2"/>
                <w:tcBorders>
                  <w:top w:val="nil"/>
                  <w:left w:val="nil"/>
                  <w:bottom w:val="nil"/>
                  <w:right w:val="nil"/>
                </w:tcBorders>
                <w:shd w:val="clear" w:color="000000" w:fill="FFFFFF"/>
                <w:noWrap/>
                <w:vAlign w:val="bottom"/>
                <w:hideMark/>
              </w:tcPr>
            </w:tcPrChange>
          </w:tcPr>
          <w:p w14:paraId="7E228A38"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w:t>
            </w:r>
          </w:p>
        </w:tc>
        <w:tc>
          <w:tcPr>
            <w:tcW w:w="160" w:type="dxa"/>
            <w:tcBorders>
              <w:top w:val="nil"/>
              <w:left w:val="nil"/>
              <w:bottom w:val="nil"/>
              <w:right w:val="nil"/>
            </w:tcBorders>
            <w:shd w:val="clear" w:color="000000" w:fill="FFFFFF"/>
            <w:tcPrChange w:id="80" w:author="Observatorio 02" w:date="2017-05-04T12:19:00Z">
              <w:tcPr>
                <w:tcW w:w="3812" w:type="dxa"/>
                <w:gridSpan w:val="5"/>
                <w:tcBorders>
                  <w:top w:val="nil"/>
                  <w:left w:val="nil"/>
                  <w:bottom w:val="nil"/>
                  <w:right w:val="nil"/>
                </w:tcBorders>
                <w:shd w:val="clear" w:color="000000" w:fill="FFFFFF"/>
              </w:tcPr>
            </w:tcPrChange>
          </w:tcPr>
          <w:p w14:paraId="2B005FB5" w14:textId="77777777" w:rsidR="005D4D82" w:rsidRPr="001C31F1" w:rsidRDefault="005D4D82" w:rsidP="00E5393D">
            <w:pPr>
              <w:spacing w:after="0" w:line="240" w:lineRule="auto"/>
              <w:jc w:val="right"/>
              <w:rPr>
                <w:ins w:id="81" w:author="Observatorio 02" w:date="2017-05-04T12:18:00Z"/>
                <w:rFonts w:eastAsia="Times New Roman"/>
                <w:sz w:val="22"/>
                <w:szCs w:val="22"/>
                <w:bdr w:val="none" w:sz="0" w:space="0" w:color="auto"/>
                <w:lang w:val="es-CL" w:eastAsia="es-CL"/>
              </w:rPr>
            </w:pPr>
          </w:p>
        </w:tc>
        <w:tc>
          <w:tcPr>
            <w:tcW w:w="1174" w:type="dxa"/>
            <w:tcBorders>
              <w:top w:val="nil"/>
              <w:left w:val="nil"/>
              <w:bottom w:val="nil"/>
              <w:right w:val="nil"/>
            </w:tcBorders>
            <w:shd w:val="clear" w:color="000000" w:fill="FFFFFF"/>
            <w:noWrap/>
            <w:vAlign w:val="bottom"/>
            <w:hideMark/>
            <w:tcPrChange w:id="82" w:author="Observatorio 02" w:date="2017-05-04T12:19:00Z">
              <w:tcPr>
                <w:tcW w:w="1209" w:type="dxa"/>
                <w:tcBorders>
                  <w:top w:val="nil"/>
                  <w:left w:val="nil"/>
                  <w:bottom w:val="nil"/>
                  <w:right w:val="nil"/>
                </w:tcBorders>
                <w:shd w:val="clear" w:color="000000" w:fill="FFFFFF"/>
                <w:noWrap/>
                <w:vAlign w:val="bottom"/>
                <w:hideMark/>
              </w:tcPr>
            </w:tcPrChange>
          </w:tcPr>
          <w:p w14:paraId="0E1D893F" w14:textId="1A0E2078"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686" w:type="dxa"/>
            <w:tcBorders>
              <w:top w:val="nil"/>
              <w:left w:val="nil"/>
              <w:bottom w:val="nil"/>
              <w:right w:val="nil"/>
            </w:tcBorders>
            <w:shd w:val="clear" w:color="000000" w:fill="FFFFFF"/>
            <w:noWrap/>
            <w:vAlign w:val="bottom"/>
            <w:hideMark/>
            <w:tcPrChange w:id="83" w:author="Observatorio 02" w:date="2017-05-04T12:19:00Z">
              <w:tcPr>
                <w:tcW w:w="697" w:type="dxa"/>
                <w:tcBorders>
                  <w:top w:val="nil"/>
                  <w:left w:val="nil"/>
                  <w:bottom w:val="nil"/>
                  <w:right w:val="nil"/>
                </w:tcBorders>
                <w:shd w:val="clear" w:color="000000" w:fill="FFFFFF"/>
                <w:noWrap/>
                <w:vAlign w:val="bottom"/>
                <w:hideMark/>
              </w:tcPr>
            </w:tcPrChange>
          </w:tcPr>
          <w:p w14:paraId="1E26F5F4"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w:t>
            </w:r>
          </w:p>
        </w:tc>
        <w:tc>
          <w:tcPr>
            <w:tcW w:w="1188" w:type="dxa"/>
            <w:tcBorders>
              <w:top w:val="nil"/>
              <w:left w:val="nil"/>
              <w:bottom w:val="nil"/>
              <w:right w:val="nil"/>
            </w:tcBorders>
            <w:shd w:val="clear" w:color="000000" w:fill="FFFFFF"/>
            <w:noWrap/>
            <w:vAlign w:val="bottom"/>
            <w:hideMark/>
            <w:tcPrChange w:id="84" w:author="Observatorio 02" w:date="2017-05-04T12:19:00Z">
              <w:tcPr>
                <w:tcW w:w="1209" w:type="dxa"/>
                <w:tcBorders>
                  <w:top w:val="nil"/>
                  <w:left w:val="nil"/>
                  <w:bottom w:val="nil"/>
                  <w:right w:val="nil"/>
                </w:tcBorders>
                <w:shd w:val="clear" w:color="000000" w:fill="FFFFFF"/>
                <w:noWrap/>
                <w:vAlign w:val="bottom"/>
                <w:hideMark/>
              </w:tcPr>
            </w:tcPrChange>
          </w:tcPr>
          <w:p w14:paraId="57B650BB"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1.370.116</w:t>
            </w:r>
          </w:p>
        </w:tc>
        <w:tc>
          <w:tcPr>
            <w:tcW w:w="686" w:type="dxa"/>
            <w:tcBorders>
              <w:top w:val="nil"/>
              <w:left w:val="nil"/>
              <w:bottom w:val="nil"/>
              <w:right w:val="nil"/>
            </w:tcBorders>
            <w:shd w:val="clear" w:color="000000" w:fill="FFFFFF"/>
            <w:noWrap/>
            <w:vAlign w:val="bottom"/>
            <w:hideMark/>
            <w:tcPrChange w:id="85" w:author="Observatorio 02" w:date="2017-05-04T12:19:00Z">
              <w:tcPr>
                <w:tcW w:w="697" w:type="dxa"/>
                <w:tcBorders>
                  <w:top w:val="nil"/>
                  <w:left w:val="nil"/>
                  <w:bottom w:val="nil"/>
                  <w:right w:val="nil"/>
                </w:tcBorders>
                <w:shd w:val="clear" w:color="000000" w:fill="FFFFFF"/>
                <w:noWrap/>
                <w:vAlign w:val="bottom"/>
                <w:hideMark/>
              </w:tcPr>
            </w:tcPrChange>
          </w:tcPr>
          <w:p w14:paraId="0843ED87"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17,1</w:t>
            </w:r>
          </w:p>
        </w:tc>
      </w:tr>
      <w:tr w:rsidR="005D4D82" w:rsidRPr="001C31F1" w14:paraId="36D0C573" w14:textId="77777777" w:rsidTr="00BB0B0A">
        <w:tblPrEx>
          <w:tblW w:w="8838" w:type="dxa"/>
          <w:tblLayout w:type="fixed"/>
          <w:tblCellMar>
            <w:left w:w="70" w:type="dxa"/>
            <w:right w:w="70" w:type="dxa"/>
          </w:tblCellMar>
          <w:tblPrExChange w:id="86" w:author="Observatorio 02" w:date="2017-05-04T12:19:00Z">
            <w:tblPrEx>
              <w:tblW w:w="8838" w:type="dxa"/>
              <w:tblCellMar>
                <w:left w:w="70" w:type="dxa"/>
                <w:right w:w="70" w:type="dxa"/>
              </w:tblCellMar>
            </w:tblPrEx>
          </w:tblPrExChange>
        </w:tblPrEx>
        <w:trPr>
          <w:trHeight w:val="300"/>
          <w:trPrChange w:id="87" w:author="Observatorio 02" w:date="2017-05-04T12:19:00Z">
            <w:trPr>
              <w:trHeight w:val="300"/>
            </w:trPr>
          </w:trPrChange>
        </w:trPr>
        <w:tc>
          <w:tcPr>
            <w:tcW w:w="1255" w:type="dxa"/>
            <w:tcBorders>
              <w:top w:val="nil"/>
              <w:left w:val="nil"/>
              <w:bottom w:val="nil"/>
              <w:right w:val="nil"/>
            </w:tcBorders>
            <w:shd w:val="clear" w:color="000000" w:fill="FFFFFF"/>
            <w:noWrap/>
            <w:vAlign w:val="bottom"/>
            <w:hideMark/>
            <w:tcPrChange w:id="88" w:author="Observatorio 02" w:date="2017-05-04T12:19:00Z">
              <w:tcPr>
                <w:tcW w:w="1276" w:type="dxa"/>
                <w:gridSpan w:val="2"/>
                <w:tcBorders>
                  <w:top w:val="nil"/>
                  <w:left w:val="nil"/>
                  <w:bottom w:val="nil"/>
                  <w:right w:val="nil"/>
                </w:tcBorders>
                <w:shd w:val="clear" w:color="000000" w:fill="FFFFFF"/>
                <w:noWrap/>
                <w:vAlign w:val="bottom"/>
                <w:hideMark/>
              </w:tcPr>
            </w:tcPrChange>
          </w:tcPr>
          <w:p w14:paraId="51AA949D" w14:textId="77777777" w:rsidR="005D4D82" w:rsidRPr="001C31F1" w:rsidRDefault="005D4D82"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787" w:type="dxa"/>
            <w:tcBorders>
              <w:top w:val="nil"/>
              <w:left w:val="nil"/>
              <w:bottom w:val="nil"/>
              <w:right w:val="nil"/>
            </w:tcBorders>
            <w:shd w:val="clear" w:color="000000" w:fill="FFFFFF"/>
            <w:noWrap/>
            <w:vAlign w:val="bottom"/>
            <w:hideMark/>
            <w:tcPrChange w:id="89" w:author="Observatorio 02" w:date="2017-05-04T12:19:00Z">
              <w:tcPr>
                <w:tcW w:w="799" w:type="dxa"/>
                <w:gridSpan w:val="2"/>
                <w:tcBorders>
                  <w:top w:val="nil"/>
                  <w:left w:val="nil"/>
                  <w:bottom w:val="nil"/>
                  <w:right w:val="nil"/>
                </w:tcBorders>
                <w:shd w:val="clear" w:color="000000" w:fill="FFFFFF"/>
                <w:noWrap/>
                <w:vAlign w:val="bottom"/>
                <w:hideMark/>
              </w:tcPr>
            </w:tcPrChange>
          </w:tcPr>
          <w:p w14:paraId="18143463"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4.969</w:t>
            </w:r>
          </w:p>
        </w:tc>
        <w:tc>
          <w:tcPr>
            <w:tcW w:w="935" w:type="dxa"/>
            <w:tcBorders>
              <w:top w:val="nil"/>
              <w:left w:val="nil"/>
              <w:bottom w:val="nil"/>
              <w:right w:val="nil"/>
            </w:tcBorders>
            <w:shd w:val="clear" w:color="000000" w:fill="FFFFFF"/>
            <w:noWrap/>
            <w:vAlign w:val="bottom"/>
            <w:hideMark/>
            <w:tcPrChange w:id="90" w:author="Observatorio 02" w:date="2017-05-04T12:19:00Z">
              <w:tcPr>
                <w:tcW w:w="864" w:type="dxa"/>
                <w:gridSpan w:val="2"/>
                <w:tcBorders>
                  <w:top w:val="nil"/>
                  <w:left w:val="nil"/>
                  <w:bottom w:val="nil"/>
                  <w:right w:val="nil"/>
                </w:tcBorders>
                <w:shd w:val="clear" w:color="000000" w:fill="FFFFFF"/>
                <w:noWrap/>
                <w:vAlign w:val="bottom"/>
                <w:hideMark/>
              </w:tcPr>
            </w:tcPrChange>
          </w:tcPr>
          <w:p w14:paraId="5A2A7C46"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84,5</w:t>
            </w:r>
          </w:p>
        </w:tc>
        <w:tc>
          <w:tcPr>
            <w:tcW w:w="1118" w:type="dxa"/>
            <w:tcBorders>
              <w:top w:val="nil"/>
              <w:left w:val="nil"/>
              <w:bottom w:val="nil"/>
              <w:right w:val="nil"/>
            </w:tcBorders>
            <w:shd w:val="clear" w:color="000000" w:fill="FFFFFF"/>
            <w:noWrap/>
            <w:vAlign w:val="bottom"/>
            <w:hideMark/>
            <w:tcPrChange w:id="91" w:author="Observatorio 02" w:date="2017-05-04T12:19:00Z">
              <w:tcPr>
                <w:tcW w:w="1224" w:type="dxa"/>
                <w:gridSpan w:val="2"/>
                <w:tcBorders>
                  <w:top w:val="nil"/>
                  <w:left w:val="nil"/>
                  <w:bottom w:val="nil"/>
                  <w:right w:val="nil"/>
                </w:tcBorders>
                <w:shd w:val="clear" w:color="000000" w:fill="FFFFFF"/>
                <w:noWrap/>
                <w:vAlign w:val="bottom"/>
                <w:hideMark/>
              </w:tcPr>
            </w:tcPrChange>
          </w:tcPr>
          <w:p w14:paraId="2AEE801E"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8.573</w:t>
            </w:r>
          </w:p>
        </w:tc>
        <w:tc>
          <w:tcPr>
            <w:tcW w:w="849" w:type="dxa"/>
            <w:tcBorders>
              <w:top w:val="nil"/>
              <w:left w:val="nil"/>
              <w:bottom w:val="nil"/>
              <w:right w:val="nil"/>
            </w:tcBorders>
            <w:shd w:val="clear" w:color="000000" w:fill="FFFFFF"/>
            <w:noWrap/>
            <w:vAlign w:val="bottom"/>
            <w:hideMark/>
            <w:tcPrChange w:id="92" w:author="Observatorio 02" w:date="2017-05-04T12:19:00Z">
              <w:tcPr>
                <w:tcW w:w="863" w:type="dxa"/>
                <w:gridSpan w:val="2"/>
                <w:tcBorders>
                  <w:top w:val="nil"/>
                  <w:left w:val="nil"/>
                  <w:bottom w:val="nil"/>
                  <w:right w:val="nil"/>
                </w:tcBorders>
                <w:shd w:val="clear" w:color="000000" w:fill="FFFFFF"/>
                <w:noWrap/>
                <w:vAlign w:val="bottom"/>
                <w:hideMark/>
              </w:tcPr>
            </w:tcPrChange>
          </w:tcPr>
          <w:p w14:paraId="1AB5CDF3"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3,8</w:t>
            </w:r>
          </w:p>
        </w:tc>
        <w:tc>
          <w:tcPr>
            <w:tcW w:w="160" w:type="dxa"/>
            <w:tcBorders>
              <w:top w:val="nil"/>
              <w:left w:val="nil"/>
              <w:bottom w:val="nil"/>
              <w:right w:val="nil"/>
            </w:tcBorders>
            <w:shd w:val="clear" w:color="000000" w:fill="FFFFFF"/>
            <w:tcPrChange w:id="93" w:author="Observatorio 02" w:date="2017-05-04T12:19:00Z">
              <w:tcPr>
                <w:tcW w:w="3812" w:type="dxa"/>
                <w:gridSpan w:val="5"/>
                <w:tcBorders>
                  <w:top w:val="nil"/>
                  <w:left w:val="nil"/>
                  <w:bottom w:val="nil"/>
                  <w:right w:val="nil"/>
                </w:tcBorders>
                <w:shd w:val="clear" w:color="000000" w:fill="FFFFFF"/>
              </w:tcPr>
            </w:tcPrChange>
          </w:tcPr>
          <w:p w14:paraId="4CF0BFBC" w14:textId="77777777" w:rsidR="005D4D82" w:rsidRPr="001C31F1" w:rsidRDefault="005D4D82" w:rsidP="00E5393D">
            <w:pPr>
              <w:spacing w:after="0" w:line="240" w:lineRule="auto"/>
              <w:jc w:val="right"/>
              <w:rPr>
                <w:ins w:id="94" w:author="Observatorio 02" w:date="2017-05-04T12:18:00Z"/>
                <w:rFonts w:eastAsia="Times New Roman"/>
                <w:sz w:val="22"/>
                <w:szCs w:val="22"/>
                <w:bdr w:val="none" w:sz="0" w:space="0" w:color="auto"/>
                <w:lang w:val="es-CL" w:eastAsia="es-CL"/>
              </w:rPr>
            </w:pPr>
          </w:p>
        </w:tc>
        <w:tc>
          <w:tcPr>
            <w:tcW w:w="1174" w:type="dxa"/>
            <w:tcBorders>
              <w:top w:val="nil"/>
              <w:left w:val="nil"/>
              <w:bottom w:val="nil"/>
              <w:right w:val="nil"/>
            </w:tcBorders>
            <w:shd w:val="clear" w:color="000000" w:fill="FFFFFF"/>
            <w:noWrap/>
            <w:vAlign w:val="bottom"/>
            <w:hideMark/>
            <w:tcPrChange w:id="95" w:author="Observatorio 02" w:date="2017-05-04T12:19:00Z">
              <w:tcPr>
                <w:tcW w:w="1209" w:type="dxa"/>
                <w:tcBorders>
                  <w:top w:val="nil"/>
                  <w:left w:val="nil"/>
                  <w:bottom w:val="nil"/>
                  <w:right w:val="nil"/>
                </w:tcBorders>
                <w:shd w:val="clear" w:color="000000" w:fill="FFFFFF"/>
                <w:noWrap/>
                <w:vAlign w:val="bottom"/>
                <w:hideMark/>
              </w:tcPr>
            </w:tcPrChange>
          </w:tcPr>
          <w:p w14:paraId="4BAAAEF4" w14:textId="48645A80"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988.167</w:t>
            </w:r>
          </w:p>
        </w:tc>
        <w:tc>
          <w:tcPr>
            <w:tcW w:w="686" w:type="dxa"/>
            <w:tcBorders>
              <w:top w:val="nil"/>
              <w:left w:val="nil"/>
              <w:bottom w:val="nil"/>
              <w:right w:val="nil"/>
            </w:tcBorders>
            <w:shd w:val="clear" w:color="000000" w:fill="FFFFFF"/>
            <w:noWrap/>
            <w:vAlign w:val="bottom"/>
            <w:hideMark/>
            <w:tcPrChange w:id="96" w:author="Observatorio 02" w:date="2017-05-04T12:19:00Z">
              <w:tcPr>
                <w:tcW w:w="697" w:type="dxa"/>
                <w:tcBorders>
                  <w:top w:val="nil"/>
                  <w:left w:val="nil"/>
                  <w:bottom w:val="nil"/>
                  <w:right w:val="nil"/>
                </w:tcBorders>
                <w:shd w:val="clear" w:color="000000" w:fill="FFFFFF"/>
                <w:noWrap/>
                <w:vAlign w:val="bottom"/>
                <w:hideMark/>
              </w:tcPr>
            </w:tcPrChange>
          </w:tcPr>
          <w:p w14:paraId="6E06B203"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92,0</w:t>
            </w:r>
          </w:p>
        </w:tc>
        <w:tc>
          <w:tcPr>
            <w:tcW w:w="1188" w:type="dxa"/>
            <w:tcBorders>
              <w:top w:val="nil"/>
              <w:left w:val="nil"/>
              <w:bottom w:val="nil"/>
              <w:right w:val="nil"/>
            </w:tcBorders>
            <w:shd w:val="clear" w:color="000000" w:fill="FFFFFF"/>
            <w:noWrap/>
            <w:vAlign w:val="bottom"/>
            <w:hideMark/>
            <w:tcPrChange w:id="97" w:author="Observatorio 02" w:date="2017-05-04T12:19:00Z">
              <w:tcPr>
                <w:tcW w:w="1209" w:type="dxa"/>
                <w:tcBorders>
                  <w:top w:val="nil"/>
                  <w:left w:val="nil"/>
                  <w:bottom w:val="nil"/>
                  <w:right w:val="nil"/>
                </w:tcBorders>
                <w:shd w:val="clear" w:color="000000" w:fill="FFFFFF"/>
                <w:noWrap/>
                <w:vAlign w:val="bottom"/>
                <w:hideMark/>
              </w:tcPr>
            </w:tcPrChange>
          </w:tcPr>
          <w:p w14:paraId="11E80219"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1.579.683</w:t>
            </w:r>
          </w:p>
        </w:tc>
        <w:tc>
          <w:tcPr>
            <w:tcW w:w="686" w:type="dxa"/>
            <w:tcBorders>
              <w:top w:val="nil"/>
              <w:left w:val="nil"/>
              <w:bottom w:val="nil"/>
              <w:right w:val="nil"/>
            </w:tcBorders>
            <w:shd w:val="clear" w:color="000000" w:fill="FFFFFF"/>
            <w:noWrap/>
            <w:vAlign w:val="bottom"/>
            <w:hideMark/>
            <w:tcPrChange w:id="98" w:author="Observatorio 02" w:date="2017-05-04T12:19:00Z">
              <w:tcPr>
                <w:tcW w:w="697" w:type="dxa"/>
                <w:tcBorders>
                  <w:top w:val="nil"/>
                  <w:left w:val="nil"/>
                  <w:bottom w:val="nil"/>
                  <w:right w:val="nil"/>
                </w:tcBorders>
                <w:shd w:val="clear" w:color="000000" w:fill="FFFFFF"/>
                <w:noWrap/>
                <w:vAlign w:val="bottom"/>
                <w:hideMark/>
              </w:tcPr>
            </w:tcPrChange>
          </w:tcPr>
          <w:p w14:paraId="0CA526DE"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19,7</w:t>
            </w:r>
          </w:p>
        </w:tc>
      </w:tr>
      <w:tr w:rsidR="005D4D82" w:rsidRPr="001C31F1" w14:paraId="4221088A" w14:textId="77777777" w:rsidTr="00BB0B0A">
        <w:tblPrEx>
          <w:tblW w:w="8838" w:type="dxa"/>
          <w:tblLayout w:type="fixed"/>
          <w:tblCellMar>
            <w:left w:w="70" w:type="dxa"/>
            <w:right w:w="70" w:type="dxa"/>
          </w:tblCellMar>
          <w:tblPrExChange w:id="99" w:author="Observatorio 02" w:date="2017-05-04T12:19:00Z">
            <w:tblPrEx>
              <w:tblW w:w="8838" w:type="dxa"/>
              <w:tblCellMar>
                <w:left w:w="70" w:type="dxa"/>
                <w:right w:w="70" w:type="dxa"/>
              </w:tblCellMar>
            </w:tblPrEx>
          </w:tblPrExChange>
        </w:tblPrEx>
        <w:trPr>
          <w:trHeight w:val="300"/>
          <w:trPrChange w:id="100" w:author="Observatorio 02" w:date="2017-05-04T12:19:00Z">
            <w:trPr>
              <w:trHeight w:val="300"/>
            </w:trPr>
          </w:trPrChange>
        </w:trPr>
        <w:tc>
          <w:tcPr>
            <w:tcW w:w="1255" w:type="dxa"/>
            <w:tcBorders>
              <w:top w:val="nil"/>
              <w:left w:val="nil"/>
              <w:bottom w:val="nil"/>
              <w:right w:val="nil"/>
            </w:tcBorders>
            <w:shd w:val="clear" w:color="000000" w:fill="FFFFFF"/>
            <w:noWrap/>
            <w:vAlign w:val="bottom"/>
            <w:hideMark/>
            <w:tcPrChange w:id="101" w:author="Observatorio 02" w:date="2017-05-04T12:19:00Z">
              <w:tcPr>
                <w:tcW w:w="1276" w:type="dxa"/>
                <w:gridSpan w:val="2"/>
                <w:tcBorders>
                  <w:top w:val="nil"/>
                  <w:left w:val="nil"/>
                  <w:bottom w:val="nil"/>
                  <w:right w:val="nil"/>
                </w:tcBorders>
                <w:shd w:val="clear" w:color="000000" w:fill="FFFFFF"/>
                <w:noWrap/>
                <w:vAlign w:val="bottom"/>
                <w:hideMark/>
              </w:tcPr>
            </w:tcPrChange>
          </w:tcPr>
          <w:p w14:paraId="0233AC77" w14:textId="77777777" w:rsidR="005D4D82" w:rsidRPr="001C31F1" w:rsidRDefault="005D4D82"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787" w:type="dxa"/>
            <w:tcBorders>
              <w:top w:val="nil"/>
              <w:left w:val="nil"/>
              <w:bottom w:val="nil"/>
              <w:right w:val="nil"/>
            </w:tcBorders>
            <w:shd w:val="clear" w:color="000000" w:fill="FFFFFF"/>
            <w:noWrap/>
            <w:vAlign w:val="bottom"/>
            <w:hideMark/>
            <w:tcPrChange w:id="102" w:author="Observatorio 02" w:date="2017-05-04T12:19:00Z">
              <w:tcPr>
                <w:tcW w:w="799" w:type="dxa"/>
                <w:gridSpan w:val="2"/>
                <w:tcBorders>
                  <w:top w:val="nil"/>
                  <w:left w:val="nil"/>
                  <w:bottom w:val="nil"/>
                  <w:right w:val="nil"/>
                </w:tcBorders>
                <w:shd w:val="clear" w:color="000000" w:fill="FFFFFF"/>
                <w:noWrap/>
                <w:vAlign w:val="bottom"/>
                <w:hideMark/>
              </w:tcPr>
            </w:tcPrChange>
          </w:tcPr>
          <w:p w14:paraId="136C02FC"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638</w:t>
            </w:r>
          </w:p>
        </w:tc>
        <w:tc>
          <w:tcPr>
            <w:tcW w:w="935" w:type="dxa"/>
            <w:tcBorders>
              <w:top w:val="nil"/>
              <w:left w:val="nil"/>
              <w:bottom w:val="nil"/>
              <w:right w:val="nil"/>
            </w:tcBorders>
            <w:shd w:val="clear" w:color="000000" w:fill="FFFFFF"/>
            <w:noWrap/>
            <w:vAlign w:val="bottom"/>
            <w:hideMark/>
            <w:tcPrChange w:id="103" w:author="Observatorio 02" w:date="2017-05-04T12:19:00Z">
              <w:tcPr>
                <w:tcW w:w="864" w:type="dxa"/>
                <w:gridSpan w:val="2"/>
                <w:tcBorders>
                  <w:top w:val="nil"/>
                  <w:left w:val="nil"/>
                  <w:bottom w:val="nil"/>
                  <w:right w:val="nil"/>
                </w:tcBorders>
                <w:shd w:val="clear" w:color="000000" w:fill="FFFFFF"/>
                <w:noWrap/>
                <w:vAlign w:val="bottom"/>
                <w:hideMark/>
              </w:tcPr>
            </w:tcPrChange>
          </w:tcPr>
          <w:p w14:paraId="31BB4867"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10,9</w:t>
            </w:r>
          </w:p>
        </w:tc>
        <w:tc>
          <w:tcPr>
            <w:tcW w:w="1118" w:type="dxa"/>
            <w:tcBorders>
              <w:top w:val="nil"/>
              <w:left w:val="nil"/>
              <w:bottom w:val="nil"/>
              <w:right w:val="nil"/>
            </w:tcBorders>
            <w:shd w:val="clear" w:color="000000" w:fill="FFFFFF"/>
            <w:noWrap/>
            <w:vAlign w:val="bottom"/>
            <w:hideMark/>
            <w:tcPrChange w:id="104" w:author="Observatorio 02" w:date="2017-05-04T12:19:00Z">
              <w:tcPr>
                <w:tcW w:w="1224" w:type="dxa"/>
                <w:gridSpan w:val="2"/>
                <w:tcBorders>
                  <w:top w:val="nil"/>
                  <w:left w:val="nil"/>
                  <w:bottom w:val="nil"/>
                  <w:right w:val="nil"/>
                </w:tcBorders>
                <w:shd w:val="clear" w:color="000000" w:fill="FFFFFF"/>
                <w:noWrap/>
                <w:vAlign w:val="bottom"/>
                <w:hideMark/>
              </w:tcPr>
            </w:tcPrChange>
          </w:tcPr>
          <w:p w14:paraId="78D57380"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18.349</w:t>
            </w:r>
          </w:p>
        </w:tc>
        <w:tc>
          <w:tcPr>
            <w:tcW w:w="849" w:type="dxa"/>
            <w:tcBorders>
              <w:top w:val="nil"/>
              <w:left w:val="nil"/>
              <w:bottom w:val="nil"/>
              <w:right w:val="nil"/>
            </w:tcBorders>
            <w:shd w:val="clear" w:color="000000" w:fill="FFFFFF"/>
            <w:noWrap/>
            <w:vAlign w:val="bottom"/>
            <w:hideMark/>
            <w:tcPrChange w:id="105" w:author="Observatorio 02" w:date="2017-05-04T12:19:00Z">
              <w:tcPr>
                <w:tcW w:w="863" w:type="dxa"/>
                <w:gridSpan w:val="2"/>
                <w:tcBorders>
                  <w:top w:val="nil"/>
                  <w:left w:val="nil"/>
                  <w:bottom w:val="nil"/>
                  <w:right w:val="nil"/>
                </w:tcBorders>
                <w:shd w:val="clear" w:color="000000" w:fill="FFFFFF"/>
                <w:noWrap/>
                <w:vAlign w:val="bottom"/>
                <w:hideMark/>
              </w:tcPr>
            </w:tcPrChange>
          </w:tcPr>
          <w:p w14:paraId="2FBCFEC5"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8,1</w:t>
            </w:r>
          </w:p>
        </w:tc>
        <w:tc>
          <w:tcPr>
            <w:tcW w:w="160" w:type="dxa"/>
            <w:tcBorders>
              <w:top w:val="nil"/>
              <w:left w:val="nil"/>
              <w:bottom w:val="nil"/>
              <w:right w:val="nil"/>
            </w:tcBorders>
            <w:shd w:val="clear" w:color="000000" w:fill="FFFFFF"/>
            <w:tcPrChange w:id="106" w:author="Observatorio 02" w:date="2017-05-04T12:19:00Z">
              <w:tcPr>
                <w:tcW w:w="3812" w:type="dxa"/>
                <w:gridSpan w:val="5"/>
                <w:tcBorders>
                  <w:top w:val="nil"/>
                  <w:left w:val="nil"/>
                  <w:bottom w:val="nil"/>
                  <w:right w:val="nil"/>
                </w:tcBorders>
                <w:shd w:val="clear" w:color="000000" w:fill="FFFFFF"/>
              </w:tcPr>
            </w:tcPrChange>
          </w:tcPr>
          <w:p w14:paraId="361FDE50" w14:textId="77777777" w:rsidR="005D4D82" w:rsidRPr="001C31F1" w:rsidRDefault="005D4D82" w:rsidP="00E5393D">
            <w:pPr>
              <w:spacing w:after="0" w:line="240" w:lineRule="auto"/>
              <w:jc w:val="right"/>
              <w:rPr>
                <w:ins w:id="107" w:author="Observatorio 02" w:date="2017-05-04T12:18:00Z"/>
                <w:rFonts w:eastAsia="Times New Roman"/>
                <w:sz w:val="22"/>
                <w:szCs w:val="22"/>
                <w:bdr w:val="none" w:sz="0" w:space="0" w:color="auto"/>
                <w:lang w:val="es-CL" w:eastAsia="es-CL"/>
              </w:rPr>
            </w:pPr>
          </w:p>
        </w:tc>
        <w:tc>
          <w:tcPr>
            <w:tcW w:w="1174" w:type="dxa"/>
            <w:tcBorders>
              <w:top w:val="nil"/>
              <w:left w:val="nil"/>
              <w:bottom w:val="nil"/>
              <w:right w:val="nil"/>
            </w:tcBorders>
            <w:shd w:val="clear" w:color="000000" w:fill="FFFFFF"/>
            <w:noWrap/>
            <w:vAlign w:val="bottom"/>
            <w:hideMark/>
            <w:tcPrChange w:id="108" w:author="Observatorio 02" w:date="2017-05-04T12:19:00Z">
              <w:tcPr>
                <w:tcW w:w="1209" w:type="dxa"/>
                <w:tcBorders>
                  <w:top w:val="nil"/>
                  <w:left w:val="nil"/>
                  <w:bottom w:val="nil"/>
                  <w:right w:val="nil"/>
                </w:tcBorders>
                <w:shd w:val="clear" w:color="000000" w:fill="FFFFFF"/>
                <w:noWrap/>
                <w:vAlign w:val="bottom"/>
                <w:hideMark/>
              </w:tcPr>
            </w:tcPrChange>
          </w:tcPr>
          <w:p w14:paraId="00869C6B" w14:textId="4AF863F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62.955</w:t>
            </w:r>
          </w:p>
        </w:tc>
        <w:tc>
          <w:tcPr>
            <w:tcW w:w="686" w:type="dxa"/>
            <w:tcBorders>
              <w:top w:val="nil"/>
              <w:left w:val="nil"/>
              <w:bottom w:val="nil"/>
              <w:right w:val="nil"/>
            </w:tcBorders>
            <w:shd w:val="clear" w:color="000000" w:fill="FFFFFF"/>
            <w:noWrap/>
            <w:vAlign w:val="bottom"/>
            <w:hideMark/>
            <w:tcPrChange w:id="109" w:author="Observatorio 02" w:date="2017-05-04T12:19:00Z">
              <w:tcPr>
                <w:tcW w:w="697" w:type="dxa"/>
                <w:tcBorders>
                  <w:top w:val="nil"/>
                  <w:left w:val="nil"/>
                  <w:bottom w:val="nil"/>
                  <w:right w:val="nil"/>
                </w:tcBorders>
                <w:shd w:val="clear" w:color="000000" w:fill="FFFFFF"/>
                <w:noWrap/>
                <w:vAlign w:val="bottom"/>
                <w:hideMark/>
              </w:tcPr>
            </w:tcPrChange>
          </w:tcPr>
          <w:p w14:paraId="472B67F9"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5,9</w:t>
            </w:r>
          </w:p>
        </w:tc>
        <w:tc>
          <w:tcPr>
            <w:tcW w:w="1188" w:type="dxa"/>
            <w:tcBorders>
              <w:top w:val="nil"/>
              <w:left w:val="nil"/>
              <w:bottom w:val="nil"/>
              <w:right w:val="nil"/>
            </w:tcBorders>
            <w:shd w:val="clear" w:color="000000" w:fill="FFFFFF"/>
            <w:noWrap/>
            <w:vAlign w:val="bottom"/>
            <w:hideMark/>
            <w:tcPrChange w:id="110" w:author="Observatorio 02" w:date="2017-05-04T12:19:00Z">
              <w:tcPr>
                <w:tcW w:w="1209" w:type="dxa"/>
                <w:tcBorders>
                  <w:top w:val="nil"/>
                  <w:left w:val="nil"/>
                  <w:bottom w:val="nil"/>
                  <w:right w:val="nil"/>
                </w:tcBorders>
                <w:shd w:val="clear" w:color="000000" w:fill="FFFFFF"/>
                <w:noWrap/>
                <w:vAlign w:val="bottom"/>
                <w:hideMark/>
              </w:tcPr>
            </w:tcPrChange>
          </w:tcPr>
          <w:p w14:paraId="674090A6"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1.135.349</w:t>
            </w:r>
          </w:p>
        </w:tc>
        <w:tc>
          <w:tcPr>
            <w:tcW w:w="686" w:type="dxa"/>
            <w:tcBorders>
              <w:top w:val="nil"/>
              <w:left w:val="nil"/>
              <w:bottom w:val="nil"/>
              <w:right w:val="nil"/>
            </w:tcBorders>
            <w:shd w:val="clear" w:color="000000" w:fill="FFFFFF"/>
            <w:noWrap/>
            <w:vAlign w:val="bottom"/>
            <w:hideMark/>
            <w:tcPrChange w:id="111" w:author="Observatorio 02" w:date="2017-05-04T12:19:00Z">
              <w:tcPr>
                <w:tcW w:w="697" w:type="dxa"/>
                <w:tcBorders>
                  <w:top w:val="nil"/>
                  <w:left w:val="nil"/>
                  <w:bottom w:val="nil"/>
                  <w:right w:val="nil"/>
                </w:tcBorders>
                <w:shd w:val="clear" w:color="000000" w:fill="FFFFFF"/>
                <w:noWrap/>
                <w:vAlign w:val="bottom"/>
                <w:hideMark/>
              </w:tcPr>
            </w:tcPrChange>
          </w:tcPr>
          <w:p w14:paraId="32FA29C4"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14,1</w:t>
            </w:r>
          </w:p>
        </w:tc>
      </w:tr>
      <w:tr w:rsidR="005D4D82" w:rsidRPr="001C31F1" w14:paraId="21935009" w14:textId="77777777" w:rsidTr="00BB0B0A">
        <w:tblPrEx>
          <w:tblW w:w="8838" w:type="dxa"/>
          <w:tblLayout w:type="fixed"/>
          <w:tblCellMar>
            <w:left w:w="70" w:type="dxa"/>
            <w:right w:w="70" w:type="dxa"/>
          </w:tblCellMar>
          <w:tblPrExChange w:id="112" w:author="Observatorio 02" w:date="2017-05-04T12:19:00Z">
            <w:tblPrEx>
              <w:tblW w:w="8838" w:type="dxa"/>
              <w:tblCellMar>
                <w:left w:w="70" w:type="dxa"/>
                <w:right w:w="70" w:type="dxa"/>
              </w:tblCellMar>
            </w:tblPrEx>
          </w:tblPrExChange>
        </w:tblPrEx>
        <w:trPr>
          <w:trHeight w:val="300"/>
          <w:trPrChange w:id="113" w:author="Observatorio 02" w:date="2017-05-04T12:19:00Z">
            <w:trPr>
              <w:trHeight w:val="300"/>
            </w:trPr>
          </w:trPrChange>
        </w:trPr>
        <w:tc>
          <w:tcPr>
            <w:tcW w:w="1255" w:type="dxa"/>
            <w:tcBorders>
              <w:top w:val="nil"/>
              <w:left w:val="nil"/>
              <w:bottom w:val="nil"/>
              <w:right w:val="nil"/>
            </w:tcBorders>
            <w:shd w:val="clear" w:color="000000" w:fill="FFFFFF"/>
            <w:noWrap/>
            <w:vAlign w:val="bottom"/>
            <w:hideMark/>
            <w:tcPrChange w:id="114" w:author="Observatorio 02" w:date="2017-05-04T12:19:00Z">
              <w:tcPr>
                <w:tcW w:w="1276" w:type="dxa"/>
                <w:gridSpan w:val="2"/>
                <w:tcBorders>
                  <w:top w:val="nil"/>
                  <w:left w:val="nil"/>
                  <w:bottom w:val="nil"/>
                  <w:right w:val="nil"/>
                </w:tcBorders>
                <w:shd w:val="clear" w:color="000000" w:fill="FFFFFF"/>
                <w:noWrap/>
                <w:vAlign w:val="bottom"/>
                <w:hideMark/>
              </w:tcPr>
            </w:tcPrChange>
          </w:tcPr>
          <w:p w14:paraId="085162CA" w14:textId="77777777" w:rsidR="005D4D82" w:rsidRPr="001C31F1" w:rsidRDefault="005D4D82"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787" w:type="dxa"/>
            <w:tcBorders>
              <w:top w:val="nil"/>
              <w:left w:val="nil"/>
              <w:bottom w:val="nil"/>
              <w:right w:val="nil"/>
            </w:tcBorders>
            <w:shd w:val="clear" w:color="000000" w:fill="FFFFFF"/>
            <w:noWrap/>
            <w:vAlign w:val="bottom"/>
            <w:hideMark/>
            <w:tcPrChange w:id="115" w:author="Observatorio 02" w:date="2017-05-04T12:19:00Z">
              <w:tcPr>
                <w:tcW w:w="799" w:type="dxa"/>
                <w:gridSpan w:val="2"/>
                <w:tcBorders>
                  <w:top w:val="nil"/>
                  <w:left w:val="nil"/>
                  <w:bottom w:val="nil"/>
                  <w:right w:val="nil"/>
                </w:tcBorders>
                <w:shd w:val="clear" w:color="000000" w:fill="FFFFFF"/>
                <w:noWrap/>
                <w:vAlign w:val="bottom"/>
                <w:hideMark/>
              </w:tcPr>
            </w:tcPrChange>
          </w:tcPr>
          <w:p w14:paraId="35478BE4"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174</w:t>
            </w:r>
          </w:p>
        </w:tc>
        <w:tc>
          <w:tcPr>
            <w:tcW w:w="935" w:type="dxa"/>
            <w:tcBorders>
              <w:top w:val="nil"/>
              <w:left w:val="nil"/>
              <w:bottom w:val="nil"/>
              <w:right w:val="nil"/>
            </w:tcBorders>
            <w:shd w:val="clear" w:color="000000" w:fill="FFFFFF"/>
            <w:noWrap/>
            <w:vAlign w:val="bottom"/>
            <w:hideMark/>
            <w:tcPrChange w:id="116" w:author="Observatorio 02" w:date="2017-05-04T12:19:00Z">
              <w:tcPr>
                <w:tcW w:w="864" w:type="dxa"/>
                <w:gridSpan w:val="2"/>
                <w:tcBorders>
                  <w:top w:val="nil"/>
                  <w:left w:val="nil"/>
                  <w:bottom w:val="nil"/>
                  <w:right w:val="nil"/>
                </w:tcBorders>
                <w:shd w:val="clear" w:color="000000" w:fill="FFFFFF"/>
                <w:noWrap/>
                <w:vAlign w:val="bottom"/>
                <w:hideMark/>
              </w:tcPr>
            </w:tcPrChange>
          </w:tcPr>
          <w:p w14:paraId="14CE7FA0"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3,0</w:t>
            </w:r>
          </w:p>
        </w:tc>
        <w:tc>
          <w:tcPr>
            <w:tcW w:w="1118" w:type="dxa"/>
            <w:tcBorders>
              <w:top w:val="nil"/>
              <w:left w:val="nil"/>
              <w:bottom w:val="nil"/>
              <w:right w:val="nil"/>
            </w:tcBorders>
            <w:shd w:val="clear" w:color="000000" w:fill="FFFFFF"/>
            <w:noWrap/>
            <w:vAlign w:val="bottom"/>
            <w:hideMark/>
            <w:tcPrChange w:id="117" w:author="Observatorio 02" w:date="2017-05-04T12:19:00Z">
              <w:tcPr>
                <w:tcW w:w="1224" w:type="dxa"/>
                <w:gridSpan w:val="2"/>
                <w:tcBorders>
                  <w:top w:val="nil"/>
                  <w:left w:val="nil"/>
                  <w:bottom w:val="nil"/>
                  <w:right w:val="nil"/>
                </w:tcBorders>
                <w:shd w:val="clear" w:color="000000" w:fill="FFFFFF"/>
                <w:noWrap/>
                <w:vAlign w:val="bottom"/>
                <w:hideMark/>
              </w:tcPr>
            </w:tcPrChange>
          </w:tcPr>
          <w:p w14:paraId="5102CFC7"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30.716</w:t>
            </w:r>
          </w:p>
        </w:tc>
        <w:tc>
          <w:tcPr>
            <w:tcW w:w="849" w:type="dxa"/>
            <w:tcBorders>
              <w:top w:val="nil"/>
              <w:left w:val="nil"/>
              <w:bottom w:val="nil"/>
              <w:right w:val="nil"/>
            </w:tcBorders>
            <w:shd w:val="clear" w:color="000000" w:fill="FFFFFF"/>
            <w:noWrap/>
            <w:vAlign w:val="bottom"/>
            <w:hideMark/>
            <w:tcPrChange w:id="118" w:author="Observatorio 02" w:date="2017-05-04T12:19:00Z">
              <w:tcPr>
                <w:tcW w:w="863" w:type="dxa"/>
                <w:gridSpan w:val="2"/>
                <w:tcBorders>
                  <w:top w:val="nil"/>
                  <w:left w:val="nil"/>
                  <w:bottom w:val="nil"/>
                  <w:right w:val="nil"/>
                </w:tcBorders>
                <w:shd w:val="clear" w:color="000000" w:fill="FFFFFF"/>
                <w:noWrap/>
                <w:vAlign w:val="bottom"/>
                <w:hideMark/>
              </w:tcPr>
            </w:tcPrChange>
          </w:tcPr>
          <w:p w14:paraId="73E9D709"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13,6</w:t>
            </w:r>
          </w:p>
        </w:tc>
        <w:tc>
          <w:tcPr>
            <w:tcW w:w="160" w:type="dxa"/>
            <w:tcBorders>
              <w:top w:val="nil"/>
              <w:left w:val="nil"/>
              <w:bottom w:val="nil"/>
              <w:right w:val="nil"/>
            </w:tcBorders>
            <w:shd w:val="clear" w:color="000000" w:fill="FFFFFF"/>
            <w:tcPrChange w:id="119" w:author="Observatorio 02" w:date="2017-05-04T12:19:00Z">
              <w:tcPr>
                <w:tcW w:w="3812" w:type="dxa"/>
                <w:gridSpan w:val="5"/>
                <w:tcBorders>
                  <w:top w:val="nil"/>
                  <w:left w:val="nil"/>
                  <w:bottom w:val="nil"/>
                  <w:right w:val="nil"/>
                </w:tcBorders>
                <w:shd w:val="clear" w:color="000000" w:fill="FFFFFF"/>
              </w:tcPr>
            </w:tcPrChange>
          </w:tcPr>
          <w:p w14:paraId="4772034B" w14:textId="77777777" w:rsidR="005D4D82" w:rsidRPr="001C31F1" w:rsidRDefault="005D4D82" w:rsidP="00E5393D">
            <w:pPr>
              <w:spacing w:after="0" w:line="240" w:lineRule="auto"/>
              <w:jc w:val="right"/>
              <w:rPr>
                <w:ins w:id="120" w:author="Observatorio 02" w:date="2017-05-04T12:18:00Z"/>
                <w:rFonts w:eastAsia="Times New Roman"/>
                <w:sz w:val="22"/>
                <w:szCs w:val="22"/>
                <w:bdr w:val="none" w:sz="0" w:space="0" w:color="auto"/>
                <w:lang w:val="es-CL" w:eastAsia="es-CL"/>
              </w:rPr>
            </w:pPr>
          </w:p>
        </w:tc>
        <w:tc>
          <w:tcPr>
            <w:tcW w:w="1174" w:type="dxa"/>
            <w:tcBorders>
              <w:top w:val="nil"/>
              <w:left w:val="nil"/>
              <w:bottom w:val="nil"/>
              <w:right w:val="nil"/>
            </w:tcBorders>
            <w:shd w:val="clear" w:color="000000" w:fill="FFFFFF"/>
            <w:noWrap/>
            <w:vAlign w:val="bottom"/>
            <w:hideMark/>
            <w:tcPrChange w:id="121" w:author="Observatorio 02" w:date="2017-05-04T12:19:00Z">
              <w:tcPr>
                <w:tcW w:w="1209" w:type="dxa"/>
                <w:tcBorders>
                  <w:top w:val="nil"/>
                  <w:left w:val="nil"/>
                  <w:bottom w:val="nil"/>
                  <w:right w:val="nil"/>
                </w:tcBorders>
                <w:shd w:val="clear" w:color="000000" w:fill="FFFFFF"/>
                <w:noWrap/>
                <w:vAlign w:val="bottom"/>
                <w:hideMark/>
              </w:tcPr>
            </w:tcPrChange>
          </w:tcPr>
          <w:p w14:paraId="6CEB7AFD" w14:textId="7FA065E5"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16.730</w:t>
            </w:r>
          </w:p>
        </w:tc>
        <w:tc>
          <w:tcPr>
            <w:tcW w:w="686" w:type="dxa"/>
            <w:tcBorders>
              <w:top w:val="nil"/>
              <w:left w:val="nil"/>
              <w:bottom w:val="nil"/>
              <w:right w:val="nil"/>
            </w:tcBorders>
            <w:shd w:val="clear" w:color="000000" w:fill="FFFFFF"/>
            <w:noWrap/>
            <w:vAlign w:val="bottom"/>
            <w:hideMark/>
            <w:tcPrChange w:id="122" w:author="Observatorio 02" w:date="2017-05-04T12:19:00Z">
              <w:tcPr>
                <w:tcW w:w="697" w:type="dxa"/>
                <w:tcBorders>
                  <w:top w:val="nil"/>
                  <w:left w:val="nil"/>
                  <w:bottom w:val="nil"/>
                  <w:right w:val="nil"/>
                </w:tcBorders>
                <w:shd w:val="clear" w:color="000000" w:fill="FFFFFF"/>
                <w:noWrap/>
                <w:vAlign w:val="bottom"/>
                <w:hideMark/>
              </w:tcPr>
            </w:tcPrChange>
          </w:tcPr>
          <w:p w14:paraId="20DA2C88"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w:t>
            </w:r>
          </w:p>
        </w:tc>
        <w:tc>
          <w:tcPr>
            <w:tcW w:w="1188" w:type="dxa"/>
            <w:tcBorders>
              <w:top w:val="nil"/>
              <w:left w:val="nil"/>
              <w:bottom w:val="nil"/>
              <w:right w:val="nil"/>
            </w:tcBorders>
            <w:shd w:val="clear" w:color="000000" w:fill="FFFFFF"/>
            <w:noWrap/>
            <w:vAlign w:val="bottom"/>
            <w:hideMark/>
            <w:tcPrChange w:id="123" w:author="Observatorio 02" w:date="2017-05-04T12:19:00Z">
              <w:tcPr>
                <w:tcW w:w="1209" w:type="dxa"/>
                <w:tcBorders>
                  <w:top w:val="nil"/>
                  <w:left w:val="nil"/>
                  <w:bottom w:val="nil"/>
                  <w:right w:val="nil"/>
                </w:tcBorders>
                <w:shd w:val="clear" w:color="000000" w:fill="FFFFFF"/>
                <w:noWrap/>
                <w:vAlign w:val="bottom"/>
                <w:hideMark/>
              </w:tcPr>
            </w:tcPrChange>
          </w:tcPr>
          <w:p w14:paraId="6CEB112E"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911.490</w:t>
            </w:r>
          </w:p>
        </w:tc>
        <w:tc>
          <w:tcPr>
            <w:tcW w:w="686" w:type="dxa"/>
            <w:tcBorders>
              <w:top w:val="nil"/>
              <w:left w:val="nil"/>
              <w:bottom w:val="nil"/>
              <w:right w:val="nil"/>
            </w:tcBorders>
            <w:shd w:val="clear" w:color="000000" w:fill="FFFFFF"/>
            <w:noWrap/>
            <w:vAlign w:val="bottom"/>
            <w:hideMark/>
            <w:tcPrChange w:id="124" w:author="Observatorio 02" w:date="2017-05-04T12:19:00Z">
              <w:tcPr>
                <w:tcW w:w="697" w:type="dxa"/>
                <w:tcBorders>
                  <w:top w:val="nil"/>
                  <w:left w:val="nil"/>
                  <w:bottom w:val="nil"/>
                  <w:right w:val="nil"/>
                </w:tcBorders>
                <w:shd w:val="clear" w:color="000000" w:fill="FFFFFF"/>
                <w:noWrap/>
                <w:vAlign w:val="bottom"/>
                <w:hideMark/>
              </w:tcPr>
            </w:tcPrChange>
          </w:tcPr>
          <w:p w14:paraId="10FEFF42"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11,4</w:t>
            </w:r>
          </w:p>
        </w:tc>
      </w:tr>
      <w:tr w:rsidR="005D4D82" w:rsidRPr="001C31F1" w14:paraId="1D268230" w14:textId="77777777" w:rsidTr="00BB0B0A">
        <w:tblPrEx>
          <w:tblW w:w="8838" w:type="dxa"/>
          <w:tblLayout w:type="fixed"/>
          <w:tblCellMar>
            <w:left w:w="70" w:type="dxa"/>
            <w:right w:w="70" w:type="dxa"/>
          </w:tblCellMar>
          <w:tblPrExChange w:id="125" w:author="Observatorio 02" w:date="2017-05-04T12:19:00Z">
            <w:tblPrEx>
              <w:tblW w:w="8838" w:type="dxa"/>
              <w:tblCellMar>
                <w:left w:w="70" w:type="dxa"/>
                <w:right w:w="70" w:type="dxa"/>
              </w:tblCellMar>
            </w:tblPrEx>
          </w:tblPrExChange>
        </w:tblPrEx>
        <w:trPr>
          <w:trHeight w:val="300"/>
          <w:trPrChange w:id="126" w:author="Observatorio 02" w:date="2017-05-04T12:19:00Z">
            <w:trPr>
              <w:trHeight w:val="300"/>
            </w:trPr>
          </w:trPrChange>
        </w:trPr>
        <w:tc>
          <w:tcPr>
            <w:tcW w:w="1255" w:type="dxa"/>
            <w:tcBorders>
              <w:top w:val="nil"/>
              <w:left w:val="nil"/>
              <w:bottom w:val="nil"/>
              <w:right w:val="nil"/>
            </w:tcBorders>
            <w:shd w:val="clear" w:color="000000" w:fill="FFFFFF"/>
            <w:noWrap/>
            <w:vAlign w:val="bottom"/>
            <w:hideMark/>
            <w:tcPrChange w:id="127" w:author="Observatorio 02" w:date="2017-05-04T12:19:00Z">
              <w:tcPr>
                <w:tcW w:w="1276" w:type="dxa"/>
                <w:gridSpan w:val="2"/>
                <w:tcBorders>
                  <w:top w:val="nil"/>
                  <w:left w:val="nil"/>
                  <w:bottom w:val="nil"/>
                  <w:right w:val="nil"/>
                </w:tcBorders>
                <w:shd w:val="clear" w:color="000000" w:fill="FFFFFF"/>
                <w:noWrap/>
                <w:vAlign w:val="bottom"/>
                <w:hideMark/>
              </w:tcPr>
            </w:tcPrChange>
          </w:tcPr>
          <w:p w14:paraId="2B722091" w14:textId="77777777" w:rsidR="005D4D82" w:rsidRPr="001C31F1" w:rsidRDefault="005D4D82"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787" w:type="dxa"/>
            <w:tcBorders>
              <w:top w:val="nil"/>
              <w:left w:val="nil"/>
              <w:bottom w:val="nil"/>
              <w:right w:val="nil"/>
            </w:tcBorders>
            <w:shd w:val="clear" w:color="000000" w:fill="FFFFFF"/>
            <w:noWrap/>
            <w:vAlign w:val="bottom"/>
            <w:hideMark/>
            <w:tcPrChange w:id="128" w:author="Observatorio 02" w:date="2017-05-04T12:19:00Z">
              <w:tcPr>
                <w:tcW w:w="799" w:type="dxa"/>
                <w:gridSpan w:val="2"/>
                <w:tcBorders>
                  <w:top w:val="nil"/>
                  <w:left w:val="nil"/>
                  <w:bottom w:val="nil"/>
                  <w:right w:val="nil"/>
                </w:tcBorders>
                <w:shd w:val="clear" w:color="000000" w:fill="FFFFFF"/>
                <w:noWrap/>
                <w:vAlign w:val="bottom"/>
                <w:hideMark/>
              </w:tcPr>
            </w:tcPrChange>
          </w:tcPr>
          <w:p w14:paraId="54583676"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99</w:t>
            </w:r>
          </w:p>
        </w:tc>
        <w:tc>
          <w:tcPr>
            <w:tcW w:w="935" w:type="dxa"/>
            <w:tcBorders>
              <w:top w:val="nil"/>
              <w:left w:val="nil"/>
              <w:bottom w:val="nil"/>
              <w:right w:val="nil"/>
            </w:tcBorders>
            <w:shd w:val="clear" w:color="000000" w:fill="FFFFFF"/>
            <w:noWrap/>
            <w:vAlign w:val="bottom"/>
            <w:hideMark/>
            <w:tcPrChange w:id="129" w:author="Observatorio 02" w:date="2017-05-04T12:19:00Z">
              <w:tcPr>
                <w:tcW w:w="864" w:type="dxa"/>
                <w:gridSpan w:val="2"/>
                <w:tcBorders>
                  <w:top w:val="nil"/>
                  <w:left w:val="nil"/>
                  <w:bottom w:val="nil"/>
                  <w:right w:val="nil"/>
                </w:tcBorders>
                <w:shd w:val="clear" w:color="000000" w:fill="FFFFFF"/>
                <w:noWrap/>
                <w:vAlign w:val="bottom"/>
                <w:hideMark/>
              </w:tcPr>
            </w:tcPrChange>
          </w:tcPr>
          <w:p w14:paraId="572E3A43"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w:t>
            </w:r>
          </w:p>
        </w:tc>
        <w:tc>
          <w:tcPr>
            <w:tcW w:w="1118" w:type="dxa"/>
            <w:tcBorders>
              <w:top w:val="nil"/>
              <w:left w:val="nil"/>
              <w:bottom w:val="nil"/>
              <w:right w:val="nil"/>
            </w:tcBorders>
            <w:shd w:val="clear" w:color="000000" w:fill="FFFFFF"/>
            <w:noWrap/>
            <w:vAlign w:val="bottom"/>
            <w:hideMark/>
            <w:tcPrChange w:id="130" w:author="Observatorio 02" w:date="2017-05-04T12:19:00Z">
              <w:tcPr>
                <w:tcW w:w="1224" w:type="dxa"/>
                <w:gridSpan w:val="2"/>
                <w:tcBorders>
                  <w:top w:val="nil"/>
                  <w:left w:val="nil"/>
                  <w:bottom w:val="nil"/>
                  <w:right w:val="nil"/>
                </w:tcBorders>
                <w:shd w:val="clear" w:color="000000" w:fill="FFFFFF"/>
                <w:noWrap/>
                <w:vAlign w:val="bottom"/>
                <w:hideMark/>
              </w:tcPr>
            </w:tcPrChange>
          </w:tcPr>
          <w:p w14:paraId="237DFDAC"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165.531</w:t>
            </w:r>
          </w:p>
        </w:tc>
        <w:tc>
          <w:tcPr>
            <w:tcW w:w="849" w:type="dxa"/>
            <w:tcBorders>
              <w:top w:val="nil"/>
              <w:left w:val="nil"/>
              <w:bottom w:val="nil"/>
              <w:right w:val="nil"/>
            </w:tcBorders>
            <w:shd w:val="clear" w:color="000000" w:fill="FFFFFF"/>
            <w:noWrap/>
            <w:vAlign w:val="bottom"/>
            <w:hideMark/>
            <w:tcPrChange w:id="131" w:author="Observatorio 02" w:date="2017-05-04T12:19:00Z">
              <w:tcPr>
                <w:tcW w:w="863" w:type="dxa"/>
                <w:gridSpan w:val="2"/>
                <w:tcBorders>
                  <w:top w:val="nil"/>
                  <w:left w:val="nil"/>
                  <w:bottom w:val="nil"/>
                  <w:right w:val="nil"/>
                </w:tcBorders>
                <w:shd w:val="clear" w:color="000000" w:fill="FFFFFF"/>
                <w:noWrap/>
                <w:vAlign w:val="bottom"/>
                <w:hideMark/>
              </w:tcPr>
            </w:tcPrChange>
          </w:tcPr>
          <w:p w14:paraId="33798774"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73,4</w:t>
            </w:r>
          </w:p>
        </w:tc>
        <w:tc>
          <w:tcPr>
            <w:tcW w:w="160" w:type="dxa"/>
            <w:tcBorders>
              <w:top w:val="nil"/>
              <w:left w:val="nil"/>
              <w:bottom w:val="nil"/>
              <w:right w:val="nil"/>
            </w:tcBorders>
            <w:shd w:val="clear" w:color="000000" w:fill="FFFFFF"/>
            <w:tcPrChange w:id="132" w:author="Observatorio 02" w:date="2017-05-04T12:19:00Z">
              <w:tcPr>
                <w:tcW w:w="3812" w:type="dxa"/>
                <w:gridSpan w:val="5"/>
                <w:tcBorders>
                  <w:top w:val="nil"/>
                  <w:left w:val="nil"/>
                  <w:bottom w:val="nil"/>
                  <w:right w:val="nil"/>
                </w:tcBorders>
                <w:shd w:val="clear" w:color="000000" w:fill="FFFFFF"/>
              </w:tcPr>
            </w:tcPrChange>
          </w:tcPr>
          <w:p w14:paraId="07C7D5BD" w14:textId="77777777" w:rsidR="005D4D82" w:rsidRPr="001C31F1" w:rsidRDefault="005D4D82" w:rsidP="00E5393D">
            <w:pPr>
              <w:spacing w:after="0" w:line="240" w:lineRule="auto"/>
              <w:jc w:val="right"/>
              <w:rPr>
                <w:ins w:id="133" w:author="Observatorio 02" w:date="2017-05-04T12:18:00Z"/>
                <w:rFonts w:eastAsia="Times New Roman"/>
                <w:sz w:val="22"/>
                <w:szCs w:val="22"/>
                <w:bdr w:val="none" w:sz="0" w:space="0" w:color="auto"/>
                <w:lang w:val="es-CL" w:eastAsia="es-CL"/>
              </w:rPr>
            </w:pPr>
          </w:p>
        </w:tc>
        <w:tc>
          <w:tcPr>
            <w:tcW w:w="1174" w:type="dxa"/>
            <w:tcBorders>
              <w:top w:val="nil"/>
              <w:left w:val="nil"/>
              <w:bottom w:val="nil"/>
              <w:right w:val="nil"/>
            </w:tcBorders>
            <w:shd w:val="clear" w:color="000000" w:fill="FFFFFF"/>
            <w:noWrap/>
            <w:vAlign w:val="bottom"/>
            <w:hideMark/>
            <w:tcPrChange w:id="134" w:author="Observatorio 02" w:date="2017-05-04T12:19:00Z">
              <w:tcPr>
                <w:tcW w:w="1209" w:type="dxa"/>
                <w:tcBorders>
                  <w:top w:val="nil"/>
                  <w:left w:val="nil"/>
                  <w:bottom w:val="nil"/>
                  <w:right w:val="nil"/>
                </w:tcBorders>
                <w:shd w:val="clear" w:color="000000" w:fill="FFFFFF"/>
                <w:noWrap/>
                <w:vAlign w:val="bottom"/>
                <w:hideMark/>
              </w:tcPr>
            </w:tcPrChange>
          </w:tcPr>
          <w:p w14:paraId="584E2A0E" w14:textId="7BF52CE2"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6.188</w:t>
            </w:r>
          </w:p>
        </w:tc>
        <w:tc>
          <w:tcPr>
            <w:tcW w:w="686" w:type="dxa"/>
            <w:tcBorders>
              <w:top w:val="nil"/>
              <w:left w:val="nil"/>
              <w:bottom w:val="nil"/>
              <w:right w:val="nil"/>
            </w:tcBorders>
            <w:shd w:val="clear" w:color="000000" w:fill="FFFFFF"/>
            <w:noWrap/>
            <w:vAlign w:val="bottom"/>
            <w:hideMark/>
            <w:tcPrChange w:id="135" w:author="Observatorio 02" w:date="2017-05-04T12:19:00Z">
              <w:tcPr>
                <w:tcW w:w="697" w:type="dxa"/>
                <w:tcBorders>
                  <w:top w:val="nil"/>
                  <w:left w:val="nil"/>
                  <w:bottom w:val="nil"/>
                  <w:right w:val="nil"/>
                </w:tcBorders>
                <w:shd w:val="clear" w:color="000000" w:fill="FFFFFF"/>
                <w:noWrap/>
                <w:vAlign w:val="bottom"/>
                <w:hideMark/>
              </w:tcPr>
            </w:tcPrChange>
          </w:tcPr>
          <w:p w14:paraId="49B04EC6"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0,6</w:t>
            </w:r>
          </w:p>
        </w:tc>
        <w:tc>
          <w:tcPr>
            <w:tcW w:w="1188" w:type="dxa"/>
            <w:tcBorders>
              <w:top w:val="nil"/>
              <w:left w:val="nil"/>
              <w:bottom w:val="nil"/>
              <w:right w:val="nil"/>
            </w:tcBorders>
            <w:shd w:val="clear" w:color="000000" w:fill="FFFFFF"/>
            <w:noWrap/>
            <w:vAlign w:val="bottom"/>
            <w:hideMark/>
            <w:tcPrChange w:id="136" w:author="Observatorio 02" w:date="2017-05-04T12:19:00Z">
              <w:tcPr>
                <w:tcW w:w="1209" w:type="dxa"/>
                <w:tcBorders>
                  <w:top w:val="nil"/>
                  <w:left w:val="nil"/>
                  <w:bottom w:val="nil"/>
                  <w:right w:val="nil"/>
                </w:tcBorders>
                <w:shd w:val="clear" w:color="000000" w:fill="FFFFFF"/>
                <w:noWrap/>
                <w:vAlign w:val="bottom"/>
                <w:hideMark/>
              </w:tcPr>
            </w:tcPrChange>
          </w:tcPr>
          <w:p w14:paraId="0BCAED28"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2.719.241</w:t>
            </w:r>
          </w:p>
        </w:tc>
        <w:tc>
          <w:tcPr>
            <w:tcW w:w="686" w:type="dxa"/>
            <w:tcBorders>
              <w:top w:val="nil"/>
              <w:left w:val="nil"/>
              <w:bottom w:val="nil"/>
              <w:right w:val="nil"/>
            </w:tcBorders>
            <w:shd w:val="clear" w:color="000000" w:fill="FFFFFF"/>
            <w:noWrap/>
            <w:vAlign w:val="bottom"/>
            <w:hideMark/>
            <w:tcPrChange w:id="137" w:author="Observatorio 02" w:date="2017-05-04T12:19:00Z">
              <w:tcPr>
                <w:tcW w:w="697" w:type="dxa"/>
                <w:tcBorders>
                  <w:top w:val="nil"/>
                  <w:left w:val="nil"/>
                  <w:bottom w:val="nil"/>
                  <w:right w:val="nil"/>
                </w:tcBorders>
                <w:shd w:val="clear" w:color="000000" w:fill="FFFFFF"/>
                <w:noWrap/>
                <w:vAlign w:val="bottom"/>
                <w:hideMark/>
              </w:tcPr>
            </w:tcPrChange>
          </w:tcPr>
          <w:p w14:paraId="02F8C83D"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33,9</w:t>
            </w:r>
          </w:p>
        </w:tc>
      </w:tr>
      <w:tr w:rsidR="005D4D82" w:rsidRPr="001C31F1" w14:paraId="1696C3D6" w14:textId="77777777" w:rsidTr="00BB0B0A">
        <w:tblPrEx>
          <w:tblW w:w="8838" w:type="dxa"/>
          <w:tblLayout w:type="fixed"/>
          <w:tblCellMar>
            <w:left w:w="70" w:type="dxa"/>
            <w:right w:w="70" w:type="dxa"/>
          </w:tblCellMar>
          <w:tblPrExChange w:id="138" w:author="Observatorio 02" w:date="2017-05-04T12:19:00Z">
            <w:tblPrEx>
              <w:tblW w:w="8838" w:type="dxa"/>
              <w:tblCellMar>
                <w:left w:w="70" w:type="dxa"/>
                <w:right w:w="70" w:type="dxa"/>
              </w:tblCellMar>
            </w:tblPrEx>
          </w:tblPrExChange>
        </w:tblPrEx>
        <w:trPr>
          <w:trHeight w:val="300"/>
          <w:trPrChange w:id="139" w:author="Observatorio 02" w:date="2017-05-04T12:19:00Z">
            <w:trPr>
              <w:trHeight w:val="300"/>
            </w:trPr>
          </w:trPrChange>
        </w:trPr>
        <w:tc>
          <w:tcPr>
            <w:tcW w:w="1255" w:type="dxa"/>
            <w:tcBorders>
              <w:top w:val="nil"/>
              <w:left w:val="nil"/>
              <w:bottom w:val="single" w:sz="4" w:space="0" w:color="000000"/>
              <w:right w:val="nil"/>
            </w:tcBorders>
            <w:shd w:val="clear" w:color="000000" w:fill="FFFFFF"/>
            <w:noWrap/>
            <w:vAlign w:val="bottom"/>
            <w:hideMark/>
            <w:tcPrChange w:id="140" w:author="Observatorio 02" w:date="2017-05-04T12:19:00Z">
              <w:tcPr>
                <w:tcW w:w="1276" w:type="dxa"/>
                <w:gridSpan w:val="2"/>
                <w:tcBorders>
                  <w:top w:val="nil"/>
                  <w:left w:val="nil"/>
                  <w:bottom w:val="single" w:sz="4" w:space="0" w:color="000000"/>
                  <w:right w:val="nil"/>
                </w:tcBorders>
                <w:shd w:val="clear" w:color="000000" w:fill="FFFFFF"/>
                <w:noWrap/>
                <w:vAlign w:val="bottom"/>
                <w:hideMark/>
              </w:tcPr>
            </w:tcPrChange>
          </w:tcPr>
          <w:p w14:paraId="695D1D7D" w14:textId="77777777" w:rsidR="005D4D82" w:rsidRPr="001C31F1" w:rsidRDefault="005D4D82"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ns/nr</w:t>
            </w:r>
          </w:p>
        </w:tc>
        <w:tc>
          <w:tcPr>
            <w:tcW w:w="787" w:type="dxa"/>
            <w:tcBorders>
              <w:top w:val="nil"/>
              <w:left w:val="nil"/>
              <w:bottom w:val="single" w:sz="4" w:space="0" w:color="000000"/>
              <w:right w:val="nil"/>
            </w:tcBorders>
            <w:shd w:val="clear" w:color="000000" w:fill="FFFFFF"/>
            <w:noWrap/>
            <w:vAlign w:val="bottom"/>
            <w:hideMark/>
            <w:tcPrChange w:id="141" w:author="Observatorio 02" w:date="2017-05-04T12:19:00Z">
              <w:tcPr>
                <w:tcW w:w="799" w:type="dxa"/>
                <w:gridSpan w:val="2"/>
                <w:tcBorders>
                  <w:top w:val="nil"/>
                  <w:left w:val="nil"/>
                  <w:bottom w:val="single" w:sz="4" w:space="0" w:color="000000"/>
                  <w:right w:val="nil"/>
                </w:tcBorders>
                <w:shd w:val="clear" w:color="000000" w:fill="FFFFFF"/>
                <w:noWrap/>
                <w:vAlign w:val="bottom"/>
                <w:hideMark/>
              </w:tcPr>
            </w:tcPrChange>
          </w:tcPr>
          <w:p w14:paraId="34414224"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w:t>
            </w:r>
          </w:p>
        </w:tc>
        <w:tc>
          <w:tcPr>
            <w:tcW w:w="935" w:type="dxa"/>
            <w:tcBorders>
              <w:top w:val="nil"/>
              <w:left w:val="nil"/>
              <w:bottom w:val="single" w:sz="4" w:space="0" w:color="000000"/>
              <w:right w:val="nil"/>
            </w:tcBorders>
            <w:shd w:val="clear" w:color="000000" w:fill="FFFFFF"/>
            <w:noWrap/>
            <w:vAlign w:val="bottom"/>
            <w:hideMark/>
            <w:tcPrChange w:id="142" w:author="Observatorio 02" w:date="2017-05-04T12:19:00Z">
              <w:tcPr>
                <w:tcW w:w="864" w:type="dxa"/>
                <w:gridSpan w:val="2"/>
                <w:tcBorders>
                  <w:top w:val="nil"/>
                  <w:left w:val="nil"/>
                  <w:bottom w:val="single" w:sz="4" w:space="0" w:color="000000"/>
                  <w:right w:val="nil"/>
                </w:tcBorders>
                <w:shd w:val="clear" w:color="000000" w:fill="FFFFFF"/>
                <w:noWrap/>
                <w:vAlign w:val="bottom"/>
                <w:hideMark/>
              </w:tcPr>
            </w:tcPrChange>
          </w:tcPr>
          <w:p w14:paraId="469330FA"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118" w:type="dxa"/>
            <w:tcBorders>
              <w:top w:val="nil"/>
              <w:left w:val="nil"/>
              <w:bottom w:val="single" w:sz="4" w:space="0" w:color="000000"/>
              <w:right w:val="nil"/>
            </w:tcBorders>
            <w:shd w:val="clear" w:color="000000" w:fill="FFFFFF"/>
            <w:noWrap/>
            <w:vAlign w:val="bottom"/>
            <w:hideMark/>
            <w:tcPrChange w:id="143" w:author="Observatorio 02" w:date="2017-05-04T12:19:00Z">
              <w:tcPr>
                <w:tcW w:w="1224" w:type="dxa"/>
                <w:gridSpan w:val="2"/>
                <w:tcBorders>
                  <w:top w:val="nil"/>
                  <w:left w:val="nil"/>
                  <w:bottom w:val="single" w:sz="4" w:space="0" w:color="000000"/>
                  <w:right w:val="nil"/>
                </w:tcBorders>
                <w:shd w:val="clear" w:color="000000" w:fill="FFFFFF"/>
                <w:noWrap/>
                <w:vAlign w:val="bottom"/>
                <w:hideMark/>
              </w:tcPr>
            </w:tcPrChange>
          </w:tcPr>
          <w:p w14:paraId="17CAAEC1"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w:t>
            </w:r>
          </w:p>
        </w:tc>
        <w:tc>
          <w:tcPr>
            <w:tcW w:w="849" w:type="dxa"/>
            <w:tcBorders>
              <w:top w:val="nil"/>
              <w:left w:val="nil"/>
              <w:bottom w:val="single" w:sz="4" w:space="0" w:color="000000"/>
              <w:right w:val="nil"/>
            </w:tcBorders>
            <w:shd w:val="clear" w:color="000000" w:fill="FFFFFF"/>
            <w:noWrap/>
            <w:vAlign w:val="bottom"/>
            <w:hideMark/>
            <w:tcPrChange w:id="144" w:author="Observatorio 02" w:date="2017-05-04T12:19:00Z">
              <w:tcPr>
                <w:tcW w:w="863" w:type="dxa"/>
                <w:gridSpan w:val="2"/>
                <w:tcBorders>
                  <w:top w:val="nil"/>
                  <w:left w:val="nil"/>
                  <w:bottom w:val="single" w:sz="4" w:space="0" w:color="000000"/>
                  <w:right w:val="nil"/>
                </w:tcBorders>
                <w:shd w:val="clear" w:color="000000" w:fill="FFFFFF"/>
                <w:noWrap/>
                <w:vAlign w:val="bottom"/>
                <w:hideMark/>
              </w:tcPr>
            </w:tcPrChange>
          </w:tcPr>
          <w:p w14:paraId="559EE3F9"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60" w:type="dxa"/>
            <w:tcBorders>
              <w:top w:val="nil"/>
              <w:left w:val="nil"/>
              <w:bottom w:val="single" w:sz="4" w:space="0" w:color="000000"/>
              <w:right w:val="nil"/>
            </w:tcBorders>
            <w:shd w:val="clear" w:color="000000" w:fill="FFFFFF"/>
            <w:tcPrChange w:id="145" w:author="Observatorio 02" w:date="2017-05-04T12:19:00Z">
              <w:tcPr>
                <w:tcW w:w="3812" w:type="dxa"/>
                <w:gridSpan w:val="5"/>
                <w:tcBorders>
                  <w:top w:val="nil"/>
                  <w:left w:val="nil"/>
                  <w:bottom w:val="single" w:sz="4" w:space="0" w:color="000000"/>
                  <w:right w:val="nil"/>
                </w:tcBorders>
                <w:shd w:val="clear" w:color="000000" w:fill="FFFFFF"/>
              </w:tcPr>
            </w:tcPrChange>
          </w:tcPr>
          <w:p w14:paraId="1D5B0E88" w14:textId="77777777" w:rsidR="005D4D82" w:rsidRPr="001C31F1" w:rsidRDefault="005D4D82" w:rsidP="00E5393D">
            <w:pPr>
              <w:spacing w:after="0" w:line="240" w:lineRule="auto"/>
              <w:jc w:val="right"/>
              <w:rPr>
                <w:ins w:id="146" w:author="Observatorio 02" w:date="2017-05-04T12:18:00Z"/>
                <w:rFonts w:eastAsia="Times New Roman"/>
                <w:sz w:val="22"/>
                <w:szCs w:val="22"/>
                <w:bdr w:val="none" w:sz="0" w:space="0" w:color="auto"/>
                <w:lang w:val="es-CL" w:eastAsia="es-CL"/>
              </w:rPr>
            </w:pPr>
          </w:p>
        </w:tc>
        <w:tc>
          <w:tcPr>
            <w:tcW w:w="1174" w:type="dxa"/>
            <w:tcBorders>
              <w:top w:val="nil"/>
              <w:left w:val="nil"/>
              <w:bottom w:val="single" w:sz="4" w:space="0" w:color="000000"/>
              <w:right w:val="nil"/>
            </w:tcBorders>
            <w:shd w:val="clear" w:color="000000" w:fill="FFFFFF"/>
            <w:noWrap/>
            <w:vAlign w:val="bottom"/>
            <w:hideMark/>
            <w:tcPrChange w:id="147" w:author="Observatorio 02" w:date="2017-05-04T12:19:00Z">
              <w:tcPr>
                <w:tcW w:w="1209" w:type="dxa"/>
                <w:tcBorders>
                  <w:top w:val="nil"/>
                  <w:left w:val="nil"/>
                  <w:bottom w:val="single" w:sz="4" w:space="0" w:color="000000"/>
                  <w:right w:val="nil"/>
                </w:tcBorders>
                <w:shd w:val="clear" w:color="000000" w:fill="FFFFFF"/>
                <w:noWrap/>
                <w:vAlign w:val="bottom"/>
                <w:hideMark/>
              </w:tcPr>
            </w:tcPrChange>
          </w:tcPr>
          <w:p w14:paraId="4B9CBAB2" w14:textId="185F5C0D"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w:t>
            </w:r>
          </w:p>
        </w:tc>
        <w:tc>
          <w:tcPr>
            <w:tcW w:w="686" w:type="dxa"/>
            <w:tcBorders>
              <w:top w:val="nil"/>
              <w:left w:val="nil"/>
              <w:bottom w:val="single" w:sz="4" w:space="0" w:color="000000"/>
              <w:right w:val="nil"/>
            </w:tcBorders>
            <w:shd w:val="clear" w:color="000000" w:fill="FFFFFF"/>
            <w:noWrap/>
            <w:vAlign w:val="bottom"/>
            <w:hideMark/>
            <w:tcPrChange w:id="148" w:author="Observatorio 02" w:date="2017-05-04T12:19:00Z">
              <w:tcPr>
                <w:tcW w:w="697" w:type="dxa"/>
                <w:tcBorders>
                  <w:top w:val="nil"/>
                  <w:left w:val="nil"/>
                  <w:bottom w:val="single" w:sz="4" w:space="0" w:color="000000"/>
                  <w:right w:val="nil"/>
                </w:tcBorders>
                <w:shd w:val="clear" w:color="000000" w:fill="FFFFFF"/>
                <w:noWrap/>
                <w:vAlign w:val="bottom"/>
                <w:hideMark/>
              </w:tcPr>
            </w:tcPrChange>
          </w:tcPr>
          <w:p w14:paraId="56B32670"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188" w:type="dxa"/>
            <w:tcBorders>
              <w:top w:val="nil"/>
              <w:left w:val="nil"/>
              <w:bottom w:val="single" w:sz="4" w:space="0" w:color="000000"/>
              <w:right w:val="nil"/>
            </w:tcBorders>
            <w:shd w:val="clear" w:color="000000" w:fill="FFFFFF"/>
            <w:noWrap/>
            <w:vAlign w:val="bottom"/>
            <w:hideMark/>
            <w:tcPrChange w:id="149" w:author="Observatorio 02" w:date="2017-05-04T12:19:00Z">
              <w:tcPr>
                <w:tcW w:w="1209" w:type="dxa"/>
                <w:tcBorders>
                  <w:top w:val="nil"/>
                  <w:left w:val="nil"/>
                  <w:bottom w:val="single" w:sz="4" w:space="0" w:color="000000"/>
                  <w:right w:val="nil"/>
                </w:tcBorders>
                <w:shd w:val="clear" w:color="000000" w:fill="FFFFFF"/>
                <w:noWrap/>
                <w:vAlign w:val="bottom"/>
                <w:hideMark/>
              </w:tcPr>
            </w:tcPrChange>
          </w:tcPr>
          <w:p w14:paraId="31D6867B"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311.907</w:t>
            </w:r>
          </w:p>
        </w:tc>
        <w:tc>
          <w:tcPr>
            <w:tcW w:w="686" w:type="dxa"/>
            <w:tcBorders>
              <w:top w:val="nil"/>
              <w:left w:val="nil"/>
              <w:bottom w:val="single" w:sz="4" w:space="0" w:color="000000"/>
              <w:right w:val="nil"/>
            </w:tcBorders>
            <w:shd w:val="clear" w:color="000000" w:fill="FFFFFF"/>
            <w:noWrap/>
            <w:vAlign w:val="bottom"/>
            <w:hideMark/>
            <w:tcPrChange w:id="150" w:author="Observatorio 02" w:date="2017-05-04T12:19:00Z">
              <w:tcPr>
                <w:tcW w:w="697" w:type="dxa"/>
                <w:tcBorders>
                  <w:top w:val="nil"/>
                  <w:left w:val="nil"/>
                  <w:bottom w:val="single" w:sz="4" w:space="0" w:color="000000"/>
                  <w:right w:val="nil"/>
                </w:tcBorders>
                <w:shd w:val="clear" w:color="000000" w:fill="FFFFFF"/>
                <w:noWrap/>
                <w:vAlign w:val="bottom"/>
                <w:hideMark/>
              </w:tcPr>
            </w:tcPrChange>
          </w:tcPr>
          <w:p w14:paraId="0DF1F6D3"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3,9</w:t>
            </w:r>
          </w:p>
        </w:tc>
      </w:tr>
      <w:tr w:rsidR="005D4D82" w:rsidRPr="001C31F1" w14:paraId="19F94BFD" w14:textId="77777777" w:rsidTr="00BB0B0A">
        <w:tblPrEx>
          <w:tblW w:w="8838" w:type="dxa"/>
          <w:tblLayout w:type="fixed"/>
          <w:tblCellMar>
            <w:left w:w="70" w:type="dxa"/>
            <w:right w:w="70" w:type="dxa"/>
          </w:tblCellMar>
          <w:tblPrExChange w:id="151" w:author="Observatorio 02" w:date="2017-05-04T12:19:00Z">
            <w:tblPrEx>
              <w:tblW w:w="8838" w:type="dxa"/>
              <w:tblCellMar>
                <w:left w:w="70" w:type="dxa"/>
                <w:right w:w="70" w:type="dxa"/>
              </w:tblCellMar>
            </w:tblPrEx>
          </w:tblPrExChange>
        </w:tblPrEx>
        <w:trPr>
          <w:trHeight w:val="300"/>
          <w:trPrChange w:id="152" w:author="Observatorio 02" w:date="2017-05-04T12:19:00Z">
            <w:trPr>
              <w:trHeight w:val="300"/>
            </w:trPr>
          </w:trPrChange>
        </w:trPr>
        <w:tc>
          <w:tcPr>
            <w:tcW w:w="1255" w:type="dxa"/>
            <w:tcBorders>
              <w:top w:val="nil"/>
              <w:left w:val="nil"/>
              <w:bottom w:val="single" w:sz="8" w:space="0" w:color="000000"/>
              <w:right w:val="nil"/>
            </w:tcBorders>
            <w:shd w:val="clear" w:color="000000" w:fill="FFFFFF"/>
            <w:noWrap/>
            <w:vAlign w:val="bottom"/>
            <w:hideMark/>
            <w:tcPrChange w:id="153" w:author="Observatorio 02" w:date="2017-05-04T12:19:00Z">
              <w:tcPr>
                <w:tcW w:w="1276" w:type="dxa"/>
                <w:gridSpan w:val="2"/>
                <w:tcBorders>
                  <w:top w:val="nil"/>
                  <w:left w:val="nil"/>
                  <w:bottom w:val="single" w:sz="8" w:space="0" w:color="000000"/>
                  <w:right w:val="nil"/>
                </w:tcBorders>
                <w:shd w:val="clear" w:color="000000" w:fill="FFFFFF"/>
                <w:noWrap/>
                <w:vAlign w:val="bottom"/>
                <w:hideMark/>
              </w:tcPr>
            </w:tcPrChange>
          </w:tcPr>
          <w:p w14:paraId="30E3B1A6" w14:textId="77777777" w:rsidR="005D4D82" w:rsidRPr="001C31F1" w:rsidRDefault="005D4D82" w:rsidP="00E5393D">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c>
          <w:tcPr>
            <w:tcW w:w="787" w:type="dxa"/>
            <w:tcBorders>
              <w:top w:val="nil"/>
              <w:left w:val="nil"/>
              <w:bottom w:val="single" w:sz="8" w:space="0" w:color="000000"/>
              <w:right w:val="nil"/>
            </w:tcBorders>
            <w:shd w:val="clear" w:color="000000" w:fill="FFFFFF"/>
            <w:noWrap/>
            <w:vAlign w:val="bottom"/>
            <w:hideMark/>
            <w:tcPrChange w:id="154" w:author="Observatorio 02" w:date="2017-05-04T12:19:00Z">
              <w:tcPr>
                <w:tcW w:w="799" w:type="dxa"/>
                <w:gridSpan w:val="2"/>
                <w:tcBorders>
                  <w:top w:val="nil"/>
                  <w:left w:val="nil"/>
                  <w:bottom w:val="single" w:sz="8" w:space="0" w:color="000000"/>
                  <w:right w:val="nil"/>
                </w:tcBorders>
                <w:shd w:val="clear" w:color="000000" w:fill="FFFFFF"/>
                <w:noWrap/>
                <w:vAlign w:val="bottom"/>
                <w:hideMark/>
              </w:tcPr>
            </w:tcPrChange>
          </w:tcPr>
          <w:p w14:paraId="2A22FD08"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5.880</w:t>
            </w:r>
          </w:p>
        </w:tc>
        <w:tc>
          <w:tcPr>
            <w:tcW w:w="935" w:type="dxa"/>
            <w:tcBorders>
              <w:top w:val="nil"/>
              <w:left w:val="nil"/>
              <w:bottom w:val="single" w:sz="8" w:space="0" w:color="000000"/>
              <w:right w:val="nil"/>
            </w:tcBorders>
            <w:shd w:val="clear" w:color="000000" w:fill="FFFFFF"/>
            <w:noWrap/>
            <w:vAlign w:val="bottom"/>
            <w:hideMark/>
            <w:tcPrChange w:id="155" w:author="Observatorio 02" w:date="2017-05-04T12:19:00Z">
              <w:tcPr>
                <w:tcW w:w="864" w:type="dxa"/>
                <w:gridSpan w:val="2"/>
                <w:tcBorders>
                  <w:top w:val="nil"/>
                  <w:left w:val="nil"/>
                  <w:bottom w:val="single" w:sz="8" w:space="0" w:color="000000"/>
                  <w:right w:val="nil"/>
                </w:tcBorders>
                <w:shd w:val="clear" w:color="000000" w:fill="FFFFFF"/>
                <w:noWrap/>
                <w:vAlign w:val="bottom"/>
                <w:hideMark/>
              </w:tcPr>
            </w:tcPrChange>
          </w:tcPr>
          <w:p w14:paraId="1B51D993"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1118" w:type="dxa"/>
            <w:tcBorders>
              <w:top w:val="nil"/>
              <w:left w:val="nil"/>
              <w:bottom w:val="single" w:sz="8" w:space="0" w:color="000000"/>
              <w:right w:val="nil"/>
            </w:tcBorders>
            <w:shd w:val="clear" w:color="000000" w:fill="FFFFFF"/>
            <w:noWrap/>
            <w:vAlign w:val="bottom"/>
            <w:hideMark/>
            <w:tcPrChange w:id="156" w:author="Observatorio 02" w:date="2017-05-04T12:19:00Z">
              <w:tcPr>
                <w:tcW w:w="1224" w:type="dxa"/>
                <w:gridSpan w:val="2"/>
                <w:tcBorders>
                  <w:top w:val="nil"/>
                  <w:left w:val="nil"/>
                  <w:bottom w:val="single" w:sz="8" w:space="0" w:color="000000"/>
                  <w:right w:val="nil"/>
                </w:tcBorders>
                <w:shd w:val="clear" w:color="000000" w:fill="FFFFFF"/>
                <w:noWrap/>
                <w:vAlign w:val="bottom"/>
                <w:hideMark/>
              </w:tcPr>
            </w:tcPrChange>
          </w:tcPr>
          <w:p w14:paraId="2E14A2B0"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225.568</w:t>
            </w:r>
          </w:p>
        </w:tc>
        <w:tc>
          <w:tcPr>
            <w:tcW w:w="849" w:type="dxa"/>
            <w:tcBorders>
              <w:top w:val="nil"/>
              <w:left w:val="nil"/>
              <w:bottom w:val="single" w:sz="8" w:space="0" w:color="000000"/>
              <w:right w:val="nil"/>
            </w:tcBorders>
            <w:shd w:val="clear" w:color="000000" w:fill="FFFFFF"/>
            <w:noWrap/>
            <w:vAlign w:val="bottom"/>
            <w:hideMark/>
            <w:tcPrChange w:id="157" w:author="Observatorio 02" w:date="2017-05-04T12:19:00Z">
              <w:tcPr>
                <w:tcW w:w="863" w:type="dxa"/>
                <w:gridSpan w:val="2"/>
                <w:tcBorders>
                  <w:top w:val="nil"/>
                  <w:left w:val="nil"/>
                  <w:bottom w:val="single" w:sz="8" w:space="0" w:color="000000"/>
                  <w:right w:val="nil"/>
                </w:tcBorders>
                <w:shd w:val="clear" w:color="000000" w:fill="FFFFFF"/>
                <w:noWrap/>
                <w:vAlign w:val="bottom"/>
                <w:hideMark/>
              </w:tcPr>
            </w:tcPrChange>
          </w:tcPr>
          <w:p w14:paraId="68B1FBF2"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160" w:type="dxa"/>
            <w:tcBorders>
              <w:top w:val="nil"/>
              <w:left w:val="nil"/>
              <w:bottom w:val="single" w:sz="8" w:space="0" w:color="000000"/>
              <w:right w:val="nil"/>
            </w:tcBorders>
            <w:shd w:val="clear" w:color="000000" w:fill="FFFFFF"/>
            <w:tcPrChange w:id="158" w:author="Observatorio 02" w:date="2017-05-04T12:19:00Z">
              <w:tcPr>
                <w:tcW w:w="3812" w:type="dxa"/>
                <w:gridSpan w:val="5"/>
                <w:tcBorders>
                  <w:top w:val="nil"/>
                  <w:left w:val="nil"/>
                  <w:bottom w:val="single" w:sz="8" w:space="0" w:color="000000"/>
                  <w:right w:val="nil"/>
                </w:tcBorders>
                <w:shd w:val="clear" w:color="000000" w:fill="FFFFFF"/>
              </w:tcPr>
            </w:tcPrChange>
          </w:tcPr>
          <w:p w14:paraId="16583947" w14:textId="77777777" w:rsidR="005D4D82" w:rsidRPr="001C31F1" w:rsidRDefault="005D4D82" w:rsidP="00E5393D">
            <w:pPr>
              <w:spacing w:after="0" w:line="240" w:lineRule="auto"/>
              <w:jc w:val="right"/>
              <w:rPr>
                <w:ins w:id="159" w:author="Observatorio 02" w:date="2017-05-04T12:18:00Z"/>
                <w:rFonts w:eastAsia="Times New Roman"/>
                <w:sz w:val="22"/>
                <w:szCs w:val="22"/>
                <w:bdr w:val="none" w:sz="0" w:space="0" w:color="auto"/>
                <w:lang w:val="es-CL" w:eastAsia="es-CL"/>
              </w:rPr>
            </w:pPr>
          </w:p>
        </w:tc>
        <w:tc>
          <w:tcPr>
            <w:tcW w:w="1174" w:type="dxa"/>
            <w:tcBorders>
              <w:top w:val="nil"/>
              <w:left w:val="nil"/>
              <w:bottom w:val="single" w:sz="8" w:space="0" w:color="000000"/>
              <w:right w:val="nil"/>
            </w:tcBorders>
            <w:shd w:val="clear" w:color="000000" w:fill="FFFFFF"/>
            <w:noWrap/>
            <w:vAlign w:val="bottom"/>
            <w:hideMark/>
            <w:tcPrChange w:id="160" w:author="Observatorio 02" w:date="2017-05-04T12:19:00Z">
              <w:tcPr>
                <w:tcW w:w="1209" w:type="dxa"/>
                <w:tcBorders>
                  <w:top w:val="nil"/>
                  <w:left w:val="nil"/>
                  <w:bottom w:val="single" w:sz="8" w:space="0" w:color="000000"/>
                  <w:right w:val="nil"/>
                </w:tcBorders>
                <w:shd w:val="clear" w:color="000000" w:fill="FFFFFF"/>
                <w:noWrap/>
                <w:vAlign w:val="bottom"/>
                <w:hideMark/>
              </w:tcPr>
            </w:tcPrChange>
          </w:tcPr>
          <w:p w14:paraId="0F1B7418" w14:textId="49492689"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1.074.040</w:t>
            </w:r>
          </w:p>
        </w:tc>
        <w:tc>
          <w:tcPr>
            <w:tcW w:w="686" w:type="dxa"/>
            <w:tcBorders>
              <w:top w:val="nil"/>
              <w:left w:val="nil"/>
              <w:bottom w:val="single" w:sz="8" w:space="0" w:color="000000"/>
              <w:right w:val="nil"/>
            </w:tcBorders>
            <w:shd w:val="clear" w:color="000000" w:fill="FFFFFF"/>
            <w:noWrap/>
            <w:vAlign w:val="bottom"/>
            <w:hideMark/>
            <w:tcPrChange w:id="161" w:author="Observatorio 02" w:date="2017-05-04T12:19:00Z">
              <w:tcPr>
                <w:tcW w:w="697" w:type="dxa"/>
                <w:tcBorders>
                  <w:top w:val="nil"/>
                  <w:left w:val="nil"/>
                  <w:bottom w:val="single" w:sz="8" w:space="0" w:color="000000"/>
                  <w:right w:val="nil"/>
                </w:tcBorders>
                <w:shd w:val="clear" w:color="000000" w:fill="FFFFFF"/>
                <w:noWrap/>
                <w:vAlign w:val="bottom"/>
                <w:hideMark/>
              </w:tcPr>
            </w:tcPrChange>
          </w:tcPr>
          <w:p w14:paraId="2B4175E4"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1188" w:type="dxa"/>
            <w:tcBorders>
              <w:top w:val="nil"/>
              <w:left w:val="nil"/>
              <w:bottom w:val="single" w:sz="8" w:space="0" w:color="000000"/>
              <w:right w:val="nil"/>
            </w:tcBorders>
            <w:shd w:val="clear" w:color="000000" w:fill="FFFFFF"/>
            <w:noWrap/>
            <w:vAlign w:val="bottom"/>
            <w:hideMark/>
            <w:tcPrChange w:id="162" w:author="Observatorio 02" w:date="2017-05-04T12:19:00Z">
              <w:tcPr>
                <w:tcW w:w="1209" w:type="dxa"/>
                <w:tcBorders>
                  <w:top w:val="nil"/>
                  <w:left w:val="nil"/>
                  <w:bottom w:val="single" w:sz="8" w:space="0" w:color="000000"/>
                  <w:right w:val="nil"/>
                </w:tcBorders>
                <w:shd w:val="clear" w:color="000000" w:fill="FFFFFF"/>
                <w:noWrap/>
                <w:vAlign w:val="bottom"/>
                <w:hideMark/>
              </w:tcPr>
            </w:tcPrChange>
          </w:tcPr>
          <w:p w14:paraId="09547603"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8.027.786</w:t>
            </w:r>
          </w:p>
        </w:tc>
        <w:tc>
          <w:tcPr>
            <w:tcW w:w="686" w:type="dxa"/>
            <w:tcBorders>
              <w:top w:val="nil"/>
              <w:left w:val="nil"/>
              <w:bottom w:val="single" w:sz="8" w:space="0" w:color="000000"/>
              <w:right w:val="nil"/>
            </w:tcBorders>
            <w:shd w:val="clear" w:color="000000" w:fill="FFFFFF"/>
            <w:noWrap/>
            <w:vAlign w:val="bottom"/>
            <w:hideMark/>
            <w:tcPrChange w:id="163" w:author="Observatorio 02" w:date="2017-05-04T12:19:00Z">
              <w:tcPr>
                <w:tcW w:w="697" w:type="dxa"/>
                <w:tcBorders>
                  <w:top w:val="nil"/>
                  <w:left w:val="nil"/>
                  <w:bottom w:val="single" w:sz="8" w:space="0" w:color="000000"/>
                  <w:right w:val="nil"/>
                </w:tcBorders>
                <w:shd w:val="clear" w:color="000000" w:fill="FFFFFF"/>
                <w:noWrap/>
                <w:vAlign w:val="bottom"/>
                <w:hideMark/>
              </w:tcPr>
            </w:tcPrChange>
          </w:tcPr>
          <w:p w14:paraId="083FFDD3" w14:textId="77777777" w:rsidR="005D4D82" w:rsidRPr="001C31F1" w:rsidRDefault="005D4D82" w:rsidP="00E5393D">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bl>
    <w:p w14:paraId="643A6EB7" w14:textId="569A8010" w:rsidR="004D35E8" w:rsidRPr="001C31F1" w:rsidRDefault="004D35E8" w:rsidP="00406C6E">
      <w:pPr>
        <w:spacing w:after="0" w:line="240"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propia </w:t>
      </w:r>
      <w:r w:rsidR="007356F5" w:rsidRPr="001C31F1">
        <w:rPr>
          <w:rFonts w:eastAsia="Times New Roman"/>
          <w:color w:val="323E4F" w:themeColor="text2" w:themeShade="BF"/>
          <w:sz w:val="20"/>
          <w:bdr w:val="none" w:sz="0" w:space="0" w:color="auto"/>
          <w:lang w:val="es-CL" w:eastAsia="es-CL"/>
        </w:rPr>
        <w:t>conform</w:t>
      </w:r>
      <w:r w:rsidR="00BF3884" w:rsidRPr="001C31F1">
        <w:rPr>
          <w:rFonts w:eastAsia="Times New Roman"/>
          <w:color w:val="323E4F" w:themeColor="text2" w:themeShade="BF"/>
          <w:sz w:val="20"/>
          <w:bdr w:val="none" w:sz="0" w:space="0" w:color="auto"/>
          <w:lang w:val="es-CL" w:eastAsia="es-CL"/>
        </w:rPr>
        <w:t>e a SII</w:t>
      </w:r>
      <w:r w:rsidRPr="001C31F1">
        <w:rPr>
          <w:rFonts w:eastAsia="Times New Roman"/>
          <w:color w:val="323E4F" w:themeColor="text2" w:themeShade="BF"/>
          <w:sz w:val="20"/>
          <w:bdr w:val="none" w:sz="0" w:space="0" w:color="auto"/>
          <w:lang w:val="es-CL" w:eastAsia="es-CL"/>
        </w:rPr>
        <w:t xml:space="preserve"> y </w:t>
      </w:r>
      <w:r w:rsidR="00ED5408" w:rsidRPr="001C31F1">
        <w:rPr>
          <w:rFonts w:eastAsia="Times New Roman"/>
          <w:color w:val="323E4F" w:themeColor="text2" w:themeShade="BF"/>
          <w:sz w:val="20"/>
          <w:bdr w:val="none" w:sz="0" w:space="0" w:color="auto"/>
          <w:lang w:val="es-CL" w:eastAsia="es-CL"/>
        </w:rPr>
        <w:t>ENE</w:t>
      </w:r>
      <w:r w:rsidRPr="001C31F1">
        <w:rPr>
          <w:rFonts w:eastAsia="Times New Roman"/>
          <w:color w:val="323E4F" w:themeColor="text2" w:themeShade="BF"/>
          <w:sz w:val="20"/>
          <w:bdr w:val="none" w:sz="0" w:space="0" w:color="auto"/>
          <w:lang w:val="es-CL" w:eastAsia="es-CL"/>
        </w:rPr>
        <w:t>.</w:t>
      </w:r>
    </w:p>
    <w:p w14:paraId="49CD5667" w14:textId="01F2C3E6" w:rsidR="004D35E8" w:rsidRPr="001C31F1" w:rsidRDefault="004D35E8" w:rsidP="00406C6E">
      <w:pPr>
        <w:spacing w:after="0" w:line="240"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Nota 1: El número de empresas contempla las empresas sin información de ventas (el SII no puede estimarlas </w:t>
      </w:r>
      <w:r w:rsidR="007356F5" w:rsidRPr="001C31F1">
        <w:rPr>
          <w:rFonts w:eastAsia="Times New Roman"/>
          <w:color w:val="323E4F" w:themeColor="text2" w:themeShade="BF"/>
          <w:sz w:val="20"/>
          <w:bdr w:val="none" w:sz="0" w:space="0" w:color="auto"/>
          <w:lang w:val="es-CL" w:eastAsia="es-CL"/>
        </w:rPr>
        <w:t>a partir de</w:t>
      </w:r>
      <w:r w:rsidRPr="001C31F1">
        <w:rPr>
          <w:rFonts w:eastAsia="Times New Roman"/>
          <w:color w:val="323E4F" w:themeColor="text2" w:themeShade="BF"/>
          <w:sz w:val="20"/>
          <w:bdr w:val="none" w:sz="0" w:space="0" w:color="auto"/>
          <w:lang w:val="es-CL" w:eastAsia="es-CL"/>
        </w:rPr>
        <w:t xml:space="preserve"> las declaraciones de impuestos, formulario 22 y 29), que para el año 2014 representaron u</w:t>
      </w:r>
      <w:r w:rsidR="00CA01B7" w:rsidRPr="001C31F1">
        <w:rPr>
          <w:rFonts w:eastAsia="Times New Roman"/>
          <w:color w:val="323E4F" w:themeColor="text2" w:themeShade="BF"/>
          <w:sz w:val="20"/>
          <w:bdr w:val="none" w:sz="0" w:space="0" w:color="auto"/>
          <w:lang w:val="es-CL" w:eastAsia="es-CL"/>
        </w:rPr>
        <w:t>n 24</w:t>
      </w:r>
      <w:r w:rsidRPr="001C31F1">
        <w:rPr>
          <w:rFonts w:eastAsia="Times New Roman"/>
          <w:color w:val="323E4F" w:themeColor="text2" w:themeShade="BF"/>
          <w:sz w:val="20"/>
          <w:bdr w:val="none" w:sz="0" w:space="0" w:color="auto"/>
          <w:lang w:val="es-CL" w:eastAsia="es-CL"/>
        </w:rPr>
        <w:t>% del total de empresas del sector</w:t>
      </w:r>
      <w:r w:rsidR="00A62C8F" w:rsidRPr="001C31F1">
        <w:rPr>
          <w:rFonts w:eastAsia="Times New Roman"/>
          <w:color w:val="323E4F" w:themeColor="text2" w:themeShade="BF"/>
          <w:sz w:val="20"/>
          <w:bdr w:val="none" w:sz="0" w:space="0" w:color="auto"/>
          <w:lang w:val="es-CL" w:eastAsia="es-CL"/>
        </w:rPr>
        <w:t>.</w:t>
      </w:r>
    </w:p>
    <w:p w14:paraId="57420C85" w14:textId="3FD7D9B0" w:rsidR="00A2392C" w:rsidRPr="001C31F1" w:rsidDel="00D32ACB" w:rsidRDefault="00A2392C" w:rsidP="004A2E79">
      <w:pPr>
        <w:spacing w:after="0" w:line="276" w:lineRule="auto"/>
        <w:jc w:val="both"/>
        <w:rPr>
          <w:del w:id="164" w:author="Observatorio 02" w:date="2017-05-04T15:05:00Z"/>
          <w:lang w:val="es-CL"/>
        </w:rPr>
      </w:pPr>
    </w:p>
    <w:p w14:paraId="56759C53" w14:textId="1358A4AD" w:rsidR="00526E0A" w:rsidRPr="001C31F1" w:rsidRDefault="00526E0A" w:rsidP="00526E0A">
      <w:pPr>
        <w:spacing w:after="0" w:line="276" w:lineRule="auto"/>
        <w:jc w:val="both"/>
        <w:rPr>
          <w:rFonts w:eastAsiaTheme="minorHAnsi"/>
          <w:bdr w:val="none" w:sz="0" w:space="0" w:color="auto"/>
          <w:lang w:val="es-CL"/>
        </w:rPr>
      </w:pPr>
      <w:r w:rsidRPr="001C31F1">
        <w:rPr>
          <w:rFonts w:eastAsiaTheme="minorHAnsi"/>
          <w:bdr w:val="none" w:sz="0" w:space="0" w:color="auto"/>
          <w:lang w:val="es-ES"/>
        </w:rPr>
        <w:t>El Cuadro 3 muestra la distribución de los ocupados del sector según tamaño de empresa, para cada año entre 2010 y 2016 (inclusive). Como se puede apreciar, esta distribución se ha mantenido relativ</w:t>
      </w:r>
      <w:r w:rsidR="00924773" w:rsidRPr="001C31F1">
        <w:rPr>
          <w:rFonts w:eastAsiaTheme="minorHAnsi"/>
          <w:bdr w:val="none" w:sz="0" w:space="0" w:color="auto"/>
          <w:lang w:val="es-ES"/>
        </w:rPr>
        <w:t>amente estable en el tiempo, la</w:t>
      </w:r>
      <w:r w:rsidRPr="001C31F1">
        <w:rPr>
          <w:rFonts w:eastAsiaTheme="minorHAnsi"/>
          <w:bdr w:val="none" w:sz="0" w:space="0" w:color="auto"/>
          <w:lang w:val="es-ES"/>
        </w:rPr>
        <w:t xml:space="preserve"> </w:t>
      </w:r>
      <w:r w:rsidR="00924773" w:rsidRPr="001C31F1">
        <w:rPr>
          <w:rFonts w:eastAsiaTheme="minorHAnsi"/>
          <w:bdr w:val="none" w:sz="0" w:space="0" w:color="auto"/>
          <w:lang w:val="es-ES"/>
        </w:rPr>
        <w:t>única categoría</w:t>
      </w:r>
      <w:r w:rsidRPr="001C31F1">
        <w:rPr>
          <w:rFonts w:eastAsiaTheme="minorHAnsi"/>
          <w:bdr w:val="none" w:sz="0" w:space="0" w:color="auto"/>
          <w:lang w:val="es-ES"/>
        </w:rPr>
        <w:t xml:space="preserve"> cuya participación ha variado más de 1pp entre 2010 y 2016 han sido la </w:t>
      </w:r>
      <w:r w:rsidR="00924773" w:rsidRPr="001C31F1">
        <w:rPr>
          <w:rFonts w:eastAsiaTheme="minorHAnsi"/>
          <w:bdr w:val="none" w:sz="0" w:space="0" w:color="auto"/>
          <w:lang w:val="es-ES"/>
        </w:rPr>
        <w:t>micro</w:t>
      </w:r>
      <w:r w:rsidRPr="001C31F1">
        <w:rPr>
          <w:rFonts w:eastAsiaTheme="minorHAnsi"/>
          <w:bdr w:val="none" w:sz="0" w:space="0" w:color="auto"/>
          <w:lang w:val="es-ES"/>
        </w:rPr>
        <w:t>empresa (</w:t>
      </w:r>
      <w:r w:rsidR="00924773" w:rsidRPr="001C31F1">
        <w:rPr>
          <w:rFonts w:eastAsiaTheme="minorHAnsi"/>
          <w:bdr w:val="none" w:sz="0" w:space="0" w:color="auto"/>
          <w:lang w:val="es-ES"/>
        </w:rPr>
        <w:t>2,4</w:t>
      </w:r>
      <w:r w:rsidRPr="001C31F1">
        <w:rPr>
          <w:rFonts w:eastAsiaTheme="minorHAnsi"/>
          <w:bdr w:val="none" w:sz="0" w:space="0" w:color="auto"/>
          <w:lang w:val="es-ES"/>
        </w:rPr>
        <w:t>pp a</w:t>
      </w:r>
      <w:r w:rsidR="00924773" w:rsidRPr="001C31F1">
        <w:rPr>
          <w:rFonts w:eastAsiaTheme="minorHAnsi"/>
          <w:bdr w:val="none" w:sz="0" w:space="0" w:color="auto"/>
          <w:lang w:val="es-ES"/>
        </w:rPr>
        <w:t xml:space="preserve"> </w:t>
      </w:r>
      <w:r w:rsidRPr="001C31F1">
        <w:rPr>
          <w:rFonts w:eastAsiaTheme="minorHAnsi"/>
          <w:bdr w:val="none" w:sz="0" w:space="0" w:color="auto"/>
          <w:lang w:val="es-ES"/>
        </w:rPr>
        <w:t>l</w:t>
      </w:r>
      <w:r w:rsidR="00924773" w:rsidRPr="001C31F1">
        <w:rPr>
          <w:rFonts w:eastAsiaTheme="minorHAnsi"/>
          <w:bdr w:val="none" w:sz="0" w:space="0" w:color="auto"/>
          <w:lang w:val="es-ES"/>
        </w:rPr>
        <w:t>a</w:t>
      </w:r>
      <w:r w:rsidRPr="001C31F1">
        <w:rPr>
          <w:rFonts w:eastAsiaTheme="minorHAnsi"/>
          <w:bdr w:val="none" w:sz="0" w:space="0" w:color="auto"/>
          <w:lang w:val="es-ES"/>
        </w:rPr>
        <w:t xml:space="preserve"> </w:t>
      </w:r>
      <w:r w:rsidR="00924773" w:rsidRPr="001C31F1">
        <w:rPr>
          <w:rFonts w:eastAsiaTheme="minorHAnsi"/>
          <w:bdr w:val="none" w:sz="0" w:space="0" w:color="auto"/>
          <w:lang w:val="es-ES"/>
        </w:rPr>
        <w:t>baja</w:t>
      </w:r>
      <w:r w:rsidRPr="001C31F1">
        <w:rPr>
          <w:rFonts w:eastAsiaTheme="minorHAnsi"/>
          <w:bdr w:val="none" w:sz="0" w:space="0" w:color="auto"/>
          <w:lang w:val="es-ES"/>
        </w:rPr>
        <w:t xml:space="preserve">) y la </w:t>
      </w:r>
      <w:r w:rsidR="00924773" w:rsidRPr="001C31F1">
        <w:rPr>
          <w:rFonts w:eastAsiaTheme="minorHAnsi"/>
          <w:bdr w:val="none" w:sz="0" w:space="0" w:color="auto"/>
          <w:lang w:val="es-ES"/>
        </w:rPr>
        <w:t xml:space="preserve">gran empresa </w:t>
      </w:r>
      <w:r w:rsidRPr="001C31F1">
        <w:rPr>
          <w:rFonts w:eastAsiaTheme="minorHAnsi"/>
          <w:bdr w:val="none" w:sz="0" w:space="0" w:color="auto"/>
          <w:lang w:val="es-ES"/>
        </w:rPr>
        <w:t>(1,</w:t>
      </w:r>
      <w:r w:rsidR="00924773" w:rsidRPr="001C31F1">
        <w:rPr>
          <w:rFonts w:eastAsiaTheme="minorHAnsi"/>
          <w:bdr w:val="none" w:sz="0" w:space="0" w:color="auto"/>
          <w:lang w:val="es-ES"/>
        </w:rPr>
        <w:t>6</w:t>
      </w:r>
      <w:r w:rsidRPr="001C31F1">
        <w:rPr>
          <w:rFonts w:eastAsiaTheme="minorHAnsi"/>
          <w:bdr w:val="none" w:sz="0" w:space="0" w:color="auto"/>
          <w:lang w:val="es-ES"/>
        </w:rPr>
        <w:t>pp a</w:t>
      </w:r>
      <w:r w:rsidR="00924773" w:rsidRPr="001C31F1">
        <w:rPr>
          <w:rFonts w:eastAsiaTheme="minorHAnsi"/>
          <w:bdr w:val="none" w:sz="0" w:space="0" w:color="auto"/>
          <w:lang w:val="es-ES"/>
        </w:rPr>
        <w:t>l</w:t>
      </w:r>
      <w:r w:rsidRPr="001C31F1">
        <w:rPr>
          <w:rFonts w:eastAsiaTheme="minorHAnsi"/>
          <w:bdr w:val="none" w:sz="0" w:space="0" w:color="auto"/>
          <w:lang w:val="es-ES"/>
        </w:rPr>
        <w:t xml:space="preserve"> </w:t>
      </w:r>
      <w:r w:rsidR="00924773" w:rsidRPr="001C31F1">
        <w:rPr>
          <w:rFonts w:eastAsiaTheme="minorHAnsi"/>
          <w:bdr w:val="none" w:sz="0" w:space="0" w:color="auto"/>
          <w:lang w:val="es-ES"/>
        </w:rPr>
        <w:t>alza</w:t>
      </w:r>
      <w:r w:rsidRPr="001C31F1">
        <w:rPr>
          <w:rFonts w:eastAsiaTheme="minorHAnsi"/>
          <w:bdr w:val="none" w:sz="0" w:space="0" w:color="auto"/>
          <w:lang w:val="es-ES"/>
        </w:rPr>
        <w:t>).</w:t>
      </w:r>
    </w:p>
    <w:p w14:paraId="1FA2A8B1" w14:textId="7AB4FD9E" w:rsidR="006C60C7" w:rsidRPr="001C31F1" w:rsidRDefault="006C60C7" w:rsidP="004A2E79">
      <w:pPr>
        <w:spacing w:after="0" w:line="276" w:lineRule="auto"/>
        <w:jc w:val="both"/>
        <w:rPr>
          <w:lang w:val="es-CL"/>
        </w:rPr>
      </w:pPr>
    </w:p>
    <w:p w14:paraId="424052BB" w14:textId="2BCB3FB6" w:rsidR="00C666F4" w:rsidRPr="001C31F1" w:rsidRDefault="00615511" w:rsidP="004A2E79">
      <w:pPr>
        <w:spacing w:after="0" w:line="276" w:lineRule="auto"/>
        <w:jc w:val="both"/>
        <w:rPr>
          <w:b/>
          <w:color w:val="323E4F" w:themeColor="text2" w:themeShade="BF"/>
          <w:lang w:val="es-CL"/>
        </w:rPr>
      </w:pPr>
      <w:r w:rsidRPr="001C31F1">
        <w:rPr>
          <w:b/>
          <w:color w:val="323E4F" w:themeColor="text2" w:themeShade="BF"/>
          <w:lang w:val="es-CL"/>
        </w:rPr>
        <w:t xml:space="preserve">Cuadro </w:t>
      </w:r>
      <w:r w:rsidR="00C666F4" w:rsidRPr="001C31F1">
        <w:rPr>
          <w:b/>
          <w:color w:val="323E4F" w:themeColor="text2" w:themeShade="BF"/>
          <w:lang w:val="es-CL"/>
        </w:rPr>
        <w:t xml:space="preserve">3. </w:t>
      </w:r>
      <w:r w:rsidR="006C60C7">
        <w:rPr>
          <w:b/>
          <w:color w:val="323E4F" w:themeColor="text2" w:themeShade="BF"/>
          <w:lang w:val="es-CL"/>
        </w:rPr>
        <w:t>D</w:t>
      </w:r>
      <w:r w:rsidR="00C666F4" w:rsidRPr="001C31F1">
        <w:rPr>
          <w:b/>
          <w:color w:val="323E4F" w:themeColor="text2" w:themeShade="BF"/>
          <w:lang w:val="es-CL"/>
        </w:rPr>
        <w:t xml:space="preserve">istribución </w:t>
      </w:r>
      <w:r w:rsidR="006C60C7">
        <w:rPr>
          <w:b/>
          <w:color w:val="323E4F" w:themeColor="text2" w:themeShade="BF"/>
          <w:lang w:val="es-CL"/>
        </w:rPr>
        <w:t xml:space="preserve">(%) </w:t>
      </w:r>
      <w:r w:rsidR="00C666F4" w:rsidRPr="001C31F1">
        <w:rPr>
          <w:b/>
          <w:color w:val="323E4F" w:themeColor="text2" w:themeShade="BF"/>
          <w:lang w:val="es-CL"/>
        </w:rPr>
        <w:t>ocupados del sector según tamaño de empresa, 2010-2016</w:t>
      </w:r>
    </w:p>
    <w:tbl>
      <w:tblPr>
        <w:tblW w:w="7220" w:type="dxa"/>
        <w:tblCellMar>
          <w:left w:w="70" w:type="dxa"/>
          <w:right w:w="70" w:type="dxa"/>
        </w:tblCellMar>
        <w:tblLook w:val="04A0" w:firstRow="1" w:lastRow="0" w:firstColumn="1" w:lastColumn="0" w:noHBand="0" w:noVBand="1"/>
      </w:tblPr>
      <w:tblGrid>
        <w:gridCol w:w="2124"/>
        <w:gridCol w:w="728"/>
        <w:gridCol w:w="728"/>
        <w:gridCol w:w="728"/>
        <w:gridCol w:w="728"/>
        <w:gridCol w:w="728"/>
        <w:gridCol w:w="728"/>
        <w:gridCol w:w="728"/>
      </w:tblGrid>
      <w:tr w:rsidR="00C666F4" w:rsidRPr="001C31F1" w14:paraId="70FFF383" w14:textId="77777777" w:rsidTr="00C666F4">
        <w:trPr>
          <w:trHeight w:val="267"/>
        </w:trPr>
        <w:tc>
          <w:tcPr>
            <w:tcW w:w="2124" w:type="dxa"/>
            <w:tcBorders>
              <w:top w:val="single" w:sz="8" w:space="0" w:color="000000"/>
              <w:left w:val="nil"/>
              <w:bottom w:val="single" w:sz="4" w:space="0" w:color="000000"/>
              <w:right w:val="nil"/>
            </w:tcBorders>
            <w:shd w:val="clear" w:color="000000" w:fill="FFFFFF"/>
            <w:noWrap/>
            <w:vAlign w:val="bottom"/>
            <w:hideMark/>
          </w:tcPr>
          <w:p w14:paraId="129A26FE"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Tamaño de empresa</w:t>
            </w:r>
          </w:p>
        </w:tc>
        <w:tc>
          <w:tcPr>
            <w:tcW w:w="728" w:type="dxa"/>
            <w:tcBorders>
              <w:top w:val="single" w:sz="8" w:space="0" w:color="000000"/>
              <w:left w:val="nil"/>
              <w:bottom w:val="single" w:sz="4" w:space="0" w:color="000000"/>
              <w:right w:val="nil"/>
            </w:tcBorders>
            <w:shd w:val="clear" w:color="000000" w:fill="FFFFFF"/>
            <w:noWrap/>
            <w:vAlign w:val="bottom"/>
            <w:hideMark/>
          </w:tcPr>
          <w:p w14:paraId="3ED696B2"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2010</w:t>
            </w:r>
          </w:p>
        </w:tc>
        <w:tc>
          <w:tcPr>
            <w:tcW w:w="728" w:type="dxa"/>
            <w:tcBorders>
              <w:top w:val="single" w:sz="8" w:space="0" w:color="000000"/>
              <w:left w:val="nil"/>
              <w:bottom w:val="single" w:sz="4" w:space="0" w:color="000000"/>
              <w:right w:val="nil"/>
            </w:tcBorders>
            <w:shd w:val="clear" w:color="000000" w:fill="FFFFFF"/>
            <w:noWrap/>
            <w:vAlign w:val="bottom"/>
            <w:hideMark/>
          </w:tcPr>
          <w:p w14:paraId="495FFBE3"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2011</w:t>
            </w:r>
          </w:p>
        </w:tc>
        <w:tc>
          <w:tcPr>
            <w:tcW w:w="728" w:type="dxa"/>
            <w:tcBorders>
              <w:top w:val="single" w:sz="8" w:space="0" w:color="000000"/>
              <w:left w:val="nil"/>
              <w:bottom w:val="single" w:sz="4" w:space="0" w:color="000000"/>
              <w:right w:val="nil"/>
            </w:tcBorders>
            <w:shd w:val="clear" w:color="000000" w:fill="FFFFFF"/>
            <w:noWrap/>
            <w:vAlign w:val="bottom"/>
            <w:hideMark/>
          </w:tcPr>
          <w:p w14:paraId="024F0969"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2012</w:t>
            </w:r>
          </w:p>
        </w:tc>
        <w:tc>
          <w:tcPr>
            <w:tcW w:w="728" w:type="dxa"/>
            <w:tcBorders>
              <w:top w:val="single" w:sz="8" w:space="0" w:color="000000"/>
              <w:left w:val="nil"/>
              <w:bottom w:val="single" w:sz="4" w:space="0" w:color="000000"/>
              <w:right w:val="nil"/>
            </w:tcBorders>
            <w:shd w:val="clear" w:color="000000" w:fill="FFFFFF"/>
            <w:noWrap/>
            <w:vAlign w:val="bottom"/>
            <w:hideMark/>
          </w:tcPr>
          <w:p w14:paraId="2D28C1BC"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2013</w:t>
            </w:r>
          </w:p>
        </w:tc>
        <w:tc>
          <w:tcPr>
            <w:tcW w:w="728" w:type="dxa"/>
            <w:tcBorders>
              <w:top w:val="single" w:sz="8" w:space="0" w:color="000000"/>
              <w:left w:val="nil"/>
              <w:bottom w:val="single" w:sz="4" w:space="0" w:color="000000"/>
              <w:right w:val="nil"/>
            </w:tcBorders>
            <w:shd w:val="clear" w:color="000000" w:fill="FFFFFF"/>
            <w:noWrap/>
            <w:vAlign w:val="bottom"/>
            <w:hideMark/>
          </w:tcPr>
          <w:p w14:paraId="0F9D12CF"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2014</w:t>
            </w:r>
          </w:p>
        </w:tc>
        <w:tc>
          <w:tcPr>
            <w:tcW w:w="728" w:type="dxa"/>
            <w:tcBorders>
              <w:top w:val="single" w:sz="8" w:space="0" w:color="000000"/>
              <w:left w:val="nil"/>
              <w:bottom w:val="single" w:sz="4" w:space="0" w:color="000000"/>
              <w:right w:val="nil"/>
            </w:tcBorders>
            <w:shd w:val="clear" w:color="000000" w:fill="FFFFFF"/>
            <w:noWrap/>
            <w:vAlign w:val="bottom"/>
            <w:hideMark/>
          </w:tcPr>
          <w:p w14:paraId="17E73A96"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2015</w:t>
            </w:r>
          </w:p>
        </w:tc>
        <w:tc>
          <w:tcPr>
            <w:tcW w:w="728" w:type="dxa"/>
            <w:tcBorders>
              <w:top w:val="single" w:sz="8" w:space="0" w:color="000000"/>
              <w:left w:val="nil"/>
              <w:bottom w:val="single" w:sz="4" w:space="0" w:color="000000"/>
              <w:right w:val="nil"/>
            </w:tcBorders>
            <w:shd w:val="clear" w:color="000000" w:fill="FFFFFF"/>
            <w:noWrap/>
            <w:vAlign w:val="bottom"/>
            <w:hideMark/>
          </w:tcPr>
          <w:p w14:paraId="1CBF467D" w14:textId="77777777" w:rsidR="00C666F4" w:rsidRPr="001C31F1" w:rsidRDefault="00C666F4" w:rsidP="00C666F4">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2016</w:t>
            </w:r>
          </w:p>
        </w:tc>
      </w:tr>
      <w:tr w:rsidR="00C666F4" w:rsidRPr="001C31F1" w14:paraId="4685EEE8" w14:textId="77777777" w:rsidTr="00C666F4">
        <w:trPr>
          <w:trHeight w:val="267"/>
        </w:trPr>
        <w:tc>
          <w:tcPr>
            <w:tcW w:w="2124" w:type="dxa"/>
            <w:tcBorders>
              <w:top w:val="nil"/>
              <w:left w:val="nil"/>
              <w:bottom w:val="nil"/>
              <w:right w:val="nil"/>
            </w:tcBorders>
            <w:shd w:val="clear" w:color="000000" w:fill="FFFFFF"/>
            <w:noWrap/>
            <w:vAlign w:val="bottom"/>
            <w:hideMark/>
          </w:tcPr>
          <w:p w14:paraId="262DDB15"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Unipersonal</w:t>
            </w:r>
          </w:p>
        </w:tc>
        <w:tc>
          <w:tcPr>
            <w:tcW w:w="728" w:type="dxa"/>
            <w:tcBorders>
              <w:top w:val="nil"/>
              <w:left w:val="nil"/>
              <w:bottom w:val="nil"/>
              <w:right w:val="nil"/>
            </w:tcBorders>
            <w:shd w:val="clear" w:color="000000" w:fill="FFFFFF"/>
            <w:noWrap/>
            <w:vAlign w:val="bottom"/>
            <w:hideMark/>
          </w:tcPr>
          <w:p w14:paraId="483A7D16"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w:t>
            </w:r>
          </w:p>
        </w:tc>
        <w:tc>
          <w:tcPr>
            <w:tcW w:w="728" w:type="dxa"/>
            <w:tcBorders>
              <w:top w:val="nil"/>
              <w:left w:val="nil"/>
              <w:bottom w:val="nil"/>
              <w:right w:val="nil"/>
            </w:tcBorders>
            <w:shd w:val="clear" w:color="000000" w:fill="FFFFFF"/>
            <w:noWrap/>
            <w:vAlign w:val="bottom"/>
            <w:hideMark/>
          </w:tcPr>
          <w:p w14:paraId="06DD8146"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1,9</w:t>
            </w:r>
          </w:p>
        </w:tc>
        <w:tc>
          <w:tcPr>
            <w:tcW w:w="728" w:type="dxa"/>
            <w:tcBorders>
              <w:top w:val="nil"/>
              <w:left w:val="nil"/>
              <w:bottom w:val="nil"/>
              <w:right w:val="nil"/>
            </w:tcBorders>
            <w:shd w:val="clear" w:color="000000" w:fill="FFFFFF"/>
            <w:noWrap/>
            <w:vAlign w:val="bottom"/>
            <w:hideMark/>
          </w:tcPr>
          <w:p w14:paraId="7AB50A7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w:t>
            </w:r>
          </w:p>
        </w:tc>
        <w:tc>
          <w:tcPr>
            <w:tcW w:w="728" w:type="dxa"/>
            <w:tcBorders>
              <w:top w:val="nil"/>
              <w:left w:val="nil"/>
              <w:bottom w:val="nil"/>
              <w:right w:val="nil"/>
            </w:tcBorders>
            <w:shd w:val="clear" w:color="000000" w:fill="FFFFFF"/>
            <w:noWrap/>
            <w:vAlign w:val="bottom"/>
            <w:hideMark/>
          </w:tcPr>
          <w:p w14:paraId="0E5F14E8"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w:t>
            </w:r>
          </w:p>
        </w:tc>
        <w:tc>
          <w:tcPr>
            <w:tcW w:w="728" w:type="dxa"/>
            <w:tcBorders>
              <w:top w:val="nil"/>
              <w:left w:val="nil"/>
              <w:bottom w:val="nil"/>
              <w:right w:val="nil"/>
            </w:tcBorders>
            <w:shd w:val="clear" w:color="000000" w:fill="FFFFFF"/>
            <w:noWrap/>
            <w:vAlign w:val="bottom"/>
            <w:hideMark/>
          </w:tcPr>
          <w:p w14:paraId="70B1B90F"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w:t>
            </w:r>
          </w:p>
        </w:tc>
        <w:tc>
          <w:tcPr>
            <w:tcW w:w="728" w:type="dxa"/>
            <w:tcBorders>
              <w:top w:val="nil"/>
              <w:left w:val="nil"/>
              <w:bottom w:val="nil"/>
              <w:right w:val="nil"/>
            </w:tcBorders>
            <w:shd w:val="clear" w:color="000000" w:fill="FFFFFF"/>
            <w:noWrap/>
            <w:vAlign w:val="bottom"/>
            <w:hideMark/>
          </w:tcPr>
          <w:p w14:paraId="6D1557CD"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w:t>
            </w:r>
          </w:p>
        </w:tc>
        <w:tc>
          <w:tcPr>
            <w:tcW w:w="728" w:type="dxa"/>
            <w:tcBorders>
              <w:top w:val="nil"/>
              <w:left w:val="nil"/>
              <w:bottom w:val="nil"/>
              <w:right w:val="nil"/>
            </w:tcBorders>
            <w:shd w:val="clear" w:color="000000" w:fill="FFFFFF"/>
            <w:noWrap/>
            <w:vAlign w:val="bottom"/>
            <w:hideMark/>
          </w:tcPr>
          <w:p w14:paraId="66D64E47"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0,9</w:t>
            </w:r>
          </w:p>
        </w:tc>
      </w:tr>
      <w:tr w:rsidR="00C666F4" w:rsidRPr="001C31F1" w14:paraId="7D08BF65" w14:textId="77777777" w:rsidTr="00C666F4">
        <w:trPr>
          <w:trHeight w:val="267"/>
        </w:trPr>
        <w:tc>
          <w:tcPr>
            <w:tcW w:w="2124" w:type="dxa"/>
            <w:tcBorders>
              <w:top w:val="nil"/>
              <w:left w:val="nil"/>
              <w:bottom w:val="nil"/>
              <w:right w:val="nil"/>
            </w:tcBorders>
            <w:shd w:val="clear" w:color="000000" w:fill="FFFFFF"/>
            <w:noWrap/>
            <w:vAlign w:val="bottom"/>
            <w:hideMark/>
          </w:tcPr>
          <w:p w14:paraId="1B2B1074"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728" w:type="dxa"/>
            <w:tcBorders>
              <w:top w:val="nil"/>
              <w:left w:val="nil"/>
              <w:bottom w:val="nil"/>
              <w:right w:val="nil"/>
            </w:tcBorders>
            <w:shd w:val="clear" w:color="000000" w:fill="FFFFFF"/>
            <w:noWrap/>
            <w:vAlign w:val="bottom"/>
            <w:hideMark/>
          </w:tcPr>
          <w:p w14:paraId="5E22E14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6,0</w:t>
            </w:r>
          </w:p>
        </w:tc>
        <w:tc>
          <w:tcPr>
            <w:tcW w:w="728" w:type="dxa"/>
            <w:tcBorders>
              <w:top w:val="nil"/>
              <w:left w:val="nil"/>
              <w:bottom w:val="nil"/>
              <w:right w:val="nil"/>
            </w:tcBorders>
            <w:shd w:val="clear" w:color="000000" w:fill="FFFFFF"/>
            <w:noWrap/>
            <w:vAlign w:val="bottom"/>
            <w:hideMark/>
          </w:tcPr>
          <w:p w14:paraId="7B28F791"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5,1</w:t>
            </w:r>
          </w:p>
        </w:tc>
        <w:tc>
          <w:tcPr>
            <w:tcW w:w="728" w:type="dxa"/>
            <w:tcBorders>
              <w:top w:val="nil"/>
              <w:left w:val="nil"/>
              <w:bottom w:val="nil"/>
              <w:right w:val="nil"/>
            </w:tcBorders>
            <w:shd w:val="clear" w:color="000000" w:fill="FFFFFF"/>
            <w:noWrap/>
            <w:vAlign w:val="bottom"/>
            <w:hideMark/>
          </w:tcPr>
          <w:p w14:paraId="6DAE7E4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3,7</w:t>
            </w:r>
          </w:p>
        </w:tc>
        <w:tc>
          <w:tcPr>
            <w:tcW w:w="728" w:type="dxa"/>
            <w:tcBorders>
              <w:top w:val="nil"/>
              <w:left w:val="nil"/>
              <w:bottom w:val="nil"/>
              <w:right w:val="nil"/>
            </w:tcBorders>
            <w:shd w:val="clear" w:color="000000" w:fill="FFFFFF"/>
            <w:noWrap/>
            <w:vAlign w:val="bottom"/>
            <w:hideMark/>
          </w:tcPr>
          <w:p w14:paraId="5A2EFC00"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3,1</w:t>
            </w:r>
          </w:p>
        </w:tc>
        <w:tc>
          <w:tcPr>
            <w:tcW w:w="728" w:type="dxa"/>
            <w:tcBorders>
              <w:top w:val="nil"/>
              <w:left w:val="nil"/>
              <w:bottom w:val="nil"/>
              <w:right w:val="nil"/>
            </w:tcBorders>
            <w:shd w:val="clear" w:color="000000" w:fill="FFFFFF"/>
            <w:noWrap/>
            <w:vAlign w:val="bottom"/>
            <w:hideMark/>
          </w:tcPr>
          <w:p w14:paraId="57866B3C"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w:t>
            </w:r>
          </w:p>
        </w:tc>
        <w:tc>
          <w:tcPr>
            <w:tcW w:w="728" w:type="dxa"/>
            <w:tcBorders>
              <w:top w:val="nil"/>
              <w:left w:val="nil"/>
              <w:bottom w:val="nil"/>
              <w:right w:val="nil"/>
            </w:tcBorders>
            <w:shd w:val="clear" w:color="000000" w:fill="FFFFFF"/>
            <w:noWrap/>
            <w:vAlign w:val="bottom"/>
            <w:hideMark/>
          </w:tcPr>
          <w:p w14:paraId="5ACCB177"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3,8</w:t>
            </w:r>
          </w:p>
        </w:tc>
        <w:tc>
          <w:tcPr>
            <w:tcW w:w="728" w:type="dxa"/>
            <w:tcBorders>
              <w:top w:val="nil"/>
              <w:left w:val="nil"/>
              <w:bottom w:val="nil"/>
              <w:right w:val="nil"/>
            </w:tcBorders>
            <w:shd w:val="clear" w:color="000000" w:fill="FFFFFF"/>
            <w:noWrap/>
            <w:vAlign w:val="bottom"/>
            <w:hideMark/>
          </w:tcPr>
          <w:p w14:paraId="79C105CF"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3,6</w:t>
            </w:r>
          </w:p>
        </w:tc>
      </w:tr>
      <w:tr w:rsidR="00C666F4" w:rsidRPr="001C31F1" w14:paraId="37E863AF" w14:textId="77777777" w:rsidTr="00C666F4">
        <w:trPr>
          <w:trHeight w:val="267"/>
        </w:trPr>
        <w:tc>
          <w:tcPr>
            <w:tcW w:w="2124" w:type="dxa"/>
            <w:tcBorders>
              <w:top w:val="nil"/>
              <w:left w:val="nil"/>
              <w:bottom w:val="nil"/>
              <w:right w:val="nil"/>
            </w:tcBorders>
            <w:shd w:val="clear" w:color="000000" w:fill="FFFFFF"/>
            <w:noWrap/>
            <w:vAlign w:val="bottom"/>
            <w:hideMark/>
          </w:tcPr>
          <w:p w14:paraId="53A386CB"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728" w:type="dxa"/>
            <w:tcBorders>
              <w:top w:val="nil"/>
              <w:left w:val="nil"/>
              <w:bottom w:val="nil"/>
              <w:right w:val="nil"/>
            </w:tcBorders>
            <w:shd w:val="clear" w:color="000000" w:fill="FFFFFF"/>
            <w:noWrap/>
            <w:vAlign w:val="bottom"/>
            <w:hideMark/>
          </w:tcPr>
          <w:p w14:paraId="4376F263"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9,6</w:t>
            </w:r>
          </w:p>
        </w:tc>
        <w:tc>
          <w:tcPr>
            <w:tcW w:w="728" w:type="dxa"/>
            <w:tcBorders>
              <w:top w:val="nil"/>
              <w:left w:val="nil"/>
              <w:bottom w:val="nil"/>
              <w:right w:val="nil"/>
            </w:tcBorders>
            <w:shd w:val="clear" w:color="000000" w:fill="FFFFFF"/>
            <w:noWrap/>
            <w:vAlign w:val="bottom"/>
            <w:hideMark/>
          </w:tcPr>
          <w:p w14:paraId="453D953C"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9,5</w:t>
            </w:r>
          </w:p>
        </w:tc>
        <w:tc>
          <w:tcPr>
            <w:tcW w:w="728" w:type="dxa"/>
            <w:tcBorders>
              <w:top w:val="nil"/>
              <w:left w:val="nil"/>
              <w:bottom w:val="nil"/>
              <w:right w:val="nil"/>
            </w:tcBorders>
            <w:shd w:val="clear" w:color="000000" w:fill="FFFFFF"/>
            <w:noWrap/>
            <w:vAlign w:val="bottom"/>
            <w:hideMark/>
          </w:tcPr>
          <w:p w14:paraId="6692ED6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7,5</w:t>
            </w:r>
          </w:p>
        </w:tc>
        <w:tc>
          <w:tcPr>
            <w:tcW w:w="728" w:type="dxa"/>
            <w:tcBorders>
              <w:top w:val="nil"/>
              <w:left w:val="nil"/>
              <w:bottom w:val="nil"/>
              <w:right w:val="nil"/>
            </w:tcBorders>
            <w:shd w:val="clear" w:color="000000" w:fill="FFFFFF"/>
            <w:noWrap/>
            <w:vAlign w:val="bottom"/>
            <w:hideMark/>
          </w:tcPr>
          <w:p w14:paraId="2DAA2A49"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7,4</w:t>
            </w:r>
          </w:p>
        </w:tc>
        <w:tc>
          <w:tcPr>
            <w:tcW w:w="728" w:type="dxa"/>
            <w:tcBorders>
              <w:top w:val="nil"/>
              <w:left w:val="nil"/>
              <w:bottom w:val="nil"/>
              <w:right w:val="nil"/>
            </w:tcBorders>
            <w:shd w:val="clear" w:color="000000" w:fill="FFFFFF"/>
            <w:noWrap/>
            <w:vAlign w:val="bottom"/>
            <w:hideMark/>
          </w:tcPr>
          <w:p w14:paraId="74251041"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8,3</w:t>
            </w:r>
          </w:p>
        </w:tc>
        <w:tc>
          <w:tcPr>
            <w:tcW w:w="728" w:type="dxa"/>
            <w:tcBorders>
              <w:top w:val="nil"/>
              <w:left w:val="nil"/>
              <w:bottom w:val="nil"/>
              <w:right w:val="nil"/>
            </w:tcBorders>
            <w:shd w:val="clear" w:color="000000" w:fill="FFFFFF"/>
            <w:noWrap/>
            <w:vAlign w:val="bottom"/>
            <w:hideMark/>
          </w:tcPr>
          <w:p w14:paraId="4CED705E"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8,1</w:t>
            </w:r>
          </w:p>
        </w:tc>
        <w:tc>
          <w:tcPr>
            <w:tcW w:w="728" w:type="dxa"/>
            <w:tcBorders>
              <w:top w:val="nil"/>
              <w:left w:val="nil"/>
              <w:bottom w:val="nil"/>
              <w:right w:val="nil"/>
            </w:tcBorders>
            <w:shd w:val="clear" w:color="000000" w:fill="FFFFFF"/>
            <w:noWrap/>
            <w:vAlign w:val="bottom"/>
            <w:hideMark/>
          </w:tcPr>
          <w:p w14:paraId="4BFCAF92"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w:t>
            </w:r>
          </w:p>
        </w:tc>
      </w:tr>
      <w:tr w:rsidR="00C666F4" w:rsidRPr="001C31F1" w14:paraId="060E620A" w14:textId="77777777" w:rsidTr="00C666F4">
        <w:trPr>
          <w:trHeight w:val="267"/>
        </w:trPr>
        <w:tc>
          <w:tcPr>
            <w:tcW w:w="2124" w:type="dxa"/>
            <w:tcBorders>
              <w:top w:val="nil"/>
              <w:left w:val="nil"/>
              <w:bottom w:val="nil"/>
              <w:right w:val="nil"/>
            </w:tcBorders>
            <w:shd w:val="clear" w:color="000000" w:fill="FFFFFF"/>
            <w:noWrap/>
            <w:vAlign w:val="bottom"/>
            <w:hideMark/>
          </w:tcPr>
          <w:p w14:paraId="6944FCC6"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728" w:type="dxa"/>
            <w:tcBorders>
              <w:top w:val="nil"/>
              <w:left w:val="nil"/>
              <w:bottom w:val="nil"/>
              <w:right w:val="nil"/>
            </w:tcBorders>
            <w:shd w:val="clear" w:color="000000" w:fill="FFFFFF"/>
            <w:noWrap/>
            <w:vAlign w:val="bottom"/>
            <w:hideMark/>
          </w:tcPr>
          <w:p w14:paraId="16A22DB8"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14,8</w:t>
            </w:r>
          </w:p>
        </w:tc>
        <w:tc>
          <w:tcPr>
            <w:tcW w:w="728" w:type="dxa"/>
            <w:tcBorders>
              <w:top w:val="nil"/>
              <w:left w:val="nil"/>
              <w:bottom w:val="nil"/>
              <w:right w:val="nil"/>
            </w:tcBorders>
            <w:shd w:val="clear" w:color="000000" w:fill="FFFFFF"/>
            <w:noWrap/>
            <w:vAlign w:val="bottom"/>
            <w:hideMark/>
          </w:tcPr>
          <w:p w14:paraId="66C0B3FF"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15,0</w:t>
            </w:r>
          </w:p>
        </w:tc>
        <w:tc>
          <w:tcPr>
            <w:tcW w:w="728" w:type="dxa"/>
            <w:tcBorders>
              <w:top w:val="nil"/>
              <w:left w:val="nil"/>
              <w:bottom w:val="nil"/>
              <w:right w:val="nil"/>
            </w:tcBorders>
            <w:shd w:val="clear" w:color="000000" w:fill="FFFFFF"/>
            <w:noWrap/>
            <w:vAlign w:val="bottom"/>
            <w:hideMark/>
          </w:tcPr>
          <w:p w14:paraId="09C63AC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16,8</w:t>
            </w:r>
          </w:p>
        </w:tc>
        <w:tc>
          <w:tcPr>
            <w:tcW w:w="728" w:type="dxa"/>
            <w:tcBorders>
              <w:top w:val="nil"/>
              <w:left w:val="nil"/>
              <w:bottom w:val="nil"/>
              <w:right w:val="nil"/>
            </w:tcBorders>
            <w:shd w:val="clear" w:color="000000" w:fill="FFFFFF"/>
            <w:noWrap/>
            <w:vAlign w:val="bottom"/>
            <w:hideMark/>
          </w:tcPr>
          <w:p w14:paraId="14C9581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16,5</w:t>
            </w:r>
          </w:p>
        </w:tc>
        <w:tc>
          <w:tcPr>
            <w:tcW w:w="728" w:type="dxa"/>
            <w:tcBorders>
              <w:top w:val="nil"/>
              <w:left w:val="nil"/>
              <w:bottom w:val="nil"/>
              <w:right w:val="nil"/>
            </w:tcBorders>
            <w:shd w:val="clear" w:color="000000" w:fill="FFFFFF"/>
            <w:noWrap/>
            <w:vAlign w:val="bottom"/>
            <w:hideMark/>
          </w:tcPr>
          <w:p w14:paraId="0B44E02B"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16,6</w:t>
            </w:r>
          </w:p>
        </w:tc>
        <w:tc>
          <w:tcPr>
            <w:tcW w:w="728" w:type="dxa"/>
            <w:tcBorders>
              <w:top w:val="nil"/>
              <w:left w:val="nil"/>
              <w:bottom w:val="nil"/>
              <w:right w:val="nil"/>
            </w:tcBorders>
            <w:shd w:val="clear" w:color="000000" w:fill="FFFFFF"/>
            <w:noWrap/>
            <w:vAlign w:val="bottom"/>
            <w:hideMark/>
          </w:tcPr>
          <w:p w14:paraId="6C58907C"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13,6</w:t>
            </w:r>
          </w:p>
        </w:tc>
        <w:tc>
          <w:tcPr>
            <w:tcW w:w="728" w:type="dxa"/>
            <w:tcBorders>
              <w:top w:val="nil"/>
              <w:left w:val="nil"/>
              <w:bottom w:val="nil"/>
              <w:right w:val="nil"/>
            </w:tcBorders>
            <w:shd w:val="clear" w:color="000000" w:fill="FFFFFF"/>
            <w:noWrap/>
            <w:vAlign w:val="bottom"/>
            <w:hideMark/>
          </w:tcPr>
          <w:p w14:paraId="1CABCE19"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15,8</w:t>
            </w:r>
          </w:p>
        </w:tc>
      </w:tr>
      <w:tr w:rsidR="00C666F4" w:rsidRPr="001C31F1" w14:paraId="12D10319" w14:textId="77777777" w:rsidTr="00C666F4">
        <w:trPr>
          <w:trHeight w:val="267"/>
        </w:trPr>
        <w:tc>
          <w:tcPr>
            <w:tcW w:w="2124" w:type="dxa"/>
            <w:tcBorders>
              <w:top w:val="nil"/>
              <w:left w:val="nil"/>
              <w:bottom w:val="single" w:sz="4" w:space="0" w:color="000000"/>
              <w:right w:val="nil"/>
            </w:tcBorders>
            <w:shd w:val="clear" w:color="000000" w:fill="FFFFFF"/>
            <w:noWrap/>
            <w:vAlign w:val="bottom"/>
            <w:hideMark/>
          </w:tcPr>
          <w:p w14:paraId="70D3BBA6"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728" w:type="dxa"/>
            <w:tcBorders>
              <w:top w:val="nil"/>
              <w:left w:val="nil"/>
              <w:bottom w:val="single" w:sz="4" w:space="0" w:color="000000"/>
              <w:right w:val="nil"/>
            </w:tcBorders>
            <w:shd w:val="clear" w:color="000000" w:fill="FFFFFF"/>
            <w:noWrap/>
            <w:vAlign w:val="bottom"/>
            <w:hideMark/>
          </w:tcPr>
          <w:p w14:paraId="05D2BAFB"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68,1</w:t>
            </w:r>
          </w:p>
        </w:tc>
        <w:tc>
          <w:tcPr>
            <w:tcW w:w="728" w:type="dxa"/>
            <w:tcBorders>
              <w:top w:val="nil"/>
              <w:left w:val="nil"/>
              <w:bottom w:val="single" w:sz="4" w:space="0" w:color="000000"/>
              <w:right w:val="nil"/>
            </w:tcBorders>
            <w:shd w:val="clear" w:color="000000" w:fill="FFFFFF"/>
            <w:noWrap/>
            <w:vAlign w:val="bottom"/>
            <w:hideMark/>
          </w:tcPr>
          <w:p w14:paraId="005BE36A"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68,6</w:t>
            </w:r>
          </w:p>
        </w:tc>
        <w:tc>
          <w:tcPr>
            <w:tcW w:w="728" w:type="dxa"/>
            <w:tcBorders>
              <w:top w:val="nil"/>
              <w:left w:val="nil"/>
              <w:bottom w:val="single" w:sz="4" w:space="0" w:color="000000"/>
              <w:right w:val="nil"/>
            </w:tcBorders>
            <w:shd w:val="clear" w:color="000000" w:fill="FFFFFF"/>
            <w:noWrap/>
            <w:vAlign w:val="bottom"/>
            <w:hideMark/>
          </w:tcPr>
          <w:p w14:paraId="602FFDC5"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70,9</w:t>
            </w:r>
          </w:p>
        </w:tc>
        <w:tc>
          <w:tcPr>
            <w:tcW w:w="728" w:type="dxa"/>
            <w:tcBorders>
              <w:top w:val="nil"/>
              <w:left w:val="nil"/>
              <w:bottom w:val="single" w:sz="4" w:space="0" w:color="000000"/>
              <w:right w:val="nil"/>
            </w:tcBorders>
            <w:shd w:val="clear" w:color="000000" w:fill="FFFFFF"/>
            <w:noWrap/>
            <w:vAlign w:val="bottom"/>
            <w:hideMark/>
          </w:tcPr>
          <w:p w14:paraId="2C276B7A"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71,8</w:t>
            </w:r>
          </w:p>
        </w:tc>
        <w:tc>
          <w:tcPr>
            <w:tcW w:w="728" w:type="dxa"/>
            <w:tcBorders>
              <w:top w:val="nil"/>
              <w:left w:val="nil"/>
              <w:bottom w:val="single" w:sz="4" w:space="0" w:color="000000"/>
              <w:right w:val="nil"/>
            </w:tcBorders>
            <w:shd w:val="clear" w:color="000000" w:fill="FFFFFF"/>
            <w:noWrap/>
            <w:vAlign w:val="bottom"/>
            <w:hideMark/>
          </w:tcPr>
          <w:p w14:paraId="7F52E150"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71,2</w:t>
            </w:r>
          </w:p>
        </w:tc>
        <w:tc>
          <w:tcPr>
            <w:tcW w:w="728" w:type="dxa"/>
            <w:tcBorders>
              <w:top w:val="nil"/>
              <w:left w:val="nil"/>
              <w:bottom w:val="single" w:sz="4" w:space="0" w:color="000000"/>
              <w:right w:val="nil"/>
            </w:tcBorders>
            <w:shd w:val="clear" w:color="000000" w:fill="FFFFFF"/>
            <w:noWrap/>
            <w:vAlign w:val="bottom"/>
            <w:hideMark/>
          </w:tcPr>
          <w:p w14:paraId="299AAA88"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73,4</w:t>
            </w:r>
          </w:p>
        </w:tc>
        <w:tc>
          <w:tcPr>
            <w:tcW w:w="728" w:type="dxa"/>
            <w:tcBorders>
              <w:top w:val="nil"/>
              <w:left w:val="nil"/>
              <w:bottom w:val="single" w:sz="4" w:space="0" w:color="000000"/>
              <w:right w:val="nil"/>
            </w:tcBorders>
            <w:shd w:val="clear" w:color="000000" w:fill="FFFFFF"/>
            <w:noWrap/>
            <w:vAlign w:val="bottom"/>
            <w:hideMark/>
          </w:tcPr>
          <w:p w14:paraId="2D8CEF9C"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69,7</w:t>
            </w:r>
          </w:p>
        </w:tc>
      </w:tr>
      <w:tr w:rsidR="00C666F4" w:rsidRPr="001C31F1" w14:paraId="5DED0FD0" w14:textId="77777777" w:rsidTr="00C666F4">
        <w:trPr>
          <w:trHeight w:val="267"/>
        </w:trPr>
        <w:tc>
          <w:tcPr>
            <w:tcW w:w="2124" w:type="dxa"/>
            <w:tcBorders>
              <w:top w:val="nil"/>
              <w:left w:val="nil"/>
              <w:bottom w:val="single" w:sz="8" w:space="0" w:color="000000"/>
              <w:right w:val="nil"/>
            </w:tcBorders>
            <w:shd w:val="clear" w:color="000000" w:fill="FFFFFF"/>
            <w:noWrap/>
            <w:vAlign w:val="bottom"/>
            <w:hideMark/>
          </w:tcPr>
          <w:p w14:paraId="77709E3C" w14:textId="77777777" w:rsidR="00C666F4" w:rsidRPr="001C31F1" w:rsidRDefault="00C666F4" w:rsidP="00C666F4">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c>
          <w:tcPr>
            <w:tcW w:w="728" w:type="dxa"/>
            <w:tcBorders>
              <w:top w:val="nil"/>
              <w:left w:val="nil"/>
              <w:bottom w:val="single" w:sz="8" w:space="0" w:color="000000"/>
              <w:right w:val="nil"/>
            </w:tcBorders>
            <w:shd w:val="clear" w:color="000000" w:fill="FFFFFF"/>
            <w:noWrap/>
            <w:vAlign w:val="bottom"/>
            <w:hideMark/>
          </w:tcPr>
          <w:p w14:paraId="367360EE"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728" w:type="dxa"/>
            <w:tcBorders>
              <w:top w:val="nil"/>
              <w:left w:val="nil"/>
              <w:bottom w:val="single" w:sz="8" w:space="0" w:color="000000"/>
              <w:right w:val="nil"/>
            </w:tcBorders>
            <w:shd w:val="clear" w:color="000000" w:fill="FFFFFF"/>
            <w:noWrap/>
            <w:vAlign w:val="bottom"/>
            <w:hideMark/>
          </w:tcPr>
          <w:p w14:paraId="035A4B21"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728" w:type="dxa"/>
            <w:tcBorders>
              <w:top w:val="nil"/>
              <w:left w:val="nil"/>
              <w:bottom w:val="single" w:sz="8" w:space="0" w:color="000000"/>
              <w:right w:val="nil"/>
            </w:tcBorders>
            <w:shd w:val="clear" w:color="000000" w:fill="FFFFFF"/>
            <w:noWrap/>
            <w:vAlign w:val="bottom"/>
            <w:hideMark/>
          </w:tcPr>
          <w:p w14:paraId="3A00DB19"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728" w:type="dxa"/>
            <w:tcBorders>
              <w:top w:val="nil"/>
              <w:left w:val="nil"/>
              <w:bottom w:val="single" w:sz="8" w:space="0" w:color="000000"/>
              <w:right w:val="nil"/>
            </w:tcBorders>
            <w:shd w:val="clear" w:color="000000" w:fill="FFFFFF"/>
            <w:noWrap/>
            <w:vAlign w:val="bottom"/>
            <w:hideMark/>
          </w:tcPr>
          <w:p w14:paraId="4DE22B11"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728" w:type="dxa"/>
            <w:tcBorders>
              <w:top w:val="nil"/>
              <w:left w:val="nil"/>
              <w:bottom w:val="single" w:sz="8" w:space="0" w:color="000000"/>
              <w:right w:val="nil"/>
            </w:tcBorders>
            <w:shd w:val="clear" w:color="000000" w:fill="FFFFFF"/>
            <w:noWrap/>
            <w:vAlign w:val="bottom"/>
            <w:hideMark/>
          </w:tcPr>
          <w:p w14:paraId="789B14F9"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728" w:type="dxa"/>
            <w:tcBorders>
              <w:top w:val="nil"/>
              <w:left w:val="nil"/>
              <w:bottom w:val="single" w:sz="8" w:space="0" w:color="000000"/>
              <w:right w:val="nil"/>
            </w:tcBorders>
            <w:shd w:val="clear" w:color="000000" w:fill="FFFFFF"/>
            <w:noWrap/>
            <w:vAlign w:val="bottom"/>
            <w:hideMark/>
          </w:tcPr>
          <w:p w14:paraId="70808093"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728" w:type="dxa"/>
            <w:tcBorders>
              <w:top w:val="nil"/>
              <w:left w:val="nil"/>
              <w:bottom w:val="single" w:sz="8" w:space="0" w:color="000000"/>
              <w:right w:val="nil"/>
            </w:tcBorders>
            <w:shd w:val="clear" w:color="000000" w:fill="FFFFFF"/>
            <w:noWrap/>
            <w:vAlign w:val="bottom"/>
            <w:hideMark/>
          </w:tcPr>
          <w:p w14:paraId="0CD18BCE" w14:textId="77777777" w:rsidR="00C666F4" w:rsidRPr="001C31F1" w:rsidRDefault="00C666F4" w:rsidP="00C666F4">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bl>
    <w:p w14:paraId="0AF33641" w14:textId="77777777" w:rsidR="00CE2776" w:rsidRPr="001C31F1" w:rsidRDefault="00CE2776" w:rsidP="00CE2776">
      <w:pPr>
        <w:spacing w:after="0" w:line="276" w:lineRule="auto"/>
        <w:jc w:val="both"/>
        <w:rPr>
          <w:moveTo w:id="165" w:author="Observatorio 02" w:date="2017-05-04T15:06:00Z"/>
          <w:color w:val="323E4F" w:themeColor="text2" w:themeShade="BF"/>
          <w:sz w:val="20"/>
          <w:lang w:val="es-CL"/>
        </w:rPr>
      </w:pPr>
      <w:moveToRangeStart w:id="166" w:author="Observatorio 02" w:date="2017-05-04T15:06:00Z" w:name="move481673717"/>
      <w:moveTo w:id="167" w:author="Observatorio 02" w:date="2017-05-04T15:06:00Z">
        <w:r w:rsidRPr="001C31F1">
          <w:rPr>
            <w:color w:val="323E4F" w:themeColor="text2" w:themeShade="BF"/>
            <w:sz w:val="20"/>
            <w:lang w:val="es-CL"/>
          </w:rPr>
          <w:t>Fuente: Elaboración propia conforme a ENE.</w:t>
        </w:r>
      </w:moveTo>
    </w:p>
    <w:moveToRangeEnd w:id="166"/>
    <w:p w14:paraId="4707044F" w14:textId="77777777" w:rsidR="00C666F4" w:rsidRPr="001C31F1" w:rsidRDefault="00C666F4" w:rsidP="00C666F4">
      <w:pPr>
        <w:spacing w:after="0" w:line="276" w:lineRule="auto"/>
        <w:jc w:val="both"/>
        <w:rPr>
          <w:color w:val="323E4F" w:themeColor="text2" w:themeShade="BF"/>
          <w:sz w:val="20"/>
          <w:lang w:val="es-CL"/>
        </w:rPr>
      </w:pPr>
      <w:r w:rsidRPr="001C31F1">
        <w:rPr>
          <w:color w:val="323E4F" w:themeColor="text2" w:themeShade="BF"/>
          <w:sz w:val="20"/>
          <w:lang w:val="es-CL"/>
        </w:rPr>
        <w:t>Nota 1: El tamaño de empresas se define a partir del número de trabajadores. Microempresas, entre 1 y 9 trabajadores; Pequeña, entre 10 y 49 trabajadores; Mediana, entre 50 y 199 trabajadores; Grande, más de 200 trabajadores.</w:t>
      </w:r>
    </w:p>
    <w:p w14:paraId="38A3A88D" w14:textId="1955C855" w:rsidR="00C666F4" w:rsidRPr="001C31F1" w:rsidDel="00CE2776" w:rsidRDefault="00C666F4" w:rsidP="00C666F4">
      <w:pPr>
        <w:spacing w:after="0" w:line="276" w:lineRule="auto"/>
        <w:jc w:val="both"/>
        <w:rPr>
          <w:moveFrom w:id="168" w:author="Observatorio 02" w:date="2017-05-04T15:06:00Z"/>
          <w:color w:val="323E4F" w:themeColor="text2" w:themeShade="BF"/>
          <w:sz w:val="20"/>
          <w:lang w:val="es-CL"/>
        </w:rPr>
      </w:pPr>
      <w:moveFromRangeStart w:id="169" w:author="Observatorio 02" w:date="2017-05-04T15:06:00Z" w:name="move481673717"/>
      <w:moveFrom w:id="170" w:author="Observatorio 02" w:date="2017-05-04T15:06:00Z">
        <w:r w:rsidRPr="001C31F1" w:rsidDel="00CE2776">
          <w:rPr>
            <w:color w:val="323E4F" w:themeColor="text2" w:themeShade="BF"/>
            <w:sz w:val="20"/>
            <w:lang w:val="es-CL"/>
          </w:rPr>
          <w:t>Fuente: Elaboración propia conforme a ENE.</w:t>
        </w:r>
      </w:moveFrom>
    </w:p>
    <w:moveFromRangeEnd w:id="169"/>
    <w:p w14:paraId="77459351" w14:textId="50DA9903" w:rsidR="00B70EF3" w:rsidRPr="001C31F1" w:rsidRDefault="00B70EF3" w:rsidP="004A2E79">
      <w:pPr>
        <w:spacing w:after="0" w:line="276" w:lineRule="auto"/>
        <w:jc w:val="both"/>
        <w:rPr>
          <w:lang w:val="es-CL"/>
        </w:rPr>
      </w:pPr>
    </w:p>
    <w:p w14:paraId="27B9BD95" w14:textId="104F86DC" w:rsidR="00512075" w:rsidRPr="001C31F1" w:rsidRDefault="00512075" w:rsidP="00512075">
      <w:pPr>
        <w:spacing w:after="0" w:line="276" w:lineRule="auto"/>
        <w:jc w:val="both"/>
        <w:rPr>
          <w:rFonts w:eastAsia="Times New Roman"/>
          <w:lang w:val="es-CL"/>
        </w:rPr>
      </w:pPr>
      <w:r w:rsidRPr="001C31F1">
        <w:rPr>
          <w:rFonts w:eastAsia="Times New Roman"/>
          <w:lang w:val="es-CL"/>
        </w:rPr>
        <w:t xml:space="preserve">El Cuadro 4 muestra la distribución de los ocupados del sector según tamaño de empresa, para cada región (de residencia) durante el 2016. </w:t>
      </w:r>
      <w:r w:rsidR="00FB4467" w:rsidRPr="001C31F1">
        <w:rPr>
          <w:rFonts w:eastAsia="Times New Roman"/>
          <w:lang w:val="es-CL"/>
        </w:rPr>
        <w:t>Entre otras cosas, se aprecia que, sin importar la región, la mayoría de los ocupados trabaja en grandes empresas. Sin embargo, la forma de</w:t>
      </w:r>
      <w:r w:rsidRPr="001C31F1">
        <w:rPr>
          <w:rFonts w:eastAsia="Times New Roman"/>
          <w:lang w:val="es-CL"/>
        </w:rPr>
        <w:t xml:space="preserve"> la distribución es bastante heterogénea entre regiones. Por ejemplo, mientras la participación de la</w:t>
      </w:r>
      <w:r w:rsidR="00DF1BF0" w:rsidRPr="001C31F1">
        <w:rPr>
          <w:rFonts w:eastAsia="Times New Roman"/>
          <w:lang w:val="es-CL"/>
        </w:rPr>
        <w:t xml:space="preserve"> gran</w:t>
      </w:r>
      <w:r w:rsidRPr="001C31F1">
        <w:rPr>
          <w:rFonts w:eastAsia="Times New Roman"/>
          <w:lang w:val="es-CL"/>
        </w:rPr>
        <w:t xml:space="preserve"> empresa es del </w:t>
      </w:r>
      <w:r w:rsidR="00DF1BF0" w:rsidRPr="001C31F1">
        <w:rPr>
          <w:rFonts w:eastAsia="Times New Roman"/>
          <w:lang w:val="es-CL"/>
        </w:rPr>
        <w:t>69</w:t>
      </w:r>
      <w:r w:rsidRPr="001C31F1">
        <w:rPr>
          <w:rFonts w:eastAsia="Times New Roman"/>
          <w:lang w:val="es-CL"/>
        </w:rPr>
        <w:t>,</w:t>
      </w:r>
      <w:r w:rsidR="00DF1BF0" w:rsidRPr="001C31F1">
        <w:rPr>
          <w:rFonts w:eastAsia="Times New Roman"/>
          <w:lang w:val="es-CL"/>
        </w:rPr>
        <w:t>7</w:t>
      </w:r>
      <w:r w:rsidRPr="001C31F1">
        <w:rPr>
          <w:rFonts w:eastAsia="Times New Roman"/>
          <w:lang w:val="es-CL"/>
        </w:rPr>
        <w:t xml:space="preserve">% a nivel nacional, en la Región de </w:t>
      </w:r>
      <w:r w:rsidR="00E470D7" w:rsidRPr="001C31F1">
        <w:rPr>
          <w:rFonts w:eastAsia="Times New Roman"/>
          <w:lang w:val="es-CL"/>
        </w:rPr>
        <w:t>Coquimbo</w:t>
      </w:r>
      <w:r w:rsidRPr="001C31F1">
        <w:rPr>
          <w:rFonts w:eastAsia="Times New Roman"/>
          <w:lang w:val="es-CL"/>
        </w:rPr>
        <w:t xml:space="preserve">, esta </w:t>
      </w:r>
      <w:r w:rsidR="00E470D7" w:rsidRPr="001C31F1">
        <w:rPr>
          <w:rFonts w:eastAsia="Times New Roman"/>
          <w:lang w:val="es-CL"/>
        </w:rPr>
        <w:t xml:space="preserve">se reduce </w:t>
      </w:r>
      <w:r w:rsidRPr="001C31F1">
        <w:rPr>
          <w:rFonts w:eastAsia="Times New Roman"/>
          <w:lang w:val="es-CL"/>
        </w:rPr>
        <w:t xml:space="preserve">a un </w:t>
      </w:r>
      <w:r w:rsidR="00E470D7" w:rsidRPr="001C31F1">
        <w:rPr>
          <w:rFonts w:eastAsia="Times New Roman"/>
          <w:lang w:val="es-CL"/>
        </w:rPr>
        <w:t>5</w:t>
      </w:r>
      <w:r w:rsidRPr="001C31F1">
        <w:rPr>
          <w:rFonts w:eastAsia="Times New Roman"/>
          <w:lang w:val="es-CL"/>
        </w:rPr>
        <w:t>8,</w:t>
      </w:r>
      <w:r w:rsidR="00E470D7" w:rsidRPr="001C31F1">
        <w:rPr>
          <w:rFonts w:eastAsia="Times New Roman"/>
          <w:lang w:val="es-CL"/>
        </w:rPr>
        <w:t>8</w:t>
      </w:r>
      <w:r w:rsidRPr="001C31F1">
        <w:rPr>
          <w:rFonts w:eastAsia="Times New Roman"/>
          <w:lang w:val="es-CL"/>
        </w:rPr>
        <w:t xml:space="preserve">%. Asimismo, mientras la participación de la </w:t>
      </w:r>
      <w:r w:rsidR="00CC67EC" w:rsidRPr="001C31F1">
        <w:rPr>
          <w:rFonts w:eastAsia="Times New Roman"/>
          <w:lang w:val="es-CL"/>
        </w:rPr>
        <w:t>pequeña</w:t>
      </w:r>
      <w:r w:rsidRPr="001C31F1">
        <w:rPr>
          <w:rFonts w:eastAsia="Times New Roman"/>
          <w:lang w:val="es-CL"/>
        </w:rPr>
        <w:t xml:space="preserve"> empresa es del 1</w:t>
      </w:r>
      <w:r w:rsidR="00CC67EC" w:rsidRPr="001C31F1">
        <w:rPr>
          <w:rFonts w:eastAsia="Times New Roman"/>
          <w:lang w:val="es-CL"/>
        </w:rPr>
        <w:t>0</w:t>
      </w:r>
      <w:r w:rsidRPr="001C31F1">
        <w:rPr>
          <w:rFonts w:eastAsia="Times New Roman"/>
          <w:lang w:val="es-CL"/>
        </w:rPr>
        <w:t xml:space="preserve">% a nivel nacional, en la Región de </w:t>
      </w:r>
      <w:r w:rsidR="00CC67EC" w:rsidRPr="001C31F1">
        <w:rPr>
          <w:rFonts w:eastAsia="Times New Roman"/>
          <w:lang w:val="es-CL"/>
        </w:rPr>
        <w:t>Arica y Parinacota</w:t>
      </w:r>
      <w:r w:rsidRPr="001C31F1">
        <w:rPr>
          <w:rFonts w:eastAsia="Times New Roman"/>
          <w:lang w:val="es-CL"/>
        </w:rPr>
        <w:t xml:space="preserve">, esta </w:t>
      </w:r>
      <w:r w:rsidR="00CC67EC" w:rsidRPr="001C31F1">
        <w:rPr>
          <w:rFonts w:eastAsia="Times New Roman"/>
          <w:lang w:val="es-CL"/>
        </w:rPr>
        <w:t xml:space="preserve">se reduce </w:t>
      </w:r>
      <w:r w:rsidRPr="001C31F1">
        <w:rPr>
          <w:rFonts w:eastAsia="Times New Roman"/>
          <w:lang w:val="es-CL"/>
        </w:rPr>
        <w:t xml:space="preserve">a un </w:t>
      </w:r>
      <w:r w:rsidR="00CC67EC" w:rsidRPr="001C31F1">
        <w:rPr>
          <w:rFonts w:eastAsia="Times New Roman"/>
          <w:lang w:val="es-CL"/>
        </w:rPr>
        <w:t>3,6</w:t>
      </w:r>
      <w:r w:rsidRPr="001C31F1">
        <w:rPr>
          <w:rFonts w:eastAsia="Times New Roman"/>
          <w:lang w:val="es-CL"/>
        </w:rPr>
        <w:t>%.</w:t>
      </w:r>
    </w:p>
    <w:p w14:paraId="7E4906F6" w14:textId="53270E2F" w:rsidR="00512075" w:rsidRPr="001C31F1" w:rsidRDefault="00512075" w:rsidP="004A2E79">
      <w:pPr>
        <w:spacing w:after="0" w:line="276" w:lineRule="auto"/>
        <w:jc w:val="both"/>
        <w:rPr>
          <w:lang w:val="es-CL"/>
        </w:rPr>
      </w:pPr>
    </w:p>
    <w:p w14:paraId="5AD47FF2" w14:textId="50C22795" w:rsidR="00B70EF3" w:rsidRPr="001C31F1" w:rsidRDefault="000664E0" w:rsidP="004A2E79">
      <w:pPr>
        <w:spacing w:after="0" w:line="276" w:lineRule="auto"/>
        <w:jc w:val="both"/>
        <w:rPr>
          <w:b/>
          <w:color w:val="323E4F" w:themeColor="text2" w:themeShade="BF"/>
          <w:lang w:val="es-CL"/>
        </w:rPr>
      </w:pPr>
      <w:r w:rsidRPr="001C31F1">
        <w:rPr>
          <w:b/>
          <w:color w:val="323E4F" w:themeColor="text2" w:themeShade="BF"/>
          <w:lang w:val="es-CL"/>
        </w:rPr>
        <w:t xml:space="preserve">Cuadro </w:t>
      </w:r>
      <w:r w:rsidR="00247348" w:rsidRPr="001C31F1">
        <w:rPr>
          <w:b/>
          <w:color w:val="323E4F" w:themeColor="text2" w:themeShade="BF"/>
          <w:lang w:val="es-CL"/>
        </w:rPr>
        <w:t>4. Distribución de ocupados del sector</w:t>
      </w:r>
      <w:r w:rsidRPr="001C31F1">
        <w:rPr>
          <w:b/>
          <w:color w:val="323E4F" w:themeColor="text2" w:themeShade="BF"/>
          <w:lang w:val="es-CL"/>
        </w:rPr>
        <w:t xml:space="preserve"> Minería </w:t>
      </w:r>
      <w:r w:rsidR="00247348" w:rsidRPr="001C31F1">
        <w:rPr>
          <w:b/>
          <w:color w:val="323E4F" w:themeColor="text2" w:themeShade="BF"/>
          <w:lang w:val="es-CL"/>
        </w:rPr>
        <w:t>según tamaño de empresa</w:t>
      </w:r>
      <w:r w:rsidRPr="001C31F1">
        <w:rPr>
          <w:b/>
          <w:color w:val="323E4F" w:themeColor="text2" w:themeShade="BF"/>
          <w:lang w:val="es-CL"/>
        </w:rPr>
        <w:t>, por región de residencia</w:t>
      </w:r>
      <w:r w:rsidR="00247348" w:rsidRPr="001C31F1">
        <w:rPr>
          <w:b/>
          <w:color w:val="323E4F" w:themeColor="text2" w:themeShade="BF"/>
          <w:lang w:val="es-CL"/>
        </w:rPr>
        <w:t>, 201</w:t>
      </w:r>
      <w:r w:rsidR="002C2F6A" w:rsidRPr="001C31F1">
        <w:rPr>
          <w:b/>
          <w:color w:val="323E4F" w:themeColor="text2" w:themeShade="BF"/>
          <w:lang w:val="es-CL"/>
        </w:rPr>
        <w:t>6</w:t>
      </w:r>
    </w:p>
    <w:tbl>
      <w:tblPr>
        <w:tblW w:w="8355" w:type="dxa"/>
        <w:tblCellMar>
          <w:left w:w="70" w:type="dxa"/>
          <w:right w:w="70" w:type="dxa"/>
        </w:tblCellMar>
        <w:tblLook w:val="04A0" w:firstRow="1" w:lastRow="0" w:firstColumn="1" w:lastColumn="0" w:noHBand="0" w:noVBand="1"/>
      </w:tblPr>
      <w:tblGrid>
        <w:gridCol w:w="3181"/>
        <w:gridCol w:w="1216"/>
        <w:gridCol w:w="678"/>
        <w:gridCol w:w="886"/>
        <w:gridCol w:w="910"/>
        <w:gridCol w:w="788"/>
        <w:gridCol w:w="696"/>
      </w:tblGrid>
      <w:tr w:rsidR="00786467" w:rsidRPr="001C31F1" w14:paraId="6FD2064D" w14:textId="77777777" w:rsidTr="00CE2776">
        <w:trPr>
          <w:trHeight w:val="233"/>
        </w:trPr>
        <w:tc>
          <w:tcPr>
            <w:tcW w:w="3181" w:type="dxa"/>
            <w:tcBorders>
              <w:top w:val="single" w:sz="8" w:space="0" w:color="000000"/>
              <w:left w:val="nil"/>
              <w:bottom w:val="single" w:sz="4" w:space="0" w:color="000000"/>
              <w:right w:val="nil"/>
            </w:tcBorders>
            <w:shd w:val="clear" w:color="000000" w:fill="FFFFFF"/>
            <w:noWrap/>
            <w:vAlign w:val="bottom"/>
            <w:hideMark/>
          </w:tcPr>
          <w:p w14:paraId="547E7B0A"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residencia</w:t>
            </w:r>
          </w:p>
        </w:tc>
        <w:tc>
          <w:tcPr>
            <w:tcW w:w="1216" w:type="dxa"/>
            <w:tcBorders>
              <w:top w:val="single" w:sz="8" w:space="0" w:color="000000"/>
              <w:left w:val="nil"/>
              <w:bottom w:val="single" w:sz="4" w:space="0" w:color="000000"/>
              <w:right w:val="nil"/>
            </w:tcBorders>
            <w:shd w:val="clear" w:color="000000" w:fill="FFFFFF"/>
            <w:noWrap/>
            <w:vAlign w:val="bottom"/>
            <w:hideMark/>
          </w:tcPr>
          <w:p w14:paraId="13430A0C" w14:textId="77777777" w:rsidR="00786467" w:rsidRPr="001C31F1" w:rsidRDefault="00786467" w:rsidP="00786467">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Unipersonal</w:t>
            </w:r>
          </w:p>
        </w:tc>
        <w:tc>
          <w:tcPr>
            <w:tcW w:w="678" w:type="dxa"/>
            <w:tcBorders>
              <w:top w:val="single" w:sz="8" w:space="0" w:color="000000"/>
              <w:left w:val="nil"/>
              <w:bottom w:val="single" w:sz="4" w:space="0" w:color="000000"/>
              <w:right w:val="nil"/>
            </w:tcBorders>
            <w:shd w:val="clear" w:color="000000" w:fill="FFFFFF"/>
            <w:noWrap/>
            <w:vAlign w:val="bottom"/>
            <w:hideMark/>
          </w:tcPr>
          <w:p w14:paraId="0DE538EB" w14:textId="77777777" w:rsidR="00786467" w:rsidRPr="001C31F1" w:rsidRDefault="00786467" w:rsidP="00786467">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886" w:type="dxa"/>
            <w:tcBorders>
              <w:top w:val="single" w:sz="8" w:space="0" w:color="000000"/>
              <w:left w:val="nil"/>
              <w:bottom w:val="single" w:sz="4" w:space="0" w:color="000000"/>
              <w:right w:val="nil"/>
            </w:tcBorders>
            <w:shd w:val="clear" w:color="000000" w:fill="FFFFFF"/>
            <w:noWrap/>
            <w:vAlign w:val="bottom"/>
            <w:hideMark/>
          </w:tcPr>
          <w:p w14:paraId="2DC53895" w14:textId="77777777" w:rsidR="00786467" w:rsidRPr="001C31F1" w:rsidRDefault="00786467" w:rsidP="00786467">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910" w:type="dxa"/>
            <w:tcBorders>
              <w:top w:val="single" w:sz="8" w:space="0" w:color="000000"/>
              <w:left w:val="nil"/>
              <w:bottom w:val="single" w:sz="4" w:space="0" w:color="000000"/>
              <w:right w:val="nil"/>
            </w:tcBorders>
            <w:shd w:val="clear" w:color="000000" w:fill="FFFFFF"/>
            <w:noWrap/>
            <w:vAlign w:val="bottom"/>
            <w:hideMark/>
          </w:tcPr>
          <w:p w14:paraId="0218823A" w14:textId="77777777" w:rsidR="00786467" w:rsidRPr="001C31F1" w:rsidRDefault="00786467" w:rsidP="00786467">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788" w:type="dxa"/>
            <w:tcBorders>
              <w:top w:val="single" w:sz="8" w:space="0" w:color="000000"/>
              <w:left w:val="nil"/>
              <w:bottom w:val="single" w:sz="4" w:space="0" w:color="000000"/>
              <w:right w:val="nil"/>
            </w:tcBorders>
            <w:shd w:val="clear" w:color="000000" w:fill="FFFFFF"/>
            <w:noWrap/>
            <w:vAlign w:val="bottom"/>
            <w:hideMark/>
          </w:tcPr>
          <w:p w14:paraId="0148933C" w14:textId="77777777" w:rsidR="00786467" w:rsidRPr="001C31F1" w:rsidRDefault="00786467" w:rsidP="00786467">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696" w:type="dxa"/>
            <w:tcBorders>
              <w:top w:val="single" w:sz="8" w:space="0" w:color="000000"/>
              <w:left w:val="nil"/>
              <w:bottom w:val="single" w:sz="4" w:space="0" w:color="000000"/>
              <w:right w:val="nil"/>
            </w:tcBorders>
            <w:shd w:val="clear" w:color="000000" w:fill="FFFFFF"/>
            <w:noWrap/>
            <w:vAlign w:val="bottom"/>
            <w:hideMark/>
          </w:tcPr>
          <w:p w14:paraId="58452610" w14:textId="77777777" w:rsidR="00786467" w:rsidRPr="001C31F1" w:rsidRDefault="00786467" w:rsidP="00786467">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r>
      <w:tr w:rsidR="00786467" w:rsidRPr="001C31F1" w14:paraId="3846F266" w14:textId="77777777" w:rsidTr="00CE2776">
        <w:trPr>
          <w:trHeight w:val="233"/>
        </w:trPr>
        <w:tc>
          <w:tcPr>
            <w:tcW w:w="3181" w:type="dxa"/>
            <w:tcBorders>
              <w:top w:val="nil"/>
              <w:left w:val="nil"/>
              <w:bottom w:val="nil"/>
              <w:right w:val="nil"/>
            </w:tcBorders>
            <w:shd w:val="clear" w:color="000000" w:fill="FFFFFF"/>
            <w:noWrap/>
            <w:vAlign w:val="bottom"/>
            <w:hideMark/>
          </w:tcPr>
          <w:p w14:paraId="6748A48B"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Arica y Parinacota</w:t>
            </w:r>
          </w:p>
        </w:tc>
        <w:tc>
          <w:tcPr>
            <w:tcW w:w="1216" w:type="dxa"/>
            <w:tcBorders>
              <w:top w:val="nil"/>
              <w:left w:val="nil"/>
              <w:bottom w:val="nil"/>
              <w:right w:val="nil"/>
            </w:tcBorders>
            <w:shd w:val="clear" w:color="000000" w:fill="FFFFFF"/>
            <w:noWrap/>
            <w:vAlign w:val="bottom"/>
            <w:hideMark/>
          </w:tcPr>
          <w:p w14:paraId="68DD49F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0,9</w:t>
            </w:r>
          </w:p>
        </w:tc>
        <w:tc>
          <w:tcPr>
            <w:tcW w:w="678" w:type="dxa"/>
            <w:tcBorders>
              <w:top w:val="nil"/>
              <w:left w:val="nil"/>
              <w:bottom w:val="nil"/>
              <w:right w:val="nil"/>
            </w:tcBorders>
            <w:shd w:val="clear" w:color="000000" w:fill="FFFFFF"/>
            <w:noWrap/>
            <w:vAlign w:val="bottom"/>
            <w:hideMark/>
          </w:tcPr>
          <w:p w14:paraId="0C6BE1B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w:t>
            </w:r>
          </w:p>
        </w:tc>
        <w:tc>
          <w:tcPr>
            <w:tcW w:w="886" w:type="dxa"/>
            <w:tcBorders>
              <w:top w:val="nil"/>
              <w:left w:val="nil"/>
              <w:bottom w:val="nil"/>
              <w:right w:val="nil"/>
            </w:tcBorders>
            <w:shd w:val="clear" w:color="000000" w:fill="FFFFFF"/>
            <w:noWrap/>
            <w:vAlign w:val="bottom"/>
            <w:hideMark/>
          </w:tcPr>
          <w:p w14:paraId="21BF513F"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3,6</w:t>
            </w:r>
          </w:p>
        </w:tc>
        <w:tc>
          <w:tcPr>
            <w:tcW w:w="910" w:type="dxa"/>
            <w:tcBorders>
              <w:top w:val="nil"/>
              <w:left w:val="nil"/>
              <w:bottom w:val="nil"/>
              <w:right w:val="nil"/>
            </w:tcBorders>
            <w:shd w:val="clear" w:color="000000" w:fill="FFFFFF"/>
            <w:noWrap/>
            <w:vAlign w:val="bottom"/>
            <w:hideMark/>
          </w:tcPr>
          <w:p w14:paraId="439CABF6"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12,0</w:t>
            </w:r>
          </w:p>
        </w:tc>
        <w:tc>
          <w:tcPr>
            <w:tcW w:w="788" w:type="dxa"/>
            <w:tcBorders>
              <w:top w:val="nil"/>
              <w:left w:val="nil"/>
              <w:bottom w:val="nil"/>
              <w:right w:val="nil"/>
            </w:tcBorders>
            <w:shd w:val="clear" w:color="000000" w:fill="FFFFFF"/>
            <w:noWrap/>
            <w:vAlign w:val="bottom"/>
            <w:hideMark/>
          </w:tcPr>
          <w:p w14:paraId="6C7DE08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82,5</w:t>
            </w:r>
          </w:p>
        </w:tc>
        <w:tc>
          <w:tcPr>
            <w:tcW w:w="696" w:type="dxa"/>
            <w:tcBorders>
              <w:top w:val="nil"/>
              <w:left w:val="nil"/>
              <w:bottom w:val="nil"/>
              <w:right w:val="nil"/>
            </w:tcBorders>
            <w:shd w:val="clear" w:color="000000" w:fill="FFFFFF"/>
            <w:noWrap/>
            <w:vAlign w:val="bottom"/>
            <w:hideMark/>
          </w:tcPr>
          <w:p w14:paraId="341C2F14"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02BA706D" w14:textId="77777777" w:rsidTr="00CE2776">
        <w:trPr>
          <w:trHeight w:val="233"/>
        </w:trPr>
        <w:tc>
          <w:tcPr>
            <w:tcW w:w="3181" w:type="dxa"/>
            <w:tcBorders>
              <w:top w:val="nil"/>
              <w:left w:val="nil"/>
              <w:bottom w:val="nil"/>
              <w:right w:val="nil"/>
            </w:tcBorders>
            <w:shd w:val="clear" w:color="000000" w:fill="FFFFFF"/>
            <w:noWrap/>
            <w:vAlign w:val="bottom"/>
            <w:hideMark/>
          </w:tcPr>
          <w:p w14:paraId="14CE0E9F"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Tarapacá</w:t>
            </w:r>
          </w:p>
        </w:tc>
        <w:tc>
          <w:tcPr>
            <w:tcW w:w="1216" w:type="dxa"/>
            <w:tcBorders>
              <w:top w:val="nil"/>
              <w:left w:val="nil"/>
              <w:bottom w:val="nil"/>
              <w:right w:val="nil"/>
            </w:tcBorders>
            <w:shd w:val="clear" w:color="000000" w:fill="FFFFFF"/>
            <w:noWrap/>
            <w:vAlign w:val="bottom"/>
            <w:hideMark/>
          </w:tcPr>
          <w:p w14:paraId="40139BE4"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w:t>
            </w:r>
          </w:p>
        </w:tc>
        <w:tc>
          <w:tcPr>
            <w:tcW w:w="678" w:type="dxa"/>
            <w:tcBorders>
              <w:top w:val="nil"/>
              <w:left w:val="nil"/>
              <w:bottom w:val="nil"/>
              <w:right w:val="nil"/>
            </w:tcBorders>
            <w:shd w:val="clear" w:color="000000" w:fill="FFFFFF"/>
            <w:noWrap/>
            <w:vAlign w:val="bottom"/>
            <w:hideMark/>
          </w:tcPr>
          <w:p w14:paraId="4B504129"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w:t>
            </w:r>
          </w:p>
        </w:tc>
        <w:tc>
          <w:tcPr>
            <w:tcW w:w="886" w:type="dxa"/>
            <w:tcBorders>
              <w:top w:val="nil"/>
              <w:left w:val="nil"/>
              <w:bottom w:val="nil"/>
              <w:right w:val="nil"/>
            </w:tcBorders>
            <w:shd w:val="clear" w:color="000000" w:fill="FFFFFF"/>
            <w:noWrap/>
            <w:vAlign w:val="bottom"/>
            <w:hideMark/>
          </w:tcPr>
          <w:p w14:paraId="60E098B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13,8</w:t>
            </w:r>
          </w:p>
        </w:tc>
        <w:tc>
          <w:tcPr>
            <w:tcW w:w="910" w:type="dxa"/>
            <w:tcBorders>
              <w:top w:val="nil"/>
              <w:left w:val="nil"/>
              <w:bottom w:val="nil"/>
              <w:right w:val="nil"/>
            </w:tcBorders>
            <w:shd w:val="clear" w:color="000000" w:fill="FFFFFF"/>
            <w:noWrap/>
            <w:vAlign w:val="bottom"/>
            <w:hideMark/>
          </w:tcPr>
          <w:p w14:paraId="2350522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16,8</w:t>
            </w:r>
          </w:p>
        </w:tc>
        <w:tc>
          <w:tcPr>
            <w:tcW w:w="788" w:type="dxa"/>
            <w:tcBorders>
              <w:top w:val="nil"/>
              <w:left w:val="nil"/>
              <w:bottom w:val="nil"/>
              <w:right w:val="nil"/>
            </w:tcBorders>
            <w:shd w:val="clear" w:color="000000" w:fill="FFFFFF"/>
            <w:noWrap/>
            <w:vAlign w:val="bottom"/>
            <w:hideMark/>
          </w:tcPr>
          <w:p w14:paraId="5B6C13D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67,2</w:t>
            </w:r>
          </w:p>
        </w:tc>
        <w:tc>
          <w:tcPr>
            <w:tcW w:w="696" w:type="dxa"/>
            <w:tcBorders>
              <w:top w:val="nil"/>
              <w:left w:val="nil"/>
              <w:bottom w:val="nil"/>
              <w:right w:val="nil"/>
            </w:tcBorders>
            <w:shd w:val="clear" w:color="000000" w:fill="FFFFFF"/>
            <w:noWrap/>
            <w:vAlign w:val="bottom"/>
            <w:hideMark/>
          </w:tcPr>
          <w:p w14:paraId="5C429E29"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4D236D4A" w14:textId="77777777" w:rsidTr="00CE2776">
        <w:trPr>
          <w:trHeight w:val="233"/>
        </w:trPr>
        <w:tc>
          <w:tcPr>
            <w:tcW w:w="3181" w:type="dxa"/>
            <w:tcBorders>
              <w:top w:val="nil"/>
              <w:left w:val="nil"/>
              <w:bottom w:val="nil"/>
              <w:right w:val="nil"/>
            </w:tcBorders>
            <w:shd w:val="clear" w:color="000000" w:fill="FFFFFF"/>
            <w:noWrap/>
            <w:vAlign w:val="bottom"/>
            <w:hideMark/>
          </w:tcPr>
          <w:p w14:paraId="4577BDCB"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Antofagasta</w:t>
            </w:r>
          </w:p>
        </w:tc>
        <w:tc>
          <w:tcPr>
            <w:tcW w:w="1216" w:type="dxa"/>
            <w:tcBorders>
              <w:top w:val="nil"/>
              <w:left w:val="nil"/>
              <w:bottom w:val="nil"/>
              <w:right w:val="nil"/>
            </w:tcBorders>
            <w:shd w:val="clear" w:color="000000" w:fill="FFFFFF"/>
            <w:noWrap/>
            <w:vAlign w:val="bottom"/>
            <w:hideMark/>
          </w:tcPr>
          <w:p w14:paraId="1DB8F76E"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78" w:type="dxa"/>
            <w:tcBorders>
              <w:top w:val="nil"/>
              <w:left w:val="nil"/>
              <w:bottom w:val="nil"/>
              <w:right w:val="nil"/>
            </w:tcBorders>
            <w:shd w:val="clear" w:color="000000" w:fill="FFFFFF"/>
            <w:noWrap/>
            <w:vAlign w:val="bottom"/>
            <w:hideMark/>
          </w:tcPr>
          <w:p w14:paraId="5BF909E8"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w:t>
            </w:r>
          </w:p>
        </w:tc>
        <w:tc>
          <w:tcPr>
            <w:tcW w:w="886" w:type="dxa"/>
            <w:tcBorders>
              <w:top w:val="nil"/>
              <w:left w:val="nil"/>
              <w:bottom w:val="nil"/>
              <w:right w:val="nil"/>
            </w:tcBorders>
            <w:shd w:val="clear" w:color="000000" w:fill="FFFFFF"/>
            <w:noWrap/>
            <w:vAlign w:val="bottom"/>
            <w:hideMark/>
          </w:tcPr>
          <w:p w14:paraId="7BFDE60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4,9</w:t>
            </w:r>
          </w:p>
        </w:tc>
        <w:tc>
          <w:tcPr>
            <w:tcW w:w="910" w:type="dxa"/>
            <w:tcBorders>
              <w:top w:val="nil"/>
              <w:left w:val="nil"/>
              <w:bottom w:val="nil"/>
              <w:right w:val="nil"/>
            </w:tcBorders>
            <w:shd w:val="clear" w:color="000000" w:fill="FFFFFF"/>
            <w:noWrap/>
            <w:vAlign w:val="bottom"/>
            <w:hideMark/>
          </w:tcPr>
          <w:p w14:paraId="566F08E4"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11,4</w:t>
            </w:r>
          </w:p>
        </w:tc>
        <w:tc>
          <w:tcPr>
            <w:tcW w:w="788" w:type="dxa"/>
            <w:tcBorders>
              <w:top w:val="nil"/>
              <w:left w:val="nil"/>
              <w:bottom w:val="nil"/>
              <w:right w:val="nil"/>
            </w:tcBorders>
            <w:shd w:val="clear" w:color="000000" w:fill="FFFFFF"/>
            <w:noWrap/>
            <w:vAlign w:val="bottom"/>
            <w:hideMark/>
          </w:tcPr>
          <w:p w14:paraId="7CB4E50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81,7</w:t>
            </w:r>
          </w:p>
        </w:tc>
        <w:tc>
          <w:tcPr>
            <w:tcW w:w="696" w:type="dxa"/>
            <w:tcBorders>
              <w:top w:val="nil"/>
              <w:left w:val="nil"/>
              <w:bottom w:val="nil"/>
              <w:right w:val="nil"/>
            </w:tcBorders>
            <w:shd w:val="clear" w:color="000000" w:fill="FFFFFF"/>
            <w:noWrap/>
            <w:vAlign w:val="bottom"/>
            <w:hideMark/>
          </w:tcPr>
          <w:p w14:paraId="42C2FAF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63913758" w14:textId="77777777" w:rsidTr="00CE2776">
        <w:trPr>
          <w:trHeight w:val="233"/>
        </w:trPr>
        <w:tc>
          <w:tcPr>
            <w:tcW w:w="3181" w:type="dxa"/>
            <w:tcBorders>
              <w:top w:val="nil"/>
              <w:left w:val="nil"/>
              <w:bottom w:val="nil"/>
              <w:right w:val="nil"/>
            </w:tcBorders>
            <w:shd w:val="clear" w:color="000000" w:fill="FFFFFF"/>
            <w:noWrap/>
            <w:vAlign w:val="bottom"/>
            <w:hideMark/>
          </w:tcPr>
          <w:p w14:paraId="63247E42"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Atacama</w:t>
            </w:r>
          </w:p>
        </w:tc>
        <w:tc>
          <w:tcPr>
            <w:tcW w:w="1216" w:type="dxa"/>
            <w:tcBorders>
              <w:top w:val="nil"/>
              <w:left w:val="nil"/>
              <w:bottom w:val="nil"/>
              <w:right w:val="nil"/>
            </w:tcBorders>
            <w:shd w:val="clear" w:color="000000" w:fill="FFFFFF"/>
            <w:noWrap/>
            <w:vAlign w:val="bottom"/>
            <w:hideMark/>
          </w:tcPr>
          <w:p w14:paraId="0A0C83A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3,6</w:t>
            </w:r>
          </w:p>
        </w:tc>
        <w:tc>
          <w:tcPr>
            <w:tcW w:w="678" w:type="dxa"/>
            <w:tcBorders>
              <w:top w:val="nil"/>
              <w:left w:val="nil"/>
              <w:bottom w:val="nil"/>
              <w:right w:val="nil"/>
            </w:tcBorders>
            <w:shd w:val="clear" w:color="000000" w:fill="FFFFFF"/>
            <w:noWrap/>
            <w:vAlign w:val="bottom"/>
            <w:hideMark/>
          </w:tcPr>
          <w:p w14:paraId="1D23FAD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6,8</w:t>
            </w:r>
          </w:p>
        </w:tc>
        <w:tc>
          <w:tcPr>
            <w:tcW w:w="886" w:type="dxa"/>
            <w:tcBorders>
              <w:top w:val="nil"/>
              <w:left w:val="nil"/>
              <w:bottom w:val="nil"/>
              <w:right w:val="nil"/>
            </w:tcBorders>
            <w:shd w:val="clear" w:color="000000" w:fill="FFFFFF"/>
            <w:noWrap/>
            <w:vAlign w:val="bottom"/>
            <w:hideMark/>
          </w:tcPr>
          <w:p w14:paraId="085B8532"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7,8</w:t>
            </w:r>
          </w:p>
        </w:tc>
        <w:tc>
          <w:tcPr>
            <w:tcW w:w="910" w:type="dxa"/>
            <w:tcBorders>
              <w:top w:val="nil"/>
              <w:left w:val="nil"/>
              <w:bottom w:val="nil"/>
              <w:right w:val="nil"/>
            </w:tcBorders>
            <w:shd w:val="clear" w:color="000000" w:fill="FFFFFF"/>
            <w:noWrap/>
            <w:vAlign w:val="bottom"/>
            <w:hideMark/>
          </w:tcPr>
          <w:p w14:paraId="3A117647"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19,7</w:t>
            </w:r>
          </w:p>
        </w:tc>
        <w:tc>
          <w:tcPr>
            <w:tcW w:w="788" w:type="dxa"/>
            <w:tcBorders>
              <w:top w:val="nil"/>
              <w:left w:val="nil"/>
              <w:bottom w:val="nil"/>
              <w:right w:val="nil"/>
            </w:tcBorders>
            <w:shd w:val="clear" w:color="000000" w:fill="FFFFFF"/>
            <w:noWrap/>
            <w:vAlign w:val="bottom"/>
            <w:hideMark/>
          </w:tcPr>
          <w:p w14:paraId="4AF35497"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62,1</w:t>
            </w:r>
          </w:p>
        </w:tc>
        <w:tc>
          <w:tcPr>
            <w:tcW w:w="696" w:type="dxa"/>
            <w:tcBorders>
              <w:top w:val="nil"/>
              <w:left w:val="nil"/>
              <w:bottom w:val="nil"/>
              <w:right w:val="nil"/>
            </w:tcBorders>
            <w:shd w:val="clear" w:color="000000" w:fill="FFFFFF"/>
            <w:noWrap/>
            <w:vAlign w:val="bottom"/>
            <w:hideMark/>
          </w:tcPr>
          <w:p w14:paraId="7400F3AD"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36D3A4A1" w14:textId="77777777" w:rsidTr="00CE2776">
        <w:trPr>
          <w:trHeight w:val="233"/>
        </w:trPr>
        <w:tc>
          <w:tcPr>
            <w:tcW w:w="3181" w:type="dxa"/>
            <w:tcBorders>
              <w:top w:val="nil"/>
              <w:left w:val="nil"/>
              <w:bottom w:val="nil"/>
              <w:right w:val="nil"/>
            </w:tcBorders>
            <w:shd w:val="clear" w:color="000000" w:fill="FFFFFF"/>
            <w:noWrap/>
            <w:vAlign w:val="bottom"/>
            <w:hideMark/>
          </w:tcPr>
          <w:p w14:paraId="550522C7"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Coquimbo</w:t>
            </w:r>
          </w:p>
        </w:tc>
        <w:tc>
          <w:tcPr>
            <w:tcW w:w="1216" w:type="dxa"/>
            <w:tcBorders>
              <w:top w:val="nil"/>
              <w:left w:val="nil"/>
              <w:bottom w:val="nil"/>
              <w:right w:val="nil"/>
            </w:tcBorders>
            <w:shd w:val="clear" w:color="000000" w:fill="FFFFFF"/>
            <w:noWrap/>
            <w:vAlign w:val="bottom"/>
            <w:hideMark/>
          </w:tcPr>
          <w:p w14:paraId="41141724"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0,7</w:t>
            </w:r>
          </w:p>
        </w:tc>
        <w:tc>
          <w:tcPr>
            <w:tcW w:w="678" w:type="dxa"/>
            <w:tcBorders>
              <w:top w:val="nil"/>
              <w:left w:val="nil"/>
              <w:bottom w:val="nil"/>
              <w:right w:val="nil"/>
            </w:tcBorders>
            <w:shd w:val="clear" w:color="000000" w:fill="FFFFFF"/>
            <w:noWrap/>
            <w:vAlign w:val="bottom"/>
            <w:hideMark/>
          </w:tcPr>
          <w:p w14:paraId="3AC89AA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5,3</w:t>
            </w:r>
          </w:p>
        </w:tc>
        <w:tc>
          <w:tcPr>
            <w:tcW w:w="886" w:type="dxa"/>
            <w:tcBorders>
              <w:top w:val="nil"/>
              <w:left w:val="nil"/>
              <w:bottom w:val="nil"/>
              <w:right w:val="nil"/>
            </w:tcBorders>
            <w:shd w:val="clear" w:color="000000" w:fill="FFFFFF"/>
            <w:noWrap/>
            <w:vAlign w:val="bottom"/>
            <w:hideMark/>
          </w:tcPr>
          <w:p w14:paraId="3CE25CC0"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15,4</w:t>
            </w:r>
          </w:p>
        </w:tc>
        <w:tc>
          <w:tcPr>
            <w:tcW w:w="910" w:type="dxa"/>
            <w:tcBorders>
              <w:top w:val="nil"/>
              <w:left w:val="nil"/>
              <w:bottom w:val="nil"/>
              <w:right w:val="nil"/>
            </w:tcBorders>
            <w:shd w:val="clear" w:color="000000" w:fill="FFFFFF"/>
            <w:noWrap/>
            <w:vAlign w:val="bottom"/>
            <w:hideMark/>
          </w:tcPr>
          <w:p w14:paraId="530D084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20,3</w:t>
            </w:r>
          </w:p>
        </w:tc>
        <w:tc>
          <w:tcPr>
            <w:tcW w:w="788" w:type="dxa"/>
            <w:tcBorders>
              <w:top w:val="nil"/>
              <w:left w:val="nil"/>
              <w:bottom w:val="nil"/>
              <w:right w:val="nil"/>
            </w:tcBorders>
            <w:shd w:val="clear" w:color="000000" w:fill="FFFFFF"/>
            <w:noWrap/>
            <w:vAlign w:val="bottom"/>
            <w:hideMark/>
          </w:tcPr>
          <w:p w14:paraId="3603F738"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58,3</w:t>
            </w:r>
          </w:p>
        </w:tc>
        <w:tc>
          <w:tcPr>
            <w:tcW w:w="696" w:type="dxa"/>
            <w:tcBorders>
              <w:top w:val="nil"/>
              <w:left w:val="nil"/>
              <w:bottom w:val="nil"/>
              <w:right w:val="nil"/>
            </w:tcBorders>
            <w:shd w:val="clear" w:color="000000" w:fill="FFFFFF"/>
            <w:noWrap/>
            <w:vAlign w:val="bottom"/>
            <w:hideMark/>
          </w:tcPr>
          <w:p w14:paraId="512FEE3E"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7B35D106" w14:textId="77777777" w:rsidTr="00CE2776">
        <w:trPr>
          <w:trHeight w:val="233"/>
        </w:trPr>
        <w:tc>
          <w:tcPr>
            <w:tcW w:w="3181" w:type="dxa"/>
            <w:tcBorders>
              <w:top w:val="nil"/>
              <w:left w:val="nil"/>
              <w:bottom w:val="nil"/>
              <w:right w:val="nil"/>
            </w:tcBorders>
            <w:shd w:val="clear" w:color="000000" w:fill="FFFFFF"/>
            <w:noWrap/>
            <w:vAlign w:val="bottom"/>
            <w:hideMark/>
          </w:tcPr>
          <w:p w14:paraId="705F81BD"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Valparaíso</w:t>
            </w:r>
          </w:p>
        </w:tc>
        <w:tc>
          <w:tcPr>
            <w:tcW w:w="1216" w:type="dxa"/>
            <w:tcBorders>
              <w:top w:val="nil"/>
              <w:left w:val="nil"/>
              <w:bottom w:val="nil"/>
              <w:right w:val="nil"/>
            </w:tcBorders>
            <w:shd w:val="clear" w:color="000000" w:fill="FFFFFF"/>
            <w:noWrap/>
            <w:vAlign w:val="bottom"/>
            <w:hideMark/>
          </w:tcPr>
          <w:p w14:paraId="1B0113E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0,8</w:t>
            </w:r>
          </w:p>
        </w:tc>
        <w:tc>
          <w:tcPr>
            <w:tcW w:w="678" w:type="dxa"/>
            <w:tcBorders>
              <w:top w:val="nil"/>
              <w:left w:val="nil"/>
              <w:bottom w:val="nil"/>
              <w:right w:val="nil"/>
            </w:tcBorders>
            <w:shd w:val="clear" w:color="000000" w:fill="FFFFFF"/>
            <w:noWrap/>
            <w:vAlign w:val="bottom"/>
            <w:hideMark/>
          </w:tcPr>
          <w:p w14:paraId="1365D359"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3,9</w:t>
            </w:r>
          </w:p>
        </w:tc>
        <w:tc>
          <w:tcPr>
            <w:tcW w:w="886" w:type="dxa"/>
            <w:tcBorders>
              <w:top w:val="nil"/>
              <w:left w:val="nil"/>
              <w:bottom w:val="nil"/>
              <w:right w:val="nil"/>
            </w:tcBorders>
            <w:shd w:val="clear" w:color="000000" w:fill="FFFFFF"/>
            <w:noWrap/>
            <w:vAlign w:val="bottom"/>
            <w:hideMark/>
          </w:tcPr>
          <w:p w14:paraId="4469C0E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11,4</w:t>
            </w:r>
          </w:p>
        </w:tc>
        <w:tc>
          <w:tcPr>
            <w:tcW w:w="910" w:type="dxa"/>
            <w:tcBorders>
              <w:top w:val="nil"/>
              <w:left w:val="nil"/>
              <w:bottom w:val="nil"/>
              <w:right w:val="nil"/>
            </w:tcBorders>
            <w:shd w:val="clear" w:color="000000" w:fill="FFFFFF"/>
            <w:noWrap/>
            <w:vAlign w:val="bottom"/>
            <w:hideMark/>
          </w:tcPr>
          <w:p w14:paraId="281ACB11"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17,5</w:t>
            </w:r>
          </w:p>
        </w:tc>
        <w:tc>
          <w:tcPr>
            <w:tcW w:w="788" w:type="dxa"/>
            <w:tcBorders>
              <w:top w:val="nil"/>
              <w:left w:val="nil"/>
              <w:bottom w:val="nil"/>
              <w:right w:val="nil"/>
            </w:tcBorders>
            <w:shd w:val="clear" w:color="000000" w:fill="FFFFFF"/>
            <w:noWrap/>
            <w:vAlign w:val="bottom"/>
            <w:hideMark/>
          </w:tcPr>
          <w:p w14:paraId="26ED20E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66,4</w:t>
            </w:r>
          </w:p>
        </w:tc>
        <w:tc>
          <w:tcPr>
            <w:tcW w:w="696" w:type="dxa"/>
            <w:tcBorders>
              <w:top w:val="nil"/>
              <w:left w:val="nil"/>
              <w:bottom w:val="nil"/>
              <w:right w:val="nil"/>
            </w:tcBorders>
            <w:shd w:val="clear" w:color="000000" w:fill="FFFFFF"/>
            <w:noWrap/>
            <w:vAlign w:val="bottom"/>
            <w:hideMark/>
          </w:tcPr>
          <w:p w14:paraId="7213C33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69964023" w14:textId="77777777" w:rsidTr="00CE2776">
        <w:trPr>
          <w:trHeight w:val="233"/>
        </w:trPr>
        <w:tc>
          <w:tcPr>
            <w:tcW w:w="3181" w:type="dxa"/>
            <w:tcBorders>
              <w:top w:val="nil"/>
              <w:left w:val="nil"/>
              <w:bottom w:val="nil"/>
              <w:right w:val="nil"/>
            </w:tcBorders>
            <w:shd w:val="clear" w:color="000000" w:fill="FFFFFF"/>
            <w:noWrap/>
            <w:vAlign w:val="bottom"/>
            <w:hideMark/>
          </w:tcPr>
          <w:p w14:paraId="5AA0D9AD"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Metropolitana de Santiago</w:t>
            </w:r>
          </w:p>
        </w:tc>
        <w:tc>
          <w:tcPr>
            <w:tcW w:w="1216" w:type="dxa"/>
            <w:tcBorders>
              <w:top w:val="nil"/>
              <w:left w:val="nil"/>
              <w:bottom w:val="nil"/>
              <w:right w:val="nil"/>
            </w:tcBorders>
            <w:shd w:val="clear" w:color="000000" w:fill="FFFFFF"/>
            <w:noWrap/>
            <w:vAlign w:val="bottom"/>
            <w:hideMark/>
          </w:tcPr>
          <w:p w14:paraId="67CB9D7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2,6</w:t>
            </w:r>
          </w:p>
        </w:tc>
        <w:tc>
          <w:tcPr>
            <w:tcW w:w="678" w:type="dxa"/>
            <w:tcBorders>
              <w:top w:val="nil"/>
              <w:left w:val="nil"/>
              <w:bottom w:val="nil"/>
              <w:right w:val="nil"/>
            </w:tcBorders>
            <w:shd w:val="clear" w:color="000000" w:fill="FFFFFF"/>
            <w:noWrap/>
            <w:vAlign w:val="bottom"/>
            <w:hideMark/>
          </w:tcPr>
          <w:p w14:paraId="09657D82"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5,5</w:t>
            </w:r>
          </w:p>
        </w:tc>
        <w:tc>
          <w:tcPr>
            <w:tcW w:w="886" w:type="dxa"/>
            <w:tcBorders>
              <w:top w:val="nil"/>
              <w:left w:val="nil"/>
              <w:bottom w:val="nil"/>
              <w:right w:val="nil"/>
            </w:tcBorders>
            <w:shd w:val="clear" w:color="000000" w:fill="FFFFFF"/>
            <w:noWrap/>
            <w:vAlign w:val="bottom"/>
            <w:hideMark/>
          </w:tcPr>
          <w:p w14:paraId="158CA771"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7,3</w:t>
            </w:r>
          </w:p>
        </w:tc>
        <w:tc>
          <w:tcPr>
            <w:tcW w:w="910" w:type="dxa"/>
            <w:tcBorders>
              <w:top w:val="nil"/>
              <w:left w:val="nil"/>
              <w:bottom w:val="nil"/>
              <w:right w:val="nil"/>
            </w:tcBorders>
            <w:shd w:val="clear" w:color="000000" w:fill="FFFFFF"/>
            <w:noWrap/>
            <w:vAlign w:val="bottom"/>
            <w:hideMark/>
          </w:tcPr>
          <w:p w14:paraId="50004AE7"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12,5</w:t>
            </w:r>
          </w:p>
        </w:tc>
        <w:tc>
          <w:tcPr>
            <w:tcW w:w="788" w:type="dxa"/>
            <w:tcBorders>
              <w:top w:val="nil"/>
              <w:left w:val="nil"/>
              <w:bottom w:val="nil"/>
              <w:right w:val="nil"/>
            </w:tcBorders>
            <w:shd w:val="clear" w:color="000000" w:fill="FFFFFF"/>
            <w:noWrap/>
            <w:vAlign w:val="bottom"/>
            <w:hideMark/>
          </w:tcPr>
          <w:p w14:paraId="36466A3E"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72,1</w:t>
            </w:r>
          </w:p>
        </w:tc>
        <w:tc>
          <w:tcPr>
            <w:tcW w:w="696" w:type="dxa"/>
            <w:tcBorders>
              <w:top w:val="nil"/>
              <w:left w:val="nil"/>
              <w:bottom w:val="nil"/>
              <w:right w:val="nil"/>
            </w:tcBorders>
            <w:shd w:val="clear" w:color="000000" w:fill="FFFFFF"/>
            <w:noWrap/>
            <w:vAlign w:val="bottom"/>
            <w:hideMark/>
          </w:tcPr>
          <w:p w14:paraId="46669CB2"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10049EA2" w14:textId="77777777" w:rsidTr="00CE2776">
        <w:trPr>
          <w:trHeight w:val="233"/>
        </w:trPr>
        <w:tc>
          <w:tcPr>
            <w:tcW w:w="3181" w:type="dxa"/>
            <w:tcBorders>
              <w:top w:val="nil"/>
              <w:left w:val="nil"/>
              <w:bottom w:val="nil"/>
              <w:right w:val="nil"/>
            </w:tcBorders>
            <w:shd w:val="clear" w:color="000000" w:fill="FFFFFF"/>
            <w:noWrap/>
            <w:vAlign w:val="bottom"/>
            <w:hideMark/>
          </w:tcPr>
          <w:p w14:paraId="442778FF"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del Libertador General Bernardo O'Higgins</w:t>
            </w:r>
          </w:p>
        </w:tc>
        <w:tc>
          <w:tcPr>
            <w:tcW w:w="1216" w:type="dxa"/>
            <w:tcBorders>
              <w:top w:val="nil"/>
              <w:left w:val="nil"/>
              <w:bottom w:val="nil"/>
              <w:right w:val="nil"/>
            </w:tcBorders>
            <w:shd w:val="clear" w:color="000000" w:fill="FFFFFF"/>
            <w:noWrap/>
            <w:vAlign w:val="bottom"/>
            <w:hideMark/>
          </w:tcPr>
          <w:p w14:paraId="3959B943"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0,3</w:t>
            </w:r>
          </w:p>
        </w:tc>
        <w:tc>
          <w:tcPr>
            <w:tcW w:w="678" w:type="dxa"/>
            <w:tcBorders>
              <w:top w:val="nil"/>
              <w:left w:val="nil"/>
              <w:bottom w:val="nil"/>
              <w:right w:val="nil"/>
            </w:tcBorders>
            <w:shd w:val="clear" w:color="000000" w:fill="FFFFFF"/>
            <w:noWrap/>
            <w:vAlign w:val="bottom"/>
            <w:hideMark/>
          </w:tcPr>
          <w:p w14:paraId="42250506"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w:t>
            </w:r>
          </w:p>
        </w:tc>
        <w:tc>
          <w:tcPr>
            <w:tcW w:w="886" w:type="dxa"/>
            <w:tcBorders>
              <w:top w:val="nil"/>
              <w:left w:val="nil"/>
              <w:bottom w:val="nil"/>
              <w:right w:val="nil"/>
            </w:tcBorders>
            <w:shd w:val="clear" w:color="000000" w:fill="FFFFFF"/>
            <w:noWrap/>
            <w:vAlign w:val="bottom"/>
            <w:hideMark/>
          </w:tcPr>
          <w:p w14:paraId="213E8E2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11,8</w:t>
            </w:r>
          </w:p>
        </w:tc>
        <w:tc>
          <w:tcPr>
            <w:tcW w:w="910" w:type="dxa"/>
            <w:tcBorders>
              <w:top w:val="nil"/>
              <w:left w:val="nil"/>
              <w:bottom w:val="nil"/>
              <w:right w:val="nil"/>
            </w:tcBorders>
            <w:shd w:val="clear" w:color="000000" w:fill="FFFFFF"/>
            <w:noWrap/>
            <w:vAlign w:val="bottom"/>
            <w:hideMark/>
          </w:tcPr>
          <w:p w14:paraId="77E10366"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11,8</w:t>
            </w:r>
          </w:p>
        </w:tc>
        <w:tc>
          <w:tcPr>
            <w:tcW w:w="788" w:type="dxa"/>
            <w:tcBorders>
              <w:top w:val="nil"/>
              <w:left w:val="nil"/>
              <w:bottom w:val="nil"/>
              <w:right w:val="nil"/>
            </w:tcBorders>
            <w:shd w:val="clear" w:color="000000" w:fill="FFFFFF"/>
            <w:noWrap/>
            <w:vAlign w:val="bottom"/>
            <w:hideMark/>
          </w:tcPr>
          <w:p w14:paraId="0E4C62F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75,1</w:t>
            </w:r>
          </w:p>
        </w:tc>
        <w:tc>
          <w:tcPr>
            <w:tcW w:w="696" w:type="dxa"/>
            <w:tcBorders>
              <w:top w:val="nil"/>
              <w:left w:val="nil"/>
              <w:bottom w:val="nil"/>
              <w:right w:val="nil"/>
            </w:tcBorders>
            <w:shd w:val="clear" w:color="000000" w:fill="FFFFFF"/>
            <w:noWrap/>
            <w:vAlign w:val="bottom"/>
            <w:hideMark/>
          </w:tcPr>
          <w:p w14:paraId="237D1112"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3599BC9B" w14:textId="77777777" w:rsidTr="00CE2776">
        <w:trPr>
          <w:trHeight w:val="233"/>
        </w:trPr>
        <w:tc>
          <w:tcPr>
            <w:tcW w:w="3181" w:type="dxa"/>
            <w:tcBorders>
              <w:top w:val="nil"/>
              <w:left w:val="nil"/>
              <w:bottom w:val="nil"/>
              <w:right w:val="nil"/>
            </w:tcBorders>
            <w:shd w:val="clear" w:color="000000" w:fill="FFFFFF"/>
            <w:noWrap/>
            <w:vAlign w:val="bottom"/>
            <w:hideMark/>
          </w:tcPr>
          <w:p w14:paraId="1C465E15"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del Maule</w:t>
            </w:r>
          </w:p>
        </w:tc>
        <w:tc>
          <w:tcPr>
            <w:tcW w:w="1216" w:type="dxa"/>
            <w:tcBorders>
              <w:top w:val="nil"/>
              <w:left w:val="nil"/>
              <w:bottom w:val="nil"/>
              <w:right w:val="nil"/>
            </w:tcBorders>
            <w:shd w:val="clear" w:color="000000" w:fill="FFFFFF"/>
            <w:noWrap/>
            <w:vAlign w:val="bottom"/>
            <w:hideMark/>
          </w:tcPr>
          <w:p w14:paraId="52940C11"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0,5ᵃ</w:t>
            </w:r>
          </w:p>
        </w:tc>
        <w:tc>
          <w:tcPr>
            <w:tcW w:w="678" w:type="dxa"/>
            <w:tcBorders>
              <w:top w:val="nil"/>
              <w:left w:val="nil"/>
              <w:bottom w:val="nil"/>
              <w:right w:val="nil"/>
            </w:tcBorders>
            <w:shd w:val="clear" w:color="000000" w:fill="FFFFFF"/>
            <w:noWrap/>
            <w:vAlign w:val="bottom"/>
            <w:hideMark/>
          </w:tcPr>
          <w:p w14:paraId="149FCA1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1,3ᵃ</w:t>
            </w:r>
          </w:p>
        </w:tc>
        <w:tc>
          <w:tcPr>
            <w:tcW w:w="886" w:type="dxa"/>
            <w:tcBorders>
              <w:top w:val="nil"/>
              <w:left w:val="nil"/>
              <w:bottom w:val="nil"/>
              <w:right w:val="nil"/>
            </w:tcBorders>
            <w:shd w:val="clear" w:color="000000" w:fill="FFFFFF"/>
            <w:noWrap/>
            <w:vAlign w:val="bottom"/>
            <w:hideMark/>
          </w:tcPr>
          <w:p w14:paraId="51195728"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13,9ᵃ</w:t>
            </w:r>
          </w:p>
        </w:tc>
        <w:tc>
          <w:tcPr>
            <w:tcW w:w="910" w:type="dxa"/>
            <w:tcBorders>
              <w:top w:val="nil"/>
              <w:left w:val="nil"/>
              <w:bottom w:val="nil"/>
              <w:right w:val="nil"/>
            </w:tcBorders>
            <w:shd w:val="clear" w:color="000000" w:fill="FFFFFF"/>
            <w:noWrap/>
            <w:vAlign w:val="bottom"/>
            <w:hideMark/>
          </w:tcPr>
          <w:p w14:paraId="5431823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15,2ᵃ</w:t>
            </w:r>
          </w:p>
        </w:tc>
        <w:tc>
          <w:tcPr>
            <w:tcW w:w="788" w:type="dxa"/>
            <w:tcBorders>
              <w:top w:val="nil"/>
              <w:left w:val="nil"/>
              <w:bottom w:val="nil"/>
              <w:right w:val="nil"/>
            </w:tcBorders>
            <w:shd w:val="clear" w:color="000000" w:fill="FFFFFF"/>
            <w:noWrap/>
            <w:vAlign w:val="bottom"/>
            <w:hideMark/>
          </w:tcPr>
          <w:p w14:paraId="0A5CFB9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69,0ᵃ</w:t>
            </w:r>
          </w:p>
        </w:tc>
        <w:tc>
          <w:tcPr>
            <w:tcW w:w="696" w:type="dxa"/>
            <w:tcBorders>
              <w:top w:val="nil"/>
              <w:left w:val="nil"/>
              <w:bottom w:val="nil"/>
              <w:right w:val="nil"/>
            </w:tcBorders>
            <w:shd w:val="clear" w:color="000000" w:fill="FFFFFF"/>
            <w:noWrap/>
            <w:vAlign w:val="bottom"/>
            <w:hideMark/>
          </w:tcPr>
          <w:p w14:paraId="2C2C2BD1"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100,0ᵃ</w:t>
            </w:r>
          </w:p>
        </w:tc>
      </w:tr>
      <w:tr w:rsidR="00786467" w:rsidRPr="001C31F1" w14:paraId="12AD6BCB" w14:textId="77777777" w:rsidTr="00CE2776">
        <w:trPr>
          <w:trHeight w:val="233"/>
        </w:trPr>
        <w:tc>
          <w:tcPr>
            <w:tcW w:w="3181" w:type="dxa"/>
            <w:tcBorders>
              <w:top w:val="nil"/>
              <w:left w:val="nil"/>
              <w:bottom w:val="nil"/>
              <w:right w:val="nil"/>
            </w:tcBorders>
            <w:shd w:val="clear" w:color="000000" w:fill="FFFFFF"/>
            <w:noWrap/>
            <w:vAlign w:val="bottom"/>
            <w:hideMark/>
          </w:tcPr>
          <w:p w14:paraId="65E54B51"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del Biobío</w:t>
            </w:r>
          </w:p>
        </w:tc>
        <w:tc>
          <w:tcPr>
            <w:tcW w:w="1216" w:type="dxa"/>
            <w:tcBorders>
              <w:top w:val="nil"/>
              <w:left w:val="nil"/>
              <w:bottom w:val="nil"/>
              <w:right w:val="nil"/>
            </w:tcBorders>
            <w:shd w:val="clear" w:color="000000" w:fill="FFFFFF"/>
            <w:noWrap/>
            <w:vAlign w:val="bottom"/>
            <w:hideMark/>
          </w:tcPr>
          <w:p w14:paraId="2887476E"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w:t>
            </w:r>
          </w:p>
        </w:tc>
        <w:tc>
          <w:tcPr>
            <w:tcW w:w="678" w:type="dxa"/>
            <w:tcBorders>
              <w:top w:val="nil"/>
              <w:left w:val="nil"/>
              <w:bottom w:val="nil"/>
              <w:right w:val="nil"/>
            </w:tcBorders>
            <w:shd w:val="clear" w:color="000000" w:fill="FFFFFF"/>
            <w:noWrap/>
            <w:vAlign w:val="bottom"/>
            <w:hideMark/>
          </w:tcPr>
          <w:p w14:paraId="68CC1B1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2,6</w:t>
            </w:r>
          </w:p>
        </w:tc>
        <w:tc>
          <w:tcPr>
            <w:tcW w:w="886" w:type="dxa"/>
            <w:tcBorders>
              <w:top w:val="nil"/>
              <w:left w:val="nil"/>
              <w:bottom w:val="nil"/>
              <w:right w:val="nil"/>
            </w:tcBorders>
            <w:shd w:val="clear" w:color="000000" w:fill="FFFFFF"/>
            <w:noWrap/>
            <w:vAlign w:val="bottom"/>
            <w:hideMark/>
          </w:tcPr>
          <w:p w14:paraId="7938B3F8"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14,3</w:t>
            </w:r>
          </w:p>
        </w:tc>
        <w:tc>
          <w:tcPr>
            <w:tcW w:w="910" w:type="dxa"/>
            <w:tcBorders>
              <w:top w:val="nil"/>
              <w:left w:val="nil"/>
              <w:bottom w:val="nil"/>
              <w:right w:val="nil"/>
            </w:tcBorders>
            <w:shd w:val="clear" w:color="000000" w:fill="FFFFFF"/>
            <w:noWrap/>
            <w:vAlign w:val="bottom"/>
            <w:hideMark/>
          </w:tcPr>
          <w:p w14:paraId="0F5D372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24,7</w:t>
            </w:r>
          </w:p>
        </w:tc>
        <w:tc>
          <w:tcPr>
            <w:tcW w:w="788" w:type="dxa"/>
            <w:tcBorders>
              <w:top w:val="nil"/>
              <w:left w:val="nil"/>
              <w:bottom w:val="nil"/>
              <w:right w:val="nil"/>
            </w:tcBorders>
            <w:shd w:val="clear" w:color="000000" w:fill="FFFFFF"/>
            <w:noWrap/>
            <w:vAlign w:val="bottom"/>
            <w:hideMark/>
          </w:tcPr>
          <w:p w14:paraId="06193846"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58,2</w:t>
            </w:r>
          </w:p>
        </w:tc>
        <w:tc>
          <w:tcPr>
            <w:tcW w:w="696" w:type="dxa"/>
            <w:tcBorders>
              <w:top w:val="nil"/>
              <w:left w:val="nil"/>
              <w:bottom w:val="nil"/>
              <w:right w:val="nil"/>
            </w:tcBorders>
            <w:shd w:val="clear" w:color="000000" w:fill="FFFFFF"/>
            <w:noWrap/>
            <w:vAlign w:val="bottom"/>
            <w:hideMark/>
          </w:tcPr>
          <w:p w14:paraId="109080E4"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51147716" w14:textId="77777777" w:rsidTr="00CE2776">
        <w:trPr>
          <w:trHeight w:val="233"/>
        </w:trPr>
        <w:tc>
          <w:tcPr>
            <w:tcW w:w="3181" w:type="dxa"/>
            <w:tcBorders>
              <w:top w:val="nil"/>
              <w:left w:val="nil"/>
              <w:bottom w:val="nil"/>
              <w:right w:val="nil"/>
            </w:tcBorders>
            <w:shd w:val="clear" w:color="000000" w:fill="FFFFFF"/>
            <w:noWrap/>
            <w:vAlign w:val="bottom"/>
            <w:hideMark/>
          </w:tcPr>
          <w:p w14:paraId="220D10BB"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La Araucanía</w:t>
            </w:r>
          </w:p>
        </w:tc>
        <w:tc>
          <w:tcPr>
            <w:tcW w:w="1216" w:type="dxa"/>
            <w:tcBorders>
              <w:top w:val="nil"/>
              <w:left w:val="nil"/>
              <w:bottom w:val="nil"/>
              <w:right w:val="nil"/>
            </w:tcBorders>
            <w:shd w:val="clear" w:color="000000" w:fill="FFFFFF"/>
            <w:noWrap/>
            <w:vAlign w:val="bottom"/>
            <w:hideMark/>
          </w:tcPr>
          <w:p w14:paraId="6A47A26F"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2,1ᵃ</w:t>
            </w:r>
          </w:p>
        </w:tc>
        <w:tc>
          <w:tcPr>
            <w:tcW w:w="678" w:type="dxa"/>
            <w:tcBorders>
              <w:top w:val="nil"/>
              <w:left w:val="nil"/>
              <w:bottom w:val="nil"/>
              <w:right w:val="nil"/>
            </w:tcBorders>
            <w:shd w:val="clear" w:color="000000" w:fill="FFFFFF"/>
            <w:noWrap/>
            <w:vAlign w:val="bottom"/>
            <w:hideMark/>
          </w:tcPr>
          <w:p w14:paraId="592F679F"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7,5ᵃ</w:t>
            </w:r>
          </w:p>
        </w:tc>
        <w:tc>
          <w:tcPr>
            <w:tcW w:w="886" w:type="dxa"/>
            <w:tcBorders>
              <w:top w:val="nil"/>
              <w:left w:val="nil"/>
              <w:bottom w:val="nil"/>
              <w:right w:val="nil"/>
            </w:tcBorders>
            <w:shd w:val="clear" w:color="000000" w:fill="FFFFFF"/>
            <w:noWrap/>
            <w:vAlign w:val="bottom"/>
            <w:hideMark/>
          </w:tcPr>
          <w:p w14:paraId="0AA71CCD"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2,2ᵃ</w:t>
            </w:r>
          </w:p>
        </w:tc>
        <w:tc>
          <w:tcPr>
            <w:tcW w:w="910" w:type="dxa"/>
            <w:tcBorders>
              <w:top w:val="nil"/>
              <w:left w:val="nil"/>
              <w:bottom w:val="nil"/>
              <w:right w:val="nil"/>
            </w:tcBorders>
            <w:shd w:val="clear" w:color="000000" w:fill="FFFFFF"/>
            <w:noWrap/>
            <w:vAlign w:val="bottom"/>
            <w:hideMark/>
          </w:tcPr>
          <w:p w14:paraId="48089660"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25,8ᵃ</w:t>
            </w:r>
          </w:p>
        </w:tc>
        <w:tc>
          <w:tcPr>
            <w:tcW w:w="788" w:type="dxa"/>
            <w:tcBorders>
              <w:top w:val="nil"/>
              <w:left w:val="nil"/>
              <w:bottom w:val="nil"/>
              <w:right w:val="nil"/>
            </w:tcBorders>
            <w:shd w:val="clear" w:color="000000" w:fill="FFFFFF"/>
            <w:noWrap/>
            <w:vAlign w:val="bottom"/>
            <w:hideMark/>
          </w:tcPr>
          <w:p w14:paraId="0C7DB9A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62,4ᵃ</w:t>
            </w:r>
          </w:p>
        </w:tc>
        <w:tc>
          <w:tcPr>
            <w:tcW w:w="696" w:type="dxa"/>
            <w:tcBorders>
              <w:top w:val="nil"/>
              <w:left w:val="nil"/>
              <w:bottom w:val="nil"/>
              <w:right w:val="nil"/>
            </w:tcBorders>
            <w:shd w:val="clear" w:color="000000" w:fill="FFFFFF"/>
            <w:noWrap/>
            <w:vAlign w:val="bottom"/>
            <w:hideMark/>
          </w:tcPr>
          <w:p w14:paraId="4E4891F6"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100,0ᵃ</w:t>
            </w:r>
          </w:p>
        </w:tc>
      </w:tr>
      <w:tr w:rsidR="00786467" w:rsidRPr="001C31F1" w14:paraId="5D49B6CF" w14:textId="77777777" w:rsidTr="00CE2776">
        <w:trPr>
          <w:trHeight w:val="233"/>
        </w:trPr>
        <w:tc>
          <w:tcPr>
            <w:tcW w:w="3181" w:type="dxa"/>
            <w:tcBorders>
              <w:top w:val="nil"/>
              <w:left w:val="nil"/>
              <w:bottom w:val="nil"/>
              <w:right w:val="nil"/>
            </w:tcBorders>
            <w:shd w:val="clear" w:color="000000" w:fill="FFFFFF"/>
            <w:noWrap/>
            <w:vAlign w:val="bottom"/>
            <w:hideMark/>
          </w:tcPr>
          <w:p w14:paraId="19297657"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Los Ríos</w:t>
            </w:r>
          </w:p>
        </w:tc>
        <w:tc>
          <w:tcPr>
            <w:tcW w:w="1216" w:type="dxa"/>
            <w:tcBorders>
              <w:top w:val="nil"/>
              <w:left w:val="nil"/>
              <w:bottom w:val="nil"/>
              <w:right w:val="nil"/>
            </w:tcBorders>
            <w:shd w:val="clear" w:color="000000" w:fill="FFFFFF"/>
            <w:noWrap/>
            <w:vAlign w:val="bottom"/>
            <w:hideMark/>
          </w:tcPr>
          <w:p w14:paraId="66AD97EF"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78" w:type="dxa"/>
            <w:tcBorders>
              <w:top w:val="nil"/>
              <w:left w:val="nil"/>
              <w:bottom w:val="nil"/>
              <w:right w:val="nil"/>
            </w:tcBorders>
            <w:shd w:val="clear" w:color="000000" w:fill="FFFFFF"/>
            <w:noWrap/>
            <w:vAlign w:val="bottom"/>
            <w:hideMark/>
          </w:tcPr>
          <w:p w14:paraId="2CAA8BB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4,5ᵃ</w:t>
            </w:r>
          </w:p>
        </w:tc>
        <w:tc>
          <w:tcPr>
            <w:tcW w:w="886" w:type="dxa"/>
            <w:tcBorders>
              <w:top w:val="nil"/>
              <w:left w:val="nil"/>
              <w:bottom w:val="nil"/>
              <w:right w:val="nil"/>
            </w:tcBorders>
            <w:shd w:val="clear" w:color="000000" w:fill="FFFFFF"/>
            <w:noWrap/>
            <w:vAlign w:val="bottom"/>
            <w:hideMark/>
          </w:tcPr>
          <w:p w14:paraId="25BF71F5"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45,2ᵃ</w:t>
            </w:r>
          </w:p>
        </w:tc>
        <w:tc>
          <w:tcPr>
            <w:tcW w:w="910" w:type="dxa"/>
            <w:tcBorders>
              <w:top w:val="nil"/>
              <w:left w:val="nil"/>
              <w:bottom w:val="nil"/>
              <w:right w:val="nil"/>
            </w:tcBorders>
            <w:shd w:val="clear" w:color="000000" w:fill="FFFFFF"/>
            <w:noWrap/>
            <w:vAlign w:val="bottom"/>
            <w:hideMark/>
          </w:tcPr>
          <w:p w14:paraId="3C83827F"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17,5ᵃ</w:t>
            </w:r>
          </w:p>
        </w:tc>
        <w:tc>
          <w:tcPr>
            <w:tcW w:w="788" w:type="dxa"/>
            <w:tcBorders>
              <w:top w:val="nil"/>
              <w:left w:val="nil"/>
              <w:bottom w:val="nil"/>
              <w:right w:val="nil"/>
            </w:tcBorders>
            <w:shd w:val="clear" w:color="000000" w:fill="FFFFFF"/>
            <w:noWrap/>
            <w:vAlign w:val="bottom"/>
            <w:hideMark/>
          </w:tcPr>
          <w:p w14:paraId="1C320859"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32,8ᵃ</w:t>
            </w:r>
          </w:p>
        </w:tc>
        <w:tc>
          <w:tcPr>
            <w:tcW w:w="696" w:type="dxa"/>
            <w:tcBorders>
              <w:top w:val="nil"/>
              <w:left w:val="nil"/>
              <w:bottom w:val="nil"/>
              <w:right w:val="nil"/>
            </w:tcBorders>
            <w:shd w:val="clear" w:color="000000" w:fill="FFFFFF"/>
            <w:noWrap/>
            <w:vAlign w:val="bottom"/>
            <w:hideMark/>
          </w:tcPr>
          <w:p w14:paraId="4676F960"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100,0ᵃ</w:t>
            </w:r>
          </w:p>
        </w:tc>
      </w:tr>
      <w:tr w:rsidR="00786467" w:rsidRPr="001C31F1" w14:paraId="00A91532" w14:textId="77777777" w:rsidTr="00CE2776">
        <w:trPr>
          <w:trHeight w:val="233"/>
        </w:trPr>
        <w:tc>
          <w:tcPr>
            <w:tcW w:w="3181" w:type="dxa"/>
            <w:tcBorders>
              <w:top w:val="nil"/>
              <w:left w:val="nil"/>
              <w:bottom w:val="nil"/>
              <w:right w:val="nil"/>
            </w:tcBorders>
            <w:shd w:val="clear" w:color="000000" w:fill="FFFFFF"/>
            <w:noWrap/>
            <w:vAlign w:val="bottom"/>
            <w:hideMark/>
          </w:tcPr>
          <w:p w14:paraId="6FF7025B"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Los Lagos</w:t>
            </w:r>
          </w:p>
        </w:tc>
        <w:tc>
          <w:tcPr>
            <w:tcW w:w="1216" w:type="dxa"/>
            <w:tcBorders>
              <w:top w:val="nil"/>
              <w:left w:val="nil"/>
              <w:bottom w:val="nil"/>
              <w:right w:val="nil"/>
            </w:tcBorders>
            <w:shd w:val="clear" w:color="000000" w:fill="FFFFFF"/>
            <w:noWrap/>
            <w:vAlign w:val="bottom"/>
            <w:hideMark/>
          </w:tcPr>
          <w:p w14:paraId="7222511F"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78" w:type="dxa"/>
            <w:tcBorders>
              <w:top w:val="nil"/>
              <w:left w:val="nil"/>
              <w:bottom w:val="nil"/>
              <w:right w:val="nil"/>
            </w:tcBorders>
            <w:shd w:val="clear" w:color="000000" w:fill="FFFFFF"/>
            <w:noWrap/>
            <w:vAlign w:val="bottom"/>
            <w:hideMark/>
          </w:tcPr>
          <w:p w14:paraId="298EFA0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9,6ᵃ</w:t>
            </w:r>
          </w:p>
        </w:tc>
        <w:tc>
          <w:tcPr>
            <w:tcW w:w="886" w:type="dxa"/>
            <w:tcBorders>
              <w:top w:val="nil"/>
              <w:left w:val="nil"/>
              <w:bottom w:val="nil"/>
              <w:right w:val="nil"/>
            </w:tcBorders>
            <w:shd w:val="clear" w:color="000000" w:fill="FFFFFF"/>
            <w:noWrap/>
            <w:vAlign w:val="bottom"/>
            <w:hideMark/>
          </w:tcPr>
          <w:p w14:paraId="6D1B1B23"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2,9ᵃ</w:t>
            </w:r>
          </w:p>
        </w:tc>
        <w:tc>
          <w:tcPr>
            <w:tcW w:w="910" w:type="dxa"/>
            <w:tcBorders>
              <w:top w:val="nil"/>
              <w:left w:val="nil"/>
              <w:bottom w:val="nil"/>
              <w:right w:val="nil"/>
            </w:tcBorders>
            <w:shd w:val="clear" w:color="000000" w:fill="FFFFFF"/>
            <w:noWrap/>
            <w:vAlign w:val="bottom"/>
            <w:hideMark/>
          </w:tcPr>
          <w:p w14:paraId="43ECEED2"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19,6ᵃ</w:t>
            </w:r>
          </w:p>
        </w:tc>
        <w:tc>
          <w:tcPr>
            <w:tcW w:w="788" w:type="dxa"/>
            <w:tcBorders>
              <w:top w:val="nil"/>
              <w:left w:val="nil"/>
              <w:bottom w:val="nil"/>
              <w:right w:val="nil"/>
            </w:tcBorders>
            <w:shd w:val="clear" w:color="000000" w:fill="FFFFFF"/>
            <w:noWrap/>
            <w:vAlign w:val="bottom"/>
            <w:hideMark/>
          </w:tcPr>
          <w:p w14:paraId="7392D7B6"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67,8ᵃ</w:t>
            </w:r>
          </w:p>
        </w:tc>
        <w:tc>
          <w:tcPr>
            <w:tcW w:w="696" w:type="dxa"/>
            <w:tcBorders>
              <w:top w:val="nil"/>
              <w:left w:val="nil"/>
              <w:bottom w:val="nil"/>
              <w:right w:val="nil"/>
            </w:tcBorders>
            <w:shd w:val="clear" w:color="000000" w:fill="FFFFFF"/>
            <w:noWrap/>
            <w:vAlign w:val="bottom"/>
            <w:hideMark/>
          </w:tcPr>
          <w:p w14:paraId="636A50C2"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100,0ᵃ</w:t>
            </w:r>
          </w:p>
        </w:tc>
      </w:tr>
      <w:tr w:rsidR="00786467" w:rsidRPr="001C31F1" w14:paraId="69642A1C" w14:textId="77777777" w:rsidTr="00CE2776">
        <w:trPr>
          <w:trHeight w:val="233"/>
        </w:trPr>
        <w:tc>
          <w:tcPr>
            <w:tcW w:w="3181" w:type="dxa"/>
            <w:tcBorders>
              <w:top w:val="nil"/>
              <w:left w:val="nil"/>
              <w:bottom w:val="nil"/>
              <w:right w:val="nil"/>
            </w:tcBorders>
            <w:shd w:val="clear" w:color="000000" w:fill="FFFFFF"/>
            <w:noWrap/>
            <w:vAlign w:val="bottom"/>
            <w:hideMark/>
          </w:tcPr>
          <w:p w14:paraId="719ED629"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lastRenderedPageBreak/>
              <w:t>Región de Aysén del General Carlos Ibáñez del Campo</w:t>
            </w:r>
          </w:p>
        </w:tc>
        <w:tc>
          <w:tcPr>
            <w:tcW w:w="1216" w:type="dxa"/>
            <w:tcBorders>
              <w:top w:val="nil"/>
              <w:left w:val="nil"/>
              <w:bottom w:val="nil"/>
              <w:right w:val="nil"/>
            </w:tcBorders>
            <w:shd w:val="clear" w:color="000000" w:fill="FFFFFF"/>
            <w:noWrap/>
            <w:vAlign w:val="bottom"/>
            <w:hideMark/>
          </w:tcPr>
          <w:p w14:paraId="758AC92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78" w:type="dxa"/>
            <w:tcBorders>
              <w:top w:val="nil"/>
              <w:left w:val="nil"/>
              <w:bottom w:val="nil"/>
              <w:right w:val="nil"/>
            </w:tcBorders>
            <w:shd w:val="clear" w:color="000000" w:fill="FFFFFF"/>
            <w:noWrap/>
            <w:vAlign w:val="bottom"/>
            <w:hideMark/>
          </w:tcPr>
          <w:p w14:paraId="6854801D"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2,0ᵃ</w:t>
            </w:r>
          </w:p>
        </w:tc>
        <w:tc>
          <w:tcPr>
            <w:tcW w:w="886" w:type="dxa"/>
            <w:tcBorders>
              <w:top w:val="nil"/>
              <w:left w:val="nil"/>
              <w:bottom w:val="nil"/>
              <w:right w:val="nil"/>
            </w:tcBorders>
            <w:shd w:val="clear" w:color="000000" w:fill="FFFFFF"/>
            <w:noWrap/>
            <w:vAlign w:val="bottom"/>
            <w:hideMark/>
          </w:tcPr>
          <w:p w14:paraId="0CC3BE5E"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1,8ᵃ</w:t>
            </w:r>
          </w:p>
        </w:tc>
        <w:tc>
          <w:tcPr>
            <w:tcW w:w="910" w:type="dxa"/>
            <w:tcBorders>
              <w:top w:val="nil"/>
              <w:left w:val="nil"/>
              <w:bottom w:val="nil"/>
              <w:right w:val="nil"/>
            </w:tcBorders>
            <w:shd w:val="clear" w:color="000000" w:fill="FFFFFF"/>
            <w:noWrap/>
            <w:vAlign w:val="bottom"/>
            <w:hideMark/>
          </w:tcPr>
          <w:p w14:paraId="4C6AC9DB"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4,2ᵃ</w:t>
            </w:r>
          </w:p>
        </w:tc>
        <w:tc>
          <w:tcPr>
            <w:tcW w:w="788" w:type="dxa"/>
            <w:tcBorders>
              <w:top w:val="nil"/>
              <w:left w:val="nil"/>
              <w:bottom w:val="nil"/>
              <w:right w:val="nil"/>
            </w:tcBorders>
            <w:shd w:val="clear" w:color="000000" w:fill="FFFFFF"/>
            <w:noWrap/>
            <w:vAlign w:val="bottom"/>
            <w:hideMark/>
          </w:tcPr>
          <w:p w14:paraId="37CEA8C1"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92,0ᵃ</w:t>
            </w:r>
          </w:p>
        </w:tc>
        <w:tc>
          <w:tcPr>
            <w:tcW w:w="696" w:type="dxa"/>
            <w:tcBorders>
              <w:top w:val="nil"/>
              <w:left w:val="nil"/>
              <w:bottom w:val="nil"/>
              <w:right w:val="nil"/>
            </w:tcBorders>
            <w:shd w:val="clear" w:color="000000" w:fill="FFFFFF"/>
            <w:noWrap/>
            <w:vAlign w:val="bottom"/>
            <w:hideMark/>
          </w:tcPr>
          <w:p w14:paraId="0E2CD7E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100,0ᵃ</w:t>
            </w:r>
          </w:p>
        </w:tc>
      </w:tr>
      <w:tr w:rsidR="00786467" w:rsidRPr="001C31F1" w14:paraId="5681D3D4" w14:textId="77777777" w:rsidTr="00CE2776">
        <w:trPr>
          <w:trHeight w:val="233"/>
        </w:trPr>
        <w:tc>
          <w:tcPr>
            <w:tcW w:w="3181" w:type="dxa"/>
            <w:tcBorders>
              <w:top w:val="nil"/>
              <w:left w:val="nil"/>
              <w:bottom w:val="single" w:sz="4" w:space="0" w:color="000000"/>
              <w:right w:val="nil"/>
            </w:tcBorders>
            <w:shd w:val="clear" w:color="000000" w:fill="FFFFFF"/>
            <w:noWrap/>
            <w:vAlign w:val="bottom"/>
            <w:hideMark/>
          </w:tcPr>
          <w:p w14:paraId="42B068E9"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Región de Magallanes y de la Antártica Chilena</w:t>
            </w:r>
          </w:p>
        </w:tc>
        <w:tc>
          <w:tcPr>
            <w:tcW w:w="1216" w:type="dxa"/>
            <w:tcBorders>
              <w:top w:val="nil"/>
              <w:left w:val="nil"/>
              <w:bottom w:val="single" w:sz="4" w:space="0" w:color="000000"/>
              <w:right w:val="nil"/>
            </w:tcBorders>
            <w:shd w:val="clear" w:color="000000" w:fill="FFFFFF"/>
            <w:noWrap/>
            <w:vAlign w:val="bottom"/>
            <w:hideMark/>
          </w:tcPr>
          <w:p w14:paraId="04B58C56"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w:t>
            </w:r>
          </w:p>
        </w:tc>
        <w:tc>
          <w:tcPr>
            <w:tcW w:w="678" w:type="dxa"/>
            <w:tcBorders>
              <w:top w:val="nil"/>
              <w:left w:val="nil"/>
              <w:bottom w:val="single" w:sz="4" w:space="0" w:color="000000"/>
              <w:right w:val="nil"/>
            </w:tcBorders>
            <w:shd w:val="clear" w:color="000000" w:fill="FFFFFF"/>
            <w:noWrap/>
            <w:vAlign w:val="bottom"/>
            <w:hideMark/>
          </w:tcPr>
          <w:p w14:paraId="43D582F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4,4</w:t>
            </w:r>
          </w:p>
        </w:tc>
        <w:tc>
          <w:tcPr>
            <w:tcW w:w="886" w:type="dxa"/>
            <w:tcBorders>
              <w:top w:val="nil"/>
              <w:left w:val="nil"/>
              <w:bottom w:val="single" w:sz="4" w:space="0" w:color="000000"/>
              <w:right w:val="nil"/>
            </w:tcBorders>
            <w:shd w:val="clear" w:color="000000" w:fill="FFFFFF"/>
            <w:noWrap/>
            <w:vAlign w:val="bottom"/>
            <w:hideMark/>
          </w:tcPr>
          <w:p w14:paraId="710E9273"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16,5</w:t>
            </w:r>
          </w:p>
        </w:tc>
        <w:tc>
          <w:tcPr>
            <w:tcW w:w="910" w:type="dxa"/>
            <w:tcBorders>
              <w:top w:val="nil"/>
              <w:left w:val="nil"/>
              <w:bottom w:val="single" w:sz="4" w:space="0" w:color="000000"/>
              <w:right w:val="nil"/>
            </w:tcBorders>
            <w:shd w:val="clear" w:color="000000" w:fill="FFFFFF"/>
            <w:noWrap/>
            <w:vAlign w:val="bottom"/>
            <w:hideMark/>
          </w:tcPr>
          <w:p w14:paraId="5715399E"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8,9</w:t>
            </w:r>
          </w:p>
        </w:tc>
        <w:tc>
          <w:tcPr>
            <w:tcW w:w="788" w:type="dxa"/>
            <w:tcBorders>
              <w:top w:val="nil"/>
              <w:left w:val="nil"/>
              <w:bottom w:val="single" w:sz="4" w:space="0" w:color="000000"/>
              <w:right w:val="nil"/>
            </w:tcBorders>
            <w:shd w:val="clear" w:color="000000" w:fill="FFFFFF"/>
            <w:noWrap/>
            <w:vAlign w:val="bottom"/>
            <w:hideMark/>
          </w:tcPr>
          <w:p w14:paraId="64503558"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69,2</w:t>
            </w:r>
          </w:p>
        </w:tc>
        <w:tc>
          <w:tcPr>
            <w:tcW w:w="696" w:type="dxa"/>
            <w:tcBorders>
              <w:top w:val="nil"/>
              <w:left w:val="nil"/>
              <w:bottom w:val="single" w:sz="4" w:space="0" w:color="000000"/>
              <w:right w:val="nil"/>
            </w:tcBorders>
            <w:shd w:val="clear" w:color="000000" w:fill="FFFFFF"/>
            <w:noWrap/>
            <w:vAlign w:val="bottom"/>
            <w:hideMark/>
          </w:tcPr>
          <w:p w14:paraId="741B4DB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r w:rsidR="00786467" w:rsidRPr="001C31F1" w14:paraId="4526379F" w14:textId="77777777" w:rsidTr="00CE2776">
        <w:trPr>
          <w:trHeight w:val="233"/>
        </w:trPr>
        <w:tc>
          <w:tcPr>
            <w:tcW w:w="3181" w:type="dxa"/>
            <w:tcBorders>
              <w:top w:val="nil"/>
              <w:left w:val="nil"/>
              <w:bottom w:val="single" w:sz="8" w:space="0" w:color="000000"/>
              <w:right w:val="nil"/>
            </w:tcBorders>
            <w:shd w:val="clear" w:color="000000" w:fill="FFFFFF"/>
            <w:noWrap/>
            <w:vAlign w:val="bottom"/>
            <w:hideMark/>
          </w:tcPr>
          <w:p w14:paraId="4DA83E36" w14:textId="77777777" w:rsidR="00786467" w:rsidRPr="001C31F1" w:rsidRDefault="00786467" w:rsidP="00786467">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1216" w:type="dxa"/>
            <w:tcBorders>
              <w:top w:val="nil"/>
              <w:left w:val="nil"/>
              <w:bottom w:val="single" w:sz="8" w:space="0" w:color="000000"/>
              <w:right w:val="nil"/>
            </w:tcBorders>
            <w:shd w:val="clear" w:color="000000" w:fill="FFFFFF"/>
            <w:noWrap/>
            <w:vAlign w:val="bottom"/>
            <w:hideMark/>
          </w:tcPr>
          <w:p w14:paraId="4A67816C"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0,9</w:t>
            </w:r>
          </w:p>
        </w:tc>
        <w:tc>
          <w:tcPr>
            <w:tcW w:w="678" w:type="dxa"/>
            <w:tcBorders>
              <w:top w:val="nil"/>
              <w:left w:val="nil"/>
              <w:bottom w:val="single" w:sz="8" w:space="0" w:color="000000"/>
              <w:right w:val="nil"/>
            </w:tcBorders>
            <w:shd w:val="clear" w:color="000000" w:fill="FFFFFF"/>
            <w:noWrap/>
            <w:vAlign w:val="bottom"/>
            <w:hideMark/>
          </w:tcPr>
          <w:p w14:paraId="7FDCE3F9"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3,6</w:t>
            </w:r>
          </w:p>
        </w:tc>
        <w:tc>
          <w:tcPr>
            <w:tcW w:w="886" w:type="dxa"/>
            <w:tcBorders>
              <w:top w:val="nil"/>
              <w:left w:val="nil"/>
              <w:bottom w:val="single" w:sz="8" w:space="0" w:color="000000"/>
              <w:right w:val="nil"/>
            </w:tcBorders>
            <w:shd w:val="clear" w:color="000000" w:fill="FFFFFF"/>
            <w:noWrap/>
            <w:vAlign w:val="bottom"/>
            <w:hideMark/>
          </w:tcPr>
          <w:p w14:paraId="5822BC32"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w:t>
            </w:r>
          </w:p>
        </w:tc>
        <w:tc>
          <w:tcPr>
            <w:tcW w:w="910" w:type="dxa"/>
            <w:tcBorders>
              <w:top w:val="nil"/>
              <w:left w:val="nil"/>
              <w:bottom w:val="single" w:sz="8" w:space="0" w:color="000000"/>
              <w:right w:val="nil"/>
            </w:tcBorders>
            <w:shd w:val="clear" w:color="000000" w:fill="FFFFFF"/>
            <w:noWrap/>
            <w:vAlign w:val="bottom"/>
            <w:hideMark/>
          </w:tcPr>
          <w:p w14:paraId="479AA401"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15,8</w:t>
            </w:r>
          </w:p>
        </w:tc>
        <w:tc>
          <w:tcPr>
            <w:tcW w:w="788" w:type="dxa"/>
            <w:tcBorders>
              <w:top w:val="nil"/>
              <w:left w:val="nil"/>
              <w:bottom w:val="single" w:sz="8" w:space="0" w:color="000000"/>
              <w:right w:val="nil"/>
            </w:tcBorders>
            <w:shd w:val="clear" w:color="000000" w:fill="FFFFFF"/>
            <w:noWrap/>
            <w:vAlign w:val="bottom"/>
            <w:hideMark/>
          </w:tcPr>
          <w:p w14:paraId="12928C0A"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69,7</w:t>
            </w:r>
          </w:p>
        </w:tc>
        <w:tc>
          <w:tcPr>
            <w:tcW w:w="696" w:type="dxa"/>
            <w:tcBorders>
              <w:top w:val="nil"/>
              <w:left w:val="nil"/>
              <w:bottom w:val="single" w:sz="8" w:space="0" w:color="000000"/>
              <w:right w:val="nil"/>
            </w:tcBorders>
            <w:shd w:val="clear" w:color="000000" w:fill="FFFFFF"/>
            <w:noWrap/>
            <w:vAlign w:val="bottom"/>
            <w:hideMark/>
          </w:tcPr>
          <w:p w14:paraId="1B130EA9" w14:textId="77777777" w:rsidR="00786467" w:rsidRPr="001C31F1" w:rsidRDefault="00786467" w:rsidP="00786467">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bl>
    <w:p w14:paraId="72E5CE47" w14:textId="77777777" w:rsidR="00CE2776" w:rsidRPr="001C31F1" w:rsidRDefault="00CE2776" w:rsidP="00CE2776">
      <w:pPr>
        <w:spacing w:after="0" w:line="276" w:lineRule="auto"/>
        <w:jc w:val="both"/>
        <w:rPr>
          <w:moveTo w:id="171" w:author="Observatorio 02" w:date="2017-05-04T15:06:00Z"/>
          <w:color w:val="323E4F" w:themeColor="text2" w:themeShade="BF"/>
          <w:sz w:val="20"/>
          <w:lang w:val="es-CL"/>
        </w:rPr>
      </w:pPr>
      <w:moveToRangeStart w:id="172" w:author="Observatorio 02" w:date="2017-05-04T15:06:00Z" w:name="move481673722"/>
      <w:moveTo w:id="173" w:author="Observatorio 02" w:date="2017-05-04T15:06:00Z">
        <w:r w:rsidRPr="001C31F1">
          <w:rPr>
            <w:color w:val="323E4F" w:themeColor="text2" w:themeShade="BF"/>
            <w:sz w:val="20"/>
            <w:lang w:val="es-CL"/>
          </w:rPr>
          <w:t>Fuente: Elaboración propia conforme a ENE.</w:t>
        </w:r>
      </w:moveTo>
    </w:p>
    <w:moveToRangeEnd w:id="172"/>
    <w:p w14:paraId="6D688E66" w14:textId="77777777" w:rsidR="00247348" w:rsidRPr="001C31F1" w:rsidRDefault="00247348" w:rsidP="00247348">
      <w:pPr>
        <w:spacing w:after="0" w:line="276" w:lineRule="auto"/>
        <w:jc w:val="both"/>
        <w:rPr>
          <w:color w:val="323E4F" w:themeColor="text2" w:themeShade="BF"/>
          <w:sz w:val="20"/>
          <w:lang w:val="es-CL"/>
        </w:rPr>
      </w:pPr>
      <w:r w:rsidRPr="001C31F1">
        <w:rPr>
          <w:color w:val="323E4F" w:themeColor="text2" w:themeShade="BF"/>
          <w:sz w:val="20"/>
          <w:lang w:val="es-CL"/>
        </w:rPr>
        <w:t>Nota 1: El tamaño de empresas se define a partir del número de trabajadores. Microempresas, entre 1 y 9 trabajadores; Pequeña, entre 10 y 49 trabajadores; Mediana, entre 50 y 199 trabajadores; Grande, más de 200 trabajadores.</w:t>
      </w:r>
    </w:p>
    <w:p w14:paraId="2D11911C" w14:textId="3A51E5B3" w:rsidR="00247348" w:rsidRPr="001C31F1" w:rsidDel="00CE2776" w:rsidRDefault="00247348" w:rsidP="00247348">
      <w:pPr>
        <w:spacing w:after="0" w:line="276" w:lineRule="auto"/>
        <w:jc w:val="both"/>
        <w:rPr>
          <w:moveFrom w:id="174" w:author="Observatorio 02" w:date="2017-05-04T15:06:00Z"/>
          <w:color w:val="323E4F" w:themeColor="text2" w:themeShade="BF"/>
          <w:sz w:val="20"/>
          <w:lang w:val="es-CL"/>
        </w:rPr>
      </w:pPr>
      <w:moveFromRangeStart w:id="175" w:author="Observatorio 02" w:date="2017-05-04T15:06:00Z" w:name="move481673722"/>
      <w:moveFrom w:id="176" w:author="Observatorio 02" w:date="2017-05-04T15:06:00Z">
        <w:r w:rsidRPr="001C31F1" w:rsidDel="00CE2776">
          <w:rPr>
            <w:color w:val="323E4F" w:themeColor="text2" w:themeShade="BF"/>
            <w:sz w:val="20"/>
            <w:lang w:val="es-CL"/>
          </w:rPr>
          <w:t>Fuente: Elaboración propia conforme a ENE.</w:t>
        </w:r>
      </w:moveFrom>
    </w:p>
    <w:moveFromRangeEnd w:id="175"/>
    <w:p w14:paraId="51A56542" w14:textId="77777777" w:rsidR="00902623" w:rsidRDefault="00902623" w:rsidP="00DD2834">
      <w:pPr>
        <w:spacing w:after="0" w:line="276" w:lineRule="auto"/>
        <w:jc w:val="both"/>
        <w:rPr>
          <w:ins w:id="177" w:author="Observatorio 02" w:date="2017-05-04T12:16:00Z"/>
          <w:rFonts w:eastAsia="Times New Roman"/>
          <w:lang w:val="es-CL"/>
        </w:rPr>
      </w:pPr>
    </w:p>
    <w:p w14:paraId="0EB6D2CE" w14:textId="36AE23EF" w:rsidR="00DD2834" w:rsidRPr="001C31F1" w:rsidRDefault="00DD2834" w:rsidP="00DD2834">
      <w:pPr>
        <w:spacing w:after="0" w:line="276" w:lineRule="auto"/>
        <w:jc w:val="both"/>
        <w:rPr>
          <w:rFonts w:eastAsia="Times New Roman"/>
          <w:lang w:val="es-CL"/>
        </w:rPr>
      </w:pPr>
      <w:r w:rsidRPr="001C31F1">
        <w:rPr>
          <w:rFonts w:eastAsia="Times New Roman"/>
          <w:lang w:val="es-CL"/>
        </w:rPr>
        <w:t xml:space="preserve">El Cuadro 5 muestra la distribución de ocupados del sector, según nivel educacional, para cada tamaño de empresa, </w:t>
      </w:r>
      <w:r w:rsidR="00C74F1F" w:rsidRPr="001C31F1">
        <w:rPr>
          <w:rFonts w:eastAsia="Times New Roman"/>
          <w:lang w:val="es-CL"/>
        </w:rPr>
        <w:t>durante</w:t>
      </w:r>
      <w:r w:rsidR="00B707D9" w:rsidRPr="001C31F1">
        <w:rPr>
          <w:rFonts w:eastAsia="Times New Roman"/>
          <w:lang w:val="es-CL"/>
        </w:rPr>
        <w:t xml:space="preserve"> el</w:t>
      </w:r>
      <w:r w:rsidRPr="001C31F1">
        <w:rPr>
          <w:rFonts w:eastAsia="Times New Roman"/>
          <w:lang w:val="es-CL"/>
        </w:rPr>
        <w:t xml:space="preserve"> año 2016. Como se puede apreciar, la distribución varía mucho con el tamaño de empresa. Por ejemplo, mientras </w:t>
      </w:r>
      <w:r w:rsidR="00103E81" w:rsidRPr="001C31F1">
        <w:rPr>
          <w:rFonts w:eastAsia="Times New Roman"/>
          <w:lang w:val="es-CL"/>
        </w:rPr>
        <w:t>los ocupados profesionales (incluyendo postgrados) representan el 20</w:t>
      </w:r>
      <w:r w:rsidRPr="001C31F1">
        <w:rPr>
          <w:rFonts w:eastAsia="Times New Roman"/>
          <w:lang w:val="es-CL"/>
        </w:rPr>
        <w:t xml:space="preserve">% a nivel nacional, entre los trabajadores </w:t>
      </w:r>
      <w:r w:rsidR="00103E81" w:rsidRPr="001C31F1">
        <w:rPr>
          <w:rFonts w:eastAsia="Times New Roman"/>
          <w:lang w:val="es-CL"/>
        </w:rPr>
        <w:t>de microempresas</w:t>
      </w:r>
      <w:r w:rsidRPr="001C31F1">
        <w:rPr>
          <w:rFonts w:eastAsia="Times New Roman"/>
          <w:lang w:val="es-CL"/>
        </w:rPr>
        <w:t xml:space="preserve">, esta participación se </w:t>
      </w:r>
      <w:r w:rsidR="00103E81" w:rsidRPr="001C31F1">
        <w:rPr>
          <w:rFonts w:eastAsia="Times New Roman"/>
          <w:lang w:val="es-CL"/>
        </w:rPr>
        <w:t xml:space="preserve">reduce </w:t>
      </w:r>
      <w:r w:rsidRPr="001C31F1">
        <w:rPr>
          <w:rFonts w:eastAsia="Times New Roman"/>
          <w:lang w:val="es-CL"/>
        </w:rPr>
        <w:t xml:space="preserve">al </w:t>
      </w:r>
      <w:r w:rsidR="00103E81" w:rsidRPr="001C31F1">
        <w:rPr>
          <w:rFonts w:eastAsia="Times New Roman"/>
          <w:lang w:val="es-CL"/>
        </w:rPr>
        <w:t>10</w:t>
      </w:r>
      <w:r w:rsidRPr="001C31F1">
        <w:rPr>
          <w:rFonts w:eastAsia="Times New Roman"/>
          <w:lang w:val="es-CL"/>
        </w:rPr>
        <w:t xml:space="preserve">%. Asimismo, mientras los ocupados </w:t>
      </w:r>
      <w:r w:rsidR="00103E81" w:rsidRPr="001C31F1">
        <w:rPr>
          <w:rFonts w:eastAsia="Times New Roman"/>
          <w:lang w:val="es-CL"/>
        </w:rPr>
        <w:t xml:space="preserve">sin educación básica completa </w:t>
      </w:r>
      <w:r w:rsidRPr="001C31F1">
        <w:rPr>
          <w:rFonts w:eastAsia="Times New Roman"/>
          <w:lang w:val="es-CL"/>
        </w:rPr>
        <w:t xml:space="preserve">representan el </w:t>
      </w:r>
      <w:r w:rsidR="00103E81" w:rsidRPr="001C31F1">
        <w:rPr>
          <w:rFonts w:eastAsia="Times New Roman"/>
          <w:lang w:val="es-CL"/>
        </w:rPr>
        <w:t>2,9</w:t>
      </w:r>
      <w:r w:rsidRPr="001C31F1">
        <w:rPr>
          <w:rFonts w:eastAsia="Times New Roman"/>
          <w:lang w:val="es-CL"/>
        </w:rPr>
        <w:t xml:space="preserve">% a nivel nacional, entre los trabajadores </w:t>
      </w:r>
      <w:r w:rsidR="00103E81" w:rsidRPr="001C31F1">
        <w:rPr>
          <w:rFonts w:eastAsia="Times New Roman"/>
          <w:lang w:val="es-CL"/>
        </w:rPr>
        <w:t>de microempresas</w:t>
      </w:r>
      <w:r w:rsidRPr="001C31F1">
        <w:rPr>
          <w:rFonts w:eastAsia="Times New Roman"/>
          <w:lang w:val="es-CL"/>
        </w:rPr>
        <w:t xml:space="preserve">, esta participación se </w:t>
      </w:r>
      <w:r w:rsidR="00103E81" w:rsidRPr="001C31F1">
        <w:rPr>
          <w:rFonts w:eastAsia="Times New Roman"/>
          <w:lang w:val="es-CL"/>
        </w:rPr>
        <w:t xml:space="preserve">eleva </w:t>
      </w:r>
      <w:r w:rsidRPr="001C31F1">
        <w:rPr>
          <w:rFonts w:eastAsia="Times New Roman"/>
          <w:lang w:val="es-CL"/>
        </w:rPr>
        <w:t>al 1</w:t>
      </w:r>
      <w:r w:rsidR="00103E81" w:rsidRPr="001C31F1">
        <w:rPr>
          <w:rFonts w:eastAsia="Times New Roman"/>
          <w:lang w:val="es-CL"/>
        </w:rPr>
        <w:t>5</w:t>
      </w:r>
      <w:r w:rsidRPr="001C31F1">
        <w:rPr>
          <w:rFonts w:eastAsia="Times New Roman"/>
          <w:lang w:val="es-CL"/>
        </w:rPr>
        <w:t xml:space="preserve">%. </w:t>
      </w:r>
      <w:r w:rsidR="00103E81" w:rsidRPr="001C31F1">
        <w:rPr>
          <w:rFonts w:eastAsia="Times New Roman"/>
          <w:lang w:val="es-CL"/>
        </w:rPr>
        <w:t>Interesantemente las microempresas cuentan con un mayor porcentaje de ocupados con postgrados que las grandes empresas.</w:t>
      </w:r>
    </w:p>
    <w:p w14:paraId="541AEDD6" w14:textId="05769F42" w:rsidR="00E63745" w:rsidRPr="001C31F1" w:rsidRDefault="00E63745" w:rsidP="004A2E79">
      <w:pPr>
        <w:spacing w:after="0" w:line="276" w:lineRule="auto"/>
        <w:jc w:val="both"/>
        <w:rPr>
          <w:lang w:val="es-CL"/>
        </w:rPr>
      </w:pPr>
    </w:p>
    <w:p w14:paraId="632E7165" w14:textId="19A37DF4" w:rsidR="00E63745" w:rsidRPr="001C31F1" w:rsidRDefault="000664E0" w:rsidP="004A2E79">
      <w:pPr>
        <w:spacing w:after="0" w:line="276" w:lineRule="auto"/>
        <w:jc w:val="both"/>
        <w:rPr>
          <w:b/>
          <w:color w:val="323E4F" w:themeColor="text2" w:themeShade="BF"/>
          <w:lang w:val="es-CL"/>
        </w:rPr>
      </w:pPr>
      <w:r w:rsidRPr="001C31F1">
        <w:rPr>
          <w:b/>
          <w:color w:val="323E4F" w:themeColor="text2" w:themeShade="BF"/>
          <w:lang w:val="es-CL"/>
        </w:rPr>
        <w:t xml:space="preserve">Cuadro </w:t>
      </w:r>
      <w:r w:rsidR="00E63745" w:rsidRPr="001C31F1">
        <w:rPr>
          <w:b/>
          <w:color w:val="323E4F" w:themeColor="text2" w:themeShade="BF"/>
          <w:lang w:val="es-CL"/>
        </w:rPr>
        <w:t>5. Distribución de los ocupados del sector según nivel educacional, por tamaño de empresa, 2016</w:t>
      </w:r>
    </w:p>
    <w:tbl>
      <w:tblPr>
        <w:tblW w:w="7533" w:type="dxa"/>
        <w:tblCellMar>
          <w:left w:w="70" w:type="dxa"/>
          <w:right w:w="70" w:type="dxa"/>
        </w:tblCellMar>
        <w:tblLook w:val="04A0" w:firstRow="1" w:lastRow="0" w:firstColumn="1" w:lastColumn="0" w:noHBand="0" w:noVBand="1"/>
        <w:tblPrChange w:id="178" w:author="Observatorio 02" w:date="2017-05-04T11:09:00Z">
          <w:tblPr>
            <w:tblW w:w="8090" w:type="dxa"/>
            <w:tblCellMar>
              <w:left w:w="70" w:type="dxa"/>
              <w:right w:w="70" w:type="dxa"/>
            </w:tblCellMar>
            <w:tblLook w:val="04A0" w:firstRow="1" w:lastRow="0" w:firstColumn="1" w:lastColumn="0" w:noHBand="0" w:noVBand="1"/>
          </w:tblPr>
        </w:tblPrChange>
      </w:tblPr>
      <w:tblGrid>
        <w:gridCol w:w="1216"/>
        <w:gridCol w:w="1118"/>
        <w:gridCol w:w="727"/>
        <w:gridCol w:w="703"/>
        <w:gridCol w:w="837"/>
        <w:gridCol w:w="1143"/>
        <w:gridCol w:w="1020"/>
        <w:gridCol w:w="769"/>
        <w:tblGridChange w:id="179">
          <w:tblGrid>
            <w:gridCol w:w="1216"/>
            <w:gridCol w:w="1118"/>
            <w:gridCol w:w="727"/>
            <w:gridCol w:w="703"/>
            <w:gridCol w:w="837"/>
            <w:gridCol w:w="1143"/>
            <w:gridCol w:w="1020"/>
            <w:gridCol w:w="769"/>
          </w:tblGrid>
        </w:tblGridChange>
      </w:tblGrid>
      <w:tr w:rsidR="0079156E" w:rsidRPr="001C31F1" w14:paraId="1A4116E8" w14:textId="77777777" w:rsidTr="00CE2776">
        <w:trPr>
          <w:trHeight w:val="161"/>
          <w:trPrChange w:id="180" w:author="Observatorio 02" w:date="2017-05-04T11:09:00Z">
            <w:trPr>
              <w:trHeight w:val="203"/>
            </w:trPr>
          </w:trPrChange>
        </w:trPr>
        <w:tc>
          <w:tcPr>
            <w:tcW w:w="1216" w:type="dxa"/>
            <w:tcBorders>
              <w:top w:val="single" w:sz="8" w:space="0" w:color="000000"/>
              <w:left w:val="nil"/>
              <w:bottom w:val="single" w:sz="4" w:space="0" w:color="000000"/>
              <w:right w:val="nil"/>
            </w:tcBorders>
            <w:shd w:val="clear" w:color="000000" w:fill="FFFFFF"/>
            <w:noWrap/>
            <w:vAlign w:val="bottom"/>
            <w:hideMark/>
            <w:tcPrChange w:id="181" w:author="Observatorio 02" w:date="2017-05-04T11:09:00Z">
              <w:tcPr>
                <w:tcW w:w="1216" w:type="dxa"/>
                <w:tcBorders>
                  <w:top w:val="single" w:sz="8" w:space="0" w:color="000000"/>
                  <w:left w:val="nil"/>
                  <w:bottom w:val="single" w:sz="4" w:space="0" w:color="000000"/>
                  <w:right w:val="nil"/>
                </w:tcBorders>
                <w:shd w:val="clear" w:color="000000" w:fill="FFFFFF"/>
                <w:noWrap/>
                <w:vAlign w:val="bottom"/>
                <w:hideMark/>
              </w:tcPr>
            </w:tcPrChange>
          </w:tcPr>
          <w:p w14:paraId="1E196BAC" w14:textId="696595E7" w:rsidR="0079156E" w:rsidRPr="001C31F1" w:rsidRDefault="0079156E"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Tamaño de empresa</w:t>
            </w:r>
          </w:p>
        </w:tc>
        <w:tc>
          <w:tcPr>
            <w:tcW w:w="1118" w:type="dxa"/>
            <w:tcBorders>
              <w:top w:val="single" w:sz="8" w:space="0" w:color="000000"/>
              <w:left w:val="nil"/>
              <w:bottom w:val="single" w:sz="4" w:space="0" w:color="000000"/>
              <w:right w:val="nil"/>
            </w:tcBorders>
            <w:shd w:val="clear" w:color="000000" w:fill="FFFFFF"/>
            <w:noWrap/>
            <w:vAlign w:val="bottom"/>
            <w:hideMark/>
            <w:tcPrChange w:id="182" w:author="Observatorio 02" w:date="2017-05-04T11:09:00Z">
              <w:tcPr>
                <w:tcW w:w="1118" w:type="dxa"/>
                <w:tcBorders>
                  <w:top w:val="single" w:sz="8" w:space="0" w:color="000000"/>
                  <w:left w:val="nil"/>
                  <w:bottom w:val="single" w:sz="4" w:space="0" w:color="000000"/>
                  <w:right w:val="nil"/>
                </w:tcBorders>
                <w:shd w:val="clear" w:color="000000" w:fill="FFFFFF"/>
                <w:noWrap/>
                <w:vAlign w:val="bottom"/>
                <w:hideMark/>
              </w:tcPr>
            </w:tcPrChange>
          </w:tcPr>
          <w:p w14:paraId="50445E5B" w14:textId="77777777" w:rsidR="0079156E" w:rsidRPr="001C31F1" w:rsidRDefault="0079156E"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Básica incompleta o menos</w:t>
            </w:r>
          </w:p>
        </w:tc>
        <w:tc>
          <w:tcPr>
            <w:tcW w:w="727" w:type="dxa"/>
            <w:tcBorders>
              <w:top w:val="single" w:sz="8" w:space="0" w:color="000000"/>
              <w:left w:val="nil"/>
              <w:bottom w:val="single" w:sz="4" w:space="0" w:color="000000"/>
              <w:right w:val="nil"/>
            </w:tcBorders>
            <w:shd w:val="clear" w:color="000000" w:fill="FFFFFF"/>
            <w:noWrap/>
            <w:vAlign w:val="bottom"/>
            <w:hideMark/>
            <w:tcPrChange w:id="183" w:author="Observatorio 02" w:date="2017-05-04T11:09:00Z">
              <w:tcPr>
                <w:tcW w:w="727" w:type="dxa"/>
                <w:tcBorders>
                  <w:top w:val="single" w:sz="8" w:space="0" w:color="000000"/>
                  <w:left w:val="nil"/>
                  <w:bottom w:val="single" w:sz="4" w:space="0" w:color="000000"/>
                  <w:right w:val="nil"/>
                </w:tcBorders>
                <w:shd w:val="clear" w:color="000000" w:fill="FFFFFF"/>
                <w:noWrap/>
                <w:vAlign w:val="bottom"/>
                <w:hideMark/>
              </w:tcPr>
            </w:tcPrChange>
          </w:tcPr>
          <w:p w14:paraId="69E49DBA" w14:textId="77777777" w:rsidR="0079156E" w:rsidRPr="001C31F1" w:rsidRDefault="0079156E"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Básica</w:t>
            </w:r>
          </w:p>
        </w:tc>
        <w:tc>
          <w:tcPr>
            <w:tcW w:w="703" w:type="dxa"/>
            <w:tcBorders>
              <w:top w:val="single" w:sz="8" w:space="0" w:color="000000"/>
              <w:left w:val="nil"/>
              <w:bottom w:val="single" w:sz="4" w:space="0" w:color="000000"/>
              <w:right w:val="nil"/>
            </w:tcBorders>
            <w:shd w:val="clear" w:color="000000" w:fill="FFFFFF"/>
            <w:noWrap/>
            <w:vAlign w:val="bottom"/>
            <w:hideMark/>
            <w:tcPrChange w:id="184" w:author="Observatorio 02" w:date="2017-05-04T11:09:00Z">
              <w:tcPr>
                <w:tcW w:w="703" w:type="dxa"/>
                <w:tcBorders>
                  <w:top w:val="single" w:sz="8" w:space="0" w:color="000000"/>
                  <w:left w:val="nil"/>
                  <w:bottom w:val="single" w:sz="4" w:space="0" w:color="000000"/>
                  <w:right w:val="nil"/>
                </w:tcBorders>
                <w:shd w:val="clear" w:color="000000" w:fill="FFFFFF"/>
                <w:noWrap/>
                <w:vAlign w:val="bottom"/>
                <w:hideMark/>
              </w:tcPr>
            </w:tcPrChange>
          </w:tcPr>
          <w:p w14:paraId="0283CC27" w14:textId="77777777" w:rsidR="0079156E" w:rsidRPr="001C31F1" w:rsidRDefault="0079156E"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w:t>
            </w:r>
          </w:p>
        </w:tc>
        <w:tc>
          <w:tcPr>
            <w:tcW w:w="837" w:type="dxa"/>
            <w:tcBorders>
              <w:top w:val="single" w:sz="8" w:space="0" w:color="000000"/>
              <w:left w:val="nil"/>
              <w:bottom w:val="single" w:sz="4" w:space="0" w:color="000000"/>
              <w:right w:val="nil"/>
            </w:tcBorders>
            <w:shd w:val="clear" w:color="000000" w:fill="FFFFFF"/>
            <w:noWrap/>
            <w:vAlign w:val="bottom"/>
            <w:hideMark/>
            <w:tcPrChange w:id="185" w:author="Observatorio 02" w:date="2017-05-04T11:09:00Z">
              <w:tcPr>
                <w:tcW w:w="837" w:type="dxa"/>
                <w:tcBorders>
                  <w:top w:val="single" w:sz="8" w:space="0" w:color="000000"/>
                  <w:left w:val="nil"/>
                  <w:bottom w:val="single" w:sz="4" w:space="0" w:color="000000"/>
                  <w:right w:val="nil"/>
                </w:tcBorders>
                <w:shd w:val="clear" w:color="000000" w:fill="FFFFFF"/>
                <w:noWrap/>
                <w:vAlign w:val="bottom"/>
                <w:hideMark/>
              </w:tcPr>
            </w:tcPrChange>
          </w:tcPr>
          <w:p w14:paraId="153BB702" w14:textId="77777777" w:rsidR="0079156E" w:rsidRPr="001C31F1" w:rsidRDefault="0079156E"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Técnica</w:t>
            </w:r>
          </w:p>
        </w:tc>
        <w:tc>
          <w:tcPr>
            <w:tcW w:w="1143" w:type="dxa"/>
            <w:tcBorders>
              <w:top w:val="single" w:sz="8" w:space="0" w:color="000000"/>
              <w:left w:val="nil"/>
              <w:bottom w:val="single" w:sz="4" w:space="0" w:color="000000"/>
              <w:right w:val="nil"/>
            </w:tcBorders>
            <w:shd w:val="clear" w:color="000000" w:fill="FFFFFF"/>
            <w:noWrap/>
            <w:vAlign w:val="bottom"/>
            <w:hideMark/>
            <w:tcPrChange w:id="186" w:author="Observatorio 02" w:date="2017-05-04T11:09:00Z">
              <w:tcPr>
                <w:tcW w:w="1143" w:type="dxa"/>
                <w:tcBorders>
                  <w:top w:val="single" w:sz="8" w:space="0" w:color="000000"/>
                  <w:left w:val="nil"/>
                  <w:bottom w:val="single" w:sz="4" w:space="0" w:color="000000"/>
                  <w:right w:val="nil"/>
                </w:tcBorders>
                <w:shd w:val="clear" w:color="000000" w:fill="FFFFFF"/>
                <w:noWrap/>
                <w:vAlign w:val="bottom"/>
                <w:hideMark/>
              </w:tcPr>
            </w:tcPrChange>
          </w:tcPr>
          <w:p w14:paraId="2EE87C1B" w14:textId="77777777" w:rsidR="0079156E" w:rsidRPr="001C31F1" w:rsidRDefault="0079156E"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Profesional</w:t>
            </w:r>
          </w:p>
        </w:tc>
        <w:tc>
          <w:tcPr>
            <w:tcW w:w="1020" w:type="dxa"/>
            <w:tcBorders>
              <w:top w:val="single" w:sz="8" w:space="0" w:color="000000"/>
              <w:left w:val="nil"/>
              <w:bottom w:val="single" w:sz="4" w:space="0" w:color="000000"/>
              <w:right w:val="nil"/>
            </w:tcBorders>
            <w:shd w:val="clear" w:color="000000" w:fill="FFFFFF"/>
            <w:noWrap/>
            <w:vAlign w:val="bottom"/>
            <w:hideMark/>
            <w:tcPrChange w:id="187" w:author="Observatorio 02" w:date="2017-05-04T11:09:00Z">
              <w:tcPr>
                <w:tcW w:w="1020" w:type="dxa"/>
                <w:tcBorders>
                  <w:top w:val="single" w:sz="8" w:space="0" w:color="000000"/>
                  <w:left w:val="nil"/>
                  <w:bottom w:val="single" w:sz="4" w:space="0" w:color="000000"/>
                  <w:right w:val="nil"/>
                </w:tcBorders>
                <w:shd w:val="clear" w:color="000000" w:fill="FFFFFF"/>
                <w:noWrap/>
                <w:vAlign w:val="bottom"/>
                <w:hideMark/>
              </w:tcPr>
            </w:tcPrChange>
          </w:tcPr>
          <w:p w14:paraId="27EDE104" w14:textId="77777777" w:rsidR="0079156E" w:rsidRPr="001C31F1" w:rsidRDefault="0079156E"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Postgrado</w:t>
            </w:r>
          </w:p>
        </w:tc>
        <w:tc>
          <w:tcPr>
            <w:tcW w:w="769" w:type="dxa"/>
            <w:tcBorders>
              <w:top w:val="single" w:sz="8" w:space="0" w:color="000000"/>
              <w:left w:val="nil"/>
              <w:bottom w:val="single" w:sz="4" w:space="0" w:color="000000"/>
              <w:right w:val="nil"/>
            </w:tcBorders>
            <w:shd w:val="clear" w:color="000000" w:fill="FFFFFF"/>
            <w:noWrap/>
            <w:vAlign w:val="bottom"/>
            <w:hideMark/>
            <w:tcPrChange w:id="188" w:author="Observatorio 02" w:date="2017-05-04T11:09:00Z">
              <w:tcPr>
                <w:tcW w:w="696" w:type="dxa"/>
                <w:tcBorders>
                  <w:top w:val="single" w:sz="8" w:space="0" w:color="000000"/>
                  <w:left w:val="nil"/>
                  <w:bottom w:val="single" w:sz="4" w:space="0" w:color="000000"/>
                  <w:right w:val="nil"/>
                </w:tcBorders>
                <w:shd w:val="clear" w:color="000000" w:fill="FFFFFF"/>
                <w:noWrap/>
                <w:vAlign w:val="bottom"/>
                <w:hideMark/>
              </w:tcPr>
            </w:tcPrChange>
          </w:tcPr>
          <w:p w14:paraId="42D9027C" w14:textId="77777777" w:rsidR="0079156E" w:rsidRPr="001C31F1" w:rsidRDefault="0079156E" w:rsidP="00E63745">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r>
      <w:tr w:rsidR="0079156E" w:rsidRPr="001C31F1" w14:paraId="2B3838D1" w14:textId="77777777" w:rsidTr="00CE2776">
        <w:trPr>
          <w:trHeight w:val="161"/>
          <w:trPrChange w:id="189" w:author="Observatorio 02" w:date="2017-05-04T11:09:00Z">
            <w:trPr>
              <w:trHeight w:val="203"/>
            </w:trPr>
          </w:trPrChange>
        </w:trPr>
        <w:tc>
          <w:tcPr>
            <w:tcW w:w="1216" w:type="dxa"/>
            <w:tcBorders>
              <w:top w:val="nil"/>
              <w:left w:val="nil"/>
              <w:bottom w:val="nil"/>
              <w:right w:val="nil"/>
            </w:tcBorders>
            <w:shd w:val="clear" w:color="000000" w:fill="FFFFFF"/>
            <w:noWrap/>
            <w:vAlign w:val="bottom"/>
            <w:hideMark/>
            <w:tcPrChange w:id="190" w:author="Observatorio 02" w:date="2017-05-04T11:09:00Z">
              <w:tcPr>
                <w:tcW w:w="1216" w:type="dxa"/>
                <w:tcBorders>
                  <w:top w:val="nil"/>
                  <w:left w:val="nil"/>
                  <w:bottom w:val="nil"/>
                  <w:right w:val="nil"/>
                </w:tcBorders>
                <w:shd w:val="clear" w:color="000000" w:fill="FFFFFF"/>
                <w:noWrap/>
                <w:vAlign w:val="bottom"/>
                <w:hideMark/>
              </w:tcPr>
            </w:tcPrChange>
          </w:tcPr>
          <w:p w14:paraId="4E187D2D" w14:textId="77777777" w:rsidR="0079156E" w:rsidRPr="001C31F1" w:rsidRDefault="0079156E"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Unipersonal</w:t>
            </w:r>
          </w:p>
        </w:tc>
        <w:tc>
          <w:tcPr>
            <w:tcW w:w="1118" w:type="dxa"/>
            <w:tcBorders>
              <w:top w:val="nil"/>
              <w:left w:val="nil"/>
              <w:bottom w:val="nil"/>
              <w:right w:val="nil"/>
            </w:tcBorders>
            <w:shd w:val="clear" w:color="000000" w:fill="FFFFFF"/>
            <w:noWrap/>
            <w:vAlign w:val="bottom"/>
            <w:hideMark/>
            <w:tcPrChange w:id="191" w:author="Observatorio 02" w:date="2017-05-04T11:09:00Z">
              <w:tcPr>
                <w:tcW w:w="1118" w:type="dxa"/>
                <w:tcBorders>
                  <w:top w:val="nil"/>
                  <w:left w:val="nil"/>
                  <w:bottom w:val="nil"/>
                  <w:right w:val="nil"/>
                </w:tcBorders>
                <w:shd w:val="clear" w:color="000000" w:fill="FFFFFF"/>
                <w:noWrap/>
                <w:vAlign w:val="bottom"/>
                <w:hideMark/>
              </w:tcPr>
            </w:tcPrChange>
          </w:tcPr>
          <w:p w14:paraId="1C86F859" w14:textId="7D7FDA0E" w:rsidR="0079156E" w:rsidRPr="001C31F1" w:rsidRDefault="0079156E" w:rsidP="00E63745">
            <w:pPr>
              <w:spacing w:after="0" w:line="240" w:lineRule="auto"/>
              <w:jc w:val="right"/>
              <w:rPr>
                <w:rFonts w:eastAsia="Times New Roman"/>
                <w:sz w:val="22"/>
                <w:szCs w:val="22"/>
                <w:bdr w:val="none" w:sz="0" w:space="0" w:color="auto"/>
                <w:lang w:val="es-CL" w:eastAsia="es-CL"/>
              </w:rPr>
            </w:pPr>
            <w:del w:id="192" w:author="Observatorio 02" w:date="2017-05-04T11:07:00Z">
              <w:r w:rsidRPr="001C31F1" w:rsidDel="0079156E">
                <w:rPr>
                  <w:rFonts w:eastAsia="Times New Roman"/>
                  <w:sz w:val="22"/>
                  <w:szCs w:val="22"/>
                  <w:bdr w:val="none" w:sz="0" w:space="0" w:color="auto"/>
                  <w:lang w:val="es-CL" w:eastAsia="es-CL"/>
                </w:rPr>
                <w:delText>42,6ᵃ</w:delText>
              </w:r>
            </w:del>
            <w:ins w:id="193" w:author="Observatorio 02" w:date="2017-05-04T11:07:00Z">
              <w:r>
                <w:rPr>
                  <w:rFonts w:eastAsia="Times New Roman"/>
                  <w:sz w:val="22"/>
                  <w:szCs w:val="22"/>
                  <w:bdr w:val="none" w:sz="0" w:space="0" w:color="auto"/>
                  <w:lang w:val="es-CL" w:eastAsia="es-CL"/>
                </w:rPr>
                <w:t>-</w:t>
              </w:r>
            </w:ins>
          </w:p>
        </w:tc>
        <w:tc>
          <w:tcPr>
            <w:tcW w:w="727" w:type="dxa"/>
            <w:tcBorders>
              <w:top w:val="nil"/>
              <w:left w:val="nil"/>
              <w:bottom w:val="nil"/>
              <w:right w:val="nil"/>
            </w:tcBorders>
            <w:shd w:val="clear" w:color="000000" w:fill="FFFFFF"/>
            <w:noWrap/>
            <w:vAlign w:val="bottom"/>
            <w:hideMark/>
            <w:tcPrChange w:id="194" w:author="Observatorio 02" w:date="2017-05-04T11:09:00Z">
              <w:tcPr>
                <w:tcW w:w="727" w:type="dxa"/>
                <w:tcBorders>
                  <w:top w:val="nil"/>
                  <w:left w:val="nil"/>
                  <w:bottom w:val="nil"/>
                  <w:right w:val="nil"/>
                </w:tcBorders>
                <w:shd w:val="clear" w:color="000000" w:fill="FFFFFF"/>
                <w:noWrap/>
                <w:vAlign w:val="bottom"/>
                <w:hideMark/>
              </w:tcPr>
            </w:tcPrChange>
          </w:tcPr>
          <w:p w14:paraId="00F22F60" w14:textId="4133A0E8" w:rsidR="0079156E" w:rsidRPr="001C31F1" w:rsidRDefault="0079156E" w:rsidP="00E63745">
            <w:pPr>
              <w:spacing w:after="0" w:line="240" w:lineRule="auto"/>
              <w:jc w:val="right"/>
              <w:rPr>
                <w:rFonts w:eastAsia="Times New Roman"/>
                <w:sz w:val="22"/>
                <w:szCs w:val="22"/>
                <w:bdr w:val="none" w:sz="0" w:space="0" w:color="auto"/>
                <w:lang w:val="es-CL" w:eastAsia="es-CL"/>
              </w:rPr>
            </w:pPr>
            <w:del w:id="195" w:author="Observatorio 02" w:date="2017-05-04T11:07:00Z">
              <w:r w:rsidRPr="001C31F1" w:rsidDel="0079156E">
                <w:rPr>
                  <w:rFonts w:eastAsia="Times New Roman"/>
                  <w:sz w:val="22"/>
                  <w:szCs w:val="22"/>
                  <w:bdr w:val="none" w:sz="0" w:space="0" w:color="auto"/>
                  <w:lang w:val="es-CL" w:eastAsia="es-CL"/>
                </w:rPr>
                <w:delText>40,3ᵃ</w:delText>
              </w:r>
            </w:del>
            <w:ins w:id="196" w:author="Observatorio 02" w:date="2017-05-04T11:07:00Z">
              <w:r>
                <w:rPr>
                  <w:rFonts w:eastAsia="Times New Roman"/>
                  <w:sz w:val="22"/>
                  <w:szCs w:val="22"/>
                  <w:bdr w:val="none" w:sz="0" w:space="0" w:color="auto"/>
                  <w:lang w:val="es-CL" w:eastAsia="es-CL"/>
                </w:rPr>
                <w:t>-</w:t>
              </w:r>
            </w:ins>
          </w:p>
        </w:tc>
        <w:tc>
          <w:tcPr>
            <w:tcW w:w="703" w:type="dxa"/>
            <w:tcBorders>
              <w:top w:val="nil"/>
              <w:left w:val="nil"/>
              <w:bottom w:val="nil"/>
              <w:right w:val="nil"/>
            </w:tcBorders>
            <w:shd w:val="clear" w:color="000000" w:fill="FFFFFF"/>
            <w:noWrap/>
            <w:vAlign w:val="bottom"/>
            <w:hideMark/>
            <w:tcPrChange w:id="197" w:author="Observatorio 02" w:date="2017-05-04T11:09:00Z">
              <w:tcPr>
                <w:tcW w:w="703" w:type="dxa"/>
                <w:tcBorders>
                  <w:top w:val="nil"/>
                  <w:left w:val="nil"/>
                  <w:bottom w:val="nil"/>
                  <w:right w:val="nil"/>
                </w:tcBorders>
                <w:shd w:val="clear" w:color="000000" w:fill="FFFFFF"/>
                <w:noWrap/>
                <w:vAlign w:val="bottom"/>
                <w:hideMark/>
              </w:tcPr>
            </w:tcPrChange>
          </w:tcPr>
          <w:p w14:paraId="66101C76" w14:textId="3916387B" w:rsidR="0079156E" w:rsidRPr="001C31F1" w:rsidRDefault="0079156E" w:rsidP="00E63745">
            <w:pPr>
              <w:spacing w:after="0" w:line="240" w:lineRule="auto"/>
              <w:jc w:val="right"/>
              <w:rPr>
                <w:rFonts w:eastAsia="Times New Roman"/>
                <w:sz w:val="22"/>
                <w:szCs w:val="22"/>
                <w:bdr w:val="none" w:sz="0" w:space="0" w:color="auto"/>
                <w:lang w:val="es-CL" w:eastAsia="es-CL"/>
              </w:rPr>
            </w:pPr>
            <w:del w:id="198" w:author="Observatorio 02" w:date="2017-05-04T11:07:00Z">
              <w:r w:rsidRPr="001C31F1" w:rsidDel="0079156E">
                <w:rPr>
                  <w:rFonts w:eastAsia="Times New Roman"/>
                  <w:sz w:val="22"/>
                  <w:szCs w:val="22"/>
                  <w:bdr w:val="none" w:sz="0" w:space="0" w:color="auto"/>
                  <w:lang w:val="es-CL" w:eastAsia="es-CL"/>
                </w:rPr>
                <w:delText>15,2ᵃ</w:delText>
              </w:r>
            </w:del>
            <w:ins w:id="199" w:author="Observatorio 02" w:date="2017-05-04T11:07:00Z">
              <w:r>
                <w:rPr>
                  <w:rFonts w:eastAsia="Times New Roman"/>
                  <w:sz w:val="22"/>
                  <w:szCs w:val="22"/>
                  <w:bdr w:val="none" w:sz="0" w:space="0" w:color="auto"/>
                  <w:lang w:val="es-CL" w:eastAsia="es-CL"/>
                </w:rPr>
                <w:t>-</w:t>
              </w:r>
            </w:ins>
          </w:p>
        </w:tc>
        <w:tc>
          <w:tcPr>
            <w:tcW w:w="837" w:type="dxa"/>
            <w:tcBorders>
              <w:top w:val="nil"/>
              <w:left w:val="nil"/>
              <w:bottom w:val="nil"/>
              <w:right w:val="nil"/>
            </w:tcBorders>
            <w:shd w:val="clear" w:color="000000" w:fill="FFFFFF"/>
            <w:noWrap/>
            <w:vAlign w:val="bottom"/>
            <w:hideMark/>
            <w:tcPrChange w:id="200" w:author="Observatorio 02" w:date="2017-05-04T11:09:00Z">
              <w:tcPr>
                <w:tcW w:w="837" w:type="dxa"/>
                <w:tcBorders>
                  <w:top w:val="nil"/>
                  <w:left w:val="nil"/>
                  <w:bottom w:val="nil"/>
                  <w:right w:val="nil"/>
                </w:tcBorders>
                <w:shd w:val="clear" w:color="000000" w:fill="FFFFFF"/>
                <w:noWrap/>
                <w:vAlign w:val="bottom"/>
                <w:hideMark/>
              </w:tcPr>
            </w:tcPrChange>
          </w:tcPr>
          <w:p w14:paraId="1320C99E" w14:textId="1B3A4EE4" w:rsidR="0079156E" w:rsidRPr="001C31F1" w:rsidRDefault="0079156E" w:rsidP="00E63745">
            <w:pPr>
              <w:spacing w:after="0" w:line="240" w:lineRule="auto"/>
              <w:jc w:val="right"/>
              <w:rPr>
                <w:rFonts w:eastAsia="Times New Roman"/>
                <w:sz w:val="22"/>
                <w:szCs w:val="22"/>
                <w:bdr w:val="none" w:sz="0" w:space="0" w:color="auto"/>
                <w:lang w:val="es-CL" w:eastAsia="es-CL"/>
              </w:rPr>
            </w:pPr>
            <w:del w:id="201" w:author="Observatorio 02" w:date="2017-05-04T11:07:00Z">
              <w:r w:rsidRPr="001C31F1" w:rsidDel="0079156E">
                <w:rPr>
                  <w:rFonts w:eastAsia="Times New Roman"/>
                  <w:sz w:val="22"/>
                  <w:szCs w:val="22"/>
                  <w:bdr w:val="none" w:sz="0" w:space="0" w:color="auto"/>
                  <w:lang w:val="es-CL" w:eastAsia="es-CL"/>
                </w:rPr>
                <w:delText>0,0</w:delText>
              </w:r>
            </w:del>
            <w:ins w:id="202" w:author="Observatorio 02" w:date="2017-05-04T11:07:00Z">
              <w:r>
                <w:rPr>
                  <w:rFonts w:eastAsia="Times New Roman"/>
                  <w:sz w:val="22"/>
                  <w:szCs w:val="22"/>
                  <w:bdr w:val="none" w:sz="0" w:space="0" w:color="auto"/>
                  <w:lang w:val="es-CL" w:eastAsia="es-CL"/>
                </w:rPr>
                <w:t>-</w:t>
              </w:r>
            </w:ins>
          </w:p>
        </w:tc>
        <w:tc>
          <w:tcPr>
            <w:tcW w:w="1143" w:type="dxa"/>
            <w:tcBorders>
              <w:top w:val="nil"/>
              <w:left w:val="nil"/>
              <w:bottom w:val="nil"/>
              <w:right w:val="nil"/>
            </w:tcBorders>
            <w:shd w:val="clear" w:color="000000" w:fill="FFFFFF"/>
            <w:noWrap/>
            <w:vAlign w:val="bottom"/>
            <w:hideMark/>
            <w:tcPrChange w:id="203" w:author="Observatorio 02" w:date="2017-05-04T11:09:00Z">
              <w:tcPr>
                <w:tcW w:w="1143" w:type="dxa"/>
                <w:tcBorders>
                  <w:top w:val="nil"/>
                  <w:left w:val="nil"/>
                  <w:bottom w:val="nil"/>
                  <w:right w:val="nil"/>
                </w:tcBorders>
                <w:shd w:val="clear" w:color="000000" w:fill="FFFFFF"/>
                <w:noWrap/>
                <w:vAlign w:val="bottom"/>
                <w:hideMark/>
              </w:tcPr>
            </w:tcPrChange>
          </w:tcPr>
          <w:p w14:paraId="6BE35CCE" w14:textId="0EE360D7" w:rsidR="0079156E" w:rsidRPr="001C31F1" w:rsidRDefault="0079156E" w:rsidP="00E63745">
            <w:pPr>
              <w:spacing w:after="0" w:line="240" w:lineRule="auto"/>
              <w:jc w:val="right"/>
              <w:rPr>
                <w:rFonts w:eastAsia="Times New Roman"/>
                <w:sz w:val="22"/>
                <w:szCs w:val="22"/>
                <w:bdr w:val="none" w:sz="0" w:space="0" w:color="auto"/>
                <w:lang w:val="es-CL" w:eastAsia="es-CL"/>
              </w:rPr>
            </w:pPr>
            <w:del w:id="204" w:author="Observatorio 02" w:date="2017-05-04T11:07:00Z">
              <w:r w:rsidRPr="001C31F1" w:rsidDel="0079156E">
                <w:rPr>
                  <w:rFonts w:eastAsia="Times New Roman"/>
                  <w:sz w:val="22"/>
                  <w:szCs w:val="22"/>
                  <w:bdr w:val="none" w:sz="0" w:space="0" w:color="auto"/>
                  <w:lang w:val="es-CL" w:eastAsia="es-CL"/>
                </w:rPr>
                <w:delText>1,9ᵃ</w:delText>
              </w:r>
            </w:del>
            <w:ins w:id="205" w:author="Observatorio 02" w:date="2017-05-04T11:07:00Z">
              <w:r>
                <w:rPr>
                  <w:rFonts w:eastAsia="Times New Roman"/>
                  <w:sz w:val="22"/>
                  <w:szCs w:val="22"/>
                  <w:bdr w:val="none" w:sz="0" w:space="0" w:color="auto"/>
                  <w:lang w:val="es-CL" w:eastAsia="es-CL"/>
                </w:rPr>
                <w:t>-</w:t>
              </w:r>
            </w:ins>
          </w:p>
        </w:tc>
        <w:tc>
          <w:tcPr>
            <w:tcW w:w="1020" w:type="dxa"/>
            <w:tcBorders>
              <w:top w:val="nil"/>
              <w:left w:val="nil"/>
              <w:bottom w:val="nil"/>
              <w:right w:val="nil"/>
            </w:tcBorders>
            <w:shd w:val="clear" w:color="000000" w:fill="FFFFFF"/>
            <w:noWrap/>
            <w:vAlign w:val="bottom"/>
            <w:hideMark/>
            <w:tcPrChange w:id="206" w:author="Observatorio 02" w:date="2017-05-04T11:09:00Z">
              <w:tcPr>
                <w:tcW w:w="1020" w:type="dxa"/>
                <w:tcBorders>
                  <w:top w:val="nil"/>
                  <w:left w:val="nil"/>
                  <w:bottom w:val="nil"/>
                  <w:right w:val="nil"/>
                </w:tcBorders>
                <w:shd w:val="clear" w:color="000000" w:fill="FFFFFF"/>
                <w:noWrap/>
                <w:vAlign w:val="bottom"/>
                <w:hideMark/>
              </w:tcPr>
            </w:tcPrChange>
          </w:tcPr>
          <w:p w14:paraId="0C6C43B3" w14:textId="51F6B93C" w:rsidR="0079156E" w:rsidRPr="001C31F1" w:rsidRDefault="0079156E" w:rsidP="00E63745">
            <w:pPr>
              <w:spacing w:after="0" w:line="240" w:lineRule="auto"/>
              <w:jc w:val="right"/>
              <w:rPr>
                <w:rFonts w:eastAsia="Times New Roman"/>
                <w:sz w:val="22"/>
                <w:szCs w:val="22"/>
                <w:bdr w:val="none" w:sz="0" w:space="0" w:color="auto"/>
                <w:lang w:val="es-CL" w:eastAsia="es-CL"/>
              </w:rPr>
            </w:pPr>
            <w:del w:id="207" w:author="Observatorio 02" w:date="2017-05-04T11:07:00Z">
              <w:r w:rsidRPr="001C31F1" w:rsidDel="0079156E">
                <w:rPr>
                  <w:rFonts w:eastAsia="Times New Roman"/>
                  <w:sz w:val="22"/>
                  <w:szCs w:val="22"/>
                  <w:bdr w:val="none" w:sz="0" w:space="0" w:color="auto"/>
                  <w:lang w:val="es-CL" w:eastAsia="es-CL"/>
                </w:rPr>
                <w:delText>0,0</w:delText>
              </w:r>
            </w:del>
            <w:ins w:id="208" w:author="Observatorio 02" w:date="2017-05-04T11:07:00Z">
              <w:r>
                <w:rPr>
                  <w:rFonts w:eastAsia="Times New Roman"/>
                  <w:sz w:val="22"/>
                  <w:szCs w:val="22"/>
                  <w:bdr w:val="none" w:sz="0" w:space="0" w:color="auto"/>
                  <w:lang w:val="es-CL" w:eastAsia="es-CL"/>
                </w:rPr>
                <w:t>-</w:t>
              </w:r>
            </w:ins>
          </w:p>
        </w:tc>
        <w:tc>
          <w:tcPr>
            <w:tcW w:w="769" w:type="dxa"/>
            <w:tcBorders>
              <w:top w:val="nil"/>
              <w:left w:val="nil"/>
              <w:bottom w:val="nil"/>
              <w:right w:val="nil"/>
            </w:tcBorders>
            <w:shd w:val="clear" w:color="000000" w:fill="FFFFFF"/>
            <w:noWrap/>
            <w:vAlign w:val="bottom"/>
            <w:hideMark/>
            <w:tcPrChange w:id="209" w:author="Observatorio 02" w:date="2017-05-04T11:09:00Z">
              <w:tcPr>
                <w:tcW w:w="696" w:type="dxa"/>
                <w:tcBorders>
                  <w:top w:val="nil"/>
                  <w:left w:val="nil"/>
                  <w:bottom w:val="nil"/>
                  <w:right w:val="nil"/>
                </w:tcBorders>
                <w:shd w:val="clear" w:color="000000" w:fill="FFFFFF"/>
                <w:noWrap/>
                <w:vAlign w:val="bottom"/>
                <w:hideMark/>
              </w:tcPr>
            </w:tcPrChange>
          </w:tcPr>
          <w:p w14:paraId="01C63051" w14:textId="5A509A31" w:rsidR="0079156E" w:rsidRPr="001C31F1" w:rsidRDefault="0079156E" w:rsidP="00E63745">
            <w:pPr>
              <w:spacing w:after="0" w:line="240" w:lineRule="auto"/>
              <w:jc w:val="right"/>
              <w:rPr>
                <w:rFonts w:eastAsia="Times New Roman"/>
                <w:sz w:val="22"/>
                <w:szCs w:val="22"/>
                <w:bdr w:val="none" w:sz="0" w:space="0" w:color="auto"/>
                <w:lang w:val="es-CL" w:eastAsia="es-CL"/>
              </w:rPr>
            </w:pPr>
            <w:del w:id="210" w:author="Observatorio 02" w:date="2017-05-04T11:08:00Z">
              <w:r w:rsidRPr="001C31F1" w:rsidDel="0079156E">
                <w:rPr>
                  <w:rFonts w:eastAsia="Times New Roman"/>
                  <w:sz w:val="22"/>
                  <w:szCs w:val="22"/>
                  <w:bdr w:val="none" w:sz="0" w:space="0" w:color="auto"/>
                  <w:lang w:val="es-CL" w:eastAsia="es-CL"/>
                </w:rPr>
                <w:delText>100,0ᵃ</w:delText>
              </w:r>
            </w:del>
            <w:ins w:id="211" w:author="Observatorio 02" w:date="2017-05-04T11:08:00Z">
              <w:r>
                <w:rPr>
                  <w:rFonts w:eastAsia="Times New Roman"/>
                  <w:sz w:val="22"/>
                  <w:szCs w:val="22"/>
                  <w:bdr w:val="none" w:sz="0" w:space="0" w:color="auto"/>
                  <w:lang w:val="es-CL" w:eastAsia="es-CL"/>
                </w:rPr>
                <w:t>-</w:t>
              </w:r>
            </w:ins>
          </w:p>
        </w:tc>
      </w:tr>
      <w:tr w:rsidR="0079156E" w:rsidRPr="001C31F1" w14:paraId="200372B1" w14:textId="77777777" w:rsidTr="00CE2776">
        <w:trPr>
          <w:trHeight w:val="161"/>
          <w:trPrChange w:id="212" w:author="Observatorio 02" w:date="2017-05-04T11:09:00Z">
            <w:trPr>
              <w:trHeight w:val="203"/>
            </w:trPr>
          </w:trPrChange>
        </w:trPr>
        <w:tc>
          <w:tcPr>
            <w:tcW w:w="1216" w:type="dxa"/>
            <w:tcBorders>
              <w:top w:val="nil"/>
              <w:left w:val="nil"/>
              <w:bottom w:val="nil"/>
              <w:right w:val="nil"/>
            </w:tcBorders>
            <w:shd w:val="clear" w:color="000000" w:fill="FFFFFF"/>
            <w:noWrap/>
            <w:vAlign w:val="bottom"/>
            <w:hideMark/>
            <w:tcPrChange w:id="213" w:author="Observatorio 02" w:date="2017-05-04T11:09:00Z">
              <w:tcPr>
                <w:tcW w:w="1216" w:type="dxa"/>
                <w:tcBorders>
                  <w:top w:val="nil"/>
                  <w:left w:val="nil"/>
                  <w:bottom w:val="nil"/>
                  <w:right w:val="nil"/>
                </w:tcBorders>
                <w:shd w:val="clear" w:color="000000" w:fill="FFFFFF"/>
                <w:noWrap/>
                <w:vAlign w:val="bottom"/>
                <w:hideMark/>
              </w:tcPr>
            </w:tcPrChange>
          </w:tcPr>
          <w:p w14:paraId="26E875E8" w14:textId="77777777" w:rsidR="0079156E" w:rsidRPr="001C31F1" w:rsidRDefault="0079156E"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1118" w:type="dxa"/>
            <w:tcBorders>
              <w:top w:val="nil"/>
              <w:left w:val="nil"/>
              <w:bottom w:val="nil"/>
              <w:right w:val="nil"/>
            </w:tcBorders>
            <w:shd w:val="clear" w:color="000000" w:fill="FFFFFF"/>
            <w:noWrap/>
            <w:vAlign w:val="bottom"/>
            <w:hideMark/>
            <w:tcPrChange w:id="214" w:author="Observatorio 02" w:date="2017-05-04T11:09:00Z">
              <w:tcPr>
                <w:tcW w:w="1118" w:type="dxa"/>
                <w:tcBorders>
                  <w:top w:val="nil"/>
                  <w:left w:val="nil"/>
                  <w:bottom w:val="nil"/>
                  <w:right w:val="nil"/>
                </w:tcBorders>
                <w:shd w:val="clear" w:color="000000" w:fill="FFFFFF"/>
                <w:noWrap/>
                <w:vAlign w:val="bottom"/>
                <w:hideMark/>
              </w:tcPr>
            </w:tcPrChange>
          </w:tcPr>
          <w:p w14:paraId="3F0016CE" w14:textId="05B61CFE"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14,8</w:t>
            </w:r>
            <w:del w:id="215"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27" w:type="dxa"/>
            <w:tcBorders>
              <w:top w:val="nil"/>
              <w:left w:val="nil"/>
              <w:bottom w:val="nil"/>
              <w:right w:val="nil"/>
            </w:tcBorders>
            <w:shd w:val="clear" w:color="000000" w:fill="FFFFFF"/>
            <w:noWrap/>
            <w:vAlign w:val="bottom"/>
            <w:hideMark/>
            <w:tcPrChange w:id="216" w:author="Observatorio 02" w:date="2017-05-04T11:09:00Z">
              <w:tcPr>
                <w:tcW w:w="727" w:type="dxa"/>
                <w:tcBorders>
                  <w:top w:val="nil"/>
                  <w:left w:val="nil"/>
                  <w:bottom w:val="nil"/>
                  <w:right w:val="nil"/>
                </w:tcBorders>
                <w:shd w:val="clear" w:color="000000" w:fill="FFFFFF"/>
                <w:noWrap/>
                <w:vAlign w:val="bottom"/>
                <w:hideMark/>
              </w:tcPr>
            </w:tcPrChange>
          </w:tcPr>
          <w:p w14:paraId="0177A84B" w14:textId="0F579905"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28,5</w:t>
            </w:r>
            <w:del w:id="217"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03" w:type="dxa"/>
            <w:tcBorders>
              <w:top w:val="nil"/>
              <w:left w:val="nil"/>
              <w:bottom w:val="nil"/>
              <w:right w:val="nil"/>
            </w:tcBorders>
            <w:shd w:val="clear" w:color="000000" w:fill="FFFFFF"/>
            <w:noWrap/>
            <w:vAlign w:val="bottom"/>
            <w:hideMark/>
            <w:tcPrChange w:id="218" w:author="Observatorio 02" w:date="2017-05-04T11:09:00Z">
              <w:tcPr>
                <w:tcW w:w="703" w:type="dxa"/>
                <w:tcBorders>
                  <w:top w:val="nil"/>
                  <w:left w:val="nil"/>
                  <w:bottom w:val="nil"/>
                  <w:right w:val="nil"/>
                </w:tcBorders>
                <w:shd w:val="clear" w:color="000000" w:fill="FFFFFF"/>
                <w:noWrap/>
                <w:vAlign w:val="bottom"/>
                <w:hideMark/>
              </w:tcPr>
            </w:tcPrChange>
          </w:tcPr>
          <w:p w14:paraId="667FF559" w14:textId="30B15933"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41,8</w:t>
            </w:r>
            <w:del w:id="219"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837" w:type="dxa"/>
            <w:tcBorders>
              <w:top w:val="nil"/>
              <w:left w:val="nil"/>
              <w:bottom w:val="nil"/>
              <w:right w:val="nil"/>
            </w:tcBorders>
            <w:shd w:val="clear" w:color="000000" w:fill="FFFFFF"/>
            <w:noWrap/>
            <w:vAlign w:val="bottom"/>
            <w:hideMark/>
            <w:tcPrChange w:id="220" w:author="Observatorio 02" w:date="2017-05-04T11:09:00Z">
              <w:tcPr>
                <w:tcW w:w="837" w:type="dxa"/>
                <w:tcBorders>
                  <w:top w:val="nil"/>
                  <w:left w:val="nil"/>
                  <w:bottom w:val="nil"/>
                  <w:right w:val="nil"/>
                </w:tcBorders>
                <w:shd w:val="clear" w:color="000000" w:fill="FFFFFF"/>
                <w:noWrap/>
                <w:vAlign w:val="bottom"/>
                <w:hideMark/>
              </w:tcPr>
            </w:tcPrChange>
          </w:tcPr>
          <w:p w14:paraId="55F448B3" w14:textId="7777777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5,4</w:t>
            </w:r>
          </w:p>
        </w:tc>
        <w:tc>
          <w:tcPr>
            <w:tcW w:w="1143" w:type="dxa"/>
            <w:tcBorders>
              <w:top w:val="nil"/>
              <w:left w:val="nil"/>
              <w:bottom w:val="nil"/>
              <w:right w:val="nil"/>
            </w:tcBorders>
            <w:shd w:val="clear" w:color="000000" w:fill="FFFFFF"/>
            <w:noWrap/>
            <w:vAlign w:val="bottom"/>
            <w:hideMark/>
            <w:tcPrChange w:id="221" w:author="Observatorio 02" w:date="2017-05-04T11:09:00Z">
              <w:tcPr>
                <w:tcW w:w="1143" w:type="dxa"/>
                <w:tcBorders>
                  <w:top w:val="nil"/>
                  <w:left w:val="nil"/>
                  <w:bottom w:val="nil"/>
                  <w:right w:val="nil"/>
                </w:tcBorders>
                <w:shd w:val="clear" w:color="000000" w:fill="FFFFFF"/>
                <w:noWrap/>
                <w:vAlign w:val="bottom"/>
                <w:hideMark/>
              </w:tcPr>
            </w:tcPrChange>
          </w:tcPr>
          <w:p w14:paraId="1795D984" w14:textId="73E0B0F4"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5,2</w:t>
            </w:r>
            <w:del w:id="222"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1020" w:type="dxa"/>
            <w:tcBorders>
              <w:top w:val="nil"/>
              <w:left w:val="nil"/>
              <w:bottom w:val="nil"/>
              <w:right w:val="nil"/>
            </w:tcBorders>
            <w:shd w:val="clear" w:color="000000" w:fill="FFFFFF"/>
            <w:noWrap/>
            <w:vAlign w:val="bottom"/>
            <w:hideMark/>
            <w:tcPrChange w:id="223" w:author="Observatorio 02" w:date="2017-05-04T11:09:00Z">
              <w:tcPr>
                <w:tcW w:w="1020" w:type="dxa"/>
                <w:tcBorders>
                  <w:top w:val="nil"/>
                  <w:left w:val="nil"/>
                  <w:bottom w:val="nil"/>
                  <w:right w:val="nil"/>
                </w:tcBorders>
                <w:shd w:val="clear" w:color="000000" w:fill="FFFFFF"/>
                <w:noWrap/>
                <w:vAlign w:val="bottom"/>
                <w:hideMark/>
              </w:tcPr>
            </w:tcPrChange>
          </w:tcPr>
          <w:p w14:paraId="6AC6524D" w14:textId="7777777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4,3</w:t>
            </w:r>
          </w:p>
        </w:tc>
        <w:tc>
          <w:tcPr>
            <w:tcW w:w="769" w:type="dxa"/>
            <w:tcBorders>
              <w:top w:val="nil"/>
              <w:left w:val="nil"/>
              <w:bottom w:val="nil"/>
              <w:right w:val="nil"/>
            </w:tcBorders>
            <w:shd w:val="clear" w:color="000000" w:fill="FFFFFF"/>
            <w:noWrap/>
            <w:vAlign w:val="bottom"/>
            <w:hideMark/>
            <w:tcPrChange w:id="224" w:author="Observatorio 02" w:date="2017-05-04T11:09:00Z">
              <w:tcPr>
                <w:tcW w:w="696" w:type="dxa"/>
                <w:tcBorders>
                  <w:top w:val="nil"/>
                  <w:left w:val="nil"/>
                  <w:bottom w:val="nil"/>
                  <w:right w:val="nil"/>
                </w:tcBorders>
                <w:shd w:val="clear" w:color="000000" w:fill="FFFFFF"/>
                <w:noWrap/>
                <w:vAlign w:val="bottom"/>
                <w:hideMark/>
              </w:tcPr>
            </w:tcPrChange>
          </w:tcPr>
          <w:p w14:paraId="01DD4096" w14:textId="4D2979FB"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del w:id="225" w:author="Observatorio 02" w:date="2017-05-04T11:09:00Z">
              <w:r w:rsidRPr="00762463" w:rsidDel="0079156E">
                <w:rPr>
                  <w:rFonts w:eastAsia="Times New Roman"/>
                  <w:color w:val="FFFFFF" w:themeColor="background1"/>
                  <w:sz w:val="22"/>
                  <w:szCs w:val="22"/>
                  <w:bdr w:val="none" w:sz="0" w:space="0" w:color="auto"/>
                  <w:lang w:val="es-CL" w:eastAsia="es-CL"/>
                </w:rPr>
                <w:delText>ᵃ</w:delText>
              </w:r>
            </w:del>
          </w:p>
        </w:tc>
      </w:tr>
      <w:tr w:rsidR="0079156E" w:rsidRPr="001C31F1" w14:paraId="4EF0C70E" w14:textId="77777777" w:rsidTr="00CE2776">
        <w:trPr>
          <w:trHeight w:val="161"/>
          <w:trPrChange w:id="226" w:author="Observatorio 02" w:date="2017-05-04T11:09:00Z">
            <w:trPr>
              <w:trHeight w:val="203"/>
            </w:trPr>
          </w:trPrChange>
        </w:trPr>
        <w:tc>
          <w:tcPr>
            <w:tcW w:w="1216" w:type="dxa"/>
            <w:tcBorders>
              <w:top w:val="nil"/>
              <w:left w:val="nil"/>
              <w:bottom w:val="nil"/>
              <w:right w:val="nil"/>
            </w:tcBorders>
            <w:shd w:val="clear" w:color="000000" w:fill="FFFFFF"/>
            <w:noWrap/>
            <w:vAlign w:val="bottom"/>
            <w:hideMark/>
            <w:tcPrChange w:id="227" w:author="Observatorio 02" w:date="2017-05-04T11:09:00Z">
              <w:tcPr>
                <w:tcW w:w="1216" w:type="dxa"/>
                <w:tcBorders>
                  <w:top w:val="nil"/>
                  <w:left w:val="nil"/>
                  <w:bottom w:val="nil"/>
                  <w:right w:val="nil"/>
                </w:tcBorders>
                <w:shd w:val="clear" w:color="000000" w:fill="FFFFFF"/>
                <w:noWrap/>
                <w:vAlign w:val="bottom"/>
                <w:hideMark/>
              </w:tcPr>
            </w:tcPrChange>
          </w:tcPr>
          <w:p w14:paraId="3F53AC9F" w14:textId="77777777" w:rsidR="0079156E" w:rsidRPr="001C31F1" w:rsidRDefault="0079156E"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1118" w:type="dxa"/>
            <w:tcBorders>
              <w:top w:val="nil"/>
              <w:left w:val="nil"/>
              <w:bottom w:val="nil"/>
              <w:right w:val="nil"/>
            </w:tcBorders>
            <w:shd w:val="clear" w:color="000000" w:fill="FFFFFF"/>
            <w:noWrap/>
            <w:vAlign w:val="bottom"/>
            <w:hideMark/>
            <w:tcPrChange w:id="228" w:author="Observatorio 02" w:date="2017-05-04T11:09:00Z">
              <w:tcPr>
                <w:tcW w:w="1118" w:type="dxa"/>
                <w:tcBorders>
                  <w:top w:val="nil"/>
                  <w:left w:val="nil"/>
                  <w:bottom w:val="nil"/>
                  <w:right w:val="nil"/>
                </w:tcBorders>
                <w:shd w:val="clear" w:color="000000" w:fill="FFFFFF"/>
                <w:noWrap/>
                <w:vAlign w:val="bottom"/>
                <w:hideMark/>
              </w:tcPr>
            </w:tcPrChange>
          </w:tcPr>
          <w:p w14:paraId="081222B6" w14:textId="3A40550A"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6,0</w:t>
            </w:r>
            <w:del w:id="229"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27" w:type="dxa"/>
            <w:tcBorders>
              <w:top w:val="nil"/>
              <w:left w:val="nil"/>
              <w:bottom w:val="nil"/>
              <w:right w:val="nil"/>
            </w:tcBorders>
            <w:shd w:val="clear" w:color="000000" w:fill="FFFFFF"/>
            <w:noWrap/>
            <w:vAlign w:val="bottom"/>
            <w:hideMark/>
            <w:tcPrChange w:id="230" w:author="Observatorio 02" w:date="2017-05-04T11:09:00Z">
              <w:tcPr>
                <w:tcW w:w="727" w:type="dxa"/>
                <w:tcBorders>
                  <w:top w:val="nil"/>
                  <w:left w:val="nil"/>
                  <w:bottom w:val="nil"/>
                  <w:right w:val="nil"/>
                </w:tcBorders>
                <w:shd w:val="clear" w:color="000000" w:fill="FFFFFF"/>
                <w:noWrap/>
                <w:vAlign w:val="bottom"/>
                <w:hideMark/>
              </w:tcPr>
            </w:tcPrChange>
          </w:tcPr>
          <w:p w14:paraId="3ACA5684" w14:textId="2E960C7D"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27,1</w:t>
            </w:r>
            <w:del w:id="231"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03" w:type="dxa"/>
            <w:tcBorders>
              <w:top w:val="nil"/>
              <w:left w:val="nil"/>
              <w:bottom w:val="nil"/>
              <w:right w:val="nil"/>
            </w:tcBorders>
            <w:shd w:val="clear" w:color="000000" w:fill="FFFFFF"/>
            <w:noWrap/>
            <w:vAlign w:val="bottom"/>
            <w:hideMark/>
            <w:tcPrChange w:id="232" w:author="Observatorio 02" w:date="2017-05-04T11:09:00Z">
              <w:tcPr>
                <w:tcW w:w="703" w:type="dxa"/>
                <w:tcBorders>
                  <w:top w:val="nil"/>
                  <w:left w:val="nil"/>
                  <w:bottom w:val="nil"/>
                  <w:right w:val="nil"/>
                </w:tcBorders>
                <w:shd w:val="clear" w:color="000000" w:fill="FFFFFF"/>
                <w:noWrap/>
                <w:vAlign w:val="bottom"/>
                <w:hideMark/>
              </w:tcPr>
            </w:tcPrChange>
          </w:tcPr>
          <w:p w14:paraId="7F65DAD8" w14:textId="1EB7D039"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42,5</w:t>
            </w:r>
            <w:del w:id="233"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837" w:type="dxa"/>
            <w:tcBorders>
              <w:top w:val="nil"/>
              <w:left w:val="nil"/>
              <w:bottom w:val="nil"/>
              <w:right w:val="nil"/>
            </w:tcBorders>
            <w:shd w:val="clear" w:color="000000" w:fill="FFFFFF"/>
            <w:noWrap/>
            <w:vAlign w:val="bottom"/>
            <w:hideMark/>
            <w:tcPrChange w:id="234" w:author="Observatorio 02" w:date="2017-05-04T11:09:00Z">
              <w:tcPr>
                <w:tcW w:w="837" w:type="dxa"/>
                <w:tcBorders>
                  <w:top w:val="nil"/>
                  <w:left w:val="nil"/>
                  <w:bottom w:val="nil"/>
                  <w:right w:val="nil"/>
                </w:tcBorders>
                <w:shd w:val="clear" w:color="000000" w:fill="FFFFFF"/>
                <w:noWrap/>
                <w:vAlign w:val="bottom"/>
                <w:hideMark/>
              </w:tcPr>
            </w:tcPrChange>
          </w:tcPr>
          <w:p w14:paraId="018988F5" w14:textId="7777777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10,4</w:t>
            </w:r>
          </w:p>
        </w:tc>
        <w:tc>
          <w:tcPr>
            <w:tcW w:w="1143" w:type="dxa"/>
            <w:tcBorders>
              <w:top w:val="nil"/>
              <w:left w:val="nil"/>
              <w:bottom w:val="nil"/>
              <w:right w:val="nil"/>
            </w:tcBorders>
            <w:shd w:val="clear" w:color="000000" w:fill="FFFFFF"/>
            <w:noWrap/>
            <w:vAlign w:val="bottom"/>
            <w:hideMark/>
            <w:tcPrChange w:id="235" w:author="Observatorio 02" w:date="2017-05-04T11:09:00Z">
              <w:tcPr>
                <w:tcW w:w="1143" w:type="dxa"/>
                <w:tcBorders>
                  <w:top w:val="nil"/>
                  <w:left w:val="nil"/>
                  <w:bottom w:val="nil"/>
                  <w:right w:val="nil"/>
                </w:tcBorders>
                <w:shd w:val="clear" w:color="000000" w:fill="FFFFFF"/>
                <w:noWrap/>
                <w:vAlign w:val="bottom"/>
                <w:hideMark/>
              </w:tcPr>
            </w:tcPrChange>
          </w:tcPr>
          <w:p w14:paraId="1457D57B" w14:textId="0DF185F1"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13,9</w:t>
            </w:r>
            <w:del w:id="236"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1020" w:type="dxa"/>
            <w:tcBorders>
              <w:top w:val="nil"/>
              <w:left w:val="nil"/>
              <w:bottom w:val="nil"/>
              <w:right w:val="nil"/>
            </w:tcBorders>
            <w:shd w:val="clear" w:color="000000" w:fill="FFFFFF"/>
            <w:noWrap/>
            <w:vAlign w:val="bottom"/>
            <w:hideMark/>
            <w:tcPrChange w:id="237" w:author="Observatorio 02" w:date="2017-05-04T11:09:00Z">
              <w:tcPr>
                <w:tcW w:w="1020" w:type="dxa"/>
                <w:tcBorders>
                  <w:top w:val="nil"/>
                  <w:left w:val="nil"/>
                  <w:bottom w:val="nil"/>
                  <w:right w:val="nil"/>
                </w:tcBorders>
                <w:shd w:val="clear" w:color="000000" w:fill="FFFFFF"/>
                <w:noWrap/>
                <w:vAlign w:val="bottom"/>
                <w:hideMark/>
              </w:tcPr>
            </w:tcPrChange>
          </w:tcPr>
          <w:p w14:paraId="08A58530" w14:textId="7777777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w:t>
            </w:r>
          </w:p>
        </w:tc>
        <w:tc>
          <w:tcPr>
            <w:tcW w:w="769" w:type="dxa"/>
            <w:tcBorders>
              <w:top w:val="nil"/>
              <w:left w:val="nil"/>
              <w:bottom w:val="nil"/>
              <w:right w:val="nil"/>
            </w:tcBorders>
            <w:shd w:val="clear" w:color="000000" w:fill="FFFFFF"/>
            <w:noWrap/>
            <w:vAlign w:val="bottom"/>
            <w:hideMark/>
            <w:tcPrChange w:id="238" w:author="Observatorio 02" w:date="2017-05-04T11:09:00Z">
              <w:tcPr>
                <w:tcW w:w="696" w:type="dxa"/>
                <w:tcBorders>
                  <w:top w:val="nil"/>
                  <w:left w:val="nil"/>
                  <w:bottom w:val="nil"/>
                  <w:right w:val="nil"/>
                </w:tcBorders>
                <w:shd w:val="clear" w:color="000000" w:fill="FFFFFF"/>
                <w:noWrap/>
                <w:vAlign w:val="bottom"/>
                <w:hideMark/>
              </w:tcPr>
            </w:tcPrChange>
          </w:tcPr>
          <w:p w14:paraId="1D5B3444" w14:textId="4B396AC0"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del w:id="239" w:author="Observatorio 02" w:date="2017-05-04T11:09:00Z">
              <w:r w:rsidRPr="00762463" w:rsidDel="0079156E">
                <w:rPr>
                  <w:rFonts w:eastAsia="Times New Roman"/>
                  <w:color w:val="FFFFFF" w:themeColor="background1"/>
                  <w:sz w:val="22"/>
                  <w:szCs w:val="22"/>
                  <w:bdr w:val="none" w:sz="0" w:space="0" w:color="auto"/>
                  <w:lang w:val="es-CL" w:eastAsia="es-CL"/>
                </w:rPr>
                <w:delText>ᵃ</w:delText>
              </w:r>
            </w:del>
          </w:p>
        </w:tc>
      </w:tr>
      <w:tr w:rsidR="0079156E" w:rsidRPr="001C31F1" w14:paraId="1FE483C4" w14:textId="77777777" w:rsidTr="00CE2776">
        <w:trPr>
          <w:trHeight w:val="161"/>
          <w:trPrChange w:id="240" w:author="Observatorio 02" w:date="2017-05-04T11:09:00Z">
            <w:trPr>
              <w:trHeight w:val="203"/>
            </w:trPr>
          </w:trPrChange>
        </w:trPr>
        <w:tc>
          <w:tcPr>
            <w:tcW w:w="1216" w:type="dxa"/>
            <w:tcBorders>
              <w:top w:val="nil"/>
              <w:left w:val="nil"/>
              <w:bottom w:val="nil"/>
              <w:right w:val="nil"/>
            </w:tcBorders>
            <w:shd w:val="clear" w:color="000000" w:fill="FFFFFF"/>
            <w:noWrap/>
            <w:vAlign w:val="bottom"/>
            <w:hideMark/>
            <w:tcPrChange w:id="241" w:author="Observatorio 02" w:date="2017-05-04T11:09:00Z">
              <w:tcPr>
                <w:tcW w:w="1216" w:type="dxa"/>
                <w:tcBorders>
                  <w:top w:val="nil"/>
                  <w:left w:val="nil"/>
                  <w:bottom w:val="nil"/>
                  <w:right w:val="nil"/>
                </w:tcBorders>
                <w:shd w:val="clear" w:color="000000" w:fill="FFFFFF"/>
                <w:noWrap/>
                <w:vAlign w:val="bottom"/>
                <w:hideMark/>
              </w:tcPr>
            </w:tcPrChange>
          </w:tcPr>
          <w:p w14:paraId="06114054" w14:textId="77777777" w:rsidR="0079156E" w:rsidRPr="001C31F1" w:rsidRDefault="0079156E"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1118" w:type="dxa"/>
            <w:tcBorders>
              <w:top w:val="nil"/>
              <w:left w:val="nil"/>
              <w:bottom w:val="nil"/>
              <w:right w:val="nil"/>
            </w:tcBorders>
            <w:shd w:val="clear" w:color="000000" w:fill="FFFFFF"/>
            <w:noWrap/>
            <w:vAlign w:val="bottom"/>
            <w:hideMark/>
            <w:tcPrChange w:id="242" w:author="Observatorio 02" w:date="2017-05-04T11:09:00Z">
              <w:tcPr>
                <w:tcW w:w="1118" w:type="dxa"/>
                <w:tcBorders>
                  <w:top w:val="nil"/>
                  <w:left w:val="nil"/>
                  <w:bottom w:val="nil"/>
                  <w:right w:val="nil"/>
                </w:tcBorders>
                <w:shd w:val="clear" w:color="000000" w:fill="FFFFFF"/>
                <w:noWrap/>
                <w:vAlign w:val="bottom"/>
                <w:hideMark/>
              </w:tcPr>
            </w:tcPrChange>
          </w:tcPr>
          <w:p w14:paraId="5EDD7AA1" w14:textId="36B526CB"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4,0</w:t>
            </w:r>
            <w:del w:id="243" w:author="Observatorio 02" w:date="2017-05-04T11:08:00Z">
              <w:r w:rsidRPr="00762463" w:rsidDel="0079156E">
                <w:rPr>
                  <w:rFonts w:eastAsia="Times New Roman"/>
                  <w:color w:val="FFFFFF" w:themeColor="background1"/>
                  <w:sz w:val="22"/>
                  <w:szCs w:val="22"/>
                  <w:bdr w:val="none" w:sz="0" w:space="0" w:color="auto"/>
                  <w:lang w:val="es-CL" w:eastAsia="es-CL"/>
                </w:rPr>
                <w:delText>ᵃᵃ</w:delText>
              </w:r>
            </w:del>
          </w:p>
        </w:tc>
        <w:tc>
          <w:tcPr>
            <w:tcW w:w="727" w:type="dxa"/>
            <w:tcBorders>
              <w:top w:val="nil"/>
              <w:left w:val="nil"/>
              <w:bottom w:val="nil"/>
              <w:right w:val="nil"/>
            </w:tcBorders>
            <w:shd w:val="clear" w:color="000000" w:fill="FFFFFF"/>
            <w:noWrap/>
            <w:vAlign w:val="bottom"/>
            <w:hideMark/>
            <w:tcPrChange w:id="244" w:author="Observatorio 02" w:date="2017-05-04T11:09:00Z">
              <w:tcPr>
                <w:tcW w:w="727" w:type="dxa"/>
                <w:tcBorders>
                  <w:top w:val="nil"/>
                  <w:left w:val="nil"/>
                  <w:bottom w:val="nil"/>
                  <w:right w:val="nil"/>
                </w:tcBorders>
                <w:shd w:val="clear" w:color="000000" w:fill="FFFFFF"/>
                <w:noWrap/>
                <w:vAlign w:val="bottom"/>
                <w:hideMark/>
              </w:tcPr>
            </w:tcPrChange>
          </w:tcPr>
          <w:p w14:paraId="71B66174" w14:textId="4D69EFAD"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17,2</w:t>
            </w:r>
            <w:del w:id="245"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03" w:type="dxa"/>
            <w:tcBorders>
              <w:top w:val="nil"/>
              <w:left w:val="nil"/>
              <w:bottom w:val="nil"/>
              <w:right w:val="nil"/>
            </w:tcBorders>
            <w:shd w:val="clear" w:color="000000" w:fill="FFFFFF"/>
            <w:noWrap/>
            <w:vAlign w:val="bottom"/>
            <w:hideMark/>
            <w:tcPrChange w:id="246" w:author="Observatorio 02" w:date="2017-05-04T11:09:00Z">
              <w:tcPr>
                <w:tcW w:w="703" w:type="dxa"/>
                <w:tcBorders>
                  <w:top w:val="nil"/>
                  <w:left w:val="nil"/>
                  <w:bottom w:val="nil"/>
                  <w:right w:val="nil"/>
                </w:tcBorders>
                <w:shd w:val="clear" w:color="000000" w:fill="FFFFFF"/>
                <w:noWrap/>
                <w:vAlign w:val="bottom"/>
                <w:hideMark/>
              </w:tcPr>
            </w:tcPrChange>
          </w:tcPr>
          <w:p w14:paraId="7CC59FB7" w14:textId="0CBBD441"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50,7</w:t>
            </w:r>
            <w:del w:id="247"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837" w:type="dxa"/>
            <w:tcBorders>
              <w:top w:val="nil"/>
              <w:left w:val="nil"/>
              <w:bottom w:val="nil"/>
              <w:right w:val="nil"/>
            </w:tcBorders>
            <w:shd w:val="clear" w:color="000000" w:fill="FFFFFF"/>
            <w:noWrap/>
            <w:vAlign w:val="bottom"/>
            <w:hideMark/>
            <w:tcPrChange w:id="248" w:author="Observatorio 02" w:date="2017-05-04T11:09:00Z">
              <w:tcPr>
                <w:tcW w:w="837" w:type="dxa"/>
                <w:tcBorders>
                  <w:top w:val="nil"/>
                  <w:left w:val="nil"/>
                  <w:bottom w:val="nil"/>
                  <w:right w:val="nil"/>
                </w:tcBorders>
                <w:shd w:val="clear" w:color="000000" w:fill="FFFFFF"/>
                <w:noWrap/>
                <w:vAlign w:val="bottom"/>
                <w:hideMark/>
              </w:tcPr>
            </w:tcPrChange>
          </w:tcPr>
          <w:p w14:paraId="448D23FE" w14:textId="7777777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12,6</w:t>
            </w:r>
          </w:p>
        </w:tc>
        <w:tc>
          <w:tcPr>
            <w:tcW w:w="1143" w:type="dxa"/>
            <w:tcBorders>
              <w:top w:val="nil"/>
              <w:left w:val="nil"/>
              <w:bottom w:val="nil"/>
              <w:right w:val="nil"/>
            </w:tcBorders>
            <w:shd w:val="clear" w:color="000000" w:fill="FFFFFF"/>
            <w:noWrap/>
            <w:vAlign w:val="bottom"/>
            <w:hideMark/>
            <w:tcPrChange w:id="249" w:author="Observatorio 02" w:date="2017-05-04T11:09:00Z">
              <w:tcPr>
                <w:tcW w:w="1143" w:type="dxa"/>
                <w:tcBorders>
                  <w:top w:val="nil"/>
                  <w:left w:val="nil"/>
                  <w:bottom w:val="nil"/>
                  <w:right w:val="nil"/>
                </w:tcBorders>
                <w:shd w:val="clear" w:color="000000" w:fill="FFFFFF"/>
                <w:noWrap/>
                <w:vAlign w:val="bottom"/>
                <w:hideMark/>
              </w:tcPr>
            </w:tcPrChange>
          </w:tcPr>
          <w:p w14:paraId="75AAB27E" w14:textId="05AC276D"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15,0</w:t>
            </w:r>
            <w:del w:id="250"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1020" w:type="dxa"/>
            <w:tcBorders>
              <w:top w:val="nil"/>
              <w:left w:val="nil"/>
              <w:bottom w:val="nil"/>
              <w:right w:val="nil"/>
            </w:tcBorders>
            <w:shd w:val="clear" w:color="000000" w:fill="FFFFFF"/>
            <w:noWrap/>
            <w:vAlign w:val="bottom"/>
            <w:hideMark/>
            <w:tcPrChange w:id="251" w:author="Observatorio 02" w:date="2017-05-04T11:09:00Z">
              <w:tcPr>
                <w:tcW w:w="1020" w:type="dxa"/>
                <w:tcBorders>
                  <w:top w:val="nil"/>
                  <w:left w:val="nil"/>
                  <w:bottom w:val="nil"/>
                  <w:right w:val="nil"/>
                </w:tcBorders>
                <w:shd w:val="clear" w:color="000000" w:fill="FFFFFF"/>
                <w:noWrap/>
                <w:vAlign w:val="bottom"/>
                <w:hideMark/>
              </w:tcPr>
            </w:tcPrChange>
          </w:tcPr>
          <w:p w14:paraId="308E8934" w14:textId="7777777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0,4</w:t>
            </w:r>
          </w:p>
        </w:tc>
        <w:tc>
          <w:tcPr>
            <w:tcW w:w="769" w:type="dxa"/>
            <w:tcBorders>
              <w:top w:val="nil"/>
              <w:left w:val="nil"/>
              <w:bottom w:val="nil"/>
              <w:right w:val="nil"/>
            </w:tcBorders>
            <w:shd w:val="clear" w:color="000000" w:fill="FFFFFF"/>
            <w:noWrap/>
            <w:vAlign w:val="bottom"/>
            <w:hideMark/>
            <w:tcPrChange w:id="252" w:author="Observatorio 02" w:date="2017-05-04T11:09:00Z">
              <w:tcPr>
                <w:tcW w:w="696" w:type="dxa"/>
                <w:tcBorders>
                  <w:top w:val="nil"/>
                  <w:left w:val="nil"/>
                  <w:bottom w:val="nil"/>
                  <w:right w:val="nil"/>
                </w:tcBorders>
                <w:shd w:val="clear" w:color="000000" w:fill="FFFFFF"/>
                <w:noWrap/>
                <w:vAlign w:val="bottom"/>
                <w:hideMark/>
              </w:tcPr>
            </w:tcPrChange>
          </w:tcPr>
          <w:p w14:paraId="147677F4" w14:textId="74C1160C"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del w:id="253" w:author="Observatorio 02" w:date="2017-05-04T11:09:00Z">
              <w:r w:rsidRPr="00762463" w:rsidDel="0079156E">
                <w:rPr>
                  <w:rFonts w:eastAsia="Times New Roman"/>
                  <w:color w:val="FFFFFF" w:themeColor="background1"/>
                  <w:sz w:val="22"/>
                  <w:szCs w:val="22"/>
                  <w:bdr w:val="none" w:sz="0" w:space="0" w:color="auto"/>
                  <w:lang w:val="es-CL" w:eastAsia="es-CL"/>
                </w:rPr>
                <w:delText>ᵃ</w:delText>
              </w:r>
            </w:del>
          </w:p>
        </w:tc>
      </w:tr>
      <w:tr w:rsidR="0079156E" w:rsidRPr="001C31F1" w14:paraId="0F4E70BF" w14:textId="77777777" w:rsidTr="00CE2776">
        <w:trPr>
          <w:trHeight w:val="161"/>
          <w:trPrChange w:id="254" w:author="Observatorio 02" w:date="2017-05-04T11:09:00Z">
            <w:trPr>
              <w:trHeight w:val="203"/>
            </w:trPr>
          </w:trPrChange>
        </w:trPr>
        <w:tc>
          <w:tcPr>
            <w:tcW w:w="1216" w:type="dxa"/>
            <w:tcBorders>
              <w:top w:val="nil"/>
              <w:left w:val="nil"/>
              <w:bottom w:val="single" w:sz="4" w:space="0" w:color="000000"/>
              <w:right w:val="nil"/>
            </w:tcBorders>
            <w:shd w:val="clear" w:color="000000" w:fill="FFFFFF"/>
            <w:noWrap/>
            <w:vAlign w:val="bottom"/>
            <w:hideMark/>
            <w:tcPrChange w:id="255" w:author="Observatorio 02" w:date="2017-05-04T11:09:00Z">
              <w:tcPr>
                <w:tcW w:w="1216" w:type="dxa"/>
                <w:tcBorders>
                  <w:top w:val="nil"/>
                  <w:left w:val="nil"/>
                  <w:bottom w:val="single" w:sz="4" w:space="0" w:color="000000"/>
                  <w:right w:val="nil"/>
                </w:tcBorders>
                <w:shd w:val="clear" w:color="000000" w:fill="FFFFFF"/>
                <w:noWrap/>
                <w:vAlign w:val="bottom"/>
                <w:hideMark/>
              </w:tcPr>
            </w:tcPrChange>
          </w:tcPr>
          <w:p w14:paraId="1C9FAB8E" w14:textId="77777777" w:rsidR="0079156E" w:rsidRPr="001C31F1" w:rsidRDefault="0079156E"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1118" w:type="dxa"/>
            <w:tcBorders>
              <w:top w:val="nil"/>
              <w:left w:val="nil"/>
              <w:bottom w:val="single" w:sz="4" w:space="0" w:color="000000"/>
              <w:right w:val="nil"/>
            </w:tcBorders>
            <w:shd w:val="clear" w:color="000000" w:fill="FFFFFF"/>
            <w:noWrap/>
            <w:vAlign w:val="bottom"/>
            <w:hideMark/>
            <w:tcPrChange w:id="256" w:author="Observatorio 02" w:date="2017-05-04T11:09:00Z">
              <w:tcPr>
                <w:tcW w:w="1118" w:type="dxa"/>
                <w:tcBorders>
                  <w:top w:val="nil"/>
                  <w:left w:val="nil"/>
                  <w:bottom w:val="single" w:sz="4" w:space="0" w:color="000000"/>
                  <w:right w:val="nil"/>
                </w:tcBorders>
                <w:shd w:val="clear" w:color="000000" w:fill="FFFFFF"/>
                <w:noWrap/>
                <w:vAlign w:val="bottom"/>
                <w:hideMark/>
              </w:tcPr>
            </w:tcPrChange>
          </w:tcPr>
          <w:p w14:paraId="348526A7" w14:textId="5E9E11DC"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w:t>
            </w:r>
            <w:del w:id="257"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27" w:type="dxa"/>
            <w:tcBorders>
              <w:top w:val="nil"/>
              <w:left w:val="nil"/>
              <w:bottom w:val="single" w:sz="4" w:space="0" w:color="000000"/>
              <w:right w:val="nil"/>
            </w:tcBorders>
            <w:shd w:val="clear" w:color="000000" w:fill="FFFFFF"/>
            <w:noWrap/>
            <w:vAlign w:val="bottom"/>
            <w:hideMark/>
            <w:tcPrChange w:id="258" w:author="Observatorio 02" w:date="2017-05-04T11:09:00Z">
              <w:tcPr>
                <w:tcW w:w="727" w:type="dxa"/>
                <w:tcBorders>
                  <w:top w:val="nil"/>
                  <w:left w:val="nil"/>
                  <w:bottom w:val="single" w:sz="4" w:space="0" w:color="000000"/>
                  <w:right w:val="nil"/>
                </w:tcBorders>
                <w:shd w:val="clear" w:color="000000" w:fill="FFFFFF"/>
                <w:noWrap/>
                <w:vAlign w:val="bottom"/>
                <w:hideMark/>
              </w:tcPr>
            </w:tcPrChange>
          </w:tcPr>
          <w:p w14:paraId="732893C1" w14:textId="741C98A3"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9,4</w:t>
            </w:r>
            <w:del w:id="259"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03" w:type="dxa"/>
            <w:tcBorders>
              <w:top w:val="nil"/>
              <w:left w:val="nil"/>
              <w:bottom w:val="single" w:sz="4" w:space="0" w:color="000000"/>
              <w:right w:val="nil"/>
            </w:tcBorders>
            <w:shd w:val="clear" w:color="000000" w:fill="FFFFFF"/>
            <w:noWrap/>
            <w:vAlign w:val="bottom"/>
            <w:hideMark/>
            <w:tcPrChange w:id="260" w:author="Observatorio 02" w:date="2017-05-04T11:09:00Z">
              <w:tcPr>
                <w:tcW w:w="703" w:type="dxa"/>
                <w:tcBorders>
                  <w:top w:val="nil"/>
                  <w:left w:val="nil"/>
                  <w:bottom w:val="single" w:sz="4" w:space="0" w:color="000000"/>
                  <w:right w:val="nil"/>
                </w:tcBorders>
                <w:shd w:val="clear" w:color="000000" w:fill="FFFFFF"/>
                <w:noWrap/>
                <w:vAlign w:val="bottom"/>
                <w:hideMark/>
              </w:tcPr>
            </w:tcPrChange>
          </w:tcPr>
          <w:p w14:paraId="76B95111" w14:textId="1CCA8846"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53,9</w:t>
            </w:r>
            <w:del w:id="261"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837" w:type="dxa"/>
            <w:tcBorders>
              <w:top w:val="nil"/>
              <w:left w:val="nil"/>
              <w:bottom w:val="single" w:sz="4" w:space="0" w:color="000000"/>
              <w:right w:val="nil"/>
            </w:tcBorders>
            <w:shd w:val="clear" w:color="000000" w:fill="FFFFFF"/>
            <w:noWrap/>
            <w:vAlign w:val="bottom"/>
            <w:hideMark/>
            <w:tcPrChange w:id="262" w:author="Observatorio 02" w:date="2017-05-04T11:09:00Z">
              <w:tcPr>
                <w:tcW w:w="837" w:type="dxa"/>
                <w:tcBorders>
                  <w:top w:val="nil"/>
                  <w:left w:val="nil"/>
                  <w:bottom w:val="single" w:sz="4" w:space="0" w:color="000000"/>
                  <w:right w:val="nil"/>
                </w:tcBorders>
                <w:shd w:val="clear" w:color="000000" w:fill="FFFFFF"/>
                <w:noWrap/>
                <w:vAlign w:val="bottom"/>
                <w:hideMark/>
              </w:tcPr>
            </w:tcPrChange>
          </w:tcPr>
          <w:p w14:paraId="3E67E00E" w14:textId="7777777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13,4</w:t>
            </w:r>
          </w:p>
        </w:tc>
        <w:tc>
          <w:tcPr>
            <w:tcW w:w="1143" w:type="dxa"/>
            <w:tcBorders>
              <w:top w:val="nil"/>
              <w:left w:val="nil"/>
              <w:bottom w:val="single" w:sz="4" w:space="0" w:color="000000"/>
              <w:right w:val="nil"/>
            </w:tcBorders>
            <w:shd w:val="clear" w:color="000000" w:fill="FFFFFF"/>
            <w:noWrap/>
            <w:vAlign w:val="bottom"/>
            <w:hideMark/>
            <w:tcPrChange w:id="263" w:author="Observatorio 02" w:date="2017-05-04T11:09:00Z">
              <w:tcPr>
                <w:tcW w:w="1143" w:type="dxa"/>
                <w:tcBorders>
                  <w:top w:val="nil"/>
                  <w:left w:val="nil"/>
                  <w:bottom w:val="single" w:sz="4" w:space="0" w:color="000000"/>
                  <w:right w:val="nil"/>
                </w:tcBorders>
                <w:shd w:val="clear" w:color="000000" w:fill="FFFFFF"/>
                <w:noWrap/>
                <w:vAlign w:val="bottom"/>
                <w:hideMark/>
              </w:tcPr>
            </w:tcPrChange>
          </w:tcPr>
          <w:p w14:paraId="320B3BB3" w14:textId="38712EE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20,9</w:t>
            </w:r>
            <w:del w:id="264"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1020" w:type="dxa"/>
            <w:tcBorders>
              <w:top w:val="nil"/>
              <w:left w:val="nil"/>
              <w:bottom w:val="single" w:sz="4" w:space="0" w:color="000000"/>
              <w:right w:val="nil"/>
            </w:tcBorders>
            <w:shd w:val="clear" w:color="000000" w:fill="FFFFFF"/>
            <w:noWrap/>
            <w:vAlign w:val="bottom"/>
            <w:hideMark/>
            <w:tcPrChange w:id="265" w:author="Observatorio 02" w:date="2017-05-04T11:09:00Z">
              <w:tcPr>
                <w:tcW w:w="1020" w:type="dxa"/>
                <w:tcBorders>
                  <w:top w:val="nil"/>
                  <w:left w:val="nil"/>
                  <w:bottom w:val="single" w:sz="4" w:space="0" w:color="000000"/>
                  <w:right w:val="nil"/>
                </w:tcBorders>
                <w:shd w:val="clear" w:color="000000" w:fill="FFFFFF"/>
                <w:noWrap/>
                <w:vAlign w:val="bottom"/>
                <w:hideMark/>
              </w:tcPr>
            </w:tcPrChange>
          </w:tcPr>
          <w:p w14:paraId="73FE07DC" w14:textId="7777777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w:t>
            </w:r>
          </w:p>
        </w:tc>
        <w:tc>
          <w:tcPr>
            <w:tcW w:w="769" w:type="dxa"/>
            <w:tcBorders>
              <w:top w:val="nil"/>
              <w:left w:val="nil"/>
              <w:bottom w:val="single" w:sz="4" w:space="0" w:color="000000"/>
              <w:right w:val="nil"/>
            </w:tcBorders>
            <w:shd w:val="clear" w:color="000000" w:fill="FFFFFF"/>
            <w:noWrap/>
            <w:vAlign w:val="bottom"/>
            <w:hideMark/>
            <w:tcPrChange w:id="266" w:author="Observatorio 02" w:date="2017-05-04T11:09:00Z">
              <w:tcPr>
                <w:tcW w:w="696" w:type="dxa"/>
                <w:tcBorders>
                  <w:top w:val="nil"/>
                  <w:left w:val="nil"/>
                  <w:bottom w:val="single" w:sz="4" w:space="0" w:color="000000"/>
                  <w:right w:val="nil"/>
                </w:tcBorders>
                <w:shd w:val="clear" w:color="000000" w:fill="FFFFFF"/>
                <w:noWrap/>
                <w:vAlign w:val="bottom"/>
                <w:hideMark/>
              </w:tcPr>
            </w:tcPrChange>
          </w:tcPr>
          <w:p w14:paraId="201CE373" w14:textId="2E77C372"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del w:id="267" w:author="Observatorio 02" w:date="2017-05-04T11:09:00Z">
              <w:r w:rsidRPr="00762463" w:rsidDel="0079156E">
                <w:rPr>
                  <w:rFonts w:eastAsia="Times New Roman"/>
                  <w:color w:val="FFFFFF" w:themeColor="background1"/>
                  <w:sz w:val="22"/>
                  <w:szCs w:val="22"/>
                  <w:bdr w:val="none" w:sz="0" w:space="0" w:color="auto"/>
                  <w:lang w:val="es-CL" w:eastAsia="es-CL"/>
                </w:rPr>
                <w:delText>ᵃ</w:delText>
              </w:r>
            </w:del>
          </w:p>
        </w:tc>
      </w:tr>
      <w:tr w:rsidR="0079156E" w:rsidRPr="001C31F1" w14:paraId="2C879B82" w14:textId="77777777" w:rsidTr="00CE2776">
        <w:trPr>
          <w:trHeight w:val="161"/>
          <w:trPrChange w:id="268" w:author="Observatorio 02" w:date="2017-05-04T11:09:00Z">
            <w:trPr>
              <w:trHeight w:val="203"/>
            </w:trPr>
          </w:trPrChange>
        </w:trPr>
        <w:tc>
          <w:tcPr>
            <w:tcW w:w="1216" w:type="dxa"/>
            <w:tcBorders>
              <w:top w:val="nil"/>
              <w:left w:val="nil"/>
              <w:bottom w:val="single" w:sz="8" w:space="0" w:color="000000"/>
              <w:right w:val="nil"/>
            </w:tcBorders>
            <w:shd w:val="clear" w:color="000000" w:fill="FFFFFF"/>
            <w:noWrap/>
            <w:vAlign w:val="bottom"/>
            <w:hideMark/>
            <w:tcPrChange w:id="269" w:author="Observatorio 02" w:date="2017-05-04T11:09:00Z">
              <w:tcPr>
                <w:tcW w:w="1216" w:type="dxa"/>
                <w:tcBorders>
                  <w:top w:val="nil"/>
                  <w:left w:val="nil"/>
                  <w:bottom w:val="single" w:sz="8" w:space="0" w:color="000000"/>
                  <w:right w:val="nil"/>
                </w:tcBorders>
                <w:shd w:val="clear" w:color="000000" w:fill="FFFFFF"/>
                <w:noWrap/>
                <w:vAlign w:val="bottom"/>
                <w:hideMark/>
              </w:tcPr>
            </w:tcPrChange>
          </w:tcPr>
          <w:p w14:paraId="4F480B2E" w14:textId="77777777" w:rsidR="0079156E" w:rsidRPr="001C31F1" w:rsidRDefault="0079156E" w:rsidP="00E63745">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1118" w:type="dxa"/>
            <w:tcBorders>
              <w:top w:val="nil"/>
              <w:left w:val="nil"/>
              <w:bottom w:val="single" w:sz="8" w:space="0" w:color="000000"/>
              <w:right w:val="nil"/>
            </w:tcBorders>
            <w:shd w:val="clear" w:color="000000" w:fill="FFFFFF"/>
            <w:noWrap/>
            <w:vAlign w:val="bottom"/>
            <w:hideMark/>
            <w:tcPrChange w:id="270" w:author="Observatorio 02" w:date="2017-05-04T11:09:00Z">
              <w:tcPr>
                <w:tcW w:w="1118" w:type="dxa"/>
                <w:tcBorders>
                  <w:top w:val="nil"/>
                  <w:left w:val="nil"/>
                  <w:bottom w:val="single" w:sz="8" w:space="0" w:color="000000"/>
                  <w:right w:val="nil"/>
                </w:tcBorders>
                <w:shd w:val="clear" w:color="000000" w:fill="FFFFFF"/>
                <w:noWrap/>
                <w:vAlign w:val="bottom"/>
                <w:hideMark/>
              </w:tcPr>
            </w:tcPrChange>
          </w:tcPr>
          <w:p w14:paraId="19E1BB9B" w14:textId="71201623"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w:t>
            </w:r>
            <w:del w:id="271"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27" w:type="dxa"/>
            <w:tcBorders>
              <w:top w:val="nil"/>
              <w:left w:val="nil"/>
              <w:bottom w:val="single" w:sz="8" w:space="0" w:color="000000"/>
              <w:right w:val="nil"/>
            </w:tcBorders>
            <w:shd w:val="clear" w:color="000000" w:fill="FFFFFF"/>
            <w:noWrap/>
            <w:vAlign w:val="bottom"/>
            <w:hideMark/>
            <w:tcPrChange w:id="272" w:author="Observatorio 02" w:date="2017-05-04T11:09:00Z">
              <w:tcPr>
                <w:tcW w:w="727" w:type="dxa"/>
                <w:tcBorders>
                  <w:top w:val="nil"/>
                  <w:left w:val="nil"/>
                  <w:bottom w:val="single" w:sz="8" w:space="0" w:color="000000"/>
                  <w:right w:val="nil"/>
                </w:tcBorders>
                <w:shd w:val="clear" w:color="000000" w:fill="FFFFFF"/>
                <w:noWrap/>
                <w:vAlign w:val="bottom"/>
                <w:hideMark/>
              </w:tcPr>
            </w:tcPrChange>
          </w:tcPr>
          <w:p w14:paraId="03E6DF43" w14:textId="0818886C"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13,4</w:t>
            </w:r>
            <w:del w:id="273"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03" w:type="dxa"/>
            <w:tcBorders>
              <w:top w:val="nil"/>
              <w:left w:val="nil"/>
              <w:bottom w:val="single" w:sz="8" w:space="0" w:color="000000"/>
              <w:right w:val="nil"/>
            </w:tcBorders>
            <w:shd w:val="clear" w:color="000000" w:fill="FFFFFF"/>
            <w:noWrap/>
            <w:vAlign w:val="bottom"/>
            <w:hideMark/>
            <w:tcPrChange w:id="274" w:author="Observatorio 02" w:date="2017-05-04T11:09:00Z">
              <w:tcPr>
                <w:tcW w:w="703" w:type="dxa"/>
                <w:tcBorders>
                  <w:top w:val="nil"/>
                  <w:left w:val="nil"/>
                  <w:bottom w:val="single" w:sz="8" w:space="0" w:color="000000"/>
                  <w:right w:val="nil"/>
                </w:tcBorders>
                <w:shd w:val="clear" w:color="000000" w:fill="FFFFFF"/>
                <w:noWrap/>
                <w:vAlign w:val="bottom"/>
                <w:hideMark/>
              </w:tcPr>
            </w:tcPrChange>
          </w:tcPr>
          <w:p w14:paraId="4B0FB86C" w14:textId="20DAA3EC"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51,5</w:t>
            </w:r>
            <w:del w:id="275"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837" w:type="dxa"/>
            <w:tcBorders>
              <w:top w:val="nil"/>
              <w:left w:val="nil"/>
              <w:bottom w:val="single" w:sz="8" w:space="0" w:color="000000"/>
              <w:right w:val="nil"/>
            </w:tcBorders>
            <w:shd w:val="clear" w:color="000000" w:fill="FFFFFF"/>
            <w:noWrap/>
            <w:vAlign w:val="bottom"/>
            <w:hideMark/>
            <w:tcPrChange w:id="276" w:author="Observatorio 02" w:date="2017-05-04T11:09:00Z">
              <w:tcPr>
                <w:tcW w:w="837" w:type="dxa"/>
                <w:tcBorders>
                  <w:top w:val="nil"/>
                  <w:left w:val="nil"/>
                  <w:bottom w:val="single" w:sz="8" w:space="0" w:color="000000"/>
                  <w:right w:val="nil"/>
                </w:tcBorders>
                <w:shd w:val="clear" w:color="000000" w:fill="FFFFFF"/>
                <w:noWrap/>
                <w:vAlign w:val="bottom"/>
                <w:hideMark/>
              </w:tcPr>
            </w:tcPrChange>
          </w:tcPr>
          <w:p w14:paraId="3522F215" w14:textId="7777777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12,6</w:t>
            </w:r>
          </w:p>
        </w:tc>
        <w:tc>
          <w:tcPr>
            <w:tcW w:w="1143" w:type="dxa"/>
            <w:tcBorders>
              <w:top w:val="nil"/>
              <w:left w:val="nil"/>
              <w:bottom w:val="single" w:sz="8" w:space="0" w:color="000000"/>
              <w:right w:val="nil"/>
            </w:tcBorders>
            <w:shd w:val="clear" w:color="000000" w:fill="FFFFFF"/>
            <w:noWrap/>
            <w:vAlign w:val="bottom"/>
            <w:hideMark/>
            <w:tcPrChange w:id="277" w:author="Observatorio 02" w:date="2017-05-04T11:09:00Z">
              <w:tcPr>
                <w:tcW w:w="1143" w:type="dxa"/>
                <w:tcBorders>
                  <w:top w:val="nil"/>
                  <w:left w:val="nil"/>
                  <w:bottom w:val="single" w:sz="8" w:space="0" w:color="000000"/>
                  <w:right w:val="nil"/>
                </w:tcBorders>
                <w:shd w:val="clear" w:color="000000" w:fill="FFFFFF"/>
                <w:noWrap/>
                <w:vAlign w:val="bottom"/>
                <w:hideMark/>
              </w:tcPr>
            </w:tcPrChange>
          </w:tcPr>
          <w:p w14:paraId="18ADEA38" w14:textId="6921377F"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18,5</w:t>
            </w:r>
            <w:del w:id="278"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1020" w:type="dxa"/>
            <w:tcBorders>
              <w:top w:val="nil"/>
              <w:left w:val="nil"/>
              <w:bottom w:val="single" w:sz="8" w:space="0" w:color="000000"/>
              <w:right w:val="nil"/>
            </w:tcBorders>
            <w:shd w:val="clear" w:color="000000" w:fill="FFFFFF"/>
            <w:noWrap/>
            <w:vAlign w:val="bottom"/>
            <w:hideMark/>
            <w:tcPrChange w:id="279" w:author="Observatorio 02" w:date="2017-05-04T11:09:00Z">
              <w:tcPr>
                <w:tcW w:w="1020" w:type="dxa"/>
                <w:tcBorders>
                  <w:top w:val="nil"/>
                  <w:left w:val="nil"/>
                  <w:bottom w:val="single" w:sz="8" w:space="0" w:color="000000"/>
                  <w:right w:val="nil"/>
                </w:tcBorders>
                <w:shd w:val="clear" w:color="000000" w:fill="FFFFFF"/>
                <w:noWrap/>
                <w:vAlign w:val="bottom"/>
                <w:hideMark/>
              </w:tcPr>
            </w:tcPrChange>
          </w:tcPr>
          <w:p w14:paraId="62FF30F8" w14:textId="77777777"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w:t>
            </w:r>
          </w:p>
        </w:tc>
        <w:tc>
          <w:tcPr>
            <w:tcW w:w="769" w:type="dxa"/>
            <w:tcBorders>
              <w:top w:val="nil"/>
              <w:left w:val="nil"/>
              <w:bottom w:val="single" w:sz="8" w:space="0" w:color="000000"/>
              <w:right w:val="nil"/>
            </w:tcBorders>
            <w:shd w:val="clear" w:color="000000" w:fill="FFFFFF"/>
            <w:noWrap/>
            <w:vAlign w:val="bottom"/>
            <w:hideMark/>
            <w:tcPrChange w:id="280" w:author="Observatorio 02" w:date="2017-05-04T11:09:00Z">
              <w:tcPr>
                <w:tcW w:w="696" w:type="dxa"/>
                <w:tcBorders>
                  <w:top w:val="nil"/>
                  <w:left w:val="nil"/>
                  <w:bottom w:val="single" w:sz="8" w:space="0" w:color="000000"/>
                  <w:right w:val="nil"/>
                </w:tcBorders>
                <w:shd w:val="clear" w:color="000000" w:fill="FFFFFF"/>
                <w:noWrap/>
                <w:vAlign w:val="bottom"/>
                <w:hideMark/>
              </w:tcPr>
            </w:tcPrChange>
          </w:tcPr>
          <w:p w14:paraId="5EDBACF8" w14:textId="4391B445" w:rsidR="0079156E" w:rsidRPr="001C31F1" w:rsidRDefault="0079156E" w:rsidP="00E63745">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del w:id="281" w:author="Observatorio 02" w:date="2017-05-04T11:09:00Z">
              <w:r w:rsidRPr="00762463" w:rsidDel="0079156E">
                <w:rPr>
                  <w:rFonts w:eastAsia="Times New Roman"/>
                  <w:color w:val="FFFFFF" w:themeColor="background1"/>
                  <w:sz w:val="22"/>
                  <w:szCs w:val="22"/>
                  <w:bdr w:val="none" w:sz="0" w:space="0" w:color="auto"/>
                  <w:lang w:val="es-CL" w:eastAsia="es-CL"/>
                </w:rPr>
                <w:delText>ᵃ</w:delText>
              </w:r>
            </w:del>
          </w:p>
        </w:tc>
      </w:tr>
      <w:tr w:rsidR="0079156E" w:rsidRPr="00C371D4" w14:paraId="58F310F4" w14:textId="77777777" w:rsidTr="00CE2776">
        <w:trPr>
          <w:trHeight w:val="161"/>
          <w:trPrChange w:id="282" w:author="Observatorio 02" w:date="2017-05-04T11:09:00Z">
            <w:trPr>
              <w:trHeight w:val="203"/>
            </w:trPr>
          </w:trPrChange>
        </w:trPr>
        <w:tc>
          <w:tcPr>
            <w:tcW w:w="1216" w:type="dxa"/>
            <w:tcBorders>
              <w:top w:val="nil"/>
              <w:left w:val="nil"/>
              <w:bottom w:val="single" w:sz="8" w:space="0" w:color="000000"/>
              <w:right w:val="nil"/>
            </w:tcBorders>
            <w:shd w:val="clear" w:color="000000" w:fill="FFFFFF"/>
            <w:noWrap/>
            <w:vAlign w:val="bottom"/>
            <w:hideMark/>
            <w:tcPrChange w:id="283" w:author="Observatorio 02" w:date="2017-05-04T11:09:00Z">
              <w:tcPr>
                <w:tcW w:w="1216" w:type="dxa"/>
                <w:tcBorders>
                  <w:top w:val="nil"/>
                  <w:left w:val="nil"/>
                  <w:bottom w:val="single" w:sz="8" w:space="0" w:color="000000"/>
                  <w:right w:val="nil"/>
                </w:tcBorders>
                <w:shd w:val="clear" w:color="000000" w:fill="FFFFFF"/>
                <w:noWrap/>
                <w:vAlign w:val="bottom"/>
                <w:hideMark/>
              </w:tcPr>
            </w:tcPrChange>
          </w:tcPr>
          <w:p w14:paraId="3C2ADDFB" w14:textId="77777777" w:rsidR="0079156E" w:rsidRPr="00C371D4" w:rsidRDefault="0079156E" w:rsidP="00C371D4">
            <w:pPr>
              <w:spacing w:after="0" w:line="240" w:lineRule="auto"/>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Nacional</w:t>
            </w:r>
          </w:p>
        </w:tc>
        <w:tc>
          <w:tcPr>
            <w:tcW w:w="1118" w:type="dxa"/>
            <w:tcBorders>
              <w:top w:val="nil"/>
              <w:left w:val="nil"/>
              <w:bottom w:val="single" w:sz="8" w:space="0" w:color="000000"/>
              <w:right w:val="nil"/>
            </w:tcBorders>
            <w:shd w:val="clear" w:color="000000" w:fill="FFFFFF"/>
            <w:noWrap/>
            <w:vAlign w:val="bottom"/>
            <w:hideMark/>
            <w:tcPrChange w:id="284" w:author="Observatorio 02" w:date="2017-05-04T11:09:00Z">
              <w:tcPr>
                <w:tcW w:w="1118" w:type="dxa"/>
                <w:tcBorders>
                  <w:top w:val="nil"/>
                  <w:left w:val="nil"/>
                  <w:bottom w:val="single" w:sz="8" w:space="0" w:color="000000"/>
                  <w:right w:val="nil"/>
                </w:tcBorders>
                <w:shd w:val="clear" w:color="000000" w:fill="FFFFFF"/>
                <w:noWrap/>
                <w:vAlign w:val="bottom"/>
                <w:hideMark/>
              </w:tcPr>
            </w:tcPrChange>
          </w:tcPr>
          <w:p w14:paraId="5392BA8D" w14:textId="76FE2829" w:rsidR="0079156E" w:rsidRPr="00C371D4" w:rsidRDefault="0079156E" w:rsidP="00C371D4">
            <w:pPr>
              <w:spacing w:after="0" w:line="240" w:lineRule="auto"/>
              <w:jc w:val="right"/>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11,0</w:t>
            </w:r>
            <w:del w:id="285"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27" w:type="dxa"/>
            <w:tcBorders>
              <w:top w:val="nil"/>
              <w:left w:val="nil"/>
              <w:bottom w:val="single" w:sz="8" w:space="0" w:color="000000"/>
              <w:right w:val="nil"/>
            </w:tcBorders>
            <w:shd w:val="clear" w:color="000000" w:fill="FFFFFF"/>
            <w:noWrap/>
            <w:vAlign w:val="bottom"/>
            <w:hideMark/>
            <w:tcPrChange w:id="286" w:author="Observatorio 02" w:date="2017-05-04T11:09:00Z">
              <w:tcPr>
                <w:tcW w:w="727" w:type="dxa"/>
                <w:tcBorders>
                  <w:top w:val="nil"/>
                  <w:left w:val="nil"/>
                  <w:bottom w:val="single" w:sz="8" w:space="0" w:color="000000"/>
                  <w:right w:val="nil"/>
                </w:tcBorders>
                <w:shd w:val="clear" w:color="000000" w:fill="FFFFFF"/>
                <w:noWrap/>
                <w:vAlign w:val="bottom"/>
                <w:hideMark/>
              </w:tcPr>
            </w:tcPrChange>
          </w:tcPr>
          <w:p w14:paraId="3F0BA14B" w14:textId="30365D98" w:rsidR="0079156E" w:rsidRPr="00C371D4" w:rsidRDefault="0079156E" w:rsidP="00C371D4">
            <w:pPr>
              <w:spacing w:after="0" w:line="240" w:lineRule="auto"/>
              <w:jc w:val="right"/>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21,0</w:t>
            </w:r>
            <w:del w:id="287"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703" w:type="dxa"/>
            <w:tcBorders>
              <w:top w:val="nil"/>
              <w:left w:val="nil"/>
              <w:bottom w:val="single" w:sz="8" w:space="0" w:color="000000"/>
              <w:right w:val="nil"/>
            </w:tcBorders>
            <w:shd w:val="clear" w:color="000000" w:fill="FFFFFF"/>
            <w:noWrap/>
            <w:vAlign w:val="bottom"/>
            <w:hideMark/>
            <w:tcPrChange w:id="288" w:author="Observatorio 02" w:date="2017-05-04T11:09:00Z">
              <w:tcPr>
                <w:tcW w:w="703" w:type="dxa"/>
                <w:tcBorders>
                  <w:top w:val="nil"/>
                  <w:left w:val="nil"/>
                  <w:bottom w:val="single" w:sz="8" w:space="0" w:color="000000"/>
                  <w:right w:val="nil"/>
                </w:tcBorders>
                <w:shd w:val="clear" w:color="000000" w:fill="FFFFFF"/>
                <w:noWrap/>
                <w:vAlign w:val="bottom"/>
                <w:hideMark/>
              </w:tcPr>
            </w:tcPrChange>
          </w:tcPr>
          <w:p w14:paraId="3C378D91" w14:textId="7ECF5AF0" w:rsidR="0079156E" w:rsidRPr="00C371D4" w:rsidRDefault="0079156E" w:rsidP="00C371D4">
            <w:pPr>
              <w:spacing w:after="0" w:line="240" w:lineRule="auto"/>
              <w:jc w:val="right"/>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41,9</w:t>
            </w:r>
            <w:del w:id="289"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837" w:type="dxa"/>
            <w:tcBorders>
              <w:top w:val="nil"/>
              <w:left w:val="nil"/>
              <w:bottom w:val="single" w:sz="8" w:space="0" w:color="000000"/>
              <w:right w:val="nil"/>
            </w:tcBorders>
            <w:shd w:val="clear" w:color="000000" w:fill="FFFFFF"/>
            <w:noWrap/>
            <w:vAlign w:val="bottom"/>
            <w:hideMark/>
            <w:tcPrChange w:id="290" w:author="Observatorio 02" w:date="2017-05-04T11:09:00Z">
              <w:tcPr>
                <w:tcW w:w="837" w:type="dxa"/>
                <w:tcBorders>
                  <w:top w:val="nil"/>
                  <w:left w:val="nil"/>
                  <w:bottom w:val="single" w:sz="8" w:space="0" w:color="000000"/>
                  <w:right w:val="nil"/>
                </w:tcBorders>
                <w:shd w:val="clear" w:color="000000" w:fill="FFFFFF"/>
                <w:noWrap/>
                <w:vAlign w:val="bottom"/>
                <w:hideMark/>
              </w:tcPr>
            </w:tcPrChange>
          </w:tcPr>
          <w:p w14:paraId="3A3ECCEB" w14:textId="77777777" w:rsidR="0079156E" w:rsidRPr="00C371D4" w:rsidRDefault="0079156E" w:rsidP="00C371D4">
            <w:pPr>
              <w:spacing w:after="0" w:line="240" w:lineRule="auto"/>
              <w:jc w:val="right"/>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9,6</w:t>
            </w:r>
          </w:p>
        </w:tc>
        <w:tc>
          <w:tcPr>
            <w:tcW w:w="1143" w:type="dxa"/>
            <w:tcBorders>
              <w:top w:val="nil"/>
              <w:left w:val="nil"/>
              <w:bottom w:val="single" w:sz="8" w:space="0" w:color="000000"/>
              <w:right w:val="nil"/>
            </w:tcBorders>
            <w:shd w:val="clear" w:color="000000" w:fill="FFFFFF"/>
            <w:noWrap/>
            <w:vAlign w:val="bottom"/>
            <w:hideMark/>
            <w:tcPrChange w:id="291" w:author="Observatorio 02" w:date="2017-05-04T11:09:00Z">
              <w:tcPr>
                <w:tcW w:w="1143" w:type="dxa"/>
                <w:tcBorders>
                  <w:top w:val="nil"/>
                  <w:left w:val="nil"/>
                  <w:bottom w:val="single" w:sz="8" w:space="0" w:color="000000"/>
                  <w:right w:val="nil"/>
                </w:tcBorders>
                <w:shd w:val="clear" w:color="000000" w:fill="FFFFFF"/>
                <w:noWrap/>
                <w:vAlign w:val="bottom"/>
                <w:hideMark/>
              </w:tcPr>
            </w:tcPrChange>
          </w:tcPr>
          <w:p w14:paraId="164813AA" w14:textId="3A5AEC56" w:rsidR="0079156E" w:rsidRPr="00C371D4" w:rsidRDefault="0079156E" w:rsidP="00C371D4">
            <w:pPr>
              <w:spacing w:after="0" w:line="240" w:lineRule="auto"/>
              <w:jc w:val="right"/>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14,7</w:t>
            </w:r>
            <w:del w:id="292" w:author="Observatorio 02" w:date="2017-05-04T11:08:00Z">
              <w:r w:rsidRPr="00762463" w:rsidDel="0079156E">
                <w:rPr>
                  <w:rFonts w:eastAsia="Times New Roman"/>
                  <w:color w:val="FFFFFF" w:themeColor="background1"/>
                  <w:sz w:val="22"/>
                  <w:szCs w:val="22"/>
                  <w:bdr w:val="none" w:sz="0" w:space="0" w:color="auto"/>
                  <w:lang w:val="es-CL" w:eastAsia="es-CL"/>
                </w:rPr>
                <w:delText>ᵃ</w:delText>
              </w:r>
            </w:del>
          </w:p>
        </w:tc>
        <w:tc>
          <w:tcPr>
            <w:tcW w:w="1020" w:type="dxa"/>
            <w:tcBorders>
              <w:top w:val="nil"/>
              <w:left w:val="nil"/>
              <w:bottom w:val="single" w:sz="8" w:space="0" w:color="000000"/>
              <w:right w:val="nil"/>
            </w:tcBorders>
            <w:shd w:val="clear" w:color="000000" w:fill="FFFFFF"/>
            <w:noWrap/>
            <w:vAlign w:val="bottom"/>
            <w:hideMark/>
            <w:tcPrChange w:id="293" w:author="Observatorio 02" w:date="2017-05-04T11:09:00Z">
              <w:tcPr>
                <w:tcW w:w="1020" w:type="dxa"/>
                <w:tcBorders>
                  <w:top w:val="nil"/>
                  <w:left w:val="nil"/>
                  <w:bottom w:val="single" w:sz="8" w:space="0" w:color="000000"/>
                  <w:right w:val="nil"/>
                </w:tcBorders>
                <w:shd w:val="clear" w:color="000000" w:fill="FFFFFF"/>
                <w:noWrap/>
                <w:vAlign w:val="bottom"/>
                <w:hideMark/>
              </w:tcPr>
            </w:tcPrChange>
          </w:tcPr>
          <w:p w14:paraId="66270E63" w14:textId="77777777" w:rsidR="0079156E" w:rsidRPr="00C371D4" w:rsidRDefault="0079156E" w:rsidP="00C371D4">
            <w:pPr>
              <w:spacing w:after="0" w:line="240" w:lineRule="auto"/>
              <w:jc w:val="right"/>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1,6</w:t>
            </w:r>
          </w:p>
        </w:tc>
        <w:tc>
          <w:tcPr>
            <w:tcW w:w="769" w:type="dxa"/>
            <w:tcBorders>
              <w:top w:val="nil"/>
              <w:left w:val="nil"/>
              <w:bottom w:val="single" w:sz="8" w:space="0" w:color="000000"/>
              <w:right w:val="nil"/>
            </w:tcBorders>
            <w:shd w:val="clear" w:color="000000" w:fill="FFFFFF"/>
            <w:noWrap/>
            <w:vAlign w:val="bottom"/>
            <w:hideMark/>
            <w:tcPrChange w:id="294" w:author="Observatorio 02" w:date="2017-05-04T11:09:00Z">
              <w:tcPr>
                <w:tcW w:w="696" w:type="dxa"/>
                <w:tcBorders>
                  <w:top w:val="nil"/>
                  <w:left w:val="nil"/>
                  <w:bottom w:val="single" w:sz="8" w:space="0" w:color="000000"/>
                  <w:right w:val="nil"/>
                </w:tcBorders>
                <w:shd w:val="clear" w:color="000000" w:fill="FFFFFF"/>
                <w:noWrap/>
                <w:vAlign w:val="bottom"/>
                <w:hideMark/>
              </w:tcPr>
            </w:tcPrChange>
          </w:tcPr>
          <w:p w14:paraId="0FC37884" w14:textId="47BD9C53" w:rsidR="0079156E" w:rsidRPr="00C371D4" w:rsidRDefault="0079156E" w:rsidP="00C371D4">
            <w:pPr>
              <w:spacing w:after="0" w:line="240" w:lineRule="auto"/>
              <w:jc w:val="right"/>
              <w:rPr>
                <w:rFonts w:eastAsia="Times New Roman"/>
                <w:sz w:val="22"/>
                <w:szCs w:val="22"/>
                <w:bdr w:val="none" w:sz="0" w:space="0" w:color="auto"/>
                <w:lang w:val="es-CL" w:eastAsia="es-CL"/>
              </w:rPr>
            </w:pPr>
            <w:r w:rsidRPr="00C371D4">
              <w:rPr>
                <w:rFonts w:eastAsia="Times New Roman"/>
                <w:sz w:val="22"/>
                <w:szCs w:val="22"/>
                <w:bdr w:val="none" w:sz="0" w:space="0" w:color="auto"/>
                <w:lang w:val="es-CL" w:eastAsia="es-CL"/>
              </w:rPr>
              <w:t>100,0</w:t>
            </w:r>
            <w:del w:id="295" w:author="Observatorio 02" w:date="2017-05-04T11:09:00Z">
              <w:r w:rsidRPr="00762463" w:rsidDel="0079156E">
                <w:rPr>
                  <w:rFonts w:eastAsia="Times New Roman"/>
                  <w:color w:val="FFFFFF" w:themeColor="background1"/>
                  <w:sz w:val="22"/>
                  <w:szCs w:val="22"/>
                  <w:bdr w:val="none" w:sz="0" w:space="0" w:color="auto"/>
                  <w:lang w:val="es-CL" w:eastAsia="es-CL"/>
                </w:rPr>
                <w:delText>ᵃ</w:delText>
              </w:r>
            </w:del>
          </w:p>
        </w:tc>
      </w:tr>
    </w:tbl>
    <w:p w14:paraId="6491F1BD" w14:textId="77777777" w:rsidR="00CE2776" w:rsidRPr="001C31F1" w:rsidRDefault="00CE2776" w:rsidP="00CE2776">
      <w:pPr>
        <w:spacing w:after="0" w:line="276" w:lineRule="auto"/>
        <w:jc w:val="both"/>
        <w:rPr>
          <w:moveTo w:id="296" w:author="Observatorio 02" w:date="2017-05-04T15:06:00Z"/>
          <w:color w:val="323E4F" w:themeColor="text2" w:themeShade="BF"/>
          <w:sz w:val="20"/>
          <w:lang w:val="es-CL"/>
        </w:rPr>
      </w:pPr>
      <w:moveToRangeStart w:id="297" w:author="Observatorio 02" w:date="2017-05-04T15:06:00Z" w:name="move481673727"/>
      <w:moveTo w:id="298" w:author="Observatorio 02" w:date="2017-05-04T15:06:00Z">
        <w:r w:rsidRPr="001C31F1">
          <w:rPr>
            <w:color w:val="323E4F" w:themeColor="text2" w:themeShade="BF"/>
            <w:sz w:val="20"/>
            <w:lang w:val="es-CL"/>
          </w:rPr>
          <w:t>Fuente: Elaboración propia conforme a ENE.</w:t>
        </w:r>
      </w:moveTo>
    </w:p>
    <w:moveToRangeEnd w:id="297"/>
    <w:p w14:paraId="67C668A8" w14:textId="7FDE58E6" w:rsidR="00540C8A" w:rsidRPr="001C31F1" w:rsidRDefault="00540C8A" w:rsidP="00540C8A">
      <w:pPr>
        <w:spacing w:after="0" w:line="276" w:lineRule="auto"/>
        <w:jc w:val="both"/>
        <w:rPr>
          <w:color w:val="323E4F" w:themeColor="text2" w:themeShade="BF"/>
          <w:sz w:val="20"/>
          <w:lang w:val="es-CL"/>
        </w:rPr>
      </w:pPr>
      <w:r w:rsidRPr="001C31F1">
        <w:rPr>
          <w:color w:val="323E4F" w:themeColor="text2" w:themeShade="BF"/>
          <w:sz w:val="20"/>
          <w:lang w:val="es-CL"/>
        </w:rPr>
        <w:t>Nota 1: El nivel educacional corresponde al último ciclo completado. Es decir, "Básica" incluye a las personas con media incompleta y "Media" incluye a las personas con educación superior incompleta.</w:t>
      </w:r>
    </w:p>
    <w:p w14:paraId="08D2F8BE" w14:textId="5EEFB8C5" w:rsidR="00540C8A" w:rsidRDefault="00540C8A" w:rsidP="00540C8A">
      <w:pPr>
        <w:spacing w:after="0" w:line="276" w:lineRule="auto"/>
        <w:jc w:val="both"/>
        <w:rPr>
          <w:ins w:id="299" w:author="Observatorio 02" w:date="2017-05-04T11:08:00Z"/>
          <w:color w:val="323E4F" w:themeColor="text2" w:themeShade="BF"/>
          <w:sz w:val="20"/>
          <w:lang w:val="es-CL"/>
        </w:rPr>
      </w:pPr>
      <w:r w:rsidRPr="001C31F1">
        <w:rPr>
          <w:color w:val="323E4F" w:themeColor="text2" w:themeShade="BF"/>
          <w:sz w:val="20"/>
          <w:lang w:val="es-CL"/>
        </w:rPr>
        <w:t xml:space="preserve">Nota </w:t>
      </w:r>
      <w:r w:rsidR="00B562B3">
        <w:rPr>
          <w:color w:val="323E4F" w:themeColor="text2" w:themeShade="BF"/>
          <w:sz w:val="20"/>
          <w:lang w:val="es-CL"/>
        </w:rPr>
        <w:t>2</w:t>
      </w:r>
      <w:r w:rsidRPr="001C31F1">
        <w:rPr>
          <w:color w:val="323E4F" w:themeColor="text2" w:themeShade="BF"/>
          <w:sz w:val="20"/>
          <w:lang w:val="es-CL"/>
        </w:rPr>
        <w:t>: El tamaño de empresas se define a partir del número de trabajadores. Microempresas, entre 1 y 9 trabajadores; Pequeña, entre 10 y 49 trabajadores; Mediana, entre 50 y 199 trabajadores; Grande, más de 200 trabajadores.</w:t>
      </w:r>
    </w:p>
    <w:p w14:paraId="2D9047AB" w14:textId="434043CB" w:rsidR="0079156E" w:rsidRPr="001C31F1" w:rsidRDefault="0079156E" w:rsidP="00540C8A">
      <w:pPr>
        <w:spacing w:after="0" w:line="276" w:lineRule="auto"/>
        <w:jc w:val="both"/>
        <w:rPr>
          <w:color w:val="323E4F" w:themeColor="text2" w:themeShade="BF"/>
          <w:sz w:val="20"/>
          <w:lang w:val="es-CL"/>
        </w:rPr>
      </w:pPr>
      <w:ins w:id="300" w:author="Observatorio 02" w:date="2017-05-04T11:08:00Z">
        <w:r w:rsidRPr="0079156E">
          <w:rPr>
            <w:color w:val="323E4F" w:themeColor="text2" w:themeShade="BF"/>
            <w:sz w:val="20"/>
            <w:lang w:val="es-CL"/>
          </w:rPr>
          <w:t>Nota</w:t>
        </w:r>
        <w:r>
          <w:rPr>
            <w:color w:val="323E4F" w:themeColor="text2" w:themeShade="BF"/>
            <w:sz w:val="20"/>
            <w:lang w:val="es-CL"/>
          </w:rPr>
          <w:t xml:space="preserve"> 3</w:t>
        </w:r>
        <w:r w:rsidRPr="0079156E">
          <w:rPr>
            <w:color w:val="323E4F" w:themeColor="text2" w:themeShade="BF"/>
            <w:sz w:val="20"/>
            <w:lang w:val="es-CL"/>
          </w:rPr>
          <w:t>: No existen observaciones suficientes para obtener estadísticas confiables sobre el nivel educacional de las personas que trabajan de forma unipersonal.</w:t>
        </w:r>
      </w:ins>
    </w:p>
    <w:p w14:paraId="13A017B1" w14:textId="57C61149" w:rsidR="00E63745" w:rsidRPr="001C31F1" w:rsidDel="00CE2776" w:rsidRDefault="00540C8A" w:rsidP="00540C8A">
      <w:pPr>
        <w:spacing w:after="0" w:line="276" w:lineRule="auto"/>
        <w:jc w:val="both"/>
        <w:rPr>
          <w:moveFrom w:id="301" w:author="Observatorio 02" w:date="2017-05-04T15:06:00Z"/>
          <w:color w:val="323E4F" w:themeColor="text2" w:themeShade="BF"/>
          <w:sz w:val="20"/>
          <w:lang w:val="es-CL"/>
        </w:rPr>
      </w:pPr>
      <w:moveFromRangeStart w:id="302" w:author="Observatorio 02" w:date="2017-05-04T15:06:00Z" w:name="move481673727"/>
      <w:moveFrom w:id="303" w:author="Observatorio 02" w:date="2017-05-04T15:06:00Z">
        <w:r w:rsidRPr="001C31F1" w:rsidDel="00CE2776">
          <w:rPr>
            <w:color w:val="323E4F" w:themeColor="text2" w:themeShade="BF"/>
            <w:sz w:val="20"/>
            <w:lang w:val="es-CL"/>
          </w:rPr>
          <w:t>Fuente: Elaboración propia conforme a ENE.</w:t>
        </w:r>
      </w:moveFrom>
    </w:p>
    <w:moveFromRangeEnd w:id="302"/>
    <w:p w14:paraId="40495B3C" w14:textId="2D40D413" w:rsidR="00174899" w:rsidRPr="001C31F1" w:rsidRDefault="00174899" w:rsidP="004A2E79">
      <w:pPr>
        <w:spacing w:after="0" w:line="276" w:lineRule="auto"/>
        <w:jc w:val="both"/>
        <w:rPr>
          <w:lang w:val="es-CL"/>
        </w:rPr>
      </w:pPr>
    </w:p>
    <w:p w14:paraId="0188777D" w14:textId="443DC409" w:rsidR="00174899" w:rsidRPr="001C31F1" w:rsidRDefault="00174899" w:rsidP="004A2E79">
      <w:pPr>
        <w:spacing w:after="0" w:line="276" w:lineRule="auto"/>
        <w:jc w:val="both"/>
        <w:rPr>
          <w:lang w:val="es-CL"/>
        </w:rPr>
      </w:pPr>
      <w:r w:rsidRPr="001C31F1">
        <w:rPr>
          <w:lang w:val="es-CL"/>
        </w:rPr>
        <w:t xml:space="preserve">El Cuadro 6 muestra la distribución de ocupados según categoría ocupacional, para cada tamaño de empresa, usando datos del año 2016. Como se puede apreciar, la participación de los asalariados con contrato </w:t>
      </w:r>
      <w:r w:rsidR="00407959" w:rsidRPr="001C31F1">
        <w:rPr>
          <w:lang w:val="es-CL"/>
        </w:rPr>
        <w:t xml:space="preserve">indefinido </w:t>
      </w:r>
      <w:r w:rsidRPr="001C31F1">
        <w:rPr>
          <w:lang w:val="es-CL"/>
        </w:rPr>
        <w:t xml:space="preserve">aumenta sistemáticamente con el tamaño de empresa, mientras que la participación de </w:t>
      </w:r>
      <w:r w:rsidR="00407959" w:rsidRPr="001C31F1">
        <w:rPr>
          <w:lang w:val="es-CL"/>
        </w:rPr>
        <w:t xml:space="preserve">asalariados sin contrato </w:t>
      </w:r>
      <w:r w:rsidRPr="001C31F1">
        <w:rPr>
          <w:lang w:val="es-CL"/>
        </w:rPr>
        <w:t xml:space="preserve">empleadores, trabajadores por cuenta propia y asalariados sin contrato se comporta de modo inverso (la diferencia es </w:t>
      </w:r>
      <w:r w:rsidRPr="001C31F1">
        <w:rPr>
          <w:lang w:val="es-CL"/>
        </w:rPr>
        <w:lastRenderedPageBreak/>
        <w:t xml:space="preserve">particularmente notoria si se compara a los ocupados en microempresas con los ocupados en pequeñas empresas). </w:t>
      </w:r>
      <w:r w:rsidR="00407959" w:rsidRPr="001C31F1">
        <w:rPr>
          <w:lang w:val="es-CL"/>
        </w:rPr>
        <w:t xml:space="preserve">La participación de los asalariados con contrato definido alcanza su </w:t>
      </w:r>
      <w:r w:rsidR="006C60C7">
        <w:rPr>
          <w:lang w:val="es-CL"/>
        </w:rPr>
        <w:t>máximo</w:t>
      </w:r>
      <w:r w:rsidR="00407959" w:rsidRPr="001C31F1">
        <w:rPr>
          <w:lang w:val="es-CL"/>
        </w:rPr>
        <w:t xml:space="preserve"> en las empresas pequeñas y medianas (en torno al 35%), lo cual no es un comportamiento estándar (en general, la participación de los asalariados es creciente en el tamaño de empresa, sin importar el tipo de contrato). </w:t>
      </w:r>
      <w:r w:rsidRPr="001C31F1">
        <w:rPr>
          <w:lang w:val="es-CL"/>
        </w:rPr>
        <w:t xml:space="preserve">Cabe también destacar la heterogeneidad </w:t>
      </w:r>
      <w:r w:rsidR="00BB48DC" w:rsidRPr="001C31F1">
        <w:rPr>
          <w:lang w:val="es-CL"/>
        </w:rPr>
        <w:t>de las distribuciones</w:t>
      </w:r>
      <w:r w:rsidRPr="001C31F1">
        <w:rPr>
          <w:lang w:val="es-CL"/>
        </w:rPr>
        <w:t xml:space="preserve">. Por ejemplo, mientras los asalariados </w:t>
      </w:r>
      <w:r w:rsidR="00BB48DC" w:rsidRPr="001C31F1">
        <w:rPr>
          <w:lang w:val="es-CL"/>
        </w:rPr>
        <w:t xml:space="preserve">sin </w:t>
      </w:r>
      <w:r w:rsidRPr="001C31F1">
        <w:rPr>
          <w:lang w:val="es-CL"/>
        </w:rPr>
        <w:t xml:space="preserve">contrato representan el </w:t>
      </w:r>
      <w:r w:rsidR="00BB48DC" w:rsidRPr="001C31F1">
        <w:rPr>
          <w:lang w:val="es-CL"/>
        </w:rPr>
        <w:t>1</w:t>
      </w:r>
      <w:r w:rsidRPr="001C31F1">
        <w:rPr>
          <w:lang w:val="es-CL"/>
        </w:rPr>
        <w:t>,</w:t>
      </w:r>
      <w:r w:rsidR="00BB48DC" w:rsidRPr="001C31F1">
        <w:rPr>
          <w:lang w:val="es-CL"/>
        </w:rPr>
        <w:t>7</w:t>
      </w:r>
      <w:r w:rsidRPr="001C31F1">
        <w:rPr>
          <w:lang w:val="es-CL"/>
        </w:rPr>
        <w:t xml:space="preserve">% a nivel nacional, entre los ocupados en </w:t>
      </w:r>
      <w:r w:rsidR="00BB48DC" w:rsidRPr="001C31F1">
        <w:rPr>
          <w:lang w:val="es-CL"/>
        </w:rPr>
        <w:t>micro</w:t>
      </w:r>
      <w:r w:rsidRPr="001C31F1">
        <w:rPr>
          <w:lang w:val="es-CL"/>
        </w:rPr>
        <w:t xml:space="preserve"> empresas, esta participación se eleva al </w:t>
      </w:r>
      <w:r w:rsidR="00BB48DC" w:rsidRPr="001C31F1">
        <w:rPr>
          <w:lang w:val="es-CL"/>
        </w:rPr>
        <w:t>15</w:t>
      </w:r>
      <w:r w:rsidRPr="001C31F1">
        <w:rPr>
          <w:lang w:val="es-CL"/>
        </w:rPr>
        <w:t>,</w:t>
      </w:r>
      <w:r w:rsidR="00BB48DC" w:rsidRPr="001C31F1">
        <w:rPr>
          <w:lang w:val="es-CL"/>
        </w:rPr>
        <w:t>4</w:t>
      </w:r>
      <w:r w:rsidRPr="001C31F1">
        <w:rPr>
          <w:lang w:val="es-CL"/>
        </w:rPr>
        <w:t>%.</w:t>
      </w:r>
    </w:p>
    <w:p w14:paraId="29F79732" w14:textId="58974F6B" w:rsidR="00F85342" w:rsidRPr="001C31F1" w:rsidRDefault="00F85342" w:rsidP="004A2E79">
      <w:pPr>
        <w:spacing w:after="0" w:line="276" w:lineRule="auto"/>
        <w:jc w:val="both"/>
        <w:rPr>
          <w:lang w:val="es-CL"/>
        </w:rPr>
      </w:pPr>
    </w:p>
    <w:p w14:paraId="29B75081" w14:textId="6D61B60F" w:rsidR="00E63745" w:rsidRPr="001C31F1" w:rsidRDefault="00730F2C" w:rsidP="004A2E79">
      <w:pPr>
        <w:spacing w:after="0" w:line="276" w:lineRule="auto"/>
        <w:jc w:val="both"/>
        <w:rPr>
          <w:b/>
          <w:color w:val="323E4F" w:themeColor="text2" w:themeShade="BF"/>
          <w:lang w:val="es-CL"/>
        </w:rPr>
      </w:pPr>
      <w:r w:rsidRPr="001C31F1">
        <w:rPr>
          <w:b/>
          <w:color w:val="323E4F" w:themeColor="text2" w:themeShade="BF"/>
          <w:lang w:val="es-CL"/>
        </w:rPr>
        <w:t xml:space="preserve">Cuadro </w:t>
      </w:r>
      <w:r w:rsidR="002F2CDF" w:rsidRPr="001C31F1">
        <w:rPr>
          <w:b/>
          <w:color w:val="323E4F" w:themeColor="text2" w:themeShade="BF"/>
          <w:lang w:val="es-CL"/>
        </w:rPr>
        <w:t xml:space="preserve">6. Distribución de ocupados </w:t>
      </w:r>
      <w:r w:rsidRPr="001C31F1">
        <w:rPr>
          <w:b/>
          <w:color w:val="323E4F" w:themeColor="text2" w:themeShade="BF"/>
          <w:lang w:val="es-CL"/>
        </w:rPr>
        <w:t xml:space="preserve">del sector </w:t>
      </w:r>
      <w:r w:rsidR="002F2CDF" w:rsidRPr="001C31F1">
        <w:rPr>
          <w:b/>
          <w:color w:val="323E4F" w:themeColor="text2" w:themeShade="BF"/>
          <w:lang w:val="es-CL"/>
        </w:rPr>
        <w:t>según categoría ocupacional</w:t>
      </w:r>
      <w:r w:rsidRPr="001C31F1">
        <w:rPr>
          <w:b/>
          <w:color w:val="323E4F" w:themeColor="text2" w:themeShade="BF"/>
          <w:lang w:val="es-CL"/>
        </w:rPr>
        <w:t>, por tamaño de empresa</w:t>
      </w:r>
      <w:r w:rsidR="002F2CDF" w:rsidRPr="001C31F1">
        <w:rPr>
          <w:b/>
          <w:color w:val="323E4F" w:themeColor="text2" w:themeShade="BF"/>
          <w:lang w:val="es-CL"/>
        </w:rPr>
        <w:t>, 2016</w:t>
      </w:r>
    </w:p>
    <w:tbl>
      <w:tblPr>
        <w:tblW w:w="8838" w:type="dxa"/>
        <w:tblCellMar>
          <w:left w:w="70" w:type="dxa"/>
          <w:right w:w="70" w:type="dxa"/>
        </w:tblCellMar>
        <w:tblLook w:val="04A0" w:firstRow="1" w:lastRow="0" w:firstColumn="1" w:lastColumn="0" w:noHBand="0" w:noVBand="1"/>
        <w:tblPrChange w:id="304" w:author="Observatorio 02" w:date="2017-05-04T11:43:00Z">
          <w:tblPr>
            <w:tblW w:w="8838" w:type="dxa"/>
            <w:tblCellMar>
              <w:left w:w="70" w:type="dxa"/>
              <w:right w:w="70" w:type="dxa"/>
            </w:tblCellMar>
            <w:tblLook w:val="04A0" w:firstRow="1" w:lastRow="0" w:firstColumn="1" w:lastColumn="0" w:noHBand="0" w:noVBand="1"/>
          </w:tblPr>
        </w:tblPrChange>
      </w:tblPr>
      <w:tblGrid>
        <w:gridCol w:w="999"/>
        <w:gridCol w:w="621"/>
        <w:gridCol w:w="640"/>
        <w:gridCol w:w="330"/>
        <w:gridCol w:w="302"/>
        <w:gridCol w:w="390"/>
        <w:gridCol w:w="1452"/>
        <w:gridCol w:w="1007"/>
        <w:gridCol w:w="1055"/>
        <w:gridCol w:w="920"/>
        <w:gridCol w:w="356"/>
        <w:gridCol w:w="430"/>
        <w:gridCol w:w="336"/>
        <w:tblGridChange w:id="305">
          <w:tblGrid>
            <w:gridCol w:w="931"/>
            <w:gridCol w:w="495"/>
            <w:gridCol w:w="63"/>
            <w:gridCol w:w="553"/>
            <w:gridCol w:w="88"/>
            <w:gridCol w:w="227"/>
            <w:gridCol w:w="233"/>
            <w:gridCol w:w="50"/>
            <w:gridCol w:w="252"/>
            <w:gridCol w:w="132"/>
            <w:gridCol w:w="117"/>
            <w:gridCol w:w="141"/>
            <w:gridCol w:w="1005"/>
            <w:gridCol w:w="176"/>
            <w:gridCol w:w="271"/>
            <w:gridCol w:w="650"/>
            <w:gridCol w:w="636"/>
            <w:gridCol w:w="776"/>
            <w:gridCol w:w="88"/>
            <w:gridCol w:w="18"/>
            <w:gridCol w:w="835"/>
            <w:gridCol w:w="34"/>
            <w:gridCol w:w="293"/>
            <w:gridCol w:w="438"/>
            <w:gridCol w:w="4"/>
            <w:gridCol w:w="332"/>
          </w:tblGrid>
        </w:tblGridChange>
      </w:tblGrid>
      <w:tr w:rsidR="006B02C7" w:rsidRPr="001C31F1" w14:paraId="6DF2D9EA" w14:textId="77777777" w:rsidTr="00CE2776">
        <w:trPr>
          <w:trHeight w:val="168"/>
          <w:ins w:id="306" w:author="Observatorio 02" w:date="2017-05-04T11:11:00Z"/>
          <w:trPrChange w:id="307" w:author="Observatorio 02" w:date="2017-05-04T11:43:00Z">
            <w:trPr>
              <w:trHeight w:val="168"/>
            </w:trPr>
          </w:trPrChange>
        </w:trPr>
        <w:tc>
          <w:tcPr>
            <w:tcW w:w="2552" w:type="dxa"/>
            <w:gridSpan w:val="4"/>
            <w:vMerge w:val="restart"/>
            <w:tcBorders>
              <w:top w:val="single" w:sz="8" w:space="0" w:color="000000"/>
              <w:left w:val="nil"/>
              <w:right w:val="nil"/>
            </w:tcBorders>
            <w:shd w:val="clear" w:color="000000" w:fill="FFFFFF"/>
            <w:noWrap/>
            <w:vAlign w:val="bottom"/>
            <w:tcPrChange w:id="308" w:author="Observatorio 02" w:date="2017-05-04T11:43:00Z">
              <w:tcPr>
                <w:tcW w:w="2594" w:type="dxa"/>
                <w:gridSpan w:val="6"/>
                <w:vMerge w:val="restart"/>
                <w:tcBorders>
                  <w:top w:val="single" w:sz="8" w:space="0" w:color="000000"/>
                  <w:left w:val="nil"/>
                  <w:right w:val="nil"/>
                </w:tcBorders>
                <w:shd w:val="clear" w:color="000000" w:fill="FFFFFF"/>
                <w:noWrap/>
                <w:vAlign w:val="bottom"/>
              </w:tcPr>
            </w:tcPrChange>
          </w:tcPr>
          <w:p w14:paraId="3E243D1A" w14:textId="77777777" w:rsidR="008343FB" w:rsidRPr="001C31F1" w:rsidRDefault="008343FB" w:rsidP="002F2CDF">
            <w:pPr>
              <w:spacing w:after="0" w:line="240" w:lineRule="auto"/>
              <w:jc w:val="center"/>
              <w:rPr>
                <w:ins w:id="309" w:author="Observatorio 02" w:date="2017-05-04T11:11:00Z"/>
                <w:rFonts w:eastAsia="Times New Roman"/>
                <w:sz w:val="22"/>
                <w:szCs w:val="22"/>
                <w:bdr w:val="none" w:sz="0" w:space="0" w:color="auto"/>
                <w:lang w:val="es-CL" w:eastAsia="es-CL"/>
              </w:rPr>
            </w:pPr>
          </w:p>
        </w:tc>
        <w:tc>
          <w:tcPr>
            <w:tcW w:w="295" w:type="dxa"/>
            <w:vMerge w:val="restart"/>
            <w:tcBorders>
              <w:top w:val="single" w:sz="8" w:space="0" w:color="000000"/>
              <w:left w:val="nil"/>
              <w:right w:val="nil"/>
            </w:tcBorders>
            <w:shd w:val="clear" w:color="000000" w:fill="FFFFFF"/>
            <w:vAlign w:val="bottom"/>
            <w:tcPrChange w:id="310" w:author="Observatorio 02" w:date="2017-05-04T11:43:00Z">
              <w:tcPr>
                <w:tcW w:w="295" w:type="dxa"/>
                <w:gridSpan w:val="2"/>
                <w:vMerge w:val="restart"/>
                <w:tcBorders>
                  <w:top w:val="single" w:sz="8" w:space="0" w:color="000000"/>
                  <w:left w:val="nil"/>
                  <w:right w:val="nil"/>
                </w:tcBorders>
                <w:shd w:val="clear" w:color="000000" w:fill="FFFFFF"/>
                <w:vAlign w:val="bottom"/>
              </w:tcPr>
            </w:tcPrChange>
          </w:tcPr>
          <w:p w14:paraId="7B3F6FDB" w14:textId="4AC9E35D" w:rsidR="008343FB" w:rsidRPr="001C31F1" w:rsidRDefault="008343FB" w:rsidP="002F2CDF">
            <w:pPr>
              <w:spacing w:after="0" w:line="240" w:lineRule="auto"/>
              <w:jc w:val="center"/>
              <w:rPr>
                <w:ins w:id="311" w:author="Observatorio 02" w:date="2017-05-04T11:11:00Z"/>
                <w:rFonts w:eastAsia="Times New Roman"/>
                <w:sz w:val="22"/>
                <w:szCs w:val="22"/>
                <w:bdr w:val="none" w:sz="0" w:space="0" w:color="auto"/>
                <w:lang w:val="es-CL" w:eastAsia="es-CL"/>
              </w:rPr>
            </w:pPr>
          </w:p>
        </w:tc>
        <w:tc>
          <w:tcPr>
            <w:tcW w:w="385" w:type="dxa"/>
            <w:vMerge w:val="restart"/>
            <w:tcBorders>
              <w:top w:val="single" w:sz="8" w:space="0" w:color="000000"/>
              <w:left w:val="nil"/>
              <w:right w:val="nil"/>
            </w:tcBorders>
            <w:shd w:val="clear" w:color="000000" w:fill="FFFFFF"/>
            <w:noWrap/>
            <w:vAlign w:val="bottom"/>
            <w:tcPrChange w:id="312" w:author="Observatorio 02" w:date="2017-05-04T11:43:00Z">
              <w:tcPr>
                <w:tcW w:w="414" w:type="dxa"/>
                <w:gridSpan w:val="2"/>
                <w:vMerge w:val="restart"/>
                <w:tcBorders>
                  <w:top w:val="single" w:sz="8" w:space="0" w:color="000000"/>
                  <w:left w:val="nil"/>
                  <w:right w:val="nil"/>
                </w:tcBorders>
                <w:shd w:val="clear" w:color="000000" w:fill="FFFFFF"/>
                <w:noWrap/>
                <w:vAlign w:val="bottom"/>
              </w:tcPr>
            </w:tcPrChange>
          </w:tcPr>
          <w:p w14:paraId="4BB32882" w14:textId="77777777" w:rsidR="008343FB" w:rsidRPr="001C31F1" w:rsidRDefault="008343FB" w:rsidP="002F2CDF">
            <w:pPr>
              <w:spacing w:after="0" w:line="240" w:lineRule="auto"/>
              <w:jc w:val="center"/>
              <w:rPr>
                <w:ins w:id="313" w:author="Observatorio 02" w:date="2017-05-04T11:11:00Z"/>
                <w:rFonts w:eastAsia="Times New Roman"/>
                <w:sz w:val="22"/>
                <w:szCs w:val="22"/>
                <w:bdr w:val="none" w:sz="0" w:space="0" w:color="auto"/>
                <w:lang w:val="es-CL" w:eastAsia="es-CL"/>
              </w:rPr>
            </w:pPr>
          </w:p>
        </w:tc>
        <w:tc>
          <w:tcPr>
            <w:tcW w:w="3540" w:type="dxa"/>
            <w:gridSpan w:val="3"/>
            <w:tcBorders>
              <w:top w:val="single" w:sz="8" w:space="0" w:color="000000"/>
              <w:left w:val="nil"/>
              <w:bottom w:val="single" w:sz="4" w:space="0" w:color="000000"/>
              <w:right w:val="nil"/>
            </w:tcBorders>
            <w:shd w:val="clear" w:color="000000" w:fill="FFFFFF"/>
            <w:noWrap/>
            <w:vAlign w:val="bottom"/>
            <w:tcPrChange w:id="314" w:author="Observatorio 02" w:date="2017-05-04T11:43:00Z">
              <w:tcPr>
                <w:tcW w:w="3320" w:type="dxa"/>
                <w:gridSpan w:val="10"/>
                <w:tcBorders>
                  <w:top w:val="single" w:sz="8" w:space="0" w:color="000000"/>
                  <w:left w:val="nil"/>
                  <w:bottom w:val="single" w:sz="4" w:space="0" w:color="000000"/>
                  <w:right w:val="nil"/>
                </w:tcBorders>
                <w:shd w:val="clear" w:color="000000" w:fill="FFFFFF"/>
                <w:noWrap/>
                <w:vAlign w:val="bottom"/>
              </w:tcPr>
            </w:tcPrChange>
          </w:tcPr>
          <w:p w14:paraId="494C5F70" w14:textId="6D6A9E98" w:rsidR="008343FB" w:rsidRPr="001C31F1" w:rsidRDefault="008343FB" w:rsidP="002F2CDF">
            <w:pPr>
              <w:spacing w:after="0" w:line="240" w:lineRule="auto"/>
              <w:jc w:val="center"/>
              <w:rPr>
                <w:ins w:id="315" w:author="Observatorio 02" w:date="2017-05-04T11:11:00Z"/>
                <w:rFonts w:eastAsia="Times New Roman"/>
                <w:sz w:val="22"/>
                <w:szCs w:val="22"/>
                <w:bdr w:val="none" w:sz="0" w:space="0" w:color="auto"/>
                <w:lang w:val="es-CL" w:eastAsia="es-CL"/>
              </w:rPr>
            </w:pPr>
            <w:ins w:id="316" w:author="Observatorio 02" w:date="2017-05-04T11:11:00Z">
              <w:r>
                <w:rPr>
                  <w:rFonts w:eastAsia="Times New Roman"/>
                  <w:sz w:val="22"/>
                  <w:szCs w:val="22"/>
                  <w:bdr w:val="none" w:sz="0" w:space="0" w:color="auto"/>
                  <w:lang w:val="es-CL" w:eastAsia="es-CL"/>
                </w:rPr>
                <w:t>Asalariados</w:t>
              </w:r>
            </w:ins>
          </w:p>
        </w:tc>
        <w:tc>
          <w:tcPr>
            <w:tcW w:w="1734" w:type="dxa"/>
            <w:gridSpan w:val="3"/>
            <w:vMerge w:val="restart"/>
            <w:tcBorders>
              <w:top w:val="single" w:sz="8" w:space="0" w:color="000000"/>
              <w:left w:val="nil"/>
              <w:right w:val="nil"/>
            </w:tcBorders>
            <w:shd w:val="clear" w:color="000000" w:fill="FFFFFF"/>
            <w:noWrap/>
            <w:vAlign w:val="bottom"/>
            <w:tcPrChange w:id="317" w:author="Observatorio 02" w:date="2017-05-04T11:43:00Z">
              <w:tcPr>
                <w:tcW w:w="1863" w:type="dxa"/>
                <w:gridSpan w:val="5"/>
                <w:vMerge w:val="restart"/>
                <w:tcBorders>
                  <w:top w:val="single" w:sz="8" w:space="0" w:color="000000"/>
                  <w:left w:val="nil"/>
                  <w:right w:val="nil"/>
                </w:tcBorders>
                <w:shd w:val="clear" w:color="000000" w:fill="FFFFFF"/>
                <w:noWrap/>
                <w:vAlign w:val="bottom"/>
              </w:tcPr>
            </w:tcPrChange>
          </w:tcPr>
          <w:p w14:paraId="32C1DFA7" w14:textId="77777777" w:rsidR="008343FB" w:rsidRPr="001C31F1" w:rsidRDefault="008343FB" w:rsidP="002F2CDF">
            <w:pPr>
              <w:spacing w:after="0" w:line="240" w:lineRule="auto"/>
              <w:jc w:val="center"/>
              <w:rPr>
                <w:ins w:id="318" w:author="Observatorio 02" w:date="2017-05-04T11:11:00Z"/>
                <w:rFonts w:eastAsia="Times New Roman"/>
                <w:sz w:val="22"/>
                <w:szCs w:val="22"/>
                <w:bdr w:val="none" w:sz="0" w:space="0" w:color="auto"/>
                <w:lang w:val="es-CL" w:eastAsia="es-CL"/>
              </w:rPr>
            </w:pPr>
          </w:p>
        </w:tc>
        <w:tc>
          <w:tcPr>
            <w:tcW w:w="332" w:type="dxa"/>
            <w:vMerge w:val="restart"/>
            <w:tcBorders>
              <w:top w:val="single" w:sz="8" w:space="0" w:color="000000"/>
              <w:left w:val="nil"/>
              <w:right w:val="nil"/>
            </w:tcBorders>
            <w:shd w:val="clear" w:color="000000" w:fill="FFFFFF"/>
            <w:vAlign w:val="bottom"/>
            <w:tcPrChange w:id="319" w:author="Observatorio 02" w:date="2017-05-04T11:43:00Z">
              <w:tcPr>
                <w:tcW w:w="352" w:type="dxa"/>
                <w:vMerge w:val="restart"/>
                <w:tcBorders>
                  <w:top w:val="single" w:sz="8" w:space="0" w:color="000000"/>
                  <w:left w:val="nil"/>
                  <w:right w:val="nil"/>
                </w:tcBorders>
                <w:shd w:val="clear" w:color="000000" w:fill="FFFFFF"/>
                <w:vAlign w:val="bottom"/>
              </w:tcPr>
            </w:tcPrChange>
          </w:tcPr>
          <w:p w14:paraId="2B581A39" w14:textId="64E14FDE" w:rsidR="008343FB" w:rsidRPr="001C31F1" w:rsidRDefault="008343FB" w:rsidP="002F2CDF">
            <w:pPr>
              <w:spacing w:after="0" w:line="240" w:lineRule="auto"/>
              <w:jc w:val="center"/>
              <w:rPr>
                <w:ins w:id="320" w:author="Observatorio 02" w:date="2017-05-04T11:11:00Z"/>
                <w:rFonts w:eastAsia="Times New Roman"/>
                <w:sz w:val="22"/>
                <w:szCs w:val="22"/>
                <w:bdr w:val="none" w:sz="0" w:space="0" w:color="auto"/>
                <w:lang w:val="es-CL" w:eastAsia="es-CL"/>
              </w:rPr>
            </w:pPr>
          </w:p>
        </w:tc>
      </w:tr>
      <w:tr w:rsidR="006B02C7" w:rsidRPr="00242515" w14:paraId="46EE8D85" w14:textId="77777777" w:rsidTr="00CE2776">
        <w:trPr>
          <w:trHeight w:val="41"/>
          <w:ins w:id="321" w:author="Observatorio 02" w:date="2017-05-04T11:14:00Z"/>
        </w:trPr>
        <w:tc>
          <w:tcPr>
            <w:tcW w:w="2552" w:type="dxa"/>
            <w:gridSpan w:val="4"/>
            <w:vMerge/>
            <w:tcBorders>
              <w:left w:val="nil"/>
              <w:right w:val="nil"/>
            </w:tcBorders>
            <w:shd w:val="clear" w:color="000000" w:fill="FFFFFF"/>
            <w:noWrap/>
            <w:vAlign w:val="bottom"/>
          </w:tcPr>
          <w:p w14:paraId="3611251F" w14:textId="77777777" w:rsidR="008343FB" w:rsidRPr="001C31F1" w:rsidRDefault="008343FB" w:rsidP="00242515">
            <w:pPr>
              <w:spacing w:after="0" w:line="240" w:lineRule="auto"/>
              <w:jc w:val="center"/>
              <w:rPr>
                <w:ins w:id="322" w:author="Observatorio 02" w:date="2017-05-04T11:14:00Z"/>
                <w:rFonts w:eastAsia="Times New Roman"/>
                <w:sz w:val="22"/>
                <w:szCs w:val="22"/>
                <w:bdr w:val="none" w:sz="0" w:space="0" w:color="auto"/>
                <w:lang w:val="es-CL" w:eastAsia="es-CL"/>
              </w:rPr>
            </w:pPr>
          </w:p>
        </w:tc>
        <w:tc>
          <w:tcPr>
            <w:tcW w:w="295" w:type="dxa"/>
            <w:vMerge/>
            <w:tcBorders>
              <w:left w:val="nil"/>
              <w:right w:val="nil"/>
            </w:tcBorders>
            <w:shd w:val="clear" w:color="000000" w:fill="FFFFFF"/>
            <w:vAlign w:val="bottom"/>
          </w:tcPr>
          <w:p w14:paraId="6FC65A5F" w14:textId="3162CAF7" w:rsidR="008343FB" w:rsidRPr="001C31F1" w:rsidRDefault="008343FB" w:rsidP="00242515">
            <w:pPr>
              <w:spacing w:after="0" w:line="240" w:lineRule="auto"/>
              <w:jc w:val="center"/>
              <w:rPr>
                <w:ins w:id="323" w:author="Observatorio 02" w:date="2017-05-04T11:14:00Z"/>
                <w:rFonts w:eastAsia="Times New Roman"/>
                <w:sz w:val="22"/>
                <w:szCs w:val="22"/>
                <w:bdr w:val="none" w:sz="0" w:space="0" w:color="auto"/>
                <w:lang w:val="es-CL" w:eastAsia="es-CL"/>
              </w:rPr>
            </w:pPr>
          </w:p>
        </w:tc>
        <w:tc>
          <w:tcPr>
            <w:tcW w:w="385" w:type="dxa"/>
            <w:vMerge/>
            <w:tcBorders>
              <w:left w:val="nil"/>
              <w:right w:val="nil"/>
            </w:tcBorders>
            <w:shd w:val="clear" w:color="000000" w:fill="FFFFFF"/>
            <w:noWrap/>
            <w:vAlign w:val="bottom"/>
          </w:tcPr>
          <w:p w14:paraId="2785CF79" w14:textId="77777777" w:rsidR="008343FB" w:rsidRPr="001C31F1" w:rsidRDefault="008343FB" w:rsidP="00242515">
            <w:pPr>
              <w:spacing w:after="0" w:line="240" w:lineRule="auto"/>
              <w:jc w:val="center"/>
              <w:rPr>
                <w:ins w:id="324" w:author="Observatorio 02" w:date="2017-05-04T11:14:00Z"/>
                <w:rFonts w:eastAsia="Times New Roman"/>
                <w:sz w:val="22"/>
                <w:szCs w:val="22"/>
                <w:bdr w:val="none" w:sz="0" w:space="0" w:color="auto"/>
                <w:lang w:val="es-CL" w:eastAsia="es-CL"/>
              </w:rPr>
            </w:pPr>
          </w:p>
        </w:tc>
        <w:tc>
          <w:tcPr>
            <w:tcW w:w="1413" w:type="dxa"/>
            <w:tcBorders>
              <w:top w:val="single" w:sz="8" w:space="0" w:color="000000"/>
              <w:left w:val="nil"/>
              <w:right w:val="nil"/>
            </w:tcBorders>
            <w:shd w:val="clear" w:color="000000" w:fill="FFFFFF"/>
            <w:noWrap/>
            <w:vAlign w:val="bottom"/>
          </w:tcPr>
          <w:p w14:paraId="53750A3B" w14:textId="77777777" w:rsidR="008343FB" w:rsidRPr="001C31F1" w:rsidDel="00242515" w:rsidRDefault="008343FB" w:rsidP="00242515">
            <w:pPr>
              <w:spacing w:after="0" w:line="240" w:lineRule="auto"/>
              <w:jc w:val="center"/>
              <w:rPr>
                <w:ins w:id="325" w:author="Observatorio 02" w:date="2017-05-04T11:14:00Z"/>
                <w:rFonts w:eastAsia="Times New Roman"/>
                <w:sz w:val="22"/>
                <w:szCs w:val="22"/>
                <w:bdr w:val="none" w:sz="0" w:space="0" w:color="auto"/>
                <w:lang w:val="es-CL" w:eastAsia="es-CL"/>
              </w:rPr>
            </w:pPr>
          </w:p>
        </w:tc>
        <w:tc>
          <w:tcPr>
            <w:tcW w:w="2127" w:type="dxa"/>
            <w:gridSpan w:val="2"/>
            <w:tcBorders>
              <w:top w:val="single" w:sz="8" w:space="0" w:color="000000"/>
              <w:left w:val="nil"/>
              <w:bottom w:val="single" w:sz="4" w:space="0" w:color="000000"/>
              <w:right w:val="nil"/>
            </w:tcBorders>
            <w:shd w:val="clear" w:color="000000" w:fill="FFFFFF"/>
            <w:noWrap/>
            <w:vAlign w:val="bottom"/>
          </w:tcPr>
          <w:p w14:paraId="105D0C68" w14:textId="67D70403" w:rsidR="008343FB" w:rsidRPr="001C31F1" w:rsidDel="00242515" w:rsidRDefault="008343FB" w:rsidP="00242515">
            <w:pPr>
              <w:spacing w:after="0" w:line="240" w:lineRule="auto"/>
              <w:jc w:val="center"/>
              <w:rPr>
                <w:ins w:id="326" w:author="Observatorio 02" w:date="2017-05-04T11:14:00Z"/>
                <w:rFonts w:eastAsia="Times New Roman"/>
                <w:sz w:val="22"/>
                <w:szCs w:val="22"/>
                <w:bdr w:val="none" w:sz="0" w:space="0" w:color="auto"/>
                <w:lang w:val="es-CL" w:eastAsia="es-CL"/>
              </w:rPr>
            </w:pPr>
            <w:ins w:id="327" w:author="Observatorio 02" w:date="2017-05-04T11:14:00Z">
              <w:r>
                <w:rPr>
                  <w:rFonts w:eastAsia="Times New Roman"/>
                  <w:sz w:val="22"/>
                  <w:szCs w:val="22"/>
                  <w:bdr w:val="none" w:sz="0" w:space="0" w:color="auto"/>
                  <w:lang w:val="es-CL" w:eastAsia="es-CL"/>
                </w:rPr>
                <w:t>con contrato</w:t>
              </w:r>
            </w:ins>
          </w:p>
        </w:tc>
        <w:tc>
          <w:tcPr>
            <w:tcW w:w="1734" w:type="dxa"/>
            <w:gridSpan w:val="3"/>
            <w:vMerge/>
            <w:tcBorders>
              <w:left w:val="nil"/>
              <w:right w:val="nil"/>
            </w:tcBorders>
            <w:shd w:val="clear" w:color="000000" w:fill="FFFFFF"/>
            <w:noWrap/>
            <w:vAlign w:val="bottom"/>
          </w:tcPr>
          <w:p w14:paraId="023275E4" w14:textId="77777777" w:rsidR="008343FB" w:rsidRPr="001C31F1" w:rsidRDefault="008343FB" w:rsidP="00242515">
            <w:pPr>
              <w:spacing w:after="0" w:line="240" w:lineRule="auto"/>
              <w:jc w:val="center"/>
              <w:rPr>
                <w:ins w:id="328" w:author="Observatorio 02" w:date="2017-05-04T11:14:00Z"/>
                <w:rFonts w:eastAsia="Times New Roman"/>
                <w:sz w:val="22"/>
                <w:szCs w:val="22"/>
                <w:bdr w:val="none" w:sz="0" w:space="0" w:color="auto"/>
                <w:lang w:val="es-CL" w:eastAsia="es-CL"/>
              </w:rPr>
            </w:pPr>
          </w:p>
        </w:tc>
        <w:tc>
          <w:tcPr>
            <w:tcW w:w="332" w:type="dxa"/>
            <w:vMerge/>
            <w:tcBorders>
              <w:left w:val="nil"/>
              <w:right w:val="nil"/>
            </w:tcBorders>
            <w:shd w:val="clear" w:color="000000" w:fill="FFFFFF"/>
            <w:vAlign w:val="bottom"/>
          </w:tcPr>
          <w:p w14:paraId="25B90B2D" w14:textId="665C68EF" w:rsidR="008343FB" w:rsidRPr="001C31F1" w:rsidRDefault="008343FB" w:rsidP="00242515">
            <w:pPr>
              <w:spacing w:after="0" w:line="240" w:lineRule="auto"/>
              <w:jc w:val="center"/>
              <w:rPr>
                <w:ins w:id="329" w:author="Observatorio 02" w:date="2017-05-04T11:14:00Z"/>
                <w:rFonts w:eastAsia="Times New Roman"/>
                <w:sz w:val="22"/>
                <w:szCs w:val="22"/>
                <w:bdr w:val="none" w:sz="0" w:space="0" w:color="auto"/>
                <w:lang w:val="es-CL" w:eastAsia="es-CL"/>
              </w:rPr>
            </w:pPr>
          </w:p>
        </w:tc>
      </w:tr>
      <w:tr w:rsidR="006B02C7" w:rsidRPr="00242515" w14:paraId="57058FB4" w14:textId="77777777" w:rsidTr="00CE2776">
        <w:trPr>
          <w:trHeight w:val="168"/>
          <w:trPrChange w:id="330" w:author="Observatorio 02" w:date="2017-05-04T11:43:00Z">
            <w:trPr>
              <w:trHeight w:val="168"/>
            </w:trPr>
          </w:trPrChange>
        </w:trPr>
        <w:tc>
          <w:tcPr>
            <w:tcW w:w="976" w:type="dxa"/>
            <w:tcBorders>
              <w:left w:val="nil"/>
              <w:bottom w:val="single" w:sz="4" w:space="0" w:color="000000"/>
              <w:right w:val="nil"/>
            </w:tcBorders>
            <w:shd w:val="clear" w:color="000000" w:fill="FFFFFF"/>
            <w:noWrap/>
            <w:vAlign w:val="bottom"/>
            <w:hideMark/>
            <w:tcPrChange w:id="331" w:author="Observatorio 02" w:date="2017-05-04T11:43:00Z">
              <w:tcPr>
                <w:tcW w:w="1045" w:type="dxa"/>
                <w:tcBorders>
                  <w:left w:val="nil"/>
                  <w:bottom w:val="single" w:sz="4" w:space="0" w:color="000000"/>
                  <w:right w:val="nil"/>
                </w:tcBorders>
                <w:shd w:val="clear" w:color="000000" w:fill="FFFFFF"/>
                <w:noWrap/>
                <w:vAlign w:val="bottom"/>
                <w:hideMark/>
              </w:tcPr>
            </w:tcPrChange>
          </w:tcPr>
          <w:p w14:paraId="79D2B20E" w14:textId="7BE7AC8B" w:rsidR="002F2CDF" w:rsidRPr="001C31F1" w:rsidRDefault="002F2CDF" w:rsidP="002F2CDF">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Tamaño </w:t>
            </w:r>
            <w:del w:id="332" w:author="Observatorio 02" w:date="2017-05-04T11:46:00Z">
              <w:r w:rsidRPr="001C31F1" w:rsidDel="006B02C7">
                <w:rPr>
                  <w:rFonts w:eastAsia="Times New Roman"/>
                  <w:sz w:val="22"/>
                  <w:szCs w:val="22"/>
                  <w:bdr w:val="none" w:sz="0" w:space="0" w:color="auto"/>
                  <w:lang w:val="es-CL" w:eastAsia="es-CL"/>
                </w:rPr>
                <w:delText xml:space="preserve">de </w:delText>
              </w:r>
            </w:del>
            <w:r w:rsidRPr="001C31F1">
              <w:rPr>
                <w:rFonts w:eastAsia="Times New Roman"/>
                <w:sz w:val="22"/>
                <w:szCs w:val="22"/>
                <w:bdr w:val="none" w:sz="0" w:space="0" w:color="auto"/>
                <w:lang w:val="es-CL" w:eastAsia="es-CL"/>
              </w:rPr>
              <w:t>empresa</w:t>
            </w:r>
          </w:p>
        </w:tc>
        <w:tc>
          <w:tcPr>
            <w:tcW w:w="1252" w:type="dxa"/>
            <w:gridSpan w:val="2"/>
            <w:tcBorders>
              <w:left w:val="nil"/>
              <w:bottom w:val="single" w:sz="4" w:space="0" w:color="000000"/>
              <w:right w:val="nil"/>
            </w:tcBorders>
            <w:shd w:val="clear" w:color="000000" w:fill="FFFFFF"/>
            <w:noWrap/>
            <w:vAlign w:val="bottom"/>
            <w:hideMark/>
            <w:tcPrChange w:id="333" w:author="Observatorio 02" w:date="2017-05-04T11:43:00Z">
              <w:tcPr>
                <w:tcW w:w="1216" w:type="dxa"/>
                <w:gridSpan w:val="3"/>
                <w:tcBorders>
                  <w:left w:val="nil"/>
                  <w:bottom w:val="single" w:sz="4" w:space="0" w:color="000000"/>
                  <w:right w:val="nil"/>
                </w:tcBorders>
                <w:shd w:val="clear" w:color="000000" w:fill="FFFFFF"/>
                <w:noWrap/>
                <w:vAlign w:val="bottom"/>
                <w:hideMark/>
              </w:tcPr>
            </w:tcPrChange>
          </w:tcPr>
          <w:p w14:paraId="2305C384" w14:textId="77777777" w:rsidR="002F2CDF" w:rsidRPr="001C31F1" w:rsidRDefault="002F2CDF" w:rsidP="00242515">
            <w:pPr>
              <w:spacing w:after="0" w:line="240" w:lineRule="auto"/>
              <w:jc w:val="center"/>
              <w:rPr>
                <w:rFonts w:eastAsia="Times New Roman"/>
                <w:sz w:val="22"/>
                <w:szCs w:val="22"/>
                <w:bdr w:val="none" w:sz="0" w:space="0" w:color="auto"/>
                <w:lang w:val="es-CL" w:eastAsia="es-CL"/>
              </w:rPr>
              <w:pPrChange w:id="334" w:author="Observatorio 02" w:date="2017-05-04T11:13:00Z">
                <w:pPr>
                  <w:spacing w:after="0" w:line="240" w:lineRule="auto"/>
                  <w:jc w:val="center"/>
                </w:pPr>
              </w:pPrChange>
            </w:pPr>
            <w:r w:rsidRPr="001C31F1">
              <w:rPr>
                <w:rFonts w:eastAsia="Times New Roman"/>
                <w:sz w:val="22"/>
                <w:szCs w:val="22"/>
                <w:bdr w:val="none" w:sz="0" w:space="0" w:color="auto"/>
                <w:lang w:val="es-CL" w:eastAsia="es-CL"/>
              </w:rPr>
              <w:t>Empleador</w:t>
            </w:r>
            <w:del w:id="335" w:author="Observatorio 02" w:date="2017-05-04T11:15:00Z">
              <w:r w:rsidRPr="001C31F1" w:rsidDel="00242515">
                <w:rPr>
                  <w:rFonts w:eastAsia="Times New Roman"/>
                  <w:sz w:val="22"/>
                  <w:szCs w:val="22"/>
                  <w:bdr w:val="none" w:sz="0" w:space="0" w:color="auto"/>
                  <w:lang w:val="es-CL" w:eastAsia="es-CL"/>
                </w:rPr>
                <w:delText>es</w:delText>
              </w:r>
            </w:del>
          </w:p>
        </w:tc>
        <w:tc>
          <w:tcPr>
            <w:tcW w:w="1004" w:type="dxa"/>
            <w:gridSpan w:val="3"/>
            <w:tcBorders>
              <w:left w:val="nil"/>
              <w:bottom w:val="single" w:sz="4" w:space="0" w:color="000000"/>
              <w:right w:val="nil"/>
            </w:tcBorders>
            <w:shd w:val="clear" w:color="000000" w:fill="FFFFFF"/>
            <w:noWrap/>
            <w:vAlign w:val="bottom"/>
            <w:hideMark/>
            <w:tcPrChange w:id="336" w:author="Observatorio 02" w:date="2017-05-04T11:43:00Z">
              <w:tcPr>
                <w:tcW w:w="1042" w:type="dxa"/>
                <w:gridSpan w:val="6"/>
                <w:tcBorders>
                  <w:left w:val="nil"/>
                  <w:bottom w:val="single" w:sz="4" w:space="0" w:color="000000"/>
                  <w:right w:val="nil"/>
                </w:tcBorders>
                <w:shd w:val="clear" w:color="000000" w:fill="FFFFFF"/>
                <w:noWrap/>
                <w:vAlign w:val="bottom"/>
                <w:hideMark/>
              </w:tcPr>
            </w:tcPrChange>
          </w:tcPr>
          <w:p w14:paraId="2F2A5F51" w14:textId="12710FD8" w:rsidR="002F2CDF" w:rsidRPr="001C31F1" w:rsidRDefault="002F2CDF" w:rsidP="00242515">
            <w:pPr>
              <w:spacing w:after="0" w:line="240" w:lineRule="auto"/>
              <w:jc w:val="center"/>
              <w:rPr>
                <w:rFonts w:eastAsia="Times New Roman"/>
                <w:sz w:val="22"/>
                <w:szCs w:val="22"/>
                <w:bdr w:val="none" w:sz="0" w:space="0" w:color="auto"/>
                <w:lang w:val="es-CL" w:eastAsia="es-CL"/>
              </w:rPr>
              <w:pPrChange w:id="337" w:author="Observatorio 02" w:date="2017-05-04T11:13:00Z">
                <w:pPr>
                  <w:spacing w:after="0" w:line="240" w:lineRule="auto"/>
                  <w:jc w:val="center"/>
                </w:pPr>
              </w:pPrChange>
            </w:pPr>
            <w:r w:rsidRPr="001C31F1">
              <w:rPr>
                <w:rFonts w:eastAsia="Times New Roman"/>
                <w:sz w:val="22"/>
                <w:szCs w:val="22"/>
                <w:bdr w:val="none" w:sz="0" w:space="0" w:color="auto"/>
                <w:lang w:val="es-CL" w:eastAsia="es-CL"/>
              </w:rPr>
              <w:t>C</w:t>
            </w:r>
            <w:del w:id="338" w:author="Observatorio 02" w:date="2017-05-04T11:15:00Z">
              <w:r w:rsidRPr="001C31F1" w:rsidDel="00242515">
                <w:rPr>
                  <w:rFonts w:eastAsia="Times New Roman"/>
                  <w:sz w:val="22"/>
                  <w:szCs w:val="22"/>
                  <w:bdr w:val="none" w:sz="0" w:space="0" w:color="auto"/>
                  <w:lang w:val="es-CL" w:eastAsia="es-CL"/>
                </w:rPr>
                <w:delText>uen</w:delText>
              </w:r>
            </w:del>
            <w:r w:rsidRPr="001C31F1">
              <w:rPr>
                <w:rFonts w:eastAsia="Times New Roman"/>
                <w:sz w:val="22"/>
                <w:szCs w:val="22"/>
                <w:bdr w:val="none" w:sz="0" w:space="0" w:color="auto"/>
                <w:lang w:val="es-CL" w:eastAsia="es-CL"/>
              </w:rPr>
              <w:t>ta</w:t>
            </w:r>
            <w:ins w:id="339" w:author="Observatorio 02" w:date="2017-05-04T11:33:00Z">
              <w:r w:rsidR="00D856EF">
                <w:rPr>
                  <w:rFonts w:eastAsia="Times New Roman"/>
                  <w:sz w:val="22"/>
                  <w:szCs w:val="22"/>
                  <w:bdr w:val="none" w:sz="0" w:space="0" w:color="auto"/>
                  <w:lang w:val="es-CL" w:eastAsia="es-CL"/>
                </w:rPr>
                <w:t>.</w:t>
              </w:r>
            </w:ins>
            <w:r w:rsidRPr="001C31F1">
              <w:rPr>
                <w:rFonts w:eastAsia="Times New Roman"/>
                <w:sz w:val="22"/>
                <w:szCs w:val="22"/>
                <w:bdr w:val="none" w:sz="0" w:space="0" w:color="auto"/>
                <w:lang w:val="es-CL" w:eastAsia="es-CL"/>
              </w:rPr>
              <w:t xml:space="preserve"> Propia</w:t>
            </w:r>
          </w:p>
        </w:tc>
        <w:tc>
          <w:tcPr>
            <w:tcW w:w="1413" w:type="dxa"/>
            <w:tcBorders>
              <w:left w:val="nil"/>
              <w:bottom w:val="single" w:sz="4" w:space="0" w:color="000000"/>
              <w:right w:val="nil"/>
            </w:tcBorders>
            <w:shd w:val="clear" w:color="000000" w:fill="FFFFFF"/>
            <w:noWrap/>
            <w:vAlign w:val="bottom"/>
            <w:hideMark/>
            <w:tcPrChange w:id="340" w:author="Observatorio 02" w:date="2017-05-04T11:43:00Z">
              <w:tcPr>
                <w:tcW w:w="163" w:type="dxa"/>
                <w:gridSpan w:val="3"/>
                <w:tcBorders>
                  <w:left w:val="nil"/>
                  <w:bottom w:val="single" w:sz="4" w:space="0" w:color="000000"/>
                  <w:right w:val="nil"/>
                </w:tcBorders>
                <w:shd w:val="clear" w:color="000000" w:fill="FFFFFF"/>
                <w:noWrap/>
                <w:vAlign w:val="bottom"/>
                <w:hideMark/>
              </w:tcPr>
            </w:tcPrChange>
          </w:tcPr>
          <w:p w14:paraId="07978164" w14:textId="39B4AC24" w:rsidR="002F2CDF" w:rsidRPr="001C31F1" w:rsidRDefault="002F2CDF" w:rsidP="00066C9A">
            <w:pPr>
              <w:spacing w:after="0" w:line="240" w:lineRule="auto"/>
              <w:jc w:val="right"/>
              <w:rPr>
                <w:rFonts w:eastAsia="Times New Roman"/>
                <w:sz w:val="22"/>
                <w:szCs w:val="22"/>
                <w:bdr w:val="none" w:sz="0" w:space="0" w:color="auto"/>
                <w:lang w:val="es-CL" w:eastAsia="es-CL"/>
              </w:rPr>
              <w:pPrChange w:id="341" w:author="Observatorio 02" w:date="2017-05-04T11:23:00Z">
                <w:pPr>
                  <w:spacing w:after="0" w:line="240" w:lineRule="auto"/>
                  <w:jc w:val="center"/>
                </w:pPr>
              </w:pPrChange>
            </w:pPr>
            <w:del w:id="342" w:author="Observatorio 02" w:date="2017-05-04T11:11:00Z">
              <w:r w:rsidRPr="001C31F1" w:rsidDel="00242515">
                <w:rPr>
                  <w:rFonts w:eastAsia="Times New Roman"/>
                  <w:sz w:val="22"/>
                  <w:szCs w:val="22"/>
                  <w:bdr w:val="none" w:sz="0" w:space="0" w:color="auto"/>
                  <w:lang w:val="es-CL" w:eastAsia="es-CL"/>
                </w:rPr>
                <w:delText xml:space="preserve">Asalariado </w:delText>
              </w:r>
            </w:del>
            <w:r w:rsidRPr="001C31F1">
              <w:rPr>
                <w:rFonts w:eastAsia="Times New Roman"/>
                <w:sz w:val="22"/>
                <w:szCs w:val="22"/>
                <w:bdr w:val="none" w:sz="0" w:space="0" w:color="auto"/>
                <w:lang w:val="es-CL" w:eastAsia="es-CL"/>
              </w:rPr>
              <w:t xml:space="preserve">sin </w:t>
            </w:r>
            <w:del w:id="343" w:author="Observatorio 02" w:date="2017-05-04T11:11:00Z">
              <w:r w:rsidRPr="001C31F1" w:rsidDel="00242515">
                <w:rPr>
                  <w:rFonts w:eastAsia="Times New Roman"/>
                  <w:sz w:val="22"/>
                  <w:szCs w:val="22"/>
                  <w:bdr w:val="none" w:sz="0" w:space="0" w:color="auto"/>
                  <w:lang w:val="es-CL" w:eastAsia="es-CL"/>
                </w:rPr>
                <w:delText>contrato</w:delText>
              </w:r>
            </w:del>
            <w:ins w:id="344" w:author="Observatorio 02" w:date="2017-05-04T11:11:00Z">
              <w:r w:rsidR="00242515">
                <w:rPr>
                  <w:rFonts w:eastAsia="Times New Roman"/>
                  <w:sz w:val="22"/>
                  <w:szCs w:val="22"/>
                  <w:bdr w:val="none" w:sz="0" w:space="0" w:color="auto"/>
                  <w:lang w:val="es-CL" w:eastAsia="es-CL"/>
                </w:rPr>
                <w:t>c</w:t>
              </w:r>
            </w:ins>
            <w:ins w:id="345" w:author="Observatorio 02" w:date="2017-05-04T11:13:00Z">
              <w:r w:rsidR="00242515">
                <w:rPr>
                  <w:rFonts w:eastAsia="Times New Roman"/>
                  <w:sz w:val="22"/>
                  <w:szCs w:val="22"/>
                  <w:bdr w:val="none" w:sz="0" w:space="0" w:color="auto"/>
                  <w:lang w:val="es-CL" w:eastAsia="es-CL"/>
                </w:rPr>
                <w:t>ontrato</w:t>
              </w:r>
            </w:ins>
          </w:p>
        </w:tc>
        <w:tc>
          <w:tcPr>
            <w:tcW w:w="981" w:type="dxa"/>
            <w:tcBorders>
              <w:top w:val="single" w:sz="8" w:space="0" w:color="000000"/>
              <w:left w:val="nil"/>
              <w:bottom w:val="single" w:sz="4" w:space="0" w:color="000000"/>
              <w:right w:val="nil"/>
            </w:tcBorders>
            <w:shd w:val="clear" w:color="000000" w:fill="FFFFFF"/>
            <w:noWrap/>
            <w:vAlign w:val="bottom"/>
            <w:hideMark/>
            <w:tcPrChange w:id="346" w:author="Observatorio 02" w:date="2017-05-04T11:43:00Z">
              <w:tcPr>
                <w:tcW w:w="2185" w:type="dxa"/>
                <w:gridSpan w:val="4"/>
                <w:tcBorders>
                  <w:top w:val="single" w:sz="8" w:space="0" w:color="000000"/>
                  <w:left w:val="nil"/>
                  <w:bottom w:val="single" w:sz="4" w:space="0" w:color="000000"/>
                  <w:right w:val="nil"/>
                </w:tcBorders>
                <w:shd w:val="clear" w:color="000000" w:fill="FFFFFF"/>
                <w:noWrap/>
                <w:vAlign w:val="bottom"/>
                <w:hideMark/>
              </w:tcPr>
            </w:tcPrChange>
          </w:tcPr>
          <w:p w14:paraId="5A4BA06F" w14:textId="1A837EED" w:rsidR="002F2CDF" w:rsidRPr="001C31F1" w:rsidRDefault="002F2CDF" w:rsidP="00066C9A">
            <w:pPr>
              <w:spacing w:after="0" w:line="240" w:lineRule="auto"/>
              <w:jc w:val="right"/>
              <w:rPr>
                <w:rFonts w:eastAsia="Times New Roman"/>
                <w:sz w:val="22"/>
                <w:szCs w:val="22"/>
                <w:bdr w:val="none" w:sz="0" w:space="0" w:color="auto"/>
                <w:lang w:val="es-CL" w:eastAsia="es-CL"/>
              </w:rPr>
              <w:pPrChange w:id="347" w:author="Observatorio 02" w:date="2017-05-04T11:23:00Z">
                <w:pPr>
                  <w:spacing w:after="0" w:line="240" w:lineRule="auto"/>
                  <w:jc w:val="center"/>
                </w:pPr>
              </w:pPrChange>
            </w:pPr>
            <w:del w:id="348" w:author="Observatorio 02" w:date="2017-05-04T11:11:00Z">
              <w:r w:rsidRPr="001C31F1" w:rsidDel="00242515">
                <w:rPr>
                  <w:rFonts w:eastAsia="Times New Roman"/>
                  <w:sz w:val="22"/>
                  <w:szCs w:val="22"/>
                  <w:bdr w:val="none" w:sz="0" w:space="0" w:color="auto"/>
                  <w:lang w:val="es-CL" w:eastAsia="es-CL"/>
                </w:rPr>
                <w:delText xml:space="preserve">Asalariado </w:delText>
              </w:r>
            </w:del>
            <w:del w:id="349" w:author="Observatorio 02" w:date="2017-05-04T11:14:00Z">
              <w:r w:rsidRPr="001C31F1" w:rsidDel="00242515">
                <w:rPr>
                  <w:rFonts w:eastAsia="Times New Roman"/>
                  <w:sz w:val="22"/>
                  <w:szCs w:val="22"/>
                  <w:bdr w:val="none" w:sz="0" w:space="0" w:color="auto"/>
                  <w:lang w:val="es-CL" w:eastAsia="es-CL"/>
                </w:rPr>
                <w:delText xml:space="preserve">con </w:delText>
              </w:r>
            </w:del>
            <w:del w:id="350" w:author="Observatorio 02" w:date="2017-05-04T11:13:00Z">
              <w:r w:rsidRPr="001C31F1" w:rsidDel="00242515">
                <w:rPr>
                  <w:rFonts w:eastAsia="Times New Roman"/>
                  <w:sz w:val="22"/>
                  <w:szCs w:val="22"/>
                  <w:bdr w:val="none" w:sz="0" w:space="0" w:color="auto"/>
                  <w:lang w:val="es-CL" w:eastAsia="es-CL"/>
                </w:rPr>
                <w:delText xml:space="preserve">contrato </w:delText>
              </w:r>
            </w:del>
            <w:r w:rsidRPr="001C31F1">
              <w:rPr>
                <w:rFonts w:eastAsia="Times New Roman"/>
                <w:sz w:val="22"/>
                <w:szCs w:val="22"/>
                <w:bdr w:val="none" w:sz="0" w:space="0" w:color="auto"/>
                <w:lang w:val="es-CL" w:eastAsia="es-CL"/>
              </w:rPr>
              <w:t>definido</w:t>
            </w:r>
          </w:p>
        </w:tc>
        <w:tc>
          <w:tcPr>
            <w:tcW w:w="1146" w:type="dxa"/>
            <w:tcBorders>
              <w:top w:val="single" w:sz="8" w:space="0" w:color="000000"/>
              <w:left w:val="nil"/>
              <w:bottom w:val="single" w:sz="4" w:space="0" w:color="000000"/>
              <w:right w:val="nil"/>
            </w:tcBorders>
            <w:shd w:val="clear" w:color="000000" w:fill="FFFFFF"/>
            <w:noWrap/>
            <w:vAlign w:val="bottom"/>
            <w:hideMark/>
            <w:tcPrChange w:id="351" w:author="Observatorio 02" w:date="2017-05-04T11:43:00Z">
              <w:tcPr>
                <w:tcW w:w="972" w:type="dxa"/>
                <w:gridSpan w:val="3"/>
                <w:tcBorders>
                  <w:top w:val="single" w:sz="8" w:space="0" w:color="000000"/>
                  <w:left w:val="nil"/>
                  <w:bottom w:val="single" w:sz="4" w:space="0" w:color="000000"/>
                  <w:right w:val="nil"/>
                </w:tcBorders>
                <w:shd w:val="clear" w:color="000000" w:fill="FFFFFF"/>
                <w:noWrap/>
                <w:vAlign w:val="bottom"/>
                <w:hideMark/>
              </w:tcPr>
            </w:tcPrChange>
          </w:tcPr>
          <w:p w14:paraId="2256AAA0" w14:textId="28997B6B" w:rsidR="002F2CDF" w:rsidRPr="001C31F1" w:rsidRDefault="002F2CDF" w:rsidP="00066C9A">
            <w:pPr>
              <w:spacing w:after="0" w:line="240" w:lineRule="auto"/>
              <w:jc w:val="right"/>
              <w:rPr>
                <w:rFonts w:eastAsia="Times New Roman"/>
                <w:sz w:val="22"/>
                <w:szCs w:val="22"/>
                <w:bdr w:val="none" w:sz="0" w:space="0" w:color="auto"/>
                <w:lang w:val="es-CL" w:eastAsia="es-CL"/>
              </w:rPr>
              <w:pPrChange w:id="352" w:author="Observatorio 02" w:date="2017-05-04T11:23:00Z">
                <w:pPr>
                  <w:spacing w:after="0" w:line="240" w:lineRule="auto"/>
                  <w:jc w:val="center"/>
                </w:pPr>
              </w:pPrChange>
            </w:pPr>
            <w:del w:id="353" w:author="Observatorio 02" w:date="2017-05-04T11:11:00Z">
              <w:r w:rsidRPr="001C31F1" w:rsidDel="00242515">
                <w:rPr>
                  <w:rFonts w:eastAsia="Times New Roman"/>
                  <w:sz w:val="22"/>
                  <w:szCs w:val="22"/>
                  <w:bdr w:val="none" w:sz="0" w:space="0" w:color="auto"/>
                  <w:lang w:val="es-CL" w:eastAsia="es-CL"/>
                </w:rPr>
                <w:delText xml:space="preserve">Asalariado </w:delText>
              </w:r>
            </w:del>
            <w:del w:id="354" w:author="Observatorio 02" w:date="2017-05-04T11:14:00Z">
              <w:r w:rsidRPr="001C31F1" w:rsidDel="00242515">
                <w:rPr>
                  <w:rFonts w:eastAsia="Times New Roman"/>
                  <w:sz w:val="22"/>
                  <w:szCs w:val="22"/>
                  <w:bdr w:val="none" w:sz="0" w:space="0" w:color="auto"/>
                  <w:lang w:val="es-CL" w:eastAsia="es-CL"/>
                </w:rPr>
                <w:delText xml:space="preserve">con </w:delText>
              </w:r>
            </w:del>
            <w:del w:id="355" w:author="Observatorio 02" w:date="2017-05-04T11:13:00Z">
              <w:r w:rsidRPr="001C31F1" w:rsidDel="00242515">
                <w:rPr>
                  <w:rFonts w:eastAsia="Times New Roman"/>
                  <w:sz w:val="22"/>
                  <w:szCs w:val="22"/>
                  <w:bdr w:val="none" w:sz="0" w:space="0" w:color="auto"/>
                  <w:lang w:val="es-CL" w:eastAsia="es-CL"/>
                </w:rPr>
                <w:delText xml:space="preserve">contrato </w:delText>
              </w:r>
            </w:del>
            <w:r w:rsidRPr="001C31F1">
              <w:rPr>
                <w:rFonts w:eastAsia="Times New Roman"/>
                <w:sz w:val="22"/>
                <w:szCs w:val="22"/>
                <w:bdr w:val="none" w:sz="0" w:space="0" w:color="auto"/>
                <w:lang w:val="es-CL" w:eastAsia="es-CL"/>
              </w:rPr>
              <w:t>indefinido</w:t>
            </w:r>
          </w:p>
        </w:tc>
        <w:tc>
          <w:tcPr>
            <w:tcW w:w="1305" w:type="dxa"/>
            <w:gridSpan w:val="2"/>
            <w:tcBorders>
              <w:left w:val="nil"/>
              <w:bottom w:val="single" w:sz="4" w:space="0" w:color="000000"/>
              <w:right w:val="nil"/>
            </w:tcBorders>
            <w:shd w:val="clear" w:color="000000" w:fill="FFFFFF"/>
            <w:noWrap/>
            <w:vAlign w:val="bottom"/>
            <w:hideMark/>
            <w:tcPrChange w:id="356" w:author="Observatorio 02" w:date="2017-05-04T11:43:00Z">
              <w:tcPr>
                <w:tcW w:w="1382" w:type="dxa"/>
                <w:gridSpan w:val="3"/>
                <w:tcBorders>
                  <w:left w:val="nil"/>
                  <w:bottom w:val="single" w:sz="4" w:space="0" w:color="000000"/>
                  <w:right w:val="nil"/>
                </w:tcBorders>
                <w:shd w:val="clear" w:color="000000" w:fill="FFFFFF"/>
                <w:noWrap/>
                <w:vAlign w:val="bottom"/>
                <w:hideMark/>
              </w:tcPr>
            </w:tcPrChange>
          </w:tcPr>
          <w:p w14:paraId="71DC8FF8" w14:textId="77777777" w:rsidR="002F2CDF" w:rsidRPr="001C31F1" w:rsidRDefault="002F2CDF" w:rsidP="00242515">
            <w:pPr>
              <w:spacing w:after="0" w:line="240" w:lineRule="auto"/>
              <w:jc w:val="center"/>
              <w:rPr>
                <w:rFonts w:eastAsia="Times New Roman"/>
                <w:sz w:val="22"/>
                <w:szCs w:val="22"/>
                <w:bdr w:val="none" w:sz="0" w:space="0" w:color="auto"/>
                <w:lang w:val="es-CL" w:eastAsia="es-CL"/>
              </w:rPr>
              <w:pPrChange w:id="357" w:author="Observatorio 02" w:date="2017-05-04T11:13:00Z">
                <w:pPr>
                  <w:spacing w:after="0" w:line="240" w:lineRule="auto"/>
                  <w:jc w:val="center"/>
                </w:pPr>
              </w:pPrChange>
            </w:pPr>
            <w:r w:rsidRPr="001C31F1">
              <w:rPr>
                <w:rFonts w:eastAsia="Times New Roman"/>
                <w:sz w:val="22"/>
                <w:szCs w:val="22"/>
                <w:bdr w:val="none" w:sz="0" w:space="0" w:color="auto"/>
                <w:lang w:val="es-CL" w:eastAsia="es-CL"/>
              </w:rPr>
              <w:t>Familiar</w:t>
            </w:r>
            <w:del w:id="358" w:author="Observatorio 02" w:date="2017-05-04T11:15:00Z">
              <w:r w:rsidRPr="001C31F1" w:rsidDel="00242515">
                <w:rPr>
                  <w:rFonts w:eastAsia="Times New Roman"/>
                  <w:sz w:val="22"/>
                  <w:szCs w:val="22"/>
                  <w:bdr w:val="none" w:sz="0" w:space="0" w:color="auto"/>
                  <w:lang w:val="es-CL" w:eastAsia="es-CL"/>
                </w:rPr>
                <w:delText>es</w:delText>
              </w:r>
            </w:del>
            <w:r w:rsidRPr="001C31F1">
              <w:rPr>
                <w:rFonts w:eastAsia="Times New Roman"/>
                <w:sz w:val="22"/>
                <w:szCs w:val="22"/>
                <w:bdr w:val="none" w:sz="0" w:space="0" w:color="auto"/>
                <w:lang w:val="es-CL" w:eastAsia="es-CL"/>
              </w:rPr>
              <w:t xml:space="preserve"> no Remunerado</w:t>
            </w:r>
            <w:del w:id="359" w:author="Observatorio 02" w:date="2017-05-04T11:15:00Z">
              <w:r w:rsidRPr="001C31F1" w:rsidDel="00242515">
                <w:rPr>
                  <w:rFonts w:eastAsia="Times New Roman"/>
                  <w:sz w:val="22"/>
                  <w:szCs w:val="22"/>
                  <w:bdr w:val="none" w:sz="0" w:space="0" w:color="auto"/>
                  <w:lang w:val="es-CL" w:eastAsia="es-CL"/>
                </w:rPr>
                <w:delText>s</w:delText>
              </w:r>
            </w:del>
          </w:p>
        </w:tc>
        <w:tc>
          <w:tcPr>
            <w:tcW w:w="761" w:type="dxa"/>
            <w:gridSpan w:val="2"/>
            <w:tcBorders>
              <w:left w:val="nil"/>
              <w:bottom w:val="single" w:sz="4" w:space="0" w:color="000000"/>
              <w:right w:val="nil"/>
            </w:tcBorders>
            <w:shd w:val="clear" w:color="000000" w:fill="FFFFFF"/>
            <w:noWrap/>
            <w:vAlign w:val="bottom"/>
            <w:hideMark/>
            <w:tcPrChange w:id="360" w:author="Observatorio 02" w:date="2017-05-04T11:43:00Z">
              <w:tcPr>
                <w:tcW w:w="833" w:type="dxa"/>
                <w:gridSpan w:val="3"/>
                <w:tcBorders>
                  <w:left w:val="nil"/>
                  <w:bottom w:val="single" w:sz="4" w:space="0" w:color="000000"/>
                  <w:right w:val="nil"/>
                </w:tcBorders>
                <w:shd w:val="clear" w:color="000000" w:fill="FFFFFF"/>
                <w:noWrap/>
                <w:vAlign w:val="bottom"/>
                <w:hideMark/>
              </w:tcPr>
            </w:tcPrChange>
          </w:tcPr>
          <w:p w14:paraId="358C00C0" w14:textId="77777777" w:rsidR="002F2CDF" w:rsidRPr="001C31F1" w:rsidRDefault="002F2CDF" w:rsidP="00242515">
            <w:pPr>
              <w:spacing w:after="0" w:line="240" w:lineRule="auto"/>
              <w:jc w:val="center"/>
              <w:rPr>
                <w:rFonts w:eastAsia="Times New Roman"/>
                <w:sz w:val="22"/>
                <w:szCs w:val="22"/>
                <w:bdr w:val="none" w:sz="0" w:space="0" w:color="auto"/>
                <w:lang w:val="es-CL" w:eastAsia="es-CL"/>
              </w:rPr>
              <w:pPrChange w:id="361" w:author="Observatorio 02" w:date="2017-05-04T11:13:00Z">
                <w:pPr>
                  <w:spacing w:after="0" w:line="240" w:lineRule="auto"/>
                  <w:jc w:val="center"/>
                </w:pPr>
              </w:pPrChange>
            </w:pPr>
            <w:r w:rsidRPr="001C31F1">
              <w:rPr>
                <w:rFonts w:eastAsia="Times New Roman"/>
                <w:sz w:val="22"/>
                <w:szCs w:val="22"/>
                <w:bdr w:val="none" w:sz="0" w:space="0" w:color="auto"/>
                <w:lang w:val="es-CL" w:eastAsia="es-CL"/>
              </w:rPr>
              <w:t>Total</w:t>
            </w:r>
          </w:p>
        </w:tc>
      </w:tr>
      <w:tr w:rsidR="006B02C7" w:rsidRPr="00242515" w14:paraId="6F38DAE6" w14:textId="77777777" w:rsidTr="00CE2776">
        <w:trPr>
          <w:trHeight w:val="168"/>
          <w:trPrChange w:id="362" w:author="Observatorio 02" w:date="2017-05-04T11:43:00Z">
            <w:trPr>
              <w:trHeight w:val="168"/>
            </w:trPr>
          </w:trPrChange>
        </w:trPr>
        <w:tc>
          <w:tcPr>
            <w:tcW w:w="1579" w:type="dxa"/>
            <w:gridSpan w:val="2"/>
            <w:tcBorders>
              <w:top w:val="nil"/>
              <w:left w:val="nil"/>
              <w:bottom w:val="nil"/>
              <w:right w:val="nil"/>
            </w:tcBorders>
            <w:shd w:val="clear" w:color="000000" w:fill="FFFFFF"/>
            <w:noWrap/>
            <w:vAlign w:val="bottom"/>
            <w:hideMark/>
            <w:tcPrChange w:id="363" w:author="Observatorio 02" w:date="2017-05-04T11:43:00Z">
              <w:tcPr>
                <w:tcW w:w="1426" w:type="dxa"/>
                <w:gridSpan w:val="3"/>
                <w:tcBorders>
                  <w:top w:val="nil"/>
                  <w:left w:val="nil"/>
                  <w:bottom w:val="nil"/>
                  <w:right w:val="nil"/>
                </w:tcBorders>
                <w:shd w:val="clear" w:color="000000" w:fill="FFFFFF"/>
                <w:noWrap/>
                <w:vAlign w:val="bottom"/>
                <w:hideMark/>
              </w:tcPr>
            </w:tcPrChange>
          </w:tcPr>
          <w:p w14:paraId="0B66D0F3" w14:textId="51254BED" w:rsidR="008343FB" w:rsidRPr="001C31F1" w:rsidRDefault="008343FB" w:rsidP="002F2CDF">
            <w:pPr>
              <w:spacing w:after="0" w:line="240" w:lineRule="auto"/>
              <w:rPr>
                <w:rFonts w:eastAsia="Times New Roman"/>
                <w:sz w:val="22"/>
                <w:szCs w:val="22"/>
                <w:bdr w:val="none" w:sz="0" w:space="0" w:color="auto"/>
                <w:lang w:val="es-CL" w:eastAsia="es-CL"/>
              </w:rPr>
            </w:pPr>
            <w:ins w:id="364" w:author="Observatorio 02" w:date="2017-05-04T11:38:00Z">
              <w:r w:rsidRPr="001C31F1">
                <w:rPr>
                  <w:rFonts w:eastAsia="Times New Roman"/>
                  <w:sz w:val="22"/>
                  <w:szCs w:val="22"/>
                  <w:bdr w:val="none" w:sz="0" w:space="0" w:color="auto"/>
                  <w:lang w:val="es-CL" w:eastAsia="es-CL"/>
                </w:rPr>
                <w:t>Micro</w:t>
              </w:r>
            </w:ins>
            <w:del w:id="365" w:author="Observatorio 02" w:date="2017-05-04T11:38:00Z">
              <w:r w:rsidRPr="001C31F1" w:rsidDel="00C4368D">
                <w:rPr>
                  <w:rFonts w:eastAsia="Times New Roman"/>
                  <w:sz w:val="22"/>
                  <w:szCs w:val="22"/>
                  <w:bdr w:val="none" w:sz="0" w:space="0" w:color="auto"/>
                  <w:lang w:val="es-CL" w:eastAsia="es-CL"/>
                </w:rPr>
                <w:delText>Unipersonal</w:delText>
              </w:r>
            </w:del>
          </w:p>
        </w:tc>
        <w:tc>
          <w:tcPr>
            <w:tcW w:w="649" w:type="dxa"/>
            <w:tcBorders>
              <w:top w:val="nil"/>
              <w:left w:val="nil"/>
              <w:bottom w:val="nil"/>
              <w:right w:val="nil"/>
            </w:tcBorders>
            <w:shd w:val="clear" w:color="000000" w:fill="FFFFFF"/>
            <w:noWrap/>
            <w:vAlign w:val="bottom"/>
            <w:hideMark/>
            <w:tcPrChange w:id="366" w:author="Observatorio 02" w:date="2017-05-04T11:43:00Z">
              <w:tcPr>
                <w:tcW w:w="616" w:type="dxa"/>
                <w:gridSpan w:val="2"/>
                <w:tcBorders>
                  <w:top w:val="nil"/>
                  <w:left w:val="nil"/>
                  <w:bottom w:val="nil"/>
                  <w:right w:val="nil"/>
                </w:tcBorders>
                <w:shd w:val="clear" w:color="000000" w:fill="FFFFFF"/>
                <w:noWrap/>
                <w:vAlign w:val="bottom"/>
                <w:hideMark/>
              </w:tcPr>
            </w:tcPrChange>
          </w:tcPr>
          <w:p w14:paraId="026AA49E" w14:textId="5CF277F6" w:rsidR="008343FB" w:rsidRPr="001C31F1" w:rsidRDefault="008343FB" w:rsidP="002F2CDF">
            <w:pPr>
              <w:spacing w:after="0" w:line="240" w:lineRule="auto"/>
              <w:jc w:val="right"/>
              <w:rPr>
                <w:rFonts w:eastAsia="Times New Roman"/>
                <w:sz w:val="22"/>
                <w:szCs w:val="22"/>
                <w:bdr w:val="none" w:sz="0" w:space="0" w:color="auto"/>
                <w:lang w:val="es-CL" w:eastAsia="es-CL"/>
              </w:rPr>
            </w:pPr>
            <w:ins w:id="367" w:author="Observatorio 02" w:date="2017-05-04T11:38:00Z">
              <w:r w:rsidRPr="001C31F1">
                <w:rPr>
                  <w:rFonts w:eastAsia="Times New Roman"/>
                  <w:sz w:val="22"/>
                  <w:szCs w:val="22"/>
                  <w:bdr w:val="none" w:sz="0" w:space="0" w:color="auto"/>
                  <w:lang w:val="es-CL" w:eastAsia="es-CL"/>
                </w:rPr>
                <w:t>9,3</w:t>
              </w:r>
            </w:ins>
            <w:del w:id="368" w:author="Observatorio 02" w:date="2017-05-04T11:10:00Z">
              <w:r w:rsidRPr="001C31F1" w:rsidDel="00242515">
                <w:rPr>
                  <w:rFonts w:eastAsia="Times New Roman"/>
                  <w:sz w:val="22"/>
                  <w:szCs w:val="22"/>
                  <w:bdr w:val="none" w:sz="0" w:space="0" w:color="auto"/>
                  <w:lang w:val="es-CL" w:eastAsia="es-CL"/>
                </w:rPr>
                <w:delText>0,0</w:delText>
              </w:r>
            </w:del>
          </w:p>
        </w:tc>
        <w:tc>
          <w:tcPr>
            <w:tcW w:w="1004" w:type="dxa"/>
            <w:gridSpan w:val="3"/>
            <w:tcBorders>
              <w:top w:val="nil"/>
              <w:left w:val="nil"/>
              <w:bottom w:val="nil"/>
              <w:right w:val="nil"/>
            </w:tcBorders>
            <w:shd w:val="clear" w:color="000000" w:fill="FFFFFF"/>
            <w:noWrap/>
            <w:vAlign w:val="bottom"/>
            <w:hideMark/>
            <w:tcPrChange w:id="369" w:author="Observatorio 02" w:date="2017-05-04T11:43:00Z">
              <w:tcPr>
                <w:tcW w:w="982" w:type="dxa"/>
                <w:gridSpan w:val="6"/>
                <w:tcBorders>
                  <w:top w:val="nil"/>
                  <w:left w:val="nil"/>
                  <w:bottom w:val="nil"/>
                  <w:right w:val="nil"/>
                </w:tcBorders>
                <w:shd w:val="clear" w:color="000000" w:fill="FFFFFF"/>
                <w:noWrap/>
                <w:vAlign w:val="bottom"/>
                <w:hideMark/>
              </w:tcPr>
            </w:tcPrChange>
          </w:tcPr>
          <w:p w14:paraId="5039E690" w14:textId="79809561" w:rsidR="008343FB" w:rsidRPr="001C31F1" w:rsidRDefault="008343FB" w:rsidP="002F2CDF">
            <w:pPr>
              <w:spacing w:after="0" w:line="240" w:lineRule="auto"/>
              <w:jc w:val="right"/>
              <w:rPr>
                <w:rFonts w:eastAsia="Times New Roman"/>
                <w:sz w:val="22"/>
                <w:szCs w:val="22"/>
                <w:bdr w:val="none" w:sz="0" w:space="0" w:color="auto"/>
                <w:lang w:val="es-CL" w:eastAsia="es-CL"/>
              </w:rPr>
            </w:pPr>
            <w:ins w:id="370" w:author="Observatorio 02" w:date="2017-05-04T11:38:00Z">
              <w:r w:rsidRPr="001C31F1">
                <w:rPr>
                  <w:rFonts w:eastAsia="Times New Roman"/>
                  <w:sz w:val="22"/>
                  <w:szCs w:val="22"/>
                  <w:bdr w:val="none" w:sz="0" w:space="0" w:color="auto"/>
                  <w:lang w:val="es-CL" w:eastAsia="es-CL"/>
                </w:rPr>
                <w:t>10,9</w:t>
              </w:r>
            </w:ins>
            <w:del w:id="371" w:author="Observatorio 02" w:date="2017-05-04T11:10:00Z">
              <w:r w:rsidRPr="001C31F1" w:rsidDel="00242515">
                <w:rPr>
                  <w:rFonts w:eastAsia="Times New Roman"/>
                  <w:sz w:val="22"/>
                  <w:szCs w:val="22"/>
                  <w:bdr w:val="none" w:sz="0" w:space="0" w:color="auto"/>
                  <w:lang w:val="es-CL" w:eastAsia="es-CL"/>
                </w:rPr>
                <w:delText>100,0ᵃ</w:delText>
              </w:r>
            </w:del>
          </w:p>
        </w:tc>
        <w:tc>
          <w:tcPr>
            <w:tcW w:w="1413" w:type="dxa"/>
            <w:tcBorders>
              <w:top w:val="nil"/>
              <w:left w:val="nil"/>
              <w:bottom w:val="nil"/>
              <w:right w:val="nil"/>
            </w:tcBorders>
            <w:shd w:val="clear" w:color="000000" w:fill="FFFFFF"/>
            <w:noWrap/>
            <w:vAlign w:val="bottom"/>
            <w:hideMark/>
            <w:tcPrChange w:id="372" w:author="Observatorio 02" w:date="2017-05-04T11:43:00Z">
              <w:tcPr>
                <w:tcW w:w="1263" w:type="dxa"/>
                <w:gridSpan w:val="3"/>
                <w:tcBorders>
                  <w:top w:val="nil"/>
                  <w:left w:val="nil"/>
                  <w:bottom w:val="nil"/>
                  <w:right w:val="nil"/>
                </w:tcBorders>
                <w:shd w:val="clear" w:color="000000" w:fill="FFFFFF"/>
                <w:noWrap/>
                <w:vAlign w:val="bottom"/>
                <w:hideMark/>
              </w:tcPr>
            </w:tcPrChange>
          </w:tcPr>
          <w:p w14:paraId="584EFFC0" w14:textId="4DD157FA" w:rsidR="008343FB" w:rsidRPr="001C31F1" w:rsidRDefault="008343FB" w:rsidP="002F2CDF">
            <w:pPr>
              <w:spacing w:after="0" w:line="240" w:lineRule="auto"/>
              <w:jc w:val="right"/>
              <w:rPr>
                <w:rFonts w:eastAsia="Times New Roman"/>
                <w:sz w:val="22"/>
                <w:szCs w:val="22"/>
                <w:bdr w:val="none" w:sz="0" w:space="0" w:color="auto"/>
                <w:lang w:val="es-CL" w:eastAsia="es-CL"/>
              </w:rPr>
            </w:pPr>
            <w:ins w:id="373" w:author="Observatorio 02" w:date="2017-05-04T11:38:00Z">
              <w:r w:rsidRPr="001C31F1">
                <w:rPr>
                  <w:rFonts w:eastAsia="Times New Roman"/>
                  <w:sz w:val="22"/>
                  <w:szCs w:val="22"/>
                  <w:bdr w:val="none" w:sz="0" w:space="0" w:color="auto"/>
                  <w:lang w:val="es-CL" w:eastAsia="es-CL"/>
                </w:rPr>
                <w:t>15,4</w:t>
              </w:r>
            </w:ins>
            <w:del w:id="374" w:author="Observatorio 02" w:date="2017-05-04T11:10:00Z">
              <w:r w:rsidRPr="001C31F1" w:rsidDel="00242515">
                <w:rPr>
                  <w:rFonts w:eastAsia="Times New Roman"/>
                  <w:sz w:val="22"/>
                  <w:szCs w:val="22"/>
                  <w:bdr w:val="none" w:sz="0" w:space="0" w:color="auto"/>
                  <w:lang w:val="es-CL" w:eastAsia="es-CL"/>
                </w:rPr>
                <w:delText>0,0</w:delText>
              </w:r>
            </w:del>
          </w:p>
        </w:tc>
        <w:tc>
          <w:tcPr>
            <w:tcW w:w="981" w:type="dxa"/>
            <w:tcBorders>
              <w:top w:val="nil"/>
              <w:left w:val="nil"/>
              <w:bottom w:val="nil"/>
              <w:right w:val="nil"/>
            </w:tcBorders>
            <w:shd w:val="clear" w:color="000000" w:fill="FFFFFF"/>
            <w:noWrap/>
            <w:vAlign w:val="bottom"/>
            <w:hideMark/>
            <w:tcPrChange w:id="375" w:author="Observatorio 02" w:date="2017-05-04T11:43:00Z">
              <w:tcPr>
                <w:tcW w:w="816" w:type="dxa"/>
                <w:gridSpan w:val="2"/>
                <w:tcBorders>
                  <w:top w:val="nil"/>
                  <w:left w:val="nil"/>
                  <w:bottom w:val="nil"/>
                  <w:right w:val="nil"/>
                </w:tcBorders>
                <w:shd w:val="clear" w:color="000000" w:fill="FFFFFF"/>
                <w:noWrap/>
                <w:vAlign w:val="bottom"/>
                <w:hideMark/>
              </w:tcPr>
            </w:tcPrChange>
          </w:tcPr>
          <w:p w14:paraId="69B646A2" w14:textId="669C00FF" w:rsidR="008343FB" w:rsidRPr="001C31F1" w:rsidRDefault="008343FB" w:rsidP="002F2CDF">
            <w:pPr>
              <w:spacing w:after="0" w:line="240" w:lineRule="auto"/>
              <w:jc w:val="right"/>
              <w:rPr>
                <w:rFonts w:eastAsia="Times New Roman"/>
                <w:sz w:val="22"/>
                <w:szCs w:val="22"/>
                <w:bdr w:val="none" w:sz="0" w:space="0" w:color="auto"/>
                <w:lang w:val="es-CL" w:eastAsia="es-CL"/>
              </w:rPr>
            </w:pPr>
            <w:ins w:id="376" w:author="Observatorio 02" w:date="2017-05-04T11:38:00Z">
              <w:r w:rsidRPr="001C31F1">
                <w:rPr>
                  <w:rFonts w:eastAsia="Times New Roman"/>
                  <w:sz w:val="22"/>
                  <w:szCs w:val="22"/>
                  <w:bdr w:val="none" w:sz="0" w:space="0" w:color="auto"/>
                  <w:lang w:val="es-CL" w:eastAsia="es-CL"/>
                </w:rPr>
                <w:t>21,0</w:t>
              </w:r>
            </w:ins>
            <w:del w:id="377" w:author="Observatorio 02" w:date="2017-05-04T11:10:00Z">
              <w:r w:rsidRPr="001C31F1" w:rsidDel="00242515">
                <w:rPr>
                  <w:rFonts w:eastAsia="Times New Roman"/>
                  <w:sz w:val="22"/>
                  <w:szCs w:val="22"/>
                  <w:bdr w:val="none" w:sz="0" w:space="0" w:color="auto"/>
                  <w:lang w:val="es-CL" w:eastAsia="es-CL"/>
                </w:rPr>
                <w:delText>0,0</w:delText>
              </w:r>
            </w:del>
          </w:p>
        </w:tc>
        <w:tc>
          <w:tcPr>
            <w:tcW w:w="1146" w:type="dxa"/>
            <w:tcBorders>
              <w:top w:val="nil"/>
              <w:left w:val="nil"/>
              <w:bottom w:val="nil"/>
              <w:right w:val="nil"/>
            </w:tcBorders>
            <w:shd w:val="clear" w:color="000000" w:fill="FFFFFF"/>
            <w:noWrap/>
            <w:vAlign w:val="bottom"/>
            <w:hideMark/>
            <w:tcPrChange w:id="378" w:author="Observatorio 02" w:date="2017-05-04T11:43:00Z">
              <w:tcPr>
                <w:tcW w:w="1799" w:type="dxa"/>
                <w:gridSpan w:val="3"/>
                <w:tcBorders>
                  <w:top w:val="nil"/>
                  <w:left w:val="nil"/>
                  <w:bottom w:val="nil"/>
                  <w:right w:val="nil"/>
                </w:tcBorders>
                <w:shd w:val="clear" w:color="000000" w:fill="FFFFFF"/>
                <w:noWrap/>
                <w:vAlign w:val="bottom"/>
                <w:hideMark/>
              </w:tcPr>
            </w:tcPrChange>
          </w:tcPr>
          <w:p w14:paraId="10C0A58C" w14:textId="2E554FB7" w:rsidR="008343FB" w:rsidRPr="001C31F1" w:rsidRDefault="008343FB" w:rsidP="002F2CDF">
            <w:pPr>
              <w:spacing w:after="0" w:line="240" w:lineRule="auto"/>
              <w:jc w:val="right"/>
              <w:rPr>
                <w:rFonts w:eastAsia="Times New Roman"/>
                <w:sz w:val="22"/>
                <w:szCs w:val="22"/>
                <w:bdr w:val="none" w:sz="0" w:space="0" w:color="auto"/>
                <w:lang w:val="es-CL" w:eastAsia="es-CL"/>
              </w:rPr>
            </w:pPr>
            <w:ins w:id="379" w:author="Observatorio 02" w:date="2017-05-04T11:38:00Z">
              <w:r w:rsidRPr="001C31F1">
                <w:rPr>
                  <w:rFonts w:eastAsia="Times New Roman"/>
                  <w:sz w:val="22"/>
                  <w:szCs w:val="22"/>
                  <w:bdr w:val="none" w:sz="0" w:space="0" w:color="auto"/>
                  <w:lang w:val="es-CL" w:eastAsia="es-CL"/>
                </w:rPr>
                <w:t>43,2</w:t>
              </w:r>
            </w:ins>
            <w:del w:id="380" w:author="Observatorio 02" w:date="2017-05-04T11:10:00Z">
              <w:r w:rsidRPr="001C31F1" w:rsidDel="00242515">
                <w:rPr>
                  <w:rFonts w:eastAsia="Times New Roman"/>
                  <w:sz w:val="22"/>
                  <w:szCs w:val="22"/>
                  <w:bdr w:val="none" w:sz="0" w:space="0" w:color="auto"/>
                  <w:lang w:val="es-CL" w:eastAsia="es-CL"/>
                </w:rPr>
                <w:delText>0,0</w:delText>
              </w:r>
            </w:del>
          </w:p>
        </w:tc>
        <w:tc>
          <w:tcPr>
            <w:tcW w:w="965" w:type="dxa"/>
            <w:tcBorders>
              <w:top w:val="nil"/>
              <w:left w:val="nil"/>
              <w:bottom w:val="nil"/>
              <w:right w:val="nil"/>
            </w:tcBorders>
            <w:shd w:val="clear" w:color="000000" w:fill="FFFFFF"/>
            <w:noWrap/>
            <w:vAlign w:val="bottom"/>
            <w:hideMark/>
            <w:tcPrChange w:id="381" w:author="Observatorio 02" w:date="2017-05-04T11:43:00Z">
              <w:tcPr>
                <w:tcW w:w="869" w:type="dxa"/>
                <w:gridSpan w:val="2"/>
                <w:tcBorders>
                  <w:top w:val="nil"/>
                  <w:left w:val="nil"/>
                  <w:bottom w:val="nil"/>
                  <w:right w:val="nil"/>
                </w:tcBorders>
                <w:shd w:val="clear" w:color="000000" w:fill="FFFFFF"/>
                <w:noWrap/>
                <w:vAlign w:val="bottom"/>
                <w:hideMark/>
              </w:tcPr>
            </w:tcPrChange>
          </w:tcPr>
          <w:p w14:paraId="499BA687" w14:textId="3C19E240" w:rsidR="008343FB" w:rsidRPr="001C31F1" w:rsidRDefault="008343FB" w:rsidP="002F2CDF">
            <w:pPr>
              <w:spacing w:after="0" w:line="240" w:lineRule="auto"/>
              <w:jc w:val="right"/>
              <w:rPr>
                <w:rFonts w:eastAsia="Times New Roman"/>
                <w:sz w:val="22"/>
                <w:szCs w:val="22"/>
                <w:bdr w:val="none" w:sz="0" w:space="0" w:color="auto"/>
                <w:lang w:val="es-CL" w:eastAsia="es-CL"/>
              </w:rPr>
            </w:pPr>
            <w:ins w:id="382" w:author="Observatorio 02" w:date="2017-05-04T11:38:00Z">
              <w:r w:rsidRPr="001C31F1">
                <w:rPr>
                  <w:rFonts w:eastAsia="Times New Roman"/>
                  <w:sz w:val="22"/>
                  <w:szCs w:val="22"/>
                  <w:bdr w:val="none" w:sz="0" w:space="0" w:color="auto"/>
                  <w:lang w:val="es-CL" w:eastAsia="es-CL"/>
                </w:rPr>
                <w:t>0,3</w:t>
              </w:r>
            </w:ins>
            <w:del w:id="383" w:author="Observatorio 02" w:date="2017-05-04T11:10:00Z">
              <w:r w:rsidRPr="001C31F1" w:rsidDel="00242515">
                <w:rPr>
                  <w:rFonts w:eastAsia="Times New Roman"/>
                  <w:sz w:val="22"/>
                  <w:szCs w:val="22"/>
                  <w:bdr w:val="none" w:sz="0" w:space="0" w:color="auto"/>
                  <w:lang w:val="es-CL" w:eastAsia="es-CL"/>
                </w:rPr>
                <w:delText>0,0</w:delText>
              </w:r>
            </w:del>
          </w:p>
        </w:tc>
        <w:tc>
          <w:tcPr>
            <w:tcW w:w="1101" w:type="dxa"/>
            <w:gridSpan w:val="3"/>
            <w:tcBorders>
              <w:top w:val="nil"/>
              <w:left w:val="nil"/>
              <w:bottom w:val="nil"/>
              <w:right w:val="nil"/>
            </w:tcBorders>
            <w:shd w:val="clear" w:color="000000" w:fill="FFFFFF"/>
            <w:noWrap/>
            <w:vAlign w:val="bottom"/>
            <w:hideMark/>
            <w:tcPrChange w:id="384" w:author="Observatorio 02" w:date="2017-05-04T11:43:00Z">
              <w:tcPr>
                <w:tcW w:w="1067" w:type="dxa"/>
                <w:gridSpan w:val="5"/>
                <w:tcBorders>
                  <w:top w:val="nil"/>
                  <w:left w:val="nil"/>
                  <w:bottom w:val="nil"/>
                  <w:right w:val="nil"/>
                </w:tcBorders>
                <w:shd w:val="clear" w:color="000000" w:fill="FFFFFF"/>
                <w:noWrap/>
                <w:vAlign w:val="bottom"/>
                <w:hideMark/>
              </w:tcPr>
            </w:tcPrChange>
          </w:tcPr>
          <w:p w14:paraId="73506B7F" w14:textId="08E368CE" w:rsidR="008343FB" w:rsidRPr="001C31F1" w:rsidRDefault="008343FB" w:rsidP="002F2CDF">
            <w:pPr>
              <w:spacing w:after="0" w:line="240" w:lineRule="auto"/>
              <w:jc w:val="right"/>
              <w:rPr>
                <w:rFonts w:eastAsia="Times New Roman"/>
                <w:sz w:val="22"/>
                <w:szCs w:val="22"/>
                <w:bdr w:val="none" w:sz="0" w:space="0" w:color="auto"/>
                <w:lang w:val="es-CL" w:eastAsia="es-CL"/>
              </w:rPr>
            </w:pPr>
            <w:ins w:id="385" w:author="Observatorio 02" w:date="2017-05-04T11:38:00Z">
              <w:r w:rsidRPr="001C31F1">
                <w:rPr>
                  <w:rFonts w:eastAsia="Times New Roman"/>
                  <w:sz w:val="22"/>
                  <w:szCs w:val="22"/>
                  <w:bdr w:val="none" w:sz="0" w:space="0" w:color="auto"/>
                  <w:lang w:val="es-CL" w:eastAsia="es-CL"/>
                </w:rPr>
                <w:t>100,0</w:t>
              </w:r>
            </w:ins>
            <w:del w:id="386" w:author="Observatorio 02" w:date="2017-05-04T11:10:00Z">
              <w:r w:rsidRPr="001C31F1" w:rsidDel="00242515">
                <w:rPr>
                  <w:rFonts w:eastAsia="Times New Roman"/>
                  <w:sz w:val="22"/>
                  <w:szCs w:val="22"/>
                  <w:bdr w:val="none" w:sz="0" w:space="0" w:color="auto"/>
                  <w:lang w:val="es-CL" w:eastAsia="es-CL"/>
                </w:rPr>
                <w:delText>100,0ᵃ</w:delText>
              </w:r>
            </w:del>
          </w:p>
        </w:tc>
      </w:tr>
      <w:tr w:rsidR="006B02C7" w:rsidRPr="001C31F1" w14:paraId="4EB1F30D" w14:textId="77777777" w:rsidTr="00CE2776">
        <w:trPr>
          <w:trHeight w:val="168"/>
          <w:trPrChange w:id="387" w:author="Observatorio 02" w:date="2017-05-04T11:43:00Z">
            <w:trPr>
              <w:trHeight w:val="168"/>
            </w:trPr>
          </w:trPrChange>
        </w:trPr>
        <w:tc>
          <w:tcPr>
            <w:tcW w:w="1579" w:type="dxa"/>
            <w:gridSpan w:val="2"/>
            <w:tcBorders>
              <w:top w:val="nil"/>
              <w:left w:val="nil"/>
              <w:bottom w:val="nil"/>
              <w:right w:val="nil"/>
            </w:tcBorders>
            <w:shd w:val="clear" w:color="000000" w:fill="FFFFFF"/>
            <w:noWrap/>
            <w:vAlign w:val="bottom"/>
            <w:hideMark/>
            <w:tcPrChange w:id="388" w:author="Observatorio 02" w:date="2017-05-04T11:43:00Z">
              <w:tcPr>
                <w:tcW w:w="1426" w:type="dxa"/>
                <w:gridSpan w:val="3"/>
                <w:tcBorders>
                  <w:top w:val="nil"/>
                  <w:left w:val="nil"/>
                  <w:bottom w:val="nil"/>
                  <w:right w:val="nil"/>
                </w:tcBorders>
                <w:shd w:val="clear" w:color="000000" w:fill="FFFFFF"/>
                <w:noWrap/>
                <w:vAlign w:val="bottom"/>
                <w:hideMark/>
              </w:tcPr>
            </w:tcPrChange>
          </w:tcPr>
          <w:p w14:paraId="73329BD1" w14:textId="32BF5EF1" w:rsidR="008343FB" w:rsidRPr="001C31F1" w:rsidRDefault="008343FB" w:rsidP="002F2CDF">
            <w:pPr>
              <w:spacing w:after="0" w:line="240" w:lineRule="auto"/>
              <w:rPr>
                <w:rFonts w:eastAsia="Times New Roman"/>
                <w:sz w:val="22"/>
                <w:szCs w:val="22"/>
                <w:bdr w:val="none" w:sz="0" w:space="0" w:color="auto"/>
                <w:lang w:val="es-CL" w:eastAsia="es-CL"/>
              </w:rPr>
            </w:pPr>
            <w:ins w:id="389" w:author="Observatorio 02" w:date="2017-05-04T11:38:00Z">
              <w:r w:rsidRPr="001C31F1">
                <w:rPr>
                  <w:rFonts w:eastAsia="Times New Roman"/>
                  <w:sz w:val="22"/>
                  <w:szCs w:val="22"/>
                  <w:bdr w:val="none" w:sz="0" w:space="0" w:color="auto"/>
                  <w:lang w:val="es-CL" w:eastAsia="es-CL"/>
                </w:rPr>
                <w:t>Pequeña</w:t>
              </w:r>
            </w:ins>
            <w:del w:id="390" w:author="Observatorio 02" w:date="2017-05-04T11:38:00Z">
              <w:r w:rsidRPr="001C31F1" w:rsidDel="00C4368D">
                <w:rPr>
                  <w:rFonts w:eastAsia="Times New Roman"/>
                  <w:sz w:val="22"/>
                  <w:szCs w:val="22"/>
                  <w:bdr w:val="none" w:sz="0" w:space="0" w:color="auto"/>
                  <w:lang w:val="es-CL" w:eastAsia="es-CL"/>
                </w:rPr>
                <w:delText>Micro</w:delText>
              </w:r>
            </w:del>
          </w:p>
        </w:tc>
        <w:tc>
          <w:tcPr>
            <w:tcW w:w="649" w:type="dxa"/>
            <w:tcBorders>
              <w:top w:val="nil"/>
              <w:left w:val="nil"/>
              <w:bottom w:val="nil"/>
              <w:right w:val="nil"/>
            </w:tcBorders>
            <w:shd w:val="clear" w:color="000000" w:fill="FFFFFF"/>
            <w:noWrap/>
            <w:vAlign w:val="bottom"/>
            <w:hideMark/>
            <w:tcPrChange w:id="391" w:author="Observatorio 02" w:date="2017-05-04T11:43:00Z">
              <w:tcPr>
                <w:tcW w:w="616" w:type="dxa"/>
                <w:gridSpan w:val="2"/>
                <w:tcBorders>
                  <w:top w:val="nil"/>
                  <w:left w:val="nil"/>
                  <w:bottom w:val="nil"/>
                  <w:right w:val="nil"/>
                </w:tcBorders>
                <w:shd w:val="clear" w:color="000000" w:fill="FFFFFF"/>
                <w:noWrap/>
                <w:vAlign w:val="bottom"/>
                <w:hideMark/>
              </w:tcPr>
            </w:tcPrChange>
          </w:tcPr>
          <w:p w14:paraId="7790A146" w14:textId="7FACDFBC" w:rsidR="008343FB" w:rsidRPr="001C31F1" w:rsidRDefault="008343FB" w:rsidP="002F2CDF">
            <w:pPr>
              <w:spacing w:after="0" w:line="240" w:lineRule="auto"/>
              <w:jc w:val="right"/>
              <w:rPr>
                <w:rFonts w:eastAsia="Times New Roman"/>
                <w:sz w:val="22"/>
                <w:szCs w:val="22"/>
                <w:bdr w:val="none" w:sz="0" w:space="0" w:color="auto"/>
                <w:lang w:val="es-CL" w:eastAsia="es-CL"/>
              </w:rPr>
            </w:pPr>
            <w:ins w:id="392" w:author="Observatorio 02" w:date="2017-05-04T11:38:00Z">
              <w:r w:rsidRPr="001C31F1">
                <w:rPr>
                  <w:rFonts w:eastAsia="Times New Roman"/>
                  <w:sz w:val="22"/>
                  <w:szCs w:val="22"/>
                  <w:bdr w:val="none" w:sz="0" w:space="0" w:color="auto"/>
                  <w:lang w:val="es-CL" w:eastAsia="es-CL"/>
                </w:rPr>
                <w:t>1,3</w:t>
              </w:r>
            </w:ins>
            <w:del w:id="393" w:author="Observatorio 02" w:date="2017-05-04T11:38:00Z">
              <w:r w:rsidRPr="001C31F1" w:rsidDel="00C4368D">
                <w:rPr>
                  <w:rFonts w:eastAsia="Times New Roman"/>
                  <w:sz w:val="22"/>
                  <w:szCs w:val="22"/>
                  <w:bdr w:val="none" w:sz="0" w:space="0" w:color="auto"/>
                  <w:lang w:val="es-CL" w:eastAsia="es-CL"/>
                </w:rPr>
                <w:delText>9,3</w:delText>
              </w:r>
            </w:del>
          </w:p>
        </w:tc>
        <w:tc>
          <w:tcPr>
            <w:tcW w:w="1004" w:type="dxa"/>
            <w:gridSpan w:val="3"/>
            <w:tcBorders>
              <w:top w:val="nil"/>
              <w:left w:val="nil"/>
              <w:bottom w:val="nil"/>
              <w:right w:val="nil"/>
            </w:tcBorders>
            <w:shd w:val="clear" w:color="000000" w:fill="FFFFFF"/>
            <w:noWrap/>
            <w:vAlign w:val="bottom"/>
            <w:hideMark/>
            <w:tcPrChange w:id="394" w:author="Observatorio 02" w:date="2017-05-04T11:43:00Z">
              <w:tcPr>
                <w:tcW w:w="982" w:type="dxa"/>
                <w:gridSpan w:val="6"/>
                <w:tcBorders>
                  <w:top w:val="nil"/>
                  <w:left w:val="nil"/>
                  <w:bottom w:val="nil"/>
                  <w:right w:val="nil"/>
                </w:tcBorders>
                <w:shd w:val="clear" w:color="000000" w:fill="FFFFFF"/>
                <w:noWrap/>
                <w:vAlign w:val="bottom"/>
                <w:hideMark/>
              </w:tcPr>
            </w:tcPrChange>
          </w:tcPr>
          <w:p w14:paraId="0288007B" w14:textId="295B8B54" w:rsidR="008343FB" w:rsidRPr="001C31F1" w:rsidRDefault="008343FB" w:rsidP="002F2CDF">
            <w:pPr>
              <w:spacing w:after="0" w:line="240" w:lineRule="auto"/>
              <w:jc w:val="right"/>
              <w:rPr>
                <w:rFonts w:eastAsia="Times New Roman"/>
                <w:sz w:val="22"/>
                <w:szCs w:val="22"/>
                <w:bdr w:val="none" w:sz="0" w:space="0" w:color="auto"/>
                <w:lang w:val="es-CL" w:eastAsia="es-CL"/>
              </w:rPr>
            </w:pPr>
            <w:ins w:id="395" w:author="Observatorio 02" w:date="2017-05-04T11:38:00Z">
              <w:r w:rsidRPr="001C31F1">
                <w:rPr>
                  <w:rFonts w:eastAsia="Times New Roman"/>
                  <w:sz w:val="22"/>
                  <w:szCs w:val="22"/>
                  <w:bdr w:val="none" w:sz="0" w:space="0" w:color="auto"/>
                  <w:lang w:val="es-CL" w:eastAsia="es-CL"/>
                </w:rPr>
                <w:t>0,0</w:t>
              </w:r>
            </w:ins>
            <w:del w:id="396" w:author="Observatorio 02" w:date="2017-05-04T11:38:00Z">
              <w:r w:rsidRPr="001C31F1" w:rsidDel="00C4368D">
                <w:rPr>
                  <w:rFonts w:eastAsia="Times New Roman"/>
                  <w:sz w:val="22"/>
                  <w:szCs w:val="22"/>
                  <w:bdr w:val="none" w:sz="0" w:space="0" w:color="auto"/>
                  <w:lang w:val="es-CL" w:eastAsia="es-CL"/>
                </w:rPr>
                <w:delText>10,9</w:delText>
              </w:r>
            </w:del>
            <w:del w:id="397" w:author="Observatorio 02" w:date="2017-05-04T11:11:00Z">
              <w:r w:rsidRPr="00762463" w:rsidDel="00242515">
                <w:rPr>
                  <w:rFonts w:eastAsia="Times New Roman"/>
                  <w:color w:val="FFFFFF" w:themeColor="background1"/>
                  <w:sz w:val="22"/>
                  <w:szCs w:val="22"/>
                  <w:bdr w:val="none" w:sz="0" w:space="0" w:color="auto"/>
                  <w:lang w:val="es-CL" w:eastAsia="es-CL"/>
                </w:rPr>
                <w:delText>ᵃ</w:delText>
              </w:r>
            </w:del>
          </w:p>
        </w:tc>
        <w:tc>
          <w:tcPr>
            <w:tcW w:w="1413" w:type="dxa"/>
            <w:tcBorders>
              <w:top w:val="nil"/>
              <w:left w:val="nil"/>
              <w:bottom w:val="nil"/>
              <w:right w:val="nil"/>
            </w:tcBorders>
            <w:shd w:val="clear" w:color="000000" w:fill="FFFFFF"/>
            <w:noWrap/>
            <w:vAlign w:val="bottom"/>
            <w:hideMark/>
            <w:tcPrChange w:id="398" w:author="Observatorio 02" w:date="2017-05-04T11:43:00Z">
              <w:tcPr>
                <w:tcW w:w="1263" w:type="dxa"/>
                <w:gridSpan w:val="3"/>
                <w:tcBorders>
                  <w:top w:val="nil"/>
                  <w:left w:val="nil"/>
                  <w:bottom w:val="nil"/>
                  <w:right w:val="nil"/>
                </w:tcBorders>
                <w:shd w:val="clear" w:color="000000" w:fill="FFFFFF"/>
                <w:noWrap/>
                <w:vAlign w:val="bottom"/>
                <w:hideMark/>
              </w:tcPr>
            </w:tcPrChange>
          </w:tcPr>
          <w:p w14:paraId="36872083" w14:textId="2C250126" w:rsidR="008343FB" w:rsidRPr="001C31F1" w:rsidRDefault="008343FB" w:rsidP="002F2CDF">
            <w:pPr>
              <w:spacing w:after="0" w:line="240" w:lineRule="auto"/>
              <w:jc w:val="right"/>
              <w:rPr>
                <w:rFonts w:eastAsia="Times New Roman"/>
                <w:sz w:val="22"/>
                <w:szCs w:val="22"/>
                <w:bdr w:val="none" w:sz="0" w:space="0" w:color="auto"/>
                <w:lang w:val="es-CL" w:eastAsia="es-CL"/>
              </w:rPr>
            </w:pPr>
            <w:ins w:id="399" w:author="Observatorio 02" w:date="2017-05-04T11:38:00Z">
              <w:r w:rsidRPr="001C31F1">
                <w:rPr>
                  <w:rFonts w:eastAsia="Times New Roman"/>
                  <w:sz w:val="22"/>
                  <w:szCs w:val="22"/>
                  <w:bdr w:val="none" w:sz="0" w:space="0" w:color="auto"/>
                  <w:lang w:val="es-CL" w:eastAsia="es-CL"/>
                </w:rPr>
                <w:t>5,6</w:t>
              </w:r>
            </w:ins>
            <w:del w:id="400" w:author="Observatorio 02" w:date="2017-05-04T11:38:00Z">
              <w:r w:rsidRPr="001C31F1" w:rsidDel="00C4368D">
                <w:rPr>
                  <w:rFonts w:eastAsia="Times New Roman"/>
                  <w:sz w:val="22"/>
                  <w:szCs w:val="22"/>
                  <w:bdr w:val="none" w:sz="0" w:space="0" w:color="auto"/>
                  <w:lang w:val="es-CL" w:eastAsia="es-CL"/>
                </w:rPr>
                <w:delText>15,4</w:delText>
              </w:r>
            </w:del>
          </w:p>
        </w:tc>
        <w:tc>
          <w:tcPr>
            <w:tcW w:w="981" w:type="dxa"/>
            <w:tcBorders>
              <w:top w:val="nil"/>
              <w:left w:val="nil"/>
              <w:bottom w:val="nil"/>
              <w:right w:val="nil"/>
            </w:tcBorders>
            <w:shd w:val="clear" w:color="000000" w:fill="FFFFFF"/>
            <w:noWrap/>
            <w:vAlign w:val="bottom"/>
            <w:hideMark/>
            <w:tcPrChange w:id="401" w:author="Observatorio 02" w:date="2017-05-04T11:43:00Z">
              <w:tcPr>
                <w:tcW w:w="816" w:type="dxa"/>
                <w:gridSpan w:val="2"/>
                <w:tcBorders>
                  <w:top w:val="nil"/>
                  <w:left w:val="nil"/>
                  <w:bottom w:val="nil"/>
                  <w:right w:val="nil"/>
                </w:tcBorders>
                <w:shd w:val="clear" w:color="000000" w:fill="FFFFFF"/>
                <w:noWrap/>
                <w:vAlign w:val="bottom"/>
                <w:hideMark/>
              </w:tcPr>
            </w:tcPrChange>
          </w:tcPr>
          <w:p w14:paraId="78F71369" w14:textId="69B3C61B" w:rsidR="008343FB" w:rsidRPr="001C31F1" w:rsidRDefault="008343FB" w:rsidP="002F2CDF">
            <w:pPr>
              <w:spacing w:after="0" w:line="240" w:lineRule="auto"/>
              <w:jc w:val="right"/>
              <w:rPr>
                <w:rFonts w:eastAsia="Times New Roman"/>
                <w:sz w:val="22"/>
                <w:szCs w:val="22"/>
                <w:bdr w:val="none" w:sz="0" w:space="0" w:color="auto"/>
                <w:lang w:val="es-CL" w:eastAsia="es-CL"/>
              </w:rPr>
            </w:pPr>
            <w:ins w:id="402" w:author="Observatorio 02" w:date="2017-05-04T11:38:00Z">
              <w:r w:rsidRPr="001C31F1">
                <w:rPr>
                  <w:rFonts w:eastAsia="Times New Roman"/>
                  <w:sz w:val="22"/>
                  <w:szCs w:val="22"/>
                  <w:bdr w:val="none" w:sz="0" w:space="0" w:color="auto"/>
                  <w:lang w:val="es-CL" w:eastAsia="es-CL"/>
                </w:rPr>
                <w:t>36,2</w:t>
              </w:r>
            </w:ins>
            <w:del w:id="403" w:author="Observatorio 02" w:date="2017-05-04T11:38:00Z">
              <w:r w:rsidRPr="001C31F1" w:rsidDel="00C4368D">
                <w:rPr>
                  <w:rFonts w:eastAsia="Times New Roman"/>
                  <w:sz w:val="22"/>
                  <w:szCs w:val="22"/>
                  <w:bdr w:val="none" w:sz="0" w:space="0" w:color="auto"/>
                  <w:lang w:val="es-CL" w:eastAsia="es-CL"/>
                </w:rPr>
                <w:delText>21,0</w:delText>
              </w:r>
            </w:del>
          </w:p>
        </w:tc>
        <w:tc>
          <w:tcPr>
            <w:tcW w:w="1146" w:type="dxa"/>
            <w:tcBorders>
              <w:top w:val="nil"/>
              <w:left w:val="nil"/>
              <w:bottom w:val="nil"/>
              <w:right w:val="nil"/>
            </w:tcBorders>
            <w:shd w:val="clear" w:color="000000" w:fill="FFFFFF"/>
            <w:noWrap/>
            <w:vAlign w:val="bottom"/>
            <w:hideMark/>
            <w:tcPrChange w:id="404" w:author="Observatorio 02" w:date="2017-05-04T11:43:00Z">
              <w:tcPr>
                <w:tcW w:w="1799" w:type="dxa"/>
                <w:gridSpan w:val="3"/>
                <w:tcBorders>
                  <w:top w:val="nil"/>
                  <w:left w:val="nil"/>
                  <w:bottom w:val="nil"/>
                  <w:right w:val="nil"/>
                </w:tcBorders>
                <w:shd w:val="clear" w:color="000000" w:fill="FFFFFF"/>
                <w:noWrap/>
                <w:vAlign w:val="bottom"/>
                <w:hideMark/>
              </w:tcPr>
            </w:tcPrChange>
          </w:tcPr>
          <w:p w14:paraId="39B0A179" w14:textId="659DE1D3" w:rsidR="008343FB" w:rsidRPr="001C31F1" w:rsidRDefault="008343FB" w:rsidP="002F2CDF">
            <w:pPr>
              <w:spacing w:after="0" w:line="240" w:lineRule="auto"/>
              <w:jc w:val="right"/>
              <w:rPr>
                <w:rFonts w:eastAsia="Times New Roman"/>
                <w:sz w:val="22"/>
                <w:szCs w:val="22"/>
                <w:bdr w:val="none" w:sz="0" w:space="0" w:color="auto"/>
                <w:lang w:val="es-CL" w:eastAsia="es-CL"/>
              </w:rPr>
            </w:pPr>
            <w:ins w:id="405" w:author="Observatorio 02" w:date="2017-05-04T11:38:00Z">
              <w:r w:rsidRPr="001C31F1">
                <w:rPr>
                  <w:rFonts w:eastAsia="Times New Roman"/>
                  <w:sz w:val="22"/>
                  <w:szCs w:val="22"/>
                  <w:bdr w:val="none" w:sz="0" w:space="0" w:color="auto"/>
                  <w:lang w:val="es-CL" w:eastAsia="es-CL"/>
                </w:rPr>
                <w:t>56,9</w:t>
              </w:r>
            </w:ins>
            <w:del w:id="406" w:author="Observatorio 02" w:date="2017-05-04T11:38:00Z">
              <w:r w:rsidRPr="001C31F1" w:rsidDel="00C4368D">
                <w:rPr>
                  <w:rFonts w:eastAsia="Times New Roman"/>
                  <w:sz w:val="22"/>
                  <w:szCs w:val="22"/>
                  <w:bdr w:val="none" w:sz="0" w:space="0" w:color="auto"/>
                  <w:lang w:val="es-CL" w:eastAsia="es-CL"/>
                </w:rPr>
                <w:delText>43,2</w:delText>
              </w:r>
            </w:del>
          </w:p>
        </w:tc>
        <w:tc>
          <w:tcPr>
            <w:tcW w:w="965" w:type="dxa"/>
            <w:tcBorders>
              <w:top w:val="nil"/>
              <w:left w:val="nil"/>
              <w:bottom w:val="nil"/>
              <w:right w:val="nil"/>
            </w:tcBorders>
            <w:shd w:val="clear" w:color="000000" w:fill="FFFFFF"/>
            <w:noWrap/>
            <w:vAlign w:val="bottom"/>
            <w:hideMark/>
            <w:tcPrChange w:id="407" w:author="Observatorio 02" w:date="2017-05-04T11:43:00Z">
              <w:tcPr>
                <w:tcW w:w="869" w:type="dxa"/>
                <w:gridSpan w:val="2"/>
                <w:tcBorders>
                  <w:top w:val="nil"/>
                  <w:left w:val="nil"/>
                  <w:bottom w:val="nil"/>
                  <w:right w:val="nil"/>
                </w:tcBorders>
                <w:shd w:val="clear" w:color="000000" w:fill="FFFFFF"/>
                <w:noWrap/>
                <w:vAlign w:val="bottom"/>
                <w:hideMark/>
              </w:tcPr>
            </w:tcPrChange>
          </w:tcPr>
          <w:p w14:paraId="482F8263" w14:textId="4F882223" w:rsidR="008343FB" w:rsidRPr="001C31F1" w:rsidRDefault="008343FB" w:rsidP="002F2CDF">
            <w:pPr>
              <w:spacing w:after="0" w:line="240" w:lineRule="auto"/>
              <w:jc w:val="right"/>
              <w:rPr>
                <w:rFonts w:eastAsia="Times New Roman"/>
                <w:sz w:val="22"/>
                <w:szCs w:val="22"/>
                <w:bdr w:val="none" w:sz="0" w:space="0" w:color="auto"/>
                <w:lang w:val="es-CL" w:eastAsia="es-CL"/>
              </w:rPr>
            </w:pPr>
            <w:ins w:id="408" w:author="Observatorio 02" w:date="2017-05-04T11:38:00Z">
              <w:r w:rsidRPr="001C31F1">
                <w:rPr>
                  <w:rFonts w:eastAsia="Times New Roman"/>
                  <w:sz w:val="22"/>
                  <w:szCs w:val="22"/>
                  <w:bdr w:val="none" w:sz="0" w:space="0" w:color="auto"/>
                  <w:lang w:val="es-CL" w:eastAsia="es-CL"/>
                </w:rPr>
                <w:t>0,0</w:t>
              </w:r>
            </w:ins>
            <w:del w:id="409" w:author="Observatorio 02" w:date="2017-05-04T11:38:00Z">
              <w:r w:rsidRPr="001C31F1" w:rsidDel="00C4368D">
                <w:rPr>
                  <w:rFonts w:eastAsia="Times New Roman"/>
                  <w:sz w:val="22"/>
                  <w:szCs w:val="22"/>
                  <w:bdr w:val="none" w:sz="0" w:space="0" w:color="auto"/>
                  <w:lang w:val="es-CL" w:eastAsia="es-CL"/>
                </w:rPr>
                <w:delText>0,3</w:delText>
              </w:r>
            </w:del>
          </w:p>
        </w:tc>
        <w:tc>
          <w:tcPr>
            <w:tcW w:w="1101" w:type="dxa"/>
            <w:gridSpan w:val="3"/>
            <w:tcBorders>
              <w:top w:val="nil"/>
              <w:left w:val="nil"/>
              <w:bottom w:val="nil"/>
              <w:right w:val="nil"/>
            </w:tcBorders>
            <w:shd w:val="clear" w:color="000000" w:fill="FFFFFF"/>
            <w:noWrap/>
            <w:vAlign w:val="bottom"/>
            <w:hideMark/>
            <w:tcPrChange w:id="410" w:author="Observatorio 02" w:date="2017-05-04T11:43:00Z">
              <w:tcPr>
                <w:tcW w:w="1067" w:type="dxa"/>
                <w:gridSpan w:val="5"/>
                <w:tcBorders>
                  <w:top w:val="nil"/>
                  <w:left w:val="nil"/>
                  <w:bottom w:val="nil"/>
                  <w:right w:val="nil"/>
                </w:tcBorders>
                <w:shd w:val="clear" w:color="000000" w:fill="FFFFFF"/>
                <w:noWrap/>
                <w:vAlign w:val="bottom"/>
                <w:hideMark/>
              </w:tcPr>
            </w:tcPrChange>
          </w:tcPr>
          <w:p w14:paraId="61A9EB3A" w14:textId="68241E46" w:rsidR="008343FB" w:rsidRPr="00497C09" w:rsidRDefault="008343FB" w:rsidP="002F2CDF">
            <w:pPr>
              <w:spacing w:after="0" w:line="240" w:lineRule="auto"/>
              <w:jc w:val="right"/>
              <w:rPr>
                <w:rFonts w:eastAsia="Times New Roman"/>
                <w:sz w:val="22"/>
                <w:szCs w:val="22"/>
                <w:bdr w:val="none" w:sz="0" w:space="0" w:color="auto"/>
                <w:lang w:val="es-CL" w:eastAsia="es-CL"/>
              </w:rPr>
            </w:pPr>
            <w:ins w:id="411" w:author="Observatorio 02" w:date="2017-05-04T11:38:00Z">
              <w:r w:rsidRPr="001C31F1">
                <w:rPr>
                  <w:rFonts w:eastAsia="Times New Roman"/>
                  <w:sz w:val="22"/>
                  <w:szCs w:val="22"/>
                  <w:bdr w:val="none" w:sz="0" w:space="0" w:color="auto"/>
                  <w:lang w:val="es-CL" w:eastAsia="es-CL"/>
                </w:rPr>
                <w:t>100,0</w:t>
              </w:r>
            </w:ins>
            <w:del w:id="412" w:author="Observatorio 02" w:date="2017-05-04T11:38:00Z">
              <w:r w:rsidRPr="001C31F1" w:rsidDel="00C4368D">
                <w:rPr>
                  <w:rFonts w:eastAsia="Times New Roman"/>
                  <w:sz w:val="22"/>
                  <w:szCs w:val="22"/>
                  <w:bdr w:val="none" w:sz="0" w:space="0" w:color="auto"/>
                  <w:lang w:val="es-CL" w:eastAsia="es-CL"/>
                </w:rPr>
                <w:delText>100,0</w:delText>
              </w:r>
            </w:del>
            <w:del w:id="413" w:author="Observatorio 02" w:date="2017-05-04T11:11:00Z">
              <w:r w:rsidRPr="00762463" w:rsidDel="00242515">
                <w:rPr>
                  <w:rFonts w:eastAsia="Times New Roman"/>
                  <w:color w:val="FFFFFF" w:themeColor="background1"/>
                  <w:sz w:val="22"/>
                  <w:szCs w:val="22"/>
                  <w:bdr w:val="none" w:sz="0" w:space="0" w:color="auto"/>
                  <w:lang w:val="es-CL" w:eastAsia="es-CL"/>
                </w:rPr>
                <w:delText>ᵃ</w:delText>
              </w:r>
            </w:del>
          </w:p>
        </w:tc>
      </w:tr>
      <w:tr w:rsidR="006B02C7" w:rsidRPr="001C31F1" w14:paraId="31625572" w14:textId="77777777" w:rsidTr="00CE2776">
        <w:trPr>
          <w:trHeight w:val="168"/>
          <w:trPrChange w:id="414" w:author="Observatorio 02" w:date="2017-05-04T11:43:00Z">
            <w:trPr>
              <w:trHeight w:val="168"/>
            </w:trPr>
          </w:trPrChange>
        </w:trPr>
        <w:tc>
          <w:tcPr>
            <w:tcW w:w="1579" w:type="dxa"/>
            <w:gridSpan w:val="2"/>
            <w:tcBorders>
              <w:top w:val="nil"/>
              <w:left w:val="nil"/>
              <w:bottom w:val="nil"/>
              <w:right w:val="nil"/>
            </w:tcBorders>
            <w:shd w:val="clear" w:color="000000" w:fill="FFFFFF"/>
            <w:noWrap/>
            <w:vAlign w:val="bottom"/>
            <w:hideMark/>
            <w:tcPrChange w:id="415" w:author="Observatorio 02" w:date="2017-05-04T11:43:00Z">
              <w:tcPr>
                <w:tcW w:w="1426" w:type="dxa"/>
                <w:gridSpan w:val="3"/>
                <w:tcBorders>
                  <w:top w:val="nil"/>
                  <w:left w:val="nil"/>
                  <w:bottom w:val="nil"/>
                  <w:right w:val="nil"/>
                </w:tcBorders>
                <w:shd w:val="clear" w:color="000000" w:fill="FFFFFF"/>
                <w:noWrap/>
                <w:vAlign w:val="bottom"/>
                <w:hideMark/>
              </w:tcPr>
            </w:tcPrChange>
          </w:tcPr>
          <w:p w14:paraId="1BC6118B" w14:textId="3092FD8A" w:rsidR="008343FB" w:rsidRPr="001C31F1" w:rsidRDefault="008343FB" w:rsidP="002F2CDF">
            <w:pPr>
              <w:spacing w:after="0" w:line="240" w:lineRule="auto"/>
              <w:rPr>
                <w:rFonts w:eastAsia="Times New Roman"/>
                <w:sz w:val="22"/>
                <w:szCs w:val="22"/>
                <w:bdr w:val="none" w:sz="0" w:space="0" w:color="auto"/>
                <w:lang w:val="es-CL" w:eastAsia="es-CL"/>
              </w:rPr>
            </w:pPr>
            <w:ins w:id="416" w:author="Observatorio 02" w:date="2017-05-04T11:38:00Z">
              <w:r w:rsidRPr="001C31F1">
                <w:rPr>
                  <w:rFonts w:eastAsia="Times New Roman"/>
                  <w:sz w:val="22"/>
                  <w:szCs w:val="22"/>
                  <w:bdr w:val="none" w:sz="0" w:space="0" w:color="auto"/>
                  <w:lang w:val="es-CL" w:eastAsia="es-CL"/>
                </w:rPr>
                <w:t>Mediana</w:t>
              </w:r>
            </w:ins>
            <w:del w:id="417" w:author="Observatorio 02" w:date="2017-05-04T11:38:00Z">
              <w:r w:rsidRPr="001C31F1" w:rsidDel="00C4368D">
                <w:rPr>
                  <w:rFonts w:eastAsia="Times New Roman"/>
                  <w:sz w:val="22"/>
                  <w:szCs w:val="22"/>
                  <w:bdr w:val="none" w:sz="0" w:space="0" w:color="auto"/>
                  <w:lang w:val="es-CL" w:eastAsia="es-CL"/>
                </w:rPr>
                <w:delText>Pequeña</w:delText>
              </w:r>
            </w:del>
          </w:p>
        </w:tc>
        <w:tc>
          <w:tcPr>
            <w:tcW w:w="649" w:type="dxa"/>
            <w:tcBorders>
              <w:top w:val="nil"/>
              <w:left w:val="nil"/>
              <w:bottom w:val="nil"/>
              <w:right w:val="nil"/>
            </w:tcBorders>
            <w:shd w:val="clear" w:color="000000" w:fill="FFFFFF"/>
            <w:noWrap/>
            <w:vAlign w:val="bottom"/>
            <w:hideMark/>
            <w:tcPrChange w:id="418" w:author="Observatorio 02" w:date="2017-05-04T11:43:00Z">
              <w:tcPr>
                <w:tcW w:w="616" w:type="dxa"/>
                <w:gridSpan w:val="2"/>
                <w:tcBorders>
                  <w:top w:val="nil"/>
                  <w:left w:val="nil"/>
                  <w:bottom w:val="nil"/>
                  <w:right w:val="nil"/>
                </w:tcBorders>
                <w:shd w:val="clear" w:color="000000" w:fill="FFFFFF"/>
                <w:noWrap/>
                <w:vAlign w:val="bottom"/>
                <w:hideMark/>
              </w:tcPr>
            </w:tcPrChange>
          </w:tcPr>
          <w:p w14:paraId="189BB07B" w14:textId="5765E2A0" w:rsidR="008343FB" w:rsidRPr="001C31F1" w:rsidRDefault="008343FB" w:rsidP="002F2CDF">
            <w:pPr>
              <w:spacing w:after="0" w:line="240" w:lineRule="auto"/>
              <w:jc w:val="right"/>
              <w:rPr>
                <w:rFonts w:eastAsia="Times New Roman"/>
                <w:sz w:val="22"/>
                <w:szCs w:val="22"/>
                <w:bdr w:val="none" w:sz="0" w:space="0" w:color="auto"/>
                <w:lang w:val="es-CL" w:eastAsia="es-CL"/>
              </w:rPr>
            </w:pPr>
            <w:ins w:id="419" w:author="Observatorio 02" w:date="2017-05-04T11:38:00Z">
              <w:r w:rsidRPr="001C31F1">
                <w:rPr>
                  <w:rFonts w:eastAsia="Times New Roman"/>
                  <w:sz w:val="22"/>
                  <w:szCs w:val="22"/>
                  <w:bdr w:val="none" w:sz="0" w:space="0" w:color="auto"/>
                  <w:lang w:val="es-CL" w:eastAsia="es-CL"/>
                </w:rPr>
                <w:t>0,1</w:t>
              </w:r>
            </w:ins>
            <w:del w:id="420" w:author="Observatorio 02" w:date="2017-05-04T11:38:00Z">
              <w:r w:rsidRPr="001C31F1" w:rsidDel="00C4368D">
                <w:rPr>
                  <w:rFonts w:eastAsia="Times New Roman"/>
                  <w:sz w:val="22"/>
                  <w:szCs w:val="22"/>
                  <w:bdr w:val="none" w:sz="0" w:space="0" w:color="auto"/>
                  <w:lang w:val="es-CL" w:eastAsia="es-CL"/>
                </w:rPr>
                <w:delText>1,3</w:delText>
              </w:r>
            </w:del>
          </w:p>
        </w:tc>
        <w:tc>
          <w:tcPr>
            <w:tcW w:w="1004" w:type="dxa"/>
            <w:gridSpan w:val="3"/>
            <w:tcBorders>
              <w:top w:val="nil"/>
              <w:left w:val="nil"/>
              <w:bottom w:val="nil"/>
              <w:right w:val="nil"/>
            </w:tcBorders>
            <w:shd w:val="clear" w:color="000000" w:fill="FFFFFF"/>
            <w:noWrap/>
            <w:vAlign w:val="bottom"/>
            <w:hideMark/>
            <w:tcPrChange w:id="421" w:author="Observatorio 02" w:date="2017-05-04T11:43:00Z">
              <w:tcPr>
                <w:tcW w:w="982" w:type="dxa"/>
                <w:gridSpan w:val="6"/>
                <w:tcBorders>
                  <w:top w:val="nil"/>
                  <w:left w:val="nil"/>
                  <w:bottom w:val="nil"/>
                  <w:right w:val="nil"/>
                </w:tcBorders>
                <w:shd w:val="clear" w:color="000000" w:fill="FFFFFF"/>
                <w:noWrap/>
                <w:vAlign w:val="bottom"/>
                <w:hideMark/>
              </w:tcPr>
            </w:tcPrChange>
          </w:tcPr>
          <w:p w14:paraId="27CE0DE4" w14:textId="70FFDA71" w:rsidR="008343FB" w:rsidRPr="001C31F1" w:rsidRDefault="008343FB" w:rsidP="002F2CDF">
            <w:pPr>
              <w:spacing w:after="0" w:line="240" w:lineRule="auto"/>
              <w:jc w:val="right"/>
              <w:rPr>
                <w:rFonts w:eastAsia="Times New Roman"/>
                <w:sz w:val="22"/>
                <w:szCs w:val="22"/>
                <w:bdr w:val="none" w:sz="0" w:space="0" w:color="auto"/>
                <w:lang w:val="es-CL" w:eastAsia="es-CL"/>
              </w:rPr>
            </w:pPr>
            <w:ins w:id="422" w:author="Observatorio 02" w:date="2017-05-04T11:38:00Z">
              <w:r w:rsidRPr="001C31F1">
                <w:rPr>
                  <w:rFonts w:eastAsia="Times New Roman"/>
                  <w:sz w:val="22"/>
                  <w:szCs w:val="22"/>
                  <w:bdr w:val="none" w:sz="0" w:space="0" w:color="auto"/>
                  <w:lang w:val="es-CL" w:eastAsia="es-CL"/>
                </w:rPr>
                <w:t>0,0</w:t>
              </w:r>
            </w:ins>
            <w:del w:id="423" w:author="Observatorio 02" w:date="2017-05-04T11:38:00Z">
              <w:r w:rsidRPr="001C31F1" w:rsidDel="00C4368D">
                <w:rPr>
                  <w:rFonts w:eastAsia="Times New Roman"/>
                  <w:sz w:val="22"/>
                  <w:szCs w:val="22"/>
                  <w:bdr w:val="none" w:sz="0" w:space="0" w:color="auto"/>
                  <w:lang w:val="es-CL" w:eastAsia="es-CL"/>
                </w:rPr>
                <w:delText>0,0</w:delText>
              </w:r>
            </w:del>
            <w:del w:id="424" w:author="Observatorio 02" w:date="2017-05-04T11:11:00Z">
              <w:r w:rsidRPr="00762463" w:rsidDel="00242515">
                <w:rPr>
                  <w:rFonts w:eastAsia="Times New Roman"/>
                  <w:color w:val="FFFFFF" w:themeColor="background1"/>
                  <w:sz w:val="22"/>
                  <w:szCs w:val="22"/>
                  <w:bdr w:val="none" w:sz="0" w:space="0" w:color="auto"/>
                  <w:lang w:val="es-CL" w:eastAsia="es-CL"/>
                </w:rPr>
                <w:delText>ᵃ</w:delText>
              </w:r>
            </w:del>
          </w:p>
        </w:tc>
        <w:tc>
          <w:tcPr>
            <w:tcW w:w="1413" w:type="dxa"/>
            <w:tcBorders>
              <w:top w:val="nil"/>
              <w:left w:val="nil"/>
              <w:bottom w:val="nil"/>
              <w:right w:val="nil"/>
            </w:tcBorders>
            <w:shd w:val="clear" w:color="000000" w:fill="FFFFFF"/>
            <w:noWrap/>
            <w:vAlign w:val="bottom"/>
            <w:hideMark/>
            <w:tcPrChange w:id="425" w:author="Observatorio 02" w:date="2017-05-04T11:43:00Z">
              <w:tcPr>
                <w:tcW w:w="1263" w:type="dxa"/>
                <w:gridSpan w:val="3"/>
                <w:tcBorders>
                  <w:top w:val="nil"/>
                  <w:left w:val="nil"/>
                  <w:bottom w:val="nil"/>
                  <w:right w:val="nil"/>
                </w:tcBorders>
                <w:shd w:val="clear" w:color="000000" w:fill="FFFFFF"/>
                <w:noWrap/>
                <w:vAlign w:val="bottom"/>
                <w:hideMark/>
              </w:tcPr>
            </w:tcPrChange>
          </w:tcPr>
          <w:p w14:paraId="26F7A7F1" w14:textId="4EA1457B" w:rsidR="008343FB" w:rsidRPr="001C31F1" w:rsidRDefault="008343FB" w:rsidP="002F2CDF">
            <w:pPr>
              <w:spacing w:after="0" w:line="240" w:lineRule="auto"/>
              <w:jc w:val="right"/>
              <w:rPr>
                <w:rFonts w:eastAsia="Times New Roman"/>
                <w:sz w:val="22"/>
                <w:szCs w:val="22"/>
                <w:bdr w:val="none" w:sz="0" w:space="0" w:color="auto"/>
                <w:lang w:val="es-CL" w:eastAsia="es-CL"/>
              </w:rPr>
            </w:pPr>
            <w:ins w:id="426" w:author="Observatorio 02" w:date="2017-05-04T11:38:00Z">
              <w:r w:rsidRPr="001C31F1">
                <w:rPr>
                  <w:rFonts w:eastAsia="Times New Roman"/>
                  <w:sz w:val="22"/>
                  <w:szCs w:val="22"/>
                  <w:bdr w:val="none" w:sz="0" w:space="0" w:color="auto"/>
                  <w:lang w:val="es-CL" w:eastAsia="es-CL"/>
                </w:rPr>
                <w:t>1,9</w:t>
              </w:r>
            </w:ins>
            <w:del w:id="427" w:author="Observatorio 02" w:date="2017-05-04T11:38:00Z">
              <w:r w:rsidRPr="001C31F1" w:rsidDel="00C4368D">
                <w:rPr>
                  <w:rFonts w:eastAsia="Times New Roman"/>
                  <w:sz w:val="22"/>
                  <w:szCs w:val="22"/>
                  <w:bdr w:val="none" w:sz="0" w:space="0" w:color="auto"/>
                  <w:lang w:val="es-CL" w:eastAsia="es-CL"/>
                </w:rPr>
                <w:delText>5,6</w:delText>
              </w:r>
            </w:del>
          </w:p>
        </w:tc>
        <w:tc>
          <w:tcPr>
            <w:tcW w:w="981" w:type="dxa"/>
            <w:tcBorders>
              <w:top w:val="nil"/>
              <w:left w:val="nil"/>
              <w:bottom w:val="nil"/>
              <w:right w:val="nil"/>
            </w:tcBorders>
            <w:shd w:val="clear" w:color="000000" w:fill="FFFFFF"/>
            <w:noWrap/>
            <w:vAlign w:val="bottom"/>
            <w:hideMark/>
            <w:tcPrChange w:id="428" w:author="Observatorio 02" w:date="2017-05-04T11:43:00Z">
              <w:tcPr>
                <w:tcW w:w="816" w:type="dxa"/>
                <w:gridSpan w:val="2"/>
                <w:tcBorders>
                  <w:top w:val="nil"/>
                  <w:left w:val="nil"/>
                  <w:bottom w:val="nil"/>
                  <w:right w:val="nil"/>
                </w:tcBorders>
                <w:shd w:val="clear" w:color="000000" w:fill="FFFFFF"/>
                <w:noWrap/>
                <w:vAlign w:val="bottom"/>
                <w:hideMark/>
              </w:tcPr>
            </w:tcPrChange>
          </w:tcPr>
          <w:p w14:paraId="05F2804D" w14:textId="60654ADE" w:rsidR="008343FB" w:rsidRPr="001C31F1" w:rsidRDefault="008343FB" w:rsidP="002F2CDF">
            <w:pPr>
              <w:spacing w:after="0" w:line="240" w:lineRule="auto"/>
              <w:jc w:val="right"/>
              <w:rPr>
                <w:rFonts w:eastAsia="Times New Roman"/>
                <w:sz w:val="22"/>
                <w:szCs w:val="22"/>
                <w:bdr w:val="none" w:sz="0" w:space="0" w:color="auto"/>
                <w:lang w:val="es-CL" w:eastAsia="es-CL"/>
              </w:rPr>
            </w:pPr>
            <w:ins w:id="429" w:author="Observatorio 02" w:date="2017-05-04T11:38:00Z">
              <w:r w:rsidRPr="001C31F1">
                <w:rPr>
                  <w:rFonts w:eastAsia="Times New Roman"/>
                  <w:sz w:val="22"/>
                  <w:szCs w:val="22"/>
                  <w:bdr w:val="none" w:sz="0" w:space="0" w:color="auto"/>
                  <w:lang w:val="es-CL" w:eastAsia="es-CL"/>
                </w:rPr>
                <w:t>34,3</w:t>
              </w:r>
            </w:ins>
            <w:del w:id="430" w:author="Observatorio 02" w:date="2017-05-04T11:38:00Z">
              <w:r w:rsidRPr="001C31F1" w:rsidDel="00C4368D">
                <w:rPr>
                  <w:rFonts w:eastAsia="Times New Roman"/>
                  <w:sz w:val="22"/>
                  <w:szCs w:val="22"/>
                  <w:bdr w:val="none" w:sz="0" w:space="0" w:color="auto"/>
                  <w:lang w:val="es-CL" w:eastAsia="es-CL"/>
                </w:rPr>
                <w:delText>36,2</w:delText>
              </w:r>
            </w:del>
          </w:p>
        </w:tc>
        <w:tc>
          <w:tcPr>
            <w:tcW w:w="1146" w:type="dxa"/>
            <w:tcBorders>
              <w:top w:val="nil"/>
              <w:left w:val="nil"/>
              <w:bottom w:val="nil"/>
              <w:right w:val="nil"/>
            </w:tcBorders>
            <w:shd w:val="clear" w:color="000000" w:fill="FFFFFF"/>
            <w:noWrap/>
            <w:vAlign w:val="bottom"/>
            <w:hideMark/>
            <w:tcPrChange w:id="431" w:author="Observatorio 02" w:date="2017-05-04T11:43:00Z">
              <w:tcPr>
                <w:tcW w:w="1799" w:type="dxa"/>
                <w:gridSpan w:val="3"/>
                <w:tcBorders>
                  <w:top w:val="nil"/>
                  <w:left w:val="nil"/>
                  <w:bottom w:val="nil"/>
                  <w:right w:val="nil"/>
                </w:tcBorders>
                <w:shd w:val="clear" w:color="000000" w:fill="FFFFFF"/>
                <w:noWrap/>
                <w:vAlign w:val="bottom"/>
                <w:hideMark/>
              </w:tcPr>
            </w:tcPrChange>
          </w:tcPr>
          <w:p w14:paraId="4330C2D8" w14:textId="058B12E4" w:rsidR="008343FB" w:rsidRPr="001C31F1" w:rsidRDefault="008343FB" w:rsidP="002F2CDF">
            <w:pPr>
              <w:spacing w:after="0" w:line="240" w:lineRule="auto"/>
              <w:jc w:val="right"/>
              <w:rPr>
                <w:rFonts w:eastAsia="Times New Roman"/>
                <w:sz w:val="22"/>
                <w:szCs w:val="22"/>
                <w:bdr w:val="none" w:sz="0" w:space="0" w:color="auto"/>
                <w:lang w:val="es-CL" w:eastAsia="es-CL"/>
              </w:rPr>
            </w:pPr>
            <w:ins w:id="432" w:author="Observatorio 02" w:date="2017-05-04T11:38:00Z">
              <w:r w:rsidRPr="001C31F1">
                <w:rPr>
                  <w:rFonts w:eastAsia="Times New Roman"/>
                  <w:sz w:val="22"/>
                  <w:szCs w:val="22"/>
                  <w:bdr w:val="none" w:sz="0" w:space="0" w:color="auto"/>
                  <w:lang w:val="es-CL" w:eastAsia="es-CL"/>
                </w:rPr>
                <w:t>63,6</w:t>
              </w:r>
            </w:ins>
            <w:del w:id="433" w:author="Observatorio 02" w:date="2017-05-04T11:38:00Z">
              <w:r w:rsidRPr="001C31F1" w:rsidDel="00C4368D">
                <w:rPr>
                  <w:rFonts w:eastAsia="Times New Roman"/>
                  <w:sz w:val="22"/>
                  <w:szCs w:val="22"/>
                  <w:bdr w:val="none" w:sz="0" w:space="0" w:color="auto"/>
                  <w:lang w:val="es-CL" w:eastAsia="es-CL"/>
                </w:rPr>
                <w:delText>56,9</w:delText>
              </w:r>
            </w:del>
          </w:p>
        </w:tc>
        <w:tc>
          <w:tcPr>
            <w:tcW w:w="965" w:type="dxa"/>
            <w:tcBorders>
              <w:top w:val="nil"/>
              <w:left w:val="nil"/>
              <w:bottom w:val="nil"/>
              <w:right w:val="nil"/>
            </w:tcBorders>
            <w:shd w:val="clear" w:color="000000" w:fill="FFFFFF"/>
            <w:noWrap/>
            <w:vAlign w:val="bottom"/>
            <w:hideMark/>
            <w:tcPrChange w:id="434" w:author="Observatorio 02" w:date="2017-05-04T11:43:00Z">
              <w:tcPr>
                <w:tcW w:w="869" w:type="dxa"/>
                <w:gridSpan w:val="2"/>
                <w:tcBorders>
                  <w:top w:val="nil"/>
                  <w:left w:val="nil"/>
                  <w:bottom w:val="nil"/>
                  <w:right w:val="nil"/>
                </w:tcBorders>
                <w:shd w:val="clear" w:color="000000" w:fill="FFFFFF"/>
                <w:noWrap/>
                <w:vAlign w:val="bottom"/>
                <w:hideMark/>
              </w:tcPr>
            </w:tcPrChange>
          </w:tcPr>
          <w:p w14:paraId="40AFAD23" w14:textId="6288E149" w:rsidR="008343FB" w:rsidRPr="001C31F1" w:rsidRDefault="008343FB" w:rsidP="002F2CDF">
            <w:pPr>
              <w:spacing w:after="0" w:line="240" w:lineRule="auto"/>
              <w:jc w:val="right"/>
              <w:rPr>
                <w:rFonts w:eastAsia="Times New Roman"/>
                <w:sz w:val="22"/>
                <w:szCs w:val="22"/>
                <w:bdr w:val="none" w:sz="0" w:space="0" w:color="auto"/>
                <w:lang w:val="es-CL" w:eastAsia="es-CL"/>
              </w:rPr>
            </w:pPr>
            <w:ins w:id="435" w:author="Observatorio 02" w:date="2017-05-04T11:38:00Z">
              <w:r w:rsidRPr="001C31F1">
                <w:rPr>
                  <w:rFonts w:eastAsia="Times New Roman"/>
                  <w:sz w:val="22"/>
                  <w:szCs w:val="22"/>
                  <w:bdr w:val="none" w:sz="0" w:space="0" w:color="auto"/>
                  <w:lang w:val="es-CL" w:eastAsia="es-CL"/>
                </w:rPr>
                <w:t>0,0</w:t>
              </w:r>
            </w:ins>
            <w:del w:id="436" w:author="Observatorio 02" w:date="2017-05-04T11:38:00Z">
              <w:r w:rsidRPr="001C31F1" w:rsidDel="00C4368D">
                <w:rPr>
                  <w:rFonts w:eastAsia="Times New Roman"/>
                  <w:sz w:val="22"/>
                  <w:szCs w:val="22"/>
                  <w:bdr w:val="none" w:sz="0" w:space="0" w:color="auto"/>
                  <w:lang w:val="es-CL" w:eastAsia="es-CL"/>
                </w:rPr>
                <w:delText>0,0</w:delText>
              </w:r>
            </w:del>
          </w:p>
        </w:tc>
        <w:tc>
          <w:tcPr>
            <w:tcW w:w="1101" w:type="dxa"/>
            <w:gridSpan w:val="3"/>
            <w:tcBorders>
              <w:top w:val="nil"/>
              <w:left w:val="nil"/>
              <w:bottom w:val="nil"/>
              <w:right w:val="nil"/>
            </w:tcBorders>
            <w:shd w:val="clear" w:color="000000" w:fill="FFFFFF"/>
            <w:noWrap/>
            <w:vAlign w:val="bottom"/>
            <w:hideMark/>
            <w:tcPrChange w:id="437" w:author="Observatorio 02" w:date="2017-05-04T11:43:00Z">
              <w:tcPr>
                <w:tcW w:w="1067" w:type="dxa"/>
                <w:gridSpan w:val="5"/>
                <w:tcBorders>
                  <w:top w:val="nil"/>
                  <w:left w:val="nil"/>
                  <w:bottom w:val="nil"/>
                  <w:right w:val="nil"/>
                </w:tcBorders>
                <w:shd w:val="clear" w:color="000000" w:fill="FFFFFF"/>
                <w:noWrap/>
                <w:vAlign w:val="bottom"/>
                <w:hideMark/>
              </w:tcPr>
            </w:tcPrChange>
          </w:tcPr>
          <w:p w14:paraId="2E91FB4C" w14:textId="3F6F7304" w:rsidR="008343FB" w:rsidRPr="001C31F1" w:rsidRDefault="008343FB" w:rsidP="002F2CDF">
            <w:pPr>
              <w:spacing w:after="0" w:line="240" w:lineRule="auto"/>
              <w:jc w:val="right"/>
              <w:rPr>
                <w:rFonts w:eastAsia="Times New Roman"/>
                <w:sz w:val="22"/>
                <w:szCs w:val="22"/>
                <w:bdr w:val="none" w:sz="0" w:space="0" w:color="auto"/>
                <w:lang w:val="es-CL" w:eastAsia="es-CL"/>
              </w:rPr>
            </w:pPr>
            <w:ins w:id="438" w:author="Observatorio 02" w:date="2017-05-04T11:38:00Z">
              <w:r w:rsidRPr="001C31F1">
                <w:rPr>
                  <w:rFonts w:eastAsia="Times New Roman"/>
                  <w:sz w:val="22"/>
                  <w:szCs w:val="22"/>
                  <w:bdr w:val="none" w:sz="0" w:space="0" w:color="auto"/>
                  <w:lang w:val="es-CL" w:eastAsia="es-CL"/>
                </w:rPr>
                <w:t>100,0</w:t>
              </w:r>
            </w:ins>
            <w:del w:id="439" w:author="Observatorio 02" w:date="2017-05-04T11:38:00Z">
              <w:r w:rsidRPr="001C31F1" w:rsidDel="00C4368D">
                <w:rPr>
                  <w:rFonts w:eastAsia="Times New Roman"/>
                  <w:sz w:val="22"/>
                  <w:szCs w:val="22"/>
                  <w:bdr w:val="none" w:sz="0" w:space="0" w:color="auto"/>
                  <w:lang w:val="es-CL" w:eastAsia="es-CL"/>
                </w:rPr>
                <w:delText>100,0</w:delText>
              </w:r>
            </w:del>
            <w:del w:id="440" w:author="Observatorio 02" w:date="2017-05-04T11:11:00Z">
              <w:r w:rsidRPr="00762463" w:rsidDel="00242515">
                <w:rPr>
                  <w:rFonts w:eastAsia="Times New Roman"/>
                  <w:color w:val="FFFFFF" w:themeColor="background1"/>
                  <w:sz w:val="22"/>
                  <w:szCs w:val="22"/>
                  <w:bdr w:val="none" w:sz="0" w:space="0" w:color="auto"/>
                  <w:lang w:val="es-CL" w:eastAsia="es-CL"/>
                </w:rPr>
                <w:delText>ᵃ</w:delText>
              </w:r>
            </w:del>
          </w:p>
        </w:tc>
      </w:tr>
      <w:tr w:rsidR="006B02C7" w:rsidRPr="001C31F1" w14:paraId="31B92EA9" w14:textId="77777777" w:rsidTr="00CE2776">
        <w:trPr>
          <w:trHeight w:val="168"/>
          <w:trPrChange w:id="441" w:author="Observatorio 02" w:date="2017-05-04T11:43:00Z">
            <w:trPr>
              <w:trHeight w:val="168"/>
            </w:trPr>
          </w:trPrChange>
        </w:trPr>
        <w:tc>
          <w:tcPr>
            <w:tcW w:w="1579" w:type="dxa"/>
            <w:gridSpan w:val="2"/>
            <w:tcBorders>
              <w:top w:val="nil"/>
              <w:left w:val="nil"/>
              <w:bottom w:val="single" w:sz="4" w:space="0" w:color="000000"/>
              <w:right w:val="nil"/>
            </w:tcBorders>
            <w:shd w:val="clear" w:color="000000" w:fill="FFFFFF"/>
            <w:noWrap/>
            <w:vAlign w:val="bottom"/>
            <w:hideMark/>
            <w:tcPrChange w:id="442" w:author="Observatorio 02" w:date="2017-05-04T11:43:00Z">
              <w:tcPr>
                <w:tcW w:w="1553" w:type="dxa"/>
                <w:gridSpan w:val="2"/>
                <w:tcBorders>
                  <w:top w:val="nil"/>
                  <w:left w:val="nil"/>
                  <w:bottom w:val="single" w:sz="4" w:space="0" w:color="000000"/>
                  <w:right w:val="nil"/>
                </w:tcBorders>
                <w:shd w:val="clear" w:color="000000" w:fill="FFFFFF"/>
                <w:noWrap/>
                <w:vAlign w:val="bottom"/>
                <w:hideMark/>
              </w:tcPr>
            </w:tcPrChange>
          </w:tcPr>
          <w:p w14:paraId="2474D127" w14:textId="5552C20E" w:rsidR="008343FB" w:rsidRPr="001C31F1" w:rsidRDefault="008343FB" w:rsidP="002F2CDF">
            <w:pPr>
              <w:spacing w:after="0" w:line="240" w:lineRule="auto"/>
              <w:rPr>
                <w:rFonts w:eastAsia="Times New Roman"/>
                <w:sz w:val="22"/>
                <w:szCs w:val="22"/>
                <w:bdr w:val="none" w:sz="0" w:space="0" w:color="auto"/>
                <w:lang w:val="es-CL" w:eastAsia="es-CL"/>
              </w:rPr>
            </w:pPr>
            <w:ins w:id="443" w:author="Observatorio 02" w:date="2017-05-04T11:38:00Z">
              <w:r w:rsidRPr="001C31F1">
                <w:rPr>
                  <w:rFonts w:eastAsia="Times New Roman"/>
                  <w:sz w:val="22"/>
                  <w:szCs w:val="22"/>
                  <w:bdr w:val="none" w:sz="0" w:space="0" w:color="auto"/>
                  <w:lang w:val="es-CL" w:eastAsia="es-CL"/>
                </w:rPr>
                <w:t>Grande</w:t>
              </w:r>
            </w:ins>
            <w:del w:id="444" w:author="Observatorio 02" w:date="2017-05-04T11:38:00Z">
              <w:r w:rsidRPr="001C31F1" w:rsidDel="00C4368D">
                <w:rPr>
                  <w:rFonts w:eastAsia="Times New Roman"/>
                  <w:sz w:val="22"/>
                  <w:szCs w:val="22"/>
                  <w:bdr w:val="none" w:sz="0" w:space="0" w:color="auto"/>
                  <w:lang w:val="es-CL" w:eastAsia="es-CL"/>
                </w:rPr>
                <w:delText>Mediana</w:delText>
              </w:r>
            </w:del>
          </w:p>
        </w:tc>
        <w:tc>
          <w:tcPr>
            <w:tcW w:w="649" w:type="dxa"/>
            <w:tcBorders>
              <w:top w:val="nil"/>
              <w:left w:val="nil"/>
              <w:bottom w:val="single" w:sz="4" w:space="0" w:color="000000"/>
              <w:right w:val="nil"/>
            </w:tcBorders>
            <w:shd w:val="clear" w:color="000000" w:fill="FFFFFF"/>
            <w:noWrap/>
            <w:vAlign w:val="bottom"/>
            <w:hideMark/>
            <w:tcPrChange w:id="445" w:author="Observatorio 02" w:date="2017-05-04T11:43:00Z">
              <w:tcPr>
                <w:tcW w:w="708" w:type="dxa"/>
                <w:gridSpan w:val="2"/>
                <w:tcBorders>
                  <w:top w:val="nil"/>
                  <w:left w:val="nil"/>
                  <w:bottom w:val="single" w:sz="4" w:space="0" w:color="000000"/>
                  <w:right w:val="nil"/>
                </w:tcBorders>
                <w:shd w:val="clear" w:color="000000" w:fill="FFFFFF"/>
                <w:noWrap/>
                <w:vAlign w:val="bottom"/>
                <w:hideMark/>
              </w:tcPr>
            </w:tcPrChange>
          </w:tcPr>
          <w:p w14:paraId="30889DBC" w14:textId="7F0337A4" w:rsidR="008343FB" w:rsidRPr="001C31F1" w:rsidRDefault="008343FB" w:rsidP="002F2CDF">
            <w:pPr>
              <w:spacing w:after="0" w:line="240" w:lineRule="auto"/>
              <w:jc w:val="right"/>
              <w:rPr>
                <w:rFonts w:eastAsia="Times New Roman"/>
                <w:sz w:val="22"/>
                <w:szCs w:val="22"/>
                <w:bdr w:val="none" w:sz="0" w:space="0" w:color="auto"/>
                <w:lang w:val="es-CL" w:eastAsia="es-CL"/>
              </w:rPr>
            </w:pPr>
            <w:ins w:id="446" w:author="Observatorio 02" w:date="2017-05-04T11:38:00Z">
              <w:r w:rsidRPr="001C31F1">
                <w:rPr>
                  <w:rFonts w:eastAsia="Times New Roman"/>
                  <w:sz w:val="22"/>
                  <w:szCs w:val="22"/>
                  <w:bdr w:val="none" w:sz="0" w:space="0" w:color="auto"/>
                  <w:lang w:val="es-CL" w:eastAsia="es-CL"/>
                </w:rPr>
                <w:t>0,0</w:t>
              </w:r>
            </w:ins>
            <w:del w:id="447" w:author="Observatorio 02" w:date="2017-05-04T11:38:00Z">
              <w:r w:rsidRPr="001C31F1" w:rsidDel="00C4368D">
                <w:rPr>
                  <w:rFonts w:eastAsia="Times New Roman"/>
                  <w:sz w:val="22"/>
                  <w:szCs w:val="22"/>
                  <w:bdr w:val="none" w:sz="0" w:space="0" w:color="auto"/>
                  <w:lang w:val="es-CL" w:eastAsia="es-CL"/>
                </w:rPr>
                <w:delText>0,1</w:delText>
              </w:r>
            </w:del>
          </w:p>
        </w:tc>
        <w:tc>
          <w:tcPr>
            <w:tcW w:w="1004" w:type="dxa"/>
            <w:gridSpan w:val="3"/>
            <w:tcBorders>
              <w:top w:val="nil"/>
              <w:left w:val="nil"/>
              <w:bottom w:val="single" w:sz="4" w:space="0" w:color="000000"/>
              <w:right w:val="nil"/>
            </w:tcBorders>
            <w:shd w:val="clear" w:color="000000" w:fill="FFFFFF"/>
            <w:noWrap/>
            <w:vAlign w:val="bottom"/>
            <w:hideMark/>
            <w:tcPrChange w:id="448" w:author="Observatorio 02" w:date="2017-05-04T11:43:00Z">
              <w:tcPr>
                <w:tcW w:w="1042" w:type="dxa"/>
                <w:gridSpan w:val="6"/>
                <w:tcBorders>
                  <w:top w:val="nil"/>
                  <w:left w:val="nil"/>
                  <w:bottom w:val="single" w:sz="4" w:space="0" w:color="000000"/>
                  <w:right w:val="nil"/>
                </w:tcBorders>
                <w:shd w:val="clear" w:color="000000" w:fill="FFFFFF"/>
                <w:noWrap/>
                <w:vAlign w:val="bottom"/>
                <w:hideMark/>
              </w:tcPr>
            </w:tcPrChange>
          </w:tcPr>
          <w:p w14:paraId="0418039A" w14:textId="2931544B" w:rsidR="008343FB" w:rsidRPr="001C31F1" w:rsidRDefault="008343FB" w:rsidP="002F2CDF">
            <w:pPr>
              <w:spacing w:after="0" w:line="240" w:lineRule="auto"/>
              <w:jc w:val="right"/>
              <w:rPr>
                <w:rFonts w:eastAsia="Times New Roman"/>
                <w:sz w:val="22"/>
                <w:szCs w:val="22"/>
                <w:bdr w:val="none" w:sz="0" w:space="0" w:color="auto"/>
                <w:lang w:val="es-CL" w:eastAsia="es-CL"/>
              </w:rPr>
            </w:pPr>
            <w:ins w:id="449" w:author="Observatorio 02" w:date="2017-05-04T11:38:00Z">
              <w:r w:rsidRPr="001C31F1">
                <w:rPr>
                  <w:rFonts w:eastAsia="Times New Roman"/>
                  <w:sz w:val="22"/>
                  <w:szCs w:val="22"/>
                  <w:bdr w:val="none" w:sz="0" w:space="0" w:color="auto"/>
                  <w:lang w:val="es-CL" w:eastAsia="es-CL"/>
                </w:rPr>
                <w:t>0,0</w:t>
              </w:r>
            </w:ins>
            <w:del w:id="450" w:author="Observatorio 02" w:date="2017-05-04T11:38:00Z">
              <w:r w:rsidRPr="001C31F1" w:rsidDel="00C4368D">
                <w:rPr>
                  <w:rFonts w:eastAsia="Times New Roman"/>
                  <w:sz w:val="22"/>
                  <w:szCs w:val="22"/>
                  <w:bdr w:val="none" w:sz="0" w:space="0" w:color="auto"/>
                  <w:lang w:val="es-CL" w:eastAsia="es-CL"/>
                </w:rPr>
                <w:delText>0,0</w:delText>
              </w:r>
            </w:del>
            <w:del w:id="451" w:author="Observatorio 02" w:date="2017-05-04T11:11:00Z">
              <w:r w:rsidRPr="00762463" w:rsidDel="00242515">
                <w:rPr>
                  <w:rFonts w:eastAsia="Times New Roman"/>
                  <w:color w:val="FFFFFF" w:themeColor="background1"/>
                  <w:sz w:val="22"/>
                  <w:szCs w:val="22"/>
                  <w:bdr w:val="none" w:sz="0" w:space="0" w:color="auto"/>
                  <w:lang w:val="es-CL" w:eastAsia="es-CL"/>
                </w:rPr>
                <w:delText>ᵃ</w:delText>
              </w:r>
            </w:del>
          </w:p>
        </w:tc>
        <w:tc>
          <w:tcPr>
            <w:tcW w:w="1413" w:type="dxa"/>
            <w:tcBorders>
              <w:top w:val="nil"/>
              <w:left w:val="nil"/>
              <w:bottom w:val="single" w:sz="4" w:space="0" w:color="000000"/>
              <w:right w:val="nil"/>
            </w:tcBorders>
            <w:shd w:val="clear" w:color="000000" w:fill="FFFFFF"/>
            <w:noWrap/>
            <w:vAlign w:val="bottom"/>
            <w:hideMark/>
            <w:tcPrChange w:id="452" w:author="Observatorio 02" w:date="2017-05-04T11:43:00Z">
              <w:tcPr>
                <w:tcW w:w="163" w:type="dxa"/>
                <w:gridSpan w:val="3"/>
                <w:tcBorders>
                  <w:top w:val="nil"/>
                  <w:left w:val="nil"/>
                  <w:bottom w:val="single" w:sz="4" w:space="0" w:color="000000"/>
                  <w:right w:val="nil"/>
                </w:tcBorders>
                <w:shd w:val="clear" w:color="000000" w:fill="FFFFFF"/>
                <w:noWrap/>
                <w:vAlign w:val="bottom"/>
                <w:hideMark/>
              </w:tcPr>
            </w:tcPrChange>
          </w:tcPr>
          <w:p w14:paraId="284ED74E" w14:textId="1A5B0D69" w:rsidR="008343FB" w:rsidRPr="001C31F1" w:rsidRDefault="008343FB" w:rsidP="002F2CDF">
            <w:pPr>
              <w:spacing w:after="0" w:line="240" w:lineRule="auto"/>
              <w:jc w:val="right"/>
              <w:rPr>
                <w:rFonts w:eastAsia="Times New Roman"/>
                <w:sz w:val="22"/>
                <w:szCs w:val="22"/>
                <w:bdr w:val="none" w:sz="0" w:space="0" w:color="auto"/>
                <w:lang w:val="es-CL" w:eastAsia="es-CL"/>
              </w:rPr>
            </w:pPr>
            <w:ins w:id="453" w:author="Observatorio 02" w:date="2017-05-04T11:38:00Z">
              <w:r w:rsidRPr="001C31F1">
                <w:rPr>
                  <w:rFonts w:eastAsia="Times New Roman"/>
                  <w:sz w:val="22"/>
                  <w:szCs w:val="22"/>
                  <w:bdr w:val="none" w:sz="0" w:space="0" w:color="auto"/>
                  <w:lang w:val="es-CL" w:eastAsia="es-CL"/>
                </w:rPr>
                <w:t>0,5</w:t>
              </w:r>
            </w:ins>
            <w:del w:id="454" w:author="Observatorio 02" w:date="2017-05-04T11:38:00Z">
              <w:r w:rsidRPr="001C31F1" w:rsidDel="00C4368D">
                <w:rPr>
                  <w:rFonts w:eastAsia="Times New Roman"/>
                  <w:sz w:val="22"/>
                  <w:szCs w:val="22"/>
                  <w:bdr w:val="none" w:sz="0" w:space="0" w:color="auto"/>
                  <w:lang w:val="es-CL" w:eastAsia="es-CL"/>
                </w:rPr>
                <w:delText>1,9</w:delText>
              </w:r>
            </w:del>
          </w:p>
        </w:tc>
        <w:tc>
          <w:tcPr>
            <w:tcW w:w="981" w:type="dxa"/>
            <w:tcBorders>
              <w:top w:val="nil"/>
              <w:left w:val="nil"/>
              <w:bottom w:val="single" w:sz="4" w:space="0" w:color="000000"/>
              <w:right w:val="nil"/>
            </w:tcBorders>
            <w:shd w:val="clear" w:color="000000" w:fill="FFFFFF"/>
            <w:noWrap/>
            <w:vAlign w:val="bottom"/>
            <w:hideMark/>
            <w:tcPrChange w:id="455" w:author="Observatorio 02" w:date="2017-05-04T11:43:00Z">
              <w:tcPr>
                <w:tcW w:w="2185" w:type="dxa"/>
                <w:gridSpan w:val="4"/>
                <w:tcBorders>
                  <w:top w:val="nil"/>
                  <w:left w:val="nil"/>
                  <w:bottom w:val="single" w:sz="4" w:space="0" w:color="000000"/>
                  <w:right w:val="nil"/>
                </w:tcBorders>
                <w:shd w:val="clear" w:color="000000" w:fill="FFFFFF"/>
                <w:noWrap/>
                <w:vAlign w:val="bottom"/>
                <w:hideMark/>
              </w:tcPr>
            </w:tcPrChange>
          </w:tcPr>
          <w:p w14:paraId="73A69330" w14:textId="4A5C89AF" w:rsidR="008343FB" w:rsidRPr="001C31F1" w:rsidRDefault="008343FB" w:rsidP="002F2CDF">
            <w:pPr>
              <w:spacing w:after="0" w:line="240" w:lineRule="auto"/>
              <w:jc w:val="right"/>
              <w:rPr>
                <w:rFonts w:eastAsia="Times New Roman"/>
                <w:sz w:val="22"/>
                <w:szCs w:val="22"/>
                <w:bdr w:val="none" w:sz="0" w:space="0" w:color="auto"/>
                <w:lang w:val="es-CL" w:eastAsia="es-CL"/>
              </w:rPr>
            </w:pPr>
            <w:ins w:id="456" w:author="Observatorio 02" w:date="2017-05-04T11:38:00Z">
              <w:r w:rsidRPr="001C31F1">
                <w:rPr>
                  <w:rFonts w:eastAsia="Times New Roman"/>
                  <w:sz w:val="22"/>
                  <w:szCs w:val="22"/>
                  <w:bdr w:val="none" w:sz="0" w:space="0" w:color="auto"/>
                  <w:lang w:val="es-CL" w:eastAsia="es-CL"/>
                </w:rPr>
                <w:t>19,5</w:t>
              </w:r>
            </w:ins>
            <w:del w:id="457" w:author="Observatorio 02" w:date="2017-05-04T11:38:00Z">
              <w:r w:rsidRPr="001C31F1" w:rsidDel="00C4368D">
                <w:rPr>
                  <w:rFonts w:eastAsia="Times New Roman"/>
                  <w:sz w:val="22"/>
                  <w:szCs w:val="22"/>
                  <w:bdr w:val="none" w:sz="0" w:space="0" w:color="auto"/>
                  <w:lang w:val="es-CL" w:eastAsia="es-CL"/>
                </w:rPr>
                <w:delText>34,3</w:delText>
              </w:r>
            </w:del>
          </w:p>
        </w:tc>
        <w:tc>
          <w:tcPr>
            <w:tcW w:w="1146" w:type="dxa"/>
            <w:tcBorders>
              <w:top w:val="nil"/>
              <w:left w:val="nil"/>
              <w:bottom w:val="single" w:sz="4" w:space="0" w:color="000000"/>
              <w:right w:val="nil"/>
            </w:tcBorders>
            <w:shd w:val="clear" w:color="000000" w:fill="FFFFFF"/>
            <w:noWrap/>
            <w:vAlign w:val="bottom"/>
            <w:hideMark/>
            <w:tcPrChange w:id="458" w:author="Observatorio 02" w:date="2017-05-04T11:43:00Z">
              <w:tcPr>
                <w:tcW w:w="972" w:type="dxa"/>
                <w:gridSpan w:val="3"/>
                <w:tcBorders>
                  <w:top w:val="nil"/>
                  <w:left w:val="nil"/>
                  <w:bottom w:val="single" w:sz="4" w:space="0" w:color="000000"/>
                  <w:right w:val="nil"/>
                </w:tcBorders>
                <w:shd w:val="clear" w:color="000000" w:fill="FFFFFF"/>
                <w:noWrap/>
                <w:vAlign w:val="bottom"/>
                <w:hideMark/>
              </w:tcPr>
            </w:tcPrChange>
          </w:tcPr>
          <w:p w14:paraId="5869A00E" w14:textId="2F325496" w:rsidR="008343FB" w:rsidRPr="001C31F1" w:rsidRDefault="008343FB" w:rsidP="002F2CDF">
            <w:pPr>
              <w:spacing w:after="0" w:line="240" w:lineRule="auto"/>
              <w:jc w:val="right"/>
              <w:rPr>
                <w:rFonts w:eastAsia="Times New Roman"/>
                <w:sz w:val="22"/>
                <w:szCs w:val="22"/>
                <w:bdr w:val="none" w:sz="0" w:space="0" w:color="auto"/>
                <w:lang w:val="es-CL" w:eastAsia="es-CL"/>
              </w:rPr>
            </w:pPr>
            <w:ins w:id="459" w:author="Observatorio 02" w:date="2017-05-04T11:38:00Z">
              <w:r w:rsidRPr="001C31F1">
                <w:rPr>
                  <w:rFonts w:eastAsia="Times New Roman"/>
                  <w:sz w:val="22"/>
                  <w:szCs w:val="22"/>
                  <w:bdr w:val="none" w:sz="0" w:space="0" w:color="auto"/>
                  <w:lang w:val="es-CL" w:eastAsia="es-CL"/>
                </w:rPr>
                <w:t>80,0</w:t>
              </w:r>
            </w:ins>
            <w:del w:id="460" w:author="Observatorio 02" w:date="2017-05-04T11:38:00Z">
              <w:r w:rsidRPr="001C31F1" w:rsidDel="00C4368D">
                <w:rPr>
                  <w:rFonts w:eastAsia="Times New Roman"/>
                  <w:sz w:val="22"/>
                  <w:szCs w:val="22"/>
                  <w:bdr w:val="none" w:sz="0" w:space="0" w:color="auto"/>
                  <w:lang w:val="es-CL" w:eastAsia="es-CL"/>
                </w:rPr>
                <w:delText>63,6</w:delText>
              </w:r>
            </w:del>
          </w:p>
        </w:tc>
        <w:tc>
          <w:tcPr>
            <w:tcW w:w="965" w:type="dxa"/>
            <w:tcBorders>
              <w:top w:val="nil"/>
              <w:left w:val="nil"/>
              <w:bottom w:val="single" w:sz="4" w:space="0" w:color="000000"/>
              <w:right w:val="nil"/>
            </w:tcBorders>
            <w:shd w:val="clear" w:color="000000" w:fill="FFFFFF"/>
            <w:noWrap/>
            <w:vAlign w:val="bottom"/>
            <w:hideMark/>
            <w:tcPrChange w:id="461" w:author="Observatorio 02" w:date="2017-05-04T11:43:00Z">
              <w:tcPr>
                <w:tcW w:w="1076" w:type="dxa"/>
                <w:gridSpan w:val="2"/>
                <w:tcBorders>
                  <w:top w:val="nil"/>
                  <w:left w:val="nil"/>
                  <w:bottom w:val="single" w:sz="4" w:space="0" w:color="000000"/>
                  <w:right w:val="nil"/>
                </w:tcBorders>
                <w:shd w:val="clear" w:color="000000" w:fill="FFFFFF"/>
                <w:noWrap/>
                <w:vAlign w:val="bottom"/>
                <w:hideMark/>
              </w:tcPr>
            </w:tcPrChange>
          </w:tcPr>
          <w:p w14:paraId="672E3098" w14:textId="17C3E87E" w:rsidR="008343FB" w:rsidRPr="001C31F1" w:rsidRDefault="008343FB" w:rsidP="002F2CDF">
            <w:pPr>
              <w:spacing w:after="0" w:line="240" w:lineRule="auto"/>
              <w:jc w:val="right"/>
              <w:rPr>
                <w:rFonts w:eastAsia="Times New Roman"/>
                <w:sz w:val="22"/>
                <w:szCs w:val="22"/>
                <w:bdr w:val="none" w:sz="0" w:space="0" w:color="auto"/>
                <w:lang w:val="es-CL" w:eastAsia="es-CL"/>
              </w:rPr>
            </w:pPr>
            <w:ins w:id="462" w:author="Observatorio 02" w:date="2017-05-04T11:38:00Z">
              <w:r w:rsidRPr="001C31F1">
                <w:rPr>
                  <w:rFonts w:eastAsia="Times New Roman"/>
                  <w:sz w:val="22"/>
                  <w:szCs w:val="22"/>
                  <w:bdr w:val="none" w:sz="0" w:space="0" w:color="auto"/>
                  <w:lang w:val="es-CL" w:eastAsia="es-CL"/>
                </w:rPr>
                <w:t>0,0</w:t>
              </w:r>
            </w:ins>
            <w:del w:id="463" w:author="Observatorio 02" w:date="2017-05-04T11:38:00Z">
              <w:r w:rsidRPr="001C31F1" w:rsidDel="00C4368D">
                <w:rPr>
                  <w:rFonts w:eastAsia="Times New Roman"/>
                  <w:sz w:val="22"/>
                  <w:szCs w:val="22"/>
                  <w:bdr w:val="none" w:sz="0" w:space="0" w:color="auto"/>
                  <w:lang w:val="es-CL" w:eastAsia="es-CL"/>
                </w:rPr>
                <w:delText>0,0</w:delText>
              </w:r>
            </w:del>
          </w:p>
        </w:tc>
        <w:tc>
          <w:tcPr>
            <w:tcW w:w="1101" w:type="dxa"/>
            <w:gridSpan w:val="3"/>
            <w:tcBorders>
              <w:top w:val="nil"/>
              <w:left w:val="nil"/>
              <w:bottom w:val="single" w:sz="4" w:space="0" w:color="000000"/>
              <w:right w:val="nil"/>
            </w:tcBorders>
            <w:shd w:val="clear" w:color="000000" w:fill="FFFFFF"/>
            <w:noWrap/>
            <w:vAlign w:val="bottom"/>
            <w:hideMark/>
            <w:tcPrChange w:id="464" w:author="Observatorio 02" w:date="2017-05-04T11:43:00Z">
              <w:tcPr>
                <w:tcW w:w="1139" w:type="dxa"/>
                <w:gridSpan w:val="4"/>
                <w:tcBorders>
                  <w:top w:val="nil"/>
                  <w:left w:val="nil"/>
                  <w:bottom w:val="single" w:sz="4" w:space="0" w:color="000000"/>
                  <w:right w:val="nil"/>
                </w:tcBorders>
                <w:shd w:val="clear" w:color="000000" w:fill="FFFFFF"/>
                <w:noWrap/>
                <w:vAlign w:val="bottom"/>
                <w:hideMark/>
              </w:tcPr>
            </w:tcPrChange>
          </w:tcPr>
          <w:p w14:paraId="720B2C8E" w14:textId="50D1484A" w:rsidR="008343FB" w:rsidRPr="001C31F1" w:rsidRDefault="008343FB" w:rsidP="002F2CDF">
            <w:pPr>
              <w:spacing w:after="0" w:line="240" w:lineRule="auto"/>
              <w:jc w:val="right"/>
              <w:rPr>
                <w:rFonts w:eastAsia="Times New Roman"/>
                <w:sz w:val="22"/>
                <w:szCs w:val="22"/>
                <w:bdr w:val="none" w:sz="0" w:space="0" w:color="auto"/>
                <w:lang w:val="es-CL" w:eastAsia="es-CL"/>
              </w:rPr>
            </w:pPr>
            <w:ins w:id="465" w:author="Observatorio 02" w:date="2017-05-04T11:38:00Z">
              <w:r w:rsidRPr="001C31F1">
                <w:rPr>
                  <w:rFonts w:eastAsia="Times New Roman"/>
                  <w:sz w:val="22"/>
                  <w:szCs w:val="22"/>
                  <w:bdr w:val="none" w:sz="0" w:space="0" w:color="auto"/>
                  <w:lang w:val="es-CL" w:eastAsia="es-CL"/>
                </w:rPr>
                <w:t>100,0</w:t>
              </w:r>
            </w:ins>
            <w:del w:id="466" w:author="Observatorio 02" w:date="2017-05-04T11:38:00Z">
              <w:r w:rsidRPr="001C31F1" w:rsidDel="00C4368D">
                <w:rPr>
                  <w:rFonts w:eastAsia="Times New Roman"/>
                  <w:sz w:val="22"/>
                  <w:szCs w:val="22"/>
                  <w:bdr w:val="none" w:sz="0" w:space="0" w:color="auto"/>
                  <w:lang w:val="es-CL" w:eastAsia="es-CL"/>
                </w:rPr>
                <w:delText>100,0</w:delText>
              </w:r>
            </w:del>
            <w:del w:id="467" w:author="Observatorio 02" w:date="2017-05-04T11:11:00Z">
              <w:r w:rsidRPr="00762463" w:rsidDel="00242515">
                <w:rPr>
                  <w:rFonts w:eastAsia="Times New Roman"/>
                  <w:color w:val="FFFFFF" w:themeColor="background1"/>
                  <w:sz w:val="22"/>
                  <w:szCs w:val="22"/>
                  <w:bdr w:val="none" w:sz="0" w:space="0" w:color="auto"/>
                  <w:lang w:val="es-CL" w:eastAsia="es-CL"/>
                </w:rPr>
                <w:delText>ᵃ</w:delText>
              </w:r>
            </w:del>
          </w:p>
        </w:tc>
      </w:tr>
      <w:tr w:rsidR="006B02C7" w:rsidRPr="001C31F1" w14:paraId="4942E5E9" w14:textId="77777777" w:rsidTr="00CE2776">
        <w:trPr>
          <w:trHeight w:val="168"/>
          <w:trPrChange w:id="468" w:author="Observatorio 02" w:date="2017-05-04T11:43:00Z">
            <w:trPr>
              <w:trHeight w:val="168"/>
            </w:trPr>
          </w:trPrChange>
        </w:trPr>
        <w:tc>
          <w:tcPr>
            <w:tcW w:w="1579" w:type="dxa"/>
            <w:gridSpan w:val="2"/>
            <w:tcBorders>
              <w:top w:val="nil"/>
              <w:left w:val="nil"/>
              <w:bottom w:val="single" w:sz="8" w:space="0" w:color="000000"/>
              <w:right w:val="nil"/>
            </w:tcBorders>
            <w:shd w:val="clear" w:color="000000" w:fill="FFFFFF"/>
            <w:noWrap/>
            <w:vAlign w:val="bottom"/>
            <w:hideMark/>
            <w:tcPrChange w:id="469" w:author="Observatorio 02" w:date="2017-05-04T11:43:00Z">
              <w:tcPr>
                <w:tcW w:w="1553" w:type="dxa"/>
                <w:gridSpan w:val="2"/>
                <w:tcBorders>
                  <w:top w:val="nil"/>
                  <w:left w:val="nil"/>
                  <w:bottom w:val="single" w:sz="8" w:space="0" w:color="000000"/>
                  <w:right w:val="nil"/>
                </w:tcBorders>
                <w:shd w:val="clear" w:color="000000" w:fill="FFFFFF"/>
                <w:noWrap/>
                <w:vAlign w:val="bottom"/>
                <w:hideMark/>
              </w:tcPr>
            </w:tcPrChange>
          </w:tcPr>
          <w:p w14:paraId="283FD29A" w14:textId="3BF1BC1A" w:rsidR="008343FB" w:rsidRPr="001C31F1" w:rsidRDefault="008343FB" w:rsidP="002F2CDF">
            <w:pPr>
              <w:spacing w:after="0" w:line="240" w:lineRule="auto"/>
              <w:rPr>
                <w:rFonts w:eastAsia="Times New Roman"/>
                <w:sz w:val="22"/>
                <w:szCs w:val="22"/>
                <w:bdr w:val="none" w:sz="0" w:space="0" w:color="auto"/>
                <w:lang w:val="es-CL" w:eastAsia="es-CL"/>
              </w:rPr>
            </w:pPr>
            <w:ins w:id="470" w:author="Observatorio 02" w:date="2017-05-04T11:38:00Z">
              <w:r w:rsidRPr="001C31F1">
                <w:rPr>
                  <w:rFonts w:eastAsia="Times New Roman"/>
                  <w:sz w:val="22"/>
                  <w:szCs w:val="22"/>
                  <w:bdr w:val="none" w:sz="0" w:space="0" w:color="auto"/>
                  <w:lang w:val="es-CL" w:eastAsia="es-CL"/>
                </w:rPr>
                <w:t>Sector</w:t>
              </w:r>
            </w:ins>
            <w:del w:id="471" w:author="Observatorio 02" w:date="2017-05-04T11:38:00Z">
              <w:r w:rsidRPr="001C31F1" w:rsidDel="00C4368D">
                <w:rPr>
                  <w:rFonts w:eastAsia="Times New Roman"/>
                  <w:sz w:val="22"/>
                  <w:szCs w:val="22"/>
                  <w:bdr w:val="none" w:sz="0" w:space="0" w:color="auto"/>
                  <w:lang w:val="es-CL" w:eastAsia="es-CL"/>
                </w:rPr>
                <w:delText>Grande</w:delText>
              </w:r>
            </w:del>
          </w:p>
        </w:tc>
        <w:tc>
          <w:tcPr>
            <w:tcW w:w="649" w:type="dxa"/>
            <w:tcBorders>
              <w:top w:val="nil"/>
              <w:left w:val="nil"/>
              <w:bottom w:val="single" w:sz="8" w:space="0" w:color="000000"/>
              <w:right w:val="nil"/>
            </w:tcBorders>
            <w:shd w:val="clear" w:color="000000" w:fill="FFFFFF"/>
            <w:noWrap/>
            <w:vAlign w:val="bottom"/>
            <w:hideMark/>
            <w:tcPrChange w:id="472" w:author="Observatorio 02" w:date="2017-05-04T11:43:00Z">
              <w:tcPr>
                <w:tcW w:w="708" w:type="dxa"/>
                <w:gridSpan w:val="2"/>
                <w:tcBorders>
                  <w:top w:val="nil"/>
                  <w:left w:val="nil"/>
                  <w:bottom w:val="single" w:sz="8" w:space="0" w:color="000000"/>
                  <w:right w:val="nil"/>
                </w:tcBorders>
                <w:shd w:val="clear" w:color="000000" w:fill="FFFFFF"/>
                <w:noWrap/>
                <w:vAlign w:val="bottom"/>
                <w:hideMark/>
              </w:tcPr>
            </w:tcPrChange>
          </w:tcPr>
          <w:p w14:paraId="337F232E" w14:textId="35F80588" w:rsidR="008343FB" w:rsidRPr="001C31F1" w:rsidRDefault="008343FB" w:rsidP="002F2CDF">
            <w:pPr>
              <w:spacing w:after="0" w:line="240" w:lineRule="auto"/>
              <w:jc w:val="right"/>
              <w:rPr>
                <w:rFonts w:eastAsia="Times New Roman"/>
                <w:sz w:val="22"/>
                <w:szCs w:val="22"/>
                <w:bdr w:val="none" w:sz="0" w:space="0" w:color="auto"/>
                <w:lang w:val="es-CL" w:eastAsia="es-CL"/>
              </w:rPr>
            </w:pPr>
            <w:ins w:id="473" w:author="Observatorio 02" w:date="2017-05-04T11:38:00Z">
              <w:r w:rsidRPr="001C31F1">
                <w:rPr>
                  <w:rFonts w:eastAsia="Times New Roman"/>
                  <w:sz w:val="22"/>
                  <w:szCs w:val="22"/>
                  <w:bdr w:val="none" w:sz="0" w:space="0" w:color="auto"/>
                  <w:lang w:val="es-CL" w:eastAsia="es-CL"/>
                </w:rPr>
                <w:t>0,5</w:t>
              </w:r>
            </w:ins>
            <w:del w:id="474" w:author="Observatorio 02" w:date="2017-05-04T11:38:00Z">
              <w:r w:rsidRPr="001C31F1" w:rsidDel="00C4368D">
                <w:rPr>
                  <w:rFonts w:eastAsia="Times New Roman"/>
                  <w:sz w:val="22"/>
                  <w:szCs w:val="22"/>
                  <w:bdr w:val="none" w:sz="0" w:space="0" w:color="auto"/>
                  <w:lang w:val="es-CL" w:eastAsia="es-CL"/>
                </w:rPr>
                <w:delText>0,0</w:delText>
              </w:r>
            </w:del>
          </w:p>
        </w:tc>
        <w:tc>
          <w:tcPr>
            <w:tcW w:w="1004" w:type="dxa"/>
            <w:gridSpan w:val="3"/>
            <w:tcBorders>
              <w:top w:val="nil"/>
              <w:left w:val="nil"/>
              <w:bottom w:val="single" w:sz="8" w:space="0" w:color="000000"/>
              <w:right w:val="nil"/>
            </w:tcBorders>
            <w:shd w:val="clear" w:color="000000" w:fill="FFFFFF"/>
            <w:noWrap/>
            <w:vAlign w:val="bottom"/>
            <w:hideMark/>
            <w:tcPrChange w:id="475" w:author="Observatorio 02" w:date="2017-05-04T11:43:00Z">
              <w:tcPr>
                <w:tcW w:w="1042" w:type="dxa"/>
                <w:gridSpan w:val="6"/>
                <w:tcBorders>
                  <w:top w:val="nil"/>
                  <w:left w:val="nil"/>
                  <w:bottom w:val="single" w:sz="8" w:space="0" w:color="000000"/>
                  <w:right w:val="nil"/>
                </w:tcBorders>
                <w:shd w:val="clear" w:color="000000" w:fill="FFFFFF"/>
                <w:noWrap/>
                <w:vAlign w:val="bottom"/>
                <w:hideMark/>
              </w:tcPr>
            </w:tcPrChange>
          </w:tcPr>
          <w:p w14:paraId="2F756F42" w14:textId="4EC86133" w:rsidR="008343FB" w:rsidRPr="001C31F1" w:rsidRDefault="008343FB" w:rsidP="002F2CDF">
            <w:pPr>
              <w:spacing w:after="0" w:line="240" w:lineRule="auto"/>
              <w:jc w:val="right"/>
              <w:rPr>
                <w:rFonts w:eastAsia="Times New Roman"/>
                <w:sz w:val="22"/>
                <w:szCs w:val="22"/>
                <w:bdr w:val="none" w:sz="0" w:space="0" w:color="auto"/>
                <w:lang w:val="es-CL" w:eastAsia="es-CL"/>
              </w:rPr>
            </w:pPr>
            <w:ins w:id="476" w:author="Observatorio 02" w:date="2017-05-04T11:38:00Z">
              <w:r w:rsidRPr="001C31F1">
                <w:rPr>
                  <w:rFonts w:eastAsia="Times New Roman"/>
                  <w:sz w:val="22"/>
                  <w:szCs w:val="22"/>
                  <w:bdr w:val="none" w:sz="0" w:space="0" w:color="auto"/>
                  <w:lang w:val="es-CL" w:eastAsia="es-CL"/>
                </w:rPr>
                <w:t>1,3</w:t>
              </w:r>
            </w:ins>
            <w:del w:id="477" w:author="Observatorio 02" w:date="2017-05-04T11:38:00Z">
              <w:r w:rsidRPr="001C31F1" w:rsidDel="00C4368D">
                <w:rPr>
                  <w:rFonts w:eastAsia="Times New Roman"/>
                  <w:sz w:val="22"/>
                  <w:szCs w:val="22"/>
                  <w:bdr w:val="none" w:sz="0" w:space="0" w:color="auto"/>
                  <w:lang w:val="es-CL" w:eastAsia="es-CL"/>
                </w:rPr>
                <w:delText>0,0</w:delText>
              </w:r>
            </w:del>
            <w:del w:id="478" w:author="Observatorio 02" w:date="2017-05-04T11:11:00Z">
              <w:r w:rsidRPr="00762463" w:rsidDel="00242515">
                <w:rPr>
                  <w:rFonts w:eastAsia="Times New Roman"/>
                  <w:color w:val="FFFFFF" w:themeColor="background1"/>
                  <w:sz w:val="22"/>
                  <w:szCs w:val="22"/>
                  <w:bdr w:val="none" w:sz="0" w:space="0" w:color="auto"/>
                  <w:lang w:val="es-CL" w:eastAsia="es-CL"/>
                </w:rPr>
                <w:delText>ᵃ</w:delText>
              </w:r>
            </w:del>
          </w:p>
        </w:tc>
        <w:tc>
          <w:tcPr>
            <w:tcW w:w="1413" w:type="dxa"/>
            <w:tcBorders>
              <w:top w:val="nil"/>
              <w:left w:val="nil"/>
              <w:bottom w:val="single" w:sz="8" w:space="0" w:color="000000"/>
              <w:right w:val="nil"/>
            </w:tcBorders>
            <w:shd w:val="clear" w:color="000000" w:fill="FFFFFF"/>
            <w:noWrap/>
            <w:vAlign w:val="bottom"/>
            <w:hideMark/>
            <w:tcPrChange w:id="479" w:author="Observatorio 02" w:date="2017-05-04T11:43:00Z">
              <w:tcPr>
                <w:tcW w:w="163" w:type="dxa"/>
                <w:gridSpan w:val="3"/>
                <w:tcBorders>
                  <w:top w:val="nil"/>
                  <w:left w:val="nil"/>
                  <w:bottom w:val="single" w:sz="8" w:space="0" w:color="000000"/>
                  <w:right w:val="nil"/>
                </w:tcBorders>
                <w:shd w:val="clear" w:color="000000" w:fill="FFFFFF"/>
                <w:noWrap/>
                <w:vAlign w:val="bottom"/>
                <w:hideMark/>
              </w:tcPr>
            </w:tcPrChange>
          </w:tcPr>
          <w:p w14:paraId="4739FEC2" w14:textId="3C1092E1" w:rsidR="008343FB" w:rsidRPr="001C31F1" w:rsidRDefault="008343FB" w:rsidP="002F2CDF">
            <w:pPr>
              <w:spacing w:after="0" w:line="240" w:lineRule="auto"/>
              <w:jc w:val="right"/>
              <w:rPr>
                <w:rFonts w:eastAsia="Times New Roman"/>
                <w:sz w:val="22"/>
                <w:szCs w:val="22"/>
                <w:bdr w:val="none" w:sz="0" w:space="0" w:color="auto"/>
                <w:lang w:val="es-CL" w:eastAsia="es-CL"/>
              </w:rPr>
            </w:pPr>
            <w:ins w:id="480" w:author="Observatorio 02" w:date="2017-05-04T11:38:00Z">
              <w:r w:rsidRPr="001C31F1">
                <w:rPr>
                  <w:rFonts w:eastAsia="Times New Roman"/>
                  <w:sz w:val="22"/>
                  <w:szCs w:val="22"/>
                  <w:bdr w:val="none" w:sz="0" w:space="0" w:color="auto"/>
                  <w:lang w:val="es-CL" w:eastAsia="es-CL"/>
                </w:rPr>
                <w:t>1,7</w:t>
              </w:r>
            </w:ins>
            <w:del w:id="481" w:author="Observatorio 02" w:date="2017-05-04T11:38:00Z">
              <w:r w:rsidRPr="001C31F1" w:rsidDel="00C4368D">
                <w:rPr>
                  <w:rFonts w:eastAsia="Times New Roman"/>
                  <w:sz w:val="22"/>
                  <w:szCs w:val="22"/>
                  <w:bdr w:val="none" w:sz="0" w:space="0" w:color="auto"/>
                  <w:lang w:val="es-CL" w:eastAsia="es-CL"/>
                </w:rPr>
                <w:delText>0,5</w:delText>
              </w:r>
            </w:del>
          </w:p>
        </w:tc>
        <w:tc>
          <w:tcPr>
            <w:tcW w:w="981" w:type="dxa"/>
            <w:tcBorders>
              <w:top w:val="nil"/>
              <w:left w:val="nil"/>
              <w:bottom w:val="single" w:sz="8" w:space="0" w:color="000000"/>
              <w:right w:val="nil"/>
            </w:tcBorders>
            <w:shd w:val="clear" w:color="000000" w:fill="FFFFFF"/>
            <w:noWrap/>
            <w:vAlign w:val="bottom"/>
            <w:hideMark/>
            <w:tcPrChange w:id="482" w:author="Observatorio 02" w:date="2017-05-04T11:43:00Z">
              <w:tcPr>
                <w:tcW w:w="2185" w:type="dxa"/>
                <w:gridSpan w:val="4"/>
                <w:tcBorders>
                  <w:top w:val="nil"/>
                  <w:left w:val="nil"/>
                  <w:bottom w:val="single" w:sz="8" w:space="0" w:color="000000"/>
                  <w:right w:val="nil"/>
                </w:tcBorders>
                <w:shd w:val="clear" w:color="000000" w:fill="FFFFFF"/>
                <w:noWrap/>
                <w:vAlign w:val="bottom"/>
                <w:hideMark/>
              </w:tcPr>
            </w:tcPrChange>
          </w:tcPr>
          <w:p w14:paraId="16EF32C5" w14:textId="3449D201" w:rsidR="008343FB" w:rsidRPr="001C31F1" w:rsidRDefault="008343FB" w:rsidP="002F2CDF">
            <w:pPr>
              <w:spacing w:after="0" w:line="240" w:lineRule="auto"/>
              <w:jc w:val="right"/>
              <w:rPr>
                <w:rFonts w:eastAsia="Times New Roman"/>
                <w:sz w:val="22"/>
                <w:szCs w:val="22"/>
                <w:bdr w:val="none" w:sz="0" w:space="0" w:color="auto"/>
                <w:lang w:val="es-CL" w:eastAsia="es-CL"/>
              </w:rPr>
            </w:pPr>
            <w:ins w:id="483" w:author="Observatorio 02" w:date="2017-05-04T11:38:00Z">
              <w:r w:rsidRPr="001C31F1">
                <w:rPr>
                  <w:rFonts w:eastAsia="Times New Roman"/>
                  <w:sz w:val="22"/>
                  <w:szCs w:val="22"/>
                  <w:bdr w:val="none" w:sz="0" w:space="0" w:color="auto"/>
                  <w:lang w:val="es-CL" w:eastAsia="es-CL"/>
                </w:rPr>
                <w:t>23,4</w:t>
              </w:r>
            </w:ins>
            <w:del w:id="484" w:author="Observatorio 02" w:date="2017-05-04T11:38:00Z">
              <w:r w:rsidRPr="001C31F1" w:rsidDel="00C4368D">
                <w:rPr>
                  <w:rFonts w:eastAsia="Times New Roman"/>
                  <w:sz w:val="22"/>
                  <w:szCs w:val="22"/>
                  <w:bdr w:val="none" w:sz="0" w:space="0" w:color="auto"/>
                  <w:lang w:val="es-CL" w:eastAsia="es-CL"/>
                </w:rPr>
                <w:delText>19,5</w:delText>
              </w:r>
            </w:del>
          </w:p>
        </w:tc>
        <w:tc>
          <w:tcPr>
            <w:tcW w:w="1146" w:type="dxa"/>
            <w:tcBorders>
              <w:top w:val="nil"/>
              <w:left w:val="nil"/>
              <w:bottom w:val="single" w:sz="8" w:space="0" w:color="000000"/>
              <w:right w:val="nil"/>
            </w:tcBorders>
            <w:shd w:val="clear" w:color="000000" w:fill="FFFFFF"/>
            <w:noWrap/>
            <w:vAlign w:val="bottom"/>
            <w:hideMark/>
            <w:tcPrChange w:id="485" w:author="Observatorio 02" w:date="2017-05-04T11:43:00Z">
              <w:tcPr>
                <w:tcW w:w="972" w:type="dxa"/>
                <w:gridSpan w:val="3"/>
                <w:tcBorders>
                  <w:top w:val="nil"/>
                  <w:left w:val="nil"/>
                  <w:bottom w:val="single" w:sz="8" w:space="0" w:color="000000"/>
                  <w:right w:val="nil"/>
                </w:tcBorders>
                <w:shd w:val="clear" w:color="000000" w:fill="FFFFFF"/>
                <w:noWrap/>
                <w:vAlign w:val="bottom"/>
                <w:hideMark/>
              </w:tcPr>
            </w:tcPrChange>
          </w:tcPr>
          <w:p w14:paraId="717B5E52" w14:textId="1618BDBC" w:rsidR="008343FB" w:rsidRPr="001C31F1" w:rsidRDefault="008343FB" w:rsidP="002F2CDF">
            <w:pPr>
              <w:spacing w:after="0" w:line="240" w:lineRule="auto"/>
              <w:jc w:val="right"/>
              <w:rPr>
                <w:rFonts w:eastAsia="Times New Roman"/>
                <w:sz w:val="22"/>
                <w:szCs w:val="22"/>
                <w:bdr w:val="none" w:sz="0" w:space="0" w:color="auto"/>
                <w:lang w:val="es-CL" w:eastAsia="es-CL"/>
              </w:rPr>
            </w:pPr>
            <w:ins w:id="486" w:author="Observatorio 02" w:date="2017-05-04T11:38:00Z">
              <w:r w:rsidRPr="001C31F1">
                <w:rPr>
                  <w:rFonts w:eastAsia="Times New Roman"/>
                  <w:sz w:val="22"/>
                  <w:szCs w:val="22"/>
                  <w:bdr w:val="none" w:sz="0" w:space="0" w:color="auto"/>
                  <w:lang w:val="es-CL" w:eastAsia="es-CL"/>
                </w:rPr>
                <w:t>73,1</w:t>
              </w:r>
            </w:ins>
            <w:del w:id="487" w:author="Observatorio 02" w:date="2017-05-04T11:38:00Z">
              <w:r w:rsidRPr="001C31F1" w:rsidDel="00C4368D">
                <w:rPr>
                  <w:rFonts w:eastAsia="Times New Roman"/>
                  <w:sz w:val="22"/>
                  <w:szCs w:val="22"/>
                  <w:bdr w:val="none" w:sz="0" w:space="0" w:color="auto"/>
                  <w:lang w:val="es-CL" w:eastAsia="es-CL"/>
                </w:rPr>
                <w:delText>80,0</w:delText>
              </w:r>
            </w:del>
          </w:p>
        </w:tc>
        <w:tc>
          <w:tcPr>
            <w:tcW w:w="965" w:type="dxa"/>
            <w:tcBorders>
              <w:top w:val="nil"/>
              <w:left w:val="nil"/>
              <w:bottom w:val="single" w:sz="8" w:space="0" w:color="000000"/>
              <w:right w:val="nil"/>
            </w:tcBorders>
            <w:shd w:val="clear" w:color="000000" w:fill="FFFFFF"/>
            <w:noWrap/>
            <w:vAlign w:val="bottom"/>
            <w:hideMark/>
            <w:tcPrChange w:id="488" w:author="Observatorio 02" w:date="2017-05-04T11:43:00Z">
              <w:tcPr>
                <w:tcW w:w="1076" w:type="dxa"/>
                <w:gridSpan w:val="2"/>
                <w:tcBorders>
                  <w:top w:val="nil"/>
                  <w:left w:val="nil"/>
                  <w:bottom w:val="single" w:sz="8" w:space="0" w:color="000000"/>
                  <w:right w:val="nil"/>
                </w:tcBorders>
                <w:shd w:val="clear" w:color="000000" w:fill="FFFFFF"/>
                <w:noWrap/>
                <w:vAlign w:val="bottom"/>
                <w:hideMark/>
              </w:tcPr>
            </w:tcPrChange>
          </w:tcPr>
          <w:p w14:paraId="24DE56D1" w14:textId="295DCDC0" w:rsidR="008343FB" w:rsidRPr="001C31F1" w:rsidRDefault="008343FB" w:rsidP="002F2CDF">
            <w:pPr>
              <w:spacing w:after="0" w:line="240" w:lineRule="auto"/>
              <w:jc w:val="right"/>
              <w:rPr>
                <w:rFonts w:eastAsia="Times New Roman"/>
                <w:sz w:val="22"/>
                <w:szCs w:val="22"/>
                <w:bdr w:val="none" w:sz="0" w:space="0" w:color="auto"/>
                <w:lang w:val="es-CL" w:eastAsia="es-CL"/>
              </w:rPr>
            </w:pPr>
            <w:ins w:id="489" w:author="Observatorio 02" w:date="2017-05-04T11:38:00Z">
              <w:r w:rsidRPr="001C31F1">
                <w:rPr>
                  <w:rFonts w:eastAsia="Times New Roman"/>
                  <w:sz w:val="22"/>
                  <w:szCs w:val="22"/>
                  <w:bdr w:val="none" w:sz="0" w:space="0" w:color="auto"/>
                  <w:lang w:val="es-CL" w:eastAsia="es-CL"/>
                </w:rPr>
                <w:t>0,0</w:t>
              </w:r>
            </w:ins>
            <w:del w:id="490" w:author="Observatorio 02" w:date="2017-05-04T11:38:00Z">
              <w:r w:rsidRPr="001C31F1" w:rsidDel="00C4368D">
                <w:rPr>
                  <w:rFonts w:eastAsia="Times New Roman"/>
                  <w:sz w:val="22"/>
                  <w:szCs w:val="22"/>
                  <w:bdr w:val="none" w:sz="0" w:space="0" w:color="auto"/>
                  <w:lang w:val="es-CL" w:eastAsia="es-CL"/>
                </w:rPr>
                <w:delText>0,0</w:delText>
              </w:r>
            </w:del>
          </w:p>
        </w:tc>
        <w:tc>
          <w:tcPr>
            <w:tcW w:w="1101" w:type="dxa"/>
            <w:gridSpan w:val="3"/>
            <w:tcBorders>
              <w:top w:val="nil"/>
              <w:left w:val="nil"/>
              <w:bottom w:val="single" w:sz="8" w:space="0" w:color="000000"/>
              <w:right w:val="nil"/>
            </w:tcBorders>
            <w:shd w:val="clear" w:color="000000" w:fill="FFFFFF"/>
            <w:noWrap/>
            <w:vAlign w:val="bottom"/>
            <w:hideMark/>
            <w:tcPrChange w:id="491" w:author="Observatorio 02" w:date="2017-05-04T11:43:00Z">
              <w:tcPr>
                <w:tcW w:w="1139" w:type="dxa"/>
                <w:gridSpan w:val="4"/>
                <w:tcBorders>
                  <w:top w:val="nil"/>
                  <w:left w:val="nil"/>
                  <w:bottom w:val="single" w:sz="8" w:space="0" w:color="000000"/>
                  <w:right w:val="nil"/>
                </w:tcBorders>
                <w:shd w:val="clear" w:color="000000" w:fill="FFFFFF"/>
                <w:noWrap/>
                <w:vAlign w:val="bottom"/>
                <w:hideMark/>
              </w:tcPr>
            </w:tcPrChange>
          </w:tcPr>
          <w:p w14:paraId="00B5607A" w14:textId="2F981B82" w:rsidR="008343FB" w:rsidRPr="001C31F1" w:rsidRDefault="008343FB" w:rsidP="002F2CDF">
            <w:pPr>
              <w:spacing w:after="0" w:line="240" w:lineRule="auto"/>
              <w:jc w:val="right"/>
              <w:rPr>
                <w:rFonts w:eastAsia="Times New Roman"/>
                <w:sz w:val="22"/>
                <w:szCs w:val="22"/>
                <w:bdr w:val="none" w:sz="0" w:space="0" w:color="auto"/>
                <w:lang w:val="es-CL" w:eastAsia="es-CL"/>
              </w:rPr>
            </w:pPr>
            <w:ins w:id="492" w:author="Observatorio 02" w:date="2017-05-04T11:38:00Z">
              <w:r w:rsidRPr="001C31F1">
                <w:rPr>
                  <w:rFonts w:eastAsia="Times New Roman"/>
                  <w:sz w:val="22"/>
                  <w:szCs w:val="22"/>
                  <w:bdr w:val="none" w:sz="0" w:space="0" w:color="auto"/>
                  <w:lang w:val="es-CL" w:eastAsia="es-CL"/>
                </w:rPr>
                <w:t>100,0</w:t>
              </w:r>
            </w:ins>
            <w:del w:id="493" w:author="Observatorio 02" w:date="2017-05-04T11:38:00Z">
              <w:r w:rsidRPr="001C31F1" w:rsidDel="00C4368D">
                <w:rPr>
                  <w:rFonts w:eastAsia="Times New Roman"/>
                  <w:sz w:val="22"/>
                  <w:szCs w:val="22"/>
                  <w:bdr w:val="none" w:sz="0" w:space="0" w:color="auto"/>
                  <w:lang w:val="es-CL" w:eastAsia="es-CL"/>
                </w:rPr>
                <w:delText>100,0</w:delText>
              </w:r>
            </w:del>
            <w:del w:id="494" w:author="Observatorio 02" w:date="2017-05-04T11:11:00Z">
              <w:r w:rsidRPr="00762463" w:rsidDel="00242515">
                <w:rPr>
                  <w:rFonts w:eastAsia="Times New Roman"/>
                  <w:color w:val="FFFFFF" w:themeColor="background1"/>
                  <w:sz w:val="22"/>
                  <w:szCs w:val="22"/>
                  <w:bdr w:val="none" w:sz="0" w:space="0" w:color="auto"/>
                  <w:lang w:val="es-CL" w:eastAsia="es-CL"/>
                </w:rPr>
                <w:delText>ᵃ</w:delText>
              </w:r>
            </w:del>
          </w:p>
        </w:tc>
      </w:tr>
      <w:tr w:rsidR="006B02C7" w:rsidRPr="001C31F1" w:rsidDel="006B02C7" w14:paraId="28F0CC12" w14:textId="1BDD5744" w:rsidTr="00CE2776">
        <w:trPr>
          <w:trHeight w:val="168"/>
          <w:del w:id="495" w:author="Observatorio 02" w:date="2017-05-04T11:40:00Z"/>
          <w:trPrChange w:id="496" w:author="Observatorio 02" w:date="2017-05-04T11:43:00Z">
            <w:trPr>
              <w:trHeight w:val="168"/>
            </w:trPr>
          </w:trPrChange>
        </w:trPr>
        <w:tc>
          <w:tcPr>
            <w:tcW w:w="1579" w:type="dxa"/>
            <w:gridSpan w:val="2"/>
            <w:tcBorders>
              <w:top w:val="nil"/>
              <w:left w:val="nil"/>
              <w:bottom w:val="single" w:sz="8" w:space="0" w:color="000000"/>
              <w:right w:val="nil"/>
            </w:tcBorders>
            <w:shd w:val="clear" w:color="000000" w:fill="FFFFFF"/>
            <w:noWrap/>
            <w:vAlign w:val="bottom"/>
            <w:tcPrChange w:id="497" w:author="Observatorio 02" w:date="2017-05-04T11:43:00Z">
              <w:tcPr>
                <w:tcW w:w="1553" w:type="dxa"/>
                <w:gridSpan w:val="2"/>
                <w:tcBorders>
                  <w:top w:val="nil"/>
                  <w:left w:val="nil"/>
                  <w:bottom w:val="single" w:sz="8" w:space="0" w:color="000000"/>
                  <w:right w:val="nil"/>
                </w:tcBorders>
                <w:shd w:val="clear" w:color="000000" w:fill="FFFFFF"/>
                <w:noWrap/>
                <w:vAlign w:val="bottom"/>
              </w:tcPr>
            </w:tcPrChange>
          </w:tcPr>
          <w:p w14:paraId="267B0153" w14:textId="6689D3A9" w:rsidR="008343FB" w:rsidRPr="001C31F1" w:rsidDel="006B02C7" w:rsidRDefault="008343FB" w:rsidP="002F2CDF">
            <w:pPr>
              <w:spacing w:after="0" w:line="240" w:lineRule="auto"/>
              <w:rPr>
                <w:del w:id="498" w:author="Observatorio 02" w:date="2017-05-04T11:40:00Z"/>
                <w:rFonts w:eastAsia="Times New Roman"/>
                <w:sz w:val="22"/>
                <w:szCs w:val="22"/>
                <w:bdr w:val="none" w:sz="0" w:space="0" w:color="auto"/>
                <w:lang w:val="es-CL" w:eastAsia="es-CL"/>
              </w:rPr>
            </w:pPr>
            <w:del w:id="499" w:author="Observatorio 02" w:date="2017-05-04T11:38:00Z">
              <w:r w:rsidRPr="001C31F1" w:rsidDel="00BC3ECD">
                <w:rPr>
                  <w:rFonts w:eastAsia="Times New Roman"/>
                  <w:sz w:val="22"/>
                  <w:szCs w:val="22"/>
                  <w:bdr w:val="none" w:sz="0" w:space="0" w:color="auto"/>
                  <w:lang w:val="es-CL" w:eastAsia="es-CL"/>
                </w:rPr>
                <w:delText>Sector</w:delText>
              </w:r>
            </w:del>
          </w:p>
        </w:tc>
        <w:tc>
          <w:tcPr>
            <w:tcW w:w="649" w:type="dxa"/>
            <w:tcBorders>
              <w:top w:val="nil"/>
              <w:left w:val="nil"/>
              <w:bottom w:val="single" w:sz="8" w:space="0" w:color="000000"/>
              <w:right w:val="nil"/>
            </w:tcBorders>
            <w:shd w:val="clear" w:color="000000" w:fill="FFFFFF"/>
            <w:noWrap/>
            <w:vAlign w:val="bottom"/>
            <w:tcPrChange w:id="500" w:author="Observatorio 02" w:date="2017-05-04T11:43:00Z">
              <w:tcPr>
                <w:tcW w:w="708" w:type="dxa"/>
                <w:gridSpan w:val="2"/>
                <w:tcBorders>
                  <w:top w:val="nil"/>
                  <w:left w:val="nil"/>
                  <w:bottom w:val="single" w:sz="8" w:space="0" w:color="000000"/>
                  <w:right w:val="nil"/>
                </w:tcBorders>
                <w:shd w:val="clear" w:color="000000" w:fill="FFFFFF"/>
                <w:noWrap/>
                <w:vAlign w:val="bottom"/>
              </w:tcPr>
            </w:tcPrChange>
          </w:tcPr>
          <w:p w14:paraId="57EE9EC0" w14:textId="5089F56D" w:rsidR="008343FB" w:rsidRPr="001C31F1" w:rsidDel="006B02C7" w:rsidRDefault="008343FB" w:rsidP="002F2CDF">
            <w:pPr>
              <w:spacing w:after="0" w:line="240" w:lineRule="auto"/>
              <w:jc w:val="right"/>
              <w:rPr>
                <w:del w:id="501" w:author="Observatorio 02" w:date="2017-05-04T11:40:00Z"/>
                <w:rFonts w:eastAsia="Times New Roman"/>
                <w:sz w:val="22"/>
                <w:szCs w:val="22"/>
                <w:bdr w:val="none" w:sz="0" w:space="0" w:color="auto"/>
                <w:lang w:val="es-CL" w:eastAsia="es-CL"/>
              </w:rPr>
            </w:pPr>
            <w:del w:id="502" w:author="Observatorio 02" w:date="2017-05-04T11:38:00Z">
              <w:r w:rsidRPr="001C31F1" w:rsidDel="00BC3ECD">
                <w:rPr>
                  <w:rFonts w:eastAsia="Times New Roman"/>
                  <w:sz w:val="22"/>
                  <w:szCs w:val="22"/>
                  <w:bdr w:val="none" w:sz="0" w:space="0" w:color="auto"/>
                  <w:lang w:val="es-CL" w:eastAsia="es-CL"/>
                </w:rPr>
                <w:delText>0,5</w:delText>
              </w:r>
            </w:del>
          </w:p>
        </w:tc>
        <w:tc>
          <w:tcPr>
            <w:tcW w:w="1004" w:type="dxa"/>
            <w:gridSpan w:val="3"/>
            <w:tcBorders>
              <w:top w:val="nil"/>
              <w:left w:val="nil"/>
              <w:bottom w:val="single" w:sz="8" w:space="0" w:color="000000"/>
              <w:right w:val="nil"/>
            </w:tcBorders>
            <w:shd w:val="clear" w:color="000000" w:fill="FFFFFF"/>
            <w:noWrap/>
            <w:vAlign w:val="bottom"/>
            <w:tcPrChange w:id="503" w:author="Observatorio 02" w:date="2017-05-04T11:43:00Z">
              <w:tcPr>
                <w:tcW w:w="1042" w:type="dxa"/>
                <w:gridSpan w:val="6"/>
                <w:tcBorders>
                  <w:top w:val="nil"/>
                  <w:left w:val="nil"/>
                  <w:bottom w:val="single" w:sz="8" w:space="0" w:color="000000"/>
                  <w:right w:val="nil"/>
                </w:tcBorders>
                <w:shd w:val="clear" w:color="000000" w:fill="FFFFFF"/>
                <w:noWrap/>
                <w:vAlign w:val="bottom"/>
              </w:tcPr>
            </w:tcPrChange>
          </w:tcPr>
          <w:p w14:paraId="784CFE2B" w14:textId="57993A2D" w:rsidR="008343FB" w:rsidRPr="001C31F1" w:rsidDel="006B02C7" w:rsidRDefault="008343FB" w:rsidP="002F2CDF">
            <w:pPr>
              <w:spacing w:after="0" w:line="240" w:lineRule="auto"/>
              <w:jc w:val="right"/>
              <w:rPr>
                <w:del w:id="504" w:author="Observatorio 02" w:date="2017-05-04T11:40:00Z"/>
                <w:rFonts w:eastAsia="Times New Roman"/>
                <w:sz w:val="22"/>
                <w:szCs w:val="22"/>
                <w:bdr w:val="none" w:sz="0" w:space="0" w:color="auto"/>
                <w:lang w:val="es-CL" w:eastAsia="es-CL"/>
              </w:rPr>
            </w:pPr>
            <w:del w:id="505" w:author="Observatorio 02" w:date="2017-05-04T11:38:00Z">
              <w:r w:rsidRPr="001C31F1" w:rsidDel="00BC3ECD">
                <w:rPr>
                  <w:rFonts w:eastAsia="Times New Roman"/>
                  <w:sz w:val="22"/>
                  <w:szCs w:val="22"/>
                  <w:bdr w:val="none" w:sz="0" w:space="0" w:color="auto"/>
                  <w:lang w:val="es-CL" w:eastAsia="es-CL"/>
                </w:rPr>
                <w:delText>1,3</w:delText>
              </w:r>
            </w:del>
            <w:del w:id="506" w:author="Observatorio 02" w:date="2017-05-04T11:11:00Z">
              <w:r w:rsidRPr="00762463" w:rsidDel="00242515">
                <w:rPr>
                  <w:rFonts w:eastAsia="Times New Roman"/>
                  <w:color w:val="FFFFFF" w:themeColor="background1"/>
                  <w:sz w:val="22"/>
                  <w:szCs w:val="22"/>
                  <w:bdr w:val="none" w:sz="0" w:space="0" w:color="auto"/>
                  <w:lang w:val="es-CL" w:eastAsia="es-CL"/>
                </w:rPr>
                <w:delText>ᵃ</w:delText>
              </w:r>
            </w:del>
          </w:p>
        </w:tc>
        <w:tc>
          <w:tcPr>
            <w:tcW w:w="1413" w:type="dxa"/>
            <w:tcBorders>
              <w:top w:val="nil"/>
              <w:left w:val="nil"/>
              <w:bottom w:val="single" w:sz="8" w:space="0" w:color="000000"/>
              <w:right w:val="nil"/>
            </w:tcBorders>
            <w:shd w:val="clear" w:color="000000" w:fill="FFFFFF"/>
            <w:noWrap/>
            <w:vAlign w:val="bottom"/>
            <w:tcPrChange w:id="507" w:author="Observatorio 02" w:date="2017-05-04T11:43:00Z">
              <w:tcPr>
                <w:tcW w:w="163" w:type="dxa"/>
                <w:gridSpan w:val="3"/>
                <w:tcBorders>
                  <w:top w:val="nil"/>
                  <w:left w:val="nil"/>
                  <w:bottom w:val="single" w:sz="8" w:space="0" w:color="000000"/>
                  <w:right w:val="nil"/>
                </w:tcBorders>
                <w:shd w:val="clear" w:color="000000" w:fill="FFFFFF"/>
                <w:noWrap/>
                <w:vAlign w:val="bottom"/>
              </w:tcPr>
            </w:tcPrChange>
          </w:tcPr>
          <w:p w14:paraId="3CBFB055" w14:textId="2C59B98C" w:rsidR="008343FB" w:rsidRPr="001C31F1" w:rsidDel="006B02C7" w:rsidRDefault="008343FB" w:rsidP="002F2CDF">
            <w:pPr>
              <w:spacing w:after="0" w:line="240" w:lineRule="auto"/>
              <w:jc w:val="right"/>
              <w:rPr>
                <w:del w:id="508" w:author="Observatorio 02" w:date="2017-05-04T11:40:00Z"/>
                <w:rFonts w:eastAsia="Times New Roman"/>
                <w:sz w:val="22"/>
                <w:szCs w:val="22"/>
                <w:bdr w:val="none" w:sz="0" w:space="0" w:color="auto"/>
                <w:lang w:val="es-CL" w:eastAsia="es-CL"/>
              </w:rPr>
            </w:pPr>
            <w:del w:id="509" w:author="Observatorio 02" w:date="2017-05-04T11:38:00Z">
              <w:r w:rsidRPr="001C31F1" w:rsidDel="00BC3ECD">
                <w:rPr>
                  <w:rFonts w:eastAsia="Times New Roman"/>
                  <w:sz w:val="22"/>
                  <w:szCs w:val="22"/>
                  <w:bdr w:val="none" w:sz="0" w:space="0" w:color="auto"/>
                  <w:lang w:val="es-CL" w:eastAsia="es-CL"/>
                </w:rPr>
                <w:delText>1,7</w:delText>
              </w:r>
            </w:del>
          </w:p>
        </w:tc>
        <w:tc>
          <w:tcPr>
            <w:tcW w:w="981" w:type="dxa"/>
            <w:tcBorders>
              <w:top w:val="nil"/>
              <w:left w:val="nil"/>
              <w:bottom w:val="single" w:sz="8" w:space="0" w:color="000000"/>
              <w:right w:val="nil"/>
            </w:tcBorders>
            <w:shd w:val="clear" w:color="000000" w:fill="FFFFFF"/>
            <w:noWrap/>
            <w:vAlign w:val="bottom"/>
            <w:tcPrChange w:id="510" w:author="Observatorio 02" w:date="2017-05-04T11:43:00Z">
              <w:tcPr>
                <w:tcW w:w="2185" w:type="dxa"/>
                <w:gridSpan w:val="4"/>
                <w:tcBorders>
                  <w:top w:val="nil"/>
                  <w:left w:val="nil"/>
                  <w:bottom w:val="single" w:sz="8" w:space="0" w:color="000000"/>
                  <w:right w:val="nil"/>
                </w:tcBorders>
                <w:shd w:val="clear" w:color="000000" w:fill="FFFFFF"/>
                <w:noWrap/>
                <w:vAlign w:val="bottom"/>
              </w:tcPr>
            </w:tcPrChange>
          </w:tcPr>
          <w:p w14:paraId="20DC7855" w14:textId="09300A9A" w:rsidR="008343FB" w:rsidRPr="001C31F1" w:rsidDel="006B02C7" w:rsidRDefault="008343FB" w:rsidP="002F2CDF">
            <w:pPr>
              <w:spacing w:after="0" w:line="240" w:lineRule="auto"/>
              <w:jc w:val="right"/>
              <w:rPr>
                <w:del w:id="511" w:author="Observatorio 02" w:date="2017-05-04T11:40:00Z"/>
                <w:rFonts w:eastAsia="Times New Roman"/>
                <w:sz w:val="22"/>
                <w:szCs w:val="22"/>
                <w:bdr w:val="none" w:sz="0" w:space="0" w:color="auto"/>
                <w:lang w:val="es-CL" w:eastAsia="es-CL"/>
              </w:rPr>
            </w:pPr>
            <w:del w:id="512" w:author="Observatorio 02" w:date="2017-05-04T11:38:00Z">
              <w:r w:rsidRPr="001C31F1" w:rsidDel="00BC3ECD">
                <w:rPr>
                  <w:rFonts w:eastAsia="Times New Roman"/>
                  <w:sz w:val="22"/>
                  <w:szCs w:val="22"/>
                  <w:bdr w:val="none" w:sz="0" w:space="0" w:color="auto"/>
                  <w:lang w:val="es-CL" w:eastAsia="es-CL"/>
                </w:rPr>
                <w:delText>23,4</w:delText>
              </w:r>
            </w:del>
          </w:p>
        </w:tc>
        <w:tc>
          <w:tcPr>
            <w:tcW w:w="1146" w:type="dxa"/>
            <w:tcBorders>
              <w:top w:val="nil"/>
              <w:left w:val="nil"/>
              <w:bottom w:val="single" w:sz="8" w:space="0" w:color="000000"/>
              <w:right w:val="nil"/>
            </w:tcBorders>
            <w:shd w:val="clear" w:color="000000" w:fill="FFFFFF"/>
            <w:noWrap/>
            <w:vAlign w:val="bottom"/>
            <w:tcPrChange w:id="513" w:author="Observatorio 02" w:date="2017-05-04T11:43:00Z">
              <w:tcPr>
                <w:tcW w:w="972" w:type="dxa"/>
                <w:gridSpan w:val="3"/>
                <w:tcBorders>
                  <w:top w:val="nil"/>
                  <w:left w:val="nil"/>
                  <w:bottom w:val="single" w:sz="8" w:space="0" w:color="000000"/>
                  <w:right w:val="nil"/>
                </w:tcBorders>
                <w:shd w:val="clear" w:color="000000" w:fill="FFFFFF"/>
                <w:noWrap/>
                <w:vAlign w:val="bottom"/>
              </w:tcPr>
            </w:tcPrChange>
          </w:tcPr>
          <w:p w14:paraId="45012B59" w14:textId="13136826" w:rsidR="008343FB" w:rsidRPr="001C31F1" w:rsidDel="006B02C7" w:rsidRDefault="008343FB" w:rsidP="002F2CDF">
            <w:pPr>
              <w:spacing w:after="0" w:line="240" w:lineRule="auto"/>
              <w:jc w:val="right"/>
              <w:rPr>
                <w:del w:id="514" w:author="Observatorio 02" w:date="2017-05-04T11:40:00Z"/>
                <w:rFonts w:eastAsia="Times New Roman"/>
                <w:sz w:val="22"/>
                <w:szCs w:val="22"/>
                <w:bdr w:val="none" w:sz="0" w:space="0" w:color="auto"/>
                <w:lang w:val="es-CL" w:eastAsia="es-CL"/>
              </w:rPr>
            </w:pPr>
            <w:del w:id="515" w:author="Observatorio 02" w:date="2017-05-04T11:38:00Z">
              <w:r w:rsidRPr="001C31F1" w:rsidDel="00BC3ECD">
                <w:rPr>
                  <w:rFonts w:eastAsia="Times New Roman"/>
                  <w:sz w:val="22"/>
                  <w:szCs w:val="22"/>
                  <w:bdr w:val="none" w:sz="0" w:space="0" w:color="auto"/>
                  <w:lang w:val="es-CL" w:eastAsia="es-CL"/>
                </w:rPr>
                <w:delText>73,1</w:delText>
              </w:r>
            </w:del>
          </w:p>
        </w:tc>
        <w:tc>
          <w:tcPr>
            <w:tcW w:w="965" w:type="dxa"/>
            <w:tcBorders>
              <w:top w:val="nil"/>
              <w:left w:val="nil"/>
              <w:bottom w:val="single" w:sz="8" w:space="0" w:color="000000"/>
              <w:right w:val="nil"/>
            </w:tcBorders>
            <w:shd w:val="clear" w:color="000000" w:fill="FFFFFF"/>
            <w:noWrap/>
            <w:vAlign w:val="bottom"/>
            <w:tcPrChange w:id="516" w:author="Observatorio 02" w:date="2017-05-04T11:43:00Z">
              <w:tcPr>
                <w:tcW w:w="1076" w:type="dxa"/>
                <w:gridSpan w:val="2"/>
                <w:tcBorders>
                  <w:top w:val="nil"/>
                  <w:left w:val="nil"/>
                  <w:bottom w:val="single" w:sz="8" w:space="0" w:color="000000"/>
                  <w:right w:val="nil"/>
                </w:tcBorders>
                <w:shd w:val="clear" w:color="000000" w:fill="FFFFFF"/>
                <w:noWrap/>
                <w:vAlign w:val="bottom"/>
              </w:tcPr>
            </w:tcPrChange>
          </w:tcPr>
          <w:p w14:paraId="58E8C056" w14:textId="6A8F481A" w:rsidR="008343FB" w:rsidRPr="001C31F1" w:rsidDel="006B02C7" w:rsidRDefault="008343FB" w:rsidP="002F2CDF">
            <w:pPr>
              <w:spacing w:after="0" w:line="240" w:lineRule="auto"/>
              <w:jc w:val="right"/>
              <w:rPr>
                <w:del w:id="517" w:author="Observatorio 02" w:date="2017-05-04T11:40:00Z"/>
                <w:rFonts w:eastAsia="Times New Roman"/>
                <w:sz w:val="22"/>
                <w:szCs w:val="22"/>
                <w:bdr w:val="none" w:sz="0" w:space="0" w:color="auto"/>
                <w:lang w:val="es-CL" w:eastAsia="es-CL"/>
              </w:rPr>
            </w:pPr>
            <w:del w:id="518" w:author="Observatorio 02" w:date="2017-05-04T11:38:00Z">
              <w:r w:rsidRPr="001C31F1" w:rsidDel="00BC3ECD">
                <w:rPr>
                  <w:rFonts w:eastAsia="Times New Roman"/>
                  <w:sz w:val="22"/>
                  <w:szCs w:val="22"/>
                  <w:bdr w:val="none" w:sz="0" w:space="0" w:color="auto"/>
                  <w:lang w:val="es-CL" w:eastAsia="es-CL"/>
                </w:rPr>
                <w:delText>0,0</w:delText>
              </w:r>
            </w:del>
          </w:p>
        </w:tc>
        <w:tc>
          <w:tcPr>
            <w:tcW w:w="1101" w:type="dxa"/>
            <w:gridSpan w:val="3"/>
            <w:tcBorders>
              <w:top w:val="nil"/>
              <w:left w:val="nil"/>
              <w:bottom w:val="single" w:sz="8" w:space="0" w:color="000000"/>
              <w:right w:val="nil"/>
            </w:tcBorders>
            <w:shd w:val="clear" w:color="000000" w:fill="FFFFFF"/>
            <w:noWrap/>
            <w:vAlign w:val="bottom"/>
            <w:tcPrChange w:id="519" w:author="Observatorio 02" w:date="2017-05-04T11:43:00Z">
              <w:tcPr>
                <w:tcW w:w="1139" w:type="dxa"/>
                <w:gridSpan w:val="4"/>
                <w:tcBorders>
                  <w:top w:val="nil"/>
                  <w:left w:val="nil"/>
                  <w:bottom w:val="single" w:sz="8" w:space="0" w:color="000000"/>
                  <w:right w:val="nil"/>
                </w:tcBorders>
                <w:shd w:val="clear" w:color="000000" w:fill="FFFFFF"/>
                <w:noWrap/>
                <w:vAlign w:val="bottom"/>
              </w:tcPr>
            </w:tcPrChange>
          </w:tcPr>
          <w:p w14:paraId="74277643" w14:textId="15CE0688" w:rsidR="008343FB" w:rsidRPr="001C31F1" w:rsidDel="006B02C7" w:rsidRDefault="008343FB" w:rsidP="002F2CDF">
            <w:pPr>
              <w:spacing w:after="0" w:line="240" w:lineRule="auto"/>
              <w:jc w:val="right"/>
              <w:rPr>
                <w:del w:id="520" w:author="Observatorio 02" w:date="2017-05-04T11:40:00Z"/>
                <w:rFonts w:eastAsia="Times New Roman"/>
                <w:sz w:val="22"/>
                <w:szCs w:val="22"/>
                <w:bdr w:val="none" w:sz="0" w:space="0" w:color="auto"/>
                <w:lang w:val="es-CL" w:eastAsia="es-CL"/>
              </w:rPr>
            </w:pPr>
            <w:del w:id="521" w:author="Observatorio 02" w:date="2017-05-04T11:38:00Z">
              <w:r w:rsidRPr="001C31F1" w:rsidDel="00BC3ECD">
                <w:rPr>
                  <w:rFonts w:eastAsia="Times New Roman"/>
                  <w:sz w:val="22"/>
                  <w:szCs w:val="22"/>
                  <w:bdr w:val="none" w:sz="0" w:space="0" w:color="auto"/>
                  <w:lang w:val="es-CL" w:eastAsia="es-CL"/>
                </w:rPr>
                <w:delText>100,0</w:delText>
              </w:r>
            </w:del>
            <w:del w:id="522" w:author="Observatorio 02" w:date="2017-05-04T11:11:00Z">
              <w:r w:rsidRPr="00762463" w:rsidDel="00242515">
                <w:rPr>
                  <w:rFonts w:eastAsia="Times New Roman"/>
                  <w:color w:val="FFFFFF" w:themeColor="background1"/>
                  <w:sz w:val="22"/>
                  <w:szCs w:val="22"/>
                  <w:bdr w:val="none" w:sz="0" w:space="0" w:color="auto"/>
                  <w:lang w:val="es-CL" w:eastAsia="es-CL"/>
                </w:rPr>
                <w:delText>ᵃ</w:delText>
              </w:r>
            </w:del>
          </w:p>
        </w:tc>
      </w:tr>
    </w:tbl>
    <w:p w14:paraId="5AC6A4A5" w14:textId="77777777" w:rsidR="00CE2776" w:rsidRPr="001C31F1" w:rsidRDefault="00CE2776" w:rsidP="00CE2776">
      <w:pPr>
        <w:spacing w:after="0" w:line="276" w:lineRule="auto"/>
        <w:jc w:val="both"/>
        <w:rPr>
          <w:moveTo w:id="523" w:author="Observatorio 02" w:date="2017-05-04T15:06:00Z"/>
          <w:rFonts w:eastAsia="Times New Roman"/>
          <w:color w:val="323E4F" w:themeColor="text2" w:themeShade="BF"/>
          <w:lang w:val="es-CL"/>
        </w:rPr>
      </w:pPr>
      <w:moveToRangeStart w:id="524" w:author="Observatorio 02" w:date="2017-05-04T15:06:00Z" w:name="move481673731"/>
      <w:moveTo w:id="525" w:author="Observatorio 02" w:date="2017-05-04T15:06:00Z">
        <w:r w:rsidRPr="001C31F1">
          <w:rPr>
            <w:rFonts w:eastAsia="Times New Roman"/>
            <w:color w:val="323E4F" w:themeColor="text2" w:themeShade="BF"/>
            <w:sz w:val="20"/>
            <w:lang w:val="es-CL"/>
          </w:rPr>
          <w:t>Fuente: Elaboración propia conforme a ENE.</w:t>
        </w:r>
      </w:moveTo>
    </w:p>
    <w:moveToRangeEnd w:id="524"/>
    <w:p w14:paraId="1F459500" w14:textId="6FBC21CF" w:rsidR="002F2CDF" w:rsidRDefault="002F2CDF" w:rsidP="002F2CDF">
      <w:pPr>
        <w:spacing w:after="0" w:line="276" w:lineRule="auto"/>
        <w:jc w:val="both"/>
        <w:rPr>
          <w:ins w:id="526" w:author="Observatorio 02" w:date="2017-05-04T11:10:00Z"/>
          <w:rFonts w:eastAsia="Times New Roman"/>
          <w:color w:val="323E4F" w:themeColor="text2" w:themeShade="BF"/>
          <w:sz w:val="20"/>
          <w:lang w:val="es-CL"/>
        </w:rPr>
      </w:pPr>
      <w:r w:rsidRPr="001C31F1">
        <w:rPr>
          <w:rFonts w:eastAsia="Times New Roman"/>
          <w:color w:val="323E4F" w:themeColor="text2" w:themeShade="BF"/>
          <w:sz w:val="20"/>
          <w:lang w:val="es-CL"/>
        </w:rPr>
        <w:t>Nota 1: El tamaño de empresas se define a partir del número de trabajadores. Microempresas, entre 1 y 9 trabajadores; Pequeña, entre 10 y 49 trabajadores; Mediana, entre 50 y 199 trabajadores; Grande, más de 200 trabajadores.</w:t>
      </w:r>
    </w:p>
    <w:p w14:paraId="1F6A07CC" w14:textId="48DF4E7F" w:rsidR="00242515" w:rsidRPr="001C31F1" w:rsidDel="0024541B" w:rsidRDefault="00242515" w:rsidP="002F2CDF">
      <w:pPr>
        <w:spacing w:after="0" w:line="276" w:lineRule="auto"/>
        <w:jc w:val="both"/>
        <w:rPr>
          <w:del w:id="527" w:author="Observatorio 02" w:date="2017-05-04T11:46:00Z"/>
          <w:rFonts w:eastAsia="Times New Roman"/>
          <w:color w:val="323E4F" w:themeColor="text2" w:themeShade="BF"/>
          <w:sz w:val="20"/>
          <w:lang w:val="es-CL"/>
        </w:rPr>
      </w:pPr>
    </w:p>
    <w:p w14:paraId="4B71E03D" w14:textId="70B7EB31" w:rsidR="002F2CDF" w:rsidRPr="001C31F1" w:rsidDel="00CE2776" w:rsidRDefault="002F2CDF" w:rsidP="002F2CDF">
      <w:pPr>
        <w:spacing w:after="0" w:line="276" w:lineRule="auto"/>
        <w:jc w:val="both"/>
        <w:rPr>
          <w:moveFrom w:id="528" w:author="Observatorio 02" w:date="2017-05-04T15:06:00Z"/>
          <w:rFonts w:eastAsia="Times New Roman"/>
          <w:color w:val="323E4F" w:themeColor="text2" w:themeShade="BF"/>
          <w:lang w:val="es-CL"/>
        </w:rPr>
      </w:pPr>
      <w:moveFromRangeStart w:id="529" w:author="Observatorio 02" w:date="2017-05-04T15:06:00Z" w:name="move481673731"/>
      <w:moveFrom w:id="530" w:author="Observatorio 02" w:date="2017-05-04T15:06:00Z">
        <w:r w:rsidRPr="001C31F1" w:rsidDel="00CE2776">
          <w:rPr>
            <w:rFonts w:eastAsia="Times New Roman"/>
            <w:color w:val="323E4F" w:themeColor="text2" w:themeShade="BF"/>
            <w:sz w:val="20"/>
            <w:lang w:val="es-CL"/>
          </w:rPr>
          <w:t>Fuente: Elaboración propia conforme a ENE.</w:t>
        </w:r>
      </w:moveFrom>
    </w:p>
    <w:moveFromRangeEnd w:id="529"/>
    <w:p w14:paraId="3CEC4D18" w14:textId="4C853B70" w:rsidR="00D419F2" w:rsidRPr="001C31F1" w:rsidRDefault="00D419F2" w:rsidP="004A2E79">
      <w:pPr>
        <w:spacing w:after="0" w:line="276" w:lineRule="auto"/>
        <w:jc w:val="both"/>
        <w:rPr>
          <w:lang w:val="es-CL"/>
        </w:rPr>
      </w:pPr>
    </w:p>
    <w:p w14:paraId="10EB9B52" w14:textId="73501EAE" w:rsidR="00D419F2" w:rsidRPr="001C31F1" w:rsidDel="0024541B" w:rsidRDefault="00730F2C" w:rsidP="004A2E79">
      <w:pPr>
        <w:spacing w:after="0" w:line="276" w:lineRule="auto"/>
        <w:jc w:val="both"/>
        <w:rPr>
          <w:del w:id="531" w:author="Observatorio 02" w:date="2017-05-04T11:47:00Z"/>
          <w:b/>
          <w:color w:val="323E4F" w:themeColor="text2" w:themeShade="BF"/>
          <w:lang w:val="es-CL"/>
        </w:rPr>
      </w:pPr>
      <w:commentRangeStart w:id="532"/>
      <w:del w:id="533" w:author="Observatorio 02" w:date="2017-05-04T11:47:00Z">
        <w:r w:rsidRPr="001C31F1" w:rsidDel="0024541B">
          <w:rPr>
            <w:b/>
            <w:color w:val="323E4F" w:themeColor="text2" w:themeShade="BF"/>
            <w:lang w:val="es-CL"/>
          </w:rPr>
          <w:delText xml:space="preserve">Cuadro </w:delText>
        </w:r>
        <w:r w:rsidR="00D419F2" w:rsidRPr="001C31F1" w:rsidDel="0024541B">
          <w:rPr>
            <w:b/>
            <w:color w:val="323E4F" w:themeColor="text2" w:themeShade="BF"/>
            <w:lang w:val="es-CL"/>
          </w:rPr>
          <w:delText>7. Ingresos de la ocupación principal del sector por categoría ocupa</w:delText>
        </w:r>
        <w:r w:rsidR="00E156F9" w:rsidRPr="001C31F1" w:rsidDel="0024541B">
          <w:rPr>
            <w:b/>
            <w:color w:val="323E4F" w:themeColor="text2" w:themeShade="BF"/>
            <w:lang w:val="es-CL"/>
          </w:rPr>
          <w:delText>cional y tamaño de empresa, 2015</w:delText>
        </w:r>
        <w:commentRangeEnd w:id="532"/>
        <w:r w:rsidR="00F6671D" w:rsidDel="0024541B">
          <w:rPr>
            <w:rStyle w:val="CommentReference"/>
          </w:rPr>
          <w:commentReference w:id="532"/>
        </w:r>
      </w:del>
    </w:p>
    <w:tbl>
      <w:tblPr>
        <w:tblW w:w="7581" w:type="dxa"/>
        <w:tblCellMar>
          <w:left w:w="70" w:type="dxa"/>
          <w:right w:w="70" w:type="dxa"/>
        </w:tblCellMar>
        <w:tblLook w:val="04A0" w:firstRow="1" w:lastRow="0" w:firstColumn="1" w:lastColumn="0" w:noHBand="0" w:noVBand="1"/>
      </w:tblPr>
      <w:tblGrid>
        <w:gridCol w:w="1216"/>
        <w:gridCol w:w="1154"/>
        <w:gridCol w:w="989"/>
        <w:gridCol w:w="1093"/>
        <w:gridCol w:w="1093"/>
        <w:gridCol w:w="1093"/>
        <w:gridCol w:w="1020"/>
      </w:tblGrid>
      <w:tr w:rsidR="00D419F2" w:rsidRPr="001C31F1" w:rsidDel="0024541B" w14:paraId="0C9233C2" w14:textId="392BA707" w:rsidTr="00922C5B">
        <w:trPr>
          <w:trHeight w:val="300"/>
          <w:del w:id="534" w:author="Observatorio 02" w:date="2017-05-04T11:47:00Z"/>
        </w:trPr>
        <w:tc>
          <w:tcPr>
            <w:tcW w:w="1216" w:type="dxa"/>
            <w:tcBorders>
              <w:top w:val="single" w:sz="8" w:space="0" w:color="000000"/>
              <w:left w:val="nil"/>
              <w:bottom w:val="single" w:sz="4" w:space="0" w:color="000000"/>
              <w:right w:val="nil"/>
            </w:tcBorders>
            <w:shd w:val="clear" w:color="000000" w:fill="FFFFFF"/>
            <w:noWrap/>
            <w:vAlign w:val="bottom"/>
            <w:hideMark/>
          </w:tcPr>
          <w:p w14:paraId="50D91E6B" w14:textId="63B5FFE5" w:rsidR="00D419F2" w:rsidRPr="001C31F1" w:rsidDel="0024541B" w:rsidRDefault="00D419F2" w:rsidP="00D419F2">
            <w:pPr>
              <w:spacing w:after="0" w:line="240" w:lineRule="auto"/>
              <w:rPr>
                <w:del w:id="535" w:author="Observatorio 02" w:date="2017-05-04T11:47:00Z"/>
                <w:rFonts w:eastAsia="Times New Roman"/>
                <w:sz w:val="22"/>
                <w:szCs w:val="22"/>
                <w:bdr w:val="none" w:sz="0" w:space="0" w:color="auto"/>
                <w:lang w:val="es-CL" w:eastAsia="es-CL"/>
              </w:rPr>
            </w:pPr>
            <w:del w:id="536" w:author="Observatorio 02" w:date="2017-05-04T11:47:00Z">
              <w:r w:rsidRPr="001C31F1" w:rsidDel="0024541B">
                <w:rPr>
                  <w:rFonts w:eastAsia="Times New Roman"/>
                  <w:sz w:val="22"/>
                  <w:szCs w:val="22"/>
                  <w:bdr w:val="none" w:sz="0" w:space="0" w:color="auto"/>
                  <w:lang w:val="es-CL" w:eastAsia="es-CL"/>
                </w:rPr>
                <w:delText>Tamaño de empresa</w:delText>
              </w:r>
            </w:del>
          </w:p>
        </w:tc>
        <w:tc>
          <w:tcPr>
            <w:tcW w:w="1106" w:type="dxa"/>
            <w:tcBorders>
              <w:top w:val="single" w:sz="8" w:space="0" w:color="000000"/>
              <w:left w:val="nil"/>
              <w:bottom w:val="single" w:sz="4" w:space="0" w:color="000000"/>
              <w:right w:val="nil"/>
            </w:tcBorders>
            <w:shd w:val="clear" w:color="000000" w:fill="FFFFFF"/>
            <w:noWrap/>
            <w:vAlign w:val="bottom"/>
            <w:hideMark/>
          </w:tcPr>
          <w:p w14:paraId="3470E0D7" w14:textId="5826CE07" w:rsidR="00D419F2" w:rsidRPr="001C31F1" w:rsidDel="0024541B" w:rsidRDefault="00D419F2" w:rsidP="00D419F2">
            <w:pPr>
              <w:spacing w:after="0" w:line="240" w:lineRule="auto"/>
              <w:jc w:val="center"/>
              <w:rPr>
                <w:del w:id="537" w:author="Observatorio 02" w:date="2017-05-04T11:47:00Z"/>
                <w:rFonts w:eastAsia="Times New Roman"/>
                <w:sz w:val="22"/>
                <w:szCs w:val="22"/>
                <w:bdr w:val="none" w:sz="0" w:space="0" w:color="auto"/>
                <w:lang w:val="es-CL" w:eastAsia="es-CL"/>
              </w:rPr>
            </w:pPr>
            <w:del w:id="538" w:author="Observatorio 02" w:date="2017-05-04T11:47:00Z">
              <w:r w:rsidRPr="001C31F1" w:rsidDel="0024541B">
                <w:rPr>
                  <w:rFonts w:eastAsia="Times New Roman"/>
                  <w:sz w:val="22"/>
                  <w:szCs w:val="22"/>
                  <w:bdr w:val="none" w:sz="0" w:space="0" w:color="auto"/>
                  <w:lang w:val="es-CL" w:eastAsia="es-CL"/>
                </w:rPr>
                <w:delText>Empleador</w:delText>
              </w:r>
            </w:del>
          </w:p>
        </w:tc>
        <w:tc>
          <w:tcPr>
            <w:tcW w:w="960" w:type="dxa"/>
            <w:tcBorders>
              <w:top w:val="single" w:sz="8" w:space="0" w:color="000000"/>
              <w:left w:val="nil"/>
              <w:bottom w:val="single" w:sz="4" w:space="0" w:color="000000"/>
              <w:right w:val="nil"/>
            </w:tcBorders>
            <w:shd w:val="clear" w:color="000000" w:fill="FFFFFF"/>
            <w:noWrap/>
            <w:vAlign w:val="bottom"/>
            <w:hideMark/>
          </w:tcPr>
          <w:p w14:paraId="696E5625" w14:textId="63BADA94" w:rsidR="00D419F2" w:rsidRPr="001C31F1" w:rsidDel="0024541B" w:rsidRDefault="00D419F2" w:rsidP="00D419F2">
            <w:pPr>
              <w:spacing w:after="0" w:line="240" w:lineRule="auto"/>
              <w:jc w:val="center"/>
              <w:rPr>
                <w:del w:id="539" w:author="Observatorio 02" w:date="2017-05-04T11:47:00Z"/>
                <w:rFonts w:eastAsia="Times New Roman"/>
                <w:sz w:val="22"/>
                <w:szCs w:val="22"/>
                <w:bdr w:val="none" w:sz="0" w:space="0" w:color="auto"/>
                <w:lang w:val="es-CL" w:eastAsia="es-CL"/>
              </w:rPr>
            </w:pPr>
            <w:del w:id="540" w:author="Observatorio 02" w:date="2017-05-04T11:47:00Z">
              <w:r w:rsidRPr="001C31F1" w:rsidDel="0024541B">
                <w:rPr>
                  <w:rFonts w:eastAsia="Times New Roman"/>
                  <w:sz w:val="22"/>
                  <w:szCs w:val="22"/>
                  <w:bdr w:val="none" w:sz="0" w:space="0" w:color="auto"/>
                  <w:lang w:val="es-CL" w:eastAsia="es-CL"/>
                </w:rPr>
                <w:delText>Cuenta propia</w:delText>
              </w:r>
            </w:del>
          </w:p>
        </w:tc>
        <w:tc>
          <w:tcPr>
            <w:tcW w:w="1093" w:type="dxa"/>
            <w:tcBorders>
              <w:top w:val="single" w:sz="8" w:space="0" w:color="000000"/>
              <w:left w:val="nil"/>
              <w:bottom w:val="single" w:sz="4" w:space="0" w:color="000000"/>
              <w:right w:val="nil"/>
            </w:tcBorders>
            <w:shd w:val="clear" w:color="000000" w:fill="FFFFFF"/>
            <w:noWrap/>
            <w:vAlign w:val="bottom"/>
            <w:hideMark/>
          </w:tcPr>
          <w:p w14:paraId="48EBB291" w14:textId="12603928" w:rsidR="00D419F2" w:rsidRPr="001C31F1" w:rsidDel="0024541B" w:rsidRDefault="00D419F2" w:rsidP="00D419F2">
            <w:pPr>
              <w:spacing w:after="0" w:line="240" w:lineRule="auto"/>
              <w:jc w:val="center"/>
              <w:rPr>
                <w:del w:id="541" w:author="Observatorio 02" w:date="2017-05-04T11:47:00Z"/>
                <w:rFonts w:eastAsia="Times New Roman"/>
                <w:sz w:val="22"/>
                <w:szCs w:val="22"/>
                <w:bdr w:val="none" w:sz="0" w:space="0" w:color="auto"/>
                <w:lang w:val="es-CL" w:eastAsia="es-CL"/>
              </w:rPr>
            </w:pPr>
            <w:del w:id="542" w:author="Observatorio 02" w:date="2017-05-04T11:47:00Z">
              <w:r w:rsidRPr="001C31F1" w:rsidDel="0024541B">
                <w:rPr>
                  <w:rFonts w:eastAsia="Times New Roman"/>
                  <w:sz w:val="22"/>
                  <w:szCs w:val="22"/>
                  <w:bdr w:val="none" w:sz="0" w:space="0" w:color="auto"/>
                  <w:lang w:val="es-CL" w:eastAsia="es-CL"/>
                </w:rPr>
                <w:delText>Asalariado sin contrato</w:delText>
              </w:r>
            </w:del>
          </w:p>
        </w:tc>
        <w:tc>
          <w:tcPr>
            <w:tcW w:w="1093" w:type="dxa"/>
            <w:tcBorders>
              <w:top w:val="single" w:sz="8" w:space="0" w:color="000000"/>
              <w:left w:val="nil"/>
              <w:bottom w:val="single" w:sz="4" w:space="0" w:color="000000"/>
              <w:right w:val="nil"/>
            </w:tcBorders>
            <w:shd w:val="clear" w:color="000000" w:fill="FFFFFF"/>
            <w:noWrap/>
            <w:vAlign w:val="bottom"/>
            <w:hideMark/>
          </w:tcPr>
          <w:p w14:paraId="152E3873" w14:textId="107D81C2" w:rsidR="00D419F2" w:rsidRPr="001C31F1" w:rsidDel="0024541B" w:rsidRDefault="00D419F2" w:rsidP="00D419F2">
            <w:pPr>
              <w:spacing w:after="0" w:line="240" w:lineRule="auto"/>
              <w:jc w:val="center"/>
              <w:rPr>
                <w:del w:id="543" w:author="Observatorio 02" w:date="2017-05-04T11:47:00Z"/>
                <w:rFonts w:eastAsia="Times New Roman"/>
                <w:sz w:val="22"/>
                <w:szCs w:val="22"/>
                <w:bdr w:val="none" w:sz="0" w:space="0" w:color="auto"/>
                <w:lang w:val="es-CL" w:eastAsia="es-CL"/>
              </w:rPr>
            </w:pPr>
            <w:del w:id="544" w:author="Observatorio 02" w:date="2017-05-04T11:47:00Z">
              <w:r w:rsidRPr="001C31F1" w:rsidDel="0024541B">
                <w:rPr>
                  <w:rFonts w:eastAsia="Times New Roman"/>
                  <w:sz w:val="22"/>
                  <w:szCs w:val="22"/>
                  <w:bdr w:val="none" w:sz="0" w:space="0" w:color="auto"/>
                  <w:lang w:val="es-CL" w:eastAsia="es-CL"/>
                </w:rPr>
                <w:delText>Asalariado con contrato definido</w:delText>
              </w:r>
            </w:del>
          </w:p>
        </w:tc>
        <w:tc>
          <w:tcPr>
            <w:tcW w:w="1093" w:type="dxa"/>
            <w:tcBorders>
              <w:top w:val="single" w:sz="8" w:space="0" w:color="000000"/>
              <w:left w:val="nil"/>
              <w:bottom w:val="single" w:sz="4" w:space="0" w:color="000000"/>
              <w:right w:val="nil"/>
            </w:tcBorders>
            <w:shd w:val="clear" w:color="000000" w:fill="FFFFFF"/>
            <w:noWrap/>
            <w:vAlign w:val="bottom"/>
            <w:hideMark/>
          </w:tcPr>
          <w:p w14:paraId="29384A1A" w14:textId="39E7BB3B" w:rsidR="00D419F2" w:rsidRPr="001C31F1" w:rsidDel="0024541B" w:rsidRDefault="00D419F2" w:rsidP="00D419F2">
            <w:pPr>
              <w:spacing w:after="0" w:line="240" w:lineRule="auto"/>
              <w:jc w:val="center"/>
              <w:rPr>
                <w:del w:id="545" w:author="Observatorio 02" w:date="2017-05-04T11:47:00Z"/>
                <w:rFonts w:eastAsia="Times New Roman"/>
                <w:sz w:val="22"/>
                <w:szCs w:val="22"/>
                <w:bdr w:val="none" w:sz="0" w:space="0" w:color="auto"/>
                <w:lang w:val="es-CL" w:eastAsia="es-CL"/>
              </w:rPr>
            </w:pPr>
            <w:del w:id="546" w:author="Observatorio 02" w:date="2017-05-04T11:47:00Z">
              <w:r w:rsidRPr="001C31F1" w:rsidDel="0024541B">
                <w:rPr>
                  <w:rFonts w:eastAsia="Times New Roman"/>
                  <w:sz w:val="22"/>
                  <w:szCs w:val="22"/>
                  <w:bdr w:val="none" w:sz="0" w:space="0" w:color="auto"/>
                  <w:lang w:val="es-CL" w:eastAsia="es-CL"/>
                </w:rPr>
                <w:delText>Asalariado con contrato indefinido</w:delText>
              </w:r>
            </w:del>
          </w:p>
        </w:tc>
        <w:tc>
          <w:tcPr>
            <w:tcW w:w="1020" w:type="dxa"/>
            <w:tcBorders>
              <w:top w:val="single" w:sz="8" w:space="0" w:color="000000"/>
              <w:left w:val="nil"/>
              <w:bottom w:val="single" w:sz="4" w:space="0" w:color="000000"/>
              <w:right w:val="nil"/>
            </w:tcBorders>
            <w:shd w:val="clear" w:color="000000" w:fill="FFFFFF"/>
            <w:noWrap/>
            <w:vAlign w:val="bottom"/>
            <w:hideMark/>
          </w:tcPr>
          <w:p w14:paraId="6F7F955E" w14:textId="0A06926A" w:rsidR="00D419F2" w:rsidRPr="001C31F1" w:rsidDel="0024541B" w:rsidRDefault="00D419F2" w:rsidP="00D419F2">
            <w:pPr>
              <w:spacing w:after="0" w:line="240" w:lineRule="auto"/>
              <w:jc w:val="center"/>
              <w:rPr>
                <w:del w:id="547" w:author="Observatorio 02" w:date="2017-05-04T11:47:00Z"/>
                <w:rFonts w:eastAsia="Times New Roman"/>
                <w:sz w:val="22"/>
                <w:szCs w:val="22"/>
                <w:bdr w:val="none" w:sz="0" w:space="0" w:color="auto"/>
                <w:lang w:val="es-CL" w:eastAsia="es-CL"/>
              </w:rPr>
            </w:pPr>
            <w:del w:id="548" w:author="Observatorio 02" w:date="2017-05-04T11:47:00Z">
              <w:r w:rsidRPr="001C31F1" w:rsidDel="0024541B">
                <w:rPr>
                  <w:rFonts w:eastAsia="Times New Roman"/>
                  <w:sz w:val="22"/>
                  <w:szCs w:val="22"/>
                  <w:bdr w:val="none" w:sz="0" w:space="0" w:color="auto"/>
                  <w:lang w:val="es-CL" w:eastAsia="es-CL"/>
                </w:rPr>
                <w:delText>Total</w:delText>
              </w:r>
            </w:del>
          </w:p>
        </w:tc>
      </w:tr>
      <w:tr w:rsidR="00D419F2" w:rsidRPr="001C31F1" w:rsidDel="0024541B" w14:paraId="12A21AA8" w14:textId="4B9442AB" w:rsidTr="00922C5B">
        <w:trPr>
          <w:trHeight w:val="300"/>
          <w:del w:id="549" w:author="Observatorio 02" w:date="2017-05-04T11:47:00Z"/>
        </w:trPr>
        <w:tc>
          <w:tcPr>
            <w:tcW w:w="1216" w:type="dxa"/>
            <w:tcBorders>
              <w:top w:val="nil"/>
              <w:left w:val="nil"/>
              <w:bottom w:val="nil"/>
              <w:right w:val="nil"/>
            </w:tcBorders>
            <w:shd w:val="clear" w:color="000000" w:fill="FFFFFF"/>
            <w:noWrap/>
            <w:vAlign w:val="bottom"/>
            <w:hideMark/>
          </w:tcPr>
          <w:p w14:paraId="5FD84FA6" w14:textId="5AB38C10" w:rsidR="00D419F2" w:rsidRPr="001C31F1" w:rsidDel="0024541B" w:rsidRDefault="00D419F2" w:rsidP="00D419F2">
            <w:pPr>
              <w:spacing w:after="0" w:line="240" w:lineRule="auto"/>
              <w:rPr>
                <w:del w:id="550" w:author="Observatorio 02" w:date="2017-05-04T11:47:00Z"/>
                <w:rFonts w:eastAsia="Times New Roman"/>
                <w:sz w:val="22"/>
                <w:szCs w:val="22"/>
                <w:bdr w:val="none" w:sz="0" w:space="0" w:color="auto"/>
                <w:lang w:val="es-CL" w:eastAsia="es-CL"/>
              </w:rPr>
            </w:pPr>
            <w:del w:id="551" w:author="Observatorio 02" w:date="2017-05-04T11:47:00Z">
              <w:r w:rsidRPr="001C31F1" w:rsidDel="0024541B">
                <w:rPr>
                  <w:rFonts w:eastAsia="Times New Roman"/>
                  <w:sz w:val="22"/>
                  <w:szCs w:val="22"/>
                  <w:bdr w:val="none" w:sz="0" w:space="0" w:color="auto"/>
                  <w:lang w:val="es-CL" w:eastAsia="es-CL"/>
                </w:rPr>
                <w:delText>Unipersonal</w:delText>
              </w:r>
            </w:del>
          </w:p>
        </w:tc>
        <w:tc>
          <w:tcPr>
            <w:tcW w:w="1106" w:type="dxa"/>
            <w:tcBorders>
              <w:top w:val="nil"/>
              <w:left w:val="nil"/>
              <w:bottom w:val="nil"/>
              <w:right w:val="nil"/>
            </w:tcBorders>
            <w:shd w:val="clear" w:color="000000" w:fill="FFFFFF"/>
            <w:noWrap/>
            <w:vAlign w:val="bottom"/>
            <w:hideMark/>
          </w:tcPr>
          <w:p w14:paraId="087479A9" w14:textId="66DF641E" w:rsidR="00D419F2" w:rsidRPr="001C31F1" w:rsidDel="0024541B" w:rsidRDefault="00D419F2" w:rsidP="00D419F2">
            <w:pPr>
              <w:spacing w:after="0" w:line="240" w:lineRule="auto"/>
              <w:jc w:val="right"/>
              <w:rPr>
                <w:del w:id="552" w:author="Observatorio 02" w:date="2017-05-04T11:47:00Z"/>
                <w:rFonts w:eastAsia="Times New Roman"/>
                <w:sz w:val="22"/>
                <w:szCs w:val="22"/>
                <w:bdr w:val="none" w:sz="0" w:space="0" w:color="auto"/>
                <w:lang w:val="es-CL" w:eastAsia="es-CL"/>
              </w:rPr>
            </w:pPr>
            <w:del w:id="553" w:author="Observatorio 02" w:date="2017-05-04T11:47:00Z">
              <w:r w:rsidRPr="001C31F1" w:rsidDel="0024541B">
                <w:rPr>
                  <w:rFonts w:eastAsia="Times New Roman"/>
                  <w:sz w:val="22"/>
                  <w:szCs w:val="22"/>
                  <w:bdr w:val="none" w:sz="0" w:space="0" w:color="auto"/>
                  <w:lang w:val="es-CL" w:eastAsia="es-CL"/>
                </w:rPr>
                <w:delText xml:space="preserve"> </w:delText>
              </w:r>
            </w:del>
            <w:del w:id="554" w:author="Observatorio 02" w:date="2017-05-04T11:23:00Z">
              <w:r w:rsidRPr="001C31F1" w:rsidDel="00061679">
                <w:rPr>
                  <w:rFonts w:eastAsia="Times New Roman"/>
                  <w:sz w:val="22"/>
                  <w:szCs w:val="22"/>
                  <w:bdr w:val="none" w:sz="0" w:space="0" w:color="auto"/>
                  <w:lang w:val="es-CL" w:eastAsia="es-CL"/>
                </w:rPr>
                <w:delText>--</w:delText>
              </w:r>
            </w:del>
          </w:p>
        </w:tc>
        <w:tc>
          <w:tcPr>
            <w:tcW w:w="960" w:type="dxa"/>
            <w:tcBorders>
              <w:top w:val="nil"/>
              <w:left w:val="nil"/>
              <w:bottom w:val="nil"/>
              <w:right w:val="nil"/>
            </w:tcBorders>
            <w:shd w:val="clear" w:color="000000" w:fill="FFFFFF"/>
            <w:noWrap/>
            <w:vAlign w:val="bottom"/>
            <w:hideMark/>
          </w:tcPr>
          <w:p w14:paraId="776C0083" w14:textId="529FD63E" w:rsidR="00D419F2" w:rsidRPr="001C31F1" w:rsidDel="0024541B" w:rsidRDefault="00D419F2" w:rsidP="00D419F2">
            <w:pPr>
              <w:spacing w:after="0" w:line="240" w:lineRule="auto"/>
              <w:jc w:val="right"/>
              <w:rPr>
                <w:del w:id="555" w:author="Observatorio 02" w:date="2017-05-04T11:47:00Z"/>
                <w:rFonts w:eastAsia="Times New Roman"/>
                <w:sz w:val="22"/>
                <w:szCs w:val="22"/>
                <w:bdr w:val="none" w:sz="0" w:space="0" w:color="auto"/>
                <w:lang w:val="es-CL" w:eastAsia="es-CL"/>
              </w:rPr>
            </w:pPr>
            <w:del w:id="556" w:author="Observatorio 02" w:date="2017-05-04T11:23:00Z">
              <w:r w:rsidRPr="001C31F1" w:rsidDel="00061679">
                <w:rPr>
                  <w:rFonts w:eastAsia="Times New Roman"/>
                  <w:sz w:val="22"/>
                  <w:szCs w:val="22"/>
                  <w:bdr w:val="none" w:sz="0" w:space="0" w:color="auto"/>
                  <w:lang w:val="es-CL" w:eastAsia="es-CL"/>
                </w:rPr>
                <w:delText>252.804ᵃ</w:delText>
              </w:r>
            </w:del>
          </w:p>
        </w:tc>
        <w:tc>
          <w:tcPr>
            <w:tcW w:w="1093" w:type="dxa"/>
            <w:tcBorders>
              <w:top w:val="nil"/>
              <w:left w:val="nil"/>
              <w:bottom w:val="nil"/>
              <w:right w:val="nil"/>
            </w:tcBorders>
            <w:shd w:val="clear" w:color="000000" w:fill="FFFFFF"/>
            <w:noWrap/>
            <w:vAlign w:val="bottom"/>
            <w:hideMark/>
          </w:tcPr>
          <w:p w14:paraId="055CA3AB" w14:textId="2992FEC8" w:rsidR="00D419F2" w:rsidRPr="001C31F1" w:rsidDel="0024541B" w:rsidRDefault="00D419F2" w:rsidP="00D419F2">
            <w:pPr>
              <w:spacing w:after="0" w:line="240" w:lineRule="auto"/>
              <w:jc w:val="right"/>
              <w:rPr>
                <w:del w:id="557" w:author="Observatorio 02" w:date="2017-05-04T11:47:00Z"/>
                <w:rFonts w:eastAsia="Times New Roman"/>
                <w:sz w:val="22"/>
                <w:szCs w:val="22"/>
                <w:bdr w:val="none" w:sz="0" w:space="0" w:color="auto"/>
                <w:lang w:val="es-CL" w:eastAsia="es-CL"/>
              </w:rPr>
            </w:pPr>
            <w:del w:id="558" w:author="Observatorio 02" w:date="2017-05-04T11:47:00Z">
              <w:r w:rsidRPr="001C31F1" w:rsidDel="0024541B">
                <w:rPr>
                  <w:rFonts w:eastAsia="Times New Roman"/>
                  <w:sz w:val="22"/>
                  <w:szCs w:val="22"/>
                  <w:bdr w:val="none" w:sz="0" w:space="0" w:color="auto"/>
                  <w:lang w:val="es-CL" w:eastAsia="es-CL"/>
                </w:rPr>
                <w:delText xml:space="preserve"> </w:delText>
              </w:r>
            </w:del>
            <w:del w:id="559" w:author="Observatorio 02" w:date="2017-05-04T11:23:00Z">
              <w:r w:rsidRPr="001C31F1" w:rsidDel="00061679">
                <w:rPr>
                  <w:rFonts w:eastAsia="Times New Roman"/>
                  <w:sz w:val="22"/>
                  <w:szCs w:val="22"/>
                  <w:bdr w:val="none" w:sz="0" w:space="0" w:color="auto"/>
                  <w:lang w:val="es-CL" w:eastAsia="es-CL"/>
                </w:rPr>
                <w:delText>--</w:delText>
              </w:r>
            </w:del>
          </w:p>
        </w:tc>
        <w:tc>
          <w:tcPr>
            <w:tcW w:w="1093" w:type="dxa"/>
            <w:tcBorders>
              <w:top w:val="nil"/>
              <w:left w:val="nil"/>
              <w:bottom w:val="nil"/>
              <w:right w:val="nil"/>
            </w:tcBorders>
            <w:shd w:val="clear" w:color="000000" w:fill="FFFFFF"/>
            <w:noWrap/>
            <w:vAlign w:val="bottom"/>
            <w:hideMark/>
          </w:tcPr>
          <w:p w14:paraId="4DFF972F" w14:textId="61E35BE9" w:rsidR="00D419F2" w:rsidRPr="001C31F1" w:rsidDel="0024541B" w:rsidRDefault="00D419F2" w:rsidP="00D419F2">
            <w:pPr>
              <w:spacing w:after="0" w:line="240" w:lineRule="auto"/>
              <w:jc w:val="right"/>
              <w:rPr>
                <w:del w:id="560" w:author="Observatorio 02" w:date="2017-05-04T11:47:00Z"/>
                <w:rFonts w:eastAsia="Times New Roman"/>
                <w:sz w:val="22"/>
                <w:szCs w:val="22"/>
                <w:bdr w:val="none" w:sz="0" w:space="0" w:color="auto"/>
                <w:lang w:val="es-CL" w:eastAsia="es-CL"/>
              </w:rPr>
            </w:pPr>
            <w:del w:id="561" w:author="Observatorio 02" w:date="2017-05-04T11:47:00Z">
              <w:r w:rsidRPr="001C31F1" w:rsidDel="0024541B">
                <w:rPr>
                  <w:rFonts w:eastAsia="Times New Roman"/>
                  <w:sz w:val="22"/>
                  <w:szCs w:val="22"/>
                  <w:bdr w:val="none" w:sz="0" w:space="0" w:color="auto"/>
                  <w:lang w:val="es-CL" w:eastAsia="es-CL"/>
                </w:rPr>
                <w:delText xml:space="preserve"> </w:delText>
              </w:r>
            </w:del>
            <w:del w:id="562" w:author="Observatorio 02" w:date="2017-05-04T11:23:00Z">
              <w:r w:rsidRPr="001C31F1" w:rsidDel="00061679">
                <w:rPr>
                  <w:rFonts w:eastAsia="Times New Roman"/>
                  <w:sz w:val="22"/>
                  <w:szCs w:val="22"/>
                  <w:bdr w:val="none" w:sz="0" w:space="0" w:color="auto"/>
                  <w:lang w:val="es-CL" w:eastAsia="es-CL"/>
                </w:rPr>
                <w:delText>--</w:delText>
              </w:r>
            </w:del>
          </w:p>
        </w:tc>
        <w:tc>
          <w:tcPr>
            <w:tcW w:w="1093" w:type="dxa"/>
            <w:tcBorders>
              <w:top w:val="nil"/>
              <w:left w:val="nil"/>
              <w:bottom w:val="nil"/>
              <w:right w:val="nil"/>
            </w:tcBorders>
            <w:shd w:val="clear" w:color="000000" w:fill="FFFFFF"/>
            <w:noWrap/>
            <w:vAlign w:val="bottom"/>
            <w:hideMark/>
          </w:tcPr>
          <w:p w14:paraId="6157CB87" w14:textId="0BDB7D9F" w:rsidR="00D419F2" w:rsidRPr="001C31F1" w:rsidDel="0024541B" w:rsidRDefault="00D419F2" w:rsidP="00D419F2">
            <w:pPr>
              <w:spacing w:after="0" w:line="240" w:lineRule="auto"/>
              <w:jc w:val="right"/>
              <w:rPr>
                <w:del w:id="563" w:author="Observatorio 02" w:date="2017-05-04T11:47:00Z"/>
                <w:rFonts w:eastAsia="Times New Roman"/>
                <w:sz w:val="22"/>
                <w:szCs w:val="22"/>
                <w:bdr w:val="none" w:sz="0" w:space="0" w:color="auto"/>
                <w:lang w:val="es-CL" w:eastAsia="es-CL"/>
              </w:rPr>
            </w:pPr>
            <w:del w:id="564" w:author="Observatorio 02" w:date="2017-05-04T11:47:00Z">
              <w:r w:rsidRPr="001C31F1" w:rsidDel="0024541B">
                <w:rPr>
                  <w:rFonts w:eastAsia="Times New Roman"/>
                  <w:sz w:val="22"/>
                  <w:szCs w:val="22"/>
                  <w:bdr w:val="none" w:sz="0" w:space="0" w:color="auto"/>
                  <w:lang w:val="es-CL" w:eastAsia="es-CL"/>
                </w:rPr>
                <w:delText xml:space="preserve"> </w:delText>
              </w:r>
            </w:del>
            <w:del w:id="565" w:author="Observatorio 02" w:date="2017-05-04T11:23:00Z">
              <w:r w:rsidRPr="001C31F1" w:rsidDel="00061679">
                <w:rPr>
                  <w:rFonts w:eastAsia="Times New Roman"/>
                  <w:sz w:val="22"/>
                  <w:szCs w:val="22"/>
                  <w:bdr w:val="none" w:sz="0" w:space="0" w:color="auto"/>
                  <w:lang w:val="es-CL" w:eastAsia="es-CL"/>
                </w:rPr>
                <w:delText>--</w:delText>
              </w:r>
            </w:del>
          </w:p>
        </w:tc>
        <w:tc>
          <w:tcPr>
            <w:tcW w:w="1020" w:type="dxa"/>
            <w:tcBorders>
              <w:top w:val="nil"/>
              <w:left w:val="nil"/>
              <w:bottom w:val="nil"/>
              <w:right w:val="nil"/>
            </w:tcBorders>
            <w:shd w:val="clear" w:color="000000" w:fill="FFFFFF"/>
            <w:noWrap/>
            <w:vAlign w:val="bottom"/>
            <w:hideMark/>
          </w:tcPr>
          <w:p w14:paraId="0027D1A3" w14:textId="7FE692A2" w:rsidR="00D419F2" w:rsidRPr="001C31F1" w:rsidDel="0024541B" w:rsidRDefault="00D419F2" w:rsidP="00D419F2">
            <w:pPr>
              <w:spacing w:after="0" w:line="240" w:lineRule="auto"/>
              <w:jc w:val="right"/>
              <w:rPr>
                <w:del w:id="566" w:author="Observatorio 02" w:date="2017-05-04T11:47:00Z"/>
                <w:rFonts w:eastAsia="Times New Roman"/>
                <w:sz w:val="22"/>
                <w:szCs w:val="22"/>
                <w:bdr w:val="none" w:sz="0" w:space="0" w:color="auto"/>
                <w:lang w:val="es-CL" w:eastAsia="es-CL"/>
              </w:rPr>
            </w:pPr>
            <w:del w:id="567" w:author="Observatorio 02" w:date="2017-05-04T11:24:00Z">
              <w:r w:rsidRPr="001C31F1" w:rsidDel="00061679">
                <w:rPr>
                  <w:rFonts w:eastAsia="Times New Roman"/>
                  <w:sz w:val="22"/>
                  <w:szCs w:val="22"/>
                  <w:bdr w:val="none" w:sz="0" w:space="0" w:color="auto"/>
                  <w:lang w:val="es-CL" w:eastAsia="es-CL"/>
                </w:rPr>
                <w:delText>252.804ᵃ</w:delText>
              </w:r>
            </w:del>
          </w:p>
        </w:tc>
      </w:tr>
      <w:tr w:rsidR="00D419F2" w:rsidRPr="001C31F1" w:rsidDel="0024541B" w14:paraId="551DC504" w14:textId="0DBB3F05" w:rsidTr="00922C5B">
        <w:trPr>
          <w:trHeight w:val="300"/>
          <w:del w:id="568" w:author="Observatorio 02" w:date="2017-05-04T11:47:00Z"/>
        </w:trPr>
        <w:tc>
          <w:tcPr>
            <w:tcW w:w="1216" w:type="dxa"/>
            <w:tcBorders>
              <w:top w:val="nil"/>
              <w:left w:val="nil"/>
              <w:bottom w:val="nil"/>
              <w:right w:val="nil"/>
            </w:tcBorders>
            <w:shd w:val="clear" w:color="000000" w:fill="FFFFFF"/>
            <w:noWrap/>
            <w:vAlign w:val="bottom"/>
            <w:hideMark/>
          </w:tcPr>
          <w:p w14:paraId="6FE55A99" w14:textId="11CE70AB" w:rsidR="00D419F2" w:rsidRPr="001C31F1" w:rsidDel="0024541B" w:rsidRDefault="00D419F2" w:rsidP="00D419F2">
            <w:pPr>
              <w:spacing w:after="0" w:line="240" w:lineRule="auto"/>
              <w:rPr>
                <w:del w:id="569" w:author="Observatorio 02" w:date="2017-05-04T11:47:00Z"/>
                <w:rFonts w:eastAsia="Times New Roman"/>
                <w:sz w:val="22"/>
                <w:szCs w:val="22"/>
                <w:bdr w:val="none" w:sz="0" w:space="0" w:color="auto"/>
                <w:lang w:val="es-CL" w:eastAsia="es-CL"/>
              </w:rPr>
            </w:pPr>
            <w:del w:id="570" w:author="Observatorio 02" w:date="2017-05-04T11:47:00Z">
              <w:r w:rsidRPr="001C31F1" w:rsidDel="0024541B">
                <w:rPr>
                  <w:rFonts w:eastAsia="Times New Roman"/>
                  <w:sz w:val="22"/>
                  <w:szCs w:val="22"/>
                  <w:bdr w:val="none" w:sz="0" w:space="0" w:color="auto"/>
                  <w:lang w:val="es-CL" w:eastAsia="es-CL"/>
                </w:rPr>
                <w:delText>Micro</w:delText>
              </w:r>
            </w:del>
          </w:p>
        </w:tc>
        <w:tc>
          <w:tcPr>
            <w:tcW w:w="1106" w:type="dxa"/>
            <w:tcBorders>
              <w:top w:val="nil"/>
              <w:left w:val="nil"/>
              <w:bottom w:val="nil"/>
              <w:right w:val="nil"/>
            </w:tcBorders>
            <w:shd w:val="clear" w:color="000000" w:fill="FFFFFF"/>
            <w:noWrap/>
            <w:vAlign w:val="bottom"/>
            <w:hideMark/>
          </w:tcPr>
          <w:p w14:paraId="4CD1974C" w14:textId="1AFA03D6" w:rsidR="00D419F2" w:rsidRPr="001C31F1" w:rsidDel="0024541B" w:rsidRDefault="00D419F2" w:rsidP="00D419F2">
            <w:pPr>
              <w:spacing w:after="0" w:line="240" w:lineRule="auto"/>
              <w:jc w:val="right"/>
              <w:rPr>
                <w:del w:id="571" w:author="Observatorio 02" w:date="2017-05-04T11:47:00Z"/>
                <w:rFonts w:eastAsia="Times New Roman"/>
                <w:sz w:val="22"/>
                <w:szCs w:val="22"/>
                <w:bdr w:val="none" w:sz="0" w:space="0" w:color="auto"/>
                <w:lang w:val="es-CL" w:eastAsia="es-CL"/>
              </w:rPr>
            </w:pPr>
            <w:del w:id="572" w:author="Observatorio 02" w:date="2017-05-04T11:23:00Z">
              <w:r w:rsidRPr="001C31F1" w:rsidDel="00061679">
                <w:rPr>
                  <w:rFonts w:eastAsia="Times New Roman"/>
                  <w:sz w:val="22"/>
                  <w:szCs w:val="22"/>
                  <w:bdr w:val="none" w:sz="0" w:space="0" w:color="auto"/>
                  <w:lang w:val="es-CL" w:eastAsia="es-CL"/>
                </w:rPr>
                <w:delText>1.920.029ᵃ</w:delText>
              </w:r>
            </w:del>
          </w:p>
        </w:tc>
        <w:tc>
          <w:tcPr>
            <w:tcW w:w="960" w:type="dxa"/>
            <w:tcBorders>
              <w:top w:val="nil"/>
              <w:left w:val="nil"/>
              <w:bottom w:val="nil"/>
              <w:right w:val="nil"/>
            </w:tcBorders>
            <w:shd w:val="clear" w:color="000000" w:fill="FFFFFF"/>
            <w:noWrap/>
            <w:vAlign w:val="bottom"/>
            <w:hideMark/>
          </w:tcPr>
          <w:p w14:paraId="1FA62A6F" w14:textId="20A3F04D" w:rsidR="00D419F2" w:rsidRPr="001C31F1" w:rsidDel="0024541B" w:rsidRDefault="00D419F2" w:rsidP="00D419F2">
            <w:pPr>
              <w:spacing w:after="0" w:line="240" w:lineRule="auto"/>
              <w:jc w:val="right"/>
              <w:rPr>
                <w:del w:id="573" w:author="Observatorio 02" w:date="2017-05-04T11:47:00Z"/>
                <w:rFonts w:eastAsia="Times New Roman"/>
                <w:sz w:val="22"/>
                <w:szCs w:val="22"/>
                <w:bdr w:val="none" w:sz="0" w:space="0" w:color="auto"/>
                <w:lang w:val="es-CL" w:eastAsia="es-CL"/>
              </w:rPr>
            </w:pPr>
            <w:del w:id="574" w:author="Observatorio 02" w:date="2017-05-04T11:23:00Z">
              <w:r w:rsidRPr="001C31F1" w:rsidDel="00061679">
                <w:rPr>
                  <w:rFonts w:eastAsia="Times New Roman"/>
                  <w:sz w:val="22"/>
                  <w:szCs w:val="22"/>
                  <w:bdr w:val="none" w:sz="0" w:space="0" w:color="auto"/>
                  <w:lang w:val="es-CL" w:eastAsia="es-CL"/>
                </w:rPr>
                <w:delText>273.235ᵃ</w:delText>
              </w:r>
            </w:del>
          </w:p>
        </w:tc>
        <w:tc>
          <w:tcPr>
            <w:tcW w:w="1093" w:type="dxa"/>
            <w:tcBorders>
              <w:top w:val="nil"/>
              <w:left w:val="nil"/>
              <w:bottom w:val="nil"/>
              <w:right w:val="nil"/>
            </w:tcBorders>
            <w:shd w:val="clear" w:color="000000" w:fill="FFFFFF"/>
            <w:noWrap/>
            <w:vAlign w:val="bottom"/>
            <w:hideMark/>
          </w:tcPr>
          <w:p w14:paraId="44B6A669" w14:textId="46713479" w:rsidR="00D419F2" w:rsidRPr="001C31F1" w:rsidDel="0024541B" w:rsidRDefault="00D419F2" w:rsidP="00D419F2">
            <w:pPr>
              <w:spacing w:after="0" w:line="240" w:lineRule="auto"/>
              <w:jc w:val="right"/>
              <w:rPr>
                <w:del w:id="575" w:author="Observatorio 02" w:date="2017-05-04T11:47:00Z"/>
                <w:rFonts w:eastAsia="Times New Roman"/>
                <w:sz w:val="22"/>
                <w:szCs w:val="22"/>
                <w:bdr w:val="none" w:sz="0" w:space="0" w:color="auto"/>
                <w:lang w:val="es-CL" w:eastAsia="es-CL"/>
              </w:rPr>
            </w:pPr>
            <w:del w:id="576" w:author="Observatorio 02" w:date="2017-05-04T11:24:00Z">
              <w:r w:rsidRPr="001C31F1" w:rsidDel="00061679">
                <w:rPr>
                  <w:rFonts w:eastAsia="Times New Roman"/>
                  <w:sz w:val="22"/>
                  <w:szCs w:val="22"/>
                  <w:bdr w:val="none" w:sz="0" w:space="0" w:color="auto"/>
                  <w:lang w:val="es-CL" w:eastAsia="es-CL"/>
                </w:rPr>
                <w:delText>237.126ᵃ</w:delText>
              </w:r>
            </w:del>
          </w:p>
        </w:tc>
        <w:tc>
          <w:tcPr>
            <w:tcW w:w="1093" w:type="dxa"/>
            <w:tcBorders>
              <w:top w:val="nil"/>
              <w:left w:val="nil"/>
              <w:bottom w:val="nil"/>
              <w:right w:val="nil"/>
            </w:tcBorders>
            <w:shd w:val="clear" w:color="000000" w:fill="FFFFFF"/>
            <w:noWrap/>
            <w:vAlign w:val="bottom"/>
            <w:hideMark/>
          </w:tcPr>
          <w:p w14:paraId="2E1AEBED" w14:textId="3D47C308" w:rsidR="00D419F2" w:rsidRPr="001C31F1" w:rsidDel="0024541B" w:rsidRDefault="00D419F2" w:rsidP="00D419F2">
            <w:pPr>
              <w:spacing w:after="0" w:line="240" w:lineRule="auto"/>
              <w:jc w:val="right"/>
              <w:rPr>
                <w:del w:id="577" w:author="Observatorio 02" w:date="2017-05-04T11:47:00Z"/>
                <w:rFonts w:eastAsia="Times New Roman"/>
                <w:sz w:val="22"/>
                <w:szCs w:val="22"/>
                <w:bdr w:val="none" w:sz="0" w:space="0" w:color="auto"/>
                <w:lang w:val="es-CL" w:eastAsia="es-CL"/>
              </w:rPr>
            </w:pPr>
            <w:del w:id="578" w:author="Observatorio 02" w:date="2017-05-04T11:24:00Z">
              <w:r w:rsidRPr="001C31F1" w:rsidDel="00061679">
                <w:rPr>
                  <w:rFonts w:eastAsia="Times New Roman"/>
                  <w:sz w:val="22"/>
                  <w:szCs w:val="22"/>
                  <w:bdr w:val="none" w:sz="0" w:space="0" w:color="auto"/>
                  <w:lang w:val="es-CL" w:eastAsia="es-CL"/>
                </w:rPr>
                <w:delText>428.760ᵃ</w:delText>
              </w:r>
            </w:del>
          </w:p>
        </w:tc>
        <w:tc>
          <w:tcPr>
            <w:tcW w:w="1093" w:type="dxa"/>
            <w:tcBorders>
              <w:top w:val="nil"/>
              <w:left w:val="nil"/>
              <w:bottom w:val="nil"/>
              <w:right w:val="nil"/>
            </w:tcBorders>
            <w:shd w:val="clear" w:color="000000" w:fill="FFFFFF"/>
            <w:noWrap/>
            <w:vAlign w:val="bottom"/>
            <w:hideMark/>
          </w:tcPr>
          <w:p w14:paraId="59D9BE82" w14:textId="19A2F057" w:rsidR="00D419F2" w:rsidRPr="001C31F1" w:rsidDel="0024541B" w:rsidRDefault="00D419F2" w:rsidP="00D419F2">
            <w:pPr>
              <w:spacing w:after="0" w:line="240" w:lineRule="auto"/>
              <w:jc w:val="right"/>
              <w:rPr>
                <w:del w:id="579" w:author="Observatorio 02" w:date="2017-05-04T11:47:00Z"/>
                <w:rFonts w:eastAsia="Times New Roman"/>
                <w:sz w:val="22"/>
                <w:szCs w:val="22"/>
                <w:bdr w:val="none" w:sz="0" w:space="0" w:color="auto"/>
                <w:lang w:val="es-CL" w:eastAsia="es-CL"/>
              </w:rPr>
            </w:pPr>
            <w:del w:id="580" w:author="Observatorio 02" w:date="2017-05-04T11:24:00Z">
              <w:r w:rsidRPr="001C31F1" w:rsidDel="00061679">
                <w:rPr>
                  <w:rFonts w:eastAsia="Times New Roman"/>
                  <w:sz w:val="22"/>
                  <w:szCs w:val="22"/>
                  <w:bdr w:val="none" w:sz="0" w:space="0" w:color="auto"/>
                  <w:lang w:val="es-CL" w:eastAsia="es-CL"/>
                </w:rPr>
                <w:delText>416.622ᵃ</w:delText>
              </w:r>
            </w:del>
          </w:p>
        </w:tc>
        <w:tc>
          <w:tcPr>
            <w:tcW w:w="1020" w:type="dxa"/>
            <w:tcBorders>
              <w:top w:val="nil"/>
              <w:left w:val="nil"/>
              <w:bottom w:val="nil"/>
              <w:right w:val="nil"/>
            </w:tcBorders>
            <w:shd w:val="clear" w:color="000000" w:fill="FFFFFF"/>
            <w:noWrap/>
            <w:vAlign w:val="bottom"/>
            <w:hideMark/>
          </w:tcPr>
          <w:p w14:paraId="116E7226" w14:textId="40CCD95B" w:rsidR="00D419F2" w:rsidRPr="001C31F1" w:rsidDel="0024541B" w:rsidRDefault="00D419F2" w:rsidP="00D419F2">
            <w:pPr>
              <w:spacing w:after="0" w:line="240" w:lineRule="auto"/>
              <w:jc w:val="right"/>
              <w:rPr>
                <w:del w:id="581" w:author="Observatorio 02" w:date="2017-05-04T11:47:00Z"/>
                <w:rFonts w:eastAsia="Times New Roman"/>
                <w:sz w:val="22"/>
                <w:szCs w:val="22"/>
                <w:bdr w:val="none" w:sz="0" w:space="0" w:color="auto"/>
                <w:lang w:val="es-CL" w:eastAsia="es-CL"/>
              </w:rPr>
            </w:pPr>
            <w:del w:id="582" w:author="Observatorio 02" w:date="2017-05-04T11:24:00Z">
              <w:r w:rsidRPr="001C31F1" w:rsidDel="00061679">
                <w:rPr>
                  <w:rFonts w:eastAsia="Times New Roman"/>
                  <w:sz w:val="22"/>
                  <w:szCs w:val="22"/>
                  <w:bdr w:val="none" w:sz="0" w:space="0" w:color="auto"/>
                  <w:lang w:val="es-CL" w:eastAsia="es-CL"/>
                </w:rPr>
                <w:delText>553.464ᵃ</w:delText>
              </w:r>
            </w:del>
          </w:p>
        </w:tc>
      </w:tr>
      <w:tr w:rsidR="00D419F2" w:rsidRPr="001C31F1" w:rsidDel="0024541B" w14:paraId="5AFFE667" w14:textId="670CBAFB" w:rsidTr="00922C5B">
        <w:trPr>
          <w:trHeight w:val="300"/>
          <w:del w:id="583" w:author="Observatorio 02" w:date="2017-05-04T11:47:00Z"/>
        </w:trPr>
        <w:tc>
          <w:tcPr>
            <w:tcW w:w="1216" w:type="dxa"/>
            <w:tcBorders>
              <w:top w:val="nil"/>
              <w:left w:val="nil"/>
              <w:bottom w:val="nil"/>
              <w:right w:val="nil"/>
            </w:tcBorders>
            <w:shd w:val="clear" w:color="000000" w:fill="FFFFFF"/>
            <w:noWrap/>
            <w:vAlign w:val="bottom"/>
            <w:hideMark/>
          </w:tcPr>
          <w:p w14:paraId="721C008B" w14:textId="636D56D1" w:rsidR="00D419F2" w:rsidRPr="001C31F1" w:rsidDel="0024541B" w:rsidRDefault="00D419F2" w:rsidP="00D419F2">
            <w:pPr>
              <w:spacing w:after="0" w:line="240" w:lineRule="auto"/>
              <w:rPr>
                <w:del w:id="584" w:author="Observatorio 02" w:date="2017-05-04T11:47:00Z"/>
                <w:rFonts w:eastAsia="Times New Roman"/>
                <w:sz w:val="22"/>
                <w:szCs w:val="22"/>
                <w:bdr w:val="none" w:sz="0" w:space="0" w:color="auto"/>
                <w:lang w:val="es-CL" w:eastAsia="es-CL"/>
              </w:rPr>
            </w:pPr>
            <w:del w:id="585" w:author="Observatorio 02" w:date="2017-05-04T11:47:00Z">
              <w:r w:rsidRPr="001C31F1" w:rsidDel="0024541B">
                <w:rPr>
                  <w:rFonts w:eastAsia="Times New Roman"/>
                  <w:sz w:val="22"/>
                  <w:szCs w:val="22"/>
                  <w:bdr w:val="none" w:sz="0" w:space="0" w:color="auto"/>
                  <w:lang w:val="es-CL" w:eastAsia="es-CL"/>
                </w:rPr>
                <w:delText>Pequeña</w:delText>
              </w:r>
            </w:del>
          </w:p>
        </w:tc>
        <w:tc>
          <w:tcPr>
            <w:tcW w:w="1106" w:type="dxa"/>
            <w:tcBorders>
              <w:top w:val="nil"/>
              <w:left w:val="nil"/>
              <w:bottom w:val="nil"/>
              <w:right w:val="nil"/>
            </w:tcBorders>
            <w:shd w:val="clear" w:color="000000" w:fill="FFFFFF"/>
            <w:noWrap/>
            <w:vAlign w:val="bottom"/>
            <w:hideMark/>
          </w:tcPr>
          <w:p w14:paraId="374DC963" w14:textId="74A86C02" w:rsidR="00D419F2" w:rsidRPr="001C31F1" w:rsidDel="0024541B" w:rsidRDefault="00D419F2" w:rsidP="00D419F2">
            <w:pPr>
              <w:spacing w:after="0" w:line="240" w:lineRule="auto"/>
              <w:jc w:val="right"/>
              <w:rPr>
                <w:del w:id="586" w:author="Observatorio 02" w:date="2017-05-04T11:47:00Z"/>
                <w:rFonts w:eastAsia="Times New Roman"/>
                <w:sz w:val="22"/>
                <w:szCs w:val="22"/>
                <w:bdr w:val="none" w:sz="0" w:space="0" w:color="auto"/>
                <w:lang w:val="es-CL" w:eastAsia="es-CL"/>
              </w:rPr>
            </w:pPr>
            <w:del w:id="587" w:author="Observatorio 02" w:date="2017-05-04T11:47:00Z">
              <w:r w:rsidRPr="001C31F1" w:rsidDel="0024541B">
                <w:rPr>
                  <w:rFonts w:eastAsia="Times New Roman"/>
                  <w:sz w:val="22"/>
                  <w:szCs w:val="22"/>
                  <w:bdr w:val="none" w:sz="0" w:space="0" w:color="auto"/>
                  <w:lang w:val="es-CL" w:eastAsia="es-CL"/>
                </w:rPr>
                <w:delText>3.143.150ᵃ</w:delText>
              </w:r>
            </w:del>
          </w:p>
        </w:tc>
        <w:tc>
          <w:tcPr>
            <w:tcW w:w="960" w:type="dxa"/>
            <w:tcBorders>
              <w:top w:val="nil"/>
              <w:left w:val="nil"/>
              <w:bottom w:val="nil"/>
              <w:right w:val="nil"/>
            </w:tcBorders>
            <w:shd w:val="clear" w:color="000000" w:fill="FFFFFF"/>
            <w:noWrap/>
            <w:vAlign w:val="bottom"/>
            <w:hideMark/>
          </w:tcPr>
          <w:p w14:paraId="3E339C3A" w14:textId="7C4491FE" w:rsidR="00D419F2" w:rsidRPr="001C31F1" w:rsidDel="0024541B" w:rsidRDefault="00D419F2" w:rsidP="00D419F2">
            <w:pPr>
              <w:spacing w:after="0" w:line="240" w:lineRule="auto"/>
              <w:jc w:val="right"/>
              <w:rPr>
                <w:del w:id="588" w:author="Observatorio 02" w:date="2017-05-04T11:47:00Z"/>
                <w:rFonts w:eastAsia="Times New Roman"/>
                <w:sz w:val="22"/>
                <w:szCs w:val="22"/>
                <w:bdr w:val="none" w:sz="0" w:space="0" w:color="auto"/>
                <w:lang w:val="es-CL" w:eastAsia="es-CL"/>
              </w:rPr>
            </w:pPr>
            <w:del w:id="589" w:author="Observatorio 02" w:date="2017-05-04T11:47:00Z">
              <w:r w:rsidRPr="001C31F1" w:rsidDel="0024541B">
                <w:rPr>
                  <w:rFonts w:eastAsia="Times New Roman"/>
                  <w:sz w:val="22"/>
                  <w:szCs w:val="22"/>
                  <w:bdr w:val="none" w:sz="0" w:space="0" w:color="auto"/>
                  <w:lang w:val="es-CL" w:eastAsia="es-CL"/>
                </w:rPr>
                <w:delText xml:space="preserve"> --</w:delText>
              </w:r>
            </w:del>
          </w:p>
        </w:tc>
        <w:tc>
          <w:tcPr>
            <w:tcW w:w="1093" w:type="dxa"/>
            <w:tcBorders>
              <w:top w:val="nil"/>
              <w:left w:val="nil"/>
              <w:bottom w:val="nil"/>
              <w:right w:val="nil"/>
            </w:tcBorders>
            <w:shd w:val="clear" w:color="000000" w:fill="FFFFFF"/>
            <w:noWrap/>
            <w:vAlign w:val="bottom"/>
            <w:hideMark/>
          </w:tcPr>
          <w:p w14:paraId="5CFD3EED" w14:textId="6DA1B47B" w:rsidR="00D419F2" w:rsidRPr="001C31F1" w:rsidDel="0024541B" w:rsidRDefault="00D419F2" w:rsidP="00D419F2">
            <w:pPr>
              <w:spacing w:after="0" w:line="240" w:lineRule="auto"/>
              <w:jc w:val="right"/>
              <w:rPr>
                <w:del w:id="590" w:author="Observatorio 02" w:date="2017-05-04T11:47:00Z"/>
                <w:rFonts w:eastAsia="Times New Roman"/>
                <w:sz w:val="22"/>
                <w:szCs w:val="22"/>
                <w:bdr w:val="none" w:sz="0" w:space="0" w:color="auto"/>
                <w:lang w:val="es-CL" w:eastAsia="es-CL"/>
              </w:rPr>
            </w:pPr>
            <w:del w:id="591" w:author="Observatorio 02" w:date="2017-05-04T11:47:00Z">
              <w:r w:rsidRPr="001C31F1" w:rsidDel="0024541B">
                <w:rPr>
                  <w:rFonts w:eastAsia="Times New Roman"/>
                  <w:sz w:val="22"/>
                  <w:szCs w:val="22"/>
                  <w:bdr w:val="none" w:sz="0" w:space="0" w:color="auto"/>
                  <w:lang w:val="es-CL" w:eastAsia="es-CL"/>
                </w:rPr>
                <w:delText>446.696ᵃ</w:delText>
              </w:r>
            </w:del>
          </w:p>
        </w:tc>
        <w:tc>
          <w:tcPr>
            <w:tcW w:w="1093" w:type="dxa"/>
            <w:tcBorders>
              <w:top w:val="nil"/>
              <w:left w:val="nil"/>
              <w:bottom w:val="nil"/>
              <w:right w:val="nil"/>
            </w:tcBorders>
            <w:shd w:val="clear" w:color="000000" w:fill="FFFFFF"/>
            <w:noWrap/>
            <w:vAlign w:val="bottom"/>
            <w:hideMark/>
          </w:tcPr>
          <w:p w14:paraId="7A63EC7A" w14:textId="6F95D295" w:rsidR="00D419F2" w:rsidRPr="001C31F1" w:rsidDel="0024541B" w:rsidRDefault="00D419F2" w:rsidP="00D419F2">
            <w:pPr>
              <w:spacing w:after="0" w:line="240" w:lineRule="auto"/>
              <w:jc w:val="right"/>
              <w:rPr>
                <w:del w:id="592" w:author="Observatorio 02" w:date="2017-05-04T11:47:00Z"/>
                <w:rFonts w:eastAsia="Times New Roman"/>
                <w:sz w:val="22"/>
                <w:szCs w:val="22"/>
                <w:bdr w:val="none" w:sz="0" w:space="0" w:color="auto"/>
                <w:lang w:val="es-CL" w:eastAsia="es-CL"/>
              </w:rPr>
            </w:pPr>
            <w:del w:id="593" w:author="Observatorio 02" w:date="2017-05-04T11:47:00Z">
              <w:r w:rsidRPr="001C31F1" w:rsidDel="0024541B">
                <w:rPr>
                  <w:rFonts w:eastAsia="Times New Roman"/>
                  <w:sz w:val="22"/>
                  <w:szCs w:val="22"/>
                  <w:bdr w:val="none" w:sz="0" w:space="0" w:color="auto"/>
                  <w:lang w:val="es-CL" w:eastAsia="es-CL"/>
                </w:rPr>
                <w:delText>672.727ᵃ</w:delText>
              </w:r>
            </w:del>
          </w:p>
        </w:tc>
        <w:tc>
          <w:tcPr>
            <w:tcW w:w="1093" w:type="dxa"/>
            <w:tcBorders>
              <w:top w:val="nil"/>
              <w:left w:val="nil"/>
              <w:bottom w:val="nil"/>
              <w:right w:val="nil"/>
            </w:tcBorders>
            <w:shd w:val="clear" w:color="000000" w:fill="FFFFFF"/>
            <w:noWrap/>
            <w:vAlign w:val="bottom"/>
            <w:hideMark/>
          </w:tcPr>
          <w:p w14:paraId="6673F11D" w14:textId="61BCA0BA" w:rsidR="00D419F2" w:rsidRPr="001C31F1" w:rsidDel="0024541B" w:rsidRDefault="00D419F2" w:rsidP="00D419F2">
            <w:pPr>
              <w:spacing w:after="0" w:line="240" w:lineRule="auto"/>
              <w:jc w:val="right"/>
              <w:rPr>
                <w:del w:id="594" w:author="Observatorio 02" w:date="2017-05-04T11:47:00Z"/>
                <w:rFonts w:eastAsia="Times New Roman"/>
                <w:sz w:val="22"/>
                <w:szCs w:val="22"/>
                <w:bdr w:val="none" w:sz="0" w:space="0" w:color="auto"/>
                <w:lang w:val="es-CL" w:eastAsia="es-CL"/>
              </w:rPr>
            </w:pPr>
            <w:del w:id="595" w:author="Observatorio 02" w:date="2017-05-04T11:47:00Z">
              <w:r w:rsidRPr="001C31F1" w:rsidDel="0024541B">
                <w:rPr>
                  <w:rFonts w:eastAsia="Times New Roman"/>
                  <w:sz w:val="22"/>
                  <w:szCs w:val="22"/>
                  <w:bdr w:val="none" w:sz="0" w:space="0" w:color="auto"/>
                  <w:lang w:val="es-CL" w:eastAsia="es-CL"/>
                </w:rPr>
                <w:delText>536.662</w:delText>
              </w:r>
            </w:del>
          </w:p>
        </w:tc>
        <w:tc>
          <w:tcPr>
            <w:tcW w:w="1020" w:type="dxa"/>
            <w:tcBorders>
              <w:top w:val="nil"/>
              <w:left w:val="nil"/>
              <w:bottom w:val="nil"/>
              <w:right w:val="nil"/>
            </w:tcBorders>
            <w:shd w:val="clear" w:color="000000" w:fill="FFFFFF"/>
            <w:noWrap/>
            <w:vAlign w:val="bottom"/>
            <w:hideMark/>
          </w:tcPr>
          <w:p w14:paraId="08F5DBDA" w14:textId="1C6EF07D" w:rsidR="00D419F2" w:rsidRPr="001C31F1" w:rsidDel="0024541B" w:rsidRDefault="00D419F2" w:rsidP="00D419F2">
            <w:pPr>
              <w:spacing w:after="0" w:line="240" w:lineRule="auto"/>
              <w:jc w:val="right"/>
              <w:rPr>
                <w:del w:id="596" w:author="Observatorio 02" w:date="2017-05-04T11:47:00Z"/>
                <w:rFonts w:eastAsia="Times New Roman"/>
                <w:sz w:val="22"/>
                <w:szCs w:val="22"/>
                <w:bdr w:val="none" w:sz="0" w:space="0" w:color="auto"/>
                <w:lang w:val="es-CL" w:eastAsia="es-CL"/>
              </w:rPr>
            </w:pPr>
            <w:del w:id="597" w:author="Observatorio 02" w:date="2017-05-04T11:47:00Z">
              <w:r w:rsidRPr="001C31F1" w:rsidDel="0024541B">
                <w:rPr>
                  <w:rFonts w:eastAsia="Times New Roman"/>
                  <w:sz w:val="22"/>
                  <w:szCs w:val="22"/>
                  <w:bdr w:val="none" w:sz="0" w:space="0" w:color="auto"/>
                  <w:lang w:val="es-CL" w:eastAsia="es-CL"/>
                </w:rPr>
                <w:delText>725.718</w:delText>
              </w:r>
            </w:del>
          </w:p>
        </w:tc>
      </w:tr>
      <w:tr w:rsidR="00D419F2" w:rsidRPr="001C31F1" w:rsidDel="0024541B" w14:paraId="53214B35" w14:textId="4D09D75F" w:rsidTr="00922C5B">
        <w:trPr>
          <w:trHeight w:val="300"/>
          <w:del w:id="598" w:author="Observatorio 02" w:date="2017-05-04T11:47:00Z"/>
        </w:trPr>
        <w:tc>
          <w:tcPr>
            <w:tcW w:w="1216" w:type="dxa"/>
            <w:tcBorders>
              <w:top w:val="nil"/>
              <w:left w:val="nil"/>
              <w:bottom w:val="nil"/>
              <w:right w:val="nil"/>
            </w:tcBorders>
            <w:shd w:val="clear" w:color="000000" w:fill="FFFFFF"/>
            <w:noWrap/>
            <w:vAlign w:val="bottom"/>
            <w:hideMark/>
          </w:tcPr>
          <w:p w14:paraId="2636DDB4" w14:textId="6E6E2BA3" w:rsidR="00D419F2" w:rsidRPr="001C31F1" w:rsidDel="0024541B" w:rsidRDefault="00D419F2" w:rsidP="00D419F2">
            <w:pPr>
              <w:spacing w:after="0" w:line="240" w:lineRule="auto"/>
              <w:rPr>
                <w:del w:id="599" w:author="Observatorio 02" w:date="2017-05-04T11:47:00Z"/>
                <w:rFonts w:eastAsia="Times New Roman"/>
                <w:sz w:val="22"/>
                <w:szCs w:val="22"/>
                <w:bdr w:val="none" w:sz="0" w:space="0" w:color="auto"/>
                <w:lang w:val="es-CL" w:eastAsia="es-CL"/>
              </w:rPr>
            </w:pPr>
            <w:del w:id="600" w:author="Observatorio 02" w:date="2017-05-04T11:47:00Z">
              <w:r w:rsidRPr="001C31F1" w:rsidDel="0024541B">
                <w:rPr>
                  <w:rFonts w:eastAsia="Times New Roman"/>
                  <w:sz w:val="22"/>
                  <w:szCs w:val="22"/>
                  <w:bdr w:val="none" w:sz="0" w:space="0" w:color="auto"/>
                  <w:lang w:val="es-CL" w:eastAsia="es-CL"/>
                </w:rPr>
                <w:delText>Mediana</w:delText>
              </w:r>
            </w:del>
          </w:p>
        </w:tc>
        <w:tc>
          <w:tcPr>
            <w:tcW w:w="1106" w:type="dxa"/>
            <w:tcBorders>
              <w:top w:val="nil"/>
              <w:left w:val="nil"/>
              <w:bottom w:val="nil"/>
              <w:right w:val="nil"/>
            </w:tcBorders>
            <w:shd w:val="clear" w:color="000000" w:fill="FFFFFF"/>
            <w:noWrap/>
            <w:vAlign w:val="bottom"/>
            <w:hideMark/>
          </w:tcPr>
          <w:p w14:paraId="21E40587" w14:textId="138D011B" w:rsidR="00D419F2" w:rsidRPr="001C31F1" w:rsidDel="0024541B" w:rsidRDefault="00D419F2" w:rsidP="00D419F2">
            <w:pPr>
              <w:spacing w:after="0" w:line="240" w:lineRule="auto"/>
              <w:jc w:val="right"/>
              <w:rPr>
                <w:del w:id="601" w:author="Observatorio 02" w:date="2017-05-04T11:47:00Z"/>
                <w:rFonts w:eastAsia="Times New Roman"/>
                <w:sz w:val="22"/>
                <w:szCs w:val="22"/>
                <w:bdr w:val="none" w:sz="0" w:space="0" w:color="auto"/>
                <w:lang w:val="es-CL" w:eastAsia="es-CL"/>
              </w:rPr>
            </w:pPr>
            <w:del w:id="602" w:author="Observatorio 02" w:date="2017-05-04T11:47:00Z">
              <w:r w:rsidRPr="001C31F1" w:rsidDel="0024541B">
                <w:rPr>
                  <w:rFonts w:eastAsia="Times New Roman"/>
                  <w:sz w:val="22"/>
                  <w:szCs w:val="22"/>
                  <w:bdr w:val="none" w:sz="0" w:space="0" w:color="auto"/>
                  <w:lang w:val="es-CL" w:eastAsia="es-CL"/>
                </w:rPr>
                <w:delText>1.000.271ᵃ</w:delText>
              </w:r>
            </w:del>
          </w:p>
        </w:tc>
        <w:tc>
          <w:tcPr>
            <w:tcW w:w="960" w:type="dxa"/>
            <w:tcBorders>
              <w:top w:val="nil"/>
              <w:left w:val="nil"/>
              <w:bottom w:val="nil"/>
              <w:right w:val="nil"/>
            </w:tcBorders>
            <w:shd w:val="clear" w:color="000000" w:fill="FFFFFF"/>
            <w:noWrap/>
            <w:vAlign w:val="bottom"/>
            <w:hideMark/>
          </w:tcPr>
          <w:p w14:paraId="43B4DC4B" w14:textId="23702A13" w:rsidR="00D419F2" w:rsidRPr="001C31F1" w:rsidDel="0024541B" w:rsidRDefault="00D419F2" w:rsidP="00D419F2">
            <w:pPr>
              <w:spacing w:after="0" w:line="240" w:lineRule="auto"/>
              <w:jc w:val="right"/>
              <w:rPr>
                <w:del w:id="603" w:author="Observatorio 02" w:date="2017-05-04T11:47:00Z"/>
                <w:rFonts w:eastAsia="Times New Roman"/>
                <w:sz w:val="22"/>
                <w:szCs w:val="22"/>
                <w:bdr w:val="none" w:sz="0" w:space="0" w:color="auto"/>
                <w:lang w:val="es-CL" w:eastAsia="es-CL"/>
              </w:rPr>
            </w:pPr>
            <w:del w:id="604" w:author="Observatorio 02" w:date="2017-05-04T11:47:00Z">
              <w:r w:rsidRPr="001C31F1" w:rsidDel="0024541B">
                <w:rPr>
                  <w:rFonts w:eastAsia="Times New Roman"/>
                  <w:sz w:val="22"/>
                  <w:szCs w:val="22"/>
                  <w:bdr w:val="none" w:sz="0" w:space="0" w:color="auto"/>
                  <w:lang w:val="es-CL" w:eastAsia="es-CL"/>
                </w:rPr>
                <w:delText xml:space="preserve"> --</w:delText>
              </w:r>
            </w:del>
          </w:p>
        </w:tc>
        <w:tc>
          <w:tcPr>
            <w:tcW w:w="1093" w:type="dxa"/>
            <w:tcBorders>
              <w:top w:val="nil"/>
              <w:left w:val="nil"/>
              <w:bottom w:val="nil"/>
              <w:right w:val="nil"/>
            </w:tcBorders>
            <w:shd w:val="clear" w:color="000000" w:fill="FFFFFF"/>
            <w:noWrap/>
            <w:vAlign w:val="bottom"/>
            <w:hideMark/>
          </w:tcPr>
          <w:p w14:paraId="0C73F155" w14:textId="210AD666" w:rsidR="00D419F2" w:rsidRPr="001C31F1" w:rsidDel="0024541B" w:rsidRDefault="00D419F2" w:rsidP="00D419F2">
            <w:pPr>
              <w:spacing w:after="0" w:line="240" w:lineRule="auto"/>
              <w:jc w:val="right"/>
              <w:rPr>
                <w:del w:id="605" w:author="Observatorio 02" w:date="2017-05-04T11:47:00Z"/>
                <w:rFonts w:eastAsia="Times New Roman"/>
                <w:sz w:val="22"/>
                <w:szCs w:val="22"/>
                <w:bdr w:val="none" w:sz="0" w:space="0" w:color="auto"/>
                <w:lang w:val="es-CL" w:eastAsia="es-CL"/>
              </w:rPr>
            </w:pPr>
            <w:del w:id="606" w:author="Observatorio 02" w:date="2017-05-04T11:47:00Z">
              <w:r w:rsidRPr="001C31F1" w:rsidDel="0024541B">
                <w:rPr>
                  <w:rFonts w:eastAsia="Times New Roman"/>
                  <w:sz w:val="22"/>
                  <w:szCs w:val="22"/>
                  <w:bdr w:val="none" w:sz="0" w:space="0" w:color="auto"/>
                  <w:lang w:val="es-CL" w:eastAsia="es-CL"/>
                </w:rPr>
                <w:delText>687.150ᵃ</w:delText>
              </w:r>
            </w:del>
          </w:p>
        </w:tc>
        <w:tc>
          <w:tcPr>
            <w:tcW w:w="1093" w:type="dxa"/>
            <w:tcBorders>
              <w:top w:val="nil"/>
              <w:left w:val="nil"/>
              <w:bottom w:val="nil"/>
              <w:right w:val="nil"/>
            </w:tcBorders>
            <w:shd w:val="clear" w:color="000000" w:fill="FFFFFF"/>
            <w:noWrap/>
            <w:vAlign w:val="bottom"/>
            <w:hideMark/>
          </w:tcPr>
          <w:p w14:paraId="56FDF350" w14:textId="37CFC313" w:rsidR="00D419F2" w:rsidRPr="001C31F1" w:rsidDel="0024541B" w:rsidRDefault="00D419F2" w:rsidP="00D419F2">
            <w:pPr>
              <w:spacing w:after="0" w:line="240" w:lineRule="auto"/>
              <w:jc w:val="right"/>
              <w:rPr>
                <w:del w:id="607" w:author="Observatorio 02" w:date="2017-05-04T11:47:00Z"/>
                <w:rFonts w:eastAsia="Times New Roman"/>
                <w:sz w:val="22"/>
                <w:szCs w:val="22"/>
                <w:bdr w:val="none" w:sz="0" w:space="0" w:color="auto"/>
                <w:lang w:val="es-CL" w:eastAsia="es-CL"/>
              </w:rPr>
            </w:pPr>
            <w:del w:id="608" w:author="Observatorio 02" w:date="2017-05-04T11:47:00Z">
              <w:r w:rsidRPr="001C31F1" w:rsidDel="0024541B">
                <w:rPr>
                  <w:rFonts w:eastAsia="Times New Roman"/>
                  <w:sz w:val="22"/>
                  <w:szCs w:val="22"/>
                  <w:bdr w:val="none" w:sz="0" w:space="0" w:color="auto"/>
                  <w:lang w:val="es-CL" w:eastAsia="es-CL"/>
                </w:rPr>
                <w:delText>740.479</w:delText>
              </w:r>
            </w:del>
          </w:p>
        </w:tc>
        <w:tc>
          <w:tcPr>
            <w:tcW w:w="1093" w:type="dxa"/>
            <w:tcBorders>
              <w:top w:val="nil"/>
              <w:left w:val="nil"/>
              <w:bottom w:val="nil"/>
              <w:right w:val="nil"/>
            </w:tcBorders>
            <w:shd w:val="clear" w:color="000000" w:fill="FFFFFF"/>
            <w:noWrap/>
            <w:vAlign w:val="bottom"/>
            <w:hideMark/>
          </w:tcPr>
          <w:p w14:paraId="676C2F0F" w14:textId="387B7656" w:rsidR="00D419F2" w:rsidRPr="001C31F1" w:rsidDel="0024541B" w:rsidRDefault="00D419F2" w:rsidP="00D419F2">
            <w:pPr>
              <w:spacing w:after="0" w:line="240" w:lineRule="auto"/>
              <w:jc w:val="right"/>
              <w:rPr>
                <w:del w:id="609" w:author="Observatorio 02" w:date="2017-05-04T11:47:00Z"/>
                <w:rFonts w:eastAsia="Times New Roman"/>
                <w:sz w:val="22"/>
                <w:szCs w:val="22"/>
                <w:bdr w:val="none" w:sz="0" w:space="0" w:color="auto"/>
                <w:lang w:val="es-CL" w:eastAsia="es-CL"/>
              </w:rPr>
            </w:pPr>
            <w:del w:id="610" w:author="Observatorio 02" w:date="2017-05-04T11:47:00Z">
              <w:r w:rsidRPr="001C31F1" w:rsidDel="0024541B">
                <w:rPr>
                  <w:rFonts w:eastAsia="Times New Roman"/>
                  <w:sz w:val="22"/>
                  <w:szCs w:val="22"/>
                  <w:bdr w:val="none" w:sz="0" w:space="0" w:color="auto"/>
                  <w:lang w:val="es-CL" w:eastAsia="es-CL"/>
                </w:rPr>
                <w:delText>745.356</w:delText>
              </w:r>
            </w:del>
          </w:p>
        </w:tc>
        <w:tc>
          <w:tcPr>
            <w:tcW w:w="1020" w:type="dxa"/>
            <w:tcBorders>
              <w:top w:val="nil"/>
              <w:left w:val="nil"/>
              <w:bottom w:val="nil"/>
              <w:right w:val="nil"/>
            </w:tcBorders>
            <w:shd w:val="clear" w:color="000000" w:fill="FFFFFF"/>
            <w:noWrap/>
            <w:vAlign w:val="bottom"/>
            <w:hideMark/>
          </w:tcPr>
          <w:p w14:paraId="3C563AFA" w14:textId="73779130" w:rsidR="00D419F2" w:rsidRPr="001C31F1" w:rsidDel="0024541B" w:rsidRDefault="00D419F2" w:rsidP="00D419F2">
            <w:pPr>
              <w:spacing w:after="0" w:line="240" w:lineRule="auto"/>
              <w:jc w:val="right"/>
              <w:rPr>
                <w:del w:id="611" w:author="Observatorio 02" w:date="2017-05-04T11:47:00Z"/>
                <w:rFonts w:eastAsia="Times New Roman"/>
                <w:sz w:val="22"/>
                <w:szCs w:val="22"/>
                <w:bdr w:val="none" w:sz="0" w:space="0" w:color="auto"/>
                <w:lang w:val="es-CL" w:eastAsia="es-CL"/>
              </w:rPr>
            </w:pPr>
            <w:del w:id="612" w:author="Observatorio 02" w:date="2017-05-04T11:47:00Z">
              <w:r w:rsidRPr="001C31F1" w:rsidDel="0024541B">
                <w:rPr>
                  <w:rFonts w:eastAsia="Times New Roman"/>
                  <w:sz w:val="22"/>
                  <w:szCs w:val="22"/>
                  <w:bdr w:val="none" w:sz="0" w:space="0" w:color="auto"/>
                  <w:lang w:val="es-CL" w:eastAsia="es-CL"/>
                </w:rPr>
                <w:delText>743.148</w:delText>
              </w:r>
            </w:del>
          </w:p>
        </w:tc>
      </w:tr>
      <w:tr w:rsidR="00D419F2" w:rsidRPr="001C31F1" w:rsidDel="0024541B" w14:paraId="5B7471FD" w14:textId="530A7119" w:rsidTr="00922C5B">
        <w:trPr>
          <w:trHeight w:val="300"/>
          <w:del w:id="613" w:author="Observatorio 02" w:date="2017-05-04T11:47:00Z"/>
        </w:trPr>
        <w:tc>
          <w:tcPr>
            <w:tcW w:w="1216" w:type="dxa"/>
            <w:tcBorders>
              <w:top w:val="nil"/>
              <w:left w:val="nil"/>
              <w:bottom w:val="single" w:sz="4" w:space="0" w:color="000000"/>
              <w:right w:val="nil"/>
            </w:tcBorders>
            <w:shd w:val="clear" w:color="000000" w:fill="FFFFFF"/>
            <w:noWrap/>
            <w:vAlign w:val="bottom"/>
            <w:hideMark/>
          </w:tcPr>
          <w:p w14:paraId="3F4F078C" w14:textId="0D9837F3" w:rsidR="00D419F2" w:rsidRPr="001C31F1" w:rsidDel="0024541B" w:rsidRDefault="00D419F2" w:rsidP="00D419F2">
            <w:pPr>
              <w:spacing w:after="0" w:line="240" w:lineRule="auto"/>
              <w:rPr>
                <w:del w:id="614" w:author="Observatorio 02" w:date="2017-05-04T11:47:00Z"/>
                <w:rFonts w:eastAsia="Times New Roman"/>
                <w:sz w:val="22"/>
                <w:szCs w:val="22"/>
                <w:bdr w:val="none" w:sz="0" w:space="0" w:color="auto"/>
                <w:lang w:val="es-CL" w:eastAsia="es-CL"/>
              </w:rPr>
            </w:pPr>
            <w:del w:id="615" w:author="Observatorio 02" w:date="2017-05-04T11:47:00Z">
              <w:r w:rsidRPr="001C31F1" w:rsidDel="0024541B">
                <w:rPr>
                  <w:rFonts w:eastAsia="Times New Roman"/>
                  <w:sz w:val="22"/>
                  <w:szCs w:val="22"/>
                  <w:bdr w:val="none" w:sz="0" w:space="0" w:color="auto"/>
                  <w:lang w:val="es-CL" w:eastAsia="es-CL"/>
                </w:rPr>
                <w:delText>Grande</w:delText>
              </w:r>
            </w:del>
          </w:p>
        </w:tc>
        <w:tc>
          <w:tcPr>
            <w:tcW w:w="1106" w:type="dxa"/>
            <w:tcBorders>
              <w:top w:val="nil"/>
              <w:left w:val="nil"/>
              <w:bottom w:val="single" w:sz="4" w:space="0" w:color="auto"/>
              <w:right w:val="nil"/>
            </w:tcBorders>
            <w:shd w:val="clear" w:color="000000" w:fill="FFFFFF"/>
            <w:noWrap/>
            <w:vAlign w:val="bottom"/>
            <w:hideMark/>
          </w:tcPr>
          <w:p w14:paraId="55E150C9" w14:textId="23A70FFD" w:rsidR="00D419F2" w:rsidRPr="001C31F1" w:rsidDel="0024541B" w:rsidRDefault="00D419F2" w:rsidP="00D419F2">
            <w:pPr>
              <w:spacing w:after="0" w:line="240" w:lineRule="auto"/>
              <w:jc w:val="right"/>
              <w:rPr>
                <w:del w:id="616" w:author="Observatorio 02" w:date="2017-05-04T11:47:00Z"/>
                <w:rFonts w:eastAsia="Times New Roman"/>
                <w:sz w:val="22"/>
                <w:szCs w:val="22"/>
                <w:bdr w:val="none" w:sz="0" w:space="0" w:color="auto"/>
                <w:lang w:val="es-CL" w:eastAsia="es-CL"/>
              </w:rPr>
            </w:pPr>
            <w:del w:id="617" w:author="Observatorio 02" w:date="2017-05-04T11:47:00Z">
              <w:r w:rsidRPr="001C31F1" w:rsidDel="0024541B">
                <w:rPr>
                  <w:rFonts w:eastAsia="Times New Roman"/>
                  <w:sz w:val="22"/>
                  <w:szCs w:val="22"/>
                  <w:bdr w:val="none" w:sz="0" w:space="0" w:color="auto"/>
                  <w:lang w:val="es-CL" w:eastAsia="es-CL"/>
                </w:rPr>
                <w:delText xml:space="preserve"> --</w:delText>
              </w:r>
            </w:del>
          </w:p>
        </w:tc>
        <w:tc>
          <w:tcPr>
            <w:tcW w:w="960" w:type="dxa"/>
            <w:tcBorders>
              <w:top w:val="nil"/>
              <w:left w:val="nil"/>
              <w:bottom w:val="single" w:sz="4" w:space="0" w:color="auto"/>
              <w:right w:val="nil"/>
            </w:tcBorders>
            <w:shd w:val="clear" w:color="000000" w:fill="FFFFFF"/>
            <w:noWrap/>
            <w:vAlign w:val="bottom"/>
            <w:hideMark/>
          </w:tcPr>
          <w:p w14:paraId="3FE5216F" w14:textId="5B1D24EA" w:rsidR="00D419F2" w:rsidRPr="001C31F1" w:rsidDel="0024541B" w:rsidRDefault="00D419F2" w:rsidP="00D419F2">
            <w:pPr>
              <w:spacing w:after="0" w:line="240" w:lineRule="auto"/>
              <w:jc w:val="right"/>
              <w:rPr>
                <w:del w:id="618" w:author="Observatorio 02" w:date="2017-05-04T11:47:00Z"/>
                <w:rFonts w:eastAsia="Times New Roman"/>
                <w:sz w:val="22"/>
                <w:szCs w:val="22"/>
                <w:bdr w:val="none" w:sz="0" w:space="0" w:color="auto"/>
                <w:lang w:val="es-CL" w:eastAsia="es-CL"/>
              </w:rPr>
            </w:pPr>
            <w:del w:id="619" w:author="Observatorio 02" w:date="2017-05-04T11:47:00Z">
              <w:r w:rsidRPr="001C31F1" w:rsidDel="0024541B">
                <w:rPr>
                  <w:rFonts w:eastAsia="Times New Roman"/>
                  <w:sz w:val="22"/>
                  <w:szCs w:val="22"/>
                  <w:bdr w:val="none" w:sz="0" w:space="0" w:color="auto"/>
                  <w:lang w:val="es-CL" w:eastAsia="es-CL"/>
                </w:rPr>
                <w:delText xml:space="preserve"> --</w:delText>
              </w:r>
            </w:del>
          </w:p>
        </w:tc>
        <w:tc>
          <w:tcPr>
            <w:tcW w:w="1093" w:type="dxa"/>
            <w:tcBorders>
              <w:top w:val="nil"/>
              <w:left w:val="nil"/>
              <w:bottom w:val="single" w:sz="4" w:space="0" w:color="auto"/>
              <w:right w:val="nil"/>
            </w:tcBorders>
            <w:shd w:val="clear" w:color="000000" w:fill="FFFFFF"/>
            <w:noWrap/>
            <w:vAlign w:val="bottom"/>
            <w:hideMark/>
          </w:tcPr>
          <w:p w14:paraId="5440872D" w14:textId="081E1435" w:rsidR="00D419F2" w:rsidRPr="001C31F1" w:rsidDel="0024541B" w:rsidRDefault="00D419F2" w:rsidP="00D419F2">
            <w:pPr>
              <w:spacing w:after="0" w:line="240" w:lineRule="auto"/>
              <w:jc w:val="right"/>
              <w:rPr>
                <w:del w:id="620" w:author="Observatorio 02" w:date="2017-05-04T11:47:00Z"/>
                <w:rFonts w:eastAsia="Times New Roman"/>
                <w:sz w:val="22"/>
                <w:szCs w:val="22"/>
                <w:bdr w:val="none" w:sz="0" w:space="0" w:color="auto"/>
                <w:lang w:val="es-CL" w:eastAsia="es-CL"/>
              </w:rPr>
            </w:pPr>
            <w:del w:id="621" w:author="Observatorio 02" w:date="2017-05-04T11:47:00Z">
              <w:r w:rsidRPr="001C31F1" w:rsidDel="0024541B">
                <w:rPr>
                  <w:rFonts w:eastAsia="Times New Roman"/>
                  <w:sz w:val="22"/>
                  <w:szCs w:val="22"/>
                  <w:bdr w:val="none" w:sz="0" w:space="0" w:color="auto"/>
                  <w:lang w:val="es-CL" w:eastAsia="es-CL"/>
                </w:rPr>
                <w:delText>399.019ᵃ</w:delText>
              </w:r>
            </w:del>
          </w:p>
        </w:tc>
        <w:tc>
          <w:tcPr>
            <w:tcW w:w="1093" w:type="dxa"/>
            <w:tcBorders>
              <w:top w:val="nil"/>
              <w:left w:val="nil"/>
              <w:bottom w:val="single" w:sz="4" w:space="0" w:color="000000"/>
              <w:right w:val="nil"/>
            </w:tcBorders>
            <w:shd w:val="clear" w:color="000000" w:fill="FFFFFF"/>
            <w:noWrap/>
            <w:vAlign w:val="bottom"/>
            <w:hideMark/>
          </w:tcPr>
          <w:p w14:paraId="4A8E99BF" w14:textId="04F9D7A6" w:rsidR="00D419F2" w:rsidRPr="001C31F1" w:rsidDel="0024541B" w:rsidRDefault="00D419F2" w:rsidP="00D419F2">
            <w:pPr>
              <w:spacing w:after="0" w:line="240" w:lineRule="auto"/>
              <w:jc w:val="right"/>
              <w:rPr>
                <w:del w:id="622" w:author="Observatorio 02" w:date="2017-05-04T11:47:00Z"/>
                <w:rFonts w:eastAsia="Times New Roman"/>
                <w:sz w:val="22"/>
                <w:szCs w:val="22"/>
                <w:bdr w:val="none" w:sz="0" w:space="0" w:color="auto"/>
                <w:lang w:val="es-CL" w:eastAsia="es-CL"/>
              </w:rPr>
            </w:pPr>
            <w:del w:id="623" w:author="Observatorio 02" w:date="2017-05-04T11:47:00Z">
              <w:r w:rsidRPr="001C31F1" w:rsidDel="0024541B">
                <w:rPr>
                  <w:rFonts w:eastAsia="Times New Roman"/>
                  <w:sz w:val="22"/>
                  <w:szCs w:val="22"/>
                  <w:bdr w:val="none" w:sz="0" w:space="0" w:color="auto"/>
                  <w:lang w:val="es-CL" w:eastAsia="es-CL"/>
                </w:rPr>
                <w:delText>704.834</w:delText>
              </w:r>
            </w:del>
          </w:p>
        </w:tc>
        <w:tc>
          <w:tcPr>
            <w:tcW w:w="1093" w:type="dxa"/>
            <w:tcBorders>
              <w:top w:val="nil"/>
              <w:left w:val="nil"/>
              <w:bottom w:val="single" w:sz="4" w:space="0" w:color="000000"/>
              <w:right w:val="nil"/>
            </w:tcBorders>
            <w:shd w:val="clear" w:color="000000" w:fill="FFFFFF"/>
            <w:noWrap/>
            <w:vAlign w:val="bottom"/>
            <w:hideMark/>
          </w:tcPr>
          <w:p w14:paraId="5BAD0A67" w14:textId="7FD2BD17" w:rsidR="00D419F2" w:rsidRPr="001C31F1" w:rsidDel="0024541B" w:rsidRDefault="00D419F2" w:rsidP="00D419F2">
            <w:pPr>
              <w:spacing w:after="0" w:line="240" w:lineRule="auto"/>
              <w:jc w:val="right"/>
              <w:rPr>
                <w:del w:id="624" w:author="Observatorio 02" w:date="2017-05-04T11:47:00Z"/>
                <w:rFonts w:eastAsia="Times New Roman"/>
                <w:sz w:val="22"/>
                <w:szCs w:val="22"/>
                <w:bdr w:val="none" w:sz="0" w:space="0" w:color="auto"/>
                <w:lang w:val="es-CL" w:eastAsia="es-CL"/>
              </w:rPr>
            </w:pPr>
            <w:del w:id="625" w:author="Observatorio 02" w:date="2017-05-04T11:47:00Z">
              <w:r w:rsidRPr="001C31F1" w:rsidDel="0024541B">
                <w:rPr>
                  <w:rFonts w:eastAsia="Times New Roman"/>
                  <w:sz w:val="22"/>
                  <w:szCs w:val="22"/>
                  <w:bdr w:val="none" w:sz="0" w:space="0" w:color="auto"/>
                  <w:lang w:val="es-CL" w:eastAsia="es-CL"/>
                </w:rPr>
                <w:delText>1.147.285</w:delText>
              </w:r>
            </w:del>
          </w:p>
        </w:tc>
        <w:tc>
          <w:tcPr>
            <w:tcW w:w="1020" w:type="dxa"/>
            <w:tcBorders>
              <w:top w:val="nil"/>
              <w:left w:val="nil"/>
              <w:bottom w:val="single" w:sz="4" w:space="0" w:color="000000"/>
              <w:right w:val="nil"/>
            </w:tcBorders>
            <w:shd w:val="clear" w:color="000000" w:fill="FFFFFF"/>
            <w:noWrap/>
            <w:vAlign w:val="bottom"/>
            <w:hideMark/>
          </w:tcPr>
          <w:p w14:paraId="1874FF57" w14:textId="52AD07A0" w:rsidR="00D419F2" w:rsidRPr="001C31F1" w:rsidDel="0024541B" w:rsidRDefault="00D419F2" w:rsidP="00D419F2">
            <w:pPr>
              <w:spacing w:after="0" w:line="240" w:lineRule="auto"/>
              <w:jc w:val="right"/>
              <w:rPr>
                <w:del w:id="626" w:author="Observatorio 02" w:date="2017-05-04T11:47:00Z"/>
                <w:rFonts w:eastAsia="Times New Roman"/>
                <w:sz w:val="22"/>
                <w:szCs w:val="22"/>
                <w:bdr w:val="none" w:sz="0" w:space="0" w:color="auto"/>
                <w:lang w:val="es-CL" w:eastAsia="es-CL"/>
              </w:rPr>
            </w:pPr>
            <w:del w:id="627" w:author="Observatorio 02" w:date="2017-05-04T11:47:00Z">
              <w:r w:rsidRPr="001C31F1" w:rsidDel="0024541B">
                <w:rPr>
                  <w:rFonts w:eastAsia="Times New Roman"/>
                  <w:sz w:val="22"/>
                  <w:szCs w:val="22"/>
                  <w:bdr w:val="none" w:sz="0" w:space="0" w:color="auto"/>
                  <w:lang w:val="es-CL" w:eastAsia="es-CL"/>
                </w:rPr>
                <w:delText>1.051.851</w:delText>
              </w:r>
            </w:del>
          </w:p>
        </w:tc>
      </w:tr>
      <w:tr w:rsidR="00D419F2" w:rsidRPr="001C31F1" w:rsidDel="0024541B" w14:paraId="54547350" w14:textId="5C6120D6" w:rsidTr="00922C5B">
        <w:trPr>
          <w:trHeight w:val="300"/>
          <w:del w:id="628" w:author="Observatorio 02" w:date="2017-05-04T11:47:00Z"/>
        </w:trPr>
        <w:tc>
          <w:tcPr>
            <w:tcW w:w="1216" w:type="dxa"/>
            <w:tcBorders>
              <w:top w:val="nil"/>
              <w:left w:val="nil"/>
              <w:bottom w:val="single" w:sz="8" w:space="0" w:color="000000"/>
              <w:right w:val="nil"/>
            </w:tcBorders>
            <w:shd w:val="clear" w:color="000000" w:fill="FFFFFF"/>
            <w:noWrap/>
            <w:vAlign w:val="bottom"/>
            <w:hideMark/>
          </w:tcPr>
          <w:p w14:paraId="1D45D865" w14:textId="52A19C1B" w:rsidR="00D419F2" w:rsidRPr="001C31F1" w:rsidDel="0024541B" w:rsidRDefault="00D419F2" w:rsidP="00D419F2">
            <w:pPr>
              <w:spacing w:after="0" w:line="240" w:lineRule="auto"/>
              <w:rPr>
                <w:del w:id="629" w:author="Observatorio 02" w:date="2017-05-04T11:47:00Z"/>
                <w:rFonts w:eastAsia="Times New Roman"/>
                <w:sz w:val="22"/>
                <w:szCs w:val="22"/>
                <w:bdr w:val="none" w:sz="0" w:space="0" w:color="auto"/>
                <w:lang w:val="es-CL" w:eastAsia="es-CL"/>
              </w:rPr>
            </w:pPr>
            <w:del w:id="630" w:author="Observatorio 02" w:date="2017-05-04T11:47:00Z">
              <w:r w:rsidRPr="001C31F1" w:rsidDel="0024541B">
                <w:rPr>
                  <w:rFonts w:eastAsia="Times New Roman"/>
                  <w:sz w:val="22"/>
                  <w:szCs w:val="22"/>
                  <w:bdr w:val="none" w:sz="0" w:space="0" w:color="auto"/>
                  <w:lang w:val="es-CL" w:eastAsia="es-CL"/>
                </w:rPr>
                <w:delText>Total</w:delText>
              </w:r>
            </w:del>
          </w:p>
        </w:tc>
        <w:tc>
          <w:tcPr>
            <w:tcW w:w="1106" w:type="dxa"/>
            <w:tcBorders>
              <w:top w:val="nil"/>
              <w:left w:val="nil"/>
              <w:bottom w:val="single" w:sz="8" w:space="0" w:color="000000"/>
              <w:right w:val="nil"/>
            </w:tcBorders>
            <w:shd w:val="clear" w:color="000000" w:fill="FFFFFF"/>
            <w:noWrap/>
            <w:vAlign w:val="bottom"/>
            <w:hideMark/>
          </w:tcPr>
          <w:p w14:paraId="1B8B5A3C" w14:textId="1CEE915A" w:rsidR="00D419F2" w:rsidRPr="001C31F1" w:rsidDel="0024541B" w:rsidRDefault="00D419F2" w:rsidP="00D419F2">
            <w:pPr>
              <w:spacing w:after="0" w:line="240" w:lineRule="auto"/>
              <w:jc w:val="right"/>
              <w:rPr>
                <w:del w:id="631" w:author="Observatorio 02" w:date="2017-05-04T11:47:00Z"/>
                <w:rFonts w:eastAsia="Times New Roman"/>
                <w:sz w:val="22"/>
                <w:szCs w:val="22"/>
                <w:bdr w:val="none" w:sz="0" w:space="0" w:color="auto"/>
                <w:lang w:val="es-CL" w:eastAsia="es-CL"/>
              </w:rPr>
            </w:pPr>
            <w:del w:id="632" w:author="Observatorio 02" w:date="2017-05-04T11:47:00Z">
              <w:r w:rsidRPr="001C31F1" w:rsidDel="0024541B">
                <w:rPr>
                  <w:rFonts w:eastAsia="Times New Roman"/>
                  <w:sz w:val="22"/>
                  <w:szCs w:val="22"/>
                  <w:bdr w:val="none" w:sz="0" w:space="0" w:color="auto"/>
                  <w:lang w:val="es-CL" w:eastAsia="es-CL"/>
                </w:rPr>
                <w:delText>2.524.272ᵃ</w:delText>
              </w:r>
            </w:del>
          </w:p>
        </w:tc>
        <w:tc>
          <w:tcPr>
            <w:tcW w:w="960" w:type="dxa"/>
            <w:tcBorders>
              <w:top w:val="nil"/>
              <w:left w:val="nil"/>
              <w:bottom w:val="single" w:sz="8" w:space="0" w:color="000000"/>
              <w:right w:val="nil"/>
            </w:tcBorders>
            <w:shd w:val="clear" w:color="000000" w:fill="FFFFFF"/>
            <w:noWrap/>
            <w:vAlign w:val="bottom"/>
            <w:hideMark/>
          </w:tcPr>
          <w:p w14:paraId="4C116479" w14:textId="074ADF7F" w:rsidR="00D419F2" w:rsidRPr="001C31F1" w:rsidDel="0024541B" w:rsidRDefault="00D419F2" w:rsidP="00D419F2">
            <w:pPr>
              <w:spacing w:after="0" w:line="240" w:lineRule="auto"/>
              <w:jc w:val="right"/>
              <w:rPr>
                <w:del w:id="633" w:author="Observatorio 02" w:date="2017-05-04T11:47:00Z"/>
                <w:rFonts w:eastAsia="Times New Roman"/>
                <w:sz w:val="22"/>
                <w:szCs w:val="22"/>
                <w:bdr w:val="none" w:sz="0" w:space="0" w:color="auto"/>
                <w:lang w:val="es-CL" w:eastAsia="es-CL"/>
              </w:rPr>
            </w:pPr>
            <w:del w:id="634" w:author="Observatorio 02" w:date="2017-05-04T11:47:00Z">
              <w:r w:rsidRPr="001C31F1" w:rsidDel="0024541B">
                <w:rPr>
                  <w:rFonts w:eastAsia="Times New Roman"/>
                  <w:sz w:val="22"/>
                  <w:szCs w:val="22"/>
                  <w:bdr w:val="none" w:sz="0" w:space="0" w:color="auto"/>
                  <w:lang w:val="es-CL" w:eastAsia="es-CL"/>
                </w:rPr>
                <w:delText>258.941ᵃ</w:delText>
              </w:r>
            </w:del>
          </w:p>
        </w:tc>
        <w:tc>
          <w:tcPr>
            <w:tcW w:w="1093" w:type="dxa"/>
            <w:tcBorders>
              <w:top w:val="nil"/>
              <w:left w:val="nil"/>
              <w:bottom w:val="single" w:sz="8" w:space="0" w:color="000000"/>
              <w:right w:val="nil"/>
            </w:tcBorders>
            <w:shd w:val="clear" w:color="000000" w:fill="FFFFFF"/>
            <w:noWrap/>
            <w:vAlign w:val="bottom"/>
            <w:hideMark/>
          </w:tcPr>
          <w:p w14:paraId="52484408" w14:textId="5E6CCEA5" w:rsidR="00D419F2" w:rsidRPr="001C31F1" w:rsidDel="0024541B" w:rsidRDefault="00D419F2" w:rsidP="00D419F2">
            <w:pPr>
              <w:spacing w:after="0" w:line="240" w:lineRule="auto"/>
              <w:jc w:val="right"/>
              <w:rPr>
                <w:del w:id="635" w:author="Observatorio 02" w:date="2017-05-04T11:47:00Z"/>
                <w:rFonts w:eastAsia="Times New Roman"/>
                <w:sz w:val="22"/>
                <w:szCs w:val="22"/>
                <w:bdr w:val="none" w:sz="0" w:space="0" w:color="auto"/>
                <w:lang w:val="es-CL" w:eastAsia="es-CL"/>
              </w:rPr>
            </w:pPr>
            <w:del w:id="636" w:author="Observatorio 02" w:date="2017-05-04T11:47:00Z">
              <w:r w:rsidRPr="001C31F1" w:rsidDel="0024541B">
                <w:rPr>
                  <w:rFonts w:eastAsia="Times New Roman"/>
                  <w:sz w:val="22"/>
                  <w:szCs w:val="22"/>
                  <w:bdr w:val="none" w:sz="0" w:space="0" w:color="auto"/>
                  <w:lang w:val="es-CL" w:eastAsia="es-CL"/>
                </w:rPr>
                <w:delText>399.522ᵃ</w:delText>
              </w:r>
            </w:del>
          </w:p>
        </w:tc>
        <w:tc>
          <w:tcPr>
            <w:tcW w:w="1093" w:type="dxa"/>
            <w:tcBorders>
              <w:top w:val="nil"/>
              <w:left w:val="nil"/>
              <w:bottom w:val="single" w:sz="8" w:space="0" w:color="000000"/>
              <w:right w:val="nil"/>
            </w:tcBorders>
            <w:shd w:val="clear" w:color="000000" w:fill="FFFFFF"/>
            <w:noWrap/>
            <w:vAlign w:val="bottom"/>
            <w:hideMark/>
          </w:tcPr>
          <w:p w14:paraId="3966CB16" w14:textId="0F408309" w:rsidR="00D419F2" w:rsidRPr="001C31F1" w:rsidDel="0024541B" w:rsidRDefault="00D419F2" w:rsidP="00D419F2">
            <w:pPr>
              <w:spacing w:after="0" w:line="240" w:lineRule="auto"/>
              <w:jc w:val="right"/>
              <w:rPr>
                <w:del w:id="637" w:author="Observatorio 02" w:date="2017-05-04T11:47:00Z"/>
                <w:rFonts w:eastAsia="Times New Roman"/>
                <w:sz w:val="22"/>
                <w:szCs w:val="22"/>
                <w:bdr w:val="none" w:sz="0" w:space="0" w:color="auto"/>
                <w:lang w:val="es-CL" w:eastAsia="es-CL"/>
              </w:rPr>
            </w:pPr>
            <w:del w:id="638" w:author="Observatorio 02" w:date="2017-05-04T11:47:00Z">
              <w:r w:rsidRPr="001C31F1" w:rsidDel="0024541B">
                <w:rPr>
                  <w:rFonts w:eastAsia="Times New Roman"/>
                  <w:sz w:val="22"/>
                  <w:szCs w:val="22"/>
                  <w:bdr w:val="none" w:sz="0" w:space="0" w:color="auto"/>
                  <w:lang w:val="es-CL" w:eastAsia="es-CL"/>
                </w:rPr>
                <w:delText>700.850</w:delText>
              </w:r>
            </w:del>
          </w:p>
        </w:tc>
        <w:tc>
          <w:tcPr>
            <w:tcW w:w="1093" w:type="dxa"/>
            <w:tcBorders>
              <w:top w:val="nil"/>
              <w:left w:val="nil"/>
              <w:bottom w:val="single" w:sz="8" w:space="0" w:color="000000"/>
              <w:right w:val="nil"/>
            </w:tcBorders>
            <w:shd w:val="clear" w:color="000000" w:fill="FFFFFF"/>
            <w:noWrap/>
            <w:vAlign w:val="bottom"/>
            <w:hideMark/>
          </w:tcPr>
          <w:p w14:paraId="3789DF36" w14:textId="38EFA3BF" w:rsidR="00D419F2" w:rsidRPr="001C31F1" w:rsidDel="0024541B" w:rsidRDefault="00D419F2" w:rsidP="00D419F2">
            <w:pPr>
              <w:spacing w:after="0" w:line="240" w:lineRule="auto"/>
              <w:jc w:val="right"/>
              <w:rPr>
                <w:del w:id="639" w:author="Observatorio 02" w:date="2017-05-04T11:47:00Z"/>
                <w:rFonts w:eastAsia="Times New Roman"/>
                <w:sz w:val="22"/>
                <w:szCs w:val="22"/>
                <w:bdr w:val="none" w:sz="0" w:space="0" w:color="auto"/>
                <w:lang w:val="es-CL" w:eastAsia="es-CL"/>
              </w:rPr>
            </w:pPr>
            <w:del w:id="640" w:author="Observatorio 02" w:date="2017-05-04T11:47:00Z">
              <w:r w:rsidRPr="001C31F1" w:rsidDel="0024541B">
                <w:rPr>
                  <w:rFonts w:eastAsia="Times New Roman"/>
                  <w:sz w:val="22"/>
                  <w:szCs w:val="22"/>
                  <w:bdr w:val="none" w:sz="0" w:space="0" w:color="auto"/>
                  <w:lang w:val="es-CL" w:eastAsia="es-CL"/>
                </w:rPr>
                <w:delText>1.045.064</w:delText>
              </w:r>
            </w:del>
          </w:p>
        </w:tc>
        <w:tc>
          <w:tcPr>
            <w:tcW w:w="1020" w:type="dxa"/>
            <w:tcBorders>
              <w:top w:val="nil"/>
              <w:left w:val="nil"/>
              <w:bottom w:val="single" w:sz="8" w:space="0" w:color="000000"/>
              <w:right w:val="nil"/>
            </w:tcBorders>
            <w:shd w:val="clear" w:color="000000" w:fill="FFFFFF"/>
            <w:noWrap/>
            <w:vAlign w:val="bottom"/>
            <w:hideMark/>
          </w:tcPr>
          <w:p w14:paraId="3F44FAC0" w14:textId="5C69A80F" w:rsidR="00D419F2" w:rsidRPr="001C31F1" w:rsidDel="0024541B" w:rsidRDefault="00D419F2" w:rsidP="00D419F2">
            <w:pPr>
              <w:spacing w:after="0" w:line="240" w:lineRule="auto"/>
              <w:jc w:val="right"/>
              <w:rPr>
                <w:del w:id="641" w:author="Observatorio 02" w:date="2017-05-04T11:47:00Z"/>
                <w:rFonts w:eastAsia="Times New Roman"/>
                <w:sz w:val="22"/>
                <w:szCs w:val="22"/>
                <w:bdr w:val="none" w:sz="0" w:space="0" w:color="auto"/>
                <w:lang w:val="es-CL" w:eastAsia="es-CL"/>
              </w:rPr>
            </w:pPr>
            <w:del w:id="642" w:author="Observatorio 02" w:date="2017-05-04T11:47:00Z">
              <w:r w:rsidRPr="001C31F1" w:rsidDel="0024541B">
                <w:rPr>
                  <w:rFonts w:eastAsia="Times New Roman"/>
                  <w:sz w:val="22"/>
                  <w:szCs w:val="22"/>
                  <w:bdr w:val="none" w:sz="0" w:space="0" w:color="auto"/>
                  <w:lang w:val="es-CL" w:eastAsia="es-CL"/>
                </w:rPr>
                <w:delText>961.367</w:delText>
              </w:r>
            </w:del>
          </w:p>
        </w:tc>
      </w:tr>
    </w:tbl>
    <w:p w14:paraId="18F0EA70" w14:textId="6C2004B7" w:rsidR="00061679" w:rsidRPr="001C31F1" w:rsidDel="0024541B" w:rsidRDefault="00922C5B" w:rsidP="00922C5B">
      <w:pPr>
        <w:spacing w:after="0" w:line="276" w:lineRule="auto"/>
        <w:jc w:val="both"/>
        <w:rPr>
          <w:del w:id="643" w:author="Observatorio 02" w:date="2017-05-04T11:47:00Z"/>
          <w:color w:val="323E4F" w:themeColor="text2" w:themeShade="BF"/>
          <w:sz w:val="20"/>
          <w:lang w:val="es-CL"/>
        </w:rPr>
      </w:pPr>
      <w:del w:id="644" w:author="Observatorio 02" w:date="2017-05-04T11:47:00Z">
        <w:r w:rsidRPr="001C31F1" w:rsidDel="0024541B">
          <w:rPr>
            <w:color w:val="323E4F" w:themeColor="text2" w:themeShade="BF"/>
            <w:sz w:val="20"/>
            <w:lang w:val="es-CL"/>
          </w:rPr>
          <w:delText>Nota 1: El tamaño de empresas se define a partir del número de trabajadores. Microempresas, entre 1 y 9 trabajadores; Pequeña, entre 10 y 49 trabajadores; Mediana, entre 50 y 199 trabajadores; Grande, más de 200 trabajadores.</w:delText>
        </w:r>
      </w:del>
    </w:p>
    <w:p w14:paraId="0B15BC7F" w14:textId="49073314" w:rsidR="00D419F2" w:rsidRPr="001C31F1" w:rsidDel="0024541B" w:rsidRDefault="00922C5B" w:rsidP="00922C5B">
      <w:pPr>
        <w:spacing w:after="0" w:line="276" w:lineRule="auto"/>
        <w:jc w:val="both"/>
        <w:rPr>
          <w:del w:id="645" w:author="Observatorio 02" w:date="2017-05-04T11:47:00Z"/>
          <w:color w:val="323E4F" w:themeColor="text2" w:themeShade="BF"/>
          <w:sz w:val="20"/>
          <w:lang w:val="es-CL"/>
        </w:rPr>
      </w:pPr>
      <w:del w:id="646" w:author="Observatorio 02" w:date="2017-05-04T11:47:00Z">
        <w:r w:rsidRPr="001C31F1" w:rsidDel="0024541B">
          <w:rPr>
            <w:color w:val="323E4F" w:themeColor="text2" w:themeShade="BF"/>
            <w:sz w:val="20"/>
            <w:lang w:val="es-CL"/>
          </w:rPr>
          <w:delText>Fuente: Elaboración propia conforme a ESI.</w:delText>
        </w:r>
      </w:del>
    </w:p>
    <w:p w14:paraId="013B25CF" w14:textId="7624C065" w:rsidR="00E63745" w:rsidRPr="001C31F1" w:rsidDel="0024541B" w:rsidRDefault="00E63745" w:rsidP="004A2E79">
      <w:pPr>
        <w:spacing w:after="0" w:line="276" w:lineRule="auto"/>
        <w:jc w:val="both"/>
        <w:rPr>
          <w:del w:id="647" w:author="Observatorio 02" w:date="2017-05-04T11:47:00Z"/>
          <w:lang w:val="es-CL"/>
        </w:rPr>
      </w:pPr>
    </w:p>
    <w:p w14:paraId="001F5E9B" w14:textId="27964983" w:rsidR="00D26A5E" w:rsidRPr="001C31F1" w:rsidRDefault="00D26A5E" w:rsidP="004A2E79">
      <w:pPr>
        <w:spacing w:after="0" w:line="276" w:lineRule="auto"/>
        <w:jc w:val="both"/>
        <w:rPr>
          <w:lang w:val="es-CL"/>
        </w:rPr>
      </w:pPr>
      <w:r w:rsidRPr="001C31F1">
        <w:rPr>
          <w:lang w:val="es-CL"/>
        </w:rPr>
        <w:t xml:space="preserve">El Cuadro </w:t>
      </w:r>
      <w:ins w:id="648" w:author="Observatorio 02" w:date="2017-05-04T11:47:00Z">
        <w:r w:rsidR="0024541B">
          <w:rPr>
            <w:lang w:val="es-CL"/>
          </w:rPr>
          <w:t>7</w:t>
        </w:r>
      </w:ins>
      <w:del w:id="649" w:author="Observatorio 02" w:date="2017-05-04T11:47:00Z">
        <w:r w:rsidRPr="001C31F1" w:rsidDel="0024541B">
          <w:rPr>
            <w:lang w:val="es-CL"/>
          </w:rPr>
          <w:delText>8</w:delText>
        </w:r>
      </w:del>
      <w:r w:rsidRPr="001C31F1">
        <w:rPr>
          <w:lang w:val="es-CL"/>
        </w:rPr>
        <w:t xml:space="preserve"> muestra una serie de indicadores de seguridad social, aplicados a los trabajadores dependientes del sector, para cada tamaño de empresa, usando datos del 2016. Al igual que en otros sectores, todos los indicadores mejoran al aumentar el tamaño de empresa.</w:t>
      </w:r>
      <w:r w:rsidR="0021272B" w:rsidRPr="001C31F1">
        <w:rPr>
          <w:lang w:val="es-CL"/>
        </w:rPr>
        <w:t xml:space="preserve"> Sin embargo, para el sector de la Minería en particular, la mediana empresa alcanza estándares similares a la gran empresa para muchos indicadores</w:t>
      </w:r>
      <w:r w:rsidR="00BF07E0" w:rsidRPr="001C31F1">
        <w:rPr>
          <w:lang w:val="es-CL"/>
        </w:rPr>
        <w:t xml:space="preserve"> (véanse las filas 2-5 del Cuadro </w:t>
      </w:r>
      <w:ins w:id="650" w:author="Observatorio 02" w:date="2017-05-04T11:47:00Z">
        <w:r w:rsidR="0024541B">
          <w:rPr>
            <w:lang w:val="es-CL"/>
          </w:rPr>
          <w:t>7</w:t>
        </w:r>
      </w:ins>
      <w:del w:id="651" w:author="Observatorio 02" w:date="2017-05-04T11:47:00Z">
        <w:r w:rsidR="00BF07E0" w:rsidRPr="001C31F1" w:rsidDel="0024541B">
          <w:rPr>
            <w:lang w:val="es-CL"/>
          </w:rPr>
          <w:delText>8</w:delText>
        </w:r>
      </w:del>
      <w:r w:rsidR="00BF07E0" w:rsidRPr="001C31F1">
        <w:rPr>
          <w:lang w:val="es-CL"/>
        </w:rPr>
        <w:t>).</w:t>
      </w:r>
    </w:p>
    <w:p w14:paraId="74CD7E10" w14:textId="2338BFD6" w:rsidR="006C60C7" w:rsidRPr="001C31F1" w:rsidRDefault="006C60C7" w:rsidP="004A2E79">
      <w:pPr>
        <w:spacing w:after="0" w:line="276" w:lineRule="auto"/>
        <w:jc w:val="both"/>
        <w:rPr>
          <w:lang w:val="es-CL"/>
        </w:rPr>
      </w:pPr>
    </w:p>
    <w:p w14:paraId="33C92725" w14:textId="7E4B3DFF" w:rsidR="00E63745" w:rsidRPr="001C31F1" w:rsidRDefault="00534692" w:rsidP="004A2E79">
      <w:pPr>
        <w:spacing w:after="0" w:line="276" w:lineRule="auto"/>
        <w:jc w:val="both"/>
        <w:rPr>
          <w:b/>
          <w:color w:val="323E4F" w:themeColor="text2" w:themeShade="BF"/>
          <w:lang w:val="es-CL"/>
        </w:rPr>
      </w:pPr>
      <w:r w:rsidRPr="001C31F1">
        <w:rPr>
          <w:b/>
          <w:color w:val="323E4F" w:themeColor="text2" w:themeShade="BF"/>
          <w:lang w:val="es-CL"/>
        </w:rPr>
        <w:t xml:space="preserve">Cuadro </w:t>
      </w:r>
      <w:ins w:id="652" w:author="Observatorio 02" w:date="2017-05-04T11:47:00Z">
        <w:r w:rsidR="0024541B">
          <w:rPr>
            <w:b/>
            <w:color w:val="323E4F" w:themeColor="text2" w:themeShade="BF"/>
            <w:lang w:val="es-CL"/>
          </w:rPr>
          <w:t>7</w:t>
        </w:r>
      </w:ins>
      <w:del w:id="653" w:author="Observatorio 02" w:date="2017-05-04T11:47:00Z">
        <w:r w:rsidRPr="001C31F1" w:rsidDel="0024541B">
          <w:rPr>
            <w:b/>
            <w:color w:val="323E4F" w:themeColor="text2" w:themeShade="BF"/>
            <w:lang w:val="es-CL"/>
          </w:rPr>
          <w:delText>8</w:delText>
        </w:r>
      </w:del>
      <w:r w:rsidRPr="001C31F1">
        <w:rPr>
          <w:b/>
          <w:color w:val="323E4F" w:themeColor="text2" w:themeShade="BF"/>
          <w:lang w:val="es-CL"/>
        </w:rPr>
        <w:t xml:space="preserve">. Indicadores de seguridad social de trabajadores dependientes del sector </w:t>
      </w:r>
      <w:r w:rsidR="00730F2C" w:rsidRPr="001C31F1">
        <w:rPr>
          <w:b/>
          <w:color w:val="323E4F" w:themeColor="text2" w:themeShade="BF"/>
          <w:lang w:val="es-CL"/>
        </w:rPr>
        <w:t>Minería,</w:t>
      </w:r>
      <w:r w:rsidRPr="001C31F1">
        <w:rPr>
          <w:b/>
          <w:color w:val="323E4F" w:themeColor="text2" w:themeShade="BF"/>
          <w:lang w:val="es-CL"/>
        </w:rPr>
        <w:t xml:space="preserve"> según tamaño de empresa, 2016</w:t>
      </w:r>
    </w:p>
    <w:tbl>
      <w:tblPr>
        <w:tblW w:w="8001" w:type="dxa"/>
        <w:tblCellMar>
          <w:left w:w="70" w:type="dxa"/>
          <w:right w:w="70" w:type="dxa"/>
        </w:tblCellMar>
        <w:tblLook w:val="04A0" w:firstRow="1" w:lastRow="0" w:firstColumn="1" w:lastColumn="0" w:noHBand="0" w:noVBand="1"/>
      </w:tblPr>
      <w:tblGrid>
        <w:gridCol w:w="3978"/>
        <w:gridCol w:w="719"/>
        <w:gridCol w:w="886"/>
        <w:gridCol w:w="910"/>
        <w:gridCol w:w="788"/>
        <w:gridCol w:w="720"/>
      </w:tblGrid>
      <w:tr w:rsidR="00534692" w:rsidRPr="001C31F1" w14:paraId="360AF534" w14:textId="77777777" w:rsidTr="00534692">
        <w:trPr>
          <w:trHeight w:val="159"/>
        </w:trPr>
        <w:tc>
          <w:tcPr>
            <w:tcW w:w="3978" w:type="dxa"/>
            <w:tcBorders>
              <w:top w:val="single" w:sz="8" w:space="0" w:color="000000"/>
              <w:left w:val="nil"/>
              <w:bottom w:val="single" w:sz="4" w:space="0" w:color="000000"/>
              <w:right w:val="nil"/>
            </w:tcBorders>
            <w:shd w:val="clear" w:color="000000" w:fill="FFFFFF"/>
            <w:noWrap/>
            <w:vAlign w:val="bottom"/>
            <w:hideMark/>
          </w:tcPr>
          <w:p w14:paraId="745D20AC" w14:textId="77777777" w:rsidR="00534692" w:rsidRPr="001C31F1" w:rsidRDefault="00534692" w:rsidP="00534692">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Descripción del indicador</w:t>
            </w:r>
          </w:p>
        </w:tc>
        <w:tc>
          <w:tcPr>
            <w:tcW w:w="719" w:type="dxa"/>
            <w:tcBorders>
              <w:top w:val="single" w:sz="8" w:space="0" w:color="000000"/>
              <w:left w:val="nil"/>
              <w:bottom w:val="single" w:sz="4" w:space="0" w:color="000000"/>
              <w:right w:val="nil"/>
            </w:tcBorders>
            <w:shd w:val="clear" w:color="000000" w:fill="FFFFFF"/>
            <w:noWrap/>
            <w:vAlign w:val="bottom"/>
            <w:hideMark/>
          </w:tcPr>
          <w:p w14:paraId="33BB5528" w14:textId="77777777" w:rsidR="00534692" w:rsidRPr="001C31F1" w:rsidRDefault="00534692" w:rsidP="0053469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886" w:type="dxa"/>
            <w:tcBorders>
              <w:top w:val="single" w:sz="8" w:space="0" w:color="000000"/>
              <w:left w:val="nil"/>
              <w:bottom w:val="single" w:sz="4" w:space="0" w:color="000000"/>
              <w:right w:val="nil"/>
            </w:tcBorders>
            <w:shd w:val="clear" w:color="000000" w:fill="FFFFFF"/>
            <w:noWrap/>
            <w:vAlign w:val="bottom"/>
            <w:hideMark/>
          </w:tcPr>
          <w:p w14:paraId="34BE9DF3" w14:textId="77777777" w:rsidR="00534692" w:rsidRPr="001C31F1" w:rsidRDefault="00534692" w:rsidP="0053469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910" w:type="dxa"/>
            <w:tcBorders>
              <w:top w:val="single" w:sz="8" w:space="0" w:color="000000"/>
              <w:left w:val="nil"/>
              <w:bottom w:val="single" w:sz="4" w:space="0" w:color="000000"/>
              <w:right w:val="nil"/>
            </w:tcBorders>
            <w:shd w:val="clear" w:color="000000" w:fill="FFFFFF"/>
            <w:noWrap/>
            <w:vAlign w:val="bottom"/>
            <w:hideMark/>
          </w:tcPr>
          <w:p w14:paraId="0FBE3285" w14:textId="77777777" w:rsidR="00534692" w:rsidRPr="001C31F1" w:rsidRDefault="00534692" w:rsidP="0053469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788" w:type="dxa"/>
            <w:tcBorders>
              <w:top w:val="single" w:sz="8" w:space="0" w:color="000000"/>
              <w:left w:val="nil"/>
              <w:bottom w:val="single" w:sz="4" w:space="0" w:color="000000"/>
              <w:right w:val="nil"/>
            </w:tcBorders>
            <w:shd w:val="clear" w:color="000000" w:fill="FFFFFF"/>
            <w:noWrap/>
            <w:vAlign w:val="bottom"/>
            <w:hideMark/>
          </w:tcPr>
          <w:p w14:paraId="0EA4D77C" w14:textId="77777777" w:rsidR="00534692" w:rsidRPr="001C31F1" w:rsidRDefault="00534692" w:rsidP="0053469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720" w:type="dxa"/>
            <w:tcBorders>
              <w:top w:val="single" w:sz="8" w:space="0" w:color="000000"/>
              <w:left w:val="nil"/>
              <w:bottom w:val="single" w:sz="4" w:space="0" w:color="000000"/>
              <w:right w:val="nil"/>
            </w:tcBorders>
            <w:shd w:val="clear" w:color="000000" w:fill="FFFFFF"/>
            <w:noWrap/>
            <w:vAlign w:val="bottom"/>
            <w:hideMark/>
          </w:tcPr>
          <w:p w14:paraId="64EB683E" w14:textId="77777777" w:rsidR="00534692" w:rsidRPr="001C31F1" w:rsidRDefault="00534692" w:rsidP="00534692">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r>
      <w:tr w:rsidR="00534692" w:rsidRPr="001C31F1" w14:paraId="547FF8F6" w14:textId="77777777" w:rsidTr="00534692">
        <w:trPr>
          <w:trHeight w:val="159"/>
        </w:trPr>
        <w:tc>
          <w:tcPr>
            <w:tcW w:w="3978" w:type="dxa"/>
            <w:tcBorders>
              <w:top w:val="nil"/>
              <w:left w:val="nil"/>
              <w:bottom w:val="nil"/>
              <w:right w:val="nil"/>
            </w:tcBorders>
            <w:shd w:val="clear" w:color="000000" w:fill="FFFFFF"/>
            <w:noWrap/>
            <w:vAlign w:val="bottom"/>
            <w:hideMark/>
          </w:tcPr>
          <w:p w14:paraId="5D6DAE32" w14:textId="77777777" w:rsidR="00534692" w:rsidRPr="001C31F1" w:rsidRDefault="00534692" w:rsidP="00534692">
            <w:pPr>
              <w:spacing w:after="0" w:line="240" w:lineRule="auto"/>
              <w:rPr>
                <w:rFonts w:eastAsia="Times New Roman"/>
                <w:sz w:val="22"/>
                <w:szCs w:val="22"/>
                <w:bdr w:val="none" w:sz="0" w:space="0" w:color="auto"/>
                <w:lang w:val="es-CL" w:eastAsia="es-CL"/>
              </w:rPr>
            </w:pPr>
            <w:del w:id="654" w:author="Observatorio 02" w:date="2017-05-04T11:48:00Z">
              <w:r w:rsidRPr="001C31F1" w:rsidDel="0024541B">
                <w:rPr>
                  <w:rFonts w:eastAsia="Times New Roman"/>
                  <w:sz w:val="22"/>
                  <w:szCs w:val="22"/>
                  <w:bdr w:val="none" w:sz="0" w:space="0" w:color="auto"/>
                  <w:lang w:val="es-CL" w:eastAsia="es-CL"/>
                </w:rPr>
                <w:delText xml:space="preserve"> </w:delText>
              </w:r>
            </w:del>
            <w:r w:rsidRPr="001C31F1">
              <w:rPr>
                <w:rFonts w:eastAsia="Times New Roman"/>
                <w:sz w:val="22"/>
                <w:szCs w:val="22"/>
                <w:bdr w:val="none" w:sz="0" w:space="0" w:color="auto"/>
                <w:lang w:val="es-CL" w:eastAsia="es-CL"/>
              </w:rPr>
              <w:t>% de trabajadores con vacaciones pagadas</w:t>
            </w:r>
          </w:p>
        </w:tc>
        <w:tc>
          <w:tcPr>
            <w:tcW w:w="719" w:type="dxa"/>
            <w:tcBorders>
              <w:top w:val="nil"/>
              <w:left w:val="nil"/>
              <w:bottom w:val="nil"/>
              <w:right w:val="nil"/>
            </w:tcBorders>
            <w:shd w:val="clear" w:color="000000" w:fill="FFFFFF"/>
            <w:noWrap/>
            <w:vAlign w:val="bottom"/>
            <w:hideMark/>
          </w:tcPr>
          <w:p w14:paraId="53C099FE"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71,0ᵃ</w:t>
            </w:r>
          </w:p>
        </w:tc>
        <w:tc>
          <w:tcPr>
            <w:tcW w:w="886" w:type="dxa"/>
            <w:tcBorders>
              <w:top w:val="nil"/>
              <w:left w:val="nil"/>
              <w:bottom w:val="nil"/>
              <w:right w:val="nil"/>
            </w:tcBorders>
            <w:shd w:val="clear" w:color="000000" w:fill="FFFFFF"/>
            <w:noWrap/>
            <w:vAlign w:val="bottom"/>
            <w:hideMark/>
          </w:tcPr>
          <w:p w14:paraId="1EE07958"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69,4</w:t>
            </w:r>
          </w:p>
        </w:tc>
        <w:tc>
          <w:tcPr>
            <w:tcW w:w="910" w:type="dxa"/>
            <w:tcBorders>
              <w:top w:val="nil"/>
              <w:left w:val="nil"/>
              <w:bottom w:val="nil"/>
              <w:right w:val="nil"/>
            </w:tcBorders>
            <w:shd w:val="clear" w:color="000000" w:fill="FFFFFF"/>
            <w:noWrap/>
            <w:vAlign w:val="bottom"/>
            <w:hideMark/>
          </w:tcPr>
          <w:p w14:paraId="249BF72B"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77,8</w:t>
            </w:r>
          </w:p>
        </w:tc>
        <w:tc>
          <w:tcPr>
            <w:tcW w:w="788" w:type="dxa"/>
            <w:tcBorders>
              <w:top w:val="nil"/>
              <w:left w:val="nil"/>
              <w:bottom w:val="nil"/>
              <w:right w:val="nil"/>
            </w:tcBorders>
            <w:shd w:val="clear" w:color="000000" w:fill="FFFFFF"/>
            <w:noWrap/>
            <w:vAlign w:val="bottom"/>
            <w:hideMark/>
          </w:tcPr>
          <w:p w14:paraId="0E65EA11"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89,8</w:t>
            </w:r>
          </w:p>
        </w:tc>
        <w:tc>
          <w:tcPr>
            <w:tcW w:w="720" w:type="dxa"/>
            <w:tcBorders>
              <w:top w:val="nil"/>
              <w:left w:val="nil"/>
              <w:bottom w:val="nil"/>
              <w:right w:val="nil"/>
            </w:tcBorders>
            <w:shd w:val="clear" w:color="000000" w:fill="FFFFFF"/>
            <w:noWrap/>
            <w:vAlign w:val="bottom"/>
            <w:hideMark/>
          </w:tcPr>
          <w:p w14:paraId="76D13F8D"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85,3</w:t>
            </w:r>
          </w:p>
        </w:tc>
      </w:tr>
      <w:tr w:rsidR="00534692" w:rsidRPr="001C31F1" w14:paraId="0F19546D" w14:textId="77777777" w:rsidTr="00534692">
        <w:trPr>
          <w:trHeight w:val="159"/>
        </w:trPr>
        <w:tc>
          <w:tcPr>
            <w:tcW w:w="3978" w:type="dxa"/>
            <w:tcBorders>
              <w:top w:val="nil"/>
              <w:left w:val="nil"/>
              <w:bottom w:val="nil"/>
              <w:right w:val="nil"/>
            </w:tcBorders>
            <w:shd w:val="clear" w:color="000000" w:fill="FFFFFF"/>
            <w:noWrap/>
            <w:vAlign w:val="bottom"/>
            <w:hideMark/>
          </w:tcPr>
          <w:p w14:paraId="4C7ECF35" w14:textId="762ED81C" w:rsidR="00534692" w:rsidRPr="001C31F1" w:rsidRDefault="00534692" w:rsidP="00534692">
            <w:pPr>
              <w:spacing w:after="0" w:line="240" w:lineRule="auto"/>
              <w:rPr>
                <w:rFonts w:eastAsia="Times New Roman"/>
                <w:sz w:val="22"/>
                <w:szCs w:val="22"/>
                <w:bdr w:val="none" w:sz="0" w:space="0" w:color="auto"/>
                <w:lang w:val="es-CL" w:eastAsia="es-CL"/>
              </w:rPr>
            </w:pPr>
            <w:del w:id="655" w:author="Observatorio 02" w:date="2017-05-04T11:48:00Z">
              <w:r w:rsidRPr="001C31F1" w:rsidDel="0024541B">
                <w:rPr>
                  <w:rFonts w:eastAsia="Times New Roman"/>
                  <w:sz w:val="22"/>
                  <w:szCs w:val="22"/>
                  <w:bdr w:val="none" w:sz="0" w:space="0" w:color="auto"/>
                  <w:lang w:val="es-CL" w:eastAsia="es-CL"/>
                </w:rPr>
                <w:delText xml:space="preserve"> </w:delText>
              </w:r>
            </w:del>
            <w:r w:rsidRPr="001C31F1">
              <w:rPr>
                <w:rFonts w:eastAsia="Times New Roman"/>
                <w:sz w:val="22"/>
                <w:szCs w:val="22"/>
                <w:bdr w:val="none" w:sz="0" w:space="0" w:color="auto"/>
                <w:lang w:val="es-CL" w:eastAsia="es-CL"/>
              </w:rPr>
              <w:t xml:space="preserve">% de trabajadores con días pagados por </w:t>
            </w:r>
            <w:ins w:id="656" w:author="Observatorio 02" w:date="2017-05-04T11:48:00Z">
              <w:r w:rsidR="0024541B">
                <w:rPr>
                  <w:rFonts w:eastAsia="Times New Roman"/>
                  <w:sz w:val="22"/>
                  <w:szCs w:val="22"/>
                  <w:bdr w:val="none" w:sz="0" w:space="0" w:color="auto"/>
                  <w:lang w:val="es-CL" w:eastAsia="es-CL"/>
                </w:rPr>
                <w:t xml:space="preserve">       </w:t>
              </w:r>
            </w:ins>
            <w:r w:rsidRPr="001C31F1">
              <w:rPr>
                <w:rFonts w:eastAsia="Times New Roman"/>
                <w:sz w:val="22"/>
                <w:szCs w:val="22"/>
                <w:bdr w:val="none" w:sz="0" w:space="0" w:color="auto"/>
                <w:lang w:val="es-CL" w:eastAsia="es-CL"/>
              </w:rPr>
              <w:t>enfermedad</w:t>
            </w:r>
          </w:p>
        </w:tc>
        <w:tc>
          <w:tcPr>
            <w:tcW w:w="719" w:type="dxa"/>
            <w:tcBorders>
              <w:top w:val="nil"/>
              <w:left w:val="nil"/>
              <w:bottom w:val="nil"/>
              <w:right w:val="nil"/>
            </w:tcBorders>
            <w:shd w:val="clear" w:color="000000" w:fill="FFFFFF"/>
            <w:noWrap/>
            <w:vAlign w:val="bottom"/>
            <w:hideMark/>
          </w:tcPr>
          <w:p w14:paraId="37DFF5ED"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78,7ᵃ</w:t>
            </w:r>
          </w:p>
        </w:tc>
        <w:tc>
          <w:tcPr>
            <w:tcW w:w="886" w:type="dxa"/>
            <w:tcBorders>
              <w:top w:val="nil"/>
              <w:left w:val="nil"/>
              <w:bottom w:val="nil"/>
              <w:right w:val="nil"/>
            </w:tcBorders>
            <w:shd w:val="clear" w:color="000000" w:fill="FFFFFF"/>
            <w:noWrap/>
            <w:vAlign w:val="bottom"/>
            <w:hideMark/>
          </w:tcPr>
          <w:p w14:paraId="25EA5E7D"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83,3</w:t>
            </w:r>
          </w:p>
        </w:tc>
        <w:tc>
          <w:tcPr>
            <w:tcW w:w="910" w:type="dxa"/>
            <w:tcBorders>
              <w:top w:val="nil"/>
              <w:left w:val="nil"/>
              <w:bottom w:val="nil"/>
              <w:right w:val="nil"/>
            </w:tcBorders>
            <w:shd w:val="clear" w:color="000000" w:fill="FFFFFF"/>
            <w:noWrap/>
            <w:vAlign w:val="bottom"/>
            <w:hideMark/>
          </w:tcPr>
          <w:p w14:paraId="2B37AFA3"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94,1</w:t>
            </w:r>
          </w:p>
        </w:tc>
        <w:tc>
          <w:tcPr>
            <w:tcW w:w="788" w:type="dxa"/>
            <w:tcBorders>
              <w:top w:val="nil"/>
              <w:left w:val="nil"/>
              <w:bottom w:val="nil"/>
              <w:right w:val="nil"/>
            </w:tcBorders>
            <w:shd w:val="clear" w:color="000000" w:fill="FFFFFF"/>
            <w:noWrap/>
            <w:vAlign w:val="bottom"/>
            <w:hideMark/>
          </w:tcPr>
          <w:p w14:paraId="1259CBF8"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96,2</w:t>
            </w:r>
          </w:p>
        </w:tc>
        <w:tc>
          <w:tcPr>
            <w:tcW w:w="720" w:type="dxa"/>
            <w:tcBorders>
              <w:top w:val="nil"/>
              <w:left w:val="nil"/>
              <w:bottom w:val="nil"/>
              <w:right w:val="nil"/>
            </w:tcBorders>
            <w:shd w:val="clear" w:color="000000" w:fill="FFFFFF"/>
            <w:noWrap/>
            <w:vAlign w:val="bottom"/>
            <w:hideMark/>
          </w:tcPr>
          <w:p w14:paraId="19F2B513"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94,1</w:t>
            </w:r>
          </w:p>
        </w:tc>
      </w:tr>
      <w:tr w:rsidR="00534692" w:rsidRPr="001C31F1" w14:paraId="2404FE6F" w14:textId="77777777" w:rsidTr="00534692">
        <w:trPr>
          <w:trHeight w:val="159"/>
        </w:trPr>
        <w:tc>
          <w:tcPr>
            <w:tcW w:w="3978" w:type="dxa"/>
            <w:tcBorders>
              <w:top w:val="nil"/>
              <w:left w:val="nil"/>
              <w:bottom w:val="nil"/>
              <w:right w:val="nil"/>
            </w:tcBorders>
            <w:shd w:val="clear" w:color="000000" w:fill="FFFFFF"/>
            <w:noWrap/>
            <w:vAlign w:val="bottom"/>
            <w:hideMark/>
          </w:tcPr>
          <w:p w14:paraId="59C887C1" w14:textId="77777777" w:rsidR="00534692" w:rsidRPr="001C31F1" w:rsidRDefault="00534692" w:rsidP="00534692">
            <w:pPr>
              <w:spacing w:after="0" w:line="240" w:lineRule="auto"/>
              <w:rPr>
                <w:rFonts w:eastAsia="Times New Roman"/>
                <w:sz w:val="22"/>
                <w:szCs w:val="22"/>
                <w:bdr w:val="none" w:sz="0" w:space="0" w:color="auto"/>
                <w:lang w:val="es-CL" w:eastAsia="es-CL"/>
              </w:rPr>
            </w:pPr>
            <w:del w:id="657" w:author="Observatorio 02" w:date="2017-05-04T11:48:00Z">
              <w:r w:rsidRPr="001C31F1" w:rsidDel="0024541B">
                <w:rPr>
                  <w:rFonts w:eastAsia="Times New Roman"/>
                  <w:sz w:val="22"/>
                  <w:szCs w:val="22"/>
                  <w:bdr w:val="none" w:sz="0" w:space="0" w:color="auto"/>
                  <w:lang w:val="es-CL" w:eastAsia="es-CL"/>
                </w:rPr>
                <w:delText xml:space="preserve"> </w:delText>
              </w:r>
            </w:del>
            <w:r w:rsidRPr="001C31F1">
              <w:rPr>
                <w:rFonts w:eastAsia="Times New Roman"/>
                <w:sz w:val="22"/>
                <w:szCs w:val="22"/>
                <w:bdr w:val="none" w:sz="0" w:space="0" w:color="auto"/>
                <w:lang w:val="es-CL" w:eastAsia="es-CL"/>
              </w:rPr>
              <w:t>% de trabajadores con cotización previsional o de pensión</w:t>
            </w:r>
          </w:p>
        </w:tc>
        <w:tc>
          <w:tcPr>
            <w:tcW w:w="719" w:type="dxa"/>
            <w:tcBorders>
              <w:top w:val="nil"/>
              <w:left w:val="nil"/>
              <w:bottom w:val="nil"/>
              <w:right w:val="nil"/>
            </w:tcBorders>
            <w:shd w:val="clear" w:color="000000" w:fill="FFFFFF"/>
            <w:noWrap/>
            <w:vAlign w:val="bottom"/>
            <w:hideMark/>
          </w:tcPr>
          <w:p w14:paraId="7D0CCCC1"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79,7ᵃ</w:t>
            </w:r>
          </w:p>
        </w:tc>
        <w:tc>
          <w:tcPr>
            <w:tcW w:w="886" w:type="dxa"/>
            <w:tcBorders>
              <w:top w:val="nil"/>
              <w:left w:val="nil"/>
              <w:bottom w:val="nil"/>
              <w:right w:val="nil"/>
            </w:tcBorders>
            <w:shd w:val="clear" w:color="000000" w:fill="FFFFFF"/>
            <w:noWrap/>
            <w:vAlign w:val="bottom"/>
            <w:hideMark/>
          </w:tcPr>
          <w:p w14:paraId="6F17F98D"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91</w:t>
            </w:r>
          </w:p>
        </w:tc>
        <w:tc>
          <w:tcPr>
            <w:tcW w:w="910" w:type="dxa"/>
            <w:tcBorders>
              <w:top w:val="nil"/>
              <w:left w:val="nil"/>
              <w:bottom w:val="nil"/>
              <w:right w:val="nil"/>
            </w:tcBorders>
            <w:shd w:val="clear" w:color="000000" w:fill="FFFFFF"/>
            <w:noWrap/>
            <w:vAlign w:val="bottom"/>
            <w:hideMark/>
          </w:tcPr>
          <w:p w14:paraId="05CD96BB"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97,9</w:t>
            </w:r>
          </w:p>
        </w:tc>
        <w:tc>
          <w:tcPr>
            <w:tcW w:w="788" w:type="dxa"/>
            <w:tcBorders>
              <w:top w:val="nil"/>
              <w:left w:val="nil"/>
              <w:bottom w:val="nil"/>
              <w:right w:val="nil"/>
            </w:tcBorders>
            <w:shd w:val="clear" w:color="000000" w:fill="FFFFFF"/>
            <w:noWrap/>
            <w:vAlign w:val="bottom"/>
            <w:hideMark/>
          </w:tcPr>
          <w:p w14:paraId="3B1C24D4"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99</w:t>
            </w:r>
          </w:p>
        </w:tc>
        <w:tc>
          <w:tcPr>
            <w:tcW w:w="720" w:type="dxa"/>
            <w:tcBorders>
              <w:top w:val="nil"/>
              <w:left w:val="nil"/>
              <w:bottom w:val="nil"/>
              <w:right w:val="nil"/>
            </w:tcBorders>
            <w:shd w:val="clear" w:color="000000" w:fill="FFFFFF"/>
            <w:noWrap/>
            <w:vAlign w:val="bottom"/>
            <w:hideMark/>
          </w:tcPr>
          <w:p w14:paraId="41BDA8E4"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97,4</w:t>
            </w:r>
          </w:p>
        </w:tc>
      </w:tr>
      <w:tr w:rsidR="00534692" w:rsidRPr="001C31F1" w14:paraId="434E5032" w14:textId="77777777" w:rsidTr="00534692">
        <w:trPr>
          <w:trHeight w:val="159"/>
        </w:trPr>
        <w:tc>
          <w:tcPr>
            <w:tcW w:w="3978" w:type="dxa"/>
            <w:tcBorders>
              <w:top w:val="nil"/>
              <w:left w:val="nil"/>
              <w:bottom w:val="nil"/>
              <w:right w:val="nil"/>
            </w:tcBorders>
            <w:shd w:val="clear" w:color="000000" w:fill="FFFFFF"/>
            <w:noWrap/>
            <w:vAlign w:val="bottom"/>
            <w:hideMark/>
          </w:tcPr>
          <w:p w14:paraId="6EA1A65D" w14:textId="77777777" w:rsidR="00534692" w:rsidRPr="001C31F1" w:rsidRDefault="00534692" w:rsidP="00534692">
            <w:pPr>
              <w:spacing w:after="0" w:line="240" w:lineRule="auto"/>
              <w:rPr>
                <w:rFonts w:eastAsia="Times New Roman"/>
                <w:sz w:val="22"/>
                <w:szCs w:val="22"/>
                <w:bdr w:val="none" w:sz="0" w:space="0" w:color="auto"/>
                <w:lang w:val="es-CL" w:eastAsia="es-CL"/>
              </w:rPr>
            </w:pPr>
            <w:del w:id="658" w:author="Observatorio 02" w:date="2017-05-04T11:48:00Z">
              <w:r w:rsidRPr="001C31F1" w:rsidDel="0024541B">
                <w:rPr>
                  <w:rFonts w:eastAsia="Times New Roman"/>
                  <w:sz w:val="22"/>
                  <w:szCs w:val="22"/>
                  <w:bdr w:val="none" w:sz="0" w:space="0" w:color="auto"/>
                  <w:lang w:val="es-CL" w:eastAsia="es-CL"/>
                </w:rPr>
                <w:delText xml:space="preserve"> </w:delText>
              </w:r>
            </w:del>
            <w:r w:rsidRPr="001C31F1">
              <w:rPr>
                <w:rFonts w:eastAsia="Times New Roman"/>
                <w:sz w:val="22"/>
                <w:szCs w:val="22"/>
                <w:bdr w:val="none" w:sz="0" w:space="0" w:color="auto"/>
                <w:lang w:val="es-CL" w:eastAsia="es-CL"/>
              </w:rPr>
              <w:t>% de trabajadores con cotización por previsión de salud</w:t>
            </w:r>
          </w:p>
        </w:tc>
        <w:tc>
          <w:tcPr>
            <w:tcW w:w="719" w:type="dxa"/>
            <w:tcBorders>
              <w:top w:val="nil"/>
              <w:left w:val="nil"/>
              <w:bottom w:val="nil"/>
              <w:right w:val="nil"/>
            </w:tcBorders>
            <w:shd w:val="clear" w:color="000000" w:fill="FFFFFF"/>
            <w:noWrap/>
            <w:vAlign w:val="bottom"/>
            <w:hideMark/>
          </w:tcPr>
          <w:p w14:paraId="4A7826E9"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79,7ᵃ</w:t>
            </w:r>
          </w:p>
        </w:tc>
        <w:tc>
          <w:tcPr>
            <w:tcW w:w="886" w:type="dxa"/>
            <w:tcBorders>
              <w:top w:val="nil"/>
              <w:left w:val="nil"/>
              <w:bottom w:val="nil"/>
              <w:right w:val="nil"/>
            </w:tcBorders>
            <w:shd w:val="clear" w:color="000000" w:fill="FFFFFF"/>
            <w:noWrap/>
            <w:vAlign w:val="bottom"/>
            <w:hideMark/>
          </w:tcPr>
          <w:p w14:paraId="7E798C7C"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91,7</w:t>
            </w:r>
          </w:p>
        </w:tc>
        <w:tc>
          <w:tcPr>
            <w:tcW w:w="910" w:type="dxa"/>
            <w:tcBorders>
              <w:top w:val="nil"/>
              <w:left w:val="nil"/>
              <w:bottom w:val="nil"/>
              <w:right w:val="nil"/>
            </w:tcBorders>
            <w:shd w:val="clear" w:color="000000" w:fill="FFFFFF"/>
            <w:noWrap/>
            <w:vAlign w:val="bottom"/>
            <w:hideMark/>
          </w:tcPr>
          <w:p w14:paraId="180F7B11"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97,9</w:t>
            </w:r>
          </w:p>
        </w:tc>
        <w:tc>
          <w:tcPr>
            <w:tcW w:w="788" w:type="dxa"/>
            <w:tcBorders>
              <w:top w:val="nil"/>
              <w:left w:val="nil"/>
              <w:bottom w:val="nil"/>
              <w:right w:val="nil"/>
            </w:tcBorders>
            <w:shd w:val="clear" w:color="000000" w:fill="FFFFFF"/>
            <w:noWrap/>
            <w:vAlign w:val="bottom"/>
            <w:hideMark/>
          </w:tcPr>
          <w:p w14:paraId="24F10522"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99</w:t>
            </w:r>
          </w:p>
        </w:tc>
        <w:tc>
          <w:tcPr>
            <w:tcW w:w="720" w:type="dxa"/>
            <w:tcBorders>
              <w:top w:val="nil"/>
              <w:left w:val="nil"/>
              <w:bottom w:val="nil"/>
              <w:right w:val="nil"/>
            </w:tcBorders>
            <w:shd w:val="clear" w:color="000000" w:fill="FFFFFF"/>
            <w:noWrap/>
            <w:vAlign w:val="bottom"/>
            <w:hideMark/>
          </w:tcPr>
          <w:p w14:paraId="4D5EA78B"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97,5</w:t>
            </w:r>
          </w:p>
        </w:tc>
      </w:tr>
      <w:tr w:rsidR="00534692" w:rsidRPr="001C31F1" w14:paraId="26BD0CBC" w14:textId="77777777" w:rsidTr="00534692">
        <w:trPr>
          <w:trHeight w:val="159"/>
        </w:trPr>
        <w:tc>
          <w:tcPr>
            <w:tcW w:w="3978" w:type="dxa"/>
            <w:tcBorders>
              <w:top w:val="nil"/>
              <w:left w:val="nil"/>
              <w:bottom w:val="nil"/>
              <w:right w:val="nil"/>
            </w:tcBorders>
            <w:shd w:val="clear" w:color="000000" w:fill="FFFFFF"/>
            <w:noWrap/>
            <w:vAlign w:val="bottom"/>
            <w:hideMark/>
          </w:tcPr>
          <w:p w14:paraId="2E6759B1" w14:textId="77777777" w:rsidR="00534692" w:rsidRPr="001C31F1" w:rsidRDefault="00534692" w:rsidP="00534692">
            <w:pPr>
              <w:spacing w:after="0" w:line="240" w:lineRule="auto"/>
              <w:rPr>
                <w:rFonts w:eastAsia="Times New Roman"/>
                <w:sz w:val="22"/>
                <w:szCs w:val="22"/>
                <w:bdr w:val="none" w:sz="0" w:space="0" w:color="auto"/>
                <w:lang w:val="es-CL" w:eastAsia="es-CL"/>
              </w:rPr>
            </w:pPr>
            <w:del w:id="659" w:author="Observatorio 02" w:date="2017-05-04T11:48:00Z">
              <w:r w:rsidRPr="001C31F1" w:rsidDel="0024541B">
                <w:rPr>
                  <w:rFonts w:eastAsia="Times New Roman"/>
                  <w:sz w:val="22"/>
                  <w:szCs w:val="22"/>
                  <w:bdr w:val="none" w:sz="0" w:space="0" w:color="auto"/>
                  <w:lang w:val="es-CL" w:eastAsia="es-CL"/>
                </w:rPr>
                <w:delText xml:space="preserve"> </w:delText>
              </w:r>
            </w:del>
            <w:r w:rsidRPr="001C31F1">
              <w:rPr>
                <w:rFonts w:eastAsia="Times New Roman"/>
                <w:sz w:val="22"/>
                <w:szCs w:val="22"/>
                <w:bdr w:val="none" w:sz="0" w:space="0" w:color="auto"/>
                <w:lang w:val="es-CL" w:eastAsia="es-CL"/>
              </w:rPr>
              <w:t>% de trabajadores con cotización por seguro de desempleo</w:t>
            </w:r>
          </w:p>
        </w:tc>
        <w:tc>
          <w:tcPr>
            <w:tcW w:w="719" w:type="dxa"/>
            <w:tcBorders>
              <w:top w:val="nil"/>
              <w:left w:val="nil"/>
              <w:bottom w:val="nil"/>
              <w:right w:val="nil"/>
            </w:tcBorders>
            <w:shd w:val="clear" w:color="000000" w:fill="FFFFFF"/>
            <w:noWrap/>
            <w:vAlign w:val="bottom"/>
            <w:hideMark/>
          </w:tcPr>
          <w:p w14:paraId="4DE8B8BC"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79,0ᵃ</w:t>
            </w:r>
          </w:p>
        </w:tc>
        <w:tc>
          <w:tcPr>
            <w:tcW w:w="886" w:type="dxa"/>
            <w:tcBorders>
              <w:top w:val="nil"/>
              <w:left w:val="nil"/>
              <w:bottom w:val="nil"/>
              <w:right w:val="nil"/>
            </w:tcBorders>
            <w:shd w:val="clear" w:color="000000" w:fill="FFFFFF"/>
            <w:noWrap/>
            <w:vAlign w:val="bottom"/>
            <w:hideMark/>
          </w:tcPr>
          <w:p w14:paraId="7403F18A"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87,9</w:t>
            </w:r>
          </w:p>
        </w:tc>
        <w:tc>
          <w:tcPr>
            <w:tcW w:w="910" w:type="dxa"/>
            <w:tcBorders>
              <w:top w:val="nil"/>
              <w:left w:val="nil"/>
              <w:bottom w:val="nil"/>
              <w:right w:val="nil"/>
            </w:tcBorders>
            <w:shd w:val="clear" w:color="000000" w:fill="FFFFFF"/>
            <w:noWrap/>
            <w:vAlign w:val="bottom"/>
            <w:hideMark/>
          </w:tcPr>
          <w:p w14:paraId="565634E4"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95,6</w:t>
            </w:r>
          </w:p>
        </w:tc>
        <w:tc>
          <w:tcPr>
            <w:tcW w:w="788" w:type="dxa"/>
            <w:tcBorders>
              <w:top w:val="nil"/>
              <w:left w:val="nil"/>
              <w:bottom w:val="nil"/>
              <w:right w:val="nil"/>
            </w:tcBorders>
            <w:shd w:val="clear" w:color="000000" w:fill="FFFFFF"/>
            <w:noWrap/>
            <w:vAlign w:val="bottom"/>
            <w:hideMark/>
          </w:tcPr>
          <w:p w14:paraId="4437EF1C"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96,2</w:t>
            </w:r>
          </w:p>
        </w:tc>
        <w:tc>
          <w:tcPr>
            <w:tcW w:w="720" w:type="dxa"/>
            <w:tcBorders>
              <w:top w:val="nil"/>
              <w:left w:val="nil"/>
              <w:bottom w:val="nil"/>
              <w:right w:val="nil"/>
            </w:tcBorders>
            <w:shd w:val="clear" w:color="000000" w:fill="FFFFFF"/>
            <w:noWrap/>
            <w:vAlign w:val="bottom"/>
            <w:hideMark/>
          </w:tcPr>
          <w:p w14:paraId="30DCEEAC"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94,7</w:t>
            </w:r>
          </w:p>
        </w:tc>
      </w:tr>
      <w:tr w:rsidR="00534692" w:rsidRPr="001C31F1" w14:paraId="3C4692F3" w14:textId="77777777" w:rsidTr="00534692">
        <w:trPr>
          <w:trHeight w:val="159"/>
        </w:trPr>
        <w:tc>
          <w:tcPr>
            <w:tcW w:w="3978" w:type="dxa"/>
            <w:tcBorders>
              <w:top w:val="nil"/>
              <w:left w:val="nil"/>
              <w:bottom w:val="nil"/>
              <w:right w:val="nil"/>
            </w:tcBorders>
            <w:shd w:val="clear" w:color="000000" w:fill="FFFFFF"/>
            <w:noWrap/>
            <w:vAlign w:val="bottom"/>
            <w:hideMark/>
          </w:tcPr>
          <w:p w14:paraId="3D9E5061" w14:textId="77777777" w:rsidR="00534692" w:rsidRPr="001C31F1" w:rsidRDefault="00534692" w:rsidP="00534692">
            <w:pPr>
              <w:spacing w:after="0" w:line="240" w:lineRule="auto"/>
              <w:rPr>
                <w:rFonts w:eastAsia="Times New Roman"/>
                <w:sz w:val="22"/>
                <w:szCs w:val="22"/>
                <w:bdr w:val="none" w:sz="0" w:space="0" w:color="auto"/>
                <w:lang w:val="es-CL" w:eastAsia="es-CL"/>
              </w:rPr>
            </w:pPr>
            <w:del w:id="660" w:author="Observatorio 02" w:date="2017-05-04T11:48:00Z">
              <w:r w:rsidRPr="001C31F1" w:rsidDel="0024541B">
                <w:rPr>
                  <w:rFonts w:eastAsia="Times New Roman"/>
                  <w:sz w:val="22"/>
                  <w:szCs w:val="22"/>
                  <w:bdr w:val="none" w:sz="0" w:space="0" w:color="auto"/>
                  <w:lang w:val="es-CL" w:eastAsia="es-CL"/>
                </w:rPr>
                <w:delText xml:space="preserve"> </w:delText>
              </w:r>
            </w:del>
            <w:r w:rsidRPr="001C31F1">
              <w:rPr>
                <w:rFonts w:eastAsia="Times New Roman"/>
                <w:sz w:val="22"/>
                <w:szCs w:val="22"/>
                <w:bdr w:val="none" w:sz="0" w:space="0" w:color="auto"/>
                <w:lang w:val="es-CL" w:eastAsia="es-CL"/>
              </w:rPr>
              <w:t>% de trabajadores con permiso por maternidad o paternidad</w:t>
            </w:r>
          </w:p>
        </w:tc>
        <w:tc>
          <w:tcPr>
            <w:tcW w:w="719" w:type="dxa"/>
            <w:tcBorders>
              <w:top w:val="nil"/>
              <w:left w:val="nil"/>
              <w:bottom w:val="nil"/>
              <w:right w:val="nil"/>
            </w:tcBorders>
            <w:shd w:val="clear" w:color="000000" w:fill="FFFFFF"/>
            <w:noWrap/>
            <w:vAlign w:val="bottom"/>
            <w:hideMark/>
          </w:tcPr>
          <w:p w14:paraId="7D7E6909"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61,2ᵃ</w:t>
            </w:r>
          </w:p>
        </w:tc>
        <w:tc>
          <w:tcPr>
            <w:tcW w:w="886" w:type="dxa"/>
            <w:tcBorders>
              <w:top w:val="nil"/>
              <w:left w:val="nil"/>
              <w:bottom w:val="nil"/>
              <w:right w:val="nil"/>
            </w:tcBorders>
            <w:shd w:val="clear" w:color="000000" w:fill="FFFFFF"/>
            <w:noWrap/>
            <w:vAlign w:val="bottom"/>
            <w:hideMark/>
          </w:tcPr>
          <w:p w14:paraId="75906944"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78,5</w:t>
            </w:r>
          </w:p>
        </w:tc>
        <w:tc>
          <w:tcPr>
            <w:tcW w:w="910" w:type="dxa"/>
            <w:tcBorders>
              <w:top w:val="nil"/>
              <w:left w:val="nil"/>
              <w:bottom w:val="nil"/>
              <w:right w:val="nil"/>
            </w:tcBorders>
            <w:shd w:val="clear" w:color="000000" w:fill="FFFFFF"/>
            <w:noWrap/>
            <w:vAlign w:val="bottom"/>
            <w:hideMark/>
          </w:tcPr>
          <w:p w14:paraId="40233E3A"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83,1</w:t>
            </w:r>
          </w:p>
        </w:tc>
        <w:tc>
          <w:tcPr>
            <w:tcW w:w="788" w:type="dxa"/>
            <w:tcBorders>
              <w:top w:val="nil"/>
              <w:left w:val="nil"/>
              <w:bottom w:val="nil"/>
              <w:right w:val="nil"/>
            </w:tcBorders>
            <w:shd w:val="clear" w:color="000000" w:fill="FFFFFF"/>
            <w:noWrap/>
            <w:vAlign w:val="bottom"/>
            <w:hideMark/>
          </w:tcPr>
          <w:p w14:paraId="23171FE6"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91,7</w:t>
            </w:r>
          </w:p>
        </w:tc>
        <w:tc>
          <w:tcPr>
            <w:tcW w:w="720" w:type="dxa"/>
            <w:tcBorders>
              <w:top w:val="nil"/>
              <w:left w:val="nil"/>
              <w:bottom w:val="nil"/>
              <w:right w:val="nil"/>
            </w:tcBorders>
            <w:shd w:val="clear" w:color="000000" w:fill="FFFFFF"/>
            <w:noWrap/>
            <w:vAlign w:val="bottom"/>
            <w:hideMark/>
          </w:tcPr>
          <w:p w14:paraId="492F7273"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88,1</w:t>
            </w:r>
          </w:p>
        </w:tc>
      </w:tr>
      <w:tr w:rsidR="00534692" w:rsidRPr="001C31F1" w14:paraId="584510DA" w14:textId="77777777" w:rsidTr="00534692">
        <w:trPr>
          <w:trHeight w:val="159"/>
        </w:trPr>
        <w:tc>
          <w:tcPr>
            <w:tcW w:w="3978" w:type="dxa"/>
            <w:tcBorders>
              <w:top w:val="nil"/>
              <w:left w:val="nil"/>
              <w:bottom w:val="single" w:sz="8" w:space="0" w:color="000000"/>
              <w:right w:val="nil"/>
            </w:tcBorders>
            <w:shd w:val="clear" w:color="000000" w:fill="FFFFFF"/>
            <w:noWrap/>
            <w:vAlign w:val="bottom"/>
            <w:hideMark/>
          </w:tcPr>
          <w:p w14:paraId="7A8040B3" w14:textId="77777777" w:rsidR="00534692" w:rsidRPr="001C31F1" w:rsidRDefault="00534692" w:rsidP="00534692">
            <w:pPr>
              <w:spacing w:after="0" w:line="240" w:lineRule="auto"/>
              <w:rPr>
                <w:rFonts w:eastAsia="Times New Roman"/>
                <w:sz w:val="22"/>
                <w:szCs w:val="22"/>
                <w:bdr w:val="none" w:sz="0" w:space="0" w:color="auto"/>
                <w:lang w:val="es-CL" w:eastAsia="es-CL"/>
              </w:rPr>
            </w:pPr>
            <w:del w:id="661" w:author="Observatorio 02" w:date="2017-05-04T11:48:00Z">
              <w:r w:rsidRPr="001C31F1" w:rsidDel="0024541B">
                <w:rPr>
                  <w:rFonts w:eastAsia="Times New Roman"/>
                  <w:sz w:val="22"/>
                  <w:szCs w:val="22"/>
                  <w:bdr w:val="none" w:sz="0" w:space="0" w:color="auto"/>
                  <w:lang w:val="es-CL" w:eastAsia="es-CL"/>
                </w:rPr>
                <w:lastRenderedPageBreak/>
                <w:delText xml:space="preserve"> </w:delText>
              </w:r>
            </w:del>
            <w:r w:rsidRPr="001C31F1">
              <w:rPr>
                <w:rFonts w:eastAsia="Times New Roman"/>
                <w:sz w:val="22"/>
                <w:szCs w:val="22"/>
                <w:bdr w:val="none" w:sz="0" w:space="0" w:color="auto"/>
                <w:lang w:val="es-CL" w:eastAsia="es-CL"/>
              </w:rPr>
              <w:t>% de trabajadores con servicio de guarderías infantiles</w:t>
            </w:r>
          </w:p>
        </w:tc>
        <w:tc>
          <w:tcPr>
            <w:tcW w:w="719" w:type="dxa"/>
            <w:tcBorders>
              <w:top w:val="nil"/>
              <w:left w:val="nil"/>
              <w:bottom w:val="single" w:sz="8" w:space="0" w:color="000000"/>
              <w:right w:val="nil"/>
            </w:tcBorders>
            <w:shd w:val="clear" w:color="000000" w:fill="FFFFFF"/>
            <w:noWrap/>
            <w:vAlign w:val="bottom"/>
            <w:hideMark/>
          </w:tcPr>
          <w:p w14:paraId="253F1DB9"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5,7ᵃ</w:t>
            </w:r>
          </w:p>
        </w:tc>
        <w:tc>
          <w:tcPr>
            <w:tcW w:w="886" w:type="dxa"/>
            <w:tcBorders>
              <w:top w:val="nil"/>
              <w:left w:val="nil"/>
              <w:bottom w:val="single" w:sz="8" w:space="0" w:color="000000"/>
              <w:right w:val="nil"/>
            </w:tcBorders>
            <w:shd w:val="clear" w:color="000000" w:fill="FFFFFF"/>
            <w:noWrap/>
            <w:vAlign w:val="bottom"/>
            <w:hideMark/>
          </w:tcPr>
          <w:p w14:paraId="0163FE14"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5,9</w:t>
            </w:r>
          </w:p>
        </w:tc>
        <w:tc>
          <w:tcPr>
            <w:tcW w:w="910" w:type="dxa"/>
            <w:tcBorders>
              <w:top w:val="nil"/>
              <w:left w:val="nil"/>
              <w:bottom w:val="single" w:sz="8" w:space="0" w:color="000000"/>
              <w:right w:val="nil"/>
            </w:tcBorders>
            <w:shd w:val="clear" w:color="000000" w:fill="FFFFFF"/>
            <w:noWrap/>
            <w:vAlign w:val="bottom"/>
            <w:hideMark/>
          </w:tcPr>
          <w:p w14:paraId="7416FDC2"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10,1</w:t>
            </w:r>
          </w:p>
        </w:tc>
        <w:tc>
          <w:tcPr>
            <w:tcW w:w="788" w:type="dxa"/>
            <w:tcBorders>
              <w:top w:val="nil"/>
              <w:left w:val="nil"/>
              <w:bottom w:val="single" w:sz="8" w:space="0" w:color="000000"/>
              <w:right w:val="nil"/>
            </w:tcBorders>
            <w:shd w:val="clear" w:color="000000" w:fill="FFFFFF"/>
            <w:noWrap/>
            <w:vAlign w:val="bottom"/>
            <w:hideMark/>
          </w:tcPr>
          <w:p w14:paraId="3111FA08"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29,8</w:t>
            </w:r>
          </w:p>
        </w:tc>
        <w:tc>
          <w:tcPr>
            <w:tcW w:w="720" w:type="dxa"/>
            <w:tcBorders>
              <w:top w:val="nil"/>
              <w:left w:val="nil"/>
              <w:bottom w:val="single" w:sz="8" w:space="0" w:color="000000"/>
              <w:right w:val="nil"/>
            </w:tcBorders>
            <w:shd w:val="clear" w:color="000000" w:fill="FFFFFF"/>
            <w:noWrap/>
            <w:vAlign w:val="bottom"/>
            <w:hideMark/>
          </w:tcPr>
          <w:p w14:paraId="19B1E258" w14:textId="77777777" w:rsidR="00534692" w:rsidRPr="001C31F1" w:rsidRDefault="00534692" w:rsidP="00534692">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23,5</w:t>
            </w:r>
          </w:p>
        </w:tc>
      </w:tr>
    </w:tbl>
    <w:p w14:paraId="23615751" w14:textId="77777777" w:rsidR="00CE2776" w:rsidRPr="001C31F1" w:rsidRDefault="00CE2776" w:rsidP="00CE2776">
      <w:pPr>
        <w:spacing w:after="0" w:line="276" w:lineRule="auto"/>
        <w:jc w:val="both"/>
        <w:rPr>
          <w:moveTo w:id="662" w:author="Observatorio 02" w:date="2017-05-04T15:06:00Z"/>
          <w:rFonts w:eastAsia="Times New Roman"/>
          <w:color w:val="323E4F" w:themeColor="text2" w:themeShade="BF"/>
          <w:sz w:val="20"/>
          <w:lang w:val="es-CL"/>
        </w:rPr>
      </w:pPr>
      <w:moveToRangeStart w:id="663" w:author="Observatorio 02" w:date="2017-05-04T15:06:00Z" w:name="move481673735"/>
      <w:moveTo w:id="664" w:author="Observatorio 02" w:date="2017-05-04T15:06:00Z">
        <w:r w:rsidRPr="001C31F1">
          <w:rPr>
            <w:rFonts w:eastAsia="Times New Roman"/>
            <w:color w:val="323E4F" w:themeColor="text2" w:themeShade="BF"/>
            <w:sz w:val="20"/>
            <w:lang w:val="es-CL"/>
          </w:rPr>
          <w:t>Fuente: Elaboración propia conforme a ENE.</w:t>
        </w:r>
      </w:moveTo>
    </w:p>
    <w:moveToRangeEnd w:id="663"/>
    <w:p w14:paraId="2ED16D3C" w14:textId="77777777" w:rsidR="00534692" w:rsidRPr="001C31F1" w:rsidRDefault="00534692" w:rsidP="00534692">
      <w:pPr>
        <w:spacing w:after="0" w:line="276" w:lineRule="auto"/>
        <w:jc w:val="both"/>
        <w:rPr>
          <w:rFonts w:eastAsia="Times New Roman"/>
          <w:color w:val="323E4F" w:themeColor="text2" w:themeShade="BF"/>
          <w:sz w:val="20"/>
          <w:lang w:val="es-CL"/>
        </w:rPr>
      </w:pPr>
      <w:r w:rsidRPr="001C31F1">
        <w:rPr>
          <w:rFonts w:eastAsia="Times New Roman"/>
          <w:color w:val="323E4F" w:themeColor="text2" w:themeShade="BF"/>
          <w:sz w:val="20"/>
          <w:lang w:val="es-CL"/>
        </w:rPr>
        <w:t>Nota 1: El tamaño de empresas se define a partir del número de trabajadores. Microempresas, entre 1 y 9 trabajadores; Pequeña, entre 10 y 49 trabajadores; Mediana, entre 50 y 199 trabajadores; Grande, más de 200 trabajadores.</w:t>
      </w:r>
    </w:p>
    <w:p w14:paraId="335862B3" w14:textId="3CC9C397" w:rsidR="00534692" w:rsidRPr="001C31F1" w:rsidDel="00CE2776" w:rsidRDefault="00534692" w:rsidP="00534692">
      <w:pPr>
        <w:spacing w:after="0" w:line="276" w:lineRule="auto"/>
        <w:jc w:val="both"/>
        <w:rPr>
          <w:moveFrom w:id="665" w:author="Observatorio 02" w:date="2017-05-04T15:06:00Z"/>
          <w:rFonts w:eastAsia="Times New Roman"/>
          <w:color w:val="323E4F" w:themeColor="text2" w:themeShade="BF"/>
          <w:sz w:val="20"/>
          <w:lang w:val="es-CL"/>
        </w:rPr>
      </w:pPr>
      <w:moveFromRangeStart w:id="666" w:author="Observatorio 02" w:date="2017-05-04T15:06:00Z" w:name="move481673735"/>
      <w:moveFrom w:id="667" w:author="Observatorio 02" w:date="2017-05-04T15:06:00Z">
        <w:r w:rsidRPr="001C31F1" w:rsidDel="00CE2776">
          <w:rPr>
            <w:rFonts w:eastAsia="Times New Roman"/>
            <w:color w:val="323E4F" w:themeColor="text2" w:themeShade="BF"/>
            <w:sz w:val="20"/>
            <w:lang w:val="es-CL"/>
          </w:rPr>
          <w:t>Fuente: Elaboración propia conforme a ENE.</w:t>
        </w:r>
      </w:moveFrom>
    </w:p>
    <w:moveFromRangeEnd w:id="666"/>
    <w:p w14:paraId="160C2B49" w14:textId="51BC3279" w:rsidR="00175B62" w:rsidRPr="001C31F1" w:rsidRDefault="00175B62" w:rsidP="004A2E79">
      <w:pPr>
        <w:spacing w:after="0" w:line="276" w:lineRule="auto"/>
        <w:jc w:val="both"/>
        <w:rPr>
          <w:lang w:val="es-CL"/>
        </w:rPr>
      </w:pPr>
    </w:p>
    <w:p w14:paraId="54175004" w14:textId="6614FEE9" w:rsidR="00175B62" w:rsidRPr="001C31F1" w:rsidRDefault="00DA5BB5" w:rsidP="004A2E79">
      <w:pPr>
        <w:spacing w:after="0" w:line="276" w:lineRule="auto"/>
        <w:jc w:val="both"/>
        <w:rPr>
          <w:lang w:val="es-CL"/>
        </w:rPr>
      </w:pPr>
      <w:r w:rsidRPr="001C31F1">
        <w:rPr>
          <w:lang w:val="es-CL"/>
        </w:rPr>
        <w:t xml:space="preserve">El Cuadro </w:t>
      </w:r>
      <w:ins w:id="668" w:author="Observatorio 02" w:date="2017-05-04T11:48:00Z">
        <w:r w:rsidR="0024541B">
          <w:rPr>
            <w:lang w:val="es-CL"/>
          </w:rPr>
          <w:t>8</w:t>
        </w:r>
      </w:ins>
      <w:del w:id="669" w:author="Observatorio 02" w:date="2017-05-04T11:48:00Z">
        <w:r w:rsidRPr="001C31F1" w:rsidDel="0024541B">
          <w:rPr>
            <w:lang w:val="es-CL"/>
          </w:rPr>
          <w:delText>9</w:delText>
        </w:r>
      </w:del>
      <w:r w:rsidRPr="001C31F1">
        <w:rPr>
          <w:lang w:val="es-CL"/>
        </w:rPr>
        <w:t xml:space="preserve"> muestra el porcentaje de los trabajadores del sector que habitualmente trabajan más de 48 horas a la semana (en adelante, “horas excesivas”). Como se puede apreciar, el porcentaje sectorial es menor al nacional para cada tamaño de empresa. Es más</w:t>
      </w:r>
      <w:ins w:id="670" w:author="Observatorio 02" w:date="2017-05-04T12:13:00Z">
        <w:r w:rsidR="006158EE">
          <w:rPr>
            <w:lang w:val="es-CL"/>
          </w:rPr>
          <w:t>,</w:t>
        </w:r>
      </w:ins>
      <w:r w:rsidRPr="001C31F1">
        <w:rPr>
          <w:lang w:val="es-CL"/>
        </w:rPr>
        <w:t xml:space="preserve"> incluso el menor porcentaje observado para el sector (25%) supera al mayor porcentaje registrado a nivel Nacional (24%), lo cual refleja que el sector tiene un porcentaje particularmente alto de trabajo excesivo.</w:t>
      </w:r>
    </w:p>
    <w:p w14:paraId="6BC88AFE" w14:textId="129A2C0F" w:rsidR="00175B62" w:rsidRPr="001C31F1" w:rsidRDefault="00175B62" w:rsidP="004A2E79">
      <w:pPr>
        <w:spacing w:after="0" w:line="276" w:lineRule="auto"/>
        <w:jc w:val="both"/>
        <w:rPr>
          <w:lang w:val="es-CL"/>
        </w:rPr>
      </w:pPr>
    </w:p>
    <w:p w14:paraId="7E12090B" w14:textId="6A51E4D9" w:rsidR="00B70EF3" w:rsidRPr="001C31F1" w:rsidRDefault="00730F2C" w:rsidP="004A2E79">
      <w:pPr>
        <w:spacing w:after="0" w:line="276" w:lineRule="auto"/>
        <w:jc w:val="both"/>
        <w:rPr>
          <w:b/>
          <w:color w:val="323E4F" w:themeColor="text2" w:themeShade="BF"/>
          <w:lang w:val="es-CL"/>
        </w:rPr>
      </w:pPr>
      <w:r w:rsidRPr="001C31F1">
        <w:rPr>
          <w:b/>
          <w:color w:val="323E4F" w:themeColor="text2" w:themeShade="BF"/>
          <w:lang w:val="es-CL"/>
        </w:rPr>
        <w:t xml:space="preserve">Cuadro </w:t>
      </w:r>
      <w:del w:id="671" w:author="Observatorio 02" w:date="2017-05-04T11:48:00Z">
        <w:r w:rsidRPr="001C31F1" w:rsidDel="0024541B">
          <w:rPr>
            <w:b/>
            <w:color w:val="323E4F" w:themeColor="text2" w:themeShade="BF"/>
            <w:lang w:val="es-CL"/>
          </w:rPr>
          <w:delText>9</w:delText>
        </w:r>
      </w:del>
      <w:ins w:id="672" w:author="Observatorio 02" w:date="2017-05-04T11:48:00Z">
        <w:r w:rsidR="0024541B">
          <w:rPr>
            <w:b/>
            <w:color w:val="323E4F" w:themeColor="text2" w:themeShade="BF"/>
            <w:lang w:val="es-CL"/>
          </w:rPr>
          <w:t>8</w:t>
        </w:r>
      </w:ins>
      <w:r w:rsidRPr="001C31F1">
        <w:rPr>
          <w:b/>
          <w:color w:val="323E4F" w:themeColor="text2" w:themeShade="BF"/>
          <w:lang w:val="es-CL"/>
        </w:rPr>
        <w:t>. Porcentaje de trabajadores del sector que trabajan horas excesivas (48 horas o más) del sector, 2016</w:t>
      </w:r>
    </w:p>
    <w:tbl>
      <w:tblPr>
        <w:tblW w:w="7936" w:type="dxa"/>
        <w:tblCellMar>
          <w:left w:w="70" w:type="dxa"/>
          <w:right w:w="70" w:type="dxa"/>
        </w:tblCellMar>
        <w:tblLook w:val="04A0" w:firstRow="1" w:lastRow="0" w:firstColumn="1" w:lastColumn="0" w:noHBand="0" w:noVBand="1"/>
      </w:tblPr>
      <w:tblGrid>
        <w:gridCol w:w="960"/>
        <w:gridCol w:w="1216"/>
        <w:gridCol w:w="960"/>
        <w:gridCol w:w="960"/>
        <w:gridCol w:w="960"/>
        <w:gridCol w:w="960"/>
        <w:gridCol w:w="960"/>
        <w:gridCol w:w="960"/>
      </w:tblGrid>
      <w:tr w:rsidR="0060080B" w:rsidRPr="001C31F1" w14:paraId="775CFCEB" w14:textId="77777777" w:rsidTr="00730F2C">
        <w:trPr>
          <w:trHeight w:val="300"/>
        </w:trPr>
        <w:tc>
          <w:tcPr>
            <w:tcW w:w="960" w:type="dxa"/>
            <w:tcBorders>
              <w:top w:val="single" w:sz="8" w:space="0" w:color="000000"/>
              <w:left w:val="nil"/>
              <w:bottom w:val="single" w:sz="4" w:space="0" w:color="000000"/>
              <w:right w:val="nil"/>
            </w:tcBorders>
            <w:shd w:val="clear" w:color="000000" w:fill="FFFFFF"/>
            <w:noWrap/>
            <w:vAlign w:val="bottom"/>
            <w:hideMark/>
          </w:tcPr>
          <w:p w14:paraId="15E639BF" w14:textId="77777777" w:rsidR="0060080B" w:rsidRPr="001C31F1" w:rsidRDefault="0060080B" w:rsidP="0060080B">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Dominio</w:t>
            </w:r>
          </w:p>
        </w:tc>
        <w:tc>
          <w:tcPr>
            <w:tcW w:w="1216" w:type="dxa"/>
            <w:tcBorders>
              <w:top w:val="single" w:sz="8" w:space="0" w:color="000000"/>
              <w:left w:val="nil"/>
              <w:bottom w:val="single" w:sz="4" w:space="0" w:color="000000"/>
              <w:right w:val="nil"/>
            </w:tcBorders>
            <w:shd w:val="clear" w:color="000000" w:fill="FFFFFF"/>
            <w:noWrap/>
            <w:vAlign w:val="bottom"/>
            <w:hideMark/>
          </w:tcPr>
          <w:p w14:paraId="3C420A69"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Unipersonal</w:t>
            </w:r>
          </w:p>
        </w:tc>
        <w:tc>
          <w:tcPr>
            <w:tcW w:w="960" w:type="dxa"/>
            <w:tcBorders>
              <w:top w:val="single" w:sz="8" w:space="0" w:color="000000"/>
              <w:left w:val="nil"/>
              <w:bottom w:val="single" w:sz="4" w:space="0" w:color="000000"/>
              <w:right w:val="nil"/>
            </w:tcBorders>
            <w:shd w:val="clear" w:color="000000" w:fill="FFFFFF"/>
            <w:noWrap/>
            <w:vAlign w:val="bottom"/>
            <w:hideMark/>
          </w:tcPr>
          <w:p w14:paraId="4C96368F"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Micro</w:t>
            </w:r>
          </w:p>
        </w:tc>
        <w:tc>
          <w:tcPr>
            <w:tcW w:w="960" w:type="dxa"/>
            <w:tcBorders>
              <w:top w:val="single" w:sz="8" w:space="0" w:color="000000"/>
              <w:left w:val="nil"/>
              <w:bottom w:val="single" w:sz="4" w:space="0" w:color="000000"/>
              <w:right w:val="nil"/>
            </w:tcBorders>
            <w:shd w:val="clear" w:color="000000" w:fill="FFFFFF"/>
            <w:noWrap/>
            <w:vAlign w:val="bottom"/>
            <w:hideMark/>
          </w:tcPr>
          <w:p w14:paraId="39B7F2AD"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Pequeña</w:t>
            </w:r>
          </w:p>
        </w:tc>
        <w:tc>
          <w:tcPr>
            <w:tcW w:w="960" w:type="dxa"/>
            <w:tcBorders>
              <w:top w:val="single" w:sz="8" w:space="0" w:color="000000"/>
              <w:left w:val="nil"/>
              <w:bottom w:val="single" w:sz="4" w:space="0" w:color="000000"/>
              <w:right w:val="nil"/>
            </w:tcBorders>
            <w:shd w:val="clear" w:color="000000" w:fill="FFFFFF"/>
            <w:noWrap/>
            <w:vAlign w:val="bottom"/>
            <w:hideMark/>
          </w:tcPr>
          <w:p w14:paraId="60E5B1CF"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Mediana</w:t>
            </w:r>
          </w:p>
        </w:tc>
        <w:tc>
          <w:tcPr>
            <w:tcW w:w="960" w:type="dxa"/>
            <w:tcBorders>
              <w:top w:val="single" w:sz="8" w:space="0" w:color="000000"/>
              <w:left w:val="nil"/>
              <w:bottom w:val="single" w:sz="4" w:space="0" w:color="000000"/>
              <w:right w:val="nil"/>
            </w:tcBorders>
            <w:shd w:val="clear" w:color="000000" w:fill="FFFFFF"/>
            <w:noWrap/>
            <w:vAlign w:val="bottom"/>
            <w:hideMark/>
          </w:tcPr>
          <w:p w14:paraId="66E33FAB"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Grande</w:t>
            </w:r>
          </w:p>
        </w:tc>
        <w:tc>
          <w:tcPr>
            <w:tcW w:w="960" w:type="dxa"/>
            <w:tcBorders>
              <w:top w:val="single" w:sz="8" w:space="0" w:color="000000"/>
              <w:left w:val="nil"/>
              <w:bottom w:val="single" w:sz="4" w:space="0" w:color="000000"/>
              <w:right w:val="nil"/>
            </w:tcBorders>
            <w:shd w:val="clear" w:color="000000" w:fill="FFFFFF"/>
            <w:noWrap/>
            <w:vAlign w:val="bottom"/>
            <w:hideMark/>
          </w:tcPr>
          <w:p w14:paraId="370E6B6C"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ns/nr</w:t>
            </w:r>
          </w:p>
        </w:tc>
        <w:tc>
          <w:tcPr>
            <w:tcW w:w="960" w:type="dxa"/>
            <w:tcBorders>
              <w:top w:val="single" w:sz="8" w:space="0" w:color="000000"/>
              <w:left w:val="nil"/>
              <w:bottom w:val="single" w:sz="4" w:space="0" w:color="000000"/>
              <w:right w:val="nil"/>
            </w:tcBorders>
            <w:shd w:val="clear" w:color="000000" w:fill="FFFFFF"/>
            <w:noWrap/>
            <w:vAlign w:val="bottom"/>
            <w:hideMark/>
          </w:tcPr>
          <w:p w14:paraId="3F3BE214" w14:textId="77777777" w:rsidR="0060080B" w:rsidRPr="001C31F1" w:rsidRDefault="0060080B" w:rsidP="0060080B">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r>
      <w:tr w:rsidR="0060080B" w:rsidRPr="001C31F1" w14:paraId="14CB6010" w14:textId="77777777" w:rsidTr="00730F2C">
        <w:trPr>
          <w:trHeight w:val="300"/>
        </w:trPr>
        <w:tc>
          <w:tcPr>
            <w:tcW w:w="960" w:type="dxa"/>
            <w:tcBorders>
              <w:top w:val="nil"/>
              <w:left w:val="nil"/>
              <w:bottom w:val="nil"/>
              <w:right w:val="nil"/>
            </w:tcBorders>
            <w:shd w:val="clear" w:color="000000" w:fill="FFFFFF"/>
            <w:noWrap/>
            <w:vAlign w:val="bottom"/>
            <w:hideMark/>
          </w:tcPr>
          <w:p w14:paraId="455FB38A" w14:textId="77777777" w:rsidR="0060080B" w:rsidRPr="001C31F1" w:rsidRDefault="0060080B" w:rsidP="0060080B">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1216" w:type="dxa"/>
            <w:tcBorders>
              <w:top w:val="nil"/>
              <w:left w:val="nil"/>
              <w:bottom w:val="nil"/>
              <w:right w:val="nil"/>
            </w:tcBorders>
            <w:shd w:val="clear" w:color="000000" w:fill="FFFFFF"/>
            <w:noWrap/>
            <w:vAlign w:val="bottom"/>
            <w:hideMark/>
          </w:tcPr>
          <w:p w14:paraId="03778BD4"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25,2ᵃ</w:t>
            </w:r>
          </w:p>
        </w:tc>
        <w:tc>
          <w:tcPr>
            <w:tcW w:w="960" w:type="dxa"/>
            <w:tcBorders>
              <w:top w:val="nil"/>
              <w:left w:val="nil"/>
              <w:bottom w:val="nil"/>
              <w:right w:val="nil"/>
            </w:tcBorders>
            <w:shd w:val="clear" w:color="000000" w:fill="FFFFFF"/>
            <w:noWrap/>
            <w:vAlign w:val="bottom"/>
            <w:hideMark/>
          </w:tcPr>
          <w:p w14:paraId="1C3BFD90"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27,5</w:t>
            </w:r>
          </w:p>
        </w:tc>
        <w:tc>
          <w:tcPr>
            <w:tcW w:w="960" w:type="dxa"/>
            <w:tcBorders>
              <w:top w:val="nil"/>
              <w:left w:val="nil"/>
              <w:bottom w:val="nil"/>
              <w:right w:val="nil"/>
            </w:tcBorders>
            <w:shd w:val="clear" w:color="000000" w:fill="FFFFFF"/>
            <w:noWrap/>
            <w:vAlign w:val="bottom"/>
            <w:hideMark/>
          </w:tcPr>
          <w:p w14:paraId="447B43F8"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29,8</w:t>
            </w:r>
          </w:p>
        </w:tc>
        <w:tc>
          <w:tcPr>
            <w:tcW w:w="960" w:type="dxa"/>
            <w:tcBorders>
              <w:top w:val="nil"/>
              <w:left w:val="nil"/>
              <w:bottom w:val="nil"/>
              <w:right w:val="nil"/>
            </w:tcBorders>
            <w:shd w:val="clear" w:color="000000" w:fill="FFFFFF"/>
            <w:noWrap/>
            <w:vAlign w:val="bottom"/>
            <w:hideMark/>
          </w:tcPr>
          <w:p w14:paraId="47EB65F2"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40,6</w:t>
            </w:r>
          </w:p>
        </w:tc>
        <w:tc>
          <w:tcPr>
            <w:tcW w:w="960" w:type="dxa"/>
            <w:tcBorders>
              <w:top w:val="nil"/>
              <w:left w:val="nil"/>
              <w:bottom w:val="nil"/>
              <w:right w:val="nil"/>
            </w:tcBorders>
            <w:shd w:val="clear" w:color="000000" w:fill="FFFFFF"/>
            <w:noWrap/>
            <w:vAlign w:val="bottom"/>
            <w:hideMark/>
          </w:tcPr>
          <w:p w14:paraId="2CB2E17D"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39,5</w:t>
            </w:r>
          </w:p>
        </w:tc>
        <w:tc>
          <w:tcPr>
            <w:tcW w:w="960" w:type="dxa"/>
            <w:tcBorders>
              <w:top w:val="nil"/>
              <w:left w:val="nil"/>
              <w:bottom w:val="nil"/>
              <w:right w:val="nil"/>
            </w:tcBorders>
            <w:shd w:val="clear" w:color="000000" w:fill="FFFFFF"/>
            <w:noWrap/>
            <w:vAlign w:val="bottom"/>
            <w:hideMark/>
          </w:tcPr>
          <w:p w14:paraId="65813374"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960" w:type="dxa"/>
            <w:tcBorders>
              <w:top w:val="nil"/>
              <w:left w:val="nil"/>
              <w:bottom w:val="nil"/>
              <w:right w:val="nil"/>
            </w:tcBorders>
            <w:shd w:val="clear" w:color="000000" w:fill="FFFFFF"/>
            <w:noWrap/>
            <w:vAlign w:val="bottom"/>
            <w:hideMark/>
          </w:tcPr>
          <w:p w14:paraId="289FC814"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38,1</w:t>
            </w:r>
          </w:p>
        </w:tc>
      </w:tr>
      <w:tr w:rsidR="0060080B" w:rsidRPr="001C31F1" w14:paraId="47EA295A" w14:textId="77777777" w:rsidTr="00730F2C">
        <w:trPr>
          <w:trHeight w:val="300"/>
        </w:trPr>
        <w:tc>
          <w:tcPr>
            <w:tcW w:w="960" w:type="dxa"/>
            <w:tcBorders>
              <w:top w:val="nil"/>
              <w:left w:val="nil"/>
              <w:bottom w:val="single" w:sz="8" w:space="0" w:color="000000"/>
              <w:right w:val="nil"/>
            </w:tcBorders>
            <w:shd w:val="clear" w:color="000000" w:fill="FFFFFF"/>
            <w:noWrap/>
            <w:vAlign w:val="bottom"/>
            <w:hideMark/>
          </w:tcPr>
          <w:p w14:paraId="59311383" w14:textId="77777777" w:rsidR="0060080B" w:rsidRPr="001C31F1" w:rsidRDefault="0060080B" w:rsidP="0060080B">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Nacional</w:t>
            </w:r>
          </w:p>
        </w:tc>
        <w:tc>
          <w:tcPr>
            <w:tcW w:w="1216" w:type="dxa"/>
            <w:tcBorders>
              <w:top w:val="nil"/>
              <w:left w:val="nil"/>
              <w:bottom w:val="single" w:sz="8" w:space="0" w:color="000000"/>
              <w:right w:val="nil"/>
            </w:tcBorders>
            <w:shd w:val="clear" w:color="000000" w:fill="FFFFFF"/>
            <w:noWrap/>
            <w:vAlign w:val="bottom"/>
            <w:hideMark/>
          </w:tcPr>
          <w:p w14:paraId="4AC6704A" w14:textId="659A8FFB"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21,0</w:t>
            </w:r>
            <w:r w:rsidR="00795EEC" w:rsidRPr="00795EEC">
              <w:rPr>
                <w:rFonts w:eastAsia="Times New Roman"/>
                <w:color w:val="FFFFFF" w:themeColor="background1"/>
                <w:sz w:val="22"/>
                <w:szCs w:val="22"/>
                <w:bdr w:val="none" w:sz="0" w:space="0" w:color="auto"/>
                <w:lang w:val="es-CL" w:eastAsia="es-CL"/>
              </w:rPr>
              <w:t>ᵃ</w:t>
            </w:r>
          </w:p>
        </w:tc>
        <w:tc>
          <w:tcPr>
            <w:tcW w:w="960" w:type="dxa"/>
            <w:tcBorders>
              <w:top w:val="nil"/>
              <w:left w:val="nil"/>
              <w:bottom w:val="single" w:sz="8" w:space="0" w:color="000000"/>
              <w:right w:val="nil"/>
            </w:tcBorders>
            <w:shd w:val="clear" w:color="000000" w:fill="FFFFFF"/>
            <w:noWrap/>
            <w:vAlign w:val="bottom"/>
            <w:hideMark/>
          </w:tcPr>
          <w:p w14:paraId="39CEAFB5"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23,6</w:t>
            </w:r>
          </w:p>
        </w:tc>
        <w:tc>
          <w:tcPr>
            <w:tcW w:w="960" w:type="dxa"/>
            <w:tcBorders>
              <w:top w:val="nil"/>
              <w:left w:val="nil"/>
              <w:bottom w:val="single" w:sz="8" w:space="0" w:color="000000"/>
              <w:right w:val="nil"/>
            </w:tcBorders>
            <w:shd w:val="clear" w:color="000000" w:fill="FFFFFF"/>
            <w:noWrap/>
            <w:vAlign w:val="bottom"/>
            <w:hideMark/>
          </w:tcPr>
          <w:p w14:paraId="49379103"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10,7</w:t>
            </w:r>
          </w:p>
        </w:tc>
        <w:tc>
          <w:tcPr>
            <w:tcW w:w="960" w:type="dxa"/>
            <w:tcBorders>
              <w:top w:val="nil"/>
              <w:left w:val="nil"/>
              <w:bottom w:val="single" w:sz="8" w:space="0" w:color="000000"/>
              <w:right w:val="nil"/>
            </w:tcBorders>
            <w:shd w:val="clear" w:color="000000" w:fill="FFFFFF"/>
            <w:noWrap/>
            <w:vAlign w:val="bottom"/>
            <w:hideMark/>
          </w:tcPr>
          <w:p w14:paraId="73C30D42"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9,5</w:t>
            </w:r>
          </w:p>
        </w:tc>
        <w:tc>
          <w:tcPr>
            <w:tcW w:w="960" w:type="dxa"/>
            <w:tcBorders>
              <w:top w:val="nil"/>
              <w:left w:val="nil"/>
              <w:bottom w:val="single" w:sz="8" w:space="0" w:color="000000"/>
              <w:right w:val="nil"/>
            </w:tcBorders>
            <w:shd w:val="clear" w:color="000000" w:fill="FFFFFF"/>
            <w:noWrap/>
            <w:vAlign w:val="bottom"/>
            <w:hideMark/>
          </w:tcPr>
          <w:p w14:paraId="1CE08FC5"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9,9</w:t>
            </w:r>
          </w:p>
        </w:tc>
        <w:tc>
          <w:tcPr>
            <w:tcW w:w="960" w:type="dxa"/>
            <w:tcBorders>
              <w:top w:val="nil"/>
              <w:left w:val="nil"/>
              <w:bottom w:val="single" w:sz="8" w:space="0" w:color="000000"/>
              <w:right w:val="nil"/>
            </w:tcBorders>
            <w:shd w:val="clear" w:color="000000" w:fill="FFFFFF"/>
            <w:noWrap/>
            <w:vAlign w:val="bottom"/>
            <w:hideMark/>
          </w:tcPr>
          <w:p w14:paraId="6DF83688"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9,0</w:t>
            </w:r>
          </w:p>
        </w:tc>
        <w:tc>
          <w:tcPr>
            <w:tcW w:w="960" w:type="dxa"/>
            <w:tcBorders>
              <w:top w:val="nil"/>
              <w:left w:val="nil"/>
              <w:bottom w:val="single" w:sz="8" w:space="0" w:color="000000"/>
              <w:right w:val="nil"/>
            </w:tcBorders>
            <w:shd w:val="clear" w:color="000000" w:fill="FFFFFF"/>
            <w:noWrap/>
            <w:vAlign w:val="bottom"/>
            <w:hideMark/>
          </w:tcPr>
          <w:p w14:paraId="6650E18F" w14:textId="77777777" w:rsidR="0060080B" w:rsidRPr="001C31F1" w:rsidRDefault="0060080B" w:rsidP="0060080B">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14,6</w:t>
            </w:r>
          </w:p>
        </w:tc>
      </w:tr>
    </w:tbl>
    <w:p w14:paraId="5B05B7B1" w14:textId="77777777" w:rsidR="00CE2776" w:rsidRPr="001C31F1" w:rsidRDefault="00CE2776" w:rsidP="00CE2776">
      <w:pPr>
        <w:spacing w:after="0" w:line="276" w:lineRule="auto"/>
        <w:jc w:val="both"/>
        <w:rPr>
          <w:moveTo w:id="673" w:author="Observatorio 02" w:date="2017-05-04T15:06:00Z"/>
          <w:color w:val="323E4F" w:themeColor="text2" w:themeShade="BF"/>
          <w:sz w:val="20"/>
          <w:lang w:val="es-CL"/>
        </w:rPr>
      </w:pPr>
      <w:moveToRangeStart w:id="674" w:author="Observatorio 02" w:date="2017-05-04T15:06:00Z" w:name="move481673739"/>
      <w:moveTo w:id="675" w:author="Observatorio 02" w:date="2017-05-04T15:06:00Z">
        <w:r w:rsidRPr="001C31F1">
          <w:rPr>
            <w:color w:val="323E4F" w:themeColor="text2" w:themeShade="BF"/>
            <w:sz w:val="20"/>
            <w:lang w:val="es-CL"/>
          </w:rPr>
          <w:t>Fuente: Elaboración propia conforme a ENE.</w:t>
        </w:r>
      </w:moveTo>
    </w:p>
    <w:moveToRangeEnd w:id="674"/>
    <w:p w14:paraId="1F58809C" w14:textId="77777777" w:rsidR="00730F2C" w:rsidRPr="001C31F1" w:rsidRDefault="00730F2C" w:rsidP="00730F2C">
      <w:pPr>
        <w:spacing w:after="0" w:line="276" w:lineRule="auto"/>
        <w:jc w:val="both"/>
        <w:rPr>
          <w:color w:val="323E4F" w:themeColor="text2" w:themeShade="BF"/>
          <w:sz w:val="20"/>
          <w:lang w:val="es-CL"/>
        </w:rPr>
      </w:pPr>
      <w:r w:rsidRPr="001C31F1">
        <w:rPr>
          <w:color w:val="323E4F" w:themeColor="text2" w:themeShade="BF"/>
          <w:sz w:val="20"/>
          <w:lang w:val="es-CL"/>
        </w:rPr>
        <w:t xml:space="preserve">Nota 1: El tamaño de empresas se define a partir del número de trabajadores. Microempresas, entre 1 y 9 trabajadores; Pequeña, entre 10 y 49 trabajadores; Mediana, entre 50 y 199 trabajadores; Grande, más de 200 trabajadores. </w:t>
      </w:r>
      <w:r w:rsidRPr="001C31F1">
        <w:rPr>
          <w:color w:val="323E4F" w:themeColor="text2" w:themeShade="BF"/>
          <w:sz w:val="20"/>
          <w:lang w:val="es-CL"/>
        </w:rPr>
        <w:tab/>
      </w:r>
      <w:r w:rsidRPr="001C31F1">
        <w:rPr>
          <w:color w:val="323E4F" w:themeColor="text2" w:themeShade="BF"/>
          <w:sz w:val="20"/>
          <w:lang w:val="es-CL"/>
        </w:rPr>
        <w:tab/>
      </w:r>
      <w:r w:rsidRPr="001C31F1">
        <w:rPr>
          <w:color w:val="323E4F" w:themeColor="text2" w:themeShade="BF"/>
          <w:sz w:val="20"/>
          <w:lang w:val="es-CL"/>
        </w:rPr>
        <w:tab/>
      </w:r>
      <w:r w:rsidRPr="001C31F1">
        <w:rPr>
          <w:color w:val="323E4F" w:themeColor="text2" w:themeShade="BF"/>
          <w:sz w:val="20"/>
          <w:lang w:val="es-CL"/>
        </w:rPr>
        <w:tab/>
      </w:r>
      <w:r w:rsidRPr="001C31F1">
        <w:rPr>
          <w:color w:val="323E4F" w:themeColor="text2" w:themeShade="BF"/>
          <w:sz w:val="20"/>
          <w:lang w:val="es-CL"/>
        </w:rPr>
        <w:tab/>
      </w:r>
    </w:p>
    <w:p w14:paraId="36048EE5" w14:textId="33F86349" w:rsidR="00802A0F" w:rsidRPr="001C31F1" w:rsidDel="00CE2776" w:rsidRDefault="00730F2C" w:rsidP="00730F2C">
      <w:pPr>
        <w:spacing w:after="0" w:line="276" w:lineRule="auto"/>
        <w:jc w:val="both"/>
        <w:rPr>
          <w:moveFrom w:id="676" w:author="Observatorio 02" w:date="2017-05-04T15:06:00Z"/>
          <w:color w:val="323E4F" w:themeColor="text2" w:themeShade="BF"/>
          <w:sz w:val="20"/>
          <w:lang w:val="es-CL"/>
        </w:rPr>
      </w:pPr>
      <w:moveFromRangeStart w:id="677" w:author="Observatorio 02" w:date="2017-05-04T15:06:00Z" w:name="move481673739"/>
      <w:moveFrom w:id="678" w:author="Observatorio 02" w:date="2017-05-04T15:06:00Z">
        <w:r w:rsidRPr="001C31F1" w:rsidDel="00CE2776">
          <w:rPr>
            <w:color w:val="323E4F" w:themeColor="text2" w:themeShade="BF"/>
            <w:sz w:val="20"/>
            <w:lang w:val="es-CL"/>
          </w:rPr>
          <w:t>Fuente: Elaboración propia conforme a ENE.</w:t>
        </w:r>
      </w:moveFrom>
    </w:p>
    <w:moveFromRangeEnd w:id="677"/>
    <w:p w14:paraId="6D4C4CD4" w14:textId="3F98E556" w:rsidR="00802A0F" w:rsidRPr="001C31F1" w:rsidRDefault="00802A0F" w:rsidP="004A2E79">
      <w:pPr>
        <w:spacing w:after="0" w:line="276" w:lineRule="auto"/>
        <w:jc w:val="both"/>
        <w:rPr>
          <w:lang w:val="es-CL"/>
        </w:rPr>
      </w:pPr>
    </w:p>
    <w:p w14:paraId="6491F6CC" w14:textId="3799FFE1" w:rsidR="00C27D6F" w:rsidRPr="001C31F1" w:rsidRDefault="00C27D6F" w:rsidP="00CF14E1">
      <w:pPr>
        <w:pStyle w:val="Heading2"/>
        <w:numPr>
          <w:ilvl w:val="1"/>
          <w:numId w:val="2"/>
        </w:numPr>
        <w:spacing w:before="0" w:line="276" w:lineRule="auto"/>
        <w:ind w:left="0" w:firstLine="0"/>
        <w:jc w:val="both"/>
        <w:rPr>
          <w:rFonts w:ascii="Times New Roman" w:hAnsi="Times New Roman" w:cs="Times New Roman"/>
          <w:b/>
          <w:color w:val="auto"/>
          <w:sz w:val="24"/>
          <w:szCs w:val="24"/>
          <w:lang w:val="es-ES"/>
        </w:rPr>
      </w:pPr>
      <w:bookmarkStart w:id="679" w:name="_Toc456711715"/>
      <w:r w:rsidRPr="001C31F1">
        <w:rPr>
          <w:rFonts w:ascii="Times New Roman" w:hAnsi="Times New Roman" w:cs="Times New Roman"/>
          <w:b/>
          <w:color w:val="auto"/>
          <w:sz w:val="24"/>
          <w:szCs w:val="24"/>
          <w:lang w:val="es-ES"/>
        </w:rPr>
        <w:t xml:space="preserve">Actividades del </w:t>
      </w:r>
      <w:r w:rsidR="007356F5" w:rsidRPr="001C31F1">
        <w:rPr>
          <w:rFonts w:ascii="Times New Roman" w:hAnsi="Times New Roman" w:cs="Times New Roman"/>
          <w:b/>
          <w:color w:val="auto"/>
          <w:sz w:val="24"/>
          <w:szCs w:val="24"/>
          <w:lang w:val="es-ES"/>
        </w:rPr>
        <w:t>s</w:t>
      </w:r>
      <w:r w:rsidRPr="001C31F1">
        <w:rPr>
          <w:rFonts w:ascii="Times New Roman" w:hAnsi="Times New Roman" w:cs="Times New Roman"/>
          <w:b/>
          <w:color w:val="auto"/>
          <w:sz w:val="24"/>
          <w:szCs w:val="24"/>
          <w:lang w:val="es-ES"/>
        </w:rPr>
        <w:t>ector</w:t>
      </w:r>
      <w:bookmarkEnd w:id="679"/>
      <w:r w:rsidRPr="001C31F1">
        <w:rPr>
          <w:rFonts w:ascii="Times New Roman" w:hAnsi="Times New Roman" w:cs="Times New Roman"/>
          <w:b/>
          <w:color w:val="auto"/>
          <w:sz w:val="24"/>
          <w:szCs w:val="24"/>
          <w:lang w:val="es-ES"/>
        </w:rPr>
        <w:t xml:space="preserve"> </w:t>
      </w:r>
    </w:p>
    <w:p w14:paraId="5CF33D4C" w14:textId="2E0D2076" w:rsidR="009D7703" w:rsidRPr="001C31F1" w:rsidRDefault="009D7703" w:rsidP="004A2E79">
      <w:pPr>
        <w:spacing w:after="0" w:line="276" w:lineRule="auto"/>
        <w:jc w:val="both"/>
        <w:rPr>
          <w:lang w:val="es-ES"/>
        </w:rPr>
      </w:pPr>
    </w:p>
    <w:p w14:paraId="03167C7B" w14:textId="77777777" w:rsidR="009D7703" w:rsidRPr="001C31F1" w:rsidRDefault="009D7703" w:rsidP="00AB60F0">
      <w:pPr>
        <w:tabs>
          <w:tab w:val="left" w:pos="2145"/>
        </w:tabs>
        <w:spacing w:after="0" w:line="276" w:lineRule="auto"/>
        <w:jc w:val="both"/>
        <w:rPr>
          <w:lang w:val="es-ES"/>
        </w:rPr>
      </w:pPr>
      <w:r w:rsidRPr="001C31F1">
        <w:rPr>
          <w:lang w:val="es-ES"/>
        </w:rPr>
        <w:t>Las fronteras del sector han sido definidas por Naciones Unidas mediante los clasificadores mundiales de actividad económica (los llamados “CIIU”, por sus siglas en inglés). Según estos, la rama se divide en cuatro subsectores</w:t>
      </w:r>
      <w:r w:rsidRPr="001C31F1">
        <w:rPr>
          <w:rStyle w:val="FootnoteReference"/>
          <w:lang w:val="es-ES"/>
        </w:rPr>
        <w:footnoteReference w:id="6"/>
      </w:r>
      <w:r w:rsidRPr="001C31F1">
        <w:rPr>
          <w:lang w:val="es-ES"/>
        </w:rPr>
        <w:t>:</w:t>
      </w:r>
    </w:p>
    <w:p w14:paraId="1F096F6D" w14:textId="673A001E" w:rsidR="009D7703" w:rsidRPr="001C31F1" w:rsidRDefault="009D7703" w:rsidP="004A2E79">
      <w:pPr>
        <w:spacing w:after="0" w:line="276" w:lineRule="auto"/>
        <w:jc w:val="both"/>
        <w:rPr>
          <w:lang w:val="es-ES"/>
        </w:rPr>
      </w:pPr>
    </w:p>
    <w:p w14:paraId="41F3E2D5" w14:textId="2E4EDA30" w:rsidR="009D7703" w:rsidRPr="001C31F1" w:rsidRDefault="00746B9A" w:rsidP="00CF14E1">
      <w:pPr>
        <w:pStyle w:val="ListParagraph"/>
        <w:numPr>
          <w:ilvl w:val="0"/>
          <w:numId w:val="8"/>
        </w:numPr>
        <w:spacing w:after="0" w:line="276" w:lineRule="auto"/>
        <w:jc w:val="both"/>
        <w:rPr>
          <w:lang w:val="es-CL"/>
        </w:rPr>
      </w:pPr>
      <w:r w:rsidRPr="001C31F1">
        <w:rPr>
          <w:lang w:val="es-CL"/>
        </w:rPr>
        <w:t>Extracción</w:t>
      </w:r>
      <w:r w:rsidR="00B84FD5" w:rsidRPr="001C31F1">
        <w:rPr>
          <w:lang w:val="es-CL"/>
        </w:rPr>
        <w:t xml:space="preserve"> y</w:t>
      </w:r>
      <w:r w:rsidRPr="001C31F1">
        <w:rPr>
          <w:lang w:val="es-CL"/>
        </w:rPr>
        <w:t xml:space="preserve"> </w:t>
      </w:r>
      <w:r w:rsidR="001C25D9" w:rsidRPr="001C31F1">
        <w:rPr>
          <w:lang w:val="es-CL"/>
        </w:rPr>
        <w:t>a</w:t>
      </w:r>
      <w:r w:rsidRPr="001C31F1">
        <w:rPr>
          <w:lang w:val="es-CL"/>
        </w:rPr>
        <w:t xml:space="preserve">glomeración de </w:t>
      </w:r>
      <w:r w:rsidR="001C25D9" w:rsidRPr="001C31F1">
        <w:rPr>
          <w:lang w:val="es-CL"/>
        </w:rPr>
        <w:t>c</w:t>
      </w:r>
      <w:r w:rsidRPr="001C31F1">
        <w:rPr>
          <w:lang w:val="es-CL"/>
        </w:rPr>
        <w:t xml:space="preserve">arbón de </w:t>
      </w:r>
      <w:r w:rsidR="001C25D9" w:rsidRPr="001C31F1">
        <w:rPr>
          <w:lang w:val="es-CL"/>
        </w:rPr>
        <w:t>p</w:t>
      </w:r>
      <w:r w:rsidRPr="001C31F1">
        <w:rPr>
          <w:lang w:val="es-CL"/>
        </w:rPr>
        <w:t xml:space="preserve">iedra, </w:t>
      </w:r>
      <w:r w:rsidR="001C25D9" w:rsidRPr="001C31F1">
        <w:rPr>
          <w:lang w:val="es-CL"/>
        </w:rPr>
        <w:t>l</w:t>
      </w:r>
      <w:r w:rsidRPr="001C31F1">
        <w:rPr>
          <w:lang w:val="es-CL"/>
        </w:rPr>
        <w:t xml:space="preserve">ignito y </w:t>
      </w:r>
      <w:r w:rsidR="001C25D9" w:rsidRPr="001C31F1">
        <w:rPr>
          <w:lang w:val="es-CL"/>
        </w:rPr>
        <w:t>t</w:t>
      </w:r>
      <w:r w:rsidRPr="001C31F1">
        <w:rPr>
          <w:lang w:val="es-CL"/>
        </w:rPr>
        <w:t>urba.</w:t>
      </w:r>
    </w:p>
    <w:p w14:paraId="47ECF358" w14:textId="00F4D50B" w:rsidR="009D7703" w:rsidRPr="001C31F1" w:rsidRDefault="00D10890" w:rsidP="00CF14E1">
      <w:pPr>
        <w:pStyle w:val="ListParagraph"/>
        <w:numPr>
          <w:ilvl w:val="0"/>
          <w:numId w:val="8"/>
        </w:numPr>
        <w:spacing w:after="0" w:line="276" w:lineRule="auto"/>
        <w:jc w:val="both"/>
        <w:rPr>
          <w:lang w:val="es-CL"/>
        </w:rPr>
      </w:pPr>
      <w:r w:rsidRPr="001C31F1">
        <w:rPr>
          <w:lang w:val="es-CL"/>
        </w:rPr>
        <w:t>Extracció</w:t>
      </w:r>
      <w:r w:rsidR="009D7703" w:rsidRPr="001C31F1">
        <w:rPr>
          <w:lang w:val="es-CL"/>
        </w:rPr>
        <w:t xml:space="preserve">n </w:t>
      </w:r>
      <w:r w:rsidRPr="001C31F1">
        <w:rPr>
          <w:lang w:val="es-CL"/>
        </w:rPr>
        <w:t xml:space="preserve">de </w:t>
      </w:r>
      <w:r w:rsidR="001C25D9" w:rsidRPr="001C31F1">
        <w:rPr>
          <w:lang w:val="es-CL"/>
        </w:rPr>
        <w:t>p</w:t>
      </w:r>
      <w:r w:rsidRPr="001C31F1">
        <w:rPr>
          <w:lang w:val="es-CL"/>
        </w:rPr>
        <w:t>etró</w:t>
      </w:r>
      <w:r w:rsidR="009D7703" w:rsidRPr="001C31F1">
        <w:rPr>
          <w:lang w:val="es-CL"/>
        </w:rPr>
        <w:t xml:space="preserve">leo </w:t>
      </w:r>
      <w:r w:rsidR="001C25D9" w:rsidRPr="001C31F1">
        <w:rPr>
          <w:lang w:val="es-CL"/>
        </w:rPr>
        <w:t>c</w:t>
      </w:r>
      <w:r w:rsidR="009D7703" w:rsidRPr="001C31F1">
        <w:rPr>
          <w:lang w:val="es-CL"/>
        </w:rPr>
        <w:t xml:space="preserve">rudo </w:t>
      </w:r>
      <w:r w:rsidRPr="001C31F1">
        <w:rPr>
          <w:lang w:val="es-CL"/>
        </w:rPr>
        <w:t>y</w:t>
      </w:r>
      <w:r w:rsidR="009D7703" w:rsidRPr="001C31F1">
        <w:rPr>
          <w:lang w:val="es-CL"/>
        </w:rPr>
        <w:t xml:space="preserve"> </w:t>
      </w:r>
      <w:r w:rsidR="001C25D9" w:rsidRPr="001C31F1">
        <w:rPr>
          <w:lang w:val="es-CL"/>
        </w:rPr>
        <w:t>g</w:t>
      </w:r>
      <w:r w:rsidR="009D7703" w:rsidRPr="001C31F1">
        <w:rPr>
          <w:lang w:val="es-CL"/>
        </w:rPr>
        <w:t xml:space="preserve">as </w:t>
      </w:r>
      <w:r w:rsidR="001C25D9" w:rsidRPr="001C31F1">
        <w:rPr>
          <w:lang w:val="es-CL"/>
        </w:rPr>
        <w:t>n</w:t>
      </w:r>
      <w:r w:rsidR="009D7703" w:rsidRPr="001C31F1">
        <w:rPr>
          <w:lang w:val="es-CL"/>
        </w:rPr>
        <w:t xml:space="preserve">atural, </w:t>
      </w:r>
      <w:r w:rsidR="00B84FD5" w:rsidRPr="001C31F1">
        <w:rPr>
          <w:lang w:val="es-CL"/>
        </w:rPr>
        <w:t xml:space="preserve">y </w:t>
      </w:r>
      <w:r w:rsidR="001C25D9" w:rsidRPr="001C31F1">
        <w:rPr>
          <w:lang w:val="es-CL"/>
        </w:rPr>
        <w:t>a</w:t>
      </w:r>
      <w:r w:rsidR="009D7703" w:rsidRPr="001C31F1">
        <w:rPr>
          <w:lang w:val="es-CL"/>
        </w:rPr>
        <w:t xml:space="preserve">ctividades </w:t>
      </w:r>
      <w:r w:rsidR="001C25D9" w:rsidRPr="001C31F1">
        <w:rPr>
          <w:lang w:val="es-CL"/>
        </w:rPr>
        <w:t>r</w:t>
      </w:r>
      <w:r w:rsidR="009D7703" w:rsidRPr="001C31F1">
        <w:rPr>
          <w:lang w:val="es-CL"/>
        </w:rPr>
        <w:t>elacionadas.</w:t>
      </w:r>
    </w:p>
    <w:p w14:paraId="68403F59" w14:textId="025FE3BB" w:rsidR="009D7703" w:rsidRPr="001C31F1" w:rsidRDefault="00D10890" w:rsidP="00CF14E1">
      <w:pPr>
        <w:pStyle w:val="ListParagraph"/>
        <w:numPr>
          <w:ilvl w:val="0"/>
          <w:numId w:val="8"/>
        </w:numPr>
        <w:spacing w:after="0" w:line="276" w:lineRule="auto"/>
        <w:jc w:val="both"/>
        <w:rPr>
          <w:lang w:val="es-CL"/>
        </w:rPr>
      </w:pPr>
      <w:r w:rsidRPr="001C31F1">
        <w:rPr>
          <w:lang w:val="es-CL"/>
        </w:rPr>
        <w:t>Extracció</w:t>
      </w:r>
      <w:r w:rsidR="009D7703" w:rsidRPr="001C31F1">
        <w:rPr>
          <w:lang w:val="es-CL"/>
        </w:rPr>
        <w:t xml:space="preserve">n </w:t>
      </w:r>
      <w:r w:rsidRPr="001C31F1">
        <w:rPr>
          <w:lang w:val="es-CL"/>
        </w:rPr>
        <w:t xml:space="preserve">de </w:t>
      </w:r>
      <w:r w:rsidR="001C25D9" w:rsidRPr="001C31F1">
        <w:rPr>
          <w:lang w:val="es-CL"/>
        </w:rPr>
        <w:t>m</w:t>
      </w:r>
      <w:r w:rsidRPr="001C31F1">
        <w:rPr>
          <w:lang w:val="es-CL"/>
        </w:rPr>
        <w:t xml:space="preserve">inerales </w:t>
      </w:r>
      <w:r w:rsidR="001C25D9" w:rsidRPr="001C31F1">
        <w:rPr>
          <w:lang w:val="es-CL"/>
        </w:rPr>
        <w:t>m</w:t>
      </w:r>
      <w:r w:rsidRPr="001C31F1">
        <w:rPr>
          <w:lang w:val="es-CL"/>
        </w:rPr>
        <w:t>etalí</w:t>
      </w:r>
      <w:r w:rsidR="009D7703" w:rsidRPr="001C31F1">
        <w:rPr>
          <w:lang w:val="es-CL"/>
        </w:rPr>
        <w:t>feros.</w:t>
      </w:r>
    </w:p>
    <w:p w14:paraId="06226A8C" w14:textId="2848E9B2" w:rsidR="002031F7" w:rsidRPr="001C31F1" w:rsidRDefault="00D10890" w:rsidP="00CF14E1">
      <w:pPr>
        <w:pStyle w:val="ListParagraph"/>
        <w:numPr>
          <w:ilvl w:val="0"/>
          <w:numId w:val="8"/>
        </w:numPr>
        <w:spacing w:after="0" w:line="276" w:lineRule="auto"/>
        <w:jc w:val="both"/>
        <w:rPr>
          <w:lang w:val="es-CL"/>
        </w:rPr>
      </w:pPr>
      <w:r w:rsidRPr="001C31F1">
        <w:rPr>
          <w:lang w:val="es-CL"/>
        </w:rPr>
        <w:t>Explotació</w:t>
      </w:r>
      <w:r w:rsidR="009D7703" w:rsidRPr="001C31F1">
        <w:rPr>
          <w:lang w:val="es-CL"/>
        </w:rPr>
        <w:t xml:space="preserve">n </w:t>
      </w:r>
      <w:r w:rsidRPr="001C31F1">
        <w:rPr>
          <w:lang w:val="es-CL"/>
        </w:rPr>
        <w:t>d</w:t>
      </w:r>
      <w:r w:rsidR="009D7703" w:rsidRPr="001C31F1">
        <w:rPr>
          <w:lang w:val="es-CL"/>
        </w:rPr>
        <w:t>e</w:t>
      </w:r>
      <w:r w:rsidR="00460B33" w:rsidRPr="001C31F1">
        <w:rPr>
          <w:lang w:val="es-CL"/>
        </w:rPr>
        <w:t xml:space="preserve"> </w:t>
      </w:r>
      <w:r w:rsidR="001C25D9" w:rsidRPr="001C31F1">
        <w:rPr>
          <w:lang w:val="es-CL"/>
        </w:rPr>
        <w:t>o</w:t>
      </w:r>
      <w:r w:rsidR="00460B33" w:rsidRPr="001C31F1">
        <w:rPr>
          <w:lang w:val="es-CL"/>
        </w:rPr>
        <w:t>tras</w:t>
      </w:r>
      <w:r w:rsidR="009D7703" w:rsidRPr="001C31F1">
        <w:rPr>
          <w:lang w:val="es-CL"/>
        </w:rPr>
        <w:t xml:space="preserve"> </w:t>
      </w:r>
      <w:r w:rsidR="001C25D9" w:rsidRPr="001C31F1">
        <w:rPr>
          <w:lang w:val="es-CL"/>
        </w:rPr>
        <w:t>m</w:t>
      </w:r>
      <w:r w:rsidR="009D7703" w:rsidRPr="001C31F1">
        <w:rPr>
          <w:lang w:val="es-CL"/>
        </w:rPr>
        <w:t xml:space="preserve">inas </w:t>
      </w:r>
      <w:r w:rsidRPr="001C31F1">
        <w:rPr>
          <w:lang w:val="es-CL"/>
        </w:rPr>
        <w:t>y</w:t>
      </w:r>
      <w:r w:rsidR="009D7703" w:rsidRPr="001C31F1">
        <w:rPr>
          <w:lang w:val="es-CL"/>
        </w:rPr>
        <w:t xml:space="preserve"> </w:t>
      </w:r>
      <w:r w:rsidR="001C25D9" w:rsidRPr="001C31F1">
        <w:rPr>
          <w:lang w:val="es-CL"/>
        </w:rPr>
        <w:t>c</w:t>
      </w:r>
      <w:r w:rsidR="00891659" w:rsidRPr="001C31F1">
        <w:rPr>
          <w:lang w:val="es-CL"/>
        </w:rPr>
        <w:t>anteras</w:t>
      </w:r>
      <w:r w:rsidR="009D7703" w:rsidRPr="001C31F1">
        <w:rPr>
          <w:lang w:val="es-CL"/>
        </w:rPr>
        <w:t>.</w:t>
      </w:r>
    </w:p>
    <w:p w14:paraId="165F491C" w14:textId="173F77EA" w:rsidR="009D7703" w:rsidRPr="001C31F1" w:rsidRDefault="009D7703" w:rsidP="004A2E79">
      <w:pPr>
        <w:spacing w:after="0" w:line="276" w:lineRule="auto"/>
        <w:jc w:val="both"/>
        <w:rPr>
          <w:lang w:val="es-CL"/>
        </w:rPr>
      </w:pPr>
    </w:p>
    <w:p w14:paraId="0A9A49CD" w14:textId="531521C0" w:rsidR="004345BD" w:rsidRPr="001C31F1" w:rsidRDefault="004345BD" w:rsidP="004A2E79">
      <w:pPr>
        <w:autoSpaceDE w:val="0"/>
        <w:autoSpaceDN w:val="0"/>
        <w:adjustRightInd w:val="0"/>
        <w:spacing w:after="0" w:line="276" w:lineRule="auto"/>
        <w:jc w:val="both"/>
        <w:rPr>
          <w:rFonts w:eastAsia="Frutiger-Light"/>
          <w:bdr w:val="none" w:sz="0" w:space="0" w:color="auto"/>
          <w:lang w:val="es-CL"/>
        </w:rPr>
      </w:pPr>
      <w:r w:rsidRPr="001C31F1">
        <w:rPr>
          <w:rFonts w:eastAsia="Frutiger-Light"/>
          <w:bdr w:val="none" w:sz="0" w:space="0" w:color="auto"/>
          <w:lang w:val="es-CL"/>
        </w:rPr>
        <w:t xml:space="preserve">La </w:t>
      </w:r>
      <w:r w:rsidR="00150A99" w:rsidRPr="001C31F1">
        <w:rPr>
          <w:b/>
          <w:lang w:val="es-CL"/>
        </w:rPr>
        <w:t>e</w:t>
      </w:r>
      <w:r w:rsidR="004B02C7" w:rsidRPr="001C31F1">
        <w:rPr>
          <w:b/>
          <w:lang w:val="es-CL"/>
        </w:rPr>
        <w:t xml:space="preserve">xtracción </w:t>
      </w:r>
      <w:r w:rsidR="00503A31" w:rsidRPr="001C31F1">
        <w:rPr>
          <w:b/>
          <w:lang w:val="es-CL"/>
        </w:rPr>
        <w:t>y</w:t>
      </w:r>
      <w:r w:rsidR="00150A99" w:rsidRPr="001C31F1">
        <w:rPr>
          <w:b/>
          <w:lang w:val="es-CL"/>
        </w:rPr>
        <w:t xml:space="preserve"> a</w:t>
      </w:r>
      <w:r w:rsidR="004B02C7" w:rsidRPr="001C31F1">
        <w:rPr>
          <w:b/>
          <w:lang w:val="es-CL"/>
        </w:rPr>
        <w:t xml:space="preserve">glomeración </w:t>
      </w:r>
      <w:r w:rsidR="00503A31" w:rsidRPr="001C31F1">
        <w:rPr>
          <w:b/>
          <w:lang w:val="es-CL"/>
        </w:rPr>
        <w:t>d</w:t>
      </w:r>
      <w:r w:rsidR="00150A99" w:rsidRPr="001C31F1">
        <w:rPr>
          <w:b/>
          <w:lang w:val="es-CL"/>
        </w:rPr>
        <w:t>e c</w:t>
      </w:r>
      <w:r w:rsidR="004B02C7" w:rsidRPr="001C31F1">
        <w:rPr>
          <w:b/>
          <w:lang w:val="es-CL"/>
        </w:rPr>
        <w:t xml:space="preserve">arbón </w:t>
      </w:r>
      <w:r w:rsidR="00503A31" w:rsidRPr="001C31F1">
        <w:rPr>
          <w:b/>
          <w:lang w:val="es-CL"/>
        </w:rPr>
        <w:t>d</w:t>
      </w:r>
      <w:r w:rsidR="00150A99" w:rsidRPr="001C31F1">
        <w:rPr>
          <w:b/>
          <w:lang w:val="es-CL"/>
        </w:rPr>
        <w:t>e piedra, l</w:t>
      </w:r>
      <w:r w:rsidR="004B02C7" w:rsidRPr="001C31F1">
        <w:rPr>
          <w:b/>
          <w:lang w:val="es-CL"/>
        </w:rPr>
        <w:t xml:space="preserve">ignito </w:t>
      </w:r>
      <w:r w:rsidR="00503A31" w:rsidRPr="001C31F1">
        <w:rPr>
          <w:b/>
          <w:lang w:val="es-CL"/>
        </w:rPr>
        <w:t xml:space="preserve">y </w:t>
      </w:r>
      <w:r w:rsidR="00150A99" w:rsidRPr="001C31F1">
        <w:rPr>
          <w:b/>
          <w:lang w:val="es-CL"/>
        </w:rPr>
        <w:t>t</w:t>
      </w:r>
      <w:r w:rsidR="004B02C7" w:rsidRPr="001C31F1">
        <w:rPr>
          <w:b/>
          <w:lang w:val="es-CL"/>
        </w:rPr>
        <w:t>urba</w:t>
      </w:r>
      <w:r w:rsidR="004B02C7" w:rsidRPr="001C31F1">
        <w:rPr>
          <w:rFonts w:eastAsia="Frutiger-Light"/>
          <w:bdr w:val="none" w:sz="0" w:space="0" w:color="auto"/>
          <w:lang w:val="es-CL"/>
        </w:rPr>
        <w:t xml:space="preserve"> </w:t>
      </w:r>
      <w:r w:rsidRPr="001C31F1">
        <w:rPr>
          <w:rFonts w:eastAsia="Frutiger-Light"/>
          <w:bdr w:val="none" w:sz="0" w:space="0" w:color="auto"/>
          <w:lang w:val="es-CL"/>
        </w:rPr>
        <w:t>comprende la extracción de combustibles minerales sólidos en minas subterráneas o a cielo abierto, así como las operaciones necesarias para obtener un producto comercializable (clasificación, limpieza, compresión y otras operaciones necesarias para facilitar el transporte, etc.).</w:t>
      </w:r>
    </w:p>
    <w:p w14:paraId="65877E23" w14:textId="3BE0880A" w:rsidR="00D67869" w:rsidRPr="001C31F1" w:rsidRDefault="00D67869" w:rsidP="00AB60F0">
      <w:pPr>
        <w:spacing w:after="0" w:line="276" w:lineRule="auto"/>
        <w:jc w:val="both"/>
        <w:rPr>
          <w:lang w:val="es-CL"/>
        </w:rPr>
      </w:pPr>
    </w:p>
    <w:p w14:paraId="0A80F4B6" w14:textId="666DAF8E" w:rsidR="00B9677A" w:rsidRPr="001C31F1" w:rsidRDefault="00B9677A" w:rsidP="004A2E79">
      <w:pPr>
        <w:autoSpaceDE w:val="0"/>
        <w:autoSpaceDN w:val="0"/>
        <w:adjustRightInd w:val="0"/>
        <w:spacing w:after="0" w:line="276" w:lineRule="auto"/>
        <w:jc w:val="both"/>
        <w:rPr>
          <w:rFonts w:eastAsiaTheme="minorHAnsi"/>
          <w:b/>
          <w:bCs/>
          <w:bdr w:val="none" w:sz="0" w:space="0" w:color="auto"/>
          <w:lang w:val="es-CL"/>
        </w:rPr>
      </w:pPr>
      <w:r w:rsidRPr="001C31F1">
        <w:rPr>
          <w:rFonts w:eastAsiaTheme="minorHAnsi"/>
          <w:bCs/>
          <w:bdr w:val="none" w:sz="0" w:space="0" w:color="auto"/>
          <w:lang w:val="es-CL"/>
        </w:rPr>
        <w:lastRenderedPageBreak/>
        <w:t xml:space="preserve">La </w:t>
      </w:r>
      <w:r w:rsidR="00610B87" w:rsidRPr="001C31F1">
        <w:rPr>
          <w:rFonts w:eastAsiaTheme="minorHAnsi"/>
          <w:b/>
          <w:bCs/>
          <w:bdr w:val="none" w:sz="0" w:space="0" w:color="auto"/>
          <w:lang w:val="es-CL"/>
        </w:rPr>
        <w:t>e</w:t>
      </w:r>
      <w:r w:rsidR="00503A31" w:rsidRPr="001C31F1">
        <w:rPr>
          <w:rFonts w:eastAsiaTheme="minorHAnsi"/>
          <w:b/>
          <w:bCs/>
          <w:bdr w:val="none" w:sz="0" w:space="0" w:color="auto"/>
          <w:lang w:val="es-CL"/>
        </w:rPr>
        <w:t>xtracción d</w:t>
      </w:r>
      <w:r w:rsidR="00610B87" w:rsidRPr="001C31F1">
        <w:rPr>
          <w:rFonts w:eastAsiaTheme="minorHAnsi"/>
          <w:b/>
          <w:bCs/>
          <w:bdr w:val="none" w:sz="0" w:space="0" w:color="auto"/>
          <w:lang w:val="es-CL"/>
        </w:rPr>
        <w:t>e petróleo c</w:t>
      </w:r>
      <w:r w:rsidR="00503A31" w:rsidRPr="001C31F1">
        <w:rPr>
          <w:rFonts w:eastAsiaTheme="minorHAnsi"/>
          <w:b/>
          <w:bCs/>
          <w:bdr w:val="none" w:sz="0" w:space="0" w:color="auto"/>
          <w:lang w:val="es-CL"/>
        </w:rPr>
        <w:t>rudo y</w:t>
      </w:r>
      <w:r w:rsidR="00610B87" w:rsidRPr="001C31F1">
        <w:rPr>
          <w:rFonts w:eastAsiaTheme="minorHAnsi"/>
          <w:b/>
          <w:bCs/>
          <w:bdr w:val="none" w:sz="0" w:space="0" w:color="auto"/>
          <w:lang w:val="es-CL"/>
        </w:rPr>
        <w:t xml:space="preserve"> gas n</w:t>
      </w:r>
      <w:r w:rsidR="00503A31" w:rsidRPr="001C31F1">
        <w:rPr>
          <w:rFonts w:eastAsiaTheme="minorHAnsi"/>
          <w:b/>
          <w:bCs/>
          <w:bdr w:val="none" w:sz="0" w:space="0" w:color="auto"/>
          <w:lang w:val="es-CL"/>
        </w:rPr>
        <w:t xml:space="preserve">atural </w:t>
      </w:r>
      <w:r w:rsidR="003D44ED" w:rsidRPr="001C31F1">
        <w:rPr>
          <w:rFonts w:eastAsia="Frutiger-Light"/>
          <w:bdr w:val="none" w:sz="0" w:space="0" w:color="auto"/>
          <w:lang w:val="es-CL"/>
        </w:rPr>
        <w:t xml:space="preserve">engloba </w:t>
      </w:r>
      <w:r w:rsidRPr="001C31F1">
        <w:rPr>
          <w:rFonts w:eastAsia="Frutiger-Light"/>
          <w:bdr w:val="none" w:sz="0" w:space="0" w:color="auto"/>
          <w:lang w:val="es-CL"/>
        </w:rPr>
        <w:t>la producción de petróleo crudo, la extracción de petróleo</w:t>
      </w:r>
      <w:r w:rsidRPr="001C31F1">
        <w:rPr>
          <w:rFonts w:eastAsiaTheme="minorHAnsi"/>
          <w:b/>
          <w:bCs/>
          <w:bdr w:val="none" w:sz="0" w:space="0" w:color="auto"/>
          <w:lang w:val="es-CL"/>
        </w:rPr>
        <w:t xml:space="preserve"> </w:t>
      </w:r>
      <w:r w:rsidRPr="001C31F1">
        <w:rPr>
          <w:rFonts w:eastAsia="Frutiger-Light"/>
          <w:bdr w:val="none" w:sz="0" w:space="0" w:color="auto"/>
          <w:lang w:val="es-CL"/>
        </w:rPr>
        <w:t>de esquistos y arenas bituminosos</w:t>
      </w:r>
      <w:r w:rsidR="00972B39" w:rsidRPr="001C31F1">
        <w:rPr>
          <w:rFonts w:eastAsia="Frutiger-Light"/>
          <w:bdr w:val="none" w:sz="0" w:space="0" w:color="auto"/>
          <w:lang w:val="es-CL"/>
        </w:rPr>
        <w:t>,</w:t>
      </w:r>
      <w:r w:rsidRPr="001C31F1">
        <w:rPr>
          <w:rFonts w:eastAsia="Frutiger-Light"/>
          <w:bdr w:val="none" w:sz="0" w:space="0" w:color="auto"/>
          <w:lang w:val="es-CL"/>
        </w:rPr>
        <w:t xml:space="preserve"> la producción de gas natural y la recuperación</w:t>
      </w:r>
      <w:r w:rsidRPr="001C31F1">
        <w:rPr>
          <w:rFonts w:eastAsiaTheme="minorHAnsi"/>
          <w:b/>
          <w:bCs/>
          <w:bdr w:val="none" w:sz="0" w:space="0" w:color="auto"/>
          <w:lang w:val="es-CL"/>
        </w:rPr>
        <w:t xml:space="preserve"> </w:t>
      </w:r>
      <w:r w:rsidRPr="001C31F1">
        <w:rPr>
          <w:rFonts w:eastAsia="Frutiger-Light"/>
          <w:bdr w:val="none" w:sz="0" w:space="0" w:color="auto"/>
          <w:lang w:val="es-CL"/>
        </w:rPr>
        <w:t>de hidrocarburos líquidos. Se incluyen las actividades generales de explotación y/o</w:t>
      </w:r>
      <w:r w:rsidRPr="001C31F1">
        <w:rPr>
          <w:rFonts w:eastAsiaTheme="minorHAnsi"/>
          <w:b/>
          <w:bCs/>
          <w:bdr w:val="none" w:sz="0" w:space="0" w:color="auto"/>
          <w:lang w:val="es-CL"/>
        </w:rPr>
        <w:t xml:space="preserve"> </w:t>
      </w:r>
      <w:r w:rsidRPr="001C31F1">
        <w:rPr>
          <w:rFonts w:eastAsia="Frutiger-Light"/>
          <w:bdr w:val="none" w:sz="0" w:space="0" w:color="auto"/>
          <w:lang w:val="es-CL"/>
        </w:rPr>
        <w:t xml:space="preserve">desarrollo de terrenos en los que existen yacimientos de petróleo y de gas, </w:t>
      </w:r>
      <w:r w:rsidR="00972B39" w:rsidRPr="001C31F1">
        <w:rPr>
          <w:rFonts w:eastAsia="Frutiger-Light"/>
          <w:bdr w:val="none" w:sz="0" w:space="0" w:color="auto"/>
          <w:lang w:val="es-CL"/>
        </w:rPr>
        <w:t>las que contemplan</w:t>
      </w:r>
      <w:r w:rsidR="00972B39" w:rsidRPr="001C31F1">
        <w:rPr>
          <w:rFonts w:eastAsiaTheme="minorHAnsi"/>
          <w:b/>
          <w:bCs/>
          <w:bdr w:val="none" w:sz="0" w:space="0" w:color="auto"/>
          <w:lang w:val="es-CL"/>
        </w:rPr>
        <w:t xml:space="preserve"> </w:t>
      </w:r>
      <w:r w:rsidRPr="001C31F1">
        <w:rPr>
          <w:rFonts w:eastAsia="Frutiger-Light"/>
          <w:bdr w:val="none" w:sz="0" w:space="0" w:color="auto"/>
          <w:lang w:val="es-CL"/>
        </w:rPr>
        <w:t>la perforación, terminación y equipamiento de pozos, el funcionamiento</w:t>
      </w:r>
      <w:r w:rsidRPr="001C31F1">
        <w:rPr>
          <w:rFonts w:eastAsiaTheme="minorHAnsi"/>
          <w:b/>
          <w:bCs/>
          <w:bdr w:val="none" w:sz="0" w:space="0" w:color="auto"/>
          <w:lang w:val="es-CL"/>
        </w:rPr>
        <w:t xml:space="preserve"> </w:t>
      </w:r>
      <w:r w:rsidRPr="001C31F1">
        <w:rPr>
          <w:rFonts w:eastAsia="Frutiger-Light"/>
          <w:bdr w:val="none" w:sz="0" w:space="0" w:color="auto"/>
          <w:lang w:val="es-CL"/>
        </w:rPr>
        <w:t>de equipo</w:t>
      </w:r>
      <w:r w:rsidR="00972B39" w:rsidRPr="001C31F1">
        <w:rPr>
          <w:rFonts w:eastAsia="Frutiger-Light"/>
          <w:bdr w:val="none" w:sz="0" w:space="0" w:color="auto"/>
          <w:lang w:val="es-CL"/>
        </w:rPr>
        <w:t>s</w:t>
      </w:r>
      <w:r w:rsidRPr="001C31F1">
        <w:rPr>
          <w:rFonts w:eastAsia="Frutiger-Light"/>
          <w:bdr w:val="none" w:sz="0" w:space="0" w:color="auto"/>
          <w:lang w:val="es-CL"/>
        </w:rPr>
        <w:t xml:space="preserve"> de decantación, disgregación de emulsiones y destilación, y</w:t>
      </w:r>
      <w:r w:rsidRPr="001C31F1">
        <w:rPr>
          <w:rFonts w:eastAsiaTheme="minorHAnsi"/>
          <w:b/>
          <w:bCs/>
          <w:bdr w:val="none" w:sz="0" w:space="0" w:color="auto"/>
          <w:lang w:val="es-CL"/>
        </w:rPr>
        <w:t xml:space="preserve"> </w:t>
      </w:r>
      <w:r w:rsidRPr="001C31F1">
        <w:rPr>
          <w:rFonts w:eastAsia="Frutiger-Light"/>
          <w:bdr w:val="none" w:sz="0" w:space="0" w:color="auto"/>
          <w:lang w:val="es-CL"/>
        </w:rPr>
        <w:t xml:space="preserve">de tuberías colectoras de petróleo crudo de los yacimientos, </w:t>
      </w:r>
      <w:r w:rsidR="00972B39" w:rsidRPr="001C31F1">
        <w:rPr>
          <w:rFonts w:eastAsia="Frutiger-Light"/>
          <w:bdr w:val="none" w:sz="0" w:space="0" w:color="auto"/>
          <w:lang w:val="es-CL"/>
        </w:rPr>
        <w:t xml:space="preserve">así como </w:t>
      </w:r>
      <w:r w:rsidRPr="001C31F1">
        <w:rPr>
          <w:rFonts w:eastAsia="Frutiger-Light"/>
          <w:bdr w:val="none" w:sz="0" w:space="0" w:color="auto"/>
          <w:lang w:val="es-CL"/>
        </w:rPr>
        <w:t>todas las demás actividades de preparación del petróleo y el gas hasta su expedición desde el lugar</w:t>
      </w:r>
      <w:r w:rsidRPr="001C31F1">
        <w:rPr>
          <w:rFonts w:eastAsiaTheme="minorHAnsi"/>
          <w:b/>
          <w:bCs/>
          <w:bdr w:val="none" w:sz="0" w:space="0" w:color="auto"/>
          <w:lang w:val="es-CL"/>
        </w:rPr>
        <w:t xml:space="preserve"> </w:t>
      </w:r>
      <w:r w:rsidRPr="001C31F1">
        <w:rPr>
          <w:rFonts w:eastAsia="Frutiger-Light"/>
          <w:bdr w:val="none" w:sz="0" w:space="0" w:color="auto"/>
          <w:lang w:val="es-CL"/>
        </w:rPr>
        <w:t>de producción.</w:t>
      </w:r>
    </w:p>
    <w:p w14:paraId="40D0332E" w14:textId="192BAEE0" w:rsidR="00B9677A" w:rsidRPr="001C31F1" w:rsidRDefault="00B9677A" w:rsidP="004A2E79">
      <w:pPr>
        <w:autoSpaceDE w:val="0"/>
        <w:autoSpaceDN w:val="0"/>
        <w:adjustRightInd w:val="0"/>
        <w:spacing w:after="0" w:line="276" w:lineRule="auto"/>
        <w:jc w:val="both"/>
        <w:rPr>
          <w:rFonts w:eastAsia="Frutiger-Light"/>
          <w:bdr w:val="none" w:sz="0" w:space="0" w:color="auto"/>
          <w:lang w:val="es-CL"/>
        </w:rPr>
      </w:pPr>
    </w:p>
    <w:p w14:paraId="055EE6DF" w14:textId="7C5D71D3" w:rsidR="00B9677A" w:rsidRPr="001C31F1" w:rsidRDefault="00962BF2" w:rsidP="004A2E79">
      <w:pPr>
        <w:autoSpaceDE w:val="0"/>
        <w:autoSpaceDN w:val="0"/>
        <w:adjustRightInd w:val="0"/>
        <w:spacing w:after="0" w:line="276" w:lineRule="auto"/>
        <w:jc w:val="both"/>
        <w:rPr>
          <w:rFonts w:eastAsiaTheme="minorHAnsi"/>
          <w:b/>
          <w:bCs/>
          <w:bdr w:val="none" w:sz="0" w:space="0" w:color="auto"/>
          <w:lang w:val="es-CL"/>
        </w:rPr>
      </w:pPr>
      <w:r w:rsidRPr="001C31F1">
        <w:rPr>
          <w:rFonts w:eastAsiaTheme="minorHAnsi"/>
          <w:bCs/>
          <w:bdr w:val="none" w:sz="0" w:space="0" w:color="auto"/>
          <w:lang w:val="es-CL"/>
        </w:rPr>
        <w:t xml:space="preserve">La </w:t>
      </w:r>
      <w:r w:rsidR="00610B87" w:rsidRPr="001C31F1">
        <w:rPr>
          <w:rFonts w:eastAsiaTheme="minorHAnsi"/>
          <w:b/>
          <w:bCs/>
          <w:bdr w:val="none" w:sz="0" w:space="0" w:color="auto"/>
          <w:lang w:val="es-CL"/>
        </w:rPr>
        <w:t>e</w:t>
      </w:r>
      <w:r w:rsidRPr="001C31F1">
        <w:rPr>
          <w:rFonts w:eastAsiaTheme="minorHAnsi"/>
          <w:b/>
          <w:bCs/>
          <w:bdr w:val="none" w:sz="0" w:space="0" w:color="auto"/>
          <w:lang w:val="es-CL"/>
        </w:rPr>
        <w:t xml:space="preserve">xtracción de </w:t>
      </w:r>
      <w:r w:rsidR="00610B87" w:rsidRPr="001C31F1">
        <w:rPr>
          <w:rFonts w:eastAsiaTheme="minorHAnsi"/>
          <w:b/>
          <w:bCs/>
          <w:bdr w:val="none" w:sz="0" w:space="0" w:color="auto"/>
          <w:lang w:val="es-CL"/>
        </w:rPr>
        <w:t>m</w:t>
      </w:r>
      <w:r w:rsidRPr="001C31F1">
        <w:rPr>
          <w:rFonts w:eastAsiaTheme="minorHAnsi"/>
          <w:b/>
          <w:bCs/>
          <w:bdr w:val="none" w:sz="0" w:space="0" w:color="auto"/>
          <w:lang w:val="es-CL"/>
        </w:rPr>
        <w:t xml:space="preserve">inerales </w:t>
      </w:r>
      <w:r w:rsidR="00610B87" w:rsidRPr="001C31F1">
        <w:rPr>
          <w:rFonts w:eastAsiaTheme="minorHAnsi"/>
          <w:b/>
          <w:bCs/>
          <w:bdr w:val="none" w:sz="0" w:space="0" w:color="auto"/>
          <w:lang w:val="es-CL"/>
        </w:rPr>
        <w:t>m</w:t>
      </w:r>
      <w:r w:rsidRPr="001C31F1">
        <w:rPr>
          <w:rFonts w:eastAsiaTheme="minorHAnsi"/>
          <w:b/>
          <w:bCs/>
          <w:bdr w:val="none" w:sz="0" w:space="0" w:color="auto"/>
          <w:lang w:val="es-CL"/>
        </w:rPr>
        <w:t xml:space="preserve">etalíferos </w:t>
      </w:r>
      <w:r w:rsidR="003D44ED" w:rsidRPr="001C31F1">
        <w:rPr>
          <w:rFonts w:eastAsia="Frutiger-Light"/>
          <w:bdr w:val="none" w:sz="0" w:space="0" w:color="auto"/>
          <w:lang w:val="es-CL"/>
        </w:rPr>
        <w:t xml:space="preserve">abarca </w:t>
      </w:r>
      <w:r w:rsidRPr="001C31F1">
        <w:rPr>
          <w:rFonts w:eastAsia="Frutiger-Light"/>
          <w:bdr w:val="none" w:sz="0" w:space="0" w:color="auto"/>
          <w:lang w:val="es-CL"/>
        </w:rPr>
        <w:t>la extracción de minerales metalíferos en minas subterráneas</w:t>
      </w:r>
      <w:r w:rsidRPr="001C31F1">
        <w:rPr>
          <w:rFonts w:eastAsiaTheme="minorHAnsi"/>
          <w:b/>
          <w:bCs/>
          <w:bdr w:val="none" w:sz="0" w:space="0" w:color="auto"/>
          <w:lang w:val="es-CL"/>
        </w:rPr>
        <w:t xml:space="preserve"> </w:t>
      </w:r>
      <w:r w:rsidRPr="001C31F1">
        <w:rPr>
          <w:rFonts w:eastAsia="Frutiger-Light"/>
          <w:bdr w:val="none" w:sz="0" w:space="0" w:color="auto"/>
          <w:lang w:val="es-CL"/>
        </w:rPr>
        <w:t xml:space="preserve">o a cielo abierto, la explotación minera de los fondos marinos, etc. </w:t>
      </w:r>
      <w:r w:rsidR="003D44ED" w:rsidRPr="001C31F1">
        <w:rPr>
          <w:rFonts w:eastAsia="Frutiger-Light"/>
          <w:bdr w:val="none" w:sz="0" w:space="0" w:color="auto"/>
          <w:lang w:val="es-CL"/>
        </w:rPr>
        <w:t>Ello contempla</w:t>
      </w:r>
      <w:r w:rsidRPr="001C31F1">
        <w:rPr>
          <w:rFonts w:eastAsiaTheme="minorHAnsi"/>
          <w:b/>
          <w:bCs/>
          <w:bdr w:val="none" w:sz="0" w:space="0" w:color="auto"/>
          <w:lang w:val="es-CL"/>
        </w:rPr>
        <w:t xml:space="preserve"> </w:t>
      </w:r>
      <w:r w:rsidRPr="001C31F1">
        <w:rPr>
          <w:rFonts w:eastAsia="Frutiger-Light"/>
          <w:bdr w:val="none" w:sz="0" w:space="0" w:color="auto"/>
          <w:lang w:val="es-CL"/>
        </w:rPr>
        <w:t xml:space="preserve">las operaciones de preparación y beneficio de minerales, </w:t>
      </w:r>
      <w:r w:rsidR="00922C2C" w:rsidRPr="001C31F1">
        <w:rPr>
          <w:rFonts w:eastAsia="Frutiger-Light"/>
          <w:bdr w:val="none" w:sz="0" w:space="0" w:color="auto"/>
          <w:lang w:val="es-CL"/>
        </w:rPr>
        <w:t xml:space="preserve">tales </w:t>
      </w:r>
      <w:r w:rsidRPr="001C31F1">
        <w:rPr>
          <w:rFonts w:eastAsia="Frutiger-Light"/>
          <w:bdr w:val="none" w:sz="0" w:space="0" w:color="auto"/>
          <w:lang w:val="es-CL"/>
        </w:rPr>
        <w:t>como las de trituración,</w:t>
      </w:r>
      <w:r w:rsidRPr="001C31F1">
        <w:rPr>
          <w:rFonts w:eastAsiaTheme="minorHAnsi"/>
          <w:b/>
          <w:bCs/>
          <w:bdr w:val="none" w:sz="0" w:space="0" w:color="auto"/>
          <w:lang w:val="es-CL"/>
        </w:rPr>
        <w:t xml:space="preserve"> </w:t>
      </w:r>
      <w:r w:rsidR="00FA1F99" w:rsidRPr="001C31F1">
        <w:rPr>
          <w:rFonts w:eastAsia="Frutiger-Light"/>
          <w:bdr w:val="none" w:sz="0" w:space="0" w:color="auto"/>
          <w:lang w:val="es-CL"/>
        </w:rPr>
        <w:t xml:space="preserve">desmenuzamiento, </w:t>
      </w:r>
      <w:r w:rsidRPr="001C31F1">
        <w:rPr>
          <w:rFonts w:eastAsia="Frutiger-Light"/>
          <w:bdr w:val="none" w:sz="0" w:space="0" w:color="auto"/>
          <w:lang w:val="es-CL"/>
        </w:rPr>
        <w:t>lavado, secado, aglome</w:t>
      </w:r>
      <w:r w:rsidR="00FA1F99" w:rsidRPr="001C31F1">
        <w:rPr>
          <w:rFonts w:eastAsia="Frutiger-Light"/>
          <w:bdr w:val="none" w:sz="0" w:space="0" w:color="auto"/>
          <w:lang w:val="es-CL"/>
        </w:rPr>
        <w:t xml:space="preserve">ración, calcinado, lixiviación, </w:t>
      </w:r>
      <w:r w:rsidRPr="001C31F1">
        <w:rPr>
          <w:rFonts w:eastAsia="Frutiger-Light"/>
          <w:bdr w:val="none" w:sz="0" w:space="0" w:color="auto"/>
          <w:lang w:val="es-CL"/>
        </w:rPr>
        <w:t>separación</w:t>
      </w:r>
      <w:r w:rsidRPr="001C31F1">
        <w:rPr>
          <w:rFonts w:eastAsiaTheme="minorHAnsi"/>
          <w:b/>
          <w:bCs/>
          <w:bdr w:val="none" w:sz="0" w:space="0" w:color="auto"/>
          <w:lang w:val="es-CL"/>
        </w:rPr>
        <w:t xml:space="preserve"> </w:t>
      </w:r>
      <w:r w:rsidRPr="001C31F1">
        <w:rPr>
          <w:rFonts w:eastAsia="Frutiger-Light"/>
          <w:bdr w:val="none" w:sz="0" w:space="0" w:color="auto"/>
          <w:lang w:val="es-CL"/>
        </w:rPr>
        <w:t>gravimétrica o flotación.</w:t>
      </w:r>
      <w:r w:rsidRPr="001C31F1">
        <w:rPr>
          <w:rFonts w:eastAsiaTheme="minorHAnsi"/>
          <w:b/>
          <w:bCs/>
          <w:bdr w:val="none" w:sz="0" w:space="0" w:color="auto"/>
          <w:lang w:val="es-CL"/>
        </w:rPr>
        <w:t xml:space="preserve"> </w:t>
      </w:r>
      <w:r w:rsidR="003D44ED" w:rsidRPr="001C31F1">
        <w:rPr>
          <w:rFonts w:eastAsia="Frutiger-Light"/>
          <w:bdr w:val="none" w:sz="0" w:space="0" w:color="auto"/>
          <w:lang w:val="es-CL"/>
        </w:rPr>
        <w:t>Se ex</w:t>
      </w:r>
      <w:r w:rsidRPr="001C31F1">
        <w:rPr>
          <w:rFonts w:eastAsia="Frutiger-Light"/>
          <w:bdr w:val="none" w:sz="0" w:space="0" w:color="auto"/>
          <w:lang w:val="es-CL"/>
        </w:rPr>
        <w:t>cluyen</w:t>
      </w:r>
      <w:r w:rsidR="00922C2C" w:rsidRPr="001C31F1">
        <w:rPr>
          <w:rFonts w:eastAsia="Frutiger-Light"/>
          <w:bdr w:val="none" w:sz="0" w:space="0" w:color="auto"/>
          <w:lang w:val="es-CL"/>
        </w:rPr>
        <w:t>,</w:t>
      </w:r>
      <w:r w:rsidRPr="001C31F1">
        <w:rPr>
          <w:rFonts w:eastAsia="Frutiger-Light"/>
          <w:bdr w:val="none" w:sz="0" w:space="0" w:color="auto"/>
          <w:lang w:val="es-CL"/>
        </w:rPr>
        <w:t xml:space="preserve"> </w:t>
      </w:r>
      <w:r w:rsidR="003D44ED" w:rsidRPr="001C31F1">
        <w:rPr>
          <w:rFonts w:eastAsia="Frutiger-Light"/>
          <w:bdr w:val="none" w:sz="0" w:space="0" w:color="auto"/>
          <w:lang w:val="es-CL"/>
        </w:rPr>
        <w:t>en cambio</w:t>
      </w:r>
      <w:r w:rsidR="00922C2C" w:rsidRPr="001C31F1">
        <w:rPr>
          <w:rFonts w:eastAsia="Frutiger-Light"/>
          <w:bdr w:val="none" w:sz="0" w:space="0" w:color="auto"/>
          <w:lang w:val="es-CL"/>
        </w:rPr>
        <w:t>,</w:t>
      </w:r>
      <w:r w:rsidR="003D44ED" w:rsidRPr="001C31F1">
        <w:rPr>
          <w:rFonts w:eastAsia="Frutiger-Light"/>
          <w:bdr w:val="none" w:sz="0" w:space="0" w:color="auto"/>
          <w:lang w:val="es-CL"/>
        </w:rPr>
        <w:t xml:space="preserve"> </w:t>
      </w:r>
      <w:r w:rsidRPr="001C31F1">
        <w:rPr>
          <w:rFonts w:eastAsia="Frutiger-Light"/>
          <w:bdr w:val="none" w:sz="0" w:space="0" w:color="auto"/>
          <w:lang w:val="es-CL"/>
        </w:rPr>
        <w:t>las actividades manufactureras, como el tostado de pirita de hierro</w:t>
      </w:r>
      <w:r w:rsidR="00FA1F99" w:rsidRPr="001C31F1">
        <w:rPr>
          <w:rFonts w:eastAsia="Frutiger-Light"/>
          <w:bdr w:val="none" w:sz="0" w:space="0" w:color="auto"/>
          <w:lang w:val="es-CL"/>
        </w:rPr>
        <w:t xml:space="preserve">, </w:t>
      </w:r>
      <w:r w:rsidRPr="001C31F1">
        <w:rPr>
          <w:rFonts w:eastAsia="Frutiger-Light"/>
          <w:bdr w:val="none" w:sz="0" w:space="0" w:color="auto"/>
          <w:lang w:val="es-CL"/>
        </w:rPr>
        <w:t xml:space="preserve">la producción de óxido de aluminio </w:t>
      </w:r>
      <w:r w:rsidR="003D44ED" w:rsidRPr="001C31F1">
        <w:rPr>
          <w:rFonts w:eastAsia="Frutiger-Light"/>
          <w:bdr w:val="none" w:sz="0" w:space="0" w:color="auto"/>
          <w:lang w:val="es-CL"/>
        </w:rPr>
        <w:t xml:space="preserve">y </w:t>
      </w:r>
      <w:r w:rsidRPr="001C31F1">
        <w:rPr>
          <w:rFonts w:eastAsia="Frutiger-Light"/>
          <w:bdr w:val="none" w:sz="0" w:space="0" w:color="auto"/>
          <w:lang w:val="es-CL"/>
        </w:rPr>
        <w:t>la explotación de altos hornos.</w:t>
      </w:r>
    </w:p>
    <w:p w14:paraId="6F5BAB3D" w14:textId="238051F3" w:rsidR="00B9677A" w:rsidRPr="001C31F1" w:rsidRDefault="00B9677A" w:rsidP="00AB60F0">
      <w:pPr>
        <w:spacing w:after="0" w:line="276" w:lineRule="auto"/>
        <w:jc w:val="both"/>
        <w:rPr>
          <w:lang w:val="es-CL"/>
        </w:rPr>
      </w:pPr>
    </w:p>
    <w:p w14:paraId="0CD49625" w14:textId="6C8A2E56" w:rsidR="00126FAE" w:rsidRPr="001C31F1" w:rsidRDefault="00126FAE" w:rsidP="004A2E79">
      <w:pPr>
        <w:autoSpaceDE w:val="0"/>
        <w:autoSpaceDN w:val="0"/>
        <w:adjustRightInd w:val="0"/>
        <w:spacing w:after="0" w:line="276" w:lineRule="auto"/>
        <w:jc w:val="both"/>
        <w:rPr>
          <w:rFonts w:eastAsia="Frutiger-Light"/>
          <w:bdr w:val="none" w:sz="0" w:space="0" w:color="auto"/>
          <w:lang w:val="es-CL"/>
        </w:rPr>
      </w:pPr>
      <w:r w:rsidRPr="001C31F1">
        <w:rPr>
          <w:rFonts w:eastAsiaTheme="minorHAnsi"/>
          <w:bCs/>
          <w:bdr w:val="none" w:sz="0" w:space="0" w:color="auto"/>
          <w:lang w:val="es-CL"/>
        </w:rPr>
        <w:t>Finalmente, la</w:t>
      </w:r>
      <w:r w:rsidRPr="001C31F1">
        <w:rPr>
          <w:rFonts w:eastAsiaTheme="minorHAnsi"/>
          <w:b/>
          <w:bCs/>
          <w:bdr w:val="none" w:sz="0" w:space="0" w:color="auto"/>
          <w:lang w:val="es-CL"/>
        </w:rPr>
        <w:t xml:space="preserve"> </w:t>
      </w:r>
      <w:r w:rsidR="00610B87" w:rsidRPr="001C31F1">
        <w:rPr>
          <w:rFonts w:eastAsiaTheme="minorHAnsi"/>
          <w:b/>
          <w:bCs/>
          <w:bdr w:val="none" w:sz="0" w:space="0" w:color="auto"/>
          <w:lang w:val="es-CL"/>
        </w:rPr>
        <w:t>e</w:t>
      </w:r>
      <w:r w:rsidRPr="001C31F1">
        <w:rPr>
          <w:rFonts w:eastAsiaTheme="minorHAnsi"/>
          <w:b/>
          <w:bCs/>
          <w:bdr w:val="none" w:sz="0" w:space="0" w:color="auto"/>
          <w:lang w:val="es-CL"/>
        </w:rPr>
        <w:t>xplotación de</w:t>
      </w:r>
      <w:r w:rsidR="00460B33" w:rsidRPr="001C31F1">
        <w:rPr>
          <w:rFonts w:eastAsiaTheme="minorHAnsi"/>
          <w:b/>
          <w:bCs/>
          <w:bdr w:val="none" w:sz="0" w:space="0" w:color="auto"/>
          <w:lang w:val="es-CL"/>
        </w:rPr>
        <w:t xml:space="preserve"> </w:t>
      </w:r>
      <w:r w:rsidR="00610B87" w:rsidRPr="001C31F1">
        <w:rPr>
          <w:rFonts w:eastAsiaTheme="minorHAnsi"/>
          <w:b/>
          <w:bCs/>
          <w:bdr w:val="none" w:sz="0" w:space="0" w:color="auto"/>
          <w:lang w:val="es-CL"/>
        </w:rPr>
        <w:t>o</w:t>
      </w:r>
      <w:r w:rsidR="00460B33" w:rsidRPr="001C31F1">
        <w:rPr>
          <w:rFonts w:eastAsiaTheme="minorHAnsi"/>
          <w:b/>
          <w:bCs/>
          <w:bdr w:val="none" w:sz="0" w:space="0" w:color="auto"/>
          <w:lang w:val="es-CL"/>
        </w:rPr>
        <w:t>tras</w:t>
      </w:r>
      <w:r w:rsidRPr="001C31F1">
        <w:rPr>
          <w:rFonts w:eastAsiaTheme="minorHAnsi"/>
          <w:b/>
          <w:bCs/>
          <w:bdr w:val="none" w:sz="0" w:space="0" w:color="auto"/>
          <w:lang w:val="es-CL"/>
        </w:rPr>
        <w:t xml:space="preserve"> </w:t>
      </w:r>
      <w:r w:rsidR="00610B87" w:rsidRPr="001C31F1">
        <w:rPr>
          <w:rFonts w:eastAsiaTheme="minorHAnsi"/>
          <w:b/>
          <w:bCs/>
          <w:bdr w:val="none" w:sz="0" w:space="0" w:color="auto"/>
          <w:lang w:val="es-CL"/>
        </w:rPr>
        <w:t>m</w:t>
      </w:r>
      <w:r w:rsidRPr="001C31F1">
        <w:rPr>
          <w:rFonts w:eastAsiaTheme="minorHAnsi"/>
          <w:b/>
          <w:bCs/>
          <w:bdr w:val="none" w:sz="0" w:space="0" w:color="auto"/>
          <w:lang w:val="es-CL"/>
        </w:rPr>
        <w:t xml:space="preserve">inas y </w:t>
      </w:r>
      <w:r w:rsidR="00610B87" w:rsidRPr="001C31F1">
        <w:rPr>
          <w:rFonts w:eastAsiaTheme="minorHAnsi"/>
          <w:b/>
          <w:bCs/>
          <w:bdr w:val="none" w:sz="0" w:space="0" w:color="auto"/>
          <w:lang w:val="es-CL"/>
        </w:rPr>
        <w:t>c</w:t>
      </w:r>
      <w:r w:rsidRPr="001C31F1">
        <w:rPr>
          <w:rFonts w:eastAsiaTheme="minorHAnsi"/>
          <w:b/>
          <w:bCs/>
          <w:bdr w:val="none" w:sz="0" w:space="0" w:color="auto"/>
          <w:lang w:val="es-CL"/>
        </w:rPr>
        <w:t>anteras</w:t>
      </w:r>
      <w:r w:rsidRPr="001C31F1">
        <w:rPr>
          <w:rFonts w:eastAsia="Frutiger-Light"/>
          <w:bdr w:val="none" w:sz="0" w:space="0" w:color="auto"/>
          <w:lang w:val="es-CL"/>
        </w:rPr>
        <w:t xml:space="preserve"> </w:t>
      </w:r>
      <w:r w:rsidR="00E05D8E" w:rsidRPr="001C31F1">
        <w:rPr>
          <w:rFonts w:eastAsia="Frutiger-Light"/>
          <w:bdr w:val="none" w:sz="0" w:space="0" w:color="auto"/>
          <w:lang w:val="es-CL"/>
        </w:rPr>
        <w:t xml:space="preserve">comprende </w:t>
      </w:r>
      <w:r w:rsidRPr="001C31F1">
        <w:rPr>
          <w:rFonts w:eastAsia="Frutiger-Light"/>
          <w:bdr w:val="none" w:sz="0" w:space="0" w:color="auto"/>
          <w:lang w:val="es-CL"/>
        </w:rPr>
        <w:t xml:space="preserve">la explotación de minas o canteras, el dragado de depósitos aluviales, la trituración de piedra y la utilización de marismas. Los productos resultantes se utilizan ante todo en la construcción (arena, piedra, etc.), la fabricación de materiales (arcilla, yeso, cal, etc.), de productos químicos, etc. No se incluye la elaboración </w:t>
      </w:r>
      <w:r w:rsidR="00AA18A5" w:rsidRPr="001C31F1">
        <w:rPr>
          <w:rFonts w:eastAsia="Frutiger-Light"/>
          <w:bdr w:val="none" w:sz="0" w:space="0" w:color="auto"/>
          <w:lang w:val="es-CL"/>
        </w:rPr>
        <w:t xml:space="preserve">de los minerales extraídos </w:t>
      </w:r>
      <w:r w:rsidRPr="001C31F1">
        <w:rPr>
          <w:rFonts w:eastAsia="Frutiger-Light"/>
          <w:bdr w:val="none" w:sz="0" w:space="0" w:color="auto"/>
          <w:lang w:val="es-CL"/>
        </w:rPr>
        <w:t>(excepto operaciones de trituración, desmenuzamiento, talla, limpieza, secado, criba y mezcla).</w:t>
      </w:r>
    </w:p>
    <w:p w14:paraId="17F3DACB" w14:textId="4A8D8523" w:rsidR="00126FAE" w:rsidRPr="001C31F1" w:rsidRDefault="00126FAE" w:rsidP="00AB60F0">
      <w:pPr>
        <w:spacing w:after="0" w:line="276" w:lineRule="auto"/>
        <w:jc w:val="both"/>
        <w:rPr>
          <w:lang w:val="es-CL"/>
        </w:rPr>
      </w:pPr>
    </w:p>
    <w:p w14:paraId="2F8EE257" w14:textId="77777777" w:rsidR="006C60C7" w:rsidRDefault="00992308" w:rsidP="004A2E79">
      <w:pPr>
        <w:spacing w:after="0" w:line="276" w:lineRule="auto"/>
        <w:jc w:val="both"/>
        <w:rPr>
          <w:lang w:val="es-CL"/>
        </w:rPr>
      </w:pPr>
      <w:r w:rsidRPr="001C31F1">
        <w:rPr>
          <w:lang w:val="es-CL"/>
        </w:rPr>
        <w:t xml:space="preserve">El Gráfico </w:t>
      </w:r>
      <w:r w:rsidR="00F774BE" w:rsidRPr="001C31F1">
        <w:rPr>
          <w:lang w:val="es-CL"/>
        </w:rPr>
        <w:t>10</w:t>
      </w:r>
      <w:r w:rsidR="00B77900" w:rsidRPr="001C31F1">
        <w:rPr>
          <w:lang w:val="es-CL"/>
        </w:rPr>
        <w:t xml:space="preserve"> </w:t>
      </w:r>
      <w:r w:rsidRPr="001C31F1">
        <w:rPr>
          <w:lang w:val="es-CL"/>
        </w:rPr>
        <w:t xml:space="preserve">muestra la importancia relativa de cada subsector de acuerdo a tres criterios: </w:t>
      </w:r>
      <w:r w:rsidR="00C43894" w:rsidRPr="001C31F1">
        <w:rPr>
          <w:lang w:val="es-CL"/>
        </w:rPr>
        <w:t>número</w:t>
      </w:r>
      <w:r w:rsidRPr="001C31F1">
        <w:rPr>
          <w:lang w:val="es-CL"/>
        </w:rPr>
        <w:t xml:space="preserve"> de </w:t>
      </w:r>
      <w:r w:rsidR="008E2AF9" w:rsidRPr="001C31F1">
        <w:rPr>
          <w:lang w:val="es-CL"/>
        </w:rPr>
        <w:t>o</w:t>
      </w:r>
      <w:r w:rsidRPr="001C31F1">
        <w:rPr>
          <w:lang w:val="es-CL"/>
        </w:rPr>
        <w:t xml:space="preserve">cupados del sector, </w:t>
      </w:r>
      <w:r w:rsidR="00AA18A5" w:rsidRPr="001C31F1">
        <w:rPr>
          <w:lang w:val="es-CL"/>
        </w:rPr>
        <w:t xml:space="preserve">volumen de </w:t>
      </w:r>
      <w:r w:rsidR="008E2AF9" w:rsidRPr="001C31F1">
        <w:rPr>
          <w:lang w:val="es-CL"/>
        </w:rPr>
        <w:t>v</w:t>
      </w:r>
      <w:r w:rsidRPr="001C31F1">
        <w:rPr>
          <w:lang w:val="es-CL"/>
        </w:rPr>
        <w:t xml:space="preserve">entas y </w:t>
      </w:r>
      <w:r w:rsidR="00C43894" w:rsidRPr="001C31F1">
        <w:rPr>
          <w:lang w:val="es-CL"/>
        </w:rPr>
        <w:t>número</w:t>
      </w:r>
      <w:r w:rsidRPr="001C31F1">
        <w:rPr>
          <w:lang w:val="es-CL"/>
        </w:rPr>
        <w:t xml:space="preserve"> de </w:t>
      </w:r>
      <w:r w:rsidR="008E2AF9" w:rsidRPr="001C31F1">
        <w:rPr>
          <w:lang w:val="es-CL"/>
        </w:rPr>
        <w:t>e</w:t>
      </w:r>
      <w:r w:rsidRPr="001C31F1">
        <w:rPr>
          <w:lang w:val="es-CL"/>
        </w:rPr>
        <w:t>mpresas.</w:t>
      </w:r>
      <w:r w:rsidR="003E59C5" w:rsidRPr="001C31F1">
        <w:rPr>
          <w:lang w:val="es-CL"/>
        </w:rPr>
        <w:t xml:space="preserve"> </w:t>
      </w:r>
      <w:r w:rsidR="00323225" w:rsidRPr="001C31F1">
        <w:rPr>
          <w:lang w:val="es-CL"/>
        </w:rPr>
        <w:t xml:space="preserve">Como se puede apreciar, para cada uno de estos indicadores, </w:t>
      </w:r>
      <w:r w:rsidR="003E59C5" w:rsidRPr="001C31F1">
        <w:rPr>
          <w:lang w:val="es-CL"/>
        </w:rPr>
        <w:t xml:space="preserve">el sector se reparte </w:t>
      </w:r>
      <w:r w:rsidR="00323225" w:rsidRPr="001C31F1">
        <w:rPr>
          <w:lang w:val="es-CL"/>
        </w:rPr>
        <w:t xml:space="preserve">-principalmente- </w:t>
      </w:r>
      <w:r w:rsidR="003E59C5" w:rsidRPr="001C31F1">
        <w:rPr>
          <w:lang w:val="es-CL"/>
        </w:rPr>
        <w:t xml:space="preserve">entre la </w:t>
      </w:r>
      <w:r w:rsidR="00323225" w:rsidRPr="001C31F1">
        <w:rPr>
          <w:lang w:val="es-CL"/>
        </w:rPr>
        <w:t>e</w:t>
      </w:r>
      <w:r w:rsidR="003E59C5" w:rsidRPr="001C31F1">
        <w:rPr>
          <w:lang w:val="es-CL"/>
        </w:rPr>
        <w:t xml:space="preserve">xplotación de </w:t>
      </w:r>
      <w:r w:rsidR="00323225" w:rsidRPr="001C31F1">
        <w:rPr>
          <w:lang w:val="es-CL"/>
        </w:rPr>
        <w:t>m</w:t>
      </w:r>
      <w:r w:rsidR="003E59C5" w:rsidRPr="001C31F1">
        <w:rPr>
          <w:lang w:val="es-CL"/>
        </w:rPr>
        <w:t xml:space="preserve">inas y </w:t>
      </w:r>
      <w:r w:rsidR="00323225" w:rsidRPr="001C31F1">
        <w:rPr>
          <w:lang w:val="es-CL"/>
        </w:rPr>
        <w:t>c</w:t>
      </w:r>
      <w:r w:rsidR="003E59C5" w:rsidRPr="001C31F1">
        <w:rPr>
          <w:lang w:val="es-CL"/>
        </w:rPr>
        <w:t>anteras</w:t>
      </w:r>
      <w:r w:rsidR="00AA18A5" w:rsidRPr="001C31F1">
        <w:rPr>
          <w:lang w:val="es-CL"/>
        </w:rPr>
        <w:t>,</w:t>
      </w:r>
      <w:r w:rsidR="003E59C5" w:rsidRPr="001C31F1">
        <w:rPr>
          <w:lang w:val="es-CL"/>
        </w:rPr>
        <w:t xml:space="preserve"> y la </w:t>
      </w:r>
      <w:r w:rsidR="00323225" w:rsidRPr="001C31F1">
        <w:rPr>
          <w:lang w:val="es-CL"/>
        </w:rPr>
        <w:t>e</w:t>
      </w:r>
      <w:r w:rsidR="003E59C5" w:rsidRPr="001C31F1">
        <w:rPr>
          <w:lang w:val="es-CL"/>
        </w:rPr>
        <w:t xml:space="preserve">xtracción de </w:t>
      </w:r>
      <w:r w:rsidR="00323225" w:rsidRPr="001C31F1">
        <w:rPr>
          <w:lang w:val="es-CL"/>
        </w:rPr>
        <w:t>m</w:t>
      </w:r>
      <w:r w:rsidR="003E59C5" w:rsidRPr="001C31F1">
        <w:rPr>
          <w:lang w:val="es-CL"/>
        </w:rPr>
        <w:t xml:space="preserve">inerales </w:t>
      </w:r>
      <w:r w:rsidR="00323225" w:rsidRPr="001C31F1">
        <w:rPr>
          <w:lang w:val="es-CL"/>
        </w:rPr>
        <w:t xml:space="preserve">metalíferos. La explotación de minas y canteras domina en términos de trabajadores dependientes y empresas, mientras que </w:t>
      </w:r>
    </w:p>
    <w:p w14:paraId="20F6CC9C" w14:textId="62C54567" w:rsidR="006042C1" w:rsidDel="0024541B" w:rsidRDefault="00323225" w:rsidP="004A2E79">
      <w:pPr>
        <w:spacing w:after="0" w:line="276" w:lineRule="auto"/>
        <w:jc w:val="both"/>
        <w:rPr>
          <w:del w:id="680" w:author="Observatorio 02" w:date="2017-05-04T11:48:00Z"/>
          <w:rFonts w:eastAsia="Times New Roman"/>
          <w:b/>
          <w:bCs/>
          <w:color w:val="323E4F" w:themeColor="text2" w:themeShade="BF"/>
          <w:bdr w:val="none" w:sz="0" w:space="0" w:color="auto"/>
          <w:lang w:val="es-CL" w:eastAsia="es-CL"/>
        </w:rPr>
      </w:pPr>
      <w:r w:rsidRPr="001C31F1">
        <w:rPr>
          <w:lang w:val="es-CL"/>
        </w:rPr>
        <w:t>la extracción de metales metalíferos domina en términos de ventas.</w:t>
      </w:r>
    </w:p>
    <w:p w14:paraId="450461D3" w14:textId="77777777" w:rsidR="0024541B" w:rsidRDefault="0024541B" w:rsidP="004A2E79">
      <w:pPr>
        <w:spacing w:after="0" w:line="276" w:lineRule="auto"/>
        <w:jc w:val="both"/>
        <w:rPr>
          <w:ins w:id="681" w:author="Observatorio 02" w:date="2017-05-04T11:48:00Z"/>
          <w:lang w:val="es-CL"/>
        </w:rPr>
      </w:pPr>
    </w:p>
    <w:p w14:paraId="137916C5" w14:textId="77777777" w:rsidR="006C60C7" w:rsidDel="0024541B" w:rsidRDefault="006C60C7" w:rsidP="004A2E79">
      <w:pPr>
        <w:spacing w:after="0" w:line="276" w:lineRule="auto"/>
        <w:jc w:val="both"/>
        <w:rPr>
          <w:del w:id="682" w:author="Observatorio 02" w:date="2017-05-04T11:48:00Z"/>
          <w:rFonts w:eastAsia="Times New Roman"/>
          <w:b/>
          <w:bCs/>
          <w:color w:val="323E4F" w:themeColor="text2" w:themeShade="BF"/>
          <w:bdr w:val="none" w:sz="0" w:space="0" w:color="auto"/>
          <w:lang w:val="es-CL" w:eastAsia="es-CL"/>
        </w:rPr>
      </w:pPr>
    </w:p>
    <w:p w14:paraId="5ADA483F" w14:textId="77777777" w:rsidR="006C60C7" w:rsidDel="0024541B" w:rsidRDefault="006C60C7" w:rsidP="004A2E79">
      <w:pPr>
        <w:spacing w:after="0" w:line="276" w:lineRule="auto"/>
        <w:jc w:val="both"/>
        <w:rPr>
          <w:del w:id="683" w:author="Observatorio 02" w:date="2017-05-04T11:48:00Z"/>
          <w:rFonts w:eastAsia="Times New Roman"/>
          <w:b/>
          <w:bCs/>
          <w:color w:val="323E4F" w:themeColor="text2" w:themeShade="BF"/>
          <w:bdr w:val="none" w:sz="0" w:space="0" w:color="auto"/>
          <w:lang w:val="es-CL" w:eastAsia="es-CL"/>
        </w:rPr>
      </w:pPr>
    </w:p>
    <w:p w14:paraId="7A1DA952" w14:textId="77777777" w:rsidR="006C60C7" w:rsidDel="0024541B" w:rsidRDefault="006C60C7" w:rsidP="004A2E79">
      <w:pPr>
        <w:spacing w:after="0" w:line="276" w:lineRule="auto"/>
        <w:jc w:val="both"/>
        <w:rPr>
          <w:del w:id="684" w:author="Observatorio 02" w:date="2017-05-04T11:48:00Z"/>
          <w:rFonts w:eastAsia="Times New Roman"/>
          <w:b/>
          <w:bCs/>
          <w:color w:val="323E4F" w:themeColor="text2" w:themeShade="BF"/>
          <w:bdr w:val="none" w:sz="0" w:space="0" w:color="auto"/>
          <w:lang w:val="es-CL" w:eastAsia="es-CL"/>
        </w:rPr>
      </w:pPr>
    </w:p>
    <w:p w14:paraId="0F89CE82" w14:textId="77777777" w:rsidR="006C60C7" w:rsidDel="0024541B" w:rsidRDefault="006C60C7" w:rsidP="004A2E79">
      <w:pPr>
        <w:spacing w:after="0" w:line="276" w:lineRule="auto"/>
        <w:jc w:val="both"/>
        <w:rPr>
          <w:del w:id="685" w:author="Observatorio 02" w:date="2017-05-04T11:48:00Z"/>
          <w:rFonts w:eastAsia="Times New Roman"/>
          <w:b/>
          <w:bCs/>
          <w:color w:val="323E4F" w:themeColor="text2" w:themeShade="BF"/>
          <w:bdr w:val="none" w:sz="0" w:space="0" w:color="auto"/>
          <w:lang w:val="es-CL" w:eastAsia="es-CL"/>
        </w:rPr>
      </w:pPr>
    </w:p>
    <w:p w14:paraId="5EBEA185" w14:textId="77777777" w:rsidR="006C60C7" w:rsidDel="0024541B" w:rsidRDefault="006C60C7" w:rsidP="004A2E79">
      <w:pPr>
        <w:spacing w:after="0" w:line="276" w:lineRule="auto"/>
        <w:jc w:val="both"/>
        <w:rPr>
          <w:del w:id="686" w:author="Observatorio 02" w:date="2017-05-04T11:48:00Z"/>
          <w:rFonts w:eastAsia="Times New Roman"/>
          <w:b/>
          <w:bCs/>
          <w:color w:val="323E4F" w:themeColor="text2" w:themeShade="BF"/>
          <w:bdr w:val="none" w:sz="0" w:space="0" w:color="auto"/>
          <w:lang w:val="es-CL" w:eastAsia="es-CL"/>
        </w:rPr>
      </w:pPr>
    </w:p>
    <w:p w14:paraId="135FFF44" w14:textId="77777777" w:rsidR="006C60C7" w:rsidDel="0024541B" w:rsidRDefault="006C60C7" w:rsidP="004A2E79">
      <w:pPr>
        <w:spacing w:after="0" w:line="276" w:lineRule="auto"/>
        <w:jc w:val="both"/>
        <w:rPr>
          <w:del w:id="687" w:author="Observatorio 02" w:date="2017-05-04T11:48:00Z"/>
          <w:rFonts w:eastAsia="Times New Roman"/>
          <w:b/>
          <w:bCs/>
          <w:color w:val="323E4F" w:themeColor="text2" w:themeShade="BF"/>
          <w:bdr w:val="none" w:sz="0" w:space="0" w:color="auto"/>
          <w:lang w:val="es-CL" w:eastAsia="es-CL"/>
        </w:rPr>
      </w:pPr>
    </w:p>
    <w:p w14:paraId="3109886D" w14:textId="77777777" w:rsidR="006C60C7" w:rsidDel="0024541B" w:rsidRDefault="006C60C7" w:rsidP="004A2E79">
      <w:pPr>
        <w:spacing w:after="0" w:line="276" w:lineRule="auto"/>
        <w:jc w:val="both"/>
        <w:rPr>
          <w:del w:id="688" w:author="Observatorio 02" w:date="2017-05-04T11:48:00Z"/>
          <w:rFonts w:eastAsia="Times New Roman"/>
          <w:b/>
          <w:bCs/>
          <w:color w:val="323E4F" w:themeColor="text2" w:themeShade="BF"/>
          <w:bdr w:val="none" w:sz="0" w:space="0" w:color="auto"/>
          <w:lang w:val="es-CL" w:eastAsia="es-CL"/>
        </w:rPr>
      </w:pPr>
    </w:p>
    <w:p w14:paraId="474E46A2" w14:textId="77777777" w:rsidR="006C60C7" w:rsidDel="0024541B" w:rsidRDefault="006C60C7" w:rsidP="004A2E79">
      <w:pPr>
        <w:spacing w:after="0" w:line="276" w:lineRule="auto"/>
        <w:jc w:val="both"/>
        <w:rPr>
          <w:del w:id="689" w:author="Observatorio 02" w:date="2017-05-04T11:48:00Z"/>
          <w:rFonts w:eastAsia="Times New Roman"/>
          <w:b/>
          <w:bCs/>
          <w:color w:val="323E4F" w:themeColor="text2" w:themeShade="BF"/>
          <w:bdr w:val="none" w:sz="0" w:space="0" w:color="auto"/>
          <w:lang w:val="es-CL" w:eastAsia="es-CL"/>
        </w:rPr>
      </w:pPr>
    </w:p>
    <w:p w14:paraId="7A0B5388" w14:textId="77777777" w:rsidR="006C60C7" w:rsidDel="0024541B" w:rsidRDefault="006C60C7" w:rsidP="004A2E79">
      <w:pPr>
        <w:spacing w:after="0" w:line="276" w:lineRule="auto"/>
        <w:jc w:val="both"/>
        <w:rPr>
          <w:del w:id="690" w:author="Observatorio 02" w:date="2017-05-04T11:48:00Z"/>
          <w:rFonts w:eastAsia="Times New Roman"/>
          <w:b/>
          <w:bCs/>
          <w:color w:val="323E4F" w:themeColor="text2" w:themeShade="BF"/>
          <w:bdr w:val="none" w:sz="0" w:space="0" w:color="auto"/>
          <w:lang w:val="es-CL" w:eastAsia="es-CL"/>
        </w:rPr>
      </w:pPr>
    </w:p>
    <w:p w14:paraId="0493D47E" w14:textId="77777777" w:rsidR="006C60C7" w:rsidRDefault="006C60C7" w:rsidP="004A2E79">
      <w:pPr>
        <w:spacing w:after="0" w:line="276" w:lineRule="auto"/>
        <w:jc w:val="both"/>
        <w:rPr>
          <w:rFonts w:eastAsia="Times New Roman"/>
          <w:b/>
          <w:bCs/>
          <w:color w:val="323E4F" w:themeColor="text2" w:themeShade="BF"/>
          <w:bdr w:val="none" w:sz="0" w:space="0" w:color="auto"/>
          <w:lang w:val="es-CL" w:eastAsia="es-CL"/>
        </w:rPr>
      </w:pPr>
    </w:p>
    <w:p w14:paraId="60FCD1AD" w14:textId="1F90798D" w:rsidR="00C42F3E" w:rsidRPr="001C31F1" w:rsidRDefault="00C42F3E"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Gráfico </w:t>
      </w:r>
      <w:r w:rsidR="00B77900" w:rsidRPr="001C31F1">
        <w:rPr>
          <w:rFonts w:eastAsia="Times New Roman"/>
          <w:b/>
          <w:bCs/>
          <w:color w:val="323E4F" w:themeColor="text2" w:themeShade="BF"/>
          <w:bdr w:val="none" w:sz="0" w:space="0" w:color="auto"/>
          <w:lang w:val="es-CL" w:eastAsia="es-CL"/>
        </w:rPr>
        <w:t>10</w:t>
      </w:r>
      <w:r w:rsidRPr="001C31F1">
        <w:rPr>
          <w:rFonts w:eastAsia="Times New Roman"/>
          <w:b/>
          <w:bCs/>
          <w:color w:val="323E4F" w:themeColor="text2" w:themeShade="BF"/>
          <w:bdr w:val="none" w:sz="0" w:space="0" w:color="auto"/>
          <w:lang w:val="es-CL" w:eastAsia="es-CL"/>
        </w:rPr>
        <w:t xml:space="preserve">. Distribución de empresas, ventas (UF) y trabajadores dependientes informados </w:t>
      </w:r>
      <w:r w:rsidR="00334D70" w:rsidRPr="001C31F1">
        <w:rPr>
          <w:rFonts w:eastAsia="Times New Roman"/>
          <w:b/>
          <w:bCs/>
          <w:color w:val="323E4F" w:themeColor="text2" w:themeShade="BF"/>
          <w:bdr w:val="none" w:sz="0" w:space="0" w:color="auto"/>
          <w:lang w:val="es-CL" w:eastAsia="es-CL"/>
        </w:rPr>
        <w:t xml:space="preserve">del sector Minería, según </w:t>
      </w:r>
      <w:r w:rsidRPr="001C31F1">
        <w:rPr>
          <w:rFonts w:eastAsia="Times New Roman"/>
          <w:b/>
          <w:bCs/>
          <w:color w:val="323E4F" w:themeColor="text2" w:themeShade="BF"/>
          <w:bdr w:val="none" w:sz="0" w:space="0" w:color="auto"/>
          <w:lang w:val="es-CL" w:eastAsia="es-CL"/>
        </w:rPr>
        <w:t>subsector</w:t>
      </w:r>
      <w:r w:rsidR="00334D70" w:rsidRPr="001C31F1">
        <w:rPr>
          <w:rFonts w:eastAsia="Times New Roman"/>
          <w:b/>
          <w:bCs/>
          <w:color w:val="323E4F" w:themeColor="text2" w:themeShade="BF"/>
          <w:bdr w:val="none" w:sz="0" w:space="0" w:color="auto"/>
          <w:lang w:val="es-CL" w:eastAsia="es-CL"/>
        </w:rPr>
        <w:t>, 2015</w:t>
      </w:r>
    </w:p>
    <w:p w14:paraId="24957884" w14:textId="3C6B311F" w:rsidR="00C42F3E" w:rsidRPr="001C31F1" w:rsidRDefault="006B7511" w:rsidP="004A2E79">
      <w:pPr>
        <w:spacing w:after="0" w:line="276" w:lineRule="auto"/>
        <w:jc w:val="both"/>
        <w:rPr>
          <w:noProof/>
          <w:lang w:val="es-CL" w:eastAsia="es-CL"/>
        </w:rPr>
      </w:pPr>
      <w:r w:rsidRPr="001C31F1">
        <w:rPr>
          <w:noProof/>
          <w:lang w:val="es-CL" w:eastAsia="es-CL"/>
        </w:rPr>
        <w:lastRenderedPageBreak/>
        <w:drawing>
          <wp:inline distT="0" distB="0" distL="0" distR="0" wp14:anchorId="774855C3" wp14:editId="42CC974D">
            <wp:extent cx="5162550" cy="2571750"/>
            <wp:effectExtent l="0" t="0" r="0" b="0"/>
            <wp:docPr id="8" name="Chart 8">
              <a:extLst xmlns:a="http://schemas.openxmlformats.org/drawingml/2006/main">
                <a:ext uri="{FF2B5EF4-FFF2-40B4-BE49-F238E27FC236}">
                  <a16:creationId xmlns:a16="http://schemas.microsoft.com/office/drawing/2014/main" id="{3FE9D08E-D554-4306-87CA-C024E2023D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CFAA0B5" w14:textId="5DCD660E" w:rsidR="00C42F3E" w:rsidRDefault="00C42F3E" w:rsidP="004A2E79">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propia </w:t>
      </w:r>
      <w:r w:rsidR="005943B9" w:rsidRPr="001C31F1">
        <w:rPr>
          <w:rFonts w:eastAsia="Times New Roman"/>
          <w:color w:val="323E4F" w:themeColor="text2" w:themeShade="BF"/>
          <w:sz w:val="20"/>
          <w:bdr w:val="none" w:sz="0" w:space="0" w:color="auto"/>
          <w:lang w:val="es-CL" w:eastAsia="es-CL"/>
        </w:rPr>
        <w:t>a partir de</w:t>
      </w:r>
      <w:r w:rsidR="00DB0941">
        <w:rPr>
          <w:rFonts w:eastAsia="Times New Roman"/>
          <w:color w:val="323E4F" w:themeColor="text2" w:themeShade="BF"/>
          <w:sz w:val="20"/>
          <w:bdr w:val="none" w:sz="0" w:space="0" w:color="auto"/>
          <w:lang w:val="es-CL" w:eastAsia="es-CL"/>
        </w:rPr>
        <w:t xml:space="preserve"> SII</w:t>
      </w:r>
      <w:r w:rsidRPr="001C31F1">
        <w:rPr>
          <w:rFonts w:eastAsia="Times New Roman"/>
          <w:color w:val="323E4F" w:themeColor="text2" w:themeShade="BF"/>
          <w:sz w:val="20"/>
          <w:bdr w:val="none" w:sz="0" w:space="0" w:color="auto"/>
          <w:lang w:val="es-CL" w:eastAsia="es-CL"/>
        </w:rPr>
        <w:t>.</w:t>
      </w:r>
    </w:p>
    <w:p w14:paraId="2BD117DB" w14:textId="77777777" w:rsidR="0005424B" w:rsidRPr="0005424B" w:rsidRDefault="0005424B" w:rsidP="004A2E79">
      <w:pPr>
        <w:spacing w:after="0" w:line="276" w:lineRule="auto"/>
        <w:jc w:val="both"/>
        <w:rPr>
          <w:rFonts w:eastAsia="Times New Roman"/>
          <w:color w:val="323E4F" w:themeColor="text2" w:themeShade="BF"/>
          <w:bdr w:val="none" w:sz="0" w:space="0" w:color="auto"/>
          <w:lang w:val="es-CL" w:eastAsia="es-CL"/>
        </w:rPr>
      </w:pPr>
    </w:p>
    <w:p w14:paraId="4DCB778E" w14:textId="3D19F36F" w:rsidR="00596D9D" w:rsidRPr="001C31F1" w:rsidRDefault="00C27D6F" w:rsidP="00CF14E1">
      <w:pPr>
        <w:pStyle w:val="Heading2"/>
        <w:numPr>
          <w:ilvl w:val="1"/>
          <w:numId w:val="2"/>
        </w:numPr>
        <w:spacing w:before="0" w:line="276" w:lineRule="auto"/>
        <w:ind w:left="0" w:firstLine="0"/>
        <w:jc w:val="both"/>
        <w:rPr>
          <w:rFonts w:ascii="Times New Roman" w:hAnsi="Times New Roman" w:cs="Times New Roman"/>
          <w:b/>
          <w:color w:val="auto"/>
          <w:sz w:val="24"/>
          <w:szCs w:val="24"/>
          <w:lang w:val="es-ES"/>
        </w:rPr>
      </w:pPr>
      <w:bookmarkStart w:id="691" w:name="_Toc456711716"/>
      <w:r w:rsidRPr="001C31F1">
        <w:rPr>
          <w:rFonts w:ascii="Times New Roman" w:hAnsi="Times New Roman" w:cs="Times New Roman"/>
          <w:b/>
          <w:color w:val="auto"/>
          <w:sz w:val="24"/>
          <w:szCs w:val="24"/>
          <w:lang w:val="es-ES"/>
        </w:rPr>
        <w:t xml:space="preserve">Ciclos </w:t>
      </w:r>
      <w:r w:rsidR="00B210F4" w:rsidRPr="001C31F1">
        <w:rPr>
          <w:rFonts w:ascii="Times New Roman" w:hAnsi="Times New Roman" w:cs="Times New Roman"/>
          <w:b/>
          <w:color w:val="auto"/>
          <w:sz w:val="24"/>
          <w:szCs w:val="24"/>
          <w:lang w:val="es-ES"/>
        </w:rPr>
        <w:t>p</w:t>
      </w:r>
      <w:r w:rsidRPr="001C31F1">
        <w:rPr>
          <w:rFonts w:ascii="Times New Roman" w:hAnsi="Times New Roman" w:cs="Times New Roman"/>
          <w:b/>
          <w:color w:val="auto"/>
          <w:sz w:val="24"/>
          <w:szCs w:val="24"/>
          <w:lang w:val="es-ES"/>
        </w:rPr>
        <w:t>roductivos</w:t>
      </w:r>
      <w:bookmarkEnd w:id="691"/>
    </w:p>
    <w:p w14:paraId="69B4C940" w14:textId="18D4EB7E" w:rsidR="00E20696" w:rsidRPr="001C31F1" w:rsidRDefault="00E20696" w:rsidP="004A2E79">
      <w:pPr>
        <w:spacing w:after="0" w:line="276" w:lineRule="auto"/>
        <w:jc w:val="both"/>
        <w:rPr>
          <w:lang w:val="es-ES"/>
        </w:rPr>
      </w:pPr>
    </w:p>
    <w:p w14:paraId="3B5AFE4A" w14:textId="5BA69434" w:rsidR="006F4BA3" w:rsidRPr="001C31F1" w:rsidRDefault="006F4BA3" w:rsidP="00AB60F0">
      <w:pPr>
        <w:pStyle w:val="Default"/>
        <w:spacing w:line="276" w:lineRule="auto"/>
        <w:jc w:val="both"/>
        <w:rPr>
          <w:lang w:val="es-ES"/>
        </w:rPr>
      </w:pPr>
      <w:r w:rsidRPr="001C31F1">
        <w:rPr>
          <w:lang w:val="es-ES"/>
        </w:rPr>
        <w:t xml:space="preserve">A continuación, se presentan los ciclos productivos de </w:t>
      </w:r>
      <w:r w:rsidR="00922C2C" w:rsidRPr="001C31F1">
        <w:rPr>
          <w:lang w:val="es-ES"/>
        </w:rPr>
        <w:t>algunos</w:t>
      </w:r>
      <w:r w:rsidRPr="001C31F1">
        <w:rPr>
          <w:lang w:val="es-ES"/>
        </w:rPr>
        <w:t xml:space="preserve"> productos del sector, para mostrar su funcionamiento. </w:t>
      </w:r>
      <w:r w:rsidR="00962A7F" w:rsidRPr="001C31F1">
        <w:rPr>
          <w:lang w:val="es-ES"/>
        </w:rPr>
        <w:t>D</w:t>
      </w:r>
      <w:r w:rsidRPr="001C31F1">
        <w:rPr>
          <w:lang w:val="es-ES"/>
        </w:rPr>
        <w:t xml:space="preserve">entro de cada </w:t>
      </w:r>
      <w:r w:rsidR="000364C7" w:rsidRPr="001C31F1">
        <w:rPr>
          <w:lang w:val="es-ES"/>
        </w:rPr>
        <w:t>ciclo</w:t>
      </w:r>
      <w:r w:rsidRPr="001C31F1">
        <w:rPr>
          <w:lang w:val="es-ES"/>
        </w:rPr>
        <w:t xml:space="preserve"> existen procesos que corresponden a actividades realizadas por otros sectores productivos, tales como la Industria Manufacturera o Comercio. Para mayor claridad, se expondrán los ciclos completos, incluyendo aquellos procesos que no son propios del sector</w:t>
      </w:r>
      <w:r w:rsidR="00922C2C" w:rsidRPr="001C31F1">
        <w:rPr>
          <w:lang w:val="es-ES"/>
        </w:rPr>
        <w:t xml:space="preserve"> minero</w:t>
      </w:r>
      <w:r w:rsidRPr="001C31F1">
        <w:rPr>
          <w:lang w:val="es-ES"/>
        </w:rPr>
        <w:t xml:space="preserve">. </w:t>
      </w:r>
    </w:p>
    <w:p w14:paraId="1ED21353" w14:textId="5429BA96" w:rsidR="003C6110" w:rsidRDefault="003C6110" w:rsidP="004A2E79">
      <w:pPr>
        <w:spacing w:after="0" w:line="276" w:lineRule="auto"/>
        <w:jc w:val="both"/>
        <w:rPr>
          <w:ins w:id="692" w:author="Observatorio 02" w:date="2017-05-04T11:48:00Z"/>
          <w:lang w:val="es-ES"/>
        </w:rPr>
      </w:pPr>
    </w:p>
    <w:p w14:paraId="6FE784D9" w14:textId="1FE061A9" w:rsidR="0024541B" w:rsidRPr="001C31F1" w:rsidRDefault="0024541B" w:rsidP="004A2E79">
      <w:pPr>
        <w:spacing w:after="0" w:line="276" w:lineRule="auto"/>
        <w:jc w:val="both"/>
        <w:rPr>
          <w:lang w:val="es-ES"/>
        </w:rPr>
      </w:pPr>
    </w:p>
    <w:p w14:paraId="7E68F0DD" w14:textId="151E8C24" w:rsidR="00923359" w:rsidRPr="001C31F1" w:rsidRDefault="00923359" w:rsidP="004A2E79">
      <w:pPr>
        <w:spacing w:after="0" w:line="276" w:lineRule="auto"/>
        <w:jc w:val="both"/>
        <w:rPr>
          <w:b/>
          <w:color w:val="323E4F" w:themeColor="text2" w:themeShade="BF"/>
          <w:lang w:val="es-CL"/>
        </w:rPr>
      </w:pPr>
      <w:r w:rsidRPr="001C31F1">
        <w:rPr>
          <w:b/>
          <w:color w:val="323E4F" w:themeColor="text2" w:themeShade="BF"/>
          <w:lang w:val="es-CL"/>
        </w:rPr>
        <w:t>Figura 1. Cadena de valor del petróleo</w:t>
      </w:r>
    </w:p>
    <w:p w14:paraId="48102809" w14:textId="48A7004D" w:rsidR="00EC217B" w:rsidRPr="001C31F1" w:rsidRDefault="00B92E2D" w:rsidP="00406C6E">
      <w:pPr>
        <w:spacing w:after="0" w:line="240" w:lineRule="auto"/>
        <w:jc w:val="both"/>
        <w:rPr>
          <w:color w:val="323E4F" w:themeColor="text2" w:themeShade="BF"/>
          <w:sz w:val="20"/>
          <w:lang w:val="es-CL"/>
        </w:rPr>
      </w:pPr>
      <w:r w:rsidRPr="001C31F1">
        <w:rPr>
          <w:noProof/>
          <w:lang w:val="es-CL" w:eastAsia="es-CL"/>
        </w:rPr>
        <w:drawing>
          <wp:inline distT="0" distB="0" distL="0" distR="0" wp14:anchorId="57BEA74E" wp14:editId="194867BE">
            <wp:extent cx="6103916" cy="2470068"/>
            <wp:effectExtent l="0" t="0" r="0" b="6985"/>
            <wp:docPr id="4"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r w:rsidR="00EC217B" w:rsidRPr="001C31F1">
        <w:rPr>
          <w:color w:val="323E4F" w:themeColor="text2" w:themeShade="BF"/>
          <w:sz w:val="20"/>
          <w:lang w:val="es-CL"/>
        </w:rPr>
        <w:t>Fuente: Unión Industrial Argentina (2004).</w:t>
      </w:r>
    </w:p>
    <w:p w14:paraId="6130391C" w14:textId="5EFBC45B" w:rsidR="00EE5FC8" w:rsidRPr="001C31F1" w:rsidRDefault="00732183" w:rsidP="00406C6E">
      <w:pPr>
        <w:spacing w:after="0" w:line="240" w:lineRule="auto"/>
        <w:jc w:val="both"/>
        <w:rPr>
          <w:iCs/>
          <w:color w:val="323E4F" w:themeColor="text2" w:themeShade="BF"/>
          <w:sz w:val="20"/>
          <w:lang w:val="es-CL"/>
        </w:rPr>
      </w:pPr>
      <w:r w:rsidRPr="001C31F1">
        <w:rPr>
          <w:color w:val="323E4F" w:themeColor="text2" w:themeShade="BF"/>
          <w:sz w:val="20"/>
          <w:lang w:val="es-CL"/>
        </w:rPr>
        <w:t xml:space="preserve">Nota 1: Se conoce como </w:t>
      </w:r>
      <w:r w:rsidRPr="001C31F1">
        <w:rPr>
          <w:i/>
          <w:color w:val="323E4F" w:themeColor="text2" w:themeShade="BF"/>
          <w:sz w:val="20"/>
          <w:lang w:val="es-CL"/>
        </w:rPr>
        <w:t>upstream</w:t>
      </w:r>
      <w:r w:rsidRPr="001C31F1">
        <w:rPr>
          <w:color w:val="323E4F" w:themeColor="text2" w:themeShade="BF"/>
          <w:sz w:val="20"/>
          <w:lang w:val="es-CL"/>
        </w:rPr>
        <w:t xml:space="preserve"> al proceso de </w:t>
      </w:r>
      <w:r w:rsidRPr="001C31F1">
        <w:rPr>
          <w:iCs/>
          <w:color w:val="323E4F" w:themeColor="text2" w:themeShade="BF"/>
          <w:sz w:val="20"/>
          <w:lang w:val="es-CL"/>
        </w:rPr>
        <w:t>exploración y producción</w:t>
      </w:r>
      <w:r w:rsidR="002E7EAC" w:rsidRPr="001C31F1">
        <w:rPr>
          <w:iCs/>
          <w:color w:val="323E4F" w:themeColor="text2" w:themeShade="BF"/>
          <w:sz w:val="20"/>
          <w:lang w:val="es-CL"/>
        </w:rPr>
        <w:t xml:space="preserve"> del petróleo</w:t>
      </w:r>
      <w:r w:rsidRPr="001C31F1">
        <w:rPr>
          <w:iCs/>
          <w:color w:val="323E4F" w:themeColor="text2" w:themeShade="BF"/>
          <w:sz w:val="20"/>
          <w:lang w:val="es-CL"/>
        </w:rPr>
        <w:t>.</w:t>
      </w:r>
    </w:p>
    <w:p w14:paraId="2F6B39EE" w14:textId="62AF0CE8" w:rsidR="00732183" w:rsidRPr="001C31F1" w:rsidRDefault="00732183" w:rsidP="00406C6E">
      <w:pPr>
        <w:spacing w:after="0" w:line="240" w:lineRule="auto"/>
        <w:jc w:val="both"/>
        <w:rPr>
          <w:color w:val="323E4F" w:themeColor="text2" w:themeShade="BF"/>
          <w:sz w:val="20"/>
          <w:lang w:val="es-CL"/>
        </w:rPr>
      </w:pPr>
      <w:r w:rsidRPr="001C31F1">
        <w:rPr>
          <w:color w:val="323E4F" w:themeColor="text2" w:themeShade="BF"/>
          <w:sz w:val="20"/>
          <w:lang w:val="es-CL"/>
        </w:rPr>
        <w:t xml:space="preserve">Nota 2: Se conoce como </w:t>
      </w:r>
      <w:r w:rsidRPr="001C31F1">
        <w:rPr>
          <w:i/>
          <w:color w:val="323E4F" w:themeColor="text2" w:themeShade="BF"/>
          <w:sz w:val="20"/>
          <w:lang w:val="es-CL"/>
        </w:rPr>
        <w:t>midstream</w:t>
      </w:r>
      <w:r w:rsidRPr="001C31F1">
        <w:rPr>
          <w:color w:val="323E4F" w:themeColor="text2" w:themeShade="BF"/>
          <w:sz w:val="20"/>
          <w:lang w:val="es-CL"/>
        </w:rPr>
        <w:t xml:space="preserve"> al proceso de transporte</w:t>
      </w:r>
      <w:r w:rsidR="00A11C59" w:rsidRPr="001C31F1">
        <w:rPr>
          <w:color w:val="323E4F" w:themeColor="text2" w:themeShade="BF"/>
          <w:sz w:val="20"/>
          <w:lang w:val="es-CL"/>
        </w:rPr>
        <w:t xml:space="preserve"> y</w:t>
      </w:r>
      <w:r w:rsidRPr="001C31F1">
        <w:rPr>
          <w:color w:val="323E4F" w:themeColor="text2" w:themeShade="BF"/>
          <w:sz w:val="20"/>
          <w:lang w:val="es-CL"/>
        </w:rPr>
        <w:t xml:space="preserve"> almacenamiento</w:t>
      </w:r>
      <w:r w:rsidR="00A11C59" w:rsidRPr="001C31F1">
        <w:rPr>
          <w:color w:val="323E4F" w:themeColor="text2" w:themeShade="BF"/>
          <w:sz w:val="20"/>
          <w:lang w:val="es-CL"/>
        </w:rPr>
        <w:t xml:space="preserve"> del petr</w:t>
      </w:r>
      <w:r w:rsidR="002E7EAC" w:rsidRPr="001C31F1">
        <w:rPr>
          <w:color w:val="323E4F" w:themeColor="text2" w:themeShade="BF"/>
          <w:sz w:val="20"/>
          <w:lang w:val="es-CL"/>
        </w:rPr>
        <w:t>óleo</w:t>
      </w:r>
      <w:r w:rsidRPr="001C31F1">
        <w:rPr>
          <w:color w:val="323E4F" w:themeColor="text2" w:themeShade="BF"/>
          <w:sz w:val="20"/>
          <w:lang w:val="es-CL"/>
        </w:rPr>
        <w:t>.</w:t>
      </w:r>
    </w:p>
    <w:p w14:paraId="310CFFA3" w14:textId="07BB4642" w:rsidR="008E2AF9" w:rsidRPr="006C60C7" w:rsidRDefault="00732183" w:rsidP="006C60C7">
      <w:pPr>
        <w:spacing w:after="0" w:line="240" w:lineRule="auto"/>
        <w:jc w:val="both"/>
        <w:rPr>
          <w:color w:val="323E4F" w:themeColor="text2" w:themeShade="BF"/>
          <w:sz w:val="20"/>
          <w:lang w:val="es-CL"/>
        </w:rPr>
      </w:pPr>
      <w:r w:rsidRPr="001C31F1">
        <w:rPr>
          <w:color w:val="323E4F" w:themeColor="text2" w:themeShade="BF"/>
          <w:sz w:val="20"/>
          <w:lang w:val="es-CL"/>
        </w:rPr>
        <w:t xml:space="preserve">Nota 3: Se conoce como </w:t>
      </w:r>
      <w:r w:rsidRPr="001C31F1">
        <w:rPr>
          <w:i/>
          <w:color w:val="323E4F" w:themeColor="text2" w:themeShade="BF"/>
          <w:sz w:val="20"/>
          <w:lang w:val="es-CL"/>
        </w:rPr>
        <w:t>downstream</w:t>
      </w:r>
      <w:r w:rsidRPr="001C31F1">
        <w:rPr>
          <w:color w:val="323E4F" w:themeColor="text2" w:themeShade="BF"/>
          <w:sz w:val="20"/>
          <w:lang w:val="es-CL"/>
        </w:rPr>
        <w:t xml:space="preserve"> al proceso de r</w:t>
      </w:r>
      <w:r w:rsidR="002E7EAC" w:rsidRPr="001C31F1">
        <w:rPr>
          <w:color w:val="323E4F" w:themeColor="text2" w:themeShade="BF"/>
          <w:sz w:val="20"/>
          <w:lang w:val="es-CL"/>
        </w:rPr>
        <w:t>efinamiento del petróleo</w:t>
      </w:r>
      <w:r w:rsidR="006C60C7">
        <w:rPr>
          <w:color w:val="323E4F" w:themeColor="text2" w:themeShade="BF"/>
          <w:sz w:val="20"/>
          <w:lang w:val="es-CL"/>
        </w:rPr>
        <w:t>.</w:t>
      </w:r>
    </w:p>
    <w:p w14:paraId="2B580BED" w14:textId="77777777" w:rsidR="0024541B" w:rsidRDefault="0024541B" w:rsidP="004A2E79">
      <w:pPr>
        <w:spacing w:after="0" w:line="276" w:lineRule="auto"/>
        <w:jc w:val="both"/>
        <w:rPr>
          <w:ins w:id="693" w:author="Observatorio 02" w:date="2017-05-04T11:48:00Z"/>
          <w:b/>
          <w:color w:val="323E4F" w:themeColor="text2" w:themeShade="BF"/>
          <w:lang w:val="es-CL"/>
        </w:rPr>
      </w:pPr>
    </w:p>
    <w:p w14:paraId="27558EA5" w14:textId="7E0F485D" w:rsidR="00952B57" w:rsidRPr="001C31F1" w:rsidRDefault="00952B57" w:rsidP="004A2E79">
      <w:pPr>
        <w:spacing w:after="0" w:line="276" w:lineRule="auto"/>
        <w:jc w:val="both"/>
        <w:rPr>
          <w:b/>
          <w:color w:val="323E4F" w:themeColor="text2" w:themeShade="BF"/>
          <w:lang w:val="es-CL"/>
        </w:rPr>
      </w:pPr>
      <w:r w:rsidRPr="001C31F1">
        <w:rPr>
          <w:b/>
          <w:color w:val="323E4F" w:themeColor="text2" w:themeShade="BF"/>
          <w:lang w:val="es-CL"/>
        </w:rPr>
        <w:lastRenderedPageBreak/>
        <w:t>Figura 2. Cadena de valor del gas natural</w:t>
      </w:r>
    </w:p>
    <w:p w14:paraId="6C9F7DAF" w14:textId="77777777" w:rsidR="00732183" w:rsidRPr="001C31F1" w:rsidRDefault="00E670DF" w:rsidP="004A2E79">
      <w:pPr>
        <w:spacing w:after="0" w:line="276" w:lineRule="auto"/>
        <w:jc w:val="both"/>
        <w:rPr>
          <w:b/>
          <w:sz w:val="20"/>
          <w:lang w:val="es-CL"/>
        </w:rPr>
      </w:pPr>
      <w:r w:rsidRPr="001C31F1">
        <w:rPr>
          <w:noProof/>
          <w:lang w:val="es-CL" w:eastAsia="es-CL"/>
        </w:rPr>
        <w:drawing>
          <wp:inline distT="0" distB="0" distL="0" distR="0" wp14:anchorId="0FC3D83E" wp14:editId="66BA84C8">
            <wp:extent cx="5998532" cy="2740025"/>
            <wp:effectExtent l="0" t="0" r="0" b="3175"/>
            <wp:docPr id="10"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54C94890" w14:textId="2704DF78" w:rsidR="00E225A1" w:rsidRPr="001C31F1" w:rsidDel="00CE2776" w:rsidRDefault="00EC217B" w:rsidP="00AB60F0">
      <w:pPr>
        <w:spacing w:after="0" w:line="276" w:lineRule="auto"/>
        <w:jc w:val="both"/>
        <w:rPr>
          <w:del w:id="694" w:author="Observatorio 02" w:date="2017-05-04T15:07:00Z"/>
          <w:color w:val="323E4F" w:themeColor="text2" w:themeShade="BF"/>
          <w:sz w:val="20"/>
          <w:lang w:val="es-CL"/>
        </w:rPr>
      </w:pPr>
      <w:r w:rsidRPr="001C31F1">
        <w:rPr>
          <w:color w:val="323E4F" w:themeColor="text2" w:themeShade="BF"/>
          <w:sz w:val="20"/>
          <w:lang w:val="es-CL"/>
        </w:rPr>
        <w:t>Fuente: Unión Industrial Argentina (2004).</w:t>
      </w:r>
    </w:p>
    <w:p w14:paraId="7350533A" w14:textId="7BD4D64D" w:rsidR="0024541B" w:rsidRDefault="0024541B" w:rsidP="004A2E79">
      <w:pPr>
        <w:spacing w:after="0" w:line="276" w:lineRule="auto"/>
        <w:jc w:val="both"/>
        <w:rPr>
          <w:ins w:id="695" w:author="Observatorio 02" w:date="2017-05-04T11:48:00Z"/>
          <w:b/>
          <w:lang w:val="es-CL"/>
        </w:rPr>
      </w:pPr>
    </w:p>
    <w:p w14:paraId="6C57E10A" w14:textId="77777777" w:rsidR="0024541B" w:rsidRPr="001C31F1" w:rsidRDefault="0024541B" w:rsidP="004A2E79">
      <w:pPr>
        <w:spacing w:after="0" w:line="276" w:lineRule="auto"/>
        <w:jc w:val="both"/>
        <w:rPr>
          <w:b/>
          <w:lang w:val="es-CL"/>
        </w:rPr>
      </w:pPr>
    </w:p>
    <w:p w14:paraId="7B8626A4" w14:textId="20906788" w:rsidR="0024155B" w:rsidRPr="001C31F1" w:rsidRDefault="0024155B" w:rsidP="004A2E79">
      <w:pPr>
        <w:spacing w:after="0" w:line="276" w:lineRule="auto"/>
        <w:jc w:val="both"/>
        <w:rPr>
          <w:b/>
          <w:color w:val="323E4F" w:themeColor="text2" w:themeShade="BF"/>
          <w:lang w:val="es-CL"/>
        </w:rPr>
      </w:pPr>
      <w:r w:rsidRPr="001C31F1">
        <w:rPr>
          <w:b/>
          <w:color w:val="323E4F" w:themeColor="text2" w:themeShade="BF"/>
          <w:lang w:val="es-CL"/>
        </w:rPr>
        <w:t xml:space="preserve">Figura 3. Cadena de valor del </w:t>
      </w:r>
      <w:r w:rsidR="00D416D2" w:rsidRPr="001C31F1">
        <w:rPr>
          <w:b/>
          <w:color w:val="323E4F" w:themeColor="text2" w:themeShade="BF"/>
          <w:lang w:val="es-CL"/>
        </w:rPr>
        <w:t>cobre</w:t>
      </w:r>
    </w:p>
    <w:p w14:paraId="42FAFB8F" w14:textId="77777777" w:rsidR="008E3546" w:rsidRPr="001C31F1" w:rsidRDefault="001E2900" w:rsidP="004A2E79">
      <w:pPr>
        <w:pStyle w:val="NoSpacing"/>
        <w:spacing w:line="276" w:lineRule="auto"/>
        <w:jc w:val="both"/>
        <w:rPr>
          <w:b/>
          <w:lang w:val="es-CL"/>
        </w:rPr>
      </w:pPr>
      <w:r w:rsidRPr="001C31F1">
        <w:rPr>
          <w:noProof/>
          <w:lang w:val="es-CL" w:eastAsia="es-CL"/>
        </w:rPr>
        <w:drawing>
          <wp:inline distT="0" distB="0" distL="0" distR="0" wp14:anchorId="77D80181" wp14:editId="471DAE95">
            <wp:extent cx="6210300" cy="2254995"/>
            <wp:effectExtent l="0" t="0" r="0" b="0"/>
            <wp:docPr id="6"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14:paraId="53D1A338" w14:textId="286BBAE7" w:rsidR="00CE424F" w:rsidRPr="001C31F1" w:rsidRDefault="00CE424F" w:rsidP="004A2E79">
      <w:pPr>
        <w:spacing w:after="0" w:line="276" w:lineRule="auto"/>
        <w:jc w:val="both"/>
        <w:rPr>
          <w:rFonts w:eastAsia="Times New Roman"/>
          <w:color w:val="323E4F" w:themeColor="text2" w:themeShade="BF"/>
          <w:sz w:val="20"/>
          <w:bdr w:val="none" w:sz="0" w:space="0" w:color="auto"/>
          <w:lang w:val="es-CL" w:eastAsia="es-CL"/>
        </w:rPr>
      </w:pPr>
      <w:r w:rsidRPr="001C31F1">
        <w:rPr>
          <w:color w:val="323E4F" w:themeColor="text2" w:themeShade="BF"/>
          <w:sz w:val="20"/>
          <w:lang w:val="es-CL"/>
        </w:rPr>
        <w:t>Fuente: Consejo Nacional de Innovación para la Competitividad</w:t>
      </w:r>
      <w:r w:rsidRPr="001C31F1">
        <w:rPr>
          <w:b/>
          <w:color w:val="323E4F" w:themeColor="text2" w:themeShade="BF"/>
          <w:sz w:val="20"/>
          <w:lang w:val="es-CL"/>
        </w:rPr>
        <w:t xml:space="preserve"> </w:t>
      </w:r>
      <w:sdt>
        <w:sdtPr>
          <w:rPr>
            <w:b/>
            <w:color w:val="323E4F" w:themeColor="text2" w:themeShade="BF"/>
            <w:sz w:val="20"/>
            <w:lang w:val="es-CL"/>
          </w:rPr>
          <w:id w:val="1994517488"/>
          <w:citation/>
        </w:sdtPr>
        <w:sdtContent>
          <w:r w:rsidRPr="001C31F1">
            <w:rPr>
              <w:b/>
              <w:color w:val="323E4F" w:themeColor="text2" w:themeShade="BF"/>
              <w:sz w:val="20"/>
              <w:lang w:val="es-CL"/>
            </w:rPr>
            <w:fldChar w:fldCharType="begin"/>
          </w:r>
          <w:r w:rsidR="00FC599F" w:rsidRPr="001C31F1">
            <w:rPr>
              <w:b/>
              <w:color w:val="323E4F" w:themeColor="text2" w:themeShade="BF"/>
              <w:sz w:val="20"/>
              <w:lang w:val="es-CL"/>
            </w:rPr>
            <w:instrText xml:space="preserve">CITATION Con07 \n  \t  \l 13322 </w:instrText>
          </w:r>
          <w:r w:rsidRPr="001C31F1">
            <w:rPr>
              <w:b/>
              <w:color w:val="323E4F" w:themeColor="text2" w:themeShade="BF"/>
              <w:sz w:val="20"/>
              <w:lang w:val="es-CL"/>
            </w:rPr>
            <w:fldChar w:fldCharType="separate"/>
          </w:r>
          <w:r w:rsidR="00145EB3" w:rsidRPr="001C31F1">
            <w:rPr>
              <w:noProof/>
              <w:color w:val="323E4F" w:themeColor="text2" w:themeShade="BF"/>
              <w:sz w:val="20"/>
              <w:lang w:val="es-CL"/>
            </w:rPr>
            <w:t>(2007)</w:t>
          </w:r>
          <w:r w:rsidRPr="001C31F1">
            <w:rPr>
              <w:b/>
              <w:color w:val="323E4F" w:themeColor="text2" w:themeShade="BF"/>
              <w:sz w:val="20"/>
              <w:lang w:val="es-CL"/>
            </w:rPr>
            <w:fldChar w:fldCharType="end"/>
          </w:r>
        </w:sdtContent>
      </w:sdt>
      <w:r w:rsidRPr="001C31F1">
        <w:rPr>
          <w:rFonts w:eastAsia="Times New Roman"/>
          <w:color w:val="323E4F" w:themeColor="text2" w:themeShade="BF"/>
          <w:sz w:val="20"/>
          <w:bdr w:val="none" w:sz="0" w:space="0" w:color="auto"/>
          <w:lang w:val="es-CL" w:eastAsia="es-CL"/>
        </w:rPr>
        <w:t>.</w:t>
      </w:r>
    </w:p>
    <w:p w14:paraId="1BFB78EC" w14:textId="07A504FE" w:rsidR="000B4946" w:rsidRPr="001C31F1" w:rsidRDefault="000B4946" w:rsidP="00AB60F0">
      <w:pPr>
        <w:pStyle w:val="NoSpacing"/>
        <w:spacing w:line="276" w:lineRule="auto"/>
        <w:jc w:val="both"/>
        <w:rPr>
          <w:lang w:val="es-CL"/>
        </w:rPr>
      </w:pPr>
    </w:p>
    <w:p w14:paraId="47A13CB3" w14:textId="2C2D5C02" w:rsidR="000B4946" w:rsidRPr="001C31F1" w:rsidRDefault="000B4946">
      <w:pPr>
        <w:pStyle w:val="NoSpacing"/>
        <w:spacing w:line="276" w:lineRule="auto"/>
        <w:jc w:val="both"/>
        <w:rPr>
          <w:lang w:val="es-CL"/>
        </w:rPr>
      </w:pPr>
      <w:r w:rsidRPr="001C31F1">
        <w:rPr>
          <w:lang w:val="es-CL"/>
        </w:rPr>
        <w:t xml:space="preserve">A continuación, se </w:t>
      </w:r>
      <w:r w:rsidR="009B62AA" w:rsidRPr="001C31F1">
        <w:rPr>
          <w:lang w:val="es-CL"/>
        </w:rPr>
        <w:t>desglosan</w:t>
      </w:r>
      <w:r w:rsidRPr="001C31F1">
        <w:rPr>
          <w:lang w:val="es-CL"/>
        </w:rPr>
        <w:t xml:space="preserve"> cada uno de los procesos mencionados en la Figura 3:</w:t>
      </w:r>
    </w:p>
    <w:p w14:paraId="0A75B1FC" w14:textId="0176E668" w:rsidR="00832927" w:rsidRPr="001C31F1" w:rsidRDefault="00EF4ADA" w:rsidP="00CF14E1">
      <w:pPr>
        <w:pStyle w:val="NoSpacing"/>
        <w:numPr>
          <w:ilvl w:val="0"/>
          <w:numId w:val="9"/>
        </w:numPr>
        <w:spacing w:line="276" w:lineRule="auto"/>
        <w:jc w:val="both"/>
        <w:rPr>
          <w:lang w:val="es-CL"/>
        </w:rPr>
      </w:pPr>
      <w:r w:rsidRPr="001C31F1">
        <w:rPr>
          <w:lang w:val="es-CL"/>
        </w:rPr>
        <w:t>Exploración</w:t>
      </w:r>
    </w:p>
    <w:p w14:paraId="31E9FE3B" w14:textId="632F9676" w:rsidR="00EF4ADA" w:rsidRPr="001C31F1" w:rsidRDefault="00EF4ADA" w:rsidP="00CF14E1">
      <w:pPr>
        <w:pStyle w:val="ListParagraph"/>
        <w:numPr>
          <w:ilvl w:val="0"/>
          <w:numId w:val="10"/>
        </w:numPr>
        <w:spacing w:after="0" w:line="276" w:lineRule="auto"/>
        <w:jc w:val="both"/>
        <w:rPr>
          <w:lang w:val="es-CL"/>
        </w:rPr>
      </w:pPr>
      <w:r w:rsidRPr="001C31F1">
        <w:rPr>
          <w:lang w:val="es-CL"/>
        </w:rPr>
        <w:t xml:space="preserve">Insumos y servicios: </w:t>
      </w:r>
      <w:r w:rsidR="009B62AA" w:rsidRPr="001C31F1">
        <w:rPr>
          <w:lang w:val="es-CL"/>
        </w:rPr>
        <w:t xml:space="preserve">servicios </w:t>
      </w:r>
      <w:r w:rsidRPr="001C31F1">
        <w:rPr>
          <w:lang w:val="es-CL"/>
        </w:rPr>
        <w:t>especializados, servicios de laboratorio.</w:t>
      </w:r>
    </w:p>
    <w:p w14:paraId="7EA8DE6A" w14:textId="6AE03009" w:rsidR="00EF4ADA" w:rsidRPr="001C31F1" w:rsidRDefault="00EF4ADA" w:rsidP="00CF14E1">
      <w:pPr>
        <w:pStyle w:val="ListParagraph"/>
        <w:numPr>
          <w:ilvl w:val="0"/>
          <w:numId w:val="10"/>
        </w:numPr>
        <w:spacing w:after="0" w:line="276" w:lineRule="auto"/>
        <w:jc w:val="both"/>
        <w:rPr>
          <w:lang w:val="es-CL"/>
        </w:rPr>
      </w:pPr>
      <w:r w:rsidRPr="001C31F1">
        <w:rPr>
          <w:lang w:val="es-CL"/>
        </w:rPr>
        <w:t xml:space="preserve">Tecnología: </w:t>
      </w:r>
      <w:r w:rsidR="009B62AA" w:rsidRPr="001C31F1">
        <w:rPr>
          <w:lang w:val="es-CL"/>
        </w:rPr>
        <w:t xml:space="preserve">análisis </w:t>
      </w:r>
      <w:r w:rsidRPr="001C31F1">
        <w:rPr>
          <w:lang w:val="es-CL"/>
        </w:rPr>
        <w:t xml:space="preserve">químicos, </w:t>
      </w:r>
      <w:r w:rsidR="009B62AA" w:rsidRPr="001C31F1">
        <w:rPr>
          <w:lang w:val="es-CL"/>
        </w:rPr>
        <w:t xml:space="preserve">tecnología </w:t>
      </w:r>
      <w:r w:rsidRPr="001C31F1">
        <w:rPr>
          <w:lang w:val="es-CL"/>
        </w:rPr>
        <w:t>de caracterización de yacimientos.</w:t>
      </w:r>
    </w:p>
    <w:p w14:paraId="4CAA49C8" w14:textId="25FF8646" w:rsidR="00EF4ADA" w:rsidRPr="001C31F1" w:rsidRDefault="00EF4ADA" w:rsidP="00CF14E1">
      <w:pPr>
        <w:pStyle w:val="ListParagraph"/>
        <w:numPr>
          <w:ilvl w:val="0"/>
          <w:numId w:val="10"/>
        </w:numPr>
        <w:spacing w:after="0" w:line="276" w:lineRule="auto"/>
        <w:jc w:val="both"/>
        <w:rPr>
          <w:lang w:val="es-CL"/>
        </w:rPr>
      </w:pPr>
      <w:r w:rsidRPr="001C31F1">
        <w:rPr>
          <w:lang w:val="es-CL"/>
        </w:rPr>
        <w:t xml:space="preserve">Marco </w:t>
      </w:r>
      <w:r w:rsidR="009B62AA" w:rsidRPr="001C31F1">
        <w:rPr>
          <w:lang w:val="es-CL"/>
        </w:rPr>
        <w:t xml:space="preserve">regulatorio </w:t>
      </w:r>
      <w:r w:rsidRPr="001C31F1">
        <w:rPr>
          <w:lang w:val="es-CL"/>
        </w:rPr>
        <w:t xml:space="preserve">y </w:t>
      </w:r>
      <w:r w:rsidR="009B62AA" w:rsidRPr="001C31F1">
        <w:rPr>
          <w:lang w:val="es-CL"/>
        </w:rPr>
        <w:t>medioambiental</w:t>
      </w:r>
      <w:r w:rsidRPr="001C31F1">
        <w:rPr>
          <w:lang w:val="es-CL"/>
        </w:rPr>
        <w:t xml:space="preserve">: </w:t>
      </w:r>
      <w:r w:rsidR="009B62AA" w:rsidRPr="001C31F1">
        <w:rPr>
          <w:lang w:val="es-CL"/>
        </w:rPr>
        <w:t xml:space="preserve">perturbación </w:t>
      </w:r>
      <w:r w:rsidRPr="001C31F1">
        <w:rPr>
          <w:lang w:val="es-CL"/>
        </w:rPr>
        <w:t>del terreno y comunidades.</w:t>
      </w:r>
    </w:p>
    <w:p w14:paraId="19D478BC" w14:textId="5AE9C114" w:rsidR="00EF4ADA" w:rsidRPr="001C31F1" w:rsidRDefault="00675A81" w:rsidP="00CF14E1">
      <w:pPr>
        <w:pStyle w:val="NoSpacing"/>
        <w:numPr>
          <w:ilvl w:val="0"/>
          <w:numId w:val="9"/>
        </w:numPr>
        <w:spacing w:line="276" w:lineRule="auto"/>
        <w:jc w:val="both"/>
        <w:rPr>
          <w:lang w:val="es-CL"/>
        </w:rPr>
      </w:pPr>
      <w:r w:rsidRPr="001C31F1">
        <w:rPr>
          <w:lang w:val="es-CL"/>
        </w:rPr>
        <w:t>Desarrollo</w:t>
      </w:r>
    </w:p>
    <w:p w14:paraId="2DDEFEC7" w14:textId="6BC1124D" w:rsidR="00EF4ADA" w:rsidRPr="001C31F1" w:rsidRDefault="00EF4ADA" w:rsidP="00CF14E1">
      <w:pPr>
        <w:pStyle w:val="ListParagraph"/>
        <w:numPr>
          <w:ilvl w:val="0"/>
          <w:numId w:val="10"/>
        </w:numPr>
        <w:spacing w:after="0" w:line="276" w:lineRule="auto"/>
        <w:jc w:val="both"/>
        <w:rPr>
          <w:lang w:val="es-CL"/>
        </w:rPr>
      </w:pPr>
      <w:r w:rsidRPr="001C31F1">
        <w:rPr>
          <w:lang w:val="es-CL"/>
        </w:rPr>
        <w:t xml:space="preserve">Insumos y servicios: </w:t>
      </w:r>
      <w:r w:rsidR="009B62AA" w:rsidRPr="001C31F1">
        <w:rPr>
          <w:lang w:val="es-CL"/>
        </w:rPr>
        <w:t>s</w:t>
      </w:r>
      <w:r w:rsidR="004168B4" w:rsidRPr="001C31F1">
        <w:rPr>
          <w:lang w:val="es-CL"/>
        </w:rPr>
        <w:t>ervicios de construcción, montaje, i</w:t>
      </w:r>
      <w:r w:rsidRPr="001C31F1">
        <w:rPr>
          <w:lang w:val="es-CL"/>
        </w:rPr>
        <w:t>ngeniería y consultoría</w:t>
      </w:r>
      <w:r w:rsidR="004168B4" w:rsidRPr="001C31F1">
        <w:rPr>
          <w:lang w:val="es-CL"/>
        </w:rPr>
        <w:t>.</w:t>
      </w:r>
    </w:p>
    <w:p w14:paraId="5EE0DC40" w14:textId="7190C777" w:rsidR="00EF4ADA" w:rsidRPr="001C31F1" w:rsidRDefault="00EF4ADA" w:rsidP="00CF14E1">
      <w:pPr>
        <w:pStyle w:val="ListParagraph"/>
        <w:numPr>
          <w:ilvl w:val="0"/>
          <w:numId w:val="10"/>
        </w:numPr>
        <w:spacing w:after="0" w:line="276" w:lineRule="auto"/>
        <w:jc w:val="both"/>
        <w:rPr>
          <w:lang w:val="es-CL"/>
        </w:rPr>
      </w:pPr>
      <w:r w:rsidRPr="001C31F1">
        <w:rPr>
          <w:lang w:val="es-CL"/>
        </w:rPr>
        <w:t xml:space="preserve">Tecnología: </w:t>
      </w:r>
      <w:r w:rsidR="009B62AA" w:rsidRPr="001C31F1">
        <w:rPr>
          <w:lang w:val="es-CL"/>
        </w:rPr>
        <w:t xml:space="preserve">tecnologías </w:t>
      </w:r>
      <w:r w:rsidRPr="001C31F1">
        <w:rPr>
          <w:lang w:val="es-CL"/>
        </w:rPr>
        <w:t xml:space="preserve">de </w:t>
      </w:r>
      <w:r w:rsidR="009B62AA" w:rsidRPr="001C31F1">
        <w:rPr>
          <w:lang w:val="es-CL"/>
        </w:rPr>
        <w:t>construcción y t</w:t>
      </w:r>
      <w:r w:rsidRPr="001C31F1">
        <w:rPr>
          <w:lang w:val="es-CL"/>
        </w:rPr>
        <w:t>écnicas de minería subterránea.</w:t>
      </w:r>
    </w:p>
    <w:p w14:paraId="2B09ED0A" w14:textId="445CB861" w:rsidR="00EF4ADA" w:rsidRPr="001C31F1" w:rsidRDefault="00EF4ADA" w:rsidP="00CF14E1">
      <w:pPr>
        <w:pStyle w:val="ListParagraph"/>
        <w:numPr>
          <w:ilvl w:val="0"/>
          <w:numId w:val="10"/>
        </w:numPr>
        <w:spacing w:after="0" w:line="276" w:lineRule="auto"/>
        <w:jc w:val="both"/>
        <w:rPr>
          <w:lang w:val="es-CL"/>
        </w:rPr>
      </w:pPr>
      <w:r w:rsidRPr="001C31F1">
        <w:rPr>
          <w:lang w:val="es-CL"/>
        </w:rPr>
        <w:t xml:space="preserve">Marco </w:t>
      </w:r>
      <w:r w:rsidR="009B62AA" w:rsidRPr="001C31F1">
        <w:rPr>
          <w:lang w:val="es-CL"/>
        </w:rPr>
        <w:t xml:space="preserve">regulatorio </w:t>
      </w:r>
      <w:r w:rsidRPr="001C31F1">
        <w:rPr>
          <w:lang w:val="es-CL"/>
        </w:rPr>
        <w:t xml:space="preserve">y </w:t>
      </w:r>
      <w:r w:rsidR="009B62AA" w:rsidRPr="001C31F1">
        <w:rPr>
          <w:lang w:val="es-CL"/>
        </w:rPr>
        <w:t>medioambiental</w:t>
      </w:r>
      <w:r w:rsidRPr="001C31F1">
        <w:rPr>
          <w:lang w:val="es-CL"/>
        </w:rPr>
        <w:t xml:space="preserve">: </w:t>
      </w:r>
      <w:r w:rsidR="009B62AA" w:rsidRPr="001C31F1">
        <w:rPr>
          <w:lang w:val="es-CL"/>
        </w:rPr>
        <w:t xml:space="preserve">perturbación </w:t>
      </w:r>
      <w:r w:rsidRPr="001C31F1">
        <w:rPr>
          <w:lang w:val="es-CL"/>
        </w:rPr>
        <w:t>del terreno y comunidades.</w:t>
      </w:r>
    </w:p>
    <w:p w14:paraId="07962416" w14:textId="4FA9070F" w:rsidR="0037006D" w:rsidRPr="001C31F1" w:rsidRDefault="00675A81" w:rsidP="00CF14E1">
      <w:pPr>
        <w:pStyle w:val="NoSpacing"/>
        <w:numPr>
          <w:ilvl w:val="0"/>
          <w:numId w:val="9"/>
        </w:numPr>
        <w:spacing w:line="276" w:lineRule="auto"/>
        <w:jc w:val="both"/>
        <w:rPr>
          <w:lang w:val="es-CL"/>
        </w:rPr>
      </w:pPr>
      <w:r w:rsidRPr="001C31F1">
        <w:rPr>
          <w:lang w:val="es-CL"/>
        </w:rPr>
        <w:t>Extracción</w:t>
      </w:r>
    </w:p>
    <w:p w14:paraId="27D53BF9" w14:textId="5A411E55" w:rsidR="0037006D" w:rsidRPr="001C31F1" w:rsidRDefault="0037006D" w:rsidP="00CF14E1">
      <w:pPr>
        <w:pStyle w:val="ListParagraph"/>
        <w:numPr>
          <w:ilvl w:val="0"/>
          <w:numId w:val="10"/>
        </w:numPr>
        <w:spacing w:after="0" w:line="276" w:lineRule="auto"/>
        <w:jc w:val="both"/>
        <w:rPr>
          <w:lang w:val="es-CL"/>
        </w:rPr>
      </w:pPr>
      <w:r w:rsidRPr="001C31F1">
        <w:rPr>
          <w:lang w:val="es-CL"/>
        </w:rPr>
        <w:lastRenderedPageBreak/>
        <w:t xml:space="preserve">Insumos y servicios: </w:t>
      </w:r>
      <w:r w:rsidR="009B62AA" w:rsidRPr="001C31F1">
        <w:rPr>
          <w:lang w:val="es-CL"/>
        </w:rPr>
        <w:t>palos</w:t>
      </w:r>
      <w:r w:rsidRPr="001C31F1">
        <w:rPr>
          <w:lang w:val="es-CL"/>
        </w:rPr>
        <w:t>, camiones, equipos de perforación, explosivos, repuestos. Servicios de mantención y servicios generales.</w:t>
      </w:r>
    </w:p>
    <w:p w14:paraId="1860F067" w14:textId="7D748D11" w:rsidR="0037006D" w:rsidRPr="001C31F1" w:rsidRDefault="0037006D" w:rsidP="00CF14E1">
      <w:pPr>
        <w:pStyle w:val="ListParagraph"/>
        <w:numPr>
          <w:ilvl w:val="0"/>
          <w:numId w:val="10"/>
        </w:numPr>
        <w:spacing w:after="0" w:line="276" w:lineRule="auto"/>
        <w:jc w:val="both"/>
        <w:rPr>
          <w:lang w:val="es-CL"/>
        </w:rPr>
      </w:pPr>
      <w:r w:rsidRPr="001C31F1">
        <w:rPr>
          <w:lang w:val="es-CL"/>
        </w:rPr>
        <w:t xml:space="preserve">Tecnología: </w:t>
      </w:r>
      <w:r w:rsidR="009B62AA" w:rsidRPr="001C31F1">
        <w:rPr>
          <w:lang w:val="es-CL"/>
        </w:rPr>
        <w:t xml:space="preserve">camiones </w:t>
      </w:r>
      <w:r w:rsidRPr="001C31F1">
        <w:rPr>
          <w:lang w:val="es-CL"/>
        </w:rPr>
        <w:t>autónomos</w:t>
      </w:r>
      <w:r w:rsidR="009B62AA" w:rsidRPr="001C31F1">
        <w:rPr>
          <w:lang w:val="es-CL"/>
        </w:rPr>
        <w:t>, d</w:t>
      </w:r>
      <w:r w:rsidRPr="001C31F1">
        <w:rPr>
          <w:lang w:val="es-CL"/>
        </w:rPr>
        <w:t>iagnóstico a distancia</w:t>
      </w:r>
      <w:r w:rsidR="009B62AA" w:rsidRPr="001C31F1">
        <w:rPr>
          <w:lang w:val="es-CL"/>
        </w:rPr>
        <w:t>, t</w:t>
      </w:r>
      <w:r w:rsidRPr="001C31F1">
        <w:rPr>
          <w:lang w:val="es-CL"/>
        </w:rPr>
        <w:t>elemanejo</w:t>
      </w:r>
      <w:r w:rsidR="009B62AA" w:rsidRPr="001C31F1">
        <w:rPr>
          <w:lang w:val="es-CL"/>
        </w:rPr>
        <w:t>, a</w:t>
      </w:r>
      <w:r w:rsidRPr="001C31F1">
        <w:rPr>
          <w:lang w:val="es-CL"/>
        </w:rPr>
        <w:t>utomatización</w:t>
      </w:r>
      <w:r w:rsidR="009B62AA" w:rsidRPr="001C31F1">
        <w:rPr>
          <w:lang w:val="es-CL"/>
        </w:rPr>
        <w:t>, m</w:t>
      </w:r>
      <w:r w:rsidRPr="001C31F1">
        <w:rPr>
          <w:lang w:val="es-CL"/>
        </w:rPr>
        <w:t>inería continua</w:t>
      </w:r>
      <w:r w:rsidR="009B62AA" w:rsidRPr="001C31F1">
        <w:rPr>
          <w:lang w:val="es-CL"/>
        </w:rPr>
        <w:t>, pr</w:t>
      </w:r>
      <w:r w:rsidRPr="001C31F1">
        <w:rPr>
          <w:lang w:val="es-CL"/>
        </w:rPr>
        <w:t>e</w:t>
      </w:r>
      <w:r w:rsidR="000C79D4">
        <w:rPr>
          <w:lang w:val="es-CL"/>
        </w:rPr>
        <w:t>-</w:t>
      </w:r>
      <w:r w:rsidRPr="001C31F1">
        <w:rPr>
          <w:lang w:val="es-CL"/>
        </w:rPr>
        <w:t>acondicionamiento.</w:t>
      </w:r>
    </w:p>
    <w:p w14:paraId="5E516FC5" w14:textId="4DC9E1CC" w:rsidR="00535E81" w:rsidRPr="001C31F1" w:rsidRDefault="0037006D" w:rsidP="00CF14E1">
      <w:pPr>
        <w:pStyle w:val="ListParagraph"/>
        <w:numPr>
          <w:ilvl w:val="0"/>
          <w:numId w:val="10"/>
        </w:numPr>
        <w:spacing w:after="0" w:line="276" w:lineRule="auto"/>
        <w:jc w:val="both"/>
        <w:rPr>
          <w:lang w:val="es-CL"/>
        </w:rPr>
      </w:pPr>
      <w:r w:rsidRPr="001C31F1">
        <w:rPr>
          <w:lang w:val="es-CL"/>
        </w:rPr>
        <w:t xml:space="preserve">Marco </w:t>
      </w:r>
      <w:r w:rsidR="009B62AA" w:rsidRPr="001C31F1">
        <w:rPr>
          <w:lang w:val="es-CL"/>
        </w:rPr>
        <w:t xml:space="preserve">regulatorio </w:t>
      </w:r>
      <w:r w:rsidRPr="001C31F1">
        <w:rPr>
          <w:lang w:val="es-CL"/>
        </w:rPr>
        <w:t xml:space="preserve">y </w:t>
      </w:r>
      <w:r w:rsidR="009B62AA" w:rsidRPr="001C31F1">
        <w:rPr>
          <w:lang w:val="es-CL"/>
        </w:rPr>
        <w:t>medioambiental</w:t>
      </w:r>
      <w:r w:rsidRPr="001C31F1">
        <w:rPr>
          <w:lang w:val="es-CL"/>
        </w:rPr>
        <w:t xml:space="preserve">: </w:t>
      </w:r>
      <w:r w:rsidR="009B62AA" w:rsidRPr="001C31F1">
        <w:rPr>
          <w:lang w:val="es-CL"/>
        </w:rPr>
        <w:t xml:space="preserve">material </w:t>
      </w:r>
      <w:r w:rsidRPr="001C31F1">
        <w:rPr>
          <w:lang w:val="es-CL"/>
        </w:rPr>
        <w:t>particulado</w:t>
      </w:r>
      <w:r w:rsidR="009B62AA" w:rsidRPr="001C31F1">
        <w:rPr>
          <w:lang w:val="es-CL"/>
        </w:rPr>
        <w:t>, d</w:t>
      </w:r>
      <w:r w:rsidRPr="001C31F1">
        <w:rPr>
          <w:lang w:val="es-CL"/>
        </w:rPr>
        <w:t>isposición de lastre.</w:t>
      </w:r>
    </w:p>
    <w:p w14:paraId="3A52A63B" w14:textId="6B97F58F" w:rsidR="00535E81" w:rsidRPr="001C31F1" w:rsidRDefault="00535E81" w:rsidP="00CF14E1">
      <w:pPr>
        <w:pStyle w:val="NoSpacing"/>
        <w:numPr>
          <w:ilvl w:val="0"/>
          <w:numId w:val="9"/>
        </w:numPr>
        <w:spacing w:line="276" w:lineRule="auto"/>
        <w:jc w:val="both"/>
        <w:rPr>
          <w:lang w:val="es-CL"/>
        </w:rPr>
      </w:pPr>
      <w:r w:rsidRPr="001C31F1">
        <w:rPr>
          <w:lang w:val="es-CL"/>
        </w:rPr>
        <w:t>Procesamiento</w:t>
      </w:r>
    </w:p>
    <w:p w14:paraId="06DFAB17" w14:textId="54E83E4D" w:rsidR="00535E81" w:rsidRPr="001C31F1" w:rsidRDefault="00535E81" w:rsidP="00CF14E1">
      <w:pPr>
        <w:pStyle w:val="ListParagraph"/>
        <w:numPr>
          <w:ilvl w:val="0"/>
          <w:numId w:val="10"/>
        </w:numPr>
        <w:spacing w:after="0" w:line="276" w:lineRule="auto"/>
        <w:jc w:val="both"/>
        <w:rPr>
          <w:lang w:val="es-CL"/>
        </w:rPr>
      </w:pPr>
      <w:r w:rsidRPr="001C31F1">
        <w:rPr>
          <w:lang w:val="es-CL"/>
        </w:rPr>
        <w:t xml:space="preserve">Insumos y servicios: </w:t>
      </w:r>
      <w:r w:rsidR="009B62AA" w:rsidRPr="001C31F1">
        <w:rPr>
          <w:lang w:val="es-CL"/>
        </w:rPr>
        <w:t xml:space="preserve">agua </w:t>
      </w:r>
      <w:r w:rsidR="00D75242" w:rsidRPr="001C31F1">
        <w:rPr>
          <w:lang w:val="es-CL"/>
        </w:rPr>
        <w:t>y energía eléctrica. Molinos, correas, bolas de acero, ácido sulfúrico, reactivos. Servicios de mantención, servicios generales.</w:t>
      </w:r>
    </w:p>
    <w:p w14:paraId="4DB34727" w14:textId="646EF25D" w:rsidR="00535E81" w:rsidRPr="001C31F1" w:rsidRDefault="00535E81" w:rsidP="00CF14E1">
      <w:pPr>
        <w:pStyle w:val="ListParagraph"/>
        <w:numPr>
          <w:ilvl w:val="0"/>
          <w:numId w:val="10"/>
        </w:numPr>
        <w:spacing w:after="0" w:line="276" w:lineRule="auto"/>
        <w:jc w:val="both"/>
        <w:rPr>
          <w:lang w:val="es-CL"/>
        </w:rPr>
      </w:pPr>
      <w:r w:rsidRPr="001C31F1">
        <w:rPr>
          <w:lang w:val="es-CL"/>
        </w:rPr>
        <w:t xml:space="preserve">Tecnología: </w:t>
      </w:r>
      <w:r w:rsidR="009B62AA" w:rsidRPr="001C31F1">
        <w:rPr>
          <w:lang w:val="es-CL"/>
        </w:rPr>
        <w:t xml:space="preserve">automatización </w:t>
      </w:r>
      <w:r w:rsidR="00D75242" w:rsidRPr="001C31F1">
        <w:rPr>
          <w:lang w:val="es-CL"/>
        </w:rPr>
        <w:t>de proceso. Lixiviación de concentrados</w:t>
      </w:r>
      <w:r w:rsidR="009B62AA" w:rsidRPr="001C31F1">
        <w:rPr>
          <w:lang w:val="es-CL"/>
        </w:rPr>
        <w:t>, l</w:t>
      </w:r>
      <w:r w:rsidR="00D75242" w:rsidRPr="001C31F1">
        <w:rPr>
          <w:lang w:val="es-CL"/>
        </w:rPr>
        <w:t>ixiviación in situ</w:t>
      </w:r>
      <w:r w:rsidR="009B62AA" w:rsidRPr="001C31F1">
        <w:rPr>
          <w:lang w:val="es-CL"/>
        </w:rPr>
        <w:t>, b</w:t>
      </w:r>
      <w:r w:rsidR="00D75242" w:rsidRPr="001C31F1">
        <w:rPr>
          <w:lang w:val="es-CL"/>
        </w:rPr>
        <w:t>iolixiviación. Optimización del uso del agua y energía eléctrica.</w:t>
      </w:r>
    </w:p>
    <w:p w14:paraId="3FB466FC" w14:textId="28852A4C" w:rsidR="00535E81" w:rsidRPr="001C31F1" w:rsidRDefault="00535E81" w:rsidP="00CF14E1">
      <w:pPr>
        <w:pStyle w:val="ListParagraph"/>
        <w:numPr>
          <w:ilvl w:val="0"/>
          <w:numId w:val="10"/>
        </w:numPr>
        <w:spacing w:after="0" w:line="276" w:lineRule="auto"/>
        <w:jc w:val="both"/>
        <w:rPr>
          <w:lang w:val="es-CL"/>
        </w:rPr>
      </w:pPr>
      <w:r w:rsidRPr="001C31F1">
        <w:rPr>
          <w:lang w:val="es-CL"/>
        </w:rPr>
        <w:t xml:space="preserve">Marco </w:t>
      </w:r>
      <w:r w:rsidR="009B62AA" w:rsidRPr="001C31F1">
        <w:rPr>
          <w:lang w:val="es-CL"/>
        </w:rPr>
        <w:t xml:space="preserve">regulatorio </w:t>
      </w:r>
      <w:r w:rsidRPr="001C31F1">
        <w:rPr>
          <w:lang w:val="es-CL"/>
        </w:rPr>
        <w:t xml:space="preserve">y </w:t>
      </w:r>
      <w:r w:rsidR="009B62AA" w:rsidRPr="001C31F1">
        <w:rPr>
          <w:lang w:val="es-CL"/>
        </w:rPr>
        <w:t>medioambiental</w:t>
      </w:r>
      <w:r w:rsidRPr="001C31F1">
        <w:rPr>
          <w:lang w:val="es-CL"/>
        </w:rPr>
        <w:t xml:space="preserve">: </w:t>
      </w:r>
      <w:r w:rsidR="009B62AA" w:rsidRPr="001C31F1">
        <w:rPr>
          <w:lang w:val="es-CL"/>
        </w:rPr>
        <w:t xml:space="preserve">uso </w:t>
      </w:r>
      <w:r w:rsidR="009823C4" w:rsidRPr="001C31F1">
        <w:rPr>
          <w:lang w:val="es-CL"/>
        </w:rPr>
        <w:t>de aguas</w:t>
      </w:r>
      <w:r w:rsidR="009B62AA" w:rsidRPr="001C31F1">
        <w:rPr>
          <w:lang w:val="es-CL"/>
        </w:rPr>
        <w:t>, d</w:t>
      </w:r>
      <w:r w:rsidR="009823C4" w:rsidRPr="001C31F1">
        <w:rPr>
          <w:lang w:val="es-CL"/>
        </w:rPr>
        <w:t>isposición de ripios, relaves y riles. Emisiones SO</w:t>
      </w:r>
      <w:r w:rsidR="009823C4" w:rsidRPr="001C31F1">
        <w:rPr>
          <w:vertAlign w:val="superscript"/>
          <w:lang w:val="es-CL"/>
        </w:rPr>
        <w:t>2</w:t>
      </w:r>
      <w:r w:rsidR="009823C4" w:rsidRPr="001C31F1">
        <w:rPr>
          <w:lang w:val="es-CL"/>
        </w:rPr>
        <w:t>, arsénico, CO</w:t>
      </w:r>
      <w:r w:rsidR="009823C4" w:rsidRPr="001C31F1">
        <w:rPr>
          <w:vertAlign w:val="superscript"/>
          <w:lang w:val="es-CL"/>
        </w:rPr>
        <w:t>2</w:t>
      </w:r>
      <w:r w:rsidR="009823C4" w:rsidRPr="001C31F1">
        <w:rPr>
          <w:lang w:val="es-CL"/>
        </w:rPr>
        <w:t>, H</w:t>
      </w:r>
      <w:r w:rsidR="009823C4" w:rsidRPr="001C31F1">
        <w:rPr>
          <w:vertAlign w:val="superscript"/>
          <w:lang w:val="es-CL"/>
        </w:rPr>
        <w:t>2</w:t>
      </w:r>
      <w:r w:rsidR="009823C4" w:rsidRPr="001C31F1">
        <w:rPr>
          <w:lang w:val="es-CL"/>
        </w:rPr>
        <w:t>SO</w:t>
      </w:r>
      <w:r w:rsidR="009823C4" w:rsidRPr="001C31F1">
        <w:rPr>
          <w:vertAlign w:val="superscript"/>
          <w:lang w:val="es-CL"/>
        </w:rPr>
        <w:t>4</w:t>
      </w:r>
      <w:r w:rsidR="009823C4" w:rsidRPr="001C31F1">
        <w:rPr>
          <w:lang w:val="es-CL"/>
        </w:rPr>
        <w:t>.</w:t>
      </w:r>
    </w:p>
    <w:p w14:paraId="5E2D6D29" w14:textId="29C911AC" w:rsidR="00803358" w:rsidRPr="001C31F1" w:rsidRDefault="00C51D32" w:rsidP="00CF14E1">
      <w:pPr>
        <w:pStyle w:val="NoSpacing"/>
        <w:numPr>
          <w:ilvl w:val="0"/>
          <w:numId w:val="9"/>
        </w:numPr>
        <w:spacing w:line="276" w:lineRule="auto"/>
        <w:jc w:val="both"/>
        <w:rPr>
          <w:lang w:val="es-CL"/>
        </w:rPr>
      </w:pPr>
      <w:r w:rsidRPr="001C31F1">
        <w:rPr>
          <w:lang w:val="es-CL"/>
        </w:rPr>
        <w:t>Ventas</w:t>
      </w:r>
    </w:p>
    <w:p w14:paraId="0DA3DCDB" w14:textId="121FE982" w:rsidR="0098298D" w:rsidRDefault="0098298D" w:rsidP="00CF14E1">
      <w:pPr>
        <w:pStyle w:val="ListParagraph"/>
        <w:numPr>
          <w:ilvl w:val="0"/>
          <w:numId w:val="10"/>
        </w:numPr>
        <w:spacing w:after="0" w:line="276" w:lineRule="auto"/>
        <w:jc w:val="both"/>
        <w:rPr>
          <w:lang w:val="es-CL"/>
        </w:rPr>
      </w:pPr>
      <w:r w:rsidRPr="001C31F1">
        <w:rPr>
          <w:lang w:val="es-CL"/>
        </w:rPr>
        <w:t>Insumo</w:t>
      </w:r>
      <w:r w:rsidR="009B62AA" w:rsidRPr="001C31F1">
        <w:rPr>
          <w:lang w:val="es-CL"/>
        </w:rPr>
        <w:t>s</w:t>
      </w:r>
      <w:r w:rsidRPr="001C31F1">
        <w:rPr>
          <w:lang w:val="es-CL"/>
        </w:rPr>
        <w:t xml:space="preserve"> y servicios: </w:t>
      </w:r>
      <w:r w:rsidR="009B62AA" w:rsidRPr="001C31F1">
        <w:rPr>
          <w:lang w:val="es-CL"/>
        </w:rPr>
        <w:t>puertos</w:t>
      </w:r>
      <w:r w:rsidRPr="001C31F1">
        <w:rPr>
          <w:lang w:val="es-CL"/>
        </w:rPr>
        <w:t xml:space="preserve">, ferrocarriles y </w:t>
      </w:r>
      <w:r w:rsidRPr="001C31F1">
        <w:rPr>
          <w:i/>
          <w:lang w:val="es-CL"/>
        </w:rPr>
        <w:t>trading</w:t>
      </w:r>
      <w:r w:rsidRPr="001C31F1">
        <w:rPr>
          <w:lang w:val="es-CL"/>
        </w:rPr>
        <w:t>.</w:t>
      </w:r>
    </w:p>
    <w:p w14:paraId="6D4DD6D9" w14:textId="77777777" w:rsidR="00F809EA" w:rsidRPr="00F809EA" w:rsidRDefault="00F809EA" w:rsidP="00F809EA">
      <w:pPr>
        <w:spacing w:after="0" w:line="276" w:lineRule="auto"/>
        <w:jc w:val="both"/>
        <w:rPr>
          <w:lang w:val="es-CL"/>
        </w:rPr>
      </w:pPr>
    </w:p>
    <w:p w14:paraId="30D869BD" w14:textId="0233F455" w:rsidR="00F67D1B" w:rsidRPr="001C31F1" w:rsidRDefault="00F67D1B" w:rsidP="00CF14E1">
      <w:pPr>
        <w:pStyle w:val="Heading1"/>
        <w:numPr>
          <w:ilvl w:val="0"/>
          <w:numId w:val="2"/>
        </w:numPr>
        <w:spacing w:before="0" w:line="276" w:lineRule="auto"/>
        <w:ind w:left="0" w:firstLine="0"/>
        <w:jc w:val="both"/>
        <w:rPr>
          <w:rFonts w:ascii="Times New Roman" w:hAnsi="Times New Roman" w:cs="Times New Roman"/>
          <w:b/>
          <w:color w:val="auto"/>
          <w:sz w:val="28"/>
          <w:szCs w:val="24"/>
          <w:lang w:val="es-CL"/>
        </w:rPr>
      </w:pPr>
      <w:bookmarkStart w:id="696" w:name="_Toc456711717"/>
      <w:r w:rsidRPr="001C31F1">
        <w:rPr>
          <w:rFonts w:ascii="Times New Roman" w:hAnsi="Times New Roman" w:cs="Times New Roman"/>
          <w:b/>
          <w:color w:val="auto"/>
          <w:sz w:val="28"/>
          <w:szCs w:val="24"/>
          <w:lang w:val="es-CL"/>
        </w:rPr>
        <w:t xml:space="preserve">Características de los </w:t>
      </w:r>
      <w:r w:rsidR="005D2700" w:rsidRPr="001C31F1">
        <w:rPr>
          <w:rFonts w:ascii="Times New Roman" w:hAnsi="Times New Roman" w:cs="Times New Roman"/>
          <w:b/>
          <w:color w:val="auto"/>
          <w:sz w:val="28"/>
          <w:szCs w:val="24"/>
          <w:lang w:val="es-CL"/>
        </w:rPr>
        <w:t>t</w:t>
      </w:r>
      <w:r w:rsidRPr="001C31F1">
        <w:rPr>
          <w:rFonts w:ascii="Times New Roman" w:hAnsi="Times New Roman" w:cs="Times New Roman"/>
          <w:b/>
          <w:color w:val="auto"/>
          <w:sz w:val="28"/>
          <w:szCs w:val="24"/>
          <w:lang w:val="es-CL"/>
        </w:rPr>
        <w:t>rabajadores</w:t>
      </w:r>
      <w:bookmarkEnd w:id="696"/>
    </w:p>
    <w:p w14:paraId="795D370C" w14:textId="73B384A2" w:rsidR="00C570C9" w:rsidRPr="001C31F1" w:rsidRDefault="00C570C9" w:rsidP="004A2E79">
      <w:pPr>
        <w:spacing w:after="0" w:line="276" w:lineRule="auto"/>
        <w:jc w:val="both"/>
        <w:rPr>
          <w:lang w:val="es-CL"/>
        </w:rPr>
      </w:pPr>
    </w:p>
    <w:p w14:paraId="48F42A7F" w14:textId="66C083CA" w:rsidR="00796635" w:rsidRPr="0024541B" w:rsidRDefault="007A2527" w:rsidP="004A2E79">
      <w:pPr>
        <w:spacing w:after="0" w:line="276" w:lineRule="auto"/>
        <w:jc w:val="both"/>
        <w:rPr>
          <w:lang w:val="es-ES"/>
          <w:rPrChange w:id="697" w:author="Observatorio 02" w:date="2017-05-04T11:49:00Z">
            <w:rPr>
              <w:lang w:val="es-ES"/>
            </w:rPr>
          </w:rPrChange>
        </w:rPr>
      </w:pPr>
      <w:r w:rsidRPr="0024541B">
        <w:rPr>
          <w:lang w:val="es-ES"/>
          <w:rPrChange w:id="698" w:author="Observatorio 02" w:date="2017-05-04T11:49:00Z">
            <w:rPr>
              <w:lang w:val="es-ES"/>
            </w:rPr>
          </w:rPrChange>
        </w:rPr>
        <w:t xml:space="preserve">El Cuadro </w:t>
      </w:r>
      <w:del w:id="699" w:author="Observatorio 02" w:date="2017-05-04T11:49:00Z">
        <w:r w:rsidRPr="0024541B" w:rsidDel="0024541B">
          <w:rPr>
            <w:lang w:val="es-ES"/>
            <w:rPrChange w:id="700" w:author="Observatorio 02" w:date="2017-05-04T11:49:00Z">
              <w:rPr>
                <w:lang w:val="es-ES"/>
              </w:rPr>
            </w:rPrChange>
          </w:rPr>
          <w:delText xml:space="preserve">10 </w:delText>
        </w:r>
      </w:del>
      <w:ins w:id="701" w:author="Observatorio 02" w:date="2017-05-04T11:49:00Z">
        <w:r w:rsidR="0024541B" w:rsidRPr="0024541B">
          <w:rPr>
            <w:lang w:val="es-ES"/>
            <w:rPrChange w:id="702" w:author="Observatorio 02" w:date="2017-05-04T11:49:00Z">
              <w:rPr>
                <w:lang w:val="es-ES"/>
              </w:rPr>
            </w:rPrChange>
          </w:rPr>
          <w:t>9</w:t>
        </w:r>
        <w:r w:rsidR="0024541B" w:rsidRPr="0024541B">
          <w:rPr>
            <w:lang w:val="es-ES"/>
            <w:rPrChange w:id="703" w:author="Observatorio 02" w:date="2017-05-04T11:49:00Z">
              <w:rPr>
                <w:lang w:val="es-ES"/>
              </w:rPr>
            </w:rPrChange>
          </w:rPr>
          <w:t xml:space="preserve"> </w:t>
        </w:r>
      </w:ins>
      <w:r w:rsidRPr="0024541B">
        <w:rPr>
          <w:lang w:val="es-ES"/>
          <w:rPrChange w:id="704" w:author="Observatorio 02" w:date="2017-05-04T11:49:00Z">
            <w:rPr>
              <w:lang w:val="es-ES"/>
            </w:rPr>
          </w:rPrChange>
        </w:rPr>
        <w:t>muestra algunas características generales de los ocupados del sector. Se observa que los ocupados del sector son mayoritariamente hombres (92%), tienen una edad promedio de 42 años y una escolaridad promedio es 12,9 años, más de un año por debajo del promedio nacional. El ingreso promedio de la ocupación principal del sector, por su parte, es notablemente superior al promedio nacional ($</w:t>
      </w:r>
      <w:r w:rsidRPr="0024541B">
        <w:rPr>
          <w:rFonts w:eastAsia="Times New Roman"/>
          <w:bdr w:val="none" w:sz="0" w:space="0" w:color="auto"/>
          <w:lang w:val="es-CL" w:eastAsia="es-CL"/>
          <w:rPrChange w:id="705" w:author="Observatorio 02" w:date="2017-05-04T11:49:00Z">
            <w:rPr>
              <w:rFonts w:eastAsia="Times New Roman"/>
              <w:sz w:val="22"/>
              <w:szCs w:val="22"/>
              <w:bdr w:val="none" w:sz="0" w:space="0" w:color="auto"/>
              <w:lang w:val="es-CL" w:eastAsia="es-CL"/>
            </w:rPr>
          </w:rPrChange>
        </w:rPr>
        <w:t>961.367 a nivel sectorial versus $511.873 a nivel nacional</w:t>
      </w:r>
      <w:r w:rsidRPr="0024541B">
        <w:rPr>
          <w:lang w:val="es-ES"/>
          <w:rPrChange w:id="706" w:author="Observatorio 02" w:date="2017-05-04T11:49:00Z">
            <w:rPr>
              <w:lang w:val="es-ES"/>
            </w:rPr>
          </w:rPrChange>
        </w:rPr>
        <w:t>).</w:t>
      </w:r>
    </w:p>
    <w:p w14:paraId="49DC84BF" w14:textId="77777777" w:rsidR="007A2527" w:rsidRPr="001C31F1" w:rsidRDefault="007A2527" w:rsidP="004A2E79">
      <w:pPr>
        <w:spacing w:after="0" w:line="276" w:lineRule="auto"/>
        <w:jc w:val="both"/>
        <w:rPr>
          <w:lang w:val="es-ES"/>
        </w:rPr>
      </w:pPr>
    </w:p>
    <w:p w14:paraId="5243EBF0" w14:textId="7D74BD7A" w:rsidR="00D22B0F" w:rsidRPr="001C31F1" w:rsidRDefault="00345C57" w:rsidP="00D22B0F">
      <w:pPr>
        <w:spacing w:after="0" w:line="240" w:lineRule="auto"/>
        <w:rPr>
          <w:rFonts w:eastAsia="Times New Roman"/>
          <w:b/>
          <w:bCs/>
          <w:color w:val="323E4F" w:themeColor="text2" w:themeShade="BF"/>
          <w:szCs w:val="22"/>
          <w:bdr w:val="none" w:sz="0" w:space="0" w:color="auto"/>
          <w:lang w:val="es-CL" w:eastAsia="es-CL"/>
        </w:rPr>
      </w:pPr>
      <w:r w:rsidRPr="001C31F1">
        <w:rPr>
          <w:rFonts w:eastAsia="Times New Roman"/>
          <w:b/>
          <w:bCs/>
          <w:color w:val="323E4F" w:themeColor="text2" w:themeShade="BF"/>
          <w:szCs w:val="22"/>
          <w:bdr w:val="none" w:sz="0" w:space="0" w:color="auto"/>
          <w:lang w:val="es-CL" w:eastAsia="es-CL"/>
        </w:rPr>
        <w:t xml:space="preserve">Cuadro </w:t>
      </w:r>
      <w:del w:id="707" w:author="Observatorio 02" w:date="2017-05-04T11:49:00Z">
        <w:r w:rsidRPr="001C31F1" w:rsidDel="0024541B">
          <w:rPr>
            <w:rFonts w:eastAsia="Times New Roman"/>
            <w:b/>
            <w:bCs/>
            <w:color w:val="323E4F" w:themeColor="text2" w:themeShade="BF"/>
            <w:szCs w:val="22"/>
            <w:bdr w:val="none" w:sz="0" w:space="0" w:color="auto"/>
            <w:lang w:val="es-CL" w:eastAsia="es-CL"/>
          </w:rPr>
          <w:delText>10</w:delText>
        </w:r>
      </w:del>
      <w:ins w:id="708" w:author="Observatorio 02" w:date="2017-05-04T11:49:00Z">
        <w:r w:rsidR="0024541B">
          <w:rPr>
            <w:rFonts w:eastAsia="Times New Roman"/>
            <w:b/>
            <w:bCs/>
            <w:color w:val="323E4F" w:themeColor="text2" w:themeShade="BF"/>
            <w:szCs w:val="22"/>
            <w:bdr w:val="none" w:sz="0" w:space="0" w:color="auto"/>
            <w:lang w:val="es-CL" w:eastAsia="es-CL"/>
          </w:rPr>
          <w:t>9</w:t>
        </w:r>
      </w:ins>
      <w:r w:rsidR="00D22B0F" w:rsidRPr="00D22B0F">
        <w:rPr>
          <w:rFonts w:eastAsia="Times New Roman"/>
          <w:b/>
          <w:bCs/>
          <w:color w:val="323E4F" w:themeColor="text2" w:themeShade="BF"/>
          <w:szCs w:val="22"/>
          <w:bdr w:val="none" w:sz="0" w:space="0" w:color="auto"/>
          <w:lang w:val="es-CL" w:eastAsia="es-CL"/>
        </w:rPr>
        <w:t>. Características generales de los ocupados del sector Minería, 2016</w:t>
      </w:r>
    </w:p>
    <w:tbl>
      <w:tblPr>
        <w:tblW w:w="5149" w:type="dxa"/>
        <w:tblCellMar>
          <w:left w:w="70" w:type="dxa"/>
          <w:right w:w="70" w:type="dxa"/>
        </w:tblCellMar>
        <w:tblLook w:val="04A0" w:firstRow="1" w:lastRow="0" w:firstColumn="1" w:lastColumn="0" w:noHBand="0" w:noVBand="1"/>
      </w:tblPr>
      <w:tblGrid>
        <w:gridCol w:w="3155"/>
        <w:gridCol w:w="997"/>
        <w:gridCol w:w="997"/>
      </w:tblGrid>
      <w:tr w:rsidR="00D22B0F" w:rsidRPr="00D22B0F" w14:paraId="1EA326B7" w14:textId="77777777" w:rsidTr="008849B1">
        <w:trPr>
          <w:trHeight w:val="238"/>
        </w:trPr>
        <w:tc>
          <w:tcPr>
            <w:tcW w:w="3155" w:type="dxa"/>
            <w:tcBorders>
              <w:top w:val="single" w:sz="8" w:space="0" w:color="000000"/>
              <w:left w:val="nil"/>
              <w:bottom w:val="single" w:sz="4" w:space="0" w:color="000000"/>
              <w:right w:val="nil"/>
            </w:tcBorders>
            <w:shd w:val="clear" w:color="000000" w:fill="FFFFFF"/>
            <w:noWrap/>
            <w:vAlign w:val="bottom"/>
            <w:hideMark/>
          </w:tcPr>
          <w:p w14:paraId="0808D7E6" w14:textId="77777777" w:rsidR="00D22B0F" w:rsidRPr="00D22B0F" w:rsidRDefault="00D22B0F" w:rsidP="00D22B0F">
            <w:pPr>
              <w:spacing w:after="0" w:line="240" w:lineRule="auto"/>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Indicador</w:t>
            </w:r>
          </w:p>
        </w:tc>
        <w:tc>
          <w:tcPr>
            <w:tcW w:w="997" w:type="dxa"/>
            <w:tcBorders>
              <w:top w:val="single" w:sz="8" w:space="0" w:color="000000"/>
              <w:left w:val="nil"/>
              <w:bottom w:val="single" w:sz="4" w:space="0" w:color="000000"/>
              <w:right w:val="nil"/>
            </w:tcBorders>
            <w:shd w:val="clear" w:color="000000" w:fill="FFFFFF"/>
            <w:noWrap/>
            <w:vAlign w:val="bottom"/>
            <w:hideMark/>
          </w:tcPr>
          <w:p w14:paraId="564F3CBD" w14:textId="77777777" w:rsidR="00D22B0F" w:rsidRPr="00D22B0F" w:rsidRDefault="00D22B0F" w:rsidP="00D22B0F">
            <w:pPr>
              <w:spacing w:after="0" w:line="240" w:lineRule="auto"/>
              <w:jc w:val="center"/>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Sector</w:t>
            </w:r>
          </w:p>
        </w:tc>
        <w:tc>
          <w:tcPr>
            <w:tcW w:w="997" w:type="dxa"/>
            <w:tcBorders>
              <w:top w:val="single" w:sz="8" w:space="0" w:color="000000"/>
              <w:left w:val="nil"/>
              <w:bottom w:val="single" w:sz="4" w:space="0" w:color="000000"/>
              <w:right w:val="nil"/>
            </w:tcBorders>
            <w:shd w:val="clear" w:color="000000" w:fill="FFFFFF"/>
            <w:noWrap/>
            <w:vAlign w:val="bottom"/>
            <w:hideMark/>
          </w:tcPr>
          <w:p w14:paraId="38DA029E" w14:textId="77777777" w:rsidR="00D22B0F" w:rsidRPr="00D22B0F" w:rsidRDefault="00D22B0F" w:rsidP="00D22B0F">
            <w:pPr>
              <w:spacing w:after="0" w:line="240" w:lineRule="auto"/>
              <w:jc w:val="center"/>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Nacional</w:t>
            </w:r>
          </w:p>
        </w:tc>
      </w:tr>
      <w:tr w:rsidR="00D22B0F" w:rsidRPr="00D22B0F" w14:paraId="26952BBF" w14:textId="77777777" w:rsidTr="008849B1">
        <w:trPr>
          <w:trHeight w:val="238"/>
        </w:trPr>
        <w:tc>
          <w:tcPr>
            <w:tcW w:w="3155" w:type="dxa"/>
            <w:tcBorders>
              <w:top w:val="nil"/>
              <w:left w:val="nil"/>
              <w:bottom w:val="nil"/>
              <w:right w:val="nil"/>
            </w:tcBorders>
            <w:shd w:val="clear" w:color="000000" w:fill="FFFFFF"/>
            <w:noWrap/>
            <w:vAlign w:val="bottom"/>
            <w:hideMark/>
          </w:tcPr>
          <w:p w14:paraId="7411009C" w14:textId="77777777" w:rsidR="00D22B0F" w:rsidRPr="00D22B0F" w:rsidRDefault="00D22B0F" w:rsidP="00D22B0F">
            <w:pPr>
              <w:spacing w:after="0" w:line="240" w:lineRule="auto"/>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 xml:space="preserve"> Edad promedio</w:t>
            </w:r>
          </w:p>
        </w:tc>
        <w:tc>
          <w:tcPr>
            <w:tcW w:w="997" w:type="dxa"/>
            <w:tcBorders>
              <w:top w:val="nil"/>
              <w:left w:val="nil"/>
              <w:bottom w:val="nil"/>
              <w:right w:val="nil"/>
            </w:tcBorders>
            <w:shd w:val="clear" w:color="000000" w:fill="FFFFFF"/>
            <w:noWrap/>
            <w:vAlign w:val="bottom"/>
            <w:hideMark/>
          </w:tcPr>
          <w:p w14:paraId="4B516179"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42,0</w:t>
            </w:r>
          </w:p>
        </w:tc>
        <w:tc>
          <w:tcPr>
            <w:tcW w:w="997" w:type="dxa"/>
            <w:tcBorders>
              <w:top w:val="nil"/>
              <w:left w:val="nil"/>
              <w:bottom w:val="nil"/>
              <w:right w:val="nil"/>
            </w:tcBorders>
            <w:shd w:val="clear" w:color="000000" w:fill="FFFFFF"/>
            <w:noWrap/>
            <w:vAlign w:val="bottom"/>
            <w:hideMark/>
          </w:tcPr>
          <w:p w14:paraId="0C154217"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43,7</w:t>
            </w:r>
          </w:p>
        </w:tc>
      </w:tr>
      <w:tr w:rsidR="00D22B0F" w:rsidRPr="00D22B0F" w14:paraId="1AE7C244" w14:textId="77777777" w:rsidTr="008849B1">
        <w:trPr>
          <w:trHeight w:val="238"/>
        </w:trPr>
        <w:tc>
          <w:tcPr>
            <w:tcW w:w="3155" w:type="dxa"/>
            <w:tcBorders>
              <w:top w:val="nil"/>
              <w:left w:val="nil"/>
              <w:bottom w:val="nil"/>
              <w:right w:val="nil"/>
            </w:tcBorders>
            <w:shd w:val="clear" w:color="000000" w:fill="FFFFFF"/>
            <w:noWrap/>
            <w:vAlign w:val="bottom"/>
            <w:hideMark/>
          </w:tcPr>
          <w:p w14:paraId="43BC0B7D" w14:textId="77777777" w:rsidR="00D22B0F" w:rsidRPr="00D22B0F" w:rsidRDefault="00D22B0F" w:rsidP="00D22B0F">
            <w:pPr>
              <w:spacing w:after="0" w:line="240" w:lineRule="auto"/>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 xml:space="preserve"> Escolaridad promedio</w:t>
            </w:r>
          </w:p>
        </w:tc>
        <w:tc>
          <w:tcPr>
            <w:tcW w:w="997" w:type="dxa"/>
            <w:tcBorders>
              <w:top w:val="nil"/>
              <w:left w:val="nil"/>
              <w:bottom w:val="nil"/>
              <w:right w:val="nil"/>
            </w:tcBorders>
            <w:shd w:val="clear" w:color="000000" w:fill="FFFFFF"/>
            <w:noWrap/>
            <w:vAlign w:val="bottom"/>
            <w:hideMark/>
          </w:tcPr>
          <w:p w14:paraId="201190BB"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12,9</w:t>
            </w:r>
          </w:p>
        </w:tc>
        <w:tc>
          <w:tcPr>
            <w:tcW w:w="997" w:type="dxa"/>
            <w:tcBorders>
              <w:top w:val="nil"/>
              <w:left w:val="nil"/>
              <w:bottom w:val="nil"/>
              <w:right w:val="nil"/>
            </w:tcBorders>
            <w:shd w:val="clear" w:color="000000" w:fill="FFFFFF"/>
            <w:noWrap/>
            <w:vAlign w:val="bottom"/>
            <w:hideMark/>
          </w:tcPr>
          <w:p w14:paraId="5CEA1300"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11,8</w:t>
            </w:r>
          </w:p>
        </w:tc>
      </w:tr>
      <w:tr w:rsidR="00D22B0F" w:rsidRPr="00D22B0F" w14:paraId="026F3B3D" w14:textId="77777777" w:rsidTr="008849B1">
        <w:trPr>
          <w:trHeight w:val="238"/>
        </w:trPr>
        <w:tc>
          <w:tcPr>
            <w:tcW w:w="3155" w:type="dxa"/>
            <w:tcBorders>
              <w:top w:val="nil"/>
              <w:left w:val="nil"/>
              <w:bottom w:val="nil"/>
              <w:right w:val="nil"/>
            </w:tcBorders>
            <w:shd w:val="clear" w:color="000000" w:fill="FFFFFF"/>
            <w:noWrap/>
            <w:vAlign w:val="bottom"/>
            <w:hideMark/>
          </w:tcPr>
          <w:p w14:paraId="48146752" w14:textId="77777777" w:rsidR="00D22B0F" w:rsidRPr="00D22B0F" w:rsidRDefault="00D22B0F" w:rsidP="00D22B0F">
            <w:pPr>
              <w:spacing w:after="0" w:line="240" w:lineRule="auto"/>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 xml:space="preserve"> Educación superior completa (%)</w:t>
            </w:r>
          </w:p>
        </w:tc>
        <w:tc>
          <w:tcPr>
            <w:tcW w:w="997" w:type="dxa"/>
            <w:tcBorders>
              <w:top w:val="nil"/>
              <w:left w:val="nil"/>
              <w:bottom w:val="nil"/>
              <w:right w:val="nil"/>
            </w:tcBorders>
            <w:shd w:val="clear" w:color="000000" w:fill="FFFFFF"/>
            <w:noWrap/>
            <w:vAlign w:val="bottom"/>
            <w:hideMark/>
          </w:tcPr>
          <w:p w14:paraId="51CC8C9B"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32,2</w:t>
            </w:r>
          </w:p>
        </w:tc>
        <w:tc>
          <w:tcPr>
            <w:tcW w:w="997" w:type="dxa"/>
            <w:tcBorders>
              <w:top w:val="nil"/>
              <w:left w:val="nil"/>
              <w:bottom w:val="nil"/>
              <w:right w:val="nil"/>
            </w:tcBorders>
            <w:shd w:val="clear" w:color="000000" w:fill="FFFFFF"/>
            <w:noWrap/>
            <w:vAlign w:val="bottom"/>
            <w:hideMark/>
          </w:tcPr>
          <w:p w14:paraId="2F3AEBA7"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26,0</w:t>
            </w:r>
          </w:p>
        </w:tc>
      </w:tr>
      <w:tr w:rsidR="00D22B0F" w:rsidRPr="00D22B0F" w14:paraId="4A96C379" w14:textId="77777777" w:rsidTr="008849B1">
        <w:trPr>
          <w:trHeight w:val="238"/>
        </w:trPr>
        <w:tc>
          <w:tcPr>
            <w:tcW w:w="3155" w:type="dxa"/>
            <w:tcBorders>
              <w:top w:val="nil"/>
              <w:left w:val="nil"/>
              <w:bottom w:val="nil"/>
              <w:right w:val="nil"/>
            </w:tcBorders>
            <w:shd w:val="clear" w:color="000000" w:fill="FFFFFF"/>
            <w:noWrap/>
            <w:vAlign w:val="bottom"/>
            <w:hideMark/>
          </w:tcPr>
          <w:p w14:paraId="00405746" w14:textId="77777777" w:rsidR="00D22B0F" w:rsidRPr="00D22B0F" w:rsidRDefault="00D22B0F" w:rsidP="00D22B0F">
            <w:pPr>
              <w:spacing w:after="0" w:line="240" w:lineRule="auto"/>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 xml:space="preserve"> Mujeres (%)</w:t>
            </w:r>
          </w:p>
        </w:tc>
        <w:tc>
          <w:tcPr>
            <w:tcW w:w="997" w:type="dxa"/>
            <w:tcBorders>
              <w:top w:val="nil"/>
              <w:left w:val="nil"/>
              <w:bottom w:val="nil"/>
              <w:right w:val="nil"/>
            </w:tcBorders>
            <w:shd w:val="clear" w:color="000000" w:fill="FFFFFF"/>
            <w:noWrap/>
            <w:vAlign w:val="bottom"/>
            <w:hideMark/>
          </w:tcPr>
          <w:p w14:paraId="3F60D02E"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8,6</w:t>
            </w:r>
          </w:p>
        </w:tc>
        <w:tc>
          <w:tcPr>
            <w:tcW w:w="997" w:type="dxa"/>
            <w:tcBorders>
              <w:top w:val="nil"/>
              <w:left w:val="nil"/>
              <w:bottom w:val="nil"/>
              <w:right w:val="nil"/>
            </w:tcBorders>
            <w:shd w:val="clear" w:color="000000" w:fill="FFFFFF"/>
            <w:noWrap/>
            <w:vAlign w:val="bottom"/>
            <w:hideMark/>
          </w:tcPr>
          <w:p w14:paraId="001F4495"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40,8</w:t>
            </w:r>
          </w:p>
        </w:tc>
      </w:tr>
      <w:tr w:rsidR="00D22B0F" w:rsidRPr="00D22B0F" w14:paraId="608695FE" w14:textId="77777777" w:rsidTr="008849B1">
        <w:trPr>
          <w:trHeight w:val="238"/>
        </w:trPr>
        <w:tc>
          <w:tcPr>
            <w:tcW w:w="3155" w:type="dxa"/>
            <w:tcBorders>
              <w:top w:val="nil"/>
              <w:left w:val="nil"/>
              <w:bottom w:val="single" w:sz="8" w:space="0" w:color="000000"/>
              <w:right w:val="nil"/>
            </w:tcBorders>
            <w:shd w:val="clear" w:color="000000" w:fill="FFFFFF"/>
            <w:noWrap/>
            <w:vAlign w:val="bottom"/>
            <w:hideMark/>
          </w:tcPr>
          <w:p w14:paraId="14D5CD68" w14:textId="77777777" w:rsidR="00D22B0F" w:rsidRPr="00D22B0F" w:rsidRDefault="00D22B0F" w:rsidP="00D22B0F">
            <w:pPr>
              <w:spacing w:after="0" w:line="240" w:lineRule="auto"/>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 xml:space="preserve"> Ingreso promedio oc. principal</w:t>
            </w:r>
          </w:p>
        </w:tc>
        <w:tc>
          <w:tcPr>
            <w:tcW w:w="997" w:type="dxa"/>
            <w:tcBorders>
              <w:top w:val="nil"/>
              <w:left w:val="nil"/>
              <w:bottom w:val="single" w:sz="8" w:space="0" w:color="000000"/>
              <w:right w:val="nil"/>
            </w:tcBorders>
            <w:shd w:val="clear" w:color="000000" w:fill="FFFFFF"/>
            <w:noWrap/>
            <w:vAlign w:val="bottom"/>
            <w:hideMark/>
          </w:tcPr>
          <w:p w14:paraId="6935C57A"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961.367</w:t>
            </w:r>
          </w:p>
        </w:tc>
        <w:tc>
          <w:tcPr>
            <w:tcW w:w="997" w:type="dxa"/>
            <w:tcBorders>
              <w:top w:val="nil"/>
              <w:left w:val="nil"/>
              <w:bottom w:val="single" w:sz="8" w:space="0" w:color="000000"/>
              <w:right w:val="nil"/>
            </w:tcBorders>
            <w:shd w:val="clear" w:color="000000" w:fill="FFFFFF"/>
            <w:noWrap/>
            <w:vAlign w:val="bottom"/>
            <w:hideMark/>
          </w:tcPr>
          <w:p w14:paraId="4EE5CA16" w14:textId="77777777" w:rsidR="00D22B0F" w:rsidRPr="00D22B0F" w:rsidRDefault="00D22B0F" w:rsidP="00D22B0F">
            <w:pPr>
              <w:spacing w:after="0" w:line="240" w:lineRule="auto"/>
              <w:jc w:val="right"/>
              <w:rPr>
                <w:rFonts w:eastAsia="Times New Roman"/>
                <w:sz w:val="22"/>
                <w:szCs w:val="22"/>
                <w:bdr w:val="none" w:sz="0" w:space="0" w:color="auto"/>
                <w:lang w:val="es-CL" w:eastAsia="es-CL"/>
              </w:rPr>
            </w:pPr>
            <w:r w:rsidRPr="00D22B0F">
              <w:rPr>
                <w:rFonts w:eastAsia="Times New Roman"/>
                <w:sz w:val="22"/>
                <w:szCs w:val="22"/>
                <w:bdr w:val="none" w:sz="0" w:space="0" w:color="auto"/>
                <w:lang w:val="es-CL" w:eastAsia="es-CL"/>
              </w:rPr>
              <w:t>511.873</w:t>
            </w:r>
          </w:p>
        </w:tc>
      </w:tr>
    </w:tbl>
    <w:p w14:paraId="398D78EF" w14:textId="77777777" w:rsidR="00ED3757" w:rsidRPr="001C31F1" w:rsidRDefault="00ED3757" w:rsidP="00ED3757">
      <w:pPr>
        <w:pStyle w:val="CitaviBibliographyEntry"/>
        <w:spacing w:after="0" w:line="276" w:lineRule="auto"/>
        <w:jc w:val="both"/>
        <w:rPr>
          <w:rFonts w:ascii="Times New Roman" w:hAnsi="Times New Roman" w:cs="Times New Roman"/>
          <w:color w:val="323E4F" w:themeColor="text2" w:themeShade="BF"/>
          <w:sz w:val="20"/>
          <w:szCs w:val="24"/>
        </w:rPr>
      </w:pPr>
      <w:r w:rsidRPr="001C31F1">
        <w:rPr>
          <w:rFonts w:ascii="Times New Roman" w:hAnsi="Times New Roman" w:cs="Times New Roman"/>
          <w:color w:val="323E4F" w:themeColor="text2" w:themeShade="BF"/>
          <w:sz w:val="20"/>
          <w:szCs w:val="24"/>
        </w:rPr>
        <w:t>Fuente: Elaboración propia en base a ENE 2016 y ESI 2015 (ingresos).</w:t>
      </w:r>
    </w:p>
    <w:p w14:paraId="0387DD76" w14:textId="77777777" w:rsidR="00796635" w:rsidRPr="001C31F1" w:rsidRDefault="00796635" w:rsidP="004A2E79">
      <w:pPr>
        <w:spacing w:after="0" w:line="276" w:lineRule="auto"/>
        <w:jc w:val="both"/>
        <w:rPr>
          <w:lang w:val="es-CL"/>
        </w:rPr>
      </w:pPr>
    </w:p>
    <w:p w14:paraId="0F8BCD76" w14:textId="2EEB160C" w:rsidR="002A19BF" w:rsidRPr="001C31F1" w:rsidRDefault="00DA67DC" w:rsidP="004A2E79">
      <w:pPr>
        <w:pStyle w:val="CitaviBibliographyEntry"/>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 xml:space="preserve">El Cuadro </w:t>
      </w:r>
      <w:del w:id="709" w:author="Observatorio 02" w:date="2017-05-04T11:49:00Z">
        <w:r w:rsidRPr="001C31F1" w:rsidDel="00241D25">
          <w:rPr>
            <w:rFonts w:ascii="Times New Roman" w:hAnsi="Times New Roman" w:cs="Times New Roman"/>
            <w:sz w:val="24"/>
            <w:szCs w:val="24"/>
            <w:lang w:val="es-ES"/>
          </w:rPr>
          <w:delText xml:space="preserve">11 </w:delText>
        </w:r>
      </w:del>
      <w:ins w:id="710" w:author="Observatorio 02" w:date="2017-05-04T11:49:00Z">
        <w:r w:rsidR="00241D25">
          <w:rPr>
            <w:rFonts w:ascii="Times New Roman" w:hAnsi="Times New Roman" w:cs="Times New Roman"/>
            <w:sz w:val="24"/>
            <w:szCs w:val="24"/>
            <w:lang w:val="es-ES"/>
          </w:rPr>
          <w:t>10</w:t>
        </w:r>
        <w:r w:rsidR="00241D25" w:rsidRPr="001C31F1">
          <w:rPr>
            <w:rFonts w:ascii="Times New Roman" w:hAnsi="Times New Roman" w:cs="Times New Roman"/>
            <w:sz w:val="24"/>
            <w:szCs w:val="24"/>
            <w:lang w:val="es-ES"/>
          </w:rPr>
          <w:t xml:space="preserve"> </w:t>
        </w:r>
      </w:ins>
      <w:r w:rsidRPr="001C31F1">
        <w:rPr>
          <w:rFonts w:ascii="Times New Roman" w:hAnsi="Times New Roman" w:cs="Times New Roman"/>
          <w:sz w:val="24"/>
          <w:szCs w:val="24"/>
          <w:lang w:val="es-ES"/>
        </w:rPr>
        <w:t xml:space="preserve">muestra la distribución de los ocupados según género y tramo de edad. Se observa que la mayoría de ellos se encuentra dentro del tramo de </w:t>
      </w:r>
      <w:r w:rsidR="007369EB" w:rsidRPr="001C31F1">
        <w:rPr>
          <w:rFonts w:ascii="Times New Roman" w:hAnsi="Times New Roman" w:cs="Times New Roman"/>
          <w:sz w:val="24"/>
          <w:szCs w:val="24"/>
          <w:lang w:val="es-ES"/>
        </w:rPr>
        <w:t>3</w:t>
      </w:r>
      <w:r w:rsidRPr="001C31F1">
        <w:rPr>
          <w:rFonts w:ascii="Times New Roman" w:hAnsi="Times New Roman" w:cs="Times New Roman"/>
          <w:sz w:val="24"/>
          <w:szCs w:val="24"/>
          <w:lang w:val="es-ES"/>
        </w:rPr>
        <w:t>5-</w:t>
      </w:r>
      <w:r w:rsidR="007369EB" w:rsidRPr="001C31F1">
        <w:rPr>
          <w:rFonts w:ascii="Times New Roman" w:hAnsi="Times New Roman" w:cs="Times New Roman"/>
          <w:sz w:val="24"/>
          <w:szCs w:val="24"/>
          <w:lang w:val="es-ES"/>
        </w:rPr>
        <w:t>4</w:t>
      </w:r>
      <w:r w:rsidRPr="001C31F1">
        <w:rPr>
          <w:rFonts w:ascii="Times New Roman" w:hAnsi="Times New Roman" w:cs="Times New Roman"/>
          <w:sz w:val="24"/>
          <w:szCs w:val="24"/>
          <w:lang w:val="es-ES"/>
        </w:rPr>
        <w:t>4 años, el que representa al 2</w:t>
      </w:r>
      <w:r w:rsidR="007369EB" w:rsidRPr="001C31F1">
        <w:rPr>
          <w:rFonts w:ascii="Times New Roman" w:hAnsi="Times New Roman" w:cs="Times New Roman"/>
          <w:sz w:val="24"/>
          <w:szCs w:val="24"/>
          <w:lang w:val="es-ES"/>
        </w:rPr>
        <w:t>7</w:t>
      </w:r>
      <w:r w:rsidRPr="001C31F1">
        <w:rPr>
          <w:rFonts w:ascii="Times New Roman" w:hAnsi="Times New Roman" w:cs="Times New Roman"/>
          <w:sz w:val="24"/>
          <w:szCs w:val="24"/>
          <w:lang w:val="es-ES"/>
        </w:rPr>
        <w:t xml:space="preserve">% de los ocupados del sector, seguido por los tramos de </w:t>
      </w:r>
      <w:r w:rsidR="007369EB" w:rsidRPr="001C31F1">
        <w:rPr>
          <w:rFonts w:ascii="Times New Roman" w:hAnsi="Times New Roman" w:cs="Times New Roman"/>
          <w:sz w:val="24"/>
          <w:szCs w:val="24"/>
          <w:lang w:val="es-ES"/>
        </w:rPr>
        <w:t>4</w:t>
      </w:r>
      <w:r w:rsidRPr="001C31F1">
        <w:rPr>
          <w:rFonts w:ascii="Times New Roman" w:hAnsi="Times New Roman" w:cs="Times New Roman"/>
          <w:sz w:val="24"/>
          <w:szCs w:val="24"/>
          <w:lang w:val="es-ES"/>
        </w:rPr>
        <w:t>5-</w:t>
      </w:r>
      <w:r w:rsidR="007369EB" w:rsidRPr="001C31F1">
        <w:rPr>
          <w:rFonts w:ascii="Times New Roman" w:hAnsi="Times New Roman" w:cs="Times New Roman"/>
          <w:sz w:val="24"/>
          <w:szCs w:val="24"/>
          <w:lang w:val="es-ES"/>
        </w:rPr>
        <w:t>54</w:t>
      </w:r>
      <w:r w:rsidRPr="001C31F1">
        <w:rPr>
          <w:rFonts w:ascii="Times New Roman" w:hAnsi="Times New Roman" w:cs="Times New Roman"/>
          <w:sz w:val="24"/>
          <w:szCs w:val="24"/>
          <w:lang w:val="es-ES"/>
        </w:rPr>
        <w:t xml:space="preserve"> y 25-34 años, </w:t>
      </w:r>
      <w:r w:rsidR="00874AC9" w:rsidRPr="001C31F1">
        <w:rPr>
          <w:rFonts w:ascii="Times New Roman" w:hAnsi="Times New Roman" w:cs="Times New Roman"/>
          <w:sz w:val="24"/>
          <w:szCs w:val="24"/>
          <w:lang w:val="es-ES"/>
        </w:rPr>
        <w:t xml:space="preserve">cada uno de </w:t>
      </w:r>
      <w:r w:rsidRPr="001C31F1">
        <w:rPr>
          <w:rFonts w:ascii="Times New Roman" w:hAnsi="Times New Roman" w:cs="Times New Roman"/>
          <w:sz w:val="24"/>
          <w:szCs w:val="24"/>
          <w:lang w:val="es-ES"/>
        </w:rPr>
        <w:t>los cuales agrupan al 2</w:t>
      </w:r>
      <w:r w:rsidR="00874AC9" w:rsidRPr="001C31F1">
        <w:rPr>
          <w:rFonts w:ascii="Times New Roman" w:hAnsi="Times New Roman" w:cs="Times New Roman"/>
          <w:sz w:val="24"/>
          <w:szCs w:val="24"/>
          <w:lang w:val="es-ES"/>
        </w:rPr>
        <w:t>5</w:t>
      </w:r>
      <w:r w:rsidRPr="001C31F1">
        <w:rPr>
          <w:rFonts w:ascii="Times New Roman" w:hAnsi="Times New Roman" w:cs="Times New Roman"/>
          <w:sz w:val="24"/>
          <w:szCs w:val="24"/>
          <w:lang w:val="es-ES"/>
        </w:rPr>
        <w:t>%</w:t>
      </w:r>
      <w:r w:rsidR="00874AC9" w:rsidRPr="001C31F1">
        <w:rPr>
          <w:rFonts w:ascii="Times New Roman" w:hAnsi="Times New Roman" w:cs="Times New Roman"/>
          <w:sz w:val="24"/>
          <w:szCs w:val="24"/>
          <w:lang w:val="es-ES"/>
        </w:rPr>
        <w:t xml:space="preserve"> </w:t>
      </w:r>
      <w:r w:rsidRPr="001C31F1">
        <w:rPr>
          <w:rFonts w:ascii="Times New Roman" w:hAnsi="Times New Roman" w:cs="Times New Roman"/>
          <w:sz w:val="24"/>
          <w:szCs w:val="24"/>
          <w:lang w:val="es-ES"/>
        </w:rPr>
        <w:t xml:space="preserve">de los ocupados. En estos tres tramos etarios se concentra el </w:t>
      </w:r>
      <w:r w:rsidR="002A19BF" w:rsidRPr="001C31F1">
        <w:rPr>
          <w:rFonts w:ascii="Times New Roman" w:hAnsi="Times New Roman" w:cs="Times New Roman"/>
          <w:sz w:val="24"/>
          <w:szCs w:val="24"/>
          <w:lang w:val="es-ES"/>
        </w:rPr>
        <w:t>77</w:t>
      </w:r>
      <w:r w:rsidRPr="001C31F1">
        <w:rPr>
          <w:rFonts w:ascii="Times New Roman" w:hAnsi="Times New Roman" w:cs="Times New Roman"/>
          <w:sz w:val="24"/>
          <w:szCs w:val="24"/>
          <w:lang w:val="es-ES"/>
        </w:rPr>
        <w:t xml:space="preserve">% de los ocupados del sector. En tanto, la población joven (entre 15 y 24 años) y el sector de jubilados (65 años o más) aportan el </w:t>
      </w:r>
      <w:r w:rsidR="002A19BF" w:rsidRPr="001C31F1">
        <w:rPr>
          <w:rFonts w:ascii="Times New Roman" w:hAnsi="Times New Roman" w:cs="Times New Roman"/>
          <w:sz w:val="24"/>
          <w:szCs w:val="24"/>
          <w:lang w:val="es-ES"/>
        </w:rPr>
        <w:t>6</w:t>
      </w:r>
      <w:r w:rsidRPr="001C31F1">
        <w:rPr>
          <w:rFonts w:ascii="Times New Roman" w:hAnsi="Times New Roman" w:cs="Times New Roman"/>
          <w:sz w:val="24"/>
          <w:szCs w:val="24"/>
          <w:lang w:val="es-ES"/>
        </w:rPr>
        <w:t xml:space="preserve">% y </w:t>
      </w:r>
      <w:r w:rsidR="002A19BF" w:rsidRPr="001C31F1">
        <w:rPr>
          <w:rFonts w:ascii="Times New Roman" w:hAnsi="Times New Roman" w:cs="Times New Roman"/>
          <w:sz w:val="24"/>
          <w:szCs w:val="24"/>
          <w:lang w:val="es-ES"/>
        </w:rPr>
        <w:t>14</w:t>
      </w:r>
      <w:r w:rsidRPr="001C31F1">
        <w:rPr>
          <w:rFonts w:ascii="Times New Roman" w:hAnsi="Times New Roman" w:cs="Times New Roman"/>
          <w:sz w:val="24"/>
          <w:szCs w:val="24"/>
          <w:lang w:val="es-ES"/>
        </w:rPr>
        <w:t>% de la mano de obra del sector, respectivamente</w:t>
      </w:r>
      <w:r w:rsidR="002A19BF" w:rsidRPr="001C31F1">
        <w:rPr>
          <w:rFonts w:ascii="Times New Roman" w:hAnsi="Times New Roman" w:cs="Times New Roman"/>
          <w:sz w:val="24"/>
          <w:szCs w:val="24"/>
          <w:lang w:val="es-ES"/>
        </w:rPr>
        <w:t xml:space="preserve">. Al desagregar a los ocupados por sexo y edad, se observa que los hombres del sector se concentran en el tramo de 35-44 años (27%), seguido por los tramos de 45-54 años (26%) y de 25-34 años (24%). En cuanto a las mujeres, estas se concentran en </w:t>
      </w:r>
      <w:r w:rsidR="002A19BF" w:rsidRPr="001C31F1">
        <w:rPr>
          <w:rFonts w:ascii="Times New Roman" w:hAnsi="Times New Roman" w:cs="Times New Roman"/>
          <w:sz w:val="24"/>
          <w:szCs w:val="24"/>
          <w:lang w:val="es-ES"/>
        </w:rPr>
        <w:lastRenderedPageBreak/>
        <w:t>el tramo 25-34 años (32%), seguido de los tramos 35-44 años (32%) y 45-54 años (18%).</w:t>
      </w:r>
      <w:r w:rsidR="002A19BF" w:rsidRPr="001C31F1" w:rsidDel="007D3F45">
        <w:rPr>
          <w:rFonts w:ascii="Times New Roman" w:eastAsia="Arial Unicode MS" w:hAnsi="Times New Roman" w:cs="Times New Roman"/>
          <w:sz w:val="24"/>
          <w:szCs w:val="24"/>
          <w:bdr w:val="nil"/>
        </w:rPr>
        <w:t xml:space="preserve"> </w:t>
      </w:r>
      <w:r w:rsidR="002A19BF" w:rsidRPr="001C31F1">
        <w:rPr>
          <w:rFonts w:ascii="Times New Roman" w:eastAsia="Arial Unicode MS" w:hAnsi="Times New Roman" w:cs="Times New Roman"/>
          <w:sz w:val="24"/>
          <w:szCs w:val="24"/>
          <w:bdr w:val="nil"/>
        </w:rPr>
        <w:t>La distribución de las mujeres es de esperar, pues la inclusión de la mujer en este sector ha sido más bien reciente.</w:t>
      </w:r>
    </w:p>
    <w:p w14:paraId="5775FD80" w14:textId="77777777" w:rsidR="002A19BF" w:rsidRPr="001C31F1" w:rsidRDefault="002A19BF" w:rsidP="004A2E79">
      <w:pPr>
        <w:pStyle w:val="CitaviBibliographyEntry"/>
        <w:spacing w:after="0" w:line="276" w:lineRule="auto"/>
        <w:jc w:val="both"/>
        <w:rPr>
          <w:rFonts w:ascii="Times New Roman" w:hAnsi="Times New Roman" w:cs="Times New Roman"/>
          <w:lang w:val="es-ES"/>
        </w:rPr>
      </w:pPr>
    </w:p>
    <w:p w14:paraId="2599A766" w14:textId="08FAC968" w:rsidR="00C738A6" w:rsidRPr="001C31F1" w:rsidRDefault="00345C57"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Cuadro </w:t>
      </w:r>
      <w:del w:id="711" w:author="Observatorio 02" w:date="2017-05-04T11:49:00Z">
        <w:r w:rsidRPr="001C31F1" w:rsidDel="00241D25">
          <w:rPr>
            <w:rFonts w:eastAsia="Times New Roman"/>
            <w:b/>
            <w:bCs/>
            <w:color w:val="323E4F" w:themeColor="text2" w:themeShade="BF"/>
            <w:bdr w:val="none" w:sz="0" w:space="0" w:color="auto"/>
            <w:lang w:val="es-CL" w:eastAsia="es-CL"/>
          </w:rPr>
          <w:delText>11</w:delText>
        </w:r>
      </w:del>
      <w:ins w:id="712" w:author="Observatorio 02" w:date="2017-05-04T11:49:00Z">
        <w:r w:rsidR="00241D25">
          <w:rPr>
            <w:rFonts w:eastAsia="Times New Roman"/>
            <w:b/>
            <w:bCs/>
            <w:color w:val="323E4F" w:themeColor="text2" w:themeShade="BF"/>
            <w:bdr w:val="none" w:sz="0" w:space="0" w:color="auto"/>
            <w:lang w:val="es-CL" w:eastAsia="es-CL"/>
          </w:rPr>
          <w:t>10</w:t>
        </w:r>
      </w:ins>
      <w:r w:rsidR="00AA22CF" w:rsidRPr="001C31F1">
        <w:rPr>
          <w:rFonts w:eastAsia="Times New Roman"/>
          <w:b/>
          <w:bCs/>
          <w:color w:val="323E4F" w:themeColor="text2" w:themeShade="BF"/>
          <w:bdr w:val="none" w:sz="0" w:space="0" w:color="auto"/>
          <w:lang w:val="es-CL" w:eastAsia="es-CL"/>
        </w:rPr>
        <w:t>. Ocupados del sector Minería por tramo de edad y sexo, 2010 y 2016</w:t>
      </w:r>
    </w:p>
    <w:tbl>
      <w:tblPr>
        <w:tblW w:w="7641" w:type="dxa"/>
        <w:tblCellMar>
          <w:left w:w="70" w:type="dxa"/>
          <w:right w:w="70" w:type="dxa"/>
        </w:tblCellMar>
        <w:tblLook w:val="04A0" w:firstRow="1" w:lastRow="0" w:firstColumn="1" w:lastColumn="0" w:noHBand="0" w:noVBand="1"/>
        <w:tblPrChange w:id="713" w:author="Observatorio 02" w:date="2017-05-04T15:07:00Z">
          <w:tblPr>
            <w:tblW w:w="7641" w:type="dxa"/>
            <w:tblCellMar>
              <w:left w:w="70" w:type="dxa"/>
              <w:right w:w="70" w:type="dxa"/>
            </w:tblCellMar>
            <w:tblLook w:val="04A0" w:firstRow="1" w:lastRow="0" w:firstColumn="1" w:lastColumn="0" w:noHBand="0" w:noVBand="1"/>
          </w:tblPr>
        </w:tblPrChange>
      </w:tblPr>
      <w:tblGrid>
        <w:gridCol w:w="1337"/>
        <w:gridCol w:w="1248"/>
        <w:gridCol w:w="1120"/>
        <w:gridCol w:w="784"/>
        <w:gridCol w:w="1248"/>
        <w:gridCol w:w="1120"/>
        <w:gridCol w:w="784"/>
        <w:tblGridChange w:id="714">
          <w:tblGrid>
            <w:gridCol w:w="1337"/>
            <w:gridCol w:w="1248"/>
            <w:gridCol w:w="1120"/>
            <w:gridCol w:w="784"/>
            <w:gridCol w:w="1248"/>
            <w:gridCol w:w="1120"/>
            <w:gridCol w:w="784"/>
          </w:tblGrid>
        </w:tblGridChange>
      </w:tblGrid>
      <w:tr w:rsidR="00AA22CF" w:rsidRPr="00AA22CF" w14:paraId="7685B51A" w14:textId="77777777" w:rsidTr="00203910">
        <w:trPr>
          <w:trHeight w:val="200"/>
          <w:trPrChange w:id="715" w:author="Observatorio 02" w:date="2017-05-04T15:07:00Z">
            <w:trPr>
              <w:trHeight w:val="199"/>
            </w:trPr>
          </w:trPrChange>
        </w:trPr>
        <w:tc>
          <w:tcPr>
            <w:tcW w:w="1337" w:type="dxa"/>
            <w:vMerge w:val="restart"/>
            <w:tcBorders>
              <w:top w:val="single" w:sz="8" w:space="0" w:color="000000"/>
              <w:left w:val="nil"/>
              <w:bottom w:val="single" w:sz="4" w:space="0" w:color="000000"/>
              <w:right w:val="nil"/>
            </w:tcBorders>
            <w:shd w:val="clear" w:color="000000" w:fill="FFFFFF"/>
            <w:noWrap/>
            <w:vAlign w:val="bottom"/>
            <w:hideMark/>
            <w:tcPrChange w:id="716" w:author="Observatorio 02" w:date="2017-05-04T15:07:00Z">
              <w:tcPr>
                <w:tcW w:w="1337" w:type="dxa"/>
                <w:vMerge w:val="restart"/>
                <w:tcBorders>
                  <w:top w:val="single" w:sz="8" w:space="0" w:color="000000"/>
                  <w:left w:val="nil"/>
                  <w:bottom w:val="single" w:sz="4" w:space="0" w:color="000000"/>
                  <w:right w:val="nil"/>
                </w:tcBorders>
                <w:shd w:val="clear" w:color="000000" w:fill="FFFFFF"/>
                <w:noWrap/>
                <w:vAlign w:val="bottom"/>
                <w:hideMark/>
              </w:tcPr>
            </w:tcPrChange>
          </w:tcPr>
          <w:p w14:paraId="573B2804"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Tramo de edad</w:t>
            </w:r>
          </w:p>
        </w:tc>
        <w:tc>
          <w:tcPr>
            <w:tcW w:w="3152" w:type="dxa"/>
            <w:gridSpan w:val="3"/>
            <w:tcBorders>
              <w:top w:val="single" w:sz="8" w:space="0" w:color="000000"/>
              <w:left w:val="nil"/>
              <w:bottom w:val="single" w:sz="4" w:space="0" w:color="000000"/>
              <w:right w:val="nil"/>
            </w:tcBorders>
            <w:shd w:val="clear" w:color="000000" w:fill="FFFFFF"/>
            <w:noWrap/>
            <w:vAlign w:val="bottom"/>
            <w:hideMark/>
            <w:tcPrChange w:id="717" w:author="Observatorio 02" w:date="2017-05-04T15:07:00Z">
              <w:tcPr>
                <w:tcW w:w="3152" w:type="dxa"/>
                <w:gridSpan w:val="3"/>
                <w:tcBorders>
                  <w:top w:val="single" w:sz="8" w:space="0" w:color="000000"/>
                  <w:left w:val="nil"/>
                  <w:bottom w:val="single" w:sz="4" w:space="0" w:color="000000"/>
                  <w:right w:val="nil"/>
                </w:tcBorders>
                <w:shd w:val="clear" w:color="000000" w:fill="FFFFFF"/>
                <w:noWrap/>
                <w:vAlign w:val="bottom"/>
                <w:hideMark/>
              </w:tcPr>
            </w:tcPrChange>
          </w:tcPr>
          <w:p w14:paraId="137AFBBF"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2010</w:t>
            </w:r>
          </w:p>
        </w:tc>
        <w:tc>
          <w:tcPr>
            <w:tcW w:w="3152" w:type="dxa"/>
            <w:gridSpan w:val="3"/>
            <w:tcBorders>
              <w:top w:val="single" w:sz="8" w:space="0" w:color="000000"/>
              <w:left w:val="nil"/>
              <w:bottom w:val="single" w:sz="4" w:space="0" w:color="000000"/>
              <w:right w:val="nil"/>
            </w:tcBorders>
            <w:shd w:val="clear" w:color="000000" w:fill="FFFFFF"/>
            <w:noWrap/>
            <w:vAlign w:val="bottom"/>
            <w:hideMark/>
            <w:tcPrChange w:id="718" w:author="Observatorio 02" w:date="2017-05-04T15:07:00Z">
              <w:tcPr>
                <w:tcW w:w="3152" w:type="dxa"/>
                <w:gridSpan w:val="3"/>
                <w:tcBorders>
                  <w:top w:val="single" w:sz="8" w:space="0" w:color="000000"/>
                  <w:left w:val="nil"/>
                  <w:bottom w:val="single" w:sz="4" w:space="0" w:color="000000"/>
                  <w:right w:val="nil"/>
                </w:tcBorders>
                <w:shd w:val="clear" w:color="000000" w:fill="FFFFFF"/>
                <w:noWrap/>
                <w:vAlign w:val="bottom"/>
                <w:hideMark/>
              </w:tcPr>
            </w:tcPrChange>
          </w:tcPr>
          <w:p w14:paraId="70187D24"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2016</w:t>
            </w:r>
          </w:p>
        </w:tc>
      </w:tr>
      <w:tr w:rsidR="00AA22CF" w:rsidRPr="001C31F1" w14:paraId="0C5F56FF" w14:textId="77777777" w:rsidTr="00203910">
        <w:trPr>
          <w:trHeight w:val="200"/>
          <w:trPrChange w:id="719" w:author="Observatorio 02" w:date="2017-05-04T15:07:00Z">
            <w:trPr>
              <w:trHeight w:val="199"/>
            </w:trPr>
          </w:trPrChange>
        </w:trPr>
        <w:tc>
          <w:tcPr>
            <w:tcW w:w="1337" w:type="dxa"/>
            <w:vMerge/>
            <w:tcBorders>
              <w:top w:val="single" w:sz="8" w:space="0" w:color="000000"/>
              <w:left w:val="nil"/>
              <w:bottom w:val="single" w:sz="4" w:space="0" w:color="000000"/>
              <w:right w:val="nil"/>
            </w:tcBorders>
            <w:vAlign w:val="center"/>
            <w:hideMark/>
            <w:tcPrChange w:id="720" w:author="Observatorio 02" w:date="2017-05-04T15:07:00Z">
              <w:tcPr>
                <w:tcW w:w="1337" w:type="dxa"/>
                <w:vMerge/>
                <w:tcBorders>
                  <w:top w:val="single" w:sz="8" w:space="0" w:color="000000"/>
                  <w:left w:val="nil"/>
                  <w:bottom w:val="single" w:sz="4" w:space="0" w:color="000000"/>
                  <w:right w:val="nil"/>
                </w:tcBorders>
                <w:vAlign w:val="center"/>
                <w:hideMark/>
              </w:tcPr>
            </w:tcPrChange>
          </w:tcPr>
          <w:p w14:paraId="02819D5C" w14:textId="77777777" w:rsidR="00AA22CF" w:rsidRPr="00AA22CF" w:rsidRDefault="00AA22CF" w:rsidP="00AA22CF">
            <w:pPr>
              <w:spacing w:after="0" w:line="240" w:lineRule="auto"/>
              <w:rPr>
                <w:rFonts w:eastAsia="Times New Roman"/>
                <w:sz w:val="22"/>
                <w:szCs w:val="22"/>
                <w:bdr w:val="none" w:sz="0" w:space="0" w:color="auto"/>
                <w:lang w:val="es-CL" w:eastAsia="es-CL"/>
              </w:rPr>
            </w:pPr>
          </w:p>
        </w:tc>
        <w:tc>
          <w:tcPr>
            <w:tcW w:w="1248" w:type="dxa"/>
            <w:tcBorders>
              <w:top w:val="nil"/>
              <w:left w:val="nil"/>
              <w:bottom w:val="single" w:sz="4" w:space="0" w:color="000000"/>
              <w:right w:val="nil"/>
            </w:tcBorders>
            <w:shd w:val="clear" w:color="000000" w:fill="FFFFFF"/>
            <w:noWrap/>
            <w:vAlign w:val="bottom"/>
            <w:hideMark/>
            <w:tcPrChange w:id="721" w:author="Observatorio 02" w:date="2017-05-04T15:07:00Z">
              <w:tcPr>
                <w:tcW w:w="1248" w:type="dxa"/>
                <w:tcBorders>
                  <w:top w:val="nil"/>
                  <w:left w:val="nil"/>
                  <w:bottom w:val="single" w:sz="4" w:space="0" w:color="000000"/>
                  <w:right w:val="nil"/>
                </w:tcBorders>
                <w:shd w:val="clear" w:color="000000" w:fill="FFFFFF"/>
                <w:noWrap/>
                <w:vAlign w:val="bottom"/>
                <w:hideMark/>
              </w:tcPr>
            </w:tcPrChange>
          </w:tcPr>
          <w:p w14:paraId="417E9017"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Hombres</w:t>
            </w:r>
          </w:p>
        </w:tc>
        <w:tc>
          <w:tcPr>
            <w:tcW w:w="1120" w:type="dxa"/>
            <w:tcBorders>
              <w:top w:val="nil"/>
              <w:left w:val="nil"/>
              <w:bottom w:val="single" w:sz="4" w:space="0" w:color="000000"/>
              <w:right w:val="nil"/>
            </w:tcBorders>
            <w:shd w:val="clear" w:color="000000" w:fill="FFFFFF"/>
            <w:noWrap/>
            <w:vAlign w:val="bottom"/>
            <w:hideMark/>
            <w:tcPrChange w:id="722" w:author="Observatorio 02" w:date="2017-05-04T15:07:00Z">
              <w:tcPr>
                <w:tcW w:w="1120" w:type="dxa"/>
                <w:tcBorders>
                  <w:top w:val="nil"/>
                  <w:left w:val="nil"/>
                  <w:bottom w:val="single" w:sz="4" w:space="0" w:color="000000"/>
                  <w:right w:val="nil"/>
                </w:tcBorders>
                <w:shd w:val="clear" w:color="000000" w:fill="FFFFFF"/>
                <w:noWrap/>
                <w:vAlign w:val="bottom"/>
                <w:hideMark/>
              </w:tcPr>
            </w:tcPrChange>
          </w:tcPr>
          <w:p w14:paraId="2F6A88A4"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Mujeres</w:t>
            </w:r>
          </w:p>
        </w:tc>
        <w:tc>
          <w:tcPr>
            <w:tcW w:w="784" w:type="dxa"/>
            <w:tcBorders>
              <w:top w:val="nil"/>
              <w:left w:val="nil"/>
              <w:bottom w:val="single" w:sz="4" w:space="0" w:color="000000"/>
              <w:right w:val="nil"/>
            </w:tcBorders>
            <w:shd w:val="clear" w:color="000000" w:fill="FFFFFF"/>
            <w:noWrap/>
            <w:vAlign w:val="bottom"/>
            <w:hideMark/>
            <w:tcPrChange w:id="723" w:author="Observatorio 02" w:date="2017-05-04T15:07:00Z">
              <w:tcPr>
                <w:tcW w:w="783" w:type="dxa"/>
                <w:tcBorders>
                  <w:top w:val="nil"/>
                  <w:left w:val="nil"/>
                  <w:bottom w:val="single" w:sz="4" w:space="0" w:color="000000"/>
                  <w:right w:val="nil"/>
                </w:tcBorders>
                <w:shd w:val="clear" w:color="000000" w:fill="FFFFFF"/>
                <w:noWrap/>
                <w:vAlign w:val="bottom"/>
                <w:hideMark/>
              </w:tcPr>
            </w:tcPrChange>
          </w:tcPr>
          <w:p w14:paraId="2508D498"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Total</w:t>
            </w:r>
          </w:p>
        </w:tc>
        <w:tc>
          <w:tcPr>
            <w:tcW w:w="1248" w:type="dxa"/>
            <w:tcBorders>
              <w:top w:val="nil"/>
              <w:left w:val="nil"/>
              <w:bottom w:val="single" w:sz="4" w:space="0" w:color="000000"/>
              <w:right w:val="nil"/>
            </w:tcBorders>
            <w:shd w:val="clear" w:color="000000" w:fill="FFFFFF"/>
            <w:noWrap/>
            <w:vAlign w:val="bottom"/>
            <w:hideMark/>
            <w:tcPrChange w:id="724" w:author="Observatorio 02" w:date="2017-05-04T15:07:00Z">
              <w:tcPr>
                <w:tcW w:w="1248" w:type="dxa"/>
                <w:tcBorders>
                  <w:top w:val="nil"/>
                  <w:left w:val="nil"/>
                  <w:bottom w:val="single" w:sz="4" w:space="0" w:color="000000"/>
                  <w:right w:val="nil"/>
                </w:tcBorders>
                <w:shd w:val="clear" w:color="000000" w:fill="FFFFFF"/>
                <w:noWrap/>
                <w:vAlign w:val="bottom"/>
                <w:hideMark/>
              </w:tcPr>
            </w:tcPrChange>
          </w:tcPr>
          <w:p w14:paraId="5ED09CF7"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Hombres</w:t>
            </w:r>
          </w:p>
        </w:tc>
        <w:tc>
          <w:tcPr>
            <w:tcW w:w="1120" w:type="dxa"/>
            <w:tcBorders>
              <w:top w:val="nil"/>
              <w:left w:val="nil"/>
              <w:bottom w:val="single" w:sz="4" w:space="0" w:color="000000"/>
              <w:right w:val="nil"/>
            </w:tcBorders>
            <w:shd w:val="clear" w:color="000000" w:fill="FFFFFF"/>
            <w:noWrap/>
            <w:vAlign w:val="bottom"/>
            <w:hideMark/>
            <w:tcPrChange w:id="725" w:author="Observatorio 02" w:date="2017-05-04T15:07:00Z">
              <w:tcPr>
                <w:tcW w:w="1120" w:type="dxa"/>
                <w:tcBorders>
                  <w:top w:val="nil"/>
                  <w:left w:val="nil"/>
                  <w:bottom w:val="single" w:sz="4" w:space="0" w:color="000000"/>
                  <w:right w:val="nil"/>
                </w:tcBorders>
                <w:shd w:val="clear" w:color="000000" w:fill="FFFFFF"/>
                <w:noWrap/>
                <w:vAlign w:val="bottom"/>
                <w:hideMark/>
              </w:tcPr>
            </w:tcPrChange>
          </w:tcPr>
          <w:p w14:paraId="04229018"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Mujeres</w:t>
            </w:r>
          </w:p>
        </w:tc>
        <w:tc>
          <w:tcPr>
            <w:tcW w:w="784" w:type="dxa"/>
            <w:tcBorders>
              <w:top w:val="nil"/>
              <w:left w:val="nil"/>
              <w:bottom w:val="single" w:sz="4" w:space="0" w:color="000000"/>
              <w:right w:val="nil"/>
            </w:tcBorders>
            <w:shd w:val="clear" w:color="000000" w:fill="FFFFFF"/>
            <w:noWrap/>
            <w:vAlign w:val="bottom"/>
            <w:hideMark/>
            <w:tcPrChange w:id="726" w:author="Observatorio 02" w:date="2017-05-04T15:07:00Z">
              <w:tcPr>
                <w:tcW w:w="783" w:type="dxa"/>
                <w:tcBorders>
                  <w:top w:val="nil"/>
                  <w:left w:val="nil"/>
                  <w:bottom w:val="single" w:sz="4" w:space="0" w:color="000000"/>
                  <w:right w:val="nil"/>
                </w:tcBorders>
                <w:shd w:val="clear" w:color="000000" w:fill="FFFFFF"/>
                <w:noWrap/>
                <w:vAlign w:val="bottom"/>
                <w:hideMark/>
              </w:tcPr>
            </w:tcPrChange>
          </w:tcPr>
          <w:p w14:paraId="3CFE8C76" w14:textId="77777777" w:rsidR="00AA22CF" w:rsidRPr="00AA22CF" w:rsidRDefault="00AA22CF" w:rsidP="00AA22CF">
            <w:pPr>
              <w:spacing w:after="0" w:line="240" w:lineRule="auto"/>
              <w:jc w:val="center"/>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Total</w:t>
            </w:r>
          </w:p>
        </w:tc>
      </w:tr>
      <w:tr w:rsidR="00AA22CF" w:rsidRPr="001C31F1" w14:paraId="36868D54" w14:textId="77777777" w:rsidTr="00203910">
        <w:trPr>
          <w:trHeight w:val="200"/>
          <w:trPrChange w:id="727" w:author="Observatorio 02" w:date="2017-05-04T15:07:00Z">
            <w:trPr>
              <w:trHeight w:val="199"/>
            </w:trPr>
          </w:trPrChange>
        </w:trPr>
        <w:tc>
          <w:tcPr>
            <w:tcW w:w="1337" w:type="dxa"/>
            <w:tcBorders>
              <w:top w:val="nil"/>
              <w:left w:val="nil"/>
              <w:bottom w:val="nil"/>
              <w:right w:val="nil"/>
            </w:tcBorders>
            <w:shd w:val="clear" w:color="000000" w:fill="FFFFFF"/>
            <w:noWrap/>
            <w:vAlign w:val="bottom"/>
            <w:hideMark/>
            <w:tcPrChange w:id="728" w:author="Observatorio 02" w:date="2017-05-04T15:07:00Z">
              <w:tcPr>
                <w:tcW w:w="1337" w:type="dxa"/>
                <w:tcBorders>
                  <w:top w:val="nil"/>
                  <w:left w:val="nil"/>
                  <w:bottom w:val="nil"/>
                  <w:right w:val="nil"/>
                </w:tcBorders>
                <w:shd w:val="clear" w:color="000000" w:fill="FFFFFF"/>
                <w:noWrap/>
                <w:vAlign w:val="bottom"/>
                <w:hideMark/>
              </w:tcPr>
            </w:tcPrChange>
          </w:tcPr>
          <w:p w14:paraId="40993D18"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Entre 15 y 24</w:t>
            </w:r>
          </w:p>
        </w:tc>
        <w:tc>
          <w:tcPr>
            <w:tcW w:w="1248" w:type="dxa"/>
            <w:tcBorders>
              <w:top w:val="nil"/>
              <w:left w:val="nil"/>
              <w:bottom w:val="nil"/>
              <w:right w:val="nil"/>
            </w:tcBorders>
            <w:shd w:val="clear" w:color="000000" w:fill="FFFFFF"/>
            <w:noWrap/>
            <w:vAlign w:val="bottom"/>
            <w:hideMark/>
            <w:tcPrChange w:id="729" w:author="Observatorio 02" w:date="2017-05-04T15:07:00Z">
              <w:tcPr>
                <w:tcW w:w="1248" w:type="dxa"/>
                <w:tcBorders>
                  <w:top w:val="nil"/>
                  <w:left w:val="nil"/>
                  <w:bottom w:val="nil"/>
                  <w:right w:val="nil"/>
                </w:tcBorders>
                <w:shd w:val="clear" w:color="000000" w:fill="FFFFFF"/>
                <w:noWrap/>
                <w:vAlign w:val="bottom"/>
                <w:hideMark/>
              </w:tcPr>
            </w:tcPrChange>
          </w:tcPr>
          <w:p w14:paraId="51C98DFF"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10,1</w:t>
            </w:r>
          </w:p>
        </w:tc>
        <w:tc>
          <w:tcPr>
            <w:tcW w:w="1120" w:type="dxa"/>
            <w:tcBorders>
              <w:top w:val="nil"/>
              <w:left w:val="nil"/>
              <w:bottom w:val="nil"/>
              <w:right w:val="nil"/>
            </w:tcBorders>
            <w:shd w:val="clear" w:color="000000" w:fill="FFFFFF"/>
            <w:noWrap/>
            <w:vAlign w:val="bottom"/>
            <w:hideMark/>
            <w:tcPrChange w:id="730" w:author="Observatorio 02" w:date="2017-05-04T15:07:00Z">
              <w:tcPr>
                <w:tcW w:w="1120" w:type="dxa"/>
                <w:tcBorders>
                  <w:top w:val="nil"/>
                  <w:left w:val="nil"/>
                  <w:bottom w:val="nil"/>
                  <w:right w:val="nil"/>
                </w:tcBorders>
                <w:shd w:val="clear" w:color="000000" w:fill="FFFFFF"/>
                <w:noWrap/>
                <w:vAlign w:val="bottom"/>
                <w:hideMark/>
              </w:tcPr>
            </w:tcPrChange>
          </w:tcPr>
          <w:p w14:paraId="3C594608"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16,1</w:t>
            </w:r>
          </w:p>
        </w:tc>
        <w:tc>
          <w:tcPr>
            <w:tcW w:w="784" w:type="dxa"/>
            <w:tcBorders>
              <w:top w:val="nil"/>
              <w:left w:val="nil"/>
              <w:bottom w:val="nil"/>
              <w:right w:val="nil"/>
            </w:tcBorders>
            <w:shd w:val="clear" w:color="000000" w:fill="FFFFFF"/>
            <w:noWrap/>
            <w:vAlign w:val="bottom"/>
            <w:hideMark/>
            <w:tcPrChange w:id="731" w:author="Observatorio 02" w:date="2017-05-04T15:07:00Z">
              <w:tcPr>
                <w:tcW w:w="783" w:type="dxa"/>
                <w:tcBorders>
                  <w:top w:val="nil"/>
                  <w:left w:val="nil"/>
                  <w:bottom w:val="nil"/>
                  <w:right w:val="nil"/>
                </w:tcBorders>
                <w:shd w:val="clear" w:color="000000" w:fill="FFFFFF"/>
                <w:noWrap/>
                <w:vAlign w:val="bottom"/>
                <w:hideMark/>
              </w:tcPr>
            </w:tcPrChange>
          </w:tcPr>
          <w:p w14:paraId="47E064F1"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10,5</w:t>
            </w:r>
          </w:p>
        </w:tc>
        <w:tc>
          <w:tcPr>
            <w:tcW w:w="1248" w:type="dxa"/>
            <w:tcBorders>
              <w:top w:val="nil"/>
              <w:left w:val="nil"/>
              <w:bottom w:val="nil"/>
              <w:right w:val="nil"/>
            </w:tcBorders>
            <w:shd w:val="clear" w:color="000000" w:fill="FFFFFF"/>
            <w:noWrap/>
            <w:vAlign w:val="bottom"/>
            <w:hideMark/>
            <w:tcPrChange w:id="732" w:author="Observatorio 02" w:date="2017-05-04T15:07:00Z">
              <w:tcPr>
                <w:tcW w:w="1248" w:type="dxa"/>
                <w:tcBorders>
                  <w:top w:val="nil"/>
                  <w:left w:val="nil"/>
                  <w:bottom w:val="nil"/>
                  <w:right w:val="nil"/>
                </w:tcBorders>
                <w:shd w:val="clear" w:color="000000" w:fill="FFFFFF"/>
                <w:noWrap/>
                <w:vAlign w:val="bottom"/>
                <w:hideMark/>
              </w:tcPr>
            </w:tcPrChange>
          </w:tcPr>
          <w:p w14:paraId="068D48B2"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6,1</w:t>
            </w:r>
          </w:p>
        </w:tc>
        <w:tc>
          <w:tcPr>
            <w:tcW w:w="1120" w:type="dxa"/>
            <w:tcBorders>
              <w:top w:val="nil"/>
              <w:left w:val="nil"/>
              <w:bottom w:val="nil"/>
              <w:right w:val="nil"/>
            </w:tcBorders>
            <w:shd w:val="clear" w:color="000000" w:fill="FFFFFF"/>
            <w:noWrap/>
            <w:vAlign w:val="bottom"/>
            <w:hideMark/>
            <w:tcPrChange w:id="733" w:author="Observatorio 02" w:date="2017-05-04T15:07:00Z">
              <w:tcPr>
                <w:tcW w:w="1120" w:type="dxa"/>
                <w:tcBorders>
                  <w:top w:val="nil"/>
                  <w:left w:val="nil"/>
                  <w:bottom w:val="nil"/>
                  <w:right w:val="nil"/>
                </w:tcBorders>
                <w:shd w:val="clear" w:color="000000" w:fill="FFFFFF"/>
                <w:noWrap/>
                <w:vAlign w:val="bottom"/>
                <w:hideMark/>
              </w:tcPr>
            </w:tcPrChange>
          </w:tcPr>
          <w:p w14:paraId="752A91A7"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8,3</w:t>
            </w:r>
          </w:p>
        </w:tc>
        <w:tc>
          <w:tcPr>
            <w:tcW w:w="784" w:type="dxa"/>
            <w:tcBorders>
              <w:top w:val="nil"/>
              <w:left w:val="nil"/>
              <w:bottom w:val="nil"/>
              <w:right w:val="nil"/>
            </w:tcBorders>
            <w:shd w:val="clear" w:color="000000" w:fill="FFFFFF"/>
            <w:noWrap/>
            <w:vAlign w:val="bottom"/>
            <w:hideMark/>
            <w:tcPrChange w:id="734" w:author="Observatorio 02" w:date="2017-05-04T15:07:00Z">
              <w:tcPr>
                <w:tcW w:w="783" w:type="dxa"/>
                <w:tcBorders>
                  <w:top w:val="nil"/>
                  <w:left w:val="nil"/>
                  <w:bottom w:val="nil"/>
                  <w:right w:val="nil"/>
                </w:tcBorders>
                <w:shd w:val="clear" w:color="000000" w:fill="FFFFFF"/>
                <w:noWrap/>
                <w:vAlign w:val="bottom"/>
                <w:hideMark/>
              </w:tcPr>
            </w:tcPrChange>
          </w:tcPr>
          <w:p w14:paraId="7D22AE52"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6,2</w:t>
            </w:r>
          </w:p>
        </w:tc>
      </w:tr>
      <w:tr w:rsidR="00AA22CF" w:rsidRPr="001C31F1" w14:paraId="3195081B" w14:textId="77777777" w:rsidTr="00203910">
        <w:trPr>
          <w:trHeight w:val="200"/>
          <w:trPrChange w:id="735" w:author="Observatorio 02" w:date="2017-05-04T15:07:00Z">
            <w:trPr>
              <w:trHeight w:val="199"/>
            </w:trPr>
          </w:trPrChange>
        </w:trPr>
        <w:tc>
          <w:tcPr>
            <w:tcW w:w="1337" w:type="dxa"/>
            <w:tcBorders>
              <w:top w:val="nil"/>
              <w:left w:val="nil"/>
              <w:bottom w:val="nil"/>
              <w:right w:val="nil"/>
            </w:tcBorders>
            <w:shd w:val="clear" w:color="000000" w:fill="FFFFFF"/>
            <w:noWrap/>
            <w:vAlign w:val="bottom"/>
            <w:hideMark/>
            <w:tcPrChange w:id="736" w:author="Observatorio 02" w:date="2017-05-04T15:07:00Z">
              <w:tcPr>
                <w:tcW w:w="1337" w:type="dxa"/>
                <w:tcBorders>
                  <w:top w:val="nil"/>
                  <w:left w:val="nil"/>
                  <w:bottom w:val="nil"/>
                  <w:right w:val="nil"/>
                </w:tcBorders>
                <w:shd w:val="clear" w:color="000000" w:fill="FFFFFF"/>
                <w:noWrap/>
                <w:vAlign w:val="bottom"/>
                <w:hideMark/>
              </w:tcPr>
            </w:tcPrChange>
          </w:tcPr>
          <w:p w14:paraId="62E8AE00"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Entre 25 y 34</w:t>
            </w:r>
          </w:p>
        </w:tc>
        <w:tc>
          <w:tcPr>
            <w:tcW w:w="1248" w:type="dxa"/>
            <w:tcBorders>
              <w:top w:val="nil"/>
              <w:left w:val="nil"/>
              <w:bottom w:val="nil"/>
              <w:right w:val="nil"/>
            </w:tcBorders>
            <w:shd w:val="clear" w:color="000000" w:fill="FFFFFF"/>
            <w:noWrap/>
            <w:vAlign w:val="bottom"/>
            <w:hideMark/>
            <w:tcPrChange w:id="737" w:author="Observatorio 02" w:date="2017-05-04T15:07:00Z">
              <w:tcPr>
                <w:tcW w:w="1248" w:type="dxa"/>
                <w:tcBorders>
                  <w:top w:val="nil"/>
                  <w:left w:val="nil"/>
                  <w:bottom w:val="nil"/>
                  <w:right w:val="nil"/>
                </w:tcBorders>
                <w:shd w:val="clear" w:color="000000" w:fill="FFFFFF"/>
                <w:noWrap/>
                <w:vAlign w:val="bottom"/>
                <w:hideMark/>
              </w:tcPr>
            </w:tcPrChange>
          </w:tcPr>
          <w:p w14:paraId="136811B7"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26,1</w:t>
            </w:r>
          </w:p>
        </w:tc>
        <w:tc>
          <w:tcPr>
            <w:tcW w:w="1120" w:type="dxa"/>
            <w:tcBorders>
              <w:top w:val="nil"/>
              <w:left w:val="nil"/>
              <w:bottom w:val="nil"/>
              <w:right w:val="nil"/>
            </w:tcBorders>
            <w:shd w:val="clear" w:color="000000" w:fill="FFFFFF"/>
            <w:noWrap/>
            <w:vAlign w:val="bottom"/>
            <w:hideMark/>
            <w:tcPrChange w:id="738" w:author="Observatorio 02" w:date="2017-05-04T15:07:00Z">
              <w:tcPr>
                <w:tcW w:w="1120" w:type="dxa"/>
                <w:tcBorders>
                  <w:top w:val="nil"/>
                  <w:left w:val="nil"/>
                  <w:bottom w:val="nil"/>
                  <w:right w:val="nil"/>
                </w:tcBorders>
                <w:shd w:val="clear" w:color="000000" w:fill="FFFFFF"/>
                <w:noWrap/>
                <w:vAlign w:val="bottom"/>
                <w:hideMark/>
              </w:tcPr>
            </w:tcPrChange>
          </w:tcPr>
          <w:p w14:paraId="1A7C598C"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41,6</w:t>
            </w:r>
          </w:p>
        </w:tc>
        <w:tc>
          <w:tcPr>
            <w:tcW w:w="784" w:type="dxa"/>
            <w:tcBorders>
              <w:top w:val="nil"/>
              <w:left w:val="nil"/>
              <w:bottom w:val="nil"/>
              <w:right w:val="nil"/>
            </w:tcBorders>
            <w:shd w:val="clear" w:color="000000" w:fill="FFFFFF"/>
            <w:noWrap/>
            <w:vAlign w:val="bottom"/>
            <w:hideMark/>
            <w:tcPrChange w:id="739" w:author="Observatorio 02" w:date="2017-05-04T15:07:00Z">
              <w:tcPr>
                <w:tcW w:w="783" w:type="dxa"/>
                <w:tcBorders>
                  <w:top w:val="nil"/>
                  <w:left w:val="nil"/>
                  <w:bottom w:val="nil"/>
                  <w:right w:val="nil"/>
                </w:tcBorders>
                <w:shd w:val="clear" w:color="000000" w:fill="FFFFFF"/>
                <w:noWrap/>
                <w:vAlign w:val="bottom"/>
                <w:hideMark/>
              </w:tcPr>
            </w:tcPrChange>
          </w:tcPr>
          <w:p w14:paraId="2F840EF3"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27,2</w:t>
            </w:r>
          </w:p>
        </w:tc>
        <w:tc>
          <w:tcPr>
            <w:tcW w:w="1248" w:type="dxa"/>
            <w:tcBorders>
              <w:top w:val="nil"/>
              <w:left w:val="nil"/>
              <w:bottom w:val="nil"/>
              <w:right w:val="nil"/>
            </w:tcBorders>
            <w:shd w:val="clear" w:color="000000" w:fill="FFFFFF"/>
            <w:noWrap/>
            <w:vAlign w:val="bottom"/>
            <w:hideMark/>
            <w:tcPrChange w:id="740" w:author="Observatorio 02" w:date="2017-05-04T15:07:00Z">
              <w:tcPr>
                <w:tcW w:w="1248" w:type="dxa"/>
                <w:tcBorders>
                  <w:top w:val="nil"/>
                  <w:left w:val="nil"/>
                  <w:bottom w:val="nil"/>
                  <w:right w:val="nil"/>
                </w:tcBorders>
                <w:shd w:val="clear" w:color="000000" w:fill="FFFFFF"/>
                <w:noWrap/>
                <w:vAlign w:val="bottom"/>
                <w:hideMark/>
              </w:tcPr>
            </w:tcPrChange>
          </w:tcPr>
          <w:p w14:paraId="783E57DE"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24,0</w:t>
            </w:r>
          </w:p>
        </w:tc>
        <w:tc>
          <w:tcPr>
            <w:tcW w:w="1120" w:type="dxa"/>
            <w:tcBorders>
              <w:top w:val="nil"/>
              <w:left w:val="nil"/>
              <w:bottom w:val="nil"/>
              <w:right w:val="nil"/>
            </w:tcBorders>
            <w:shd w:val="clear" w:color="000000" w:fill="FFFFFF"/>
            <w:noWrap/>
            <w:vAlign w:val="bottom"/>
            <w:hideMark/>
            <w:tcPrChange w:id="741" w:author="Observatorio 02" w:date="2017-05-04T15:07:00Z">
              <w:tcPr>
                <w:tcW w:w="1120" w:type="dxa"/>
                <w:tcBorders>
                  <w:top w:val="nil"/>
                  <w:left w:val="nil"/>
                  <w:bottom w:val="nil"/>
                  <w:right w:val="nil"/>
                </w:tcBorders>
                <w:shd w:val="clear" w:color="000000" w:fill="FFFFFF"/>
                <w:noWrap/>
                <w:vAlign w:val="bottom"/>
                <w:hideMark/>
              </w:tcPr>
            </w:tcPrChange>
          </w:tcPr>
          <w:p w14:paraId="0ABDC674"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32,1</w:t>
            </w:r>
          </w:p>
        </w:tc>
        <w:tc>
          <w:tcPr>
            <w:tcW w:w="784" w:type="dxa"/>
            <w:tcBorders>
              <w:top w:val="nil"/>
              <w:left w:val="nil"/>
              <w:bottom w:val="nil"/>
              <w:right w:val="nil"/>
            </w:tcBorders>
            <w:shd w:val="clear" w:color="000000" w:fill="FFFFFF"/>
            <w:noWrap/>
            <w:vAlign w:val="bottom"/>
            <w:hideMark/>
            <w:tcPrChange w:id="742" w:author="Observatorio 02" w:date="2017-05-04T15:07:00Z">
              <w:tcPr>
                <w:tcW w:w="783" w:type="dxa"/>
                <w:tcBorders>
                  <w:top w:val="nil"/>
                  <w:left w:val="nil"/>
                  <w:bottom w:val="nil"/>
                  <w:right w:val="nil"/>
                </w:tcBorders>
                <w:shd w:val="clear" w:color="000000" w:fill="FFFFFF"/>
                <w:noWrap/>
                <w:vAlign w:val="bottom"/>
                <w:hideMark/>
              </w:tcPr>
            </w:tcPrChange>
          </w:tcPr>
          <w:p w14:paraId="2D730BB6"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24,7</w:t>
            </w:r>
          </w:p>
        </w:tc>
      </w:tr>
      <w:tr w:rsidR="00AA22CF" w:rsidRPr="001C31F1" w14:paraId="56712C2B" w14:textId="77777777" w:rsidTr="00203910">
        <w:trPr>
          <w:trHeight w:val="200"/>
          <w:trPrChange w:id="743" w:author="Observatorio 02" w:date="2017-05-04T15:07:00Z">
            <w:trPr>
              <w:trHeight w:val="199"/>
            </w:trPr>
          </w:trPrChange>
        </w:trPr>
        <w:tc>
          <w:tcPr>
            <w:tcW w:w="1337" w:type="dxa"/>
            <w:tcBorders>
              <w:top w:val="nil"/>
              <w:left w:val="nil"/>
              <w:bottom w:val="nil"/>
              <w:right w:val="nil"/>
            </w:tcBorders>
            <w:shd w:val="clear" w:color="000000" w:fill="FFFFFF"/>
            <w:noWrap/>
            <w:vAlign w:val="bottom"/>
            <w:hideMark/>
            <w:tcPrChange w:id="744" w:author="Observatorio 02" w:date="2017-05-04T15:07:00Z">
              <w:tcPr>
                <w:tcW w:w="1337" w:type="dxa"/>
                <w:tcBorders>
                  <w:top w:val="nil"/>
                  <w:left w:val="nil"/>
                  <w:bottom w:val="nil"/>
                  <w:right w:val="nil"/>
                </w:tcBorders>
                <w:shd w:val="clear" w:color="000000" w:fill="FFFFFF"/>
                <w:noWrap/>
                <w:vAlign w:val="bottom"/>
                <w:hideMark/>
              </w:tcPr>
            </w:tcPrChange>
          </w:tcPr>
          <w:p w14:paraId="3D64B61F"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Entre 35 y 44</w:t>
            </w:r>
          </w:p>
        </w:tc>
        <w:tc>
          <w:tcPr>
            <w:tcW w:w="1248" w:type="dxa"/>
            <w:tcBorders>
              <w:top w:val="nil"/>
              <w:left w:val="nil"/>
              <w:bottom w:val="nil"/>
              <w:right w:val="nil"/>
            </w:tcBorders>
            <w:shd w:val="clear" w:color="000000" w:fill="FFFFFF"/>
            <w:noWrap/>
            <w:vAlign w:val="bottom"/>
            <w:hideMark/>
            <w:tcPrChange w:id="745" w:author="Observatorio 02" w:date="2017-05-04T15:07:00Z">
              <w:tcPr>
                <w:tcW w:w="1248" w:type="dxa"/>
                <w:tcBorders>
                  <w:top w:val="nil"/>
                  <w:left w:val="nil"/>
                  <w:bottom w:val="nil"/>
                  <w:right w:val="nil"/>
                </w:tcBorders>
                <w:shd w:val="clear" w:color="000000" w:fill="FFFFFF"/>
                <w:noWrap/>
                <w:vAlign w:val="bottom"/>
                <w:hideMark/>
              </w:tcPr>
            </w:tcPrChange>
          </w:tcPr>
          <w:p w14:paraId="5BAB9395"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26,4</w:t>
            </w:r>
          </w:p>
        </w:tc>
        <w:tc>
          <w:tcPr>
            <w:tcW w:w="1120" w:type="dxa"/>
            <w:tcBorders>
              <w:top w:val="nil"/>
              <w:left w:val="nil"/>
              <w:bottom w:val="nil"/>
              <w:right w:val="nil"/>
            </w:tcBorders>
            <w:shd w:val="clear" w:color="000000" w:fill="FFFFFF"/>
            <w:noWrap/>
            <w:vAlign w:val="bottom"/>
            <w:hideMark/>
            <w:tcPrChange w:id="746" w:author="Observatorio 02" w:date="2017-05-04T15:07:00Z">
              <w:tcPr>
                <w:tcW w:w="1120" w:type="dxa"/>
                <w:tcBorders>
                  <w:top w:val="nil"/>
                  <w:left w:val="nil"/>
                  <w:bottom w:val="nil"/>
                  <w:right w:val="nil"/>
                </w:tcBorders>
                <w:shd w:val="clear" w:color="000000" w:fill="FFFFFF"/>
                <w:noWrap/>
                <w:vAlign w:val="bottom"/>
                <w:hideMark/>
              </w:tcPr>
            </w:tcPrChange>
          </w:tcPr>
          <w:p w14:paraId="6049B08A"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20,9</w:t>
            </w:r>
          </w:p>
        </w:tc>
        <w:tc>
          <w:tcPr>
            <w:tcW w:w="784" w:type="dxa"/>
            <w:tcBorders>
              <w:top w:val="nil"/>
              <w:left w:val="nil"/>
              <w:bottom w:val="nil"/>
              <w:right w:val="nil"/>
            </w:tcBorders>
            <w:shd w:val="clear" w:color="000000" w:fill="FFFFFF"/>
            <w:noWrap/>
            <w:vAlign w:val="bottom"/>
            <w:hideMark/>
            <w:tcPrChange w:id="747" w:author="Observatorio 02" w:date="2017-05-04T15:07:00Z">
              <w:tcPr>
                <w:tcW w:w="783" w:type="dxa"/>
                <w:tcBorders>
                  <w:top w:val="nil"/>
                  <w:left w:val="nil"/>
                  <w:bottom w:val="nil"/>
                  <w:right w:val="nil"/>
                </w:tcBorders>
                <w:shd w:val="clear" w:color="000000" w:fill="FFFFFF"/>
                <w:noWrap/>
                <w:vAlign w:val="bottom"/>
                <w:hideMark/>
              </w:tcPr>
            </w:tcPrChange>
          </w:tcPr>
          <w:p w14:paraId="0606902D"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26,0</w:t>
            </w:r>
          </w:p>
        </w:tc>
        <w:tc>
          <w:tcPr>
            <w:tcW w:w="1248" w:type="dxa"/>
            <w:tcBorders>
              <w:top w:val="nil"/>
              <w:left w:val="nil"/>
              <w:bottom w:val="nil"/>
              <w:right w:val="nil"/>
            </w:tcBorders>
            <w:shd w:val="clear" w:color="000000" w:fill="FFFFFF"/>
            <w:noWrap/>
            <w:vAlign w:val="bottom"/>
            <w:hideMark/>
            <w:tcPrChange w:id="748" w:author="Observatorio 02" w:date="2017-05-04T15:07:00Z">
              <w:tcPr>
                <w:tcW w:w="1248" w:type="dxa"/>
                <w:tcBorders>
                  <w:top w:val="nil"/>
                  <w:left w:val="nil"/>
                  <w:bottom w:val="nil"/>
                  <w:right w:val="nil"/>
                </w:tcBorders>
                <w:shd w:val="clear" w:color="000000" w:fill="FFFFFF"/>
                <w:noWrap/>
                <w:vAlign w:val="bottom"/>
                <w:hideMark/>
              </w:tcPr>
            </w:tcPrChange>
          </w:tcPr>
          <w:p w14:paraId="44D5D35B"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26,9</w:t>
            </w:r>
          </w:p>
        </w:tc>
        <w:tc>
          <w:tcPr>
            <w:tcW w:w="1120" w:type="dxa"/>
            <w:tcBorders>
              <w:top w:val="nil"/>
              <w:left w:val="nil"/>
              <w:bottom w:val="nil"/>
              <w:right w:val="nil"/>
            </w:tcBorders>
            <w:shd w:val="clear" w:color="000000" w:fill="FFFFFF"/>
            <w:noWrap/>
            <w:vAlign w:val="bottom"/>
            <w:hideMark/>
            <w:tcPrChange w:id="749" w:author="Observatorio 02" w:date="2017-05-04T15:07:00Z">
              <w:tcPr>
                <w:tcW w:w="1120" w:type="dxa"/>
                <w:tcBorders>
                  <w:top w:val="nil"/>
                  <w:left w:val="nil"/>
                  <w:bottom w:val="nil"/>
                  <w:right w:val="nil"/>
                </w:tcBorders>
                <w:shd w:val="clear" w:color="000000" w:fill="FFFFFF"/>
                <w:noWrap/>
                <w:vAlign w:val="bottom"/>
                <w:hideMark/>
              </w:tcPr>
            </w:tcPrChange>
          </w:tcPr>
          <w:p w14:paraId="5A1A2F10"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31,9</w:t>
            </w:r>
          </w:p>
        </w:tc>
        <w:tc>
          <w:tcPr>
            <w:tcW w:w="784" w:type="dxa"/>
            <w:tcBorders>
              <w:top w:val="nil"/>
              <w:left w:val="nil"/>
              <w:bottom w:val="nil"/>
              <w:right w:val="nil"/>
            </w:tcBorders>
            <w:shd w:val="clear" w:color="000000" w:fill="FFFFFF"/>
            <w:noWrap/>
            <w:vAlign w:val="bottom"/>
            <w:hideMark/>
            <w:tcPrChange w:id="750" w:author="Observatorio 02" w:date="2017-05-04T15:07:00Z">
              <w:tcPr>
                <w:tcW w:w="783" w:type="dxa"/>
                <w:tcBorders>
                  <w:top w:val="nil"/>
                  <w:left w:val="nil"/>
                  <w:bottom w:val="nil"/>
                  <w:right w:val="nil"/>
                </w:tcBorders>
                <w:shd w:val="clear" w:color="000000" w:fill="FFFFFF"/>
                <w:noWrap/>
                <w:vAlign w:val="bottom"/>
                <w:hideMark/>
              </w:tcPr>
            </w:tcPrChange>
          </w:tcPr>
          <w:p w14:paraId="398C4CF5"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27,3</w:t>
            </w:r>
          </w:p>
        </w:tc>
      </w:tr>
      <w:tr w:rsidR="00AA22CF" w:rsidRPr="001C31F1" w14:paraId="2CE22417" w14:textId="77777777" w:rsidTr="00203910">
        <w:trPr>
          <w:trHeight w:val="200"/>
          <w:trPrChange w:id="751" w:author="Observatorio 02" w:date="2017-05-04T15:07:00Z">
            <w:trPr>
              <w:trHeight w:val="199"/>
            </w:trPr>
          </w:trPrChange>
        </w:trPr>
        <w:tc>
          <w:tcPr>
            <w:tcW w:w="1337" w:type="dxa"/>
            <w:tcBorders>
              <w:top w:val="nil"/>
              <w:left w:val="nil"/>
              <w:bottom w:val="nil"/>
              <w:right w:val="nil"/>
            </w:tcBorders>
            <w:shd w:val="clear" w:color="000000" w:fill="FFFFFF"/>
            <w:noWrap/>
            <w:vAlign w:val="bottom"/>
            <w:hideMark/>
            <w:tcPrChange w:id="752" w:author="Observatorio 02" w:date="2017-05-04T15:07:00Z">
              <w:tcPr>
                <w:tcW w:w="1337" w:type="dxa"/>
                <w:tcBorders>
                  <w:top w:val="nil"/>
                  <w:left w:val="nil"/>
                  <w:bottom w:val="nil"/>
                  <w:right w:val="nil"/>
                </w:tcBorders>
                <w:shd w:val="clear" w:color="000000" w:fill="FFFFFF"/>
                <w:noWrap/>
                <w:vAlign w:val="bottom"/>
                <w:hideMark/>
              </w:tcPr>
            </w:tcPrChange>
          </w:tcPr>
          <w:p w14:paraId="4EB84D4E"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Entre 45 y 54</w:t>
            </w:r>
          </w:p>
        </w:tc>
        <w:tc>
          <w:tcPr>
            <w:tcW w:w="1248" w:type="dxa"/>
            <w:tcBorders>
              <w:top w:val="nil"/>
              <w:left w:val="nil"/>
              <w:bottom w:val="nil"/>
              <w:right w:val="nil"/>
            </w:tcBorders>
            <w:shd w:val="clear" w:color="000000" w:fill="FFFFFF"/>
            <w:noWrap/>
            <w:vAlign w:val="bottom"/>
            <w:hideMark/>
            <w:tcPrChange w:id="753" w:author="Observatorio 02" w:date="2017-05-04T15:07:00Z">
              <w:tcPr>
                <w:tcW w:w="1248" w:type="dxa"/>
                <w:tcBorders>
                  <w:top w:val="nil"/>
                  <w:left w:val="nil"/>
                  <w:bottom w:val="nil"/>
                  <w:right w:val="nil"/>
                </w:tcBorders>
                <w:shd w:val="clear" w:color="000000" w:fill="FFFFFF"/>
                <w:noWrap/>
                <w:vAlign w:val="bottom"/>
                <w:hideMark/>
              </w:tcPr>
            </w:tcPrChange>
          </w:tcPr>
          <w:p w14:paraId="0F7A8174"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24,3</w:t>
            </w:r>
          </w:p>
        </w:tc>
        <w:tc>
          <w:tcPr>
            <w:tcW w:w="1120" w:type="dxa"/>
            <w:tcBorders>
              <w:top w:val="nil"/>
              <w:left w:val="nil"/>
              <w:bottom w:val="nil"/>
              <w:right w:val="nil"/>
            </w:tcBorders>
            <w:shd w:val="clear" w:color="000000" w:fill="FFFFFF"/>
            <w:noWrap/>
            <w:vAlign w:val="bottom"/>
            <w:hideMark/>
            <w:tcPrChange w:id="754" w:author="Observatorio 02" w:date="2017-05-04T15:07:00Z">
              <w:tcPr>
                <w:tcW w:w="1120" w:type="dxa"/>
                <w:tcBorders>
                  <w:top w:val="nil"/>
                  <w:left w:val="nil"/>
                  <w:bottom w:val="nil"/>
                  <w:right w:val="nil"/>
                </w:tcBorders>
                <w:shd w:val="clear" w:color="000000" w:fill="FFFFFF"/>
                <w:noWrap/>
                <w:vAlign w:val="bottom"/>
                <w:hideMark/>
              </w:tcPr>
            </w:tcPrChange>
          </w:tcPr>
          <w:p w14:paraId="69C509FE"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16,1</w:t>
            </w:r>
          </w:p>
        </w:tc>
        <w:tc>
          <w:tcPr>
            <w:tcW w:w="784" w:type="dxa"/>
            <w:tcBorders>
              <w:top w:val="nil"/>
              <w:left w:val="nil"/>
              <w:bottom w:val="nil"/>
              <w:right w:val="nil"/>
            </w:tcBorders>
            <w:shd w:val="clear" w:color="000000" w:fill="FFFFFF"/>
            <w:noWrap/>
            <w:vAlign w:val="bottom"/>
            <w:hideMark/>
            <w:tcPrChange w:id="755" w:author="Observatorio 02" w:date="2017-05-04T15:07:00Z">
              <w:tcPr>
                <w:tcW w:w="783" w:type="dxa"/>
                <w:tcBorders>
                  <w:top w:val="nil"/>
                  <w:left w:val="nil"/>
                  <w:bottom w:val="nil"/>
                  <w:right w:val="nil"/>
                </w:tcBorders>
                <w:shd w:val="clear" w:color="000000" w:fill="FFFFFF"/>
                <w:noWrap/>
                <w:vAlign w:val="bottom"/>
                <w:hideMark/>
              </w:tcPr>
            </w:tcPrChange>
          </w:tcPr>
          <w:p w14:paraId="471D40B8"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23,7</w:t>
            </w:r>
          </w:p>
        </w:tc>
        <w:tc>
          <w:tcPr>
            <w:tcW w:w="1248" w:type="dxa"/>
            <w:tcBorders>
              <w:top w:val="nil"/>
              <w:left w:val="nil"/>
              <w:bottom w:val="nil"/>
              <w:right w:val="nil"/>
            </w:tcBorders>
            <w:shd w:val="clear" w:color="000000" w:fill="FFFFFF"/>
            <w:noWrap/>
            <w:vAlign w:val="bottom"/>
            <w:hideMark/>
            <w:tcPrChange w:id="756" w:author="Observatorio 02" w:date="2017-05-04T15:07:00Z">
              <w:tcPr>
                <w:tcW w:w="1248" w:type="dxa"/>
                <w:tcBorders>
                  <w:top w:val="nil"/>
                  <w:left w:val="nil"/>
                  <w:bottom w:val="nil"/>
                  <w:right w:val="nil"/>
                </w:tcBorders>
                <w:shd w:val="clear" w:color="000000" w:fill="FFFFFF"/>
                <w:noWrap/>
                <w:vAlign w:val="bottom"/>
                <w:hideMark/>
              </w:tcPr>
            </w:tcPrChange>
          </w:tcPr>
          <w:p w14:paraId="4848BED1"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25,8</w:t>
            </w:r>
          </w:p>
        </w:tc>
        <w:tc>
          <w:tcPr>
            <w:tcW w:w="1120" w:type="dxa"/>
            <w:tcBorders>
              <w:top w:val="nil"/>
              <w:left w:val="nil"/>
              <w:bottom w:val="nil"/>
              <w:right w:val="nil"/>
            </w:tcBorders>
            <w:shd w:val="clear" w:color="000000" w:fill="FFFFFF"/>
            <w:noWrap/>
            <w:vAlign w:val="bottom"/>
            <w:hideMark/>
            <w:tcPrChange w:id="757" w:author="Observatorio 02" w:date="2017-05-04T15:07:00Z">
              <w:tcPr>
                <w:tcW w:w="1120" w:type="dxa"/>
                <w:tcBorders>
                  <w:top w:val="nil"/>
                  <w:left w:val="nil"/>
                  <w:bottom w:val="nil"/>
                  <w:right w:val="nil"/>
                </w:tcBorders>
                <w:shd w:val="clear" w:color="000000" w:fill="FFFFFF"/>
                <w:noWrap/>
                <w:vAlign w:val="bottom"/>
                <w:hideMark/>
              </w:tcPr>
            </w:tcPrChange>
          </w:tcPr>
          <w:p w14:paraId="29CD27F3"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17,6</w:t>
            </w:r>
          </w:p>
        </w:tc>
        <w:tc>
          <w:tcPr>
            <w:tcW w:w="784" w:type="dxa"/>
            <w:tcBorders>
              <w:top w:val="nil"/>
              <w:left w:val="nil"/>
              <w:bottom w:val="nil"/>
              <w:right w:val="nil"/>
            </w:tcBorders>
            <w:shd w:val="clear" w:color="000000" w:fill="FFFFFF"/>
            <w:noWrap/>
            <w:vAlign w:val="bottom"/>
            <w:hideMark/>
            <w:tcPrChange w:id="758" w:author="Observatorio 02" w:date="2017-05-04T15:07:00Z">
              <w:tcPr>
                <w:tcW w:w="783" w:type="dxa"/>
                <w:tcBorders>
                  <w:top w:val="nil"/>
                  <w:left w:val="nil"/>
                  <w:bottom w:val="nil"/>
                  <w:right w:val="nil"/>
                </w:tcBorders>
                <w:shd w:val="clear" w:color="000000" w:fill="FFFFFF"/>
                <w:noWrap/>
                <w:vAlign w:val="bottom"/>
                <w:hideMark/>
              </w:tcPr>
            </w:tcPrChange>
          </w:tcPr>
          <w:p w14:paraId="3E826ED1"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25,1</w:t>
            </w:r>
          </w:p>
        </w:tc>
      </w:tr>
      <w:tr w:rsidR="00AA22CF" w:rsidRPr="001C31F1" w14:paraId="6123347F" w14:textId="77777777" w:rsidTr="00203910">
        <w:trPr>
          <w:trHeight w:val="200"/>
          <w:trPrChange w:id="759" w:author="Observatorio 02" w:date="2017-05-04T15:07:00Z">
            <w:trPr>
              <w:trHeight w:val="199"/>
            </w:trPr>
          </w:trPrChange>
        </w:trPr>
        <w:tc>
          <w:tcPr>
            <w:tcW w:w="1337" w:type="dxa"/>
            <w:tcBorders>
              <w:top w:val="nil"/>
              <w:left w:val="nil"/>
              <w:bottom w:val="nil"/>
              <w:right w:val="nil"/>
            </w:tcBorders>
            <w:shd w:val="clear" w:color="000000" w:fill="FFFFFF"/>
            <w:noWrap/>
            <w:vAlign w:val="bottom"/>
            <w:hideMark/>
            <w:tcPrChange w:id="760" w:author="Observatorio 02" w:date="2017-05-04T15:07:00Z">
              <w:tcPr>
                <w:tcW w:w="1337" w:type="dxa"/>
                <w:tcBorders>
                  <w:top w:val="nil"/>
                  <w:left w:val="nil"/>
                  <w:bottom w:val="nil"/>
                  <w:right w:val="nil"/>
                </w:tcBorders>
                <w:shd w:val="clear" w:color="000000" w:fill="FFFFFF"/>
                <w:noWrap/>
                <w:vAlign w:val="bottom"/>
                <w:hideMark/>
              </w:tcPr>
            </w:tcPrChange>
          </w:tcPr>
          <w:p w14:paraId="7A8F49DD"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Entre 55 y 64</w:t>
            </w:r>
          </w:p>
        </w:tc>
        <w:tc>
          <w:tcPr>
            <w:tcW w:w="1248" w:type="dxa"/>
            <w:tcBorders>
              <w:top w:val="nil"/>
              <w:left w:val="nil"/>
              <w:bottom w:val="nil"/>
              <w:right w:val="nil"/>
            </w:tcBorders>
            <w:shd w:val="clear" w:color="000000" w:fill="FFFFFF"/>
            <w:noWrap/>
            <w:vAlign w:val="bottom"/>
            <w:hideMark/>
            <w:tcPrChange w:id="761" w:author="Observatorio 02" w:date="2017-05-04T15:07:00Z">
              <w:tcPr>
                <w:tcW w:w="1248" w:type="dxa"/>
                <w:tcBorders>
                  <w:top w:val="nil"/>
                  <w:left w:val="nil"/>
                  <w:bottom w:val="nil"/>
                  <w:right w:val="nil"/>
                </w:tcBorders>
                <w:shd w:val="clear" w:color="000000" w:fill="FFFFFF"/>
                <w:noWrap/>
                <w:vAlign w:val="bottom"/>
                <w:hideMark/>
              </w:tcPr>
            </w:tcPrChange>
          </w:tcPr>
          <w:p w14:paraId="6611965F"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11,7</w:t>
            </w:r>
          </w:p>
        </w:tc>
        <w:tc>
          <w:tcPr>
            <w:tcW w:w="1120" w:type="dxa"/>
            <w:tcBorders>
              <w:top w:val="nil"/>
              <w:left w:val="nil"/>
              <w:bottom w:val="nil"/>
              <w:right w:val="nil"/>
            </w:tcBorders>
            <w:shd w:val="clear" w:color="000000" w:fill="FFFFFF"/>
            <w:noWrap/>
            <w:vAlign w:val="bottom"/>
            <w:hideMark/>
            <w:tcPrChange w:id="762" w:author="Observatorio 02" w:date="2017-05-04T15:07:00Z">
              <w:tcPr>
                <w:tcW w:w="1120" w:type="dxa"/>
                <w:tcBorders>
                  <w:top w:val="nil"/>
                  <w:left w:val="nil"/>
                  <w:bottom w:val="nil"/>
                  <w:right w:val="nil"/>
                </w:tcBorders>
                <w:shd w:val="clear" w:color="000000" w:fill="FFFFFF"/>
                <w:noWrap/>
                <w:vAlign w:val="bottom"/>
                <w:hideMark/>
              </w:tcPr>
            </w:tcPrChange>
          </w:tcPr>
          <w:p w14:paraId="4BC2BAB7"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4,5</w:t>
            </w:r>
          </w:p>
        </w:tc>
        <w:tc>
          <w:tcPr>
            <w:tcW w:w="784" w:type="dxa"/>
            <w:tcBorders>
              <w:top w:val="nil"/>
              <w:left w:val="nil"/>
              <w:bottom w:val="nil"/>
              <w:right w:val="nil"/>
            </w:tcBorders>
            <w:shd w:val="clear" w:color="000000" w:fill="FFFFFF"/>
            <w:noWrap/>
            <w:vAlign w:val="bottom"/>
            <w:hideMark/>
            <w:tcPrChange w:id="763" w:author="Observatorio 02" w:date="2017-05-04T15:07:00Z">
              <w:tcPr>
                <w:tcW w:w="783" w:type="dxa"/>
                <w:tcBorders>
                  <w:top w:val="nil"/>
                  <w:left w:val="nil"/>
                  <w:bottom w:val="nil"/>
                  <w:right w:val="nil"/>
                </w:tcBorders>
                <w:shd w:val="clear" w:color="000000" w:fill="FFFFFF"/>
                <w:noWrap/>
                <w:vAlign w:val="bottom"/>
                <w:hideMark/>
              </w:tcPr>
            </w:tcPrChange>
          </w:tcPr>
          <w:p w14:paraId="0881D028"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11,2</w:t>
            </w:r>
          </w:p>
        </w:tc>
        <w:tc>
          <w:tcPr>
            <w:tcW w:w="1248" w:type="dxa"/>
            <w:tcBorders>
              <w:top w:val="nil"/>
              <w:left w:val="nil"/>
              <w:bottom w:val="nil"/>
              <w:right w:val="nil"/>
            </w:tcBorders>
            <w:shd w:val="clear" w:color="000000" w:fill="FFFFFF"/>
            <w:noWrap/>
            <w:vAlign w:val="bottom"/>
            <w:hideMark/>
            <w:tcPrChange w:id="764" w:author="Observatorio 02" w:date="2017-05-04T15:07:00Z">
              <w:tcPr>
                <w:tcW w:w="1248" w:type="dxa"/>
                <w:tcBorders>
                  <w:top w:val="nil"/>
                  <w:left w:val="nil"/>
                  <w:bottom w:val="nil"/>
                  <w:right w:val="nil"/>
                </w:tcBorders>
                <w:shd w:val="clear" w:color="000000" w:fill="FFFFFF"/>
                <w:noWrap/>
                <w:vAlign w:val="bottom"/>
                <w:hideMark/>
              </w:tcPr>
            </w:tcPrChange>
          </w:tcPr>
          <w:p w14:paraId="771B418E"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14,9</w:t>
            </w:r>
          </w:p>
        </w:tc>
        <w:tc>
          <w:tcPr>
            <w:tcW w:w="1120" w:type="dxa"/>
            <w:tcBorders>
              <w:top w:val="nil"/>
              <w:left w:val="nil"/>
              <w:bottom w:val="nil"/>
              <w:right w:val="nil"/>
            </w:tcBorders>
            <w:shd w:val="clear" w:color="000000" w:fill="FFFFFF"/>
            <w:noWrap/>
            <w:vAlign w:val="bottom"/>
            <w:hideMark/>
            <w:tcPrChange w:id="765" w:author="Observatorio 02" w:date="2017-05-04T15:07:00Z">
              <w:tcPr>
                <w:tcW w:w="1120" w:type="dxa"/>
                <w:tcBorders>
                  <w:top w:val="nil"/>
                  <w:left w:val="nil"/>
                  <w:bottom w:val="nil"/>
                  <w:right w:val="nil"/>
                </w:tcBorders>
                <w:shd w:val="clear" w:color="000000" w:fill="FFFFFF"/>
                <w:noWrap/>
                <w:vAlign w:val="bottom"/>
                <w:hideMark/>
              </w:tcPr>
            </w:tcPrChange>
          </w:tcPr>
          <w:p w14:paraId="6BAED92C"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9,0</w:t>
            </w:r>
          </w:p>
        </w:tc>
        <w:tc>
          <w:tcPr>
            <w:tcW w:w="784" w:type="dxa"/>
            <w:tcBorders>
              <w:top w:val="nil"/>
              <w:left w:val="nil"/>
              <w:bottom w:val="nil"/>
              <w:right w:val="nil"/>
            </w:tcBorders>
            <w:shd w:val="clear" w:color="000000" w:fill="FFFFFF"/>
            <w:noWrap/>
            <w:vAlign w:val="bottom"/>
            <w:hideMark/>
            <w:tcPrChange w:id="766" w:author="Observatorio 02" w:date="2017-05-04T15:07:00Z">
              <w:tcPr>
                <w:tcW w:w="783" w:type="dxa"/>
                <w:tcBorders>
                  <w:top w:val="nil"/>
                  <w:left w:val="nil"/>
                  <w:bottom w:val="nil"/>
                  <w:right w:val="nil"/>
                </w:tcBorders>
                <w:shd w:val="clear" w:color="000000" w:fill="FFFFFF"/>
                <w:noWrap/>
                <w:vAlign w:val="bottom"/>
                <w:hideMark/>
              </w:tcPr>
            </w:tcPrChange>
          </w:tcPr>
          <w:p w14:paraId="2DCE5F1A"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14,4</w:t>
            </w:r>
          </w:p>
        </w:tc>
      </w:tr>
      <w:tr w:rsidR="00AA22CF" w:rsidRPr="001C31F1" w14:paraId="280D31D0" w14:textId="77777777" w:rsidTr="00203910">
        <w:trPr>
          <w:trHeight w:val="200"/>
          <w:trPrChange w:id="767" w:author="Observatorio 02" w:date="2017-05-04T15:07:00Z">
            <w:trPr>
              <w:trHeight w:val="199"/>
            </w:trPr>
          </w:trPrChange>
        </w:trPr>
        <w:tc>
          <w:tcPr>
            <w:tcW w:w="1337" w:type="dxa"/>
            <w:tcBorders>
              <w:top w:val="nil"/>
              <w:left w:val="nil"/>
              <w:bottom w:val="single" w:sz="4" w:space="0" w:color="000000"/>
              <w:right w:val="nil"/>
            </w:tcBorders>
            <w:shd w:val="clear" w:color="000000" w:fill="FFFFFF"/>
            <w:noWrap/>
            <w:vAlign w:val="bottom"/>
            <w:hideMark/>
            <w:tcPrChange w:id="768" w:author="Observatorio 02" w:date="2017-05-04T15:07:00Z">
              <w:tcPr>
                <w:tcW w:w="1337" w:type="dxa"/>
                <w:tcBorders>
                  <w:top w:val="nil"/>
                  <w:left w:val="nil"/>
                  <w:bottom w:val="single" w:sz="4" w:space="0" w:color="000000"/>
                  <w:right w:val="nil"/>
                </w:tcBorders>
                <w:shd w:val="clear" w:color="000000" w:fill="FFFFFF"/>
                <w:noWrap/>
                <w:vAlign w:val="bottom"/>
                <w:hideMark/>
              </w:tcPr>
            </w:tcPrChange>
          </w:tcPr>
          <w:p w14:paraId="1EA1D3FD"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65 o más</w:t>
            </w:r>
          </w:p>
        </w:tc>
        <w:tc>
          <w:tcPr>
            <w:tcW w:w="1248" w:type="dxa"/>
            <w:tcBorders>
              <w:top w:val="nil"/>
              <w:left w:val="nil"/>
              <w:bottom w:val="single" w:sz="4" w:space="0" w:color="000000"/>
              <w:right w:val="nil"/>
            </w:tcBorders>
            <w:shd w:val="clear" w:color="000000" w:fill="FFFFFF"/>
            <w:noWrap/>
            <w:vAlign w:val="bottom"/>
            <w:hideMark/>
            <w:tcPrChange w:id="769" w:author="Observatorio 02" w:date="2017-05-04T15:07:00Z">
              <w:tcPr>
                <w:tcW w:w="1248" w:type="dxa"/>
                <w:tcBorders>
                  <w:top w:val="nil"/>
                  <w:left w:val="nil"/>
                  <w:bottom w:val="single" w:sz="4" w:space="0" w:color="000000"/>
                  <w:right w:val="nil"/>
                </w:tcBorders>
                <w:shd w:val="clear" w:color="000000" w:fill="FFFFFF"/>
                <w:noWrap/>
                <w:vAlign w:val="bottom"/>
                <w:hideMark/>
              </w:tcPr>
            </w:tcPrChange>
          </w:tcPr>
          <w:p w14:paraId="414E614F"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1,4</w:t>
            </w:r>
          </w:p>
        </w:tc>
        <w:tc>
          <w:tcPr>
            <w:tcW w:w="1120" w:type="dxa"/>
            <w:tcBorders>
              <w:top w:val="nil"/>
              <w:left w:val="nil"/>
              <w:bottom w:val="single" w:sz="4" w:space="0" w:color="000000"/>
              <w:right w:val="nil"/>
            </w:tcBorders>
            <w:shd w:val="clear" w:color="000000" w:fill="FFFFFF"/>
            <w:noWrap/>
            <w:vAlign w:val="bottom"/>
            <w:hideMark/>
            <w:tcPrChange w:id="770" w:author="Observatorio 02" w:date="2017-05-04T15:07:00Z">
              <w:tcPr>
                <w:tcW w:w="1120" w:type="dxa"/>
                <w:tcBorders>
                  <w:top w:val="nil"/>
                  <w:left w:val="nil"/>
                  <w:bottom w:val="single" w:sz="4" w:space="0" w:color="000000"/>
                  <w:right w:val="nil"/>
                </w:tcBorders>
                <w:shd w:val="clear" w:color="000000" w:fill="FFFFFF"/>
                <w:noWrap/>
                <w:vAlign w:val="bottom"/>
                <w:hideMark/>
              </w:tcPr>
            </w:tcPrChange>
          </w:tcPr>
          <w:p w14:paraId="76F7E9B7"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0,8</w:t>
            </w:r>
          </w:p>
        </w:tc>
        <w:tc>
          <w:tcPr>
            <w:tcW w:w="784" w:type="dxa"/>
            <w:tcBorders>
              <w:top w:val="nil"/>
              <w:left w:val="nil"/>
              <w:bottom w:val="single" w:sz="4" w:space="0" w:color="000000"/>
              <w:right w:val="nil"/>
            </w:tcBorders>
            <w:shd w:val="clear" w:color="000000" w:fill="FFFFFF"/>
            <w:noWrap/>
            <w:vAlign w:val="bottom"/>
            <w:hideMark/>
            <w:tcPrChange w:id="771" w:author="Observatorio 02" w:date="2017-05-04T15:07:00Z">
              <w:tcPr>
                <w:tcW w:w="783" w:type="dxa"/>
                <w:tcBorders>
                  <w:top w:val="nil"/>
                  <w:left w:val="nil"/>
                  <w:bottom w:val="single" w:sz="4" w:space="0" w:color="000000"/>
                  <w:right w:val="nil"/>
                </w:tcBorders>
                <w:shd w:val="clear" w:color="000000" w:fill="FFFFFF"/>
                <w:noWrap/>
                <w:vAlign w:val="bottom"/>
                <w:hideMark/>
              </w:tcPr>
            </w:tcPrChange>
          </w:tcPr>
          <w:p w14:paraId="1FCDFF67"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1,4</w:t>
            </w:r>
          </w:p>
        </w:tc>
        <w:tc>
          <w:tcPr>
            <w:tcW w:w="1248" w:type="dxa"/>
            <w:tcBorders>
              <w:top w:val="nil"/>
              <w:left w:val="nil"/>
              <w:bottom w:val="single" w:sz="4" w:space="0" w:color="000000"/>
              <w:right w:val="nil"/>
            </w:tcBorders>
            <w:shd w:val="clear" w:color="000000" w:fill="FFFFFF"/>
            <w:noWrap/>
            <w:vAlign w:val="bottom"/>
            <w:hideMark/>
            <w:tcPrChange w:id="772" w:author="Observatorio 02" w:date="2017-05-04T15:07:00Z">
              <w:tcPr>
                <w:tcW w:w="1248" w:type="dxa"/>
                <w:tcBorders>
                  <w:top w:val="nil"/>
                  <w:left w:val="nil"/>
                  <w:bottom w:val="single" w:sz="4" w:space="0" w:color="000000"/>
                  <w:right w:val="nil"/>
                </w:tcBorders>
                <w:shd w:val="clear" w:color="000000" w:fill="FFFFFF"/>
                <w:noWrap/>
                <w:vAlign w:val="bottom"/>
                <w:hideMark/>
              </w:tcPr>
            </w:tcPrChange>
          </w:tcPr>
          <w:p w14:paraId="3CCBD7E1"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2,4</w:t>
            </w:r>
          </w:p>
        </w:tc>
        <w:tc>
          <w:tcPr>
            <w:tcW w:w="1120" w:type="dxa"/>
            <w:tcBorders>
              <w:top w:val="nil"/>
              <w:left w:val="nil"/>
              <w:bottom w:val="single" w:sz="4" w:space="0" w:color="000000"/>
              <w:right w:val="nil"/>
            </w:tcBorders>
            <w:shd w:val="clear" w:color="000000" w:fill="FFFFFF"/>
            <w:noWrap/>
            <w:vAlign w:val="bottom"/>
            <w:hideMark/>
            <w:tcPrChange w:id="773" w:author="Observatorio 02" w:date="2017-05-04T15:07:00Z">
              <w:tcPr>
                <w:tcW w:w="1120" w:type="dxa"/>
                <w:tcBorders>
                  <w:top w:val="nil"/>
                  <w:left w:val="nil"/>
                  <w:bottom w:val="single" w:sz="4" w:space="0" w:color="000000"/>
                  <w:right w:val="nil"/>
                </w:tcBorders>
                <w:shd w:val="clear" w:color="000000" w:fill="FFFFFF"/>
                <w:noWrap/>
                <w:vAlign w:val="bottom"/>
                <w:hideMark/>
              </w:tcPr>
            </w:tcPrChange>
          </w:tcPr>
          <w:p w14:paraId="732594D2"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w:t>
            </w:r>
          </w:p>
        </w:tc>
        <w:tc>
          <w:tcPr>
            <w:tcW w:w="784" w:type="dxa"/>
            <w:tcBorders>
              <w:top w:val="nil"/>
              <w:left w:val="nil"/>
              <w:bottom w:val="single" w:sz="4" w:space="0" w:color="000000"/>
              <w:right w:val="nil"/>
            </w:tcBorders>
            <w:shd w:val="clear" w:color="000000" w:fill="FFFFFF"/>
            <w:noWrap/>
            <w:vAlign w:val="bottom"/>
            <w:hideMark/>
            <w:tcPrChange w:id="774" w:author="Observatorio 02" w:date="2017-05-04T15:07:00Z">
              <w:tcPr>
                <w:tcW w:w="783" w:type="dxa"/>
                <w:tcBorders>
                  <w:top w:val="nil"/>
                  <w:left w:val="nil"/>
                  <w:bottom w:val="single" w:sz="4" w:space="0" w:color="000000"/>
                  <w:right w:val="nil"/>
                </w:tcBorders>
                <w:shd w:val="clear" w:color="000000" w:fill="FFFFFF"/>
                <w:noWrap/>
                <w:vAlign w:val="bottom"/>
                <w:hideMark/>
              </w:tcPr>
            </w:tcPrChange>
          </w:tcPr>
          <w:p w14:paraId="03CB4470"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2,3</w:t>
            </w:r>
          </w:p>
        </w:tc>
      </w:tr>
      <w:tr w:rsidR="00AA22CF" w:rsidRPr="001C31F1" w14:paraId="2B8F3E64" w14:textId="77777777" w:rsidTr="00203910">
        <w:trPr>
          <w:trHeight w:val="200"/>
          <w:trPrChange w:id="775" w:author="Observatorio 02" w:date="2017-05-04T15:07:00Z">
            <w:trPr>
              <w:trHeight w:val="199"/>
            </w:trPr>
          </w:trPrChange>
        </w:trPr>
        <w:tc>
          <w:tcPr>
            <w:tcW w:w="1337" w:type="dxa"/>
            <w:tcBorders>
              <w:top w:val="nil"/>
              <w:left w:val="nil"/>
              <w:bottom w:val="single" w:sz="8" w:space="0" w:color="000000"/>
              <w:right w:val="nil"/>
            </w:tcBorders>
            <w:shd w:val="clear" w:color="000000" w:fill="FFFFFF"/>
            <w:noWrap/>
            <w:vAlign w:val="bottom"/>
            <w:hideMark/>
            <w:tcPrChange w:id="776" w:author="Observatorio 02" w:date="2017-05-04T15:07:00Z">
              <w:tcPr>
                <w:tcW w:w="1337" w:type="dxa"/>
                <w:tcBorders>
                  <w:top w:val="nil"/>
                  <w:left w:val="nil"/>
                  <w:bottom w:val="single" w:sz="8" w:space="0" w:color="000000"/>
                  <w:right w:val="nil"/>
                </w:tcBorders>
                <w:shd w:val="clear" w:color="000000" w:fill="FFFFFF"/>
                <w:noWrap/>
                <w:vAlign w:val="bottom"/>
                <w:hideMark/>
              </w:tcPr>
            </w:tcPrChange>
          </w:tcPr>
          <w:p w14:paraId="1D3CCA16" w14:textId="77777777" w:rsidR="00AA22CF" w:rsidRPr="00AA22CF" w:rsidRDefault="00AA22CF" w:rsidP="00AA22CF">
            <w:pPr>
              <w:spacing w:after="0" w:line="240" w:lineRule="auto"/>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Total</w:t>
            </w:r>
          </w:p>
        </w:tc>
        <w:tc>
          <w:tcPr>
            <w:tcW w:w="1248" w:type="dxa"/>
            <w:tcBorders>
              <w:top w:val="nil"/>
              <w:left w:val="nil"/>
              <w:bottom w:val="single" w:sz="8" w:space="0" w:color="000000"/>
              <w:right w:val="nil"/>
            </w:tcBorders>
            <w:shd w:val="clear" w:color="000000" w:fill="FFFFFF"/>
            <w:noWrap/>
            <w:vAlign w:val="bottom"/>
            <w:hideMark/>
            <w:tcPrChange w:id="777" w:author="Observatorio 02" w:date="2017-05-04T15:07:00Z">
              <w:tcPr>
                <w:tcW w:w="1248" w:type="dxa"/>
                <w:tcBorders>
                  <w:top w:val="nil"/>
                  <w:left w:val="nil"/>
                  <w:bottom w:val="single" w:sz="8" w:space="0" w:color="000000"/>
                  <w:right w:val="nil"/>
                </w:tcBorders>
                <w:shd w:val="clear" w:color="000000" w:fill="FFFFFF"/>
                <w:noWrap/>
                <w:vAlign w:val="bottom"/>
                <w:hideMark/>
              </w:tcPr>
            </w:tcPrChange>
          </w:tcPr>
          <w:p w14:paraId="40217972"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100,0</w:t>
            </w:r>
          </w:p>
        </w:tc>
        <w:tc>
          <w:tcPr>
            <w:tcW w:w="1120" w:type="dxa"/>
            <w:tcBorders>
              <w:top w:val="nil"/>
              <w:left w:val="nil"/>
              <w:bottom w:val="single" w:sz="8" w:space="0" w:color="000000"/>
              <w:right w:val="nil"/>
            </w:tcBorders>
            <w:shd w:val="clear" w:color="000000" w:fill="FFFFFF"/>
            <w:noWrap/>
            <w:vAlign w:val="bottom"/>
            <w:hideMark/>
            <w:tcPrChange w:id="778" w:author="Observatorio 02" w:date="2017-05-04T15:07:00Z">
              <w:tcPr>
                <w:tcW w:w="1120" w:type="dxa"/>
                <w:tcBorders>
                  <w:top w:val="nil"/>
                  <w:left w:val="nil"/>
                  <w:bottom w:val="single" w:sz="8" w:space="0" w:color="000000"/>
                  <w:right w:val="nil"/>
                </w:tcBorders>
                <w:shd w:val="clear" w:color="000000" w:fill="FFFFFF"/>
                <w:noWrap/>
                <w:vAlign w:val="bottom"/>
                <w:hideMark/>
              </w:tcPr>
            </w:tcPrChange>
          </w:tcPr>
          <w:p w14:paraId="5F3CE0E1"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100,0</w:t>
            </w:r>
          </w:p>
        </w:tc>
        <w:tc>
          <w:tcPr>
            <w:tcW w:w="784" w:type="dxa"/>
            <w:tcBorders>
              <w:top w:val="nil"/>
              <w:left w:val="nil"/>
              <w:bottom w:val="single" w:sz="8" w:space="0" w:color="000000"/>
              <w:right w:val="nil"/>
            </w:tcBorders>
            <w:shd w:val="clear" w:color="000000" w:fill="FFFFFF"/>
            <w:noWrap/>
            <w:vAlign w:val="bottom"/>
            <w:hideMark/>
            <w:tcPrChange w:id="779" w:author="Observatorio 02" w:date="2017-05-04T15:07:00Z">
              <w:tcPr>
                <w:tcW w:w="783" w:type="dxa"/>
                <w:tcBorders>
                  <w:top w:val="nil"/>
                  <w:left w:val="nil"/>
                  <w:bottom w:val="single" w:sz="8" w:space="0" w:color="000000"/>
                  <w:right w:val="nil"/>
                </w:tcBorders>
                <w:shd w:val="clear" w:color="000000" w:fill="FFFFFF"/>
                <w:noWrap/>
                <w:vAlign w:val="bottom"/>
                <w:hideMark/>
              </w:tcPr>
            </w:tcPrChange>
          </w:tcPr>
          <w:p w14:paraId="3D8C091B"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100,0</w:t>
            </w:r>
          </w:p>
        </w:tc>
        <w:tc>
          <w:tcPr>
            <w:tcW w:w="1248" w:type="dxa"/>
            <w:tcBorders>
              <w:top w:val="nil"/>
              <w:left w:val="nil"/>
              <w:bottom w:val="single" w:sz="8" w:space="0" w:color="000000"/>
              <w:right w:val="nil"/>
            </w:tcBorders>
            <w:shd w:val="clear" w:color="000000" w:fill="FFFFFF"/>
            <w:noWrap/>
            <w:vAlign w:val="bottom"/>
            <w:hideMark/>
            <w:tcPrChange w:id="780" w:author="Observatorio 02" w:date="2017-05-04T15:07:00Z">
              <w:tcPr>
                <w:tcW w:w="1248" w:type="dxa"/>
                <w:tcBorders>
                  <w:top w:val="nil"/>
                  <w:left w:val="nil"/>
                  <w:bottom w:val="single" w:sz="8" w:space="0" w:color="000000"/>
                  <w:right w:val="nil"/>
                </w:tcBorders>
                <w:shd w:val="clear" w:color="000000" w:fill="FFFFFF"/>
                <w:noWrap/>
                <w:vAlign w:val="bottom"/>
                <w:hideMark/>
              </w:tcPr>
            </w:tcPrChange>
          </w:tcPr>
          <w:p w14:paraId="404623D4"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100,0</w:t>
            </w:r>
          </w:p>
        </w:tc>
        <w:tc>
          <w:tcPr>
            <w:tcW w:w="1120" w:type="dxa"/>
            <w:tcBorders>
              <w:top w:val="nil"/>
              <w:left w:val="nil"/>
              <w:bottom w:val="single" w:sz="8" w:space="0" w:color="000000"/>
              <w:right w:val="nil"/>
            </w:tcBorders>
            <w:shd w:val="clear" w:color="000000" w:fill="FFFFFF"/>
            <w:noWrap/>
            <w:vAlign w:val="bottom"/>
            <w:hideMark/>
            <w:tcPrChange w:id="781" w:author="Observatorio 02" w:date="2017-05-04T15:07:00Z">
              <w:tcPr>
                <w:tcW w:w="1120" w:type="dxa"/>
                <w:tcBorders>
                  <w:top w:val="nil"/>
                  <w:left w:val="nil"/>
                  <w:bottom w:val="single" w:sz="8" w:space="0" w:color="000000"/>
                  <w:right w:val="nil"/>
                </w:tcBorders>
                <w:shd w:val="clear" w:color="000000" w:fill="FFFFFF"/>
                <w:noWrap/>
                <w:vAlign w:val="bottom"/>
                <w:hideMark/>
              </w:tcPr>
            </w:tcPrChange>
          </w:tcPr>
          <w:p w14:paraId="5DD95FBE"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100,0</w:t>
            </w:r>
          </w:p>
        </w:tc>
        <w:tc>
          <w:tcPr>
            <w:tcW w:w="784" w:type="dxa"/>
            <w:tcBorders>
              <w:top w:val="nil"/>
              <w:left w:val="nil"/>
              <w:bottom w:val="single" w:sz="8" w:space="0" w:color="000000"/>
              <w:right w:val="nil"/>
            </w:tcBorders>
            <w:shd w:val="clear" w:color="000000" w:fill="FFFFFF"/>
            <w:noWrap/>
            <w:vAlign w:val="bottom"/>
            <w:hideMark/>
            <w:tcPrChange w:id="782" w:author="Observatorio 02" w:date="2017-05-04T15:07:00Z">
              <w:tcPr>
                <w:tcW w:w="783" w:type="dxa"/>
                <w:tcBorders>
                  <w:top w:val="nil"/>
                  <w:left w:val="nil"/>
                  <w:bottom w:val="single" w:sz="8" w:space="0" w:color="000000"/>
                  <w:right w:val="nil"/>
                </w:tcBorders>
                <w:shd w:val="clear" w:color="000000" w:fill="FFFFFF"/>
                <w:noWrap/>
                <w:vAlign w:val="bottom"/>
                <w:hideMark/>
              </w:tcPr>
            </w:tcPrChange>
          </w:tcPr>
          <w:p w14:paraId="773AF328" w14:textId="77777777" w:rsidR="00AA22CF" w:rsidRPr="00AA22CF" w:rsidRDefault="00AA22CF" w:rsidP="00AA22CF">
            <w:pPr>
              <w:spacing w:after="0" w:line="240" w:lineRule="auto"/>
              <w:jc w:val="right"/>
              <w:rPr>
                <w:rFonts w:eastAsia="Times New Roman"/>
                <w:sz w:val="22"/>
                <w:szCs w:val="22"/>
                <w:bdr w:val="none" w:sz="0" w:space="0" w:color="auto"/>
                <w:lang w:val="es-CL" w:eastAsia="es-CL"/>
              </w:rPr>
            </w:pPr>
            <w:r w:rsidRPr="00AA22CF">
              <w:rPr>
                <w:rFonts w:eastAsia="Times New Roman"/>
                <w:sz w:val="22"/>
                <w:szCs w:val="22"/>
                <w:bdr w:val="none" w:sz="0" w:space="0" w:color="auto"/>
                <w:lang w:val="es-CL" w:eastAsia="es-CL"/>
              </w:rPr>
              <w:t>100,0</w:t>
            </w:r>
          </w:p>
        </w:tc>
      </w:tr>
    </w:tbl>
    <w:p w14:paraId="3E1DBF36" w14:textId="6790A8DE" w:rsidR="00C738A6" w:rsidRPr="001C31F1" w:rsidRDefault="00C738A6" w:rsidP="004A2E79">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propia </w:t>
      </w:r>
      <w:r w:rsidR="005D2700" w:rsidRPr="001C31F1">
        <w:rPr>
          <w:rFonts w:eastAsia="Times New Roman"/>
          <w:color w:val="323E4F" w:themeColor="text2" w:themeShade="BF"/>
          <w:sz w:val="20"/>
          <w:bdr w:val="none" w:sz="0" w:space="0" w:color="auto"/>
          <w:lang w:val="es-CL" w:eastAsia="es-CL"/>
        </w:rPr>
        <w:t>conform</w:t>
      </w:r>
      <w:r w:rsidRPr="001C31F1">
        <w:rPr>
          <w:rFonts w:eastAsia="Times New Roman"/>
          <w:color w:val="323E4F" w:themeColor="text2" w:themeShade="BF"/>
          <w:sz w:val="20"/>
          <w:bdr w:val="none" w:sz="0" w:space="0" w:color="auto"/>
          <w:lang w:val="es-CL" w:eastAsia="es-CL"/>
        </w:rPr>
        <w:t xml:space="preserve">e a </w:t>
      </w:r>
      <w:r w:rsidR="00FB64DF" w:rsidRPr="001C31F1">
        <w:rPr>
          <w:rFonts w:eastAsia="Times New Roman"/>
          <w:color w:val="323E4F" w:themeColor="text2" w:themeShade="BF"/>
          <w:sz w:val="20"/>
          <w:bdr w:val="none" w:sz="0" w:space="0" w:color="auto"/>
          <w:lang w:val="es-CL" w:eastAsia="es-CL"/>
        </w:rPr>
        <w:t>ENE</w:t>
      </w:r>
      <w:r w:rsidRPr="001C31F1">
        <w:rPr>
          <w:rFonts w:eastAsia="Times New Roman"/>
          <w:color w:val="323E4F" w:themeColor="text2" w:themeShade="BF"/>
          <w:sz w:val="20"/>
          <w:bdr w:val="none" w:sz="0" w:space="0" w:color="auto"/>
          <w:lang w:val="es-CL" w:eastAsia="es-CL"/>
        </w:rPr>
        <w:t>.</w:t>
      </w:r>
    </w:p>
    <w:p w14:paraId="58C0D252" w14:textId="4019EEED" w:rsidR="00946B99" w:rsidDel="008E5CAE" w:rsidRDefault="00946B99">
      <w:pPr>
        <w:pStyle w:val="CitaviBibliographyEntry"/>
        <w:spacing w:after="0" w:line="276" w:lineRule="auto"/>
        <w:jc w:val="both"/>
        <w:rPr>
          <w:del w:id="783" w:author="Observatorio 02" w:date="2017-05-04T12:45:00Z"/>
          <w:rFonts w:ascii="Times New Roman" w:hAnsi="Times New Roman" w:cs="Times New Roman"/>
          <w:sz w:val="24"/>
          <w:szCs w:val="24"/>
          <w:lang w:val="es-ES"/>
        </w:rPr>
      </w:pPr>
    </w:p>
    <w:p w14:paraId="3DEFE2EC" w14:textId="77777777" w:rsidR="008E5CAE" w:rsidRPr="001C31F1" w:rsidRDefault="008E5CAE" w:rsidP="004A2E79">
      <w:pPr>
        <w:spacing w:after="0" w:line="276" w:lineRule="auto"/>
        <w:jc w:val="both"/>
        <w:rPr>
          <w:ins w:id="784" w:author="Observatorio 02" w:date="2017-05-04T12:45:00Z"/>
          <w:lang w:val="es-CL"/>
        </w:rPr>
      </w:pPr>
    </w:p>
    <w:p w14:paraId="67F0B3A4" w14:textId="22BD9BBA" w:rsidR="00DB4800" w:rsidRPr="001C31F1" w:rsidRDefault="00DB4800">
      <w:pPr>
        <w:pStyle w:val="CitaviBibliographyEntry"/>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 xml:space="preserve">El Cuadro </w:t>
      </w:r>
      <w:del w:id="785" w:author="Observatorio 02" w:date="2017-05-04T11:49:00Z">
        <w:r w:rsidR="00EA413F" w:rsidDel="00241D25">
          <w:rPr>
            <w:rFonts w:ascii="Times New Roman" w:hAnsi="Times New Roman" w:cs="Times New Roman"/>
            <w:sz w:val="24"/>
            <w:szCs w:val="24"/>
            <w:lang w:val="es-ES"/>
          </w:rPr>
          <w:delText>12</w:delText>
        </w:r>
        <w:r w:rsidR="00067B17" w:rsidRPr="001C31F1" w:rsidDel="00241D25">
          <w:rPr>
            <w:rFonts w:ascii="Times New Roman" w:hAnsi="Times New Roman" w:cs="Times New Roman"/>
            <w:sz w:val="24"/>
            <w:szCs w:val="24"/>
            <w:lang w:val="es-ES"/>
          </w:rPr>
          <w:delText xml:space="preserve"> </w:delText>
        </w:r>
      </w:del>
      <w:ins w:id="786" w:author="Observatorio 02" w:date="2017-05-04T11:49:00Z">
        <w:r w:rsidR="00241D25">
          <w:rPr>
            <w:rFonts w:ascii="Times New Roman" w:hAnsi="Times New Roman" w:cs="Times New Roman"/>
            <w:sz w:val="24"/>
            <w:szCs w:val="24"/>
            <w:lang w:val="es-ES"/>
          </w:rPr>
          <w:t>11</w:t>
        </w:r>
        <w:r w:rsidR="00241D25" w:rsidRPr="001C31F1">
          <w:rPr>
            <w:rFonts w:ascii="Times New Roman" w:hAnsi="Times New Roman" w:cs="Times New Roman"/>
            <w:sz w:val="24"/>
            <w:szCs w:val="24"/>
            <w:lang w:val="es-ES"/>
          </w:rPr>
          <w:t xml:space="preserve"> </w:t>
        </w:r>
      </w:ins>
      <w:r w:rsidRPr="001C31F1">
        <w:rPr>
          <w:rFonts w:ascii="Times New Roman" w:hAnsi="Times New Roman" w:cs="Times New Roman"/>
          <w:sz w:val="24"/>
          <w:szCs w:val="24"/>
          <w:lang w:val="es-ES"/>
        </w:rPr>
        <w:t xml:space="preserve">muestra la distribución de los ocupados del sector según nivel educacional. Como se puede apreciar, existe un porcentaje </w:t>
      </w:r>
      <w:r w:rsidR="00A85C7E" w:rsidRPr="001C31F1">
        <w:rPr>
          <w:rFonts w:ascii="Times New Roman" w:hAnsi="Times New Roman" w:cs="Times New Roman"/>
          <w:sz w:val="24"/>
          <w:szCs w:val="24"/>
          <w:lang w:val="es-ES"/>
        </w:rPr>
        <w:t>significativo</w:t>
      </w:r>
      <w:r w:rsidRPr="001C31F1">
        <w:rPr>
          <w:rFonts w:ascii="Times New Roman" w:hAnsi="Times New Roman" w:cs="Times New Roman"/>
          <w:sz w:val="24"/>
          <w:szCs w:val="24"/>
          <w:lang w:val="es-ES"/>
        </w:rPr>
        <w:t xml:space="preserve"> de trabajadores sin educación </w:t>
      </w:r>
      <w:r w:rsidR="00A85C7E" w:rsidRPr="001C31F1">
        <w:rPr>
          <w:rFonts w:ascii="Times New Roman" w:hAnsi="Times New Roman" w:cs="Times New Roman"/>
          <w:sz w:val="24"/>
          <w:szCs w:val="24"/>
          <w:lang w:val="es-ES"/>
        </w:rPr>
        <w:t>media completa (</w:t>
      </w:r>
      <w:r w:rsidR="00907879" w:rsidRPr="001C31F1">
        <w:rPr>
          <w:rFonts w:ascii="Times New Roman" w:hAnsi="Times New Roman" w:cs="Times New Roman"/>
          <w:sz w:val="24"/>
          <w:szCs w:val="24"/>
          <w:lang w:val="es-ES"/>
        </w:rPr>
        <w:t>16</w:t>
      </w:r>
      <w:r w:rsidRPr="001C31F1">
        <w:rPr>
          <w:rFonts w:ascii="Times New Roman" w:hAnsi="Times New Roman" w:cs="Times New Roman"/>
          <w:sz w:val="24"/>
          <w:szCs w:val="24"/>
          <w:lang w:val="es-ES"/>
        </w:rPr>
        <w:t xml:space="preserve">%), pero la mayoría de los trabajadores se concentra en los niveles de educación media completa, los que, en suma, </w:t>
      </w:r>
      <w:r w:rsidR="001E7E84" w:rsidRPr="001C31F1">
        <w:rPr>
          <w:rFonts w:ascii="Times New Roman" w:hAnsi="Times New Roman" w:cs="Times New Roman"/>
          <w:sz w:val="24"/>
          <w:szCs w:val="24"/>
          <w:lang w:val="es-ES"/>
        </w:rPr>
        <w:t>corresponden al</w:t>
      </w:r>
      <w:r w:rsidRPr="001C31F1">
        <w:rPr>
          <w:rFonts w:ascii="Times New Roman" w:hAnsi="Times New Roman" w:cs="Times New Roman"/>
          <w:sz w:val="24"/>
          <w:szCs w:val="24"/>
          <w:lang w:val="es-ES"/>
        </w:rPr>
        <w:t xml:space="preserve"> </w:t>
      </w:r>
      <w:r w:rsidR="007432FD" w:rsidRPr="001C31F1">
        <w:rPr>
          <w:rFonts w:ascii="Times New Roman" w:hAnsi="Times New Roman" w:cs="Times New Roman"/>
          <w:sz w:val="24"/>
          <w:szCs w:val="24"/>
          <w:lang w:val="es-ES"/>
        </w:rPr>
        <w:t>52</w:t>
      </w:r>
      <w:r w:rsidRPr="001C31F1">
        <w:rPr>
          <w:rFonts w:ascii="Times New Roman" w:hAnsi="Times New Roman" w:cs="Times New Roman"/>
          <w:sz w:val="24"/>
          <w:szCs w:val="24"/>
          <w:lang w:val="es-ES"/>
        </w:rPr>
        <w:t xml:space="preserve">% de la mano de obra del sector. </w:t>
      </w:r>
      <w:r w:rsidR="00DA7780" w:rsidRPr="001C31F1">
        <w:rPr>
          <w:rFonts w:ascii="Times New Roman" w:hAnsi="Times New Roman" w:cs="Times New Roman"/>
          <w:sz w:val="24"/>
          <w:szCs w:val="24"/>
          <w:lang w:val="es-ES"/>
        </w:rPr>
        <w:t xml:space="preserve">La primera de estas cifras </w:t>
      </w:r>
      <w:r w:rsidR="00B93F1A" w:rsidRPr="001C31F1">
        <w:rPr>
          <w:rFonts w:ascii="Times New Roman" w:hAnsi="Times New Roman" w:cs="Times New Roman"/>
          <w:sz w:val="24"/>
          <w:szCs w:val="24"/>
          <w:lang w:val="es-ES"/>
        </w:rPr>
        <w:t xml:space="preserve">–educación media incompleta– </w:t>
      </w:r>
      <w:r w:rsidR="00DA7780" w:rsidRPr="001C31F1">
        <w:rPr>
          <w:rFonts w:ascii="Times New Roman" w:hAnsi="Times New Roman" w:cs="Times New Roman"/>
          <w:sz w:val="24"/>
          <w:szCs w:val="24"/>
          <w:lang w:val="es-ES"/>
        </w:rPr>
        <w:t xml:space="preserve">es menor a su análoga nacional (32%), pero la segunda </w:t>
      </w:r>
      <w:r w:rsidR="00B93F1A" w:rsidRPr="001C31F1">
        <w:rPr>
          <w:rFonts w:ascii="Times New Roman" w:hAnsi="Times New Roman" w:cs="Times New Roman"/>
          <w:sz w:val="24"/>
          <w:szCs w:val="24"/>
          <w:lang w:val="es-ES"/>
        </w:rPr>
        <w:t xml:space="preserve">–educación media completa– </w:t>
      </w:r>
      <w:r w:rsidR="00DA7780" w:rsidRPr="001C31F1">
        <w:rPr>
          <w:rFonts w:ascii="Times New Roman" w:hAnsi="Times New Roman" w:cs="Times New Roman"/>
          <w:sz w:val="24"/>
          <w:szCs w:val="24"/>
          <w:lang w:val="es-ES"/>
        </w:rPr>
        <w:t>es considerablemente superior (</w:t>
      </w:r>
      <w:r w:rsidR="007432FD" w:rsidRPr="001C31F1">
        <w:rPr>
          <w:rFonts w:ascii="Times New Roman" w:hAnsi="Times New Roman" w:cs="Times New Roman"/>
          <w:sz w:val="24"/>
          <w:szCs w:val="24"/>
          <w:lang w:val="es-ES"/>
        </w:rPr>
        <w:t>42</w:t>
      </w:r>
      <w:r w:rsidR="00DA7780" w:rsidRPr="001C31F1">
        <w:rPr>
          <w:rFonts w:ascii="Times New Roman" w:hAnsi="Times New Roman" w:cs="Times New Roman"/>
          <w:sz w:val="24"/>
          <w:szCs w:val="24"/>
          <w:lang w:val="es-ES"/>
        </w:rPr>
        <w:t>%).</w:t>
      </w:r>
    </w:p>
    <w:p w14:paraId="18288A4D" w14:textId="77777777" w:rsidR="00DB4800" w:rsidRPr="001C31F1" w:rsidRDefault="00DB4800">
      <w:pPr>
        <w:spacing w:after="0" w:line="276" w:lineRule="auto"/>
        <w:jc w:val="both"/>
        <w:rPr>
          <w:lang w:val="es-ES"/>
        </w:rPr>
      </w:pPr>
    </w:p>
    <w:p w14:paraId="66B0BBF5" w14:textId="725C4785" w:rsidR="00286028" w:rsidRPr="001C31F1" w:rsidRDefault="001E7E84" w:rsidP="00CA587D">
      <w:pPr>
        <w:pStyle w:val="CitaviBibliographyEntry"/>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Por otra parte</w:t>
      </w:r>
      <w:r w:rsidR="00286028" w:rsidRPr="001C31F1">
        <w:rPr>
          <w:rFonts w:ascii="Times New Roman" w:hAnsi="Times New Roman" w:cs="Times New Roman"/>
          <w:sz w:val="24"/>
          <w:szCs w:val="24"/>
          <w:lang w:val="es-ES"/>
        </w:rPr>
        <w:t xml:space="preserve">, </w:t>
      </w:r>
      <w:r w:rsidRPr="001C31F1">
        <w:rPr>
          <w:rFonts w:ascii="Times New Roman" w:hAnsi="Times New Roman" w:cs="Times New Roman"/>
          <w:sz w:val="24"/>
          <w:szCs w:val="24"/>
          <w:lang w:val="es-ES"/>
        </w:rPr>
        <w:t>en lo que se refiere</w:t>
      </w:r>
      <w:r w:rsidR="00286028" w:rsidRPr="001C31F1">
        <w:rPr>
          <w:rFonts w:ascii="Times New Roman" w:hAnsi="Times New Roman" w:cs="Times New Roman"/>
          <w:sz w:val="24"/>
          <w:szCs w:val="24"/>
          <w:lang w:val="es-ES"/>
        </w:rPr>
        <w:t xml:space="preserve"> a los trabajadores con educación superior, el sector </w:t>
      </w:r>
      <w:r w:rsidR="00BE443F" w:rsidRPr="001C31F1">
        <w:rPr>
          <w:rFonts w:ascii="Times New Roman" w:hAnsi="Times New Roman" w:cs="Times New Roman"/>
          <w:sz w:val="24"/>
          <w:szCs w:val="24"/>
          <w:lang w:val="es-ES"/>
        </w:rPr>
        <w:t>Minería</w:t>
      </w:r>
      <w:r w:rsidR="00286028" w:rsidRPr="001C31F1">
        <w:rPr>
          <w:rFonts w:ascii="Times New Roman" w:hAnsi="Times New Roman" w:cs="Times New Roman"/>
          <w:sz w:val="24"/>
          <w:szCs w:val="24"/>
          <w:lang w:val="es-ES"/>
        </w:rPr>
        <w:t xml:space="preserve"> </w:t>
      </w:r>
      <w:r w:rsidR="00803DE8" w:rsidRPr="001C31F1">
        <w:rPr>
          <w:rFonts w:ascii="Times New Roman" w:hAnsi="Times New Roman" w:cs="Times New Roman"/>
          <w:sz w:val="24"/>
          <w:szCs w:val="24"/>
          <w:lang w:val="es-ES"/>
        </w:rPr>
        <w:t xml:space="preserve">cuenta con </w:t>
      </w:r>
      <w:r w:rsidR="00286028" w:rsidRPr="001C31F1">
        <w:rPr>
          <w:rFonts w:ascii="Times New Roman" w:hAnsi="Times New Roman" w:cs="Times New Roman"/>
          <w:sz w:val="24"/>
          <w:szCs w:val="24"/>
          <w:lang w:val="es-ES"/>
        </w:rPr>
        <w:t xml:space="preserve">un </w:t>
      </w:r>
      <w:r w:rsidR="00CF1ADC" w:rsidRPr="001C31F1">
        <w:rPr>
          <w:rFonts w:ascii="Times New Roman" w:hAnsi="Times New Roman" w:cs="Times New Roman"/>
          <w:sz w:val="24"/>
          <w:szCs w:val="24"/>
          <w:lang w:val="es-ES"/>
        </w:rPr>
        <w:t>13</w:t>
      </w:r>
      <w:r w:rsidR="00286028" w:rsidRPr="001C31F1">
        <w:rPr>
          <w:rFonts w:ascii="Times New Roman" w:hAnsi="Times New Roman" w:cs="Times New Roman"/>
          <w:sz w:val="24"/>
          <w:szCs w:val="24"/>
          <w:lang w:val="es-ES"/>
        </w:rPr>
        <w:t xml:space="preserve">% de trabajadores con estudios completos en institutos o </w:t>
      </w:r>
      <w:r w:rsidRPr="001C31F1">
        <w:rPr>
          <w:rFonts w:ascii="Times New Roman" w:hAnsi="Times New Roman" w:cs="Times New Roman"/>
          <w:sz w:val="24"/>
          <w:szCs w:val="24"/>
          <w:lang w:val="es-ES"/>
        </w:rPr>
        <w:t xml:space="preserve">centros </w:t>
      </w:r>
      <w:r w:rsidR="00286028" w:rsidRPr="001C31F1">
        <w:rPr>
          <w:rFonts w:ascii="Times New Roman" w:hAnsi="Times New Roman" w:cs="Times New Roman"/>
          <w:sz w:val="24"/>
          <w:szCs w:val="24"/>
          <w:lang w:val="es-ES"/>
        </w:rPr>
        <w:t xml:space="preserve">de </w:t>
      </w:r>
      <w:r w:rsidRPr="001C31F1">
        <w:rPr>
          <w:rFonts w:ascii="Times New Roman" w:hAnsi="Times New Roman" w:cs="Times New Roman"/>
          <w:sz w:val="24"/>
          <w:szCs w:val="24"/>
          <w:lang w:val="es-ES"/>
        </w:rPr>
        <w:t xml:space="preserve">formación técnica </w:t>
      </w:r>
      <w:r w:rsidR="00286028" w:rsidRPr="001C31F1">
        <w:rPr>
          <w:rFonts w:ascii="Times New Roman" w:hAnsi="Times New Roman" w:cs="Times New Roman"/>
          <w:sz w:val="24"/>
          <w:szCs w:val="24"/>
          <w:lang w:val="es-ES"/>
        </w:rPr>
        <w:t xml:space="preserve">y un </w:t>
      </w:r>
      <w:r w:rsidR="00CF1ADC" w:rsidRPr="001C31F1">
        <w:rPr>
          <w:rFonts w:ascii="Times New Roman" w:hAnsi="Times New Roman" w:cs="Times New Roman"/>
          <w:sz w:val="24"/>
          <w:szCs w:val="24"/>
          <w:lang w:val="es-ES"/>
        </w:rPr>
        <w:t>19</w:t>
      </w:r>
      <w:r w:rsidR="00286028" w:rsidRPr="001C31F1">
        <w:rPr>
          <w:rFonts w:ascii="Times New Roman" w:hAnsi="Times New Roman" w:cs="Times New Roman"/>
          <w:sz w:val="24"/>
          <w:szCs w:val="24"/>
          <w:lang w:val="es-ES"/>
        </w:rPr>
        <w:t xml:space="preserve">% de trabajadores con estudios universitarios completos. </w:t>
      </w:r>
      <w:r w:rsidR="00CF1ADC" w:rsidRPr="001C31F1">
        <w:rPr>
          <w:rFonts w:ascii="Times New Roman" w:hAnsi="Times New Roman" w:cs="Times New Roman"/>
          <w:sz w:val="24"/>
          <w:szCs w:val="24"/>
          <w:lang w:val="es-ES"/>
        </w:rPr>
        <w:t>Ambas participaciones son ligeramente superiores</w:t>
      </w:r>
      <w:r w:rsidR="003332F0" w:rsidRPr="001C31F1">
        <w:rPr>
          <w:rFonts w:ascii="Times New Roman" w:hAnsi="Times New Roman" w:cs="Times New Roman"/>
          <w:sz w:val="24"/>
          <w:szCs w:val="24"/>
          <w:lang w:val="es-ES"/>
        </w:rPr>
        <w:t xml:space="preserve"> a la</w:t>
      </w:r>
      <w:r w:rsidR="00CF1ADC" w:rsidRPr="001C31F1">
        <w:rPr>
          <w:rFonts w:ascii="Times New Roman" w:hAnsi="Times New Roman" w:cs="Times New Roman"/>
          <w:sz w:val="24"/>
          <w:szCs w:val="24"/>
          <w:lang w:val="es-ES"/>
        </w:rPr>
        <w:t>s</w:t>
      </w:r>
      <w:r w:rsidR="003332F0" w:rsidRPr="001C31F1">
        <w:rPr>
          <w:rFonts w:ascii="Times New Roman" w:hAnsi="Times New Roman" w:cs="Times New Roman"/>
          <w:sz w:val="24"/>
          <w:szCs w:val="24"/>
          <w:lang w:val="es-ES"/>
        </w:rPr>
        <w:t xml:space="preserve"> que se </w:t>
      </w:r>
      <w:r w:rsidR="00CF1ADC" w:rsidRPr="001C31F1">
        <w:rPr>
          <w:rFonts w:ascii="Times New Roman" w:hAnsi="Times New Roman" w:cs="Times New Roman"/>
          <w:sz w:val="24"/>
          <w:szCs w:val="24"/>
          <w:lang w:val="es-ES"/>
        </w:rPr>
        <w:t>observan</w:t>
      </w:r>
      <w:r w:rsidR="003332F0" w:rsidRPr="001C31F1">
        <w:rPr>
          <w:rFonts w:ascii="Times New Roman" w:hAnsi="Times New Roman" w:cs="Times New Roman"/>
          <w:sz w:val="24"/>
          <w:szCs w:val="24"/>
          <w:lang w:val="es-ES"/>
        </w:rPr>
        <w:t xml:space="preserve"> en el plano nacional, donde un </w:t>
      </w:r>
      <w:r w:rsidR="00CF1ADC" w:rsidRPr="001C31F1">
        <w:rPr>
          <w:rFonts w:ascii="Times New Roman" w:hAnsi="Times New Roman" w:cs="Times New Roman"/>
          <w:sz w:val="24"/>
          <w:szCs w:val="24"/>
          <w:lang w:val="es-ES"/>
        </w:rPr>
        <w:t>10</w:t>
      </w:r>
      <w:r w:rsidR="00803DE8" w:rsidRPr="001C31F1">
        <w:rPr>
          <w:rFonts w:ascii="Times New Roman" w:hAnsi="Times New Roman" w:cs="Times New Roman"/>
          <w:sz w:val="24"/>
          <w:szCs w:val="24"/>
          <w:lang w:val="es-ES"/>
        </w:rPr>
        <w:t xml:space="preserve">% de los trabajadores corresponde a técnicos de nivel superior y un </w:t>
      </w:r>
      <w:r w:rsidR="003332F0" w:rsidRPr="001C31F1">
        <w:rPr>
          <w:rFonts w:ascii="Times New Roman" w:hAnsi="Times New Roman" w:cs="Times New Roman"/>
          <w:sz w:val="24"/>
          <w:szCs w:val="24"/>
          <w:lang w:val="es-ES"/>
        </w:rPr>
        <w:t xml:space="preserve">15% a </w:t>
      </w:r>
      <w:r w:rsidR="00803DE8" w:rsidRPr="001C31F1">
        <w:rPr>
          <w:rFonts w:ascii="Times New Roman" w:hAnsi="Times New Roman" w:cs="Times New Roman"/>
          <w:sz w:val="24"/>
          <w:szCs w:val="24"/>
          <w:lang w:val="es-ES"/>
        </w:rPr>
        <w:t>profesionales universitarios</w:t>
      </w:r>
      <w:r w:rsidR="003332F0" w:rsidRPr="001C31F1">
        <w:rPr>
          <w:rFonts w:ascii="Times New Roman" w:hAnsi="Times New Roman" w:cs="Times New Roman"/>
          <w:sz w:val="24"/>
          <w:szCs w:val="24"/>
          <w:lang w:val="es-ES"/>
        </w:rPr>
        <w:t xml:space="preserve">. </w:t>
      </w:r>
    </w:p>
    <w:p w14:paraId="59309CAC" w14:textId="77777777" w:rsidR="00CA587D" w:rsidRPr="001C31F1" w:rsidRDefault="00CA587D" w:rsidP="00CA587D">
      <w:pPr>
        <w:pStyle w:val="CitaviBibliographyEntry"/>
        <w:spacing w:after="0" w:line="276" w:lineRule="auto"/>
        <w:jc w:val="both"/>
        <w:rPr>
          <w:rFonts w:ascii="Times New Roman" w:hAnsi="Times New Roman" w:cs="Times New Roman"/>
          <w:lang w:val="es-ES"/>
        </w:rPr>
      </w:pPr>
    </w:p>
    <w:p w14:paraId="4795BC78" w14:textId="4E4668F0" w:rsidR="00F53135" w:rsidRPr="001C31F1" w:rsidRDefault="009F4117" w:rsidP="004A2E79">
      <w:pPr>
        <w:spacing w:after="0" w:line="276" w:lineRule="auto"/>
        <w:jc w:val="both"/>
        <w:rPr>
          <w:lang w:val="es-ES"/>
        </w:rPr>
      </w:pPr>
      <w:r w:rsidRPr="001C31F1">
        <w:rPr>
          <w:lang w:val="es-ES"/>
        </w:rPr>
        <w:t xml:space="preserve">En </w:t>
      </w:r>
      <w:r w:rsidR="00803DE8" w:rsidRPr="001C31F1">
        <w:rPr>
          <w:lang w:val="es-ES"/>
        </w:rPr>
        <w:t>general</w:t>
      </w:r>
      <w:r w:rsidRPr="001C31F1">
        <w:rPr>
          <w:lang w:val="es-ES"/>
        </w:rPr>
        <w:t xml:space="preserve">, el sector Minería ocupa a trabajadores más educados que el promedio nacional, </w:t>
      </w:r>
      <w:r w:rsidR="00803DE8" w:rsidRPr="001C31F1">
        <w:rPr>
          <w:lang w:val="es-ES"/>
        </w:rPr>
        <w:t>sin embargo</w:t>
      </w:r>
      <w:r w:rsidR="00BD5E46" w:rsidRPr="001C31F1">
        <w:rPr>
          <w:lang w:val="es-ES"/>
        </w:rPr>
        <w:t>,</w:t>
      </w:r>
      <w:r w:rsidR="00803DE8" w:rsidRPr="001C31F1">
        <w:rPr>
          <w:lang w:val="es-ES"/>
        </w:rPr>
        <w:t xml:space="preserve"> </w:t>
      </w:r>
      <w:r w:rsidRPr="001C31F1">
        <w:rPr>
          <w:lang w:val="es-ES"/>
        </w:rPr>
        <w:t xml:space="preserve">esta diferencia </w:t>
      </w:r>
      <w:r w:rsidR="00803DE8" w:rsidRPr="001C31F1">
        <w:rPr>
          <w:lang w:val="es-ES"/>
        </w:rPr>
        <w:t>radica, más bien, en la baja proporción de</w:t>
      </w:r>
      <w:r w:rsidRPr="001C31F1">
        <w:rPr>
          <w:lang w:val="es-ES"/>
        </w:rPr>
        <w:t xml:space="preserve"> trabajadores menos educados </w:t>
      </w:r>
      <w:r w:rsidR="00803DE8" w:rsidRPr="001C31F1">
        <w:rPr>
          <w:lang w:val="es-ES"/>
        </w:rPr>
        <w:t xml:space="preserve">que concentra </w:t>
      </w:r>
      <w:r w:rsidRPr="001C31F1">
        <w:rPr>
          <w:lang w:val="es-ES"/>
        </w:rPr>
        <w:t>el sector.</w:t>
      </w:r>
      <w:r w:rsidR="003331F8" w:rsidRPr="001C31F1">
        <w:rPr>
          <w:lang w:val="es-ES"/>
        </w:rPr>
        <w:t xml:space="preserve"> </w:t>
      </w:r>
      <w:r w:rsidR="00F53135" w:rsidRPr="001C31F1">
        <w:rPr>
          <w:lang w:val="es-ES"/>
        </w:rPr>
        <w:t xml:space="preserve">En otras palabras, no es que el sector tenga un mayor porcentaje de profesionales que </w:t>
      </w:r>
      <w:r w:rsidR="004A60B9" w:rsidRPr="001C31F1">
        <w:rPr>
          <w:lang w:val="es-ES"/>
        </w:rPr>
        <w:t>el del contexto nacional</w:t>
      </w:r>
      <w:r w:rsidR="00F53135" w:rsidRPr="001C31F1">
        <w:rPr>
          <w:lang w:val="es-ES"/>
        </w:rPr>
        <w:t>, sino que tiene un menor porcentaje de trabajadores con pocos estudios</w:t>
      </w:r>
      <w:r w:rsidR="003C529E" w:rsidRPr="001C31F1">
        <w:rPr>
          <w:lang w:val="es-ES"/>
        </w:rPr>
        <w:t xml:space="preserve"> y un mayor porcentaje de ocupados con enseñanza media</w:t>
      </w:r>
      <w:r w:rsidR="00F53135" w:rsidRPr="001C31F1">
        <w:rPr>
          <w:lang w:val="es-ES"/>
        </w:rPr>
        <w:t xml:space="preserve">. </w:t>
      </w:r>
    </w:p>
    <w:p w14:paraId="57BD2063" w14:textId="5BCE40F7" w:rsidR="006C60C7" w:rsidRPr="001C31F1" w:rsidRDefault="006C60C7" w:rsidP="004A2E79">
      <w:pPr>
        <w:spacing w:after="0" w:line="276" w:lineRule="auto"/>
        <w:jc w:val="both"/>
        <w:rPr>
          <w:lang w:val="es-CL"/>
        </w:rPr>
      </w:pPr>
    </w:p>
    <w:p w14:paraId="655A73E1" w14:textId="18EDFA79" w:rsidR="00D55239" w:rsidRPr="001C31F1" w:rsidRDefault="00345C57"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Cuadro </w:t>
      </w:r>
      <w:del w:id="787" w:author="Observatorio 02" w:date="2017-05-04T11:49:00Z">
        <w:r w:rsidRPr="001C31F1" w:rsidDel="00241D25">
          <w:rPr>
            <w:rFonts w:eastAsia="Times New Roman"/>
            <w:b/>
            <w:bCs/>
            <w:color w:val="323E4F" w:themeColor="text2" w:themeShade="BF"/>
            <w:bdr w:val="none" w:sz="0" w:space="0" w:color="auto"/>
            <w:lang w:val="es-CL" w:eastAsia="es-CL"/>
          </w:rPr>
          <w:delText>12</w:delText>
        </w:r>
      </w:del>
      <w:ins w:id="788" w:author="Observatorio 02" w:date="2017-05-04T11:49:00Z">
        <w:r w:rsidR="00241D25">
          <w:rPr>
            <w:rFonts w:eastAsia="Times New Roman"/>
            <w:b/>
            <w:bCs/>
            <w:color w:val="323E4F" w:themeColor="text2" w:themeShade="BF"/>
            <w:bdr w:val="none" w:sz="0" w:space="0" w:color="auto"/>
            <w:lang w:val="es-CL" w:eastAsia="es-CL"/>
          </w:rPr>
          <w:t>11</w:t>
        </w:r>
      </w:ins>
      <w:r w:rsidR="00821BCD" w:rsidRPr="001C31F1">
        <w:rPr>
          <w:rFonts w:eastAsia="Times New Roman"/>
          <w:b/>
          <w:bCs/>
          <w:color w:val="323E4F" w:themeColor="text2" w:themeShade="BF"/>
          <w:bdr w:val="none" w:sz="0" w:space="0" w:color="auto"/>
          <w:lang w:val="es-CL" w:eastAsia="es-CL"/>
        </w:rPr>
        <w:t>. Ocupados del sector Minería según nivel educacional, 2010 y 2016</w:t>
      </w:r>
    </w:p>
    <w:tbl>
      <w:tblPr>
        <w:tblW w:w="6703" w:type="dxa"/>
        <w:tblCellMar>
          <w:left w:w="70" w:type="dxa"/>
          <w:right w:w="70" w:type="dxa"/>
        </w:tblCellMar>
        <w:tblLook w:val="04A0" w:firstRow="1" w:lastRow="0" w:firstColumn="1" w:lastColumn="0" w:noHBand="0" w:noVBand="1"/>
      </w:tblPr>
      <w:tblGrid>
        <w:gridCol w:w="2607"/>
        <w:gridCol w:w="1024"/>
        <w:gridCol w:w="1024"/>
        <w:gridCol w:w="1024"/>
        <w:gridCol w:w="1024"/>
      </w:tblGrid>
      <w:tr w:rsidR="00BD5E46" w:rsidRPr="00BD5E46" w14:paraId="23EF9291" w14:textId="77777777" w:rsidTr="00BD5E46">
        <w:trPr>
          <w:trHeight w:val="247"/>
        </w:trPr>
        <w:tc>
          <w:tcPr>
            <w:tcW w:w="2607" w:type="dxa"/>
            <w:vMerge w:val="restart"/>
            <w:tcBorders>
              <w:top w:val="single" w:sz="8" w:space="0" w:color="000000"/>
              <w:left w:val="nil"/>
              <w:bottom w:val="single" w:sz="4" w:space="0" w:color="000000"/>
              <w:right w:val="nil"/>
            </w:tcBorders>
            <w:shd w:val="clear" w:color="000000" w:fill="FFFFFF"/>
            <w:noWrap/>
            <w:vAlign w:val="bottom"/>
            <w:hideMark/>
          </w:tcPr>
          <w:p w14:paraId="22F5EAA4"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Nivel educacional</w:t>
            </w:r>
          </w:p>
        </w:tc>
        <w:tc>
          <w:tcPr>
            <w:tcW w:w="2048" w:type="dxa"/>
            <w:gridSpan w:val="2"/>
            <w:tcBorders>
              <w:top w:val="single" w:sz="8" w:space="0" w:color="000000"/>
              <w:left w:val="nil"/>
              <w:bottom w:val="single" w:sz="4" w:space="0" w:color="000000"/>
              <w:right w:val="nil"/>
            </w:tcBorders>
            <w:shd w:val="clear" w:color="000000" w:fill="FFFFFF"/>
            <w:noWrap/>
            <w:vAlign w:val="bottom"/>
            <w:hideMark/>
          </w:tcPr>
          <w:p w14:paraId="4F3761EE" w14:textId="77777777" w:rsidR="00BD5E46" w:rsidRPr="00BD5E46" w:rsidRDefault="00BD5E46" w:rsidP="00BD5E46">
            <w:pPr>
              <w:spacing w:after="0" w:line="240" w:lineRule="auto"/>
              <w:jc w:val="center"/>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Sector</w:t>
            </w:r>
          </w:p>
        </w:tc>
        <w:tc>
          <w:tcPr>
            <w:tcW w:w="2048" w:type="dxa"/>
            <w:gridSpan w:val="2"/>
            <w:tcBorders>
              <w:top w:val="single" w:sz="8" w:space="0" w:color="000000"/>
              <w:left w:val="nil"/>
              <w:bottom w:val="single" w:sz="4" w:space="0" w:color="000000"/>
              <w:right w:val="nil"/>
            </w:tcBorders>
            <w:shd w:val="clear" w:color="000000" w:fill="FFFFFF"/>
            <w:noWrap/>
            <w:vAlign w:val="bottom"/>
            <w:hideMark/>
          </w:tcPr>
          <w:p w14:paraId="1AB4C4D3" w14:textId="77777777" w:rsidR="00BD5E46" w:rsidRPr="00BD5E46" w:rsidRDefault="00BD5E46" w:rsidP="00BD5E46">
            <w:pPr>
              <w:spacing w:after="0" w:line="240" w:lineRule="auto"/>
              <w:jc w:val="center"/>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Nacional</w:t>
            </w:r>
          </w:p>
        </w:tc>
      </w:tr>
      <w:tr w:rsidR="00BD5E46" w:rsidRPr="00BD5E46" w14:paraId="15CB8B1C" w14:textId="77777777" w:rsidTr="00BD5E46">
        <w:trPr>
          <w:trHeight w:val="247"/>
        </w:trPr>
        <w:tc>
          <w:tcPr>
            <w:tcW w:w="2607" w:type="dxa"/>
            <w:vMerge/>
            <w:tcBorders>
              <w:top w:val="single" w:sz="8" w:space="0" w:color="000000"/>
              <w:left w:val="nil"/>
              <w:bottom w:val="single" w:sz="4" w:space="0" w:color="000000"/>
              <w:right w:val="nil"/>
            </w:tcBorders>
            <w:vAlign w:val="center"/>
            <w:hideMark/>
          </w:tcPr>
          <w:p w14:paraId="38D69C31" w14:textId="77777777" w:rsidR="00BD5E46" w:rsidRPr="00BD5E46" w:rsidRDefault="00BD5E46" w:rsidP="00BD5E46">
            <w:pPr>
              <w:spacing w:after="0" w:line="240" w:lineRule="auto"/>
              <w:rPr>
                <w:rFonts w:eastAsia="Times New Roman"/>
                <w:sz w:val="22"/>
                <w:szCs w:val="22"/>
                <w:bdr w:val="none" w:sz="0" w:space="0" w:color="auto"/>
                <w:lang w:val="es-CL" w:eastAsia="es-CL"/>
              </w:rPr>
            </w:pPr>
          </w:p>
        </w:tc>
        <w:tc>
          <w:tcPr>
            <w:tcW w:w="1024" w:type="dxa"/>
            <w:tcBorders>
              <w:top w:val="nil"/>
              <w:left w:val="nil"/>
              <w:bottom w:val="single" w:sz="4" w:space="0" w:color="000000"/>
              <w:right w:val="nil"/>
            </w:tcBorders>
            <w:shd w:val="clear" w:color="000000" w:fill="FFFFFF"/>
            <w:noWrap/>
            <w:vAlign w:val="bottom"/>
            <w:hideMark/>
          </w:tcPr>
          <w:p w14:paraId="1C32E3A3" w14:textId="77777777" w:rsidR="00BD5E46" w:rsidRPr="00BD5E46" w:rsidRDefault="00BD5E46" w:rsidP="00BD5E46">
            <w:pPr>
              <w:spacing w:after="0" w:line="240" w:lineRule="auto"/>
              <w:jc w:val="center"/>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2010</w:t>
            </w:r>
          </w:p>
        </w:tc>
        <w:tc>
          <w:tcPr>
            <w:tcW w:w="1024" w:type="dxa"/>
            <w:tcBorders>
              <w:top w:val="nil"/>
              <w:left w:val="nil"/>
              <w:bottom w:val="single" w:sz="4" w:space="0" w:color="000000"/>
              <w:right w:val="nil"/>
            </w:tcBorders>
            <w:shd w:val="clear" w:color="000000" w:fill="FFFFFF"/>
            <w:noWrap/>
            <w:vAlign w:val="bottom"/>
            <w:hideMark/>
          </w:tcPr>
          <w:p w14:paraId="6753A3E7" w14:textId="77777777" w:rsidR="00BD5E46" w:rsidRPr="00BD5E46" w:rsidRDefault="00BD5E46" w:rsidP="00BD5E46">
            <w:pPr>
              <w:spacing w:after="0" w:line="240" w:lineRule="auto"/>
              <w:jc w:val="center"/>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2016</w:t>
            </w:r>
          </w:p>
        </w:tc>
        <w:tc>
          <w:tcPr>
            <w:tcW w:w="1024" w:type="dxa"/>
            <w:tcBorders>
              <w:top w:val="nil"/>
              <w:left w:val="nil"/>
              <w:bottom w:val="single" w:sz="4" w:space="0" w:color="000000"/>
              <w:right w:val="nil"/>
            </w:tcBorders>
            <w:shd w:val="clear" w:color="000000" w:fill="FFFFFF"/>
            <w:noWrap/>
            <w:vAlign w:val="bottom"/>
            <w:hideMark/>
          </w:tcPr>
          <w:p w14:paraId="0EC3BDE5" w14:textId="77777777" w:rsidR="00BD5E46" w:rsidRPr="00BD5E46" w:rsidRDefault="00BD5E46" w:rsidP="00BD5E46">
            <w:pPr>
              <w:spacing w:after="0" w:line="240" w:lineRule="auto"/>
              <w:jc w:val="center"/>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2010</w:t>
            </w:r>
          </w:p>
        </w:tc>
        <w:tc>
          <w:tcPr>
            <w:tcW w:w="1024" w:type="dxa"/>
            <w:tcBorders>
              <w:top w:val="nil"/>
              <w:left w:val="nil"/>
              <w:bottom w:val="single" w:sz="4" w:space="0" w:color="000000"/>
              <w:right w:val="nil"/>
            </w:tcBorders>
            <w:shd w:val="clear" w:color="000000" w:fill="FFFFFF"/>
            <w:noWrap/>
            <w:vAlign w:val="bottom"/>
            <w:hideMark/>
          </w:tcPr>
          <w:p w14:paraId="0658C007" w14:textId="77777777" w:rsidR="00BD5E46" w:rsidRPr="00BD5E46" w:rsidRDefault="00BD5E46" w:rsidP="00BD5E46">
            <w:pPr>
              <w:spacing w:after="0" w:line="240" w:lineRule="auto"/>
              <w:jc w:val="center"/>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2016</w:t>
            </w:r>
          </w:p>
        </w:tc>
      </w:tr>
      <w:tr w:rsidR="00BD5E46" w:rsidRPr="00BD5E46" w14:paraId="4B4EAF98" w14:textId="77777777" w:rsidTr="00BD5E46">
        <w:trPr>
          <w:trHeight w:val="247"/>
        </w:trPr>
        <w:tc>
          <w:tcPr>
            <w:tcW w:w="2607" w:type="dxa"/>
            <w:tcBorders>
              <w:top w:val="nil"/>
              <w:left w:val="nil"/>
              <w:bottom w:val="nil"/>
              <w:right w:val="nil"/>
            </w:tcBorders>
            <w:shd w:val="clear" w:color="000000" w:fill="FFFFFF"/>
            <w:noWrap/>
            <w:vAlign w:val="bottom"/>
            <w:hideMark/>
          </w:tcPr>
          <w:p w14:paraId="3CA47E59"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Básica incompleta o menos</w:t>
            </w:r>
          </w:p>
        </w:tc>
        <w:tc>
          <w:tcPr>
            <w:tcW w:w="1024" w:type="dxa"/>
            <w:tcBorders>
              <w:top w:val="nil"/>
              <w:left w:val="nil"/>
              <w:bottom w:val="nil"/>
              <w:right w:val="nil"/>
            </w:tcBorders>
            <w:shd w:val="clear" w:color="000000" w:fill="FFFFFF"/>
            <w:noWrap/>
            <w:vAlign w:val="bottom"/>
            <w:hideMark/>
          </w:tcPr>
          <w:p w14:paraId="0D8FF99F"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6,6</w:t>
            </w:r>
          </w:p>
        </w:tc>
        <w:tc>
          <w:tcPr>
            <w:tcW w:w="1024" w:type="dxa"/>
            <w:tcBorders>
              <w:top w:val="nil"/>
              <w:left w:val="nil"/>
              <w:bottom w:val="nil"/>
              <w:right w:val="nil"/>
            </w:tcBorders>
            <w:shd w:val="clear" w:color="000000" w:fill="FFFFFF"/>
            <w:noWrap/>
            <w:vAlign w:val="bottom"/>
            <w:hideMark/>
          </w:tcPr>
          <w:p w14:paraId="676801B5"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2,9</w:t>
            </w:r>
          </w:p>
        </w:tc>
        <w:tc>
          <w:tcPr>
            <w:tcW w:w="1024" w:type="dxa"/>
            <w:tcBorders>
              <w:top w:val="nil"/>
              <w:left w:val="nil"/>
              <w:bottom w:val="nil"/>
              <w:right w:val="nil"/>
            </w:tcBorders>
            <w:shd w:val="clear" w:color="000000" w:fill="FFFFFF"/>
            <w:noWrap/>
            <w:vAlign w:val="bottom"/>
            <w:hideMark/>
          </w:tcPr>
          <w:p w14:paraId="1C165865"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13,1</w:t>
            </w:r>
          </w:p>
        </w:tc>
        <w:tc>
          <w:tcPr>
            <w:tcW w:w="1024" w:type="dxa"/>
            <w:tcBorders>
              <w:top w:val="nil"/>
              <w:left w:val="nil"/>
              <w:bottom w:val="nil"/>
              <w:right w:val="nil"/>
            </w:tcBorders>
            <w:shd w:val="clear" w:color="000000" w:fill="FFFFFF"/>
            <w:noWrap/>
            <w:vAlign w:val="bottom"/>
            <w:hideMark/>
          </w:tcPr>
          <w:p w14:paraId="2049D3CA"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11,0</w:t>
            </w:r>
          </w:p>
        </w:tc>
      </w:tr>
      <w:tr w:rsidR="00BD5E46" w:rsidRPr="00BD5E46" w14:paraId="3CB51C2B" w14:textId="77777777" w:rsidTr="00BD5E46">
        <w:trPr>
          <w:trHeight w:val="247"/>
        </w:trPr>
        <w:tc>
          <w:tcPr>
            <w:tcW w:w="2607" w:type="dxa"/>
            <w:tcBorders>
              <w:top w:val="nil"/>
              <w:left w:val="nil"/>
              <w:bottom w:val="nil"/>
              <w:right w:val="nil"/>
            </w:tcBorders>
            <w:shd w:val="clear" w:color="000000" w:fill="FFFFFF"/>
            <w:noWrap/>
            <w:vAlign w:val="bottom"/>
            <w:hideMark/>
          </w:tcPr>
          <w:p w14:paraId="24B33170"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Básica</w:t>
            </w:r>
          </w:p>
        </w:tc>
        <w:tc>
          <w:tcPr>
            <w:tcW w:w="1024" w:type="dxa"/>
            <w:tcBorders>
              <w:top w:val="nil"/>
              <w:left w:val="nil"/>
              <w:bottom w:val="nil"/>
              <w:right w:val="nil"/>
            </w:tcBorders>
            <w:shd w:val="clear" w:color="000000" w:fill="FFFFFF"/>
            <w:noWrap/>
            <w:vAlign w:val="bottom"/>
            <w:hideMark/>
          </w:tcPr>
          <w:p w14:paraId="097C59A7"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19,0</w:t>
            </w:r>
          </w:p>
        </w:tc>
        <w:tc>
          <w:tcPr>
            <w:tcW w:w="1024" w:type="dxa"/>
            <w:tcBorders>
              <w:top w:val="nil"/>
              <w:left w:val="nil"/>
              <w:bottom w:val="nil"/>
              <w:right w:val="nil"/>
            </w:tcBorders>
            <w:shd w:val="clear" w:color="000000" w:fill="FFFFFF"/>
            <w:noWrap/>
            <w:vAlign w:val="bottom"/>
            <w:hideMark/>
          </w:tcPr>
          <w:p w14:paraId="0288057B"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13,4</w:t>
            </w:r>
          </w:p>
        </w:tc>
        <w:tc>
          <w:tcPr>
            <w:tcW w:w="1024" w:type="dxa"/>
            <w:tcBorders>
              <w:top w:val="nil"/>
              <w:left w:val="nil"/>
              <w:bottom w:val="nil"/>
              <w:right w:val="nil"/>
            </w:tcBorders>
            <w:shd w:val="clear" w:color="000000" w:fill="FFFFFF"/>
            <w:noWrap/>
            <w:vAlign w:val="bottom"/>
            <w:hideMark/>
          </w:tcPr>
          <w:p w14:paraId="374700CC"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24,2</w:t>
            </w:r>
          </w:p>
        </w:tc>
        <w:tc>
          <w:tcPr>
            <w:tcW w:w="1024" w:type="dxa"/>
            <w:tcBorders>
              <w:top w:val="nil"/>
              <w:left w:val="nil"/>
              <w:bottom w:val="nil"/>
              <w:right w:val="nil"/>
            </w:tcBorders>
            <w:shd w:val="clear" w:color="000000" w:fill="FFFFFF"/>
            <w:noWrap/>
            <w:vAlign w:val="bottom"/>
            <w:hideMark/>
          </w:tcPr>
          <w:p w14:paraId="39F66608"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21,0</w:t>
            </w:r>
          </w:p>
        </w:tc>
      </w:tr>
      <w:tr w:rsidR="00BD5E46" w:rsidRPr="00BD5E46" w14:paraId="7B0317D4" w14:textId="77777777" w:rsidTr="00BD5E46">
        <w:trPr>
          <w:trHeight w:val="247"/>
        </w:trPr>
        <w:tc>
          <w:tcPr>
            <w:tcW w:w="2607" w:type="dxa"/>
            <w:tcBorders>
              <w:top w:val="nil"/>
              <w:left w:val="nil"/>
              <w:bottom w:val="nil"/>
              <w:right w:val="nil"/>
            </w:tcBorders>
            <w:shd w:val="clear" w:color="000000" w:fill="FFFFFF"/>
            <w:noWrap/>
            <w:vAlign w:val="bottom"/>
            <w:hideMark/>
          </w:tcPr>
          <w:p w14:paraId="0B06809B"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Media</w:t>
            </w:r>
          </w:p>
        </w:tc>
        <w:tc>
          <w:tcPr>
            <w:tcW w:w="1024" w:type="dxa"/>
            <w:tcBorders>
              <w:top w:val="nil"/>
              <w:left w:val="nil"/>
              <w:bottom w:val="nil"/>
              <w:right w:val="nil"/>
            </w:tcBorders>
            <w:shd w:val="clear" w:color="000000" w:fill="FFFFFF"/>
            <w:noWrap/>
            <w:vAlign w:val="bottom"/>
            <w:hideMark/>
          </w:tcPr>
          <w:p w14:paraId="13806BC4"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51,0</w:t>
            </w:r>
          </w:p>
        </w:tc>
        <w:tc>
          <w:tcPr>
            <w:tcW w:w="1024" w:type="dxa"/>
            <w:tcBorders>
              <w:top w:val="nil"/>
              <w:left w:val="nil"/>
              <w:bottom w:val="nil"/>
              <w:right w:val="nil"/>
            </w:tcBorders>
            <w:shd w:val="clear" w:color="000000" w:fill="FFFFFF"/>
            <w:noWrap/>
            <w:vAlign w:val="bottom"/>
            <w:hideMark/>
          </w:tcPr>
          <w:p w14:paraId="40B2ED2F"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51,5</w:t>
            </w:r>
          </w:p>
        </w:tc>
        <w:tc>
          <w:tcPr>
            <w:tcW w:w="1024" w:type="dxa"/>
            <w:tcBorders>
              <w:top w:val="nil"/>
              <w:left w:val="nil"/>
              <w:bottom w:val="nil"/>
              <w:right w:val="nil"/>
            </w:tcBorders>
            <w:shd w:val="clear" w:color="000000" w:fill="FFFFFF"/>
            <w:noWrap/>
            <w:vAlign w:val="bottom"/>
            <w:hideMark/>
          </w:tcPr>
          <w:p w14:paraId="2B41F9A5"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41,4</w:t>
            </w:r>
          </w:p>
        </w:tc>
        <w:tc>
          <w:tcPr>
            <w:tcW w:w="1024" w:type="dxa"/>
            <w:tcBorders>
              <w:top w:val="nil"/>
              <w:left w:val="nil"/>
              <w:bottom w:val="nil"/>
              <w:right w:val="nil"/>
            </w:tcBorders>
            <w:shd w:val="clear" w:color="000000" w:fill="FFFFFF"/>
            <w:noWrap/>
            <w:vAlign w:val="bottom"/>
            <w:hideMark/>
          </w:tcPr>
          <w:p w14:paraId="1D12F30E"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41,9</w:t>
            </w:r>
          </w:p>
        </w:tc>
      </w:tr>
      <w:tr w:rsidR="00BD5E46" w:rsidRPr="00BD5E46" w14:paraId="0714917C" w14:textId="77777777" w:rsidTr="00BD5E46">
        <w:trPr>
          <w:trHeight w:val="247"/>
        </w:trPr>
        <w:tc>
          <w:tcPr>
            <w:tcW w:w="2607" w:type="dxa"/>
            <w:tcBorders>
              <w:top w:val="nil"/>
              <w:left w:val="nil"/>
              <w:bottom w:val="nil"/>
              <w:right w:val="nil"/>
            </w:tcBorders>
            <w:shd w:val="clear" w:color="000000" w:fill="FFFFFF"/>
            <w:noWrap/>
            <w:vAlign w:val="bottom"/>
            <w:hideMark/>
          </w:tcPr>
          <w:p w14:paraId="40B6259D"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lastRenderedPageBreak/>
              <w:t>Técnica</w:t>
            </w:r>
          </w:p>
        </w:tc>
        <w:tc>
          <w:tcPr>
            <w:tcW w:w="1024" w:type="dxa"/>
            <w:tcBorders>
              <w:top w:val="nil"/>
              <w:left w:val="nil"/>
              <w:bottom w:val="nil"/>
              <w:right w:val="nil"/>
            </w:tcBorders>
            <w:shd w:val="clear" w:color="000000" w:fill="FFFFFF"/>
            <w:noWrap/>
            <w:vAlign w:val="bottom"/>
            <w:hideMark/>
          </w:tcPr>
          <w:p w14:paraId="26CDCCC8"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8,1</w:t>
            </w:r>
          </w:p>
        </w:tc>
        <w:tc>
          <w:tcPr>
            <w:tcW w:w="1024" w:type="dxa"/>
            <w:tcBorders>
              <w:top w:val="nil"/>
              <w:left w:val="nil"/>
              <w:bottom w:val="nil"/>
              <w:right w:val="nil"/>
            </w:tcBorders>
            <w:shd w:val="clear" w:color="000000" w:fill="FFFFFF"/>
            <w:noWrap/>
            <w:vAlign w:val="bottom"/>
            <w:hideMark/>
          </w:tcPr>
          <w:p w14:paraId="4035D8D7"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12,6</w:t>
            </w:r>
          </w:p>
        </w:tc>
        <w:tc>
          <w:tcPr>
            <w:tcW w:w="1024" w:type="dxa"/>
            <w:tcBorders>
              <w:top w:val="nil"/>
              <w:left w:val="nil"/>
              <w:bottom w:val="nil"/>
              <w:right w:val="nil"/>
            </w:tcBorders>
            <w:shd w:val="clear" w:color="000000" w:fill="FFFFFF"/>
            <w:noWrap/>
            <w:vAlign w:val="bottom"/>
            <w:hideMark/>
          </w:tcPr>
          <w:p w14:paraId="6CCC952E"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7,0</w:t>
            </w:r>
          </w:p>
        </w:tc>
        <w:tc>
          <w:tcPr>
            <w:tcW w:w="1024" w:type="dxa"/>
            <w:tcBorders>
              <w:top w:val="nil"/>
              <w:left w:val="nil"/>
              <w:bottom w:val="nil"/>
              <w:right w:val="nil"/>
            </w:tcBorders>
            <w:shd w:val="clear" w:color="000000" w:fill="FFFFFF"/>
            <w:noWrap/>
            <w:vAlign w:val="bottom"/>
            <w:hideMark/>
          </w:tcPr>
          <w:p w14:paraId="7F84072F"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9,6</w:t>
            </w:r>
          </w:p>
        </w:tc>
      </w:tr>
      <w:tr w:rsidR="00BD5E46" w:rsidRPr="00BD5E46" w14:paraId="41089E33" w14:textId="77777777" w:rsidTr="00BD5E46">
        <w:trPr>
          <w:trHeight w:val="247"/>
        </w:trPr>
        <w:tc>
          <w:tcPr>
            <w:tcW w:w="2607" w:type="dxa"/>
            <w:tcBorders>
              <w:top w:val="nil"/>
              <w:left w:val="nil"/>
              <w:bottom w:val="nil"/>
              <w:right w:val="nil"/>
            </w:tcBorders>
            <w:shd w:val="clear" w:color="000000" w:fill="FFFFFF"/>
            <w:noWrap/>
            <w:vAlign w:val="bottom"/>
            <w:hideMark/>
          </w:tcPr>
          <w:p w14:paraId="3B1DFBD1"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Profesional</w:t>
            </w:r>
          </w:p>
        </w:tc>
        <w:tc>
          <w:tcPr>
            <w:tcW w:w="1024" w:type="dxa"/>
            <w:tcBorders>
              <w:top w:val="nil"/>
              <w:left w:val="nil"/>
              <w:bottom w:val="nil"/>
              <w:right w:val="nil"/>
            </w:tcBorders>
            <w:shd w:val="clear" w:color="000000" w:fill="FFFFFF"/>
            <w:noWrap/>
            <w:vAlign w:val="bottom"/>
            <w:hideMark/>
          </w:tcPr>
          <w:p w14:paraId="08525C7E"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14,6</w:t>
            </w:r>
          </w:p>
        </w:tc>
        <w:tc>
          <w:tcPr>
            <w:tcW w:w="1024" w:type="dxa"/>
            <w:tcBorders>
              <w:top w:val="nil"/>
              <w:left w:val="nil"/>
              <w:bottom w:val="nil"/>
              <w:right w:val="nil"/>
            </w:tcBorders>
            <w:shd w:val="clear" w:color="000000" w:fill="FFFFFF"/>
            <w:noWrap/>
            <w:vAlign w:val="bottom"/>
            <w:hideMark/>
          </w:tcPr>
          <w:p w14:paraId="5AB2FFE6"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18,5</w:t>
            </w:r>
          </w:p>
        </w:tc>
        <w:tc>
          <w:tcPr>
            <w:tcW w:w="1024" w:type="dxa"/>
            <w:tcBorders>
              <w:top w:val="nil"/>
              <w:left w:val="nil"/>
              <w:bottom w:val="nil"/>
              <w:right w:val="nil"/>
            </w:tcBorders>
            <w:shd w:val="clear" w:color="000000" w:fill="FFFFFF"/>
            <w:noWrap/>
            <w:vAlign w:val="bottom"/>
            <w:hideMark/>
          </w:tcPr>
          <w:p w14:paraId="20100841"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13,1</w:t>
            </w:r>
          </w:p>
        </w:tc>
        <w:tc>
          <w:tcPr>
            <w:tcW w:w="1024" w:type="dxa"/>
            <w:tcBorders>
              <w:top w:val="nil"/>
              <w:left w:val="nil"/>
              <w:bottom w:val="nil"/>
              <w:right w:val="nil"/>
            </w:tcBorders>
            <w:shd w:val="clear" w:color="000000" w:fill="FFFFFF"/>
            <w:noWrap/>
            <w:vAlign w:val="bottom"/>
            <w:hideMark/>
          </w:tcPr>
          <w:p w14:paraId="22195618"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14,7</w:t>
            </w:r>
          </w:p>
        </w:tc>
      </w:tr>
      <w:tr w:rsidR="00BD5E46" w:rsidRPr="00BD5E46" w14:paraId="37036CAC" w14:textId="77777777" w:rsidTr="00BD5E46">
        <w:trPr>
          <w:trHeight w:val="247"/>
        </w:trPr>
        <w:tc>
          <w:tcPr>
            <w:tcW w:w="2607" w:type="dxa"/>
            <w:tcBorders>
              <w:top w:val="nil"/>
              <w:left w:val="nil"/>
              <w:bottom w:val="nil"/>
              <w:right w:val="nil"/>
            </w:tcBorders>
            <w:shd w:val="clear" w:color="000000" w:fill="FFFFFF"/>
            <w:noWrap/>
            <w:vAlign w:val="bottom"/>
            <w:hideMark/>
          </w:tcPr>
          <w:p w14:paraId="02A9EF4F"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Postgrado</w:t>
            </w:r>
          </w:p>
        </w:tc>
        <w:tc>
          <w:tcPr>
            <w:tcW w:w="1024" w:type="dxa"/>
            <w:tcBorders>
              <w:top w:val="nil"/>
              <w:left w:val="nil"/>
              <w:bottom w:val="nil"/>
              <w:right w:val="nil"/>
            </w:tcBorders>
            <w:shd w:val="clear" w:color="000000" w:fill="FFFFFF"/>
            <w:noWrap/>
            <w:vAlign w:val="bottom"/>
            <w:hideMark/>
          </w:tcPr>
          <w:p w14:paraId="4C4E68F0"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0,5</w:t>
            </w:r>
          </w:p>
        </w:tc>
        <w:tc>
          <w:tcPr>
            <w:tcW w:w="1024" w:type="dxa"/>
            <w:tcBorders>
              <w:top w:val="nil"/>
              <w:left w:val="nil"/>
              <w:bottom w:val="nil"/>
              <w:right w:val="nil"/>
            </w:tcBorders>
            <w:shd w:val="clear" w:color="000000" w:fill="FFFFFF"/>
            <w:noWrap/>
            <w:vAlign w:val="bottom"/>
            <w:hideMark/>
          </w:tcPr>
          <w:p w14:paraId="771CA4B7"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1,2</w:t>
            </w:r>
          </w:p>
        </w:tc>
        <w:tc>
          <w:tcPr>
            <w:tcW w:w="1024" w:type="dxa"/>
            <w:tcBorders>
              <w:top w:val="nil"/>
              <w:left w:val="nil"/>
              <w:bottom w:val="nil"/>
              <w:right w:val="nil"/>
            </w:tcBorders>
            <w:shd w:val="clear" w:color="000000" w:fill="FFFFFF"/>
            <w:noWrap/>
            <w:vAlign w:val="bottom"/>
            <w:hideMark/>
          </w:tcPr>
          <w:p w14:paraId="20E7F60C"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1,0</w:t>
            </w:r>
          </w:p>
        </w:tc>
        <w:tc>
          <w:tcPr>
            <w:tcW w:w="1024" w:type="dxa"/>
            <w:tcBorders>
              <w:top w:val="nil"/>
              <w:left w:val="nil"/>
              <w:bottom w:val="nil"/>
              <w:right w:val="nil"/>
            </w:tcBorders>
            <w:shd w:val="clear" w:color="000000" w:fill="FFFFFF"/>
            <w:noWrap/>
            <w:vAlign w:val="bottom"/>
            <w:hideMark/>
          </w:tcPr>
          <w:p w14:paraId="7DD6DDAF"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1,6</w:t>
            </w:r>
          </w:p>
        </w:tc>
      </w:tr>
      <w:tr w:rsidR="00BD5E46" w:rsidRPr="00BD5E46" w:rsidDel="0042447A" w14:paraId="17A0BC33" w14:textId="0401962F" w:rsidTr="00BD5E46">
        <w:trPr>
          <w:trHeight w:val="247"/>
          <w:del w:id="789" w:author="Observatorio 02" w:date="2017-05-04T12:59:00Z"/>
        </w:trPr>
        <w:tc>
          <w:tcPr>
            <w:tcW w:w="2607" w:type="dxa"/>
            <w:tcBorders>
              <w:top w:val="nil"/>
              <w:left w:val="nil"/>
              <w:bottom w:val="single" w:sz="4" w:space="0" w:color="000000"/>
              <w:right w:val="nil"/>
            </w:tcBorders>
            <w:shd w:val="clear" w:color="000000" w:fill="FFFFFF"/>
            <w:noWrap/>
            <w:vAlign w:val="bottom"/>
            <w:hideMark/>
          </w:tcPr>
          <w:p w14:paraId="196CE41E" w14:textId="45E156C4" w:rsidR="00BD5E46" w:rsidRPr="00BD5E46" w:rsidDel="0042447A" w:rsidRDefault="00BD5E46" w:rsidP="00BD5E46">
            <w:pPr>
              <w:spacing w:after="0" w:line="240" w:lineRule="auto"/>
              <w:rPr>
                <w:del w:id="790" w:author="Observatorio 02" w:date="2017-05-04T12:59:00Z"/>
                <w:rFonts w:eastAsia="Times New Roman"/>
                <w:sz w:val="22"/>
                <w:szCs w:val="22"/>
                <w:bdr w:val="none" w:sz="0" w:space="0" w:color="auto"/>
                <w:lang w:val="es-CL" w:eastAsia="es-CL"/>
              </w:rPr>
            </w:pPr>
            <w:del w:id="791" w:author="Observatorio 02" w:date="2017-05-04T12:59:00Z">
              <w:r w:rsidRPr="00BD5E46" w:rsidDel="0042447A">
                <w:rPr>
                  <w:rFonts w:eastAsia="Times New Roman"/>
                  <w:sz w:val="22"/>
                  <w:szCs w:val="22"/>
                  <w:bdr w:val="none" w:sz="0" w:space="0" w:color="auto"/>
                  <w:lang w:val="es-CL" w:eastAsia="es-CL"/>
                </w:rPr>
                <w:delText>ns/nr</w:delText>
              </w:r>
            </w:del>
          </w:p>
        </w:tc>
        <w:tc>
          <w:tcPr>
            <w:tcW w:w="1024" w:type="dxa"/>
            <w:tcBorders>
              <w:top w:val="nil"/>
              <w:left w:val="nil"/>
              <w:bottom w:val="single" w:sz="4" w:space="0" w:color="000000"/>
              <w:right w:val="nil"/>
            </w:tcBorders>
            <w:shd w:val="clear" w:color="000000" w:fill="FFFFFF"/>
            <w:noWrap/>
            <w:vAlign w:val="bottom"/>
            <w:hideMark/>
          </w:tcPr>
          <w:p w14:paraId="01782061" w14:textId="70CA73E4" w:rsidR="00BD5E46" w:rsidRPr="00BD5E46" w:rsidDel="0042447A" w:rsidRDefault="00BD5E46" w:rsidP="00BD5E46">
            <w:pPr>
              <w:spacing w:after="0" w:line="240" w:lineRule="auto"/>
              <w:jc w:val="right"/>
              <w:rPr>
                <w:del w:id="792" w:author="Observatorio 02" w:date="2017-05-04T12:59:00Z"/>
                <w:rFonts w:eastAsia="Times New Roman"/>
                <w:sz w:val="22"/>
                <w:szCs w:val="22"/>
                <w:bdr w:val="none" w:sz="0" w:space="0" w:color="auto"/>
                <w:lang w:val="es-CL" w:eastAsia="es-CL"/>
              </w:rPr>
            </w:pPr>
            <w:del w:id="793" w:author="Observatorio 02" w:date="2017-05-04T12:59:00Z">
              <w:r w:rsidRPr="00BD5E46" w:rsidDel="0042447A">
                <w:rPr>
                  <w:rFonts w:eastAsia="Times New Roman"/>
                  <w:sz w:val="22"/>
                  <w:szCs w:val="22"/>
                  <w:bdr w:val="none" w:sz="0" w:space="0" w:color="auto"/>
                  <w:lang w:val="es-CL" w:eastAsia="es-CL"/>
                </w:rPr>
                <w:delText>0,1</w:delText>
              </w:r>
            </w:del>
          </w:p>
        </w:tc>
        <w:tc>
          <w:tcPr>
            <w:tcW w:w="1024" w:type="dxa"/>
            <w:tcBorders>
              <w:top w:val="nil"/>
              <w:left w:val="nil"/>
              <w:bottom w:val="single" w:sz="4" w:space="0" w:color="000000"/>
              <w:right w:val="nil"/>
            </w:tcBorders>
            <w:shd w:val="clear" w:color="000000" w:fill="FFFFFF"/>
            <w:noWrap/>
            <w:vAlign w:val="bottom"/>
            <w:hideMark/>
          </w:tcPr>
          <w:p w14:paraId="787ED5AB" w14:textId="21CCF81A" w:rsidR="00BD5E46" w:rsidRPr="00BD5E46" w:rsidDel="0042447A" w:rsidRDefault="00BD5E46" w:rsidP="00BD5E46">
            <w:pPr>
              <w:spacing w:after="0" w:line="240" w:lineRule="auto"/>
              <w:jc w:val="right"/>
              <w:rPr>
                <w:del w:id="794" w:author="Observatorio 02" w:date="2017-05-04T12:59:00Z"/>
                <w:rFonts w:eastAsia="Times New Roman"/>
                <w:sz w:val="22"/>
                <w:szCs w:val="22"/>
                <w:bdr w:val="none" w:sz="0" w:space="0" w:color="auto"/>
                <w:lang w:val="es-CL" w:eastAsia="es-CL"/>
              </w:rPr>
            </w:pPr>
            <w:del w:id="795" w:author="Observatorio 02" w:date="2017-05-04T12:59:00Z">
              <w:r w:rsidRPr="00BD5E46" w:rsidDel="0042447A">
                <w:rPr>
                  <w:rFonts w:eastAsia="Times New Roman"/>
                  <w:sz w:val="22"/>
                  <w:szCs w:val="22"/>
                  <w:bdr w:val="none" w:sz="0" w:space="0" w:color="auto"/>
                  <w:lang w:val="es-CL" w:eastAsia="es-CL"/>
                </w:rPr>
                <w:delText>0,0</w:delText>
              </w:r>
            </w:del>
          </w:p>
        </w:tc>
        <w:tc>
          <w:tcPr>
            <w:tcW w:w="1024" w:type="dxa"/>
            <w:tcBorders>
              <w:top w:val="nil"/>
              <w:left w:val="nil"/>
              <w:bottom w:val="single" w:sz="4" w:space="0" w:color="000000"/>
              <w:right w:val="nil"/>
            </w:tcBorders>
            <w:shd w:val="clear" w:color="000000" w:fill="FFFFFF"/>
            <w:noWrap/>
            <w:vAlign w:val="bottom"/>
            <w:hideMark/>
          </w:tcPr>
          <w:p w14:paraId="34D7F650" w14:textId="4F56C41A" w:rsidR="00BD5E46" w:rsidRPr="00BD5E46" w:rsidDel="0042447A" w:rsidRDefault="00BD5E46" w:rsidP="00BD5E46">
            <w:pPr>
              <w:spacing w:after="0" w:line="240" w:lineRule="auto"/>
              <w:jc w:val="right"/>
              <w:rPr>
                <w:del w:id="796" w:author="Observatorio 02" w:date="2017-05-04T12:59:00Z"/>
                <w:rFonts w:eastAsia="Times New Roman"/>
                <w:sz w:val="22"/>
                <w:szCs w:val="22"/>
                <w:bdr w:val="none" w:sz="0" w:space="0" w:color="auto"/>
                <w:lang w:val="es-CL" w:eastAsia="es-CL"/>
              </w:rPr>
            </w:pPr>
            <w:del w:id="797" w:author="Observatorio 02" w:date="2017-05-04T12:59:00Z">
              <w:r w:rsidRPr="00BD5E46" w:rsidDel="0042447A">
                <w:rPr>
                  <w:rFonts w:eastAsia="Times New Roman"/>
                  <w:sz w:val="22"/>
                  <w:szCs w:val="22"/>
                  <w:bdr w:val="none" w:sz="0" w:space="0" w:color="auto"/>
                  <w:lang w:val="es-CL" w:eastAsia="es-CL"/>
                </w:rPr>
                <w:delText>0,3</w:delText>
              </w:r>
            </w:del>
          </w:p>
        </w:tc>
        <w:tc>
          <w:tcPr>
            <w:tcW w:w="1024" w:type="dxa"/>
            <w:tcBorders>
              <w:top w:val="nil"/>
              <w:left w:val="nil"/>
              <w:bottom w:val="single" w:sz="4" w:space="0" w:color="000000"/>
              <w:right w:val="nil"/>
            </w:tcBorders>
            <w:shd w:val="clear" w:color="000000" w:fill="FFFFFF"/>
            <w:noWrap/>
            <w:vAlign w:val="bottom"/>
            <w:hideMark/>
          </w:tcPr>
          <w:p w14:paraId="5C111D5F" w14:textId="4EADFE4C" w:rsidR="00BD5E46" w:rsidRPr="00BD5E46" w:rsidDel="0042447A" w:rsidRDefault="00BD5E46" w:rsidP="00BD5E46">
            <w:pPr>
              <w:spacing w:after="0" w:line="240" w:lineRule="auto"/>
              <w:jc w:val="right"/>
              <w:rPr>
                <w:del w:id="798" w:author="Observatorio 02" w:date="2017-05-04T12:59:00Z"/>
                <w:rFonts w:eastAsia="Times New Roman"/>
                <w:sz w:val="22"/>
                <w:szCs w:val="22"/>
                <w:bdr w:val="none" w:sz="0" w:space="0" w:color="auto"/>
                <w:lang w:val="es-CL" w:eastAsia="es-CL"/>
              </w:rPr>
            </w:pPr>
            <w:del w:id="799" w:author="Observatorio 02" w:date="2017-05-04T12:59:00Z">
              <w:r w:rsidRPr="00BD5E46" w:rsidDel="0042447A">
                <w:rPr>
                  <w:rFonts w:eastAsia="Times New Roman"/>
                  <w:sz w:val="22"/>
                  <w:szCs w:val="22"/>
                  <w:bdr w:val="none" w:sz="0" w:space="0" w:color="auto"/>
                  <w:lang w:val="es-CL" w:eastAsia="es-CL"/>
                </w:rPr>
                <w:delText>0,1</w:delText>
              </w:r>
            </w:del>
          </w:p>
        </w:tc>
      </w:tr>
      <w:tr w:rsidR="00BD5E46" w:rsidRPr="00BD5E46" w14:paraId="06391D65" w14:textId="77777777" w:rsidTr="00BD5E46">
        <w:trPr>
          <w:trHeight w:val="247"/>
        </w:trPr>
        <w:tc>
          <w:tcPr>
            <w:tcW w:w="2607" w:type="dxa"/>
            <w:tcBorders>
              <w:top w:val="nil"/>
              <w:left w:val="nil"/>
              <w:bottom w:val="single" w:sz="8" w:space="0" w:color="000000"/>
              <w:right w:val="nil"/>
            </w:tcBorders>
            <w:shd w:val="clear" w:color="000000" w:fill="FFFFFF"/>
            <w:noWrap/>
            <w:vAlign w:val="bottom"/>
            <w:hideMark/>
          </w:tcPr>
          <w:p w14:paraId="0C60BF95" w14:textId="77777777" w:rsidR="00BD5E46" w:rsidRPr="00BD5E46" w:rsidRDefault="00BD5E46" w:rsidP="00BD5E46">
            <w:pPr>
              <w:spacing w:after="0" w:line="240" w:lineRule="auto"/>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Total</w:t>
            </w:r>
          </w:p>
        </w:tc>
        <w:tc>
          <w:tcPr>
            <w:tcW w:w="1024" w:type="dxa"/>
            <w:tcBorders>
              <w:top w:val="nil"/>
              <w:left w:val="nil"/>
              <w:bottom w:val="single" w:sz="8" w:space="0" w:color="000000"/>
              <w:right w:val="nil"/>
            </w:tcBorders>
            <w:shd w:val="clear" w:color="000000" w:fill="FFFFFF"/>
            <w:noWrap/>
            <w:vAlign w:val="bottom"/>
            <w:hideMark/>
          </w:tcPr>
          <w:p w14:paraId="76A25C71"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100,0</w:t>
            </w:r>
          </w:p>
        </w:tc>
        <w:tc>
          <w:tcPr>
            <w:tcW w:w="1024" w:type="dxa"/>
            <w:tcBorders>
              <w:top w:val="nil"/>
              <w:left w:val="nil"/>
              <w:bottom w:val="single" w:sz="8" w:space="0" w:color="000000"/>
              <w:right w:val="nil"/>
            </w:tcBorders>
            <w:shd w:val="clear" w:color="000000" w:fill="FFFFFF"/>
            <w:noWrap/>
            <w:vAlign w:val="bottom"/>
            <w:hideMark/>
          </w:tcPr>
          <w:p w14:paraId="4DC1466C"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100,0</w:t>
            </w:r>
          </w:p>
        </w:tc>
        <w:tc>
          <w:tcPr>
            <w:tcW w:w="1024" w:type="dxa"/>
            <w:tcBorders>
              <w:top w:val="nil"/>
              <w:left w:val="nil"/>
              <w:bottom w:val="single" w:sz="8" w:space="0" w:color="000000"/>
              <w:right w:val="nil"/>
            </w:tcBorders>
            <w:shd w:val="clear" w:color="000000" w:fill="FFFFFF"/>
            <w:noWrap/>
            <w:vAlign w:val="bottom"/>
            <w:hideMark/>
          </w:tcPr>
          <w:p w14:paraId="0AB78251"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100,0</w:t>
            </w:r>
          </w:p>
        </w:tc>
        <w:tc>
          <w:tcPr>
            <w:tcW w:w="1024" w:type="dxa"/>
            <w:tcBorders>
              <w:top w:val="nil"/>
              <w:left w:val="nil"/>
              <w:bottom w:val="single" w:sz="8" w:space="0" w:color="000000"/>
              <w:right w:val="nil"/>
            </w:tcBorders>
            <w:shd w:val="clear" w:color="000000" w:fill="FFFFFF"/>
            <w:noWrap/>
            <w:vAlign w:val="bottom"/>
            <w:hideMark/>
          </w:tcPr>
          <w:p w14:paraId="3D0F122D" w14:textId="77777777" w:rsidR="00BD5E46" w:rsidRPr="00BD5E46" w:rsidRDefault="00BD5E46" w:rsidP="00BD5E46">
            <w:pPr>
              <w:spacing w:after="0" w:line="240" w:lineRule="auto"/>
              <w:jc w:val="right"/>
              <w:rPr>
                <w:rFonts w:eastAsia="Times New Roman"/>
                <w:sz w:val="22"/>
                <w:szCs w:val="22"/>
                <w:bdr w:val="none" w:sz="0" w:space="0" w:color="auto"/>
                <w:lang w:val="es-CL" w:eastAsia="es-CL"/>
              </w:rPr>
            </w:pPr>
            <w:r w:rsidRPr="00BD5E46">
              <w:rPr>
                <w:rFonts w:eastAsia="Times New Roman"/>
                <w:sz w:val="22"/>
                <w:szCs w:val="22"/>
                <w:bdr w:val="none" w:sz="0" w:space="0" w:color="auto"/>
                <w:lang w:val="es-CL" w:eastAsia="es-CL"/>
              </w:rPr>
              <w:t>100,0</w:t>
            </w:r>
          </w:p>
        </w:tc>
      </w:tr>
    </w:tbl>
    <w:p w14:paraId="6D7F177E" w14:textId="148ED476" w:rsidR="00D55239" w:rsidRPr="001C31F1" w:rsidRDefault="00D55239" w:rsidP="004A2E79">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Fuente: Elaboración propia</w:t>
      </w:r>
      <w:r w:rsidR="00803DE8" w:rsidRPr="001C31F1">
        <w:rPr>
          <w:rFonts w:eastAsia="Times New Roman"/>
          <w:color w:val="323E4F" w:themeColor="text2" w:themeShade="BF"/>
          <w:sz w:val="20"/>
          <w:bdr w:val="none" w:sz="0" w:space="0" w:color="auto"/>
          <w:lang w:val="es-CL" w:eastAsia="es-CL"/>
        </w:rPr>
        <w:t xml:space="preserve"> conform</w:t>
      </w:r>
      <w:r w:rsidRPr="001C31F1">
        <w:rPr>
          <w:rFonts w:eastAsia="Times New Roman"/>
          <w:color w:val="323E4F" w:themeColor="text2" w:themeShade="BF"/>
          <w:sz w:val="20"/>
          <w:bdr w:val="none" w:sz="0" w:space="0" w:color="auto"/>
          <w:lang w:val="es-CL" w:eastAsia="es-CL"/>
        </w:rPr>
        <w:t xml:space="preserve">e a </w:t>
      </w:r>
      <w:r w:rsidR="00BD5E46" w:rsidRPr="001C31F1">
        <w:rPr>
          <w:rFonts w:eastAsia="Times New Roman"/>
          <w:color w:val="323E4F" w:themeColor="text2" w:themeShade="BF"/>
          <w:sz w:val="20"/>
          <w:bdr w:val="none" w:sz="0" w:space="0" w:color="auto"/>
          <w:lang w:val="es-CL" w:eastAsia="es-CL"/>
        </w:rPr>
        <w:t>ENE</w:t>
      </w:r>
      <w:r w:rsidRPr="001C31F1">
        <w:rPr>
          <w:rFonts w:eastAsia="Times New Roman"/>
          <w:color w:val="323E4F" w:themeColor="text2" w:themeShade="BF"/>
          <w:sz w:val="20"/>
          <w:bdr w:val="none" w:sz="0" w:space="0" w:color="auto"/>
          <w:lang w:val="es-CL" w:eastAsia="es-CL"/>
        </w:rPr>
        <w:t>.</w:t>
      </w:r>
    </w:p>
    <w:p w14:paraId="35EB9C2B" w14:textId="77777777" w:rsidR="00946B99" w:rsidRPr="001C31F1" w:rsidRDefault="00946B99" w:rsidP="004A2E79">
      <w:pPr>
        <w:spacing w:after="0" w:line="276" w:lineRule="auto"/>
        <w:jc w:val="both"/>
        <w:rPr>
          <w:lang w:val="es-CL"/>
        </w:rPr>
      </w:pPr>
    </w:p>
    <w:p w14:paraId="010676A7" w14:textId="0568E86F" w:rsidR="000A2EE6" w:rsidDel="00241D25" w:rsidRDefault="00FD0F42" w:rsidP="00AB60F0">
      <w:pPr>
        <w:spacing w:after="0" w:line="276" w:lineRule="auto"/>
        <w:jc w:val="both"/>
        <w:rPr>
          <w:del w:id="800" w:author="Observatorio 02" w:date="2017-05-04T11:49:00Z"/>
          <w:lang w:val="es-ES"/>
        </w:rPr>
      </w:pPr>
      <w:r w:rsidRPr="001C31F1">
        <w:rPr>
          <w:lang w:val="es-ES"/>
        </w:rPr>
        <w:t>Con el fin de saber cuántos trabajadores se desplazan entre regiones para trabajar, se utiliza el concepto de “migrantes internos”</w:t>
      </w:r>
      <w:r w:rsidRPr="001C31F1">
        <w:rPr>
          <w:rStyle w:val="FootnoteReference"/>
          <w:lang w:val="es-ES"/>
        </w:rPr>
        <w:footnoteReference w:id="7"/>
      </w:r>
      <w:r w:rsidRPr="001C31F1">
        <w:rPr>
          <w:lang w:val="es-ES"/>
        </w:rPr>
        <w:t xml:space="preserve">. Como se aprecia en el Cuadro </w:t>
      </w:r>
      <w:del w:id="801" w:author="Observatorio 02" w:date="2017-05-04T11:49:00Z">
        <w:r w:rsidR="00067B17" w:rsidRPr="001C31F1" w:rsidDel="00241D25">
          <w:rPr>
            <w:lang w:val="es-ES"/>
          </w:rPr>
          <w:delText>6</w:delText>
        </w:r>
      </w:del>
      <w:ins w:id="802" w:author="Observatorio 02" w:date="2017-05-04T11:49:00Z">
        <w:r w:rsidR="00241D25">
          <w:rPr>
            <w:lang w:val="es-ES"/>
          </w:rPr>
          <w:t>12</w:t>
        </w:r>
      </w:ins>
      <w:r w:rsidRPr="001C31F1">
        <w:rPr>
          <w:lang w:val="es-ES"/>
        </w:rPr>
        <w:t>, el sector Minería</w:t>
      </w:r>
      <w:r w:rsidR="009818D0" w:rsidRPr="001C31F1">
        <w:rPr>
          <w:lang w:val="es-ES"/>
        </w:rPr>
        <w:t xml:space="preserve"> presenta un altísimo</w:t>
      </w:r>
      <w:r w:rsidRPr="001C31F1">
        <w:rPr>
          <w:lang w:val="es-ES"/>
        </w:rPr>
        <w:t xml:space="preserve"> porcentaje de migraciones internas (</w:t>
      </w:r>
      <w:r w:rsidR="009818D0" w:rsidRPr="001C31F1">
        <w:rPr>
          <w:lang w:val="es-ES"/>
        </w:rPr>
        <w:t>3</w:t>
      </w:r>
      <w:r w:rsidR="000A2EE6" w:rsidRPr="001C31F1">
        <w:rPr>
          <w:lang w:val="es-ES"/>
        </w:rPr>
        <w:t>3</w:t>
      </w:r>
      <w:r w:rsidRPr="001C31F1">
        <w:rPr>
          <w:lang w:val="es-ES"/>
        </w:rPr>
        <w:t>%)</w:t>
      </w:r>
      <w:r w:rsidR="009818D0" w:rsidRPr="001C31F1">
        <w:rPr>
          <w:lang w:val="es-ES"/>
        </w:rPr>
        <w:t xml:space="preserve">, siendo de hecho el sector con mayor </w:t>
      </w:r>
      <w:r w:rsidR="00321FAD" w:rsidRPr="001C31F1">
        <w:rPr>
          <w:lang w:val="es-ES"/>
        </w:rPr>
        <w:t xml:space="preserve">proporción </w:t>
      </w:r>
      <w:r w:rsidR="009818D0" w:rsidRPr="001C31F1">
        <w:rPr>
          <w:lang w:val="es-ES"/>
        </w:rPr>
        <w:t>de migrantes internos.</w:t>
      </w:r>
    </w:p>
    <w:p w14:paraId="57B56CD1" w14:textId="77777777" w:rsidR="00241D25" w:rsidRDefault="00241D25" w:rsidP="00AB60F0">
      <w:pPr>
        <w:spacing w:after="0" w:line="276" w:lineRule="auto"/>
        <w:jc w:val="both"/>
        <w:rPr>
          <w:ins w:id="803" w:author="Observatorio 02" w:date="2017-05-04T11:49:00Z"/>
          <w:lang w:val="es-ES"/>
        </w:rPr>
      </w:pPr>
    </w:p>
    <w:p w14:paraId="2F02C4FD" w14:textId="77777777" w:rsidR="00EA413F" w:rsidRPr="001C31F1" w:rsidRDefault="00EA413F" w:rsidP="00AB60F0">
      <w:pPr>
        <w:spacing w:after="0" w:line="276" w:lineRule="auto"/>
        <w:jc w:val="both"/>
        <w:rPr>
          <w:lang w:val="es-ES"/>
        </w:rPr>
      </w:pPr>
    </w:p>
    <w:p w14:paraId="69C1F2C9" w14:textId="4697C23D" w:rsidR="00045C32" w:rsidRPr="001C31F1" w:rsidRDefault="00321FAD" w:rsidP="004A2E79">
      <w:pPr>
        <w:spacing w:after="0" w:line="276" w:lineRule="auto"/>
        <w:jc w:val="both"/>
        <w:rPr>
          <w:lang w:val="es-ES"/>
        </w:rPr>
      </w:pPr>
      <w:r w:rsidRPr="001C31F1">
        <w:rPr>
          <w:color w:val="000000" w:themeColor="text1"/>
          <w:lang w:val="es-ES"/>
        </w:rPr>
        <w:t xml:space="preserve">En lo que respecta a </w:t>
      </w:r>
      <w:r w:rsidR="00FD0F42" w:rsidRPr="001C31F1">
        <w:rPr>
          <w:color w:val="000000" w:themeColor="text1"/>
          <w:lang w:val="es-ES"/>
        </w:rPr>
        <w:t>la migración externa</w:t>
      </w:r>
      <w:r w:rsidRPr="001C31F1">
        <w:rPr>
          <w:color w:val="000000" w:themeColor="text1"/>
          <w:lang w:val="es-ES"/>
        </w:rPr>
        <w:t>, e</w:t>
      </w:r>
      <w:r w:rsidR="00FD0F42" w:rsidRPr="001C31F1">
        <w:rPr>
          <w:color w:val="000000" w:themeColor="text1"/>
          <w:lang w:val="es-ES"/>
        </w:rPr>
        <w:t xml:space="preserve">l año 2015 un </w:t>
      </w:r>
      <w:r w:rsidR="00583A6A" w:rsidRPr="001C31F1">
        <w:rPr>
          <w:color w:val="000000" w:themeColor="text1"/>
          <w:lang w:val="es-ES"/>
        </w:rPr>
        <w:t>1</w:t>
      </w:r>
      <w:r w:rsidR="00FD0F42" w:rsidRPr="001C31F1">
        <w:rPr>
          <w:color w:val="000000" w:themeColor="text1"/>
          <w:lang w:val="es-ES"/>
        </w:rPr>
        <w:t xml:space="preserve">% de los ocupados en el sector </w:t>
      </w:r>
      <w:r w:rsidR="00583A6A" w:rsidRPr="001C31F1">
        <w:rPr>
          <w:color w:val="000000" w:themeColor="text1"/>
          <w:lang w:val="es-ES"/>
        </w:rPr>
        <w:t>Minería</w:t>
      </w:r>
      <w:r w:rsidR="00FD0F42" w:rsidRPr="001C31F1">
        <w:rPr>
          <w:color w:val="000000" w:themeColor="text1"/>
          <w:lang w:val="es-ES"/>
        </w:rPr>
        <w:t xml:space="preserve"> correspondía a trabajadores extranjeros.</w:t>
      </w:r>
    </w:p>
    <w:p w14:paraId="6DE548C3" w14:textId="28886F8D" w:rsidR="00A123B9" w:rsidRPr="001C31F1" w:rsidRDefault="00A123B9" w:rsidP="004A2E79">
      <w:pPr>
        <w:spacing w:after="0" w:line="276" w:lineRule="auto"/>
        <w:jc w:val="both"/>
        <w:rPr>
          <w:lang w:val="es-CL"/>
        </w:rPr>
      </w:pPr>
    </w:p>
    <w:p w14:paraId="59871605" w14:textId="449D1BBE" w:rsidR="00D55239" w:rsidRPr="001C31F1" w:rsidRDefault="00345C57" w:rsidP="004A2E79">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Cuadro </w:t>
      </w:r>
      <w:del w:id="804" w:author="Observatorio 02" w:date="2017-05-04T11:49:00Z">
        <w:r w:rsidRPr="001C31F1" w:rsidDel="00241D25">
          <w:rPr>
            <w:rFonts w:eastAsia="Times New Roman"/>
            <w:b/>
            <w:bCs/>
            <w:color w:val="323E4F" w:themeColor="text2" w:themeShade="BF"/>
            <w:bdr w:val="none" w:sz="0" w:space="0" w:color="auto"/>
            <w:lang w:val="es-CL" w:eastAsia="es-CL"/>
          </w:rPr>
          <w:delText>13</w:delText>
        </w:r>
      </w:del>
      <w:ins w:id="805" w:author="Observatorio 02" w:date="2017-05-04T11:49:00Z">
        <w:r w:rsidR="00241D25">
          <w:rPr>
            <w:rFonts w:eastAsia="Times New Roman"/>
            <w:b/>
            <w:bCs/>
            <w:color w:val="323E4F" w:themeColor="text2" w:themeShade="BF"/>
            <w:bdr w:val="none" w:sz="0" w:space="0" w:color="auto"/>
            <w:lang w:val="es-CL" w:eastAsia="es-CL"/>
          </w:rPr>
          <w:t>12</w:t>
        </w:r>
      </w:ins>
      <w:r w:rsidR="00A123B9" w:rsidRPr="001C31F1">
        <w:rPr>
          <w:rFonts w:eastAsia="Times New Roman"/>
          <w:b/>
          <w:bCs/>
          <w:color w:val="323E4F" w:themeColor="text2" w:themeShade="BF"/>
          <w:bdr w:val="none" w:sz="0" w:space="0" w:color="auto"/>
          <w:lang w:val="es-CL" w:eastAsia="es-CL"/>
        </w:rPr>
        <w:t>. Porcentaje de conmutantes según sectores productivos, 2010 y 2016</w:t>
      </w:r>
    </w:p>
    <w:tbl>
      <w:tblPr>
        <w:tblW w:w="6980" w:type="dxa"/>
        <w:tblCellMar>
          <w:left w:w="70" w:type="dxa"/>
          <w:right w:w="70" w:type="dxa"/>
        </w:tblCellMar>
        <w:tblLook w:val="04A0" w:firstRow="1" w:lastRow="0" w:firstColumn="1" w:lastColumn="0" w:noHBand="0" w:noVBand="1"/>
      </w:tblPr>
      <w:tblGrid>
        <w:gridCol w:w="5010"/>
        <w:gridCol w:w="985"/>
        <w:gridCol w:w="985"/>
      </w:tblGrid>
      <w:tr w:rsidR="00821BCD" w:rsidRPr="00821BCD" w14:paraId="541A74E3" w14:textId="77777777" w:rsidTr="00A123B9">
        <w:trPr>
          <w:trHeight w:val="255"/>
        </w:trPr>
        <w:tc>
          <w:tcPr>
            <w:tcW w:w="5010" w:type="dxa"/>
            <w:tcBorders>
              <w:top w:val="single" w:sz="8" w:space="0" w:color="000000"/>
              <w:left w:val="nil"/>
              <w:bottom w:val="single" w:sz="4" w:space="0" w:color="000000"/>
              <w:right w:val="nil"/>
            </w:tcBorders>
            <w:shd w:val="clear" w:color="000000" w:fill="FFFFFF"/>
            <w:noWrap/>
            <w:vAlign w:val="bottom"/>
            <w:hideMark/>
          </w:tcPr>
          <w:p w14:paraId="10442CAF"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Rama de actividad económica</w:t>
            </w:r>
          </w:p>
        </w:tc>
        <w:tc>
          <w:tcPr>
            <w:tcW w:w="985" w:type="dxa"/>
            <w:tcBorders>
              <w:top w:val="single" w:sz="8" w:space="0" w:color="000000"/>
              <w:left w:val="nil"/>
              <w:bottom w:val="single" w:sz="4" w:space="0" w:color="000000"/>
              <w:right w:val="nil"/>
            </w:tcBorders>
            <w:shd w:val="clear" w:color="000000" w:fill="FFFFFF"/>
            <w:noWrap/>
            <w:vAlign w:val="bottom"/>
            <w:hideMark/>
          </w:tcPr>
          <w:p w14:paraId="2272E0F6" w14:textId="77777777" w:rsidR="00821BCD" w:rsidRPr="00821BCD" w:rsidRDefault="00821BCD" w:rsidP="00821BCD">
            <w:pPr>
              <w:spacing w:after="0" w:line="240" w:lineRule="auto"/>
              <w:jc w:val="center"/>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2010</w:t>
            </w:r>
          </w:p>
        </w:tc>
        <w:tc>
          <w:tcPr>
            <w:tcW w:w="985" w:type="dxa"/>
            <w:tcBorders>
              <w:top w:val="single" w:sz="8" w:space="0" w:color="000000"/>
              <w:left w:val="nil"/>
              <w:bottom w:val="single" w:sz="4" w:space="0" w:color="000000"/>
              <w:right w:val="nil"/>
            </w:tcBorders>
            <w:shd w:val="clear" w:color="000000" w:fill="FFFFFF"/>
            <w:noWrap/>
            <w:vAlign w:val="bottom"/>
            <w:hideMark/>
          </w:tcPr>
          <w:p w14:paraId="2C2CF75D" w14:textId="77777777" w:rsidR="00821BCD" w:rsidRPr="00821BCD" w:rsidRDefault="00821BCD" w:rsidP="00821BCD">
            <w:pPr>
              <w:spacing w:after="0" w:line="240" w:lineRule="auto"/>
              <w:jc w:val="center"/>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2016</w:t>
            </w:r>
          </w:p>
        </w:tc>
      </w:tr>
      <w:tr w:rsidR="00821BCD" w:rsidRPr="00821BCD" w14:paraId="696649D5" w14:textId="77777777" w:rsidTr="00A123B9">
        <w:trPr>
          <w:trHeight w:val="255"/>
        </w:trPr>
        <w:tc>
          <w:tcPr>
            <w:tcW w:w="5010" w:type="dxa"/>
            <w:tcBorders>
              <w:top w:val="nil"/>
              <w:left w:val="nil"/>
              <w:bottom w:val="nil"/>
              <w:right w:val="nil"/>
            </w:tcBorders>
            <w:shd w:val="clear" w:color="000000" w:fill="FFFFFF"/>
            <w:noWrap/>
            <w:vAlign w:val="bottom"/>
            <w:hideMark/>
          </w:tcPr>
          <w:p w14:paraId="16031AF5"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Agropecuario-Silvícola</w:t>
            </w:r>
          </w:p>
        </w:tc>
        <w:tc>
          <w:tcPr>
            <w:tcW w:w="985" w:type="dxa"/>
            <w:tcBorders>
              <w:top w:val="nil"/>
              <w:left w:val="nil"/>
              <w:bottom w:val="nil"/>
              <w:right w:val="nil"/>
            </w:tcBorders>
            <w:shd w:val="clear" w:color="000000" w:fill="FFFFFF"/>
            <w:noWrap/>
            <w:vAlign w:val="bottom"/>
            <w:hideMark/>
          </w:tcPr>
          <w:p w14:paraId="102DF176"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2,8</w:t>
            </w:r>
          </w:p>
        </w:tc>
        <w:tc>
          <w:tcPr>
            <w:tcW w:w="985" w:type="dxa"/>
            <w:tcBorders>
              <w:top w:val="nil"/>
              <w:left w:val="nil"/>
              <w:bottom w:val="nil"/>
              <w:right w:val="nil"/>
            </w:tcBorders>
            <w:shd w:val="clear" w:color="000000" w:fill="FFFFFF"/>
            <w:noWrap/>
            <w:vAlign w:val="bottom"/>
            <w:hideMark/>
          </w:tcPr>
          <w:p w14:paraId="4D950825"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2,3</w:t>
            </w:r>
          </w:p>
        </w:tc>
      </w:tr>
      <w:tr w:rsidR="00821BCD" w:rsidRPr="00821BCD" w14:paraId="320AAB82" w14:textId="77777777" w:rsidTr="00A123B9">
        <w:trPr>
          <w:trHeight w:val="255"/>
        </w:trPr>
        <w:tc>
          <w:tcPr>
            <w:tcW w:w="5010" w:type="dxa"/>
            <w:tcBorders>
              <w:top w:val="nil"/>
              <w:left w:val="nil"/>
              <w:bottom w:val="nil"/>
              <w:right w:val="nil"/>
            </w:tcBorders>
            <w:shd w:val="clear" w:color="000000" w:fill="FFFFFF"/>
            <w:noWrap/>
            <w:vAlign w:val="bottom"/>
            <w:hideMark/>
          </w:tcPr>
          <w:p w14:paraId="142B5AC8"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Pesca</w:t>
            </w:r>
          </w:p>
        </w:tc>
        <w:tc>
          <w:tcPr>
            <w:tcW w:w="985" w:type="dxa"/>
            <w:tcBorders>
              <w:top w:val="nil"/>
              <w:left w:val="nil"/>
              <w:bottom w:val="nil"/>
              <w:right w:val="nil"/>
            </w:tcBorders>
            <w:shd w:val="clear" w:color="000000" w:fill="FFFFFF"/>
            <w:noWrap/>
            <w:vAlign w:val="bottom"/>
            <w:hideMark/>
          </w:tcPr>
          <w:p w14:paraId="5E465B6F"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4,6</w:t>
            </w:r>
          </w:p>
        </w:tc>
        <w:tc>
          <w:tcPr>
            <w:tcW w:w="985" w:type="dxa"/>
            <w:tcBorders>
              <w:top w:val="nil"/>
              <w:left w:val="nil"/>
              <w:bottom w:val="nil"/>
              <w:right w:val="nil"/>
            </w:tcBorders>
            <w:shd w:val="clear" w:color="000000" w:fill="FFFFFF"/>
            <w:noWrap/>
            <w:vAlign w:val="bottom"/>
            <w:hideMark/>
          </w:tcPr>
          <w:p w14:paraId="4C2E94AE"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6,3</w:t>
            </w:r>
          </w:p>
        </w:tc>
      </w:tr>
      <w:tr w:rsidR="00821BCD" w:rsidRPr="00821BCD" w14:paraId="3DECD428" w14:textId="77777777" w:rsidTr="00A123B9">
        <w:trPr>
          <w:trHeight w:val="255"/>
        </w:trPr>
        <w:tc>
          <w:tcPr>
            <w:tcW w:w="5010" w:type="dxa"/>
            <w:tcBorders>
              <w:top w:val="nil"/>
              <w:left w:val="nil"/>
              <w:bottom w:val="nil"/>
              <w:right w:val="nil"/>
            </w:tcBorders>
            <w:shd w:val="clear" w:color="000000" w:fill="FFFFFF"/>
            <w:noWrap/>
            <w:vAlign w:val="bottom"/>
            <w:hideMark/>
          </w:tcPr>
          <w:p w14:paraId="5E625AF7"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Minería</w:t>
            </w:r>
          </w:p>
        </w:tc>
        <w:tc>
          <w:tcPr>
            <w:tcW w:w="985" w:type="dxa"/>
            <w:tcBorders>
              <w:top w:val="nil"/>
              <w:left w:val="nil"/>
              <w:bottom w:val="nil"/>
              <w:right w:val="nil"/>
            </w:tcBorders>
            <w:shd w:val="clear" w:color="000000" w:fill="FFFFFF"/>
            <w:noWrap/>
            <w:vAlign w:val="bottom"/>
            <w:hideMark/>
          </w:tcPr>
          <w:p w14:paraId="7E488D2B"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25,7</w:t>
            </w:r>
          </w:p>
        </w:tc>
        <w:tc>
          <w:tcPr>
            <w:tcW w:w="985" w:type="dxa"/>
            <w:tcBorders>
              <w:top w:val="nil"/>
              <w:left w:val="nil"/>
              <w:bottom w:val="nil"/>
              <w:right w:val="nil"/>
            </w:tcBorders>
            <w:shd w:val="clear" w:color="000000" w:fill="FFFFFF"/>
            <w:noWrap/>
            <w:vAlign w:val="bottom"/>
            <w:hideMark/>
          </w:tcPr>
          <w:p w14:paraId="405CA9DA"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33,0</w:t>
            </w:r>
          </w:p>
        </w:tc>
      </w:tr>
      <w:tr w:rsidR="00821BCD" w:rsidRPr="00821BCD" w14:paraId="0F13574D" w14:textId="77777777" w:rsidTr="00A123B9">
        <w:trPr>
          <w:trHeight w:val="255"/>
        </w:trPr>
        <w:tc>
          <w:tcPr>
            <w:tcW w:w="5010" w:type="dxa"/>
            <w:tcBorders>
              <w:top w:val="nil"/>
              <w:left w:val="nil"/>
              <w:bottom w:val="nil"/>
              <w:right w:val="nil"/>
            </w:tcBorders>
            <w:shd w:val="clear" w:color="000000" w:fill="FFFFFF"/>
            <w:noWrap/>
            <w:vAlign w:val="bottom"/>
            <w:hideMark/>
          </w:tcPr>
          <w:p w14:paraId="4193D2B4"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Industria Manufacturera</w:t>
            </w:r>
          </w:p>
        </w:tc>
        <w:tc>
          <w:tcPr>
            <w:tcW w:w="985" w:type="dxa"/>
            <w:tcBorders>
              <w:top w:val="nil"/>
              <w:left w:val="nil"/>
              <w:bottom w:val="nil"/>
              <w:right w:val="nil"/>
            </w:tcBorders>
            <w:shd w:val="clear" w:color="000000" w:fill="FFFFFF"/>
            <w:noWrap/>
            <w:vAlign w:val="bottom"/>
            <w:hideMark/>
          </w:tcPr>
          <w:p w14:paraId="5F072ADD"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1,7</w:t>
            </w:r>
          </w:p>
        </w:tc>
        <w:tc>
          <w:tcPr>
            <w:tcW w:w="985" w:type="dxa"/>
            <w:tcBorders>
              <w:top w:val="nil"/>
              <w:left w:val="nil"/>
              <w:bottom w:val="nil"/>
              <w:right w:val="nil"/>
            </w:tcBorders>
            <w:shd w:val="clear" w:color="000000" w:fill="FFFFFF"/>
            <w:noWrap/>
            <w:vAlign w:val="bottom"/>
            <w:hideMark/>
          </w:tcPr>
          <w:p w14:paraId="31045A92"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1,7</w:t>
            </w:r>
          </w:p>
        </w:tc>
      </w:tr>
      <w:tr w:rsidR="00821BCD" w:rsidRPr="00821BCD" w14:paraId="6FAF4EFD" w14:textId="77777777" w:rsidTr="00A123B9">
        <w:trPr>
          <w:trHeight w:val="255"/>
        </w:trPr>
        <w:tc>
          <w:tcPr>
            <w:tcW w:w="5010" w:type="dxa"/>
            <w:tcBorders>
              <w:top w:val="nil"/>
              <w:left w:val="nil"/>
              <w:bottom w:val="nil"/>
              <w:right w:val="nil"/>
            </w:tcBorders>
            <w:shd w:val="clear" w:color="000000" w:fill="FFFFFF"/>
            <w:noWrap/>
            <w:vAlign w:val="bottom"/>
            <w:hideMark/>
          </w:tcPr>
          <w:p w14:paraId="7408EAA7"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Electricidad, Gas y Agua</w:t>
            </w:r>
          </w:p>
        </w:tc>
        <w:tc>
          <w:tcPr>
            <w:tcW w:w="985" w:type="dxa"/>
            <w:tcBorders>
              <w:top w:val="nil"/>
              <w:left w:val="nil"/>
              <w:bottom w:val="nil"/>
              <w:right w:val="nil"/>
            </w:tcBorders>
            <w:shd w:val="clear" w:color="000000" w:fill="FFFFFF"/>
            <w:noWrap/>
            <w:vAlign w:val="bottom"/>
            <w:hideMark/>
          </w:tcPr>
          <w:p w14:paraId="151F0607"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5,8</w:t>
            </w:r>
          </w:p>
        </w:tc>
        <w:tc>
          <w:tcPr>
            <w:tcW w:w="985" w:type="dxa"/>
            <w:tcBorders>
              <w:top w:val="nil"/>
              <w:left w:val="nil"/>
              <w:bottom w:val="nil"/>
              <w:right w:val="nil"/>
            </w:tcBorders>
            <w:shd w:val="clear" w:color="000000" w:fill="FFFFFF"/>
            <w:noWrap/>
            <w:vAlign w:val="bottom"/>
            <w:hideMark/>
          </w:tcPr>
          <w:p w14:paraId="6236E9AC"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11,7</w:t>
            </w:r>
          </w:p>
        </w:tc>
      </w:tr>
      <w:tr w:rsidR="00821BCD" w:rsidRPr="00821BCD" w14:paraId="34833CF4" w14:textId="77777777" w:rsidTr="00A123B9">
        <w:trPr>
          <w:trHeight w:val="255"/>
        </w:trPr>
        <w:tc>
          <w:tcPr>
            <w:tcW w:w="5010" w:type="dxa"/>
            <w:tcBorders>
              <w:top w:val="nil"/>
              <w:left w:val="nil"/>
              <w:bottom w:val="nil"/>
              <w:right w:val="nil"/>
            </w:tcBorders>
            <w:shd w:val="clear" w:color="000000" w:fill="FFFFFF"/>
            <w:noWrap/>
            <w:vAlign w:val="bottom"/>
            <w:hideMark/>
          </w:tcPr>
          <w:p w14:paraId="33762224"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Construcción</w:t>
            </w:r>
          </w:p>
        </w:tc>
        <w:tc>
          <w:tcPr>
            <w:tcW w:w="985" w:type="dxa"/>
            <w:tcBorders>
              <w:top w:val="nil"/>
              <w:left w:val="nil"/>
              <w:bottom w:val="nil"/>
              <w:right w:val="nil"/>
            </w:tcBorders>
            <w:shd w:val="clear" w:color="000000" w:fill="FFFFFF"/>
            <w:noWrap/>
            <w:vAlign w:val="bottom"/>
            <w:hideMark/>
          </w:tcPr>
          <w:p w14:paraId="56089E03"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6,9</w:t>
            </w:r>
          </w:p>
        </w:tc>
        <w:tc>
          <w:tcPr>
            <w:tcW w:w="985" w:type="dxa"/>
            <w:tcBorders>
              <w:top w:val="nil"/>
              <w:left w:val="nil"/>
              <w:bottom w:val="nil"/>
              <w:right w:val="nil"/>
            </w:tcBorders>
            <w:shd w:val="clear" w:color="000000" w:fill="FFFFFF"/>
            <w:noWrap/>
            <w:vAlign w:val="bottom"/>
            <w:hideMark/>
          </w:tcPr>
          <w:p w14:paraId="23A2B840"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6,9</w:t>
            </w:r>
          </w:p>
        </w:tc>
      </w:tr>
      <w:tr w:rsidR="00821BCD" w:rsidRPr="00821BCD" w14:paraId="7682F1B2" w14:textId="77777777" w:rsidTr="00A123B9">
        <w:trPr>
          <w:trHeight w:val="255"/>
        </w:trPr>
        <w:tc>
          <w:tcPr>
            <w:tcW w:w="5010" w:type="dxa"/>
            <w:tcBorders>
              <w:top w:val="nil"/>
              <w:left w:val="nil"/>
              <w:bottom w:val="nil"/>
              <w:right w:val="nil"/>
            </w:tcBorders>
            <w:shd w:val="clear" w:color="000000" w:fill="FFFFFF"/>
            <w:noWrap/>
            <w:vAlign w:val="bottom"/>
            <w:hideMark/>
          </w:tcPr>
          <w:p w14:paraId="29C61DFB"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Comercio</w:t>
            </w:r>
          </w:p>
        </w:tc>
        <w:tc>
          <w:tcPr>
            <w:tcW w:w="985" w:type="dxa"/>
            <w:tcBorders>
              <w:top w:val="nil"/>
              <w:left w:val="nil"/>
              <w:bottom w:val="nil"/>
              <w:right w:val="nil"/>
            </w:tcBorders>
            <w:shd w:val="clear" w:color="000000" w:fill="FFFFFF"/>
            <w:noWrap/>
            <w:vAlign w:val="bottom"/>
            <w:hideMark/>
          </w:tcPr>
          <w:p w14:paraId="3078E8A5"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0,9</w:t>
            </w:r>
          </w:p>
        </w:tc>
        <w:tc>
          <w:tcPr>
            <w:tcW w:w="985" w:type="dxa"/>
            <w:tcBorders>
              <w:top w:val="nil"/>
              <w:left w:val="nil"/>
              <w:bottom w:val="nil"/>
              <w:right w:val="nil"/>
            </w:tcBorders>
            <w:shd w:val="clear" w:color="000000" w:fill="FFFFFF"/>
            <w:noWrap/>
            <w:vAlign w:val="bottom"/>
            <w:hideMark/>
          </w:tcPr>
          <w:p w14:paraId="2981E034"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0,9</w:t>
            </w:r>
          </w:p>
        </w:tc>
      </w:tr>
      <w:tr w:rsidR="00821BCD" w:rsidRPr="00821BCD" w14:paraId="017CB8A5" w14:textId="77777777" w:rsidTr="00A123B9">
        <w:trPr>
          <w:trHeight w:val="255"/>
        </w:trPr>
        <w:tc>
          <w:tcPr>
            <w:tcW w:w="5010" w:type="dxa"/>
            <w:tcBorders>
              <w:top w:val="nil"/>
              <w:left w:val="nil"/>
              <w:bottom w:val="nil"/>
              <w:right w:val="nil"/>
            </w:tcBorders>
            <w:shd w:val="clear" w:color="000000" w:fill="FFFFFF"/>
            <w:noWrap/>
            <w:vAlign w:val="bottom"/>
            <w:hideMark/>
          </w:tcPr>
          <w:p w14:paraId="187F2C75"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Hoteles y Restaurantes</w:t>
            </w:r>
          </w:p>
        </w:tc>
        <w:tc>
          <w:tcPr>
            <w:tcW w:w="985" w:type="dxa"/>
            <w:tcBorders>
              <w:top w:val="nil"/>
              <w:left w:val="nil"/>
              <w:bottom w:val="nil"/>
              <w:right w:val="nil"/>
            </w:tcBorders>
            <w:shd w:val="clear" w:color="000000" w:fill="FFFFFF"/>
            <w:noWrap/>
            <w:vAlign w:val="bottom"/>
            <w:hideMark/>
          </w:tcPr>
          <w:p w14:paraId="61D94278"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2,0</w:t>
            </w:r>
          </w:p>
        </w:tc>
        <w:tc>
          <w:tcPr>
            <w:tcW w:w="985" w:type="dxa"/>
            <w:tcBorders>
              <w:top w:val="nil"/>
              <w:left w:val="nil"/>
              <w:bottom w:val="nil"/>
              <w:right w:val="nil"/>
            </w:tcBorders>
            <w:shd w:val="clear" w:color="000000" w:fill="FFFFFF"/>
            <w:noWrap/>
            <w:vAlign w:val="bottom"/>
            <w:hideMark/>
          </w:tcPr>
          <w:p w14:paraId="66D7D7BF"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1,4</w:t>
            </w:r>
          </w:p>
        </w:tc>
      </w:tr>
      <w:tr w:rsidR="00821BCD" w:rsidRPr="00821BCD" w14:paraId="21FEC188" w14:textId="77777777" w:rsidTr="00A123B9">
        <w:trPr>
          <w:trHeight w:val="255"/>
        </w:trPr>
        <w:tc>
          <w:tcPr>
            <w:tcW w:w="5010" w:type="dxa"/>
            <w:tcBorders>
              <w:top w:val="nil"/>
              <w:left w:val="nil"/>
              <w:bottom w:val="nil"/>
              <w:right w:val="nil"/>
            </w:tcBorders>
            <w:shd w:val="clear" w:color="000000" w:fill="FFFFFF"/>
            <w:noWrap/>
            <w:vAlign w:val="bottom"/>
            <w:hideMark/>
          </w:tcPr>
          <w:p w14:paraId="28C447E4"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Transporte y Comunicaciones</w:t>
            </w:r>
          </w:p>
        </w:tc>
        <w:tc>
          <w:tcPr>
            <w:tcW w:w="985" w:type="dxa"/>
            <w:tcBorders>
              <w:top w:val="nil"/>
              <w:left w:val="nil"/>
              <w:bottom w:val="nil"/>
              <w:right w:val="nil"/>
            </w:tcBorders>
            <w:shd w:val="clear" w:color="000000" w:fill="FFFFFF"/>
            <w:noWrap/>
            <w:vAlign w:val="bottom"/>
            <w:hideMark/>
          </w:tcPr>
          <w:p w14:paraId="0D06C748"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2,7</w:t>
            </w:r>
          </w:p>
        </w:tc>
        <w:tc>
          <w:tcPr>
            <w:tcW w:w="985" w:type="dxa"/>
            <w:tcBorders>
              <w:top w:val="nil"/>
              <w:left w:val="nil"/>
              <w:bottom w:val="nil"/>
              <w:right w:val="nil"/>
            </w:tcBorders>
            <w:shd w:val="clear" w:color="000000" w:fill="FFFFFF"/>
            <w:noWrap/>
            <w:vAlign w:val="bottom"/>
            <w:hideMark/>
          </w:tcPr>
          <w:p w14:paraId="5817BEC7"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3,5</w:t>
            </w:r>
          </w:p>
        </w:tc>
      </w:tr>
      <w:tr w:rsidR="00821BCD" w:rsidRPr="00821BCD" w14:paraId="73F274E2" w14:textId="77777777" w:rsidTr="00A123B9">
        <w:trPr>
          <w:trHeight w:val="255"/>
        </w:trPr>
        <w:tc>
          <w:tcPr>
            <w:tcW w:w="5010" w:type="dxa"/>
            <w:tcBorders>
              <w:top w:val="nil"/>
              <w:left w:val="nil"/>
              <w:bottom w:val="nil"/>
              <w:right w:val="nil"/>
            </w:tcBorders>
            <w:shd w:val="clear" w:color="000000" w:fill="FFFFFF"/>
            <w:noWrap/>
            <w:vAlign w:val="bottom"/>
            <w:hideMark/>
          </w:tcPr>
          <w:p w14:paraId="4553497C"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Intermediación Financiera</w:t>
            </w:r>
          </w:p>
        </w:tc>
        <w:tc>
          <w:tcPr>
            <w:tcW w:w="985" w:type="dxa"/>
            <w:tcBorders>
              <w:top w:val="nil"/>
              <w:left w:val="nil"/>
              <w:bottom w:val="nil"/>
              <w:right w:val="nil"/>
            </w:tcBorders>
            <w:shd w:val="clear" w:color="000000" w:fill="FFFFFF"/>
            <w:noWrap/>
            <w:vAlign w:val="bottom"/>
            <w:hideMark/>
          </w:tcPr>
          <w:p w14:paraId="2736F40A"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1,1</w:t>
            </w:r>
          </w:p>
        </w:tc>
        <w:tc>
          <w:tcPr>
            <w:tcW w:w="985" w:type="dxa"/>
            <w:tcBorders>
              <w:top w:val="nil"/>
              <w:left w:val="nil"/>
              <w:bottom w:val="nil"/>
              <w:right w:val="nil"/>
            </w:tcBorders>
            <w:shd w:val="clear" w:color="000000" w:fill="FFFFFF"/>
            <w:noWrap/>
            <w:vAlign w:val="bottom"/>
            <w:hideMark/>
          </w:tcPr>
          <w:p w14:paraId="023CDCE2"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1,7</w:t>
            </w:r>
          </w:p>
        </w:tc>
      </w:tr>
      <w:tr w:rsidR="00821BCD" w:rsidRPr="00821BCD" w14:paraId="6229300C" w14:textId="77777777" w:rsidTr="00A123B9">
        <w:trPr>
          <w:trHeight w:val="255"/>
        </w:trPr>
        <w:tc>
          <w:tcPr>
            <w:tcW w:w="5010" w:type="dxa"/>
            <w:tcBorders>
              <w:top w:val="nil"/>
              <w:left w:val="nil"/>
              <w:bottom w:val="nil"/>
              <w:right w:val="nil"/>
            </w:tcBorders>
            <w:shd w:val="clear" w:color="000000" w:fill="FFFFFF"/>
            <w:noWrap/>
            <w:vAlign w:val="bottom"/>
            <w:hideMark/>
          </w:tcPr>
          <w:p w14:paraId="377AF771"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Actividades Inmobiliarias, Empresariales y de Alquiler</w:t>
            </w:r>
          </w:p>
        </w:tc>
        <w:tc>
          <w:tcPr>
            <w:tcW w:w="985" w:type="dxa"/>
            <w:tcBorders>
              <w:top w:val="nil"/>
              <w:left w:val="nil"/>
              <w:bottom w:val="nil"/>
              <w:right w:val="nil"/>
            </w:tcBorders>
            <w:shd w:val="clear" w:color="000000" w:fill="FFFFFF"/>
            <w:noWrap/>
            <w:vAlign w:val="bottom"/>
            <w:hideMark/>
          </w:tcPr>
          <w:p w14:paraId="037385D8"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2,4</w:t>
            </w:r>
          </w:p>
        </w:tc>
        <w:tc>
          <w:tcPr>
            <w:tcW w:w="985" w:type="dxa"/>
            <w:tcBorders>
              <w:top w:val="nil"/>
              <w:left w:val="nil"/>
              <w:bottom w:val="nil"/>
              <w:right w:val="nil"/>
            </w:tcBorders>
            <w:shd w:val="clear" w:color="000000" w:fill="FFFFFF"/>
            <w:noWrap/>
            <w:vAlign w:val="bottom"/>
            <w:hideMark/>
          </w:tcPr>
          <w:p w14:paraId="01E25024"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2,4</w:t>
            </w:r>
          </w:p>
        </w:tc>
      </w:tr>
      <w:tr w:rsidR="00821BCD" w:rsidRPr="00821BCD" w14:paraId="5144A9F6" w14:textId="77777777" w:rsidTr="00A123B9">
        <w:trPr>
          <w:trHeight w:val="255"/>
        </w:trPr>
        <w:tc>
          <w:tcPr>
            <w:tcW w:w="5010" w:type="dxa"/>
            <w:tcBorders>
              <w:top w:val="nil"/>
              <w:left w:val="nil"/>
              <w:bottom w:val="nil"/>
              <w:right w:val="nil"/>
            </w:tcBorders>
            <w:shd w:val="clear" w:color="000000" w:fill="FFFFFF"/>
            <w:noWrap/>
            <w:vAlign w:val="bottom"/>
            <w:hideMark/>
          </w:tcPr>
          <w:p w14:paraId="61251453"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Servicios Personales</w:t>
            </w:r>
          </w:p>
        </w:tc>
        <w:tc>
          <w:tcPr>
            <w:tcW w:w="985" w:type="dxa"/>
            <w:tcBorders>
              <w:top w:val="nil"/>
              <w:left w:val="nil"/>
              <w:bottom w:val="nil"/>
              <w:right w:val="nil"/>
            </w:tcBorders>
            <w:shd w:val="clear" w:color="000000" w:fill="FFFFFF"/>
            <w:noWrap/>
            <w:vAlign w:val="bottom"/>
            <w:hideMark/>
          </w:tcPr>
          <w:p w14:paraId="6689AE6F"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1,0</w:t>
            </w:r>
          </w:p>
        </w:tc>
        <w:tc>
          <w:tcPr>
            <w:tcW w:w="985" w:type="dxa"/>
            <w:tcBorders>
              <w:top w:val="nil"/>
              <w:left w:val="nil"/>
              <w:bottom w:val="nil"/>
              <w:right w:val="nil"/>
            </w:tcBorders>
            <w:shd w:val="clear" w:color="000000" w:fill="FFFFFF"/>
            <w:noWrap/>
            <w:vAlign w:val="bottom"/>
            <w:hideMark/>
          </w:tcPr>
          <w:p w14:paraId="4AF5C2F2"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0,9</w:t>
            </w:r>
          </w:p>
        </w:tc>
      </w:tr>
      <w:tr w:rsidR="00821BCD" w:rsidRPr="00821BCD" w14:paraId="4DAF4901" w14:textId="77777777" w:rsidTr="00A123B9">
        <w:trPr>
          <w:trHeight w:val="255"/>
        </w:trPr>
        <w:tc>
          <w:tcPr>
            <w:tcW w:w="5010" w:type="dxa"/>
            <w:tcBorders>
              <w:top w:val="nil"/>
              <w:left w:val="nil"/>
              <w:bottom w:val="single" w:sz="4" w:space="0" w:color="000000"/>
              <w:right w:val="nil"/>
            </w:tcBorders>
            <w:shd w:val="clear" w:color="000000" w:fill="FFFFFF"/>
            <w:noWrap/>
            <w:vAlign w:val="bottom"/>
            <w:hideMark/>
          </w:tcPr>
          <w:p w14:paraId="5239195C"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Administración Pública</w:t>
            </w:r>
          </w:p>
        </w:tc>
        <w:tc>
          <w:tcPr>
            <w:tcW w:w="985" w:type="dxa"/>
            <w:tcBorders>
              <w:top w:val="nil"/>
              <w:left w:val="nil"/>
              <w:bottom w:val="single" w:sz="4" w:space="0" w:color="000000"/>
              <w:right w:val="nil"/>
            </w:tcBorders>
            <w:shd w:val="clear" w:color="000000" w:fill="FFFFFF"/>
            <w:noWrap/>
            <w:vAlign w:val="bottom"/>
            <w:hideMark/>
          </w:tcPr>
          <w:p w14:paraId="738EB3D6"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1,8</w:t>
            </w:r>
          </w:p>
        </w:tc>
        <w:tc>
          <w:tcPr>
            <w:tcW w:w="985" w:type="dxa"/>
            <w:tcBorders>
              <w:top w:val="nil"/>
              <w:left w:val="nil"/>
              <w:bottom w:val="single" w:sz="4" w:space="0" w:color="000000"/>
              <w:right w:val="nil"/>
            </w:tcBorders>
            <w:shd w:val="clear" w:color="000000" w:fill="FFFFFF"/>
            <w:noWrap/>
            <w:vAlign w:val="bottom"/>
            <w:hideMark/>
          </w:tcPr>
          <w:p w14:paraId="44961BA4"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2,0</w:t>
            </w:r>
          </w:p>
        </w:tc>
      </w:tr>
      <w:tr w:rsidR="00821BCD" w:rsidRPr="00821BCD" w14:paraId="3221050C" w14:textId="77777777" w:rsidTr="00A123B9">
        <w:trPr>
          <w:trHeight w:val="255"/>
        </w:trPr>
        <w:tc>
          <w:tcPr>
            <w:tcW w:w="5010" w:type="dxa"/>
            <w:tcBorders>
              <w:top w:val="nil"/>
              <w:left w:val="nil"/>
              <w:bottom w:val="single" w:sz="8" w:space="0" w:color="000000"/>
              <w:right w:val="nil"/>
            </w:tcBorders>
            <w:shd w:val="clear" w:color="000000" w:fill="FFFFFF"/>
            <w:noWrap/>
            <w:vAlign w:val="bottom"/>
            <w:hideMark/>
          </w:tcPr>
          <w:p w14:paraId="589090D1" w14:textId="77777777" w:rsidR="00821BCD" w:rsidRPr="00821BCD" w:rsidRDefault="00821BCD" w:rsidP="00821BCD">
            <w:pPr>
              <w:spacing w:after="0" w:line="240" w:lineRule="auto"/>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Nacional</w:t>
            </w:r>
          </w:p>
        </w:tc>
        <w:tc>
          <w:tcPr>
            <w:tcW w:w="985" w:type="dxa"/>
            <w:tcBorders>
              <w:top w:val="nil"/>
              <w:left w:val="nil"/>
              <w:bottom w:val="single" w:sz="8" w:space="0" w:color="000000"/>
              <w:right w:val="nil"/>
            </w:tcBorders>
            <w:shd w:val="clear" w:color="000000" w:fill="FFFFFF"/>
            <w:noWrap/>
            <w:vAlign w:val="bottom"/>
            <w:hideMark/>
          </w:tcPr>
          <w:p w14:paraId="3D107984"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2,8</w:t>
            </w:r>
          </w:p>
        </w:tc>
        <w:tc>
          <w:tcPr>
            <w:tcW w:w="985" w:type="dxa"/>
            <w:tcBorders>
              <w:top w:val="nil"/>
              <w:left w:val="nil"/>
              <w:bottom w:val="single" w:sz="8" w:space="0" w:color="000000"/>
              <w:right w:val="nil"/>
            </w:tcBorders>
            <w:shd w:val="clear" w:color="000000" w:fill="FFFFFF"/>
            <w:noWrap/>
            <w:vAlign w:val="bottom"/>
            <w:hideMark/>
          </w:tcPr>
          <w:p w14:paraId="3C12A3C1" w14:textId="77777777" w:rsidR="00821BCD" w:rsidRPr="00821BCD" w:rsidRDefault="00821BCD" w:rsidP="00821BCD">
            <w:pPr>
              <w:spacing w:after="0" w:line="240" w:lineRule="auto"/>
              <w:jc w:val="right"/>
              <w:rPr>
                <w:rFonts w:eastAsia="Times New Roman"/>
                <w:sz w:val="22"/>
                <w:szCs w:val="22"/>
                <w:bdr w:val="none" w:sz="0" w:space="0" w:color="auto"/>
                <w:lang w:val="es-CL" w:eastAsia="es-CL"/>
              </w:rPr>
            </w:pPr>
            <w:r w:rsidRPr="00821BCD">
              <w:rPr>
                <w:rFonts w:eastAsia="Times New Roman"/>
                <w:sz w:val="22"/>
                <w:szCs w:val="22"/>
                <w:bdr w:val="none" w:sz="0" w:space="0" w:color="auto"/>
                <w:lang w:val="es-CL" w:eastAsia="es-CL"/>
              </w:rPr>
              <w:t>2,9</w:t>
            </w:r>
          </w:p>
        </w:tc>
      </w:tr>
    </w:tbl>
    <w:p w14:paraId="149C04F2" w14:textId="76F9FFCA" w:rsidR="00D55239" w:rsidRPr="001C31F1" w:rsidRDefault="00D55239" w:rsidP="004A2E79">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propia </w:t>
      </w:r>
      <w:r w:rsidR="00321FAD" w:rsidRPr="001C31F1">
        <w:rPr>
          <w:rFonts w:eastAsia="Times New Roman"/>
          <w:color w:val="323E4F" w:themeColor="text2" w:themeShade="BF"/>
          <w:sz w:val="20"/>
          <w:bdr w:val="none" w:sz="0" w:space="0" w:color="auto"/>
          <w:lang w:val="es-CL" w:eastAsia="es-CL"/>
        </w:rPr>
        <w:t>conform</w:t>
      </w:r>
      <w:r w:rsidRPr="001C31F1">
        <w:rPr>
          <w:rFonts w:eastAsia="Times New Roman"/>
          <w:color w:val="323E4F" w:themeColor="text2" w:themeShade="BF"/>
          <w:sz w:val="20"/>
          <w:bdr w:val="none" w:sz="0" w:space="0" w:color="auto"/>
          <w:lang w:val="es-CL" w:eastAsia="es-CL"/>
        </w:rPr>
        <w:t xml:space="preserve">e a </w:t>
      </w:r>
      <w:r w:rsidR="00A123B9" w:rsidRPr="001C31F1">
        <w:rPr>
          <w:rFonts w:eastAsia="Times New Roman"/>
          <w:color w:val="323E4F" w:themeColor="text2" w:themeShade="BF"/>
          <w:sz w:val="20"/>
          <w:bdr w:val="none" w:sz="0" w:space="0" w:color="auto"/>
          <w:lang w:val="es-CL" w:eastAsia="es-CL"/>
        </w:rPr>
        <w:t>ENE</w:t>
      </w:r>
      <w:r w:rsidRPr="001C31F1">
        <w:rPr>
          <w:rFonts w:eastAsia="Times New Roman"/>
          <w:color w:val="323E4F" w:themeColor="text2" w:themeShade="BF"/>
          <w:sz w:val="20"/>
          <w:bdr w:val="none" w:sz="0" w:space="0" w:color="auto"/>
          <w:lang w:val="es-CL" w:eastAsia="es-CL"/>
        </w:rPr>
        <w:t>.</w:t>
      </w:r>
    </w:p>
    <w:p w14:paraId="2073A897" w14:textId="22159C6B" w:rsidR="006C60C7" w:rsidRPr="00A41E9A" w:rsidRDefault="006C60C7" w:rsidP="00203910">
      <w:pPr>
        <w:spacing w:after="0" w:line="23" w:lineRule="atLeast"/>
        <w:rPr>
          <w:ins w:id="806" w:author="Observatorio 02" w:date="2017-05-04T15:08:00Z"/>
          <w:lang w:val="es-CL"/>
          <w:rPrChange w:id="807" w:author="Observatorio 02" w:date="2017-05-04T15:08:00Z">
            <w:rPr>
              <w:ins w:id="808" w:author="Observatorio 02" w:date="2017-05-04T15:08:00Z"/>
              <w:b/>
              <w:lang w:val="es-CL"/>
            </w:rPr>
          </w:rPrChange>
        </w:rPr>
        <w:pPrChange w:id="809" w:author="Observatorio 02" w:date="2017-05-04T15:08:00Z">
          <w:pPr>
            <w:spacing w:line="259" w:lineRule="auto"/>
          </w:pPr>
        </w:pPrChange>
      </w:pPr>
    </w:p>
    <w:p w14:paraId="321E795B" w14:textId="12F1F0EA" w:rsidR="00A41E9A" w:rsidRPr="00A41E9A" w:rsidRDefault="00A41E9A" w:rsidP="00744054">
      <w:pPr>
        <w:spacing w:after="0" w:line="23" w:lineRule="atLeast"/>
        <w:jc w:val="both"/>
        <w:rPr>
          <w:ins w:id="810" w:author="Observatorio 02" w:date="2017-05-04T15:07:00Z"/>
          <w:lang w:val="es-CL"/>
          <w:rPrChange w:id="811" w:author="Observatorio 02" w:date="2017-05-04T15:08:00Z">
            <w:rPr>
              <w:ins w:id="812" w:author="Observatorio 02" w:date="2017-05-04T15:07:00Z"/>
              <w:b/>
              <w:lang w:val="es-CL"/>
            </w:rPr>
          </w:rPrChange>
        </w:rPr>
        <w:pPrChange w:id="813" w:author="Observatorio 02" w:date="2017-05-04T15:15:00Z">
          <w:pPr>
            <w:spacing w:line="259" w:lineRule="auto"/>
          </w:pPr>
        </w:pPrChange>
      </w:pPr>
      <w:ins w:id="814" w:author="Observatorio 02" w:date="2017-05-04T15:08:00Z">
        <w:r w:rsidRPr="00A41E9A">
          <w:rPr>
            <w:lang w:val="es-CL"/>
            <w:rPrChange w:id="815" w:author="Observatorio 02" w:date="2017-05-04T15:08:00Z">
              <w:rPr>
                <w:b/>
                <w:lang w:val="es-CL"/>
              </w:rPr>
            </w:rPrChange>
          </w:rPr>
          <w:t>El cuadro</w:t>
        </w:r>
        <w:r>
          <w:rPr>
            <w:lang w:val="es-CL"/>
          </w:rPr>
          <w:t xml:space="preserve"> 13 muestra la </w:t>
        </w:r>
      </w:ins>
      <w:ins w:id="816" w:author="Observatorio 02" w:date="2017-05-04T15:09:00Z">
        <w:r>
          <w:rPr>
            <w:lang w:val="es-CL"/>
          </w:rPr>
          <w:t>e</w:t>
        </w:r>
      </w:ins>
      <w:ins w:id="817" w:author="Observatorio 02" w:date="2017-05-04T15:08:00Z">
        <w:r w:rsidRPr="00A41E9A">
          <w:rPr>
            <w:lang w:val="es-CL"/>
          </w:rPr>
          <w:t xml:space="preserve">dad promedio de los ocupados del sector, según sexo, </w:t>
        </w:r>
      </w:ins>
      <w:ins w:id="818" w:author="Observatorio 02" w:date="2017-05-04T15:09:00Z">
        <w:r>
          <w:rPr>
            <w:lang w:val="es-CL"/>
          </w:rPr>
          <w:t xml:space="preserve">para dos años en particular: </w:t>
        </w:r>
      </w:ins>
      <w:ins w:id="819" w:author="Observatorio 02" w:date="2017-05-04T15:08:00Z">
        <w:r w:rsidRPr="00A41E9A">
          <w:rPr>
            <w:lang w:val="es-CL"/>
          </w:rPr>
          <w:t>2010</w:t>
        </w:r>
      </w:ins>
      <w:ins w:id="820" w:author="Observatorio 02" w:date="2017-05-04T15:09:00Z">
        <w:r>
          <w:rPr>
            <w:lang w:val="es-CL"/>
          </w:rPr>
          <w:t xml:space="preserve"> y </w:t>
        </w:r>
      </w:ins>
      <w:ins w:id="821" w:author="Observatorio 02" w:date="2017-05-04T15:08:00Z">
        <w:r w:rsidRPr="00A41E9A">
          <w:rPr>
            <w:lang w:val="es-CL"/>
          </w:rPr>
          <w:t>2016</w:t>
        </w:r>
      </w:ins>
      <w:ins w:id="822" w:author="Observatorio 02" w:date="2017-05-04T15:09:00Z">
        <w:r>
          <w:rPr>
            <w:lang w:val="es-CL"/>
          </w:rPr>
          <w:t>.</w:t>
        </w:r>
      </w:ins>
      <w:ins w:id="823" w:author="Observatorio 02" w:date="2017-05-04T15:14:00Z">
        <w:r w:rsidR="00744054">
          <w:rPr>
            <w:lang w:val="es-CL"/>
          </w:rPr>
          <w:t xml:space="preserve"> Como se puede apreciar, tanto los hombres como las mujeres del sector son -en promedio- </w:t>
        </w:r>
      </w:ins>
      <w:ins w:id="824" w:author="Observatorio 02" w:date="2017-05-04T15:15:00Z">
        <w:r w:rsidR="00744054">
          <w:rPr>
            <w:lang w:val="es-CL"/>
          </w:rPr>
          <w:t xml:space="preserve">sistemáticamente </w:t>
        </w:r>
      </w:ins>
      <w:ins w:id="825" w:author="Observatorio 02" w:date="2017-05-04T15:14:00Z">
        <w:r w:rsidR="00744054">
          <w:rPr>
            <w:lang w:val="es-CL"/>
          </w:rPr>
          <w:t>m</w:t>
        </w:r>
      </w:ins>
      <w:ins w:id="826" w:author="Observatorio 02" w:date="2017-05-04T15:15:00Z">
        <w:r w:rsidR="00744054">
          <w:rPr>
            <w:lang w:val="es-CL"/>
          </w:rPr>
          <w:t xml:space="preserve">ás jóvenes que los hombres y mujeres a nivel nacional. Como es de esperar, </w:t>
        </w:r>
      </w:ins>
      <w:ins w:id="827" w:author="Observatorio 02" w:date="2017-05-04T15:27:00Z">
        <w:r w:rsidR="00992AE4">
          <w:rPr>
            <w:lang w:val="es-CL"/>
          </w:rPr>
          <w:t xml:space="preserve">la edad promedio de cada categoría </w:t>
        </w:r>
      </w:ins>
      <w:ins w:id="828" w:author="Observatorio 02" w:date="2017-05-04T15:28:00Z">
        <w:r w:rsidR="00992AE4">
          <w:rPr>
            <w:lang w:val="es-CL"/>
          </w:rPr>
          <w:t xml:space="preserve">ha tendido a crecer en el tiempo, pero no lo ha hecho a la misma tasa. En general, los ocupados del sector han envejecidos más que los ocupados a nivel nacional (sin importar el sexo). </w:t>
        </w:r>
      </w:ins>
    </w:p>
    <w:p w14:paraId="17EFB3B9" w14:textId="77777777" w:rsidR="00203910" w:rsidRPr="00A41E9A" w:rsidRDefault="00203910" w:rsidP="00203910">
      <w:pPr>
        <w:spacing w:after="0" w:line="23" w:lineRule="atLeast"/>
        <w:rPr>
          <w:lang w:val="es-CL"/>
          <w:rPrChange w:id="829" w:author="Observatorio 02" w:date="2017-05-04T15:08:00Z">
            <w:rPr>
              <w:b/>
              <w:lang w:val="es-CL"/>
            </w:rPr>
          </w:rPrChange>
        </w:rPr>
        <w:pPrChange w:id="830" w:author="Observatorio 02" w:date="2017-05-04T15:08:00Z">
          <w:pPr>
            <w:spacing w:line="259" w:lineRule="auto"/>
          </w:pPr>
        </w:pPrChange>
      </w:pPr>
    </w:p>
    <w:p w14:paraId="25BC1ADC" w14:textId="5EB61EBE" w:rsidR="00EA413F" w:rsidRPr="00EA413F" w:rsidRDefault="00EA413F" w:rsidP="00203910">
      <w:pPr>
        <w:spacing w:after="0" w:line="23" w:lineRule="atLeast"/>
        <w:rPr>
          <w:rFonts w:eastAsia="Times New Roman"/>
          <w:b/>
          <w:bCs/>
          <w:color w:val="333F4F"/>
          <w:bdr w:val="none" w:sz="0" w:space="0" w:color="auto"/>
          <w:lang w:val="es-CL" w:eastAsia="es-CL"/>
        </w:rPr>
        <w:pPrChange w:id="831" w:author="Observatorio 02" w:date="2017-05-04T15:08:00Z">
          <w:pPr>
            <w:spacing w:after="0" w:line="240" w:lineRule="auto"/>
          </w:pPr>
        </w:pPrChange>
      </w:pPr>
      <w:del w:id="832" w:author="Observatorio 02" w:date="2017-05-04T11:50:00Z">
        <w:r w:rsidRPr="00EA413F" w:rsidDel="005F2D4A">
          <w:rPr>
            <w:rFonts w:eastAsia="Times New Roman"/>
            <w:b/>
            <w:bCs/>
            <w:color w:val="333F4F"/>
            <w:bdr w:val="none" w:sz="0" w:space="0" w:color="auto"/>
            <w:lang w:val="es-CL" w:eastAsia="es-CL"/>
          </w:rPr>
          <w:delText>4.5</w:delText>
        </w:r>
      </w:del>
      <w:ins w:id="833" w:author="Observatorio 02" w:date="2017-05-04T11:50:00Z">
        <w:r w:rsidR="005F2D4A">
          <w:rPr>
            <w:rFonts w:eastAsia="Times New Roman"/>
            <w:b/>
            <w:bCs/>
            <w:color w:val="333F4F"/>
            <w:bdr w:val="none" w:sz="0" w:space="0" w:color="auto"/>
            <w:lang w:val="es-CL" w:eastAsia="es-CL"/>
          </w:rPr>
          <w:t>Cuadro 13</w:t>
        </w:r>
      </w:ins>
      <w:r w:rsidRPr="00EA413F">
        <w:rPr>
          <w:rFonts w:eastAsia="Times New Roman"/>
          <w:b/>
          <w:bCs/>
          <w:color w:val="333F4F"/>
          <w:bdr w:val="none" w:sz="0" w:space="0" w:color="auto"/>
          <w:lang w:val="es-CL" w:eastAsia="es-CL"/>
        </w:rPr>
        <w:t xml:space="preserve">. </w:t>
      </w:r>
      <w:moveFromRangeStart w:id="834" w:author="Observatorio 02" w:date="2017-05-04T15:08:00Z" w:name="move481673848"/>
      <w:moveFrom w:id="835" w:author="Observatorio 02" w:date="2017-05-04T15:08:00Z">
        <w:r w:rsidRPr="00EA413F" w:rsidDel="00A41E9A">
          <w:rPr>
            <w:rFonts w:eastAsia="Times New Roman"/>
            <w:b/>
            <w:bCs/>
            <w:color w:val="333F4F"/>
            <w:bdr w:val="none" w:sz="0" w:space="0" w:color="auto"/>
            <w:lang w:val="es-CL" w:eastAsia="es-CL"/>
          </w:rPr>
          <w:t>Edad promedio de los ocupados del sector, según sexo, 2010-2016</w:t>
        </w:r>
      </w:moveFrom>
      <w:moveFromRangeEnd w:id="834"/>
      <w:ins w:id="836" w:author="Observatorio 02" w:date="2017-05-04T15:08:00Z">
        <w:r w:rsidR="00A41E9A" w:rsidRPr="00A41E9A">
          <w:rPr>
            <w:rFonts w:eastAsia="Times New Roman"/>
            <w:b/>
            <w:bCs/>
            <w:color w:val="333F4F"/>
            <w:bdr w:val="none" w:sz="0" w:space="0" w:color="auto"/>
            <w:lang w:val="es-CL" w:eastAsia="es-CL"/>
          </w:rPr>
          <w:t xml:space="preserve"> </w:t>
        </w:r>
      </w:ins>
      <w:moveToRangeStart w:id="837" w:author="Observatorio 02" w:date="2017-05-04T15:08:00Z" w:name="move481673848"/>
      <w:moveTo w:id="838" w:author="Observatorio 02" w:date="2017-05-04T15:08:00Z">
        <w:r w:rsidR="00A41E9A" w:rsidRPr="00EA413F">
          <w:rPr>
            <w:rFonts w:eastAsia="Times New Roman"/>
            <w:b/>
            <w:bCs/>
            <w:color w:val="333F4F"/>
            <w:bdr w:val="none" w:sz="0" w:space="0" w:color="auto"/>
            <w:lang w:val="es-CL" w:eastAsia="es-CL"/>
          </w:rPr>
          <w:t>Edad promedio de los ocupados del sector, según sexo, 2010-2016</w:t>
        </w:r>
      </w:moveTo>
      <w:moveToRangeEnd w:id="837"/>
    </w:p>
    <w:tbl>
      <w:tblPr>
        <w:tblW w:w="4800" w:type="dxa"/>
        <w:tblCellMar>
          <w:left w:w="70" w:type="dxa"/>
          <w:right w:w="70" w:type="dxa"/>
        </w:tblCellMar>
        <w:tblLook w:val="04A0" w:firstRow="1" w:lastRow="0" w:firstColumn="1" w:lastColumn="0" w:noHBand="0" w:noVBand="1"/>
      </w:tblPr>
      <w:tblGrid>
        <w:gridCol w:w="960"/>
        <w:gridCol w:w="1012"/>
        <w:gridCol w:w="908"/>
        <w:gridCol w:w="1012"/>
        <w:gridCol w:w="908"/>
      </w:tblGrid>
      <w:tr w:rsidR="00EA413F" w:rsidRPr="00EA413F" w14:paraId="0C7BC7F8" w14:textId="77777777" w:rsidTr="00EA413F">
        <w:trPr>
          <w:trHeight w:val="300"/>
        </w:trPr>
        <w:tc>
          <w:tcPr>
            <w:tcW w:w="960" w:type="dxa"/>
            <w:vMerge w:val="restart"/>
            <w:tcBorders>
              <w:top w:val="single" w:sz="8" w:space="0" w:color="000000"/>
              <w:left w:val="nil"/>
              <w:bottom w:val="single" w:sz="4" w:space="0" w:color="000000"/>
              <w:right w:val="nil"/>
            </w:tcBorders>
            <w:shd w:val="clear" w:color="000000" w:fill="FFFFFF"/>
            <w:noWrap/>
            <w:vAlign w:val="bottom"/>
            <w:hideMark/>
          </w:tcPr>
          <w:p w14:paraId="6FA1F4E2" w14:textId="77777777" w:rsidR="00EA413F" w:rsidRPr="00EA413F" w:rsidRDefault="00EA413F" w:rsidP="00EA413F">
            <w:pPr>
              <w:spacing w:after="0" w:line="240" w:lineRule="auto"/>
              <w:jc w:val="center"/>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Año</w:t>
            </w:r>
          </w:p>
        </w:tc>
        <w:tc>
          <w:tcPr>
            <w:tcW w:w="1920" w:type="dxa"/>
            <w:gridSpan w:val="2"/>
            <w:tcBorders>
              <w:top w:val="single" w:sz="8" w:space="0" w:color="000000"/>
              <w:left w:val="nil"/>
              <w:bottom w:val="single" w:sz="4" w:space="0" w:color="000000"/>
              <w:right w:val="nil"/>
            </w:tcBorders>
            <w:shd w:val="clear" w:color="000000" w:fill="FFFFFF"/>
            <w:noWrap/>
            <w:vAlign w:val="bottom"/>
            <w:hideMark/>
          </w:tcPr>
          <w:p w14:paraId="333C823B" w14:textId="77777777" w:rsidR="00EA413F" w:rsidRPr="00EA413F" w:rsidRDefault="00EA413F" w:rsidP="00EA413F">
            <w:pPr>
              <w:spacing w:after="0" w:line="240" w:lineRule="auto"/>
              <w:jc w:val="center"/>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Minería</w:t>
            </w:r>
          </w:p>
        </w:tc>
        <w:tc>
          <w:tcPr>
            <w:tcW w:w="1920" w:type="dxa"/>
            <w:gridSpan w:val="2"/>
            <w:tcBorders>
              <w:top w:val="single" w:sz="8" w:space="0" w:color="000000"/>
              <w:left w:val="nil"/>
              <w:bottom w:val="single" w:sz="4" w:space="0" w:color="000000"/>
              <w:right w:val="nil"/>
            </w:tcBorders>
            <w:shd w:val="clear" w:color="000000" w:fill="FFFFFF"/>
            <w:noWrap/>
            <w:vAlign w:val="bottom"/>
            <w:hideMark/>
          </w:tcPr>
          <w:p w14:paraId="335CDC4A" w14:textId="77777777" w:rsidR="00EA413F" w:rsidRPr="00EA413F" w:rsidRDefault="00EA413F" w:rsidP="00EA413F">
            <w:pPr>
              <w:spacing w:after="0" w:line="240" w:lineRule="auto"/>
              <w:jc w:val="center"/>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Nacional</w:t>
            </w:r>
          </w:p>
        </w:tc>
      </w:tr>
      <w:tr w:rsidR="00EA413F" w:rsidRPr="00EA413F" w14:paraId="71EAFB86" w14:textId="77777777" w:rsidTr="00EA413F">
        <w:trPr>
          <w:trHeight w:val="300"/>
        </w:trPr>
        <w:tc>
          <w:tcPr>
            <w:tcW w:w="960" w:type="dxa"/>
            <w:vMerge/>
            <w:tcBorders>
              <w:top w:val="single" w:sz="8" w:space="0" w:color="000000"/>
              <w:left w:val="nil"/>
              <w:bottom w:val="single" w:sz="4" w:space="0" w:color="000000"/>
              <w:right w:val="nil"/>
            </w:tcBorders>
            <w:vAlign w:val="center"/>
            <w:hideMark/>
          </w:tcPr>
          <w:p w14:paraId="03B33AB5" w14:textId="77777777" w:rsidR="00EA413F" w:rsidRPr="00EA413F" w:rsidRDefault="00EA413F" w:rsidP="00EA413F">
            <w:pPr>
              <w:spacing w:after="0" w:line="240" w:lineRule="auto"/>
              <w:rPr>
                <w:rFonts w:eastAsia="Times New Roman"/>
                <w:sz w:val="22"/>
                <w:szCs w:val="22"/>
                <w:bdr w:val="none" w:sz="0" w:space="0" w:color="auto"/>
                <w:lang w:val="es-CL" w:eastAsia="es-CL"/>
              </w:rPr>
            </w:pPr>
          </w:p>
        </w:tc>
        <w:tc>
          <w:tcPr>
            <w:tcW w:w="1012" w:type="dxa"/>
            <w:tcBorders>
              <w:top w:val="nil"/>
              <w:left w:val="nil"/>
              <w:bottom w:val="single" w:sz="4" w:space="0" w:color="000000"/>
              <w:right w:val="nil"/>
            </w:tcBorders>
            <w:shd w:val="clear" w:color="000000" w:fill="FFFFFF"/>
            <w:noWrap/>
            <w:vAlign w:val="bottom"/>
            <w:hideMark/>
          </w:tcPr>
          <w:p w14:paraId="0DDFDB6B" w14:textId="77777777" w:rsidR="00EA413F" w:rsidRPr="00EA413F" w:rsidRDefault="00EA413F" w:rsidP="00EA413F">
            <w:pPr>
              <w:spacing w:after="0" w:line="240" w:lineRule="auto"/>
              <w:jc w:val="center"/>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Hombres</w:t>
            </w:r>
          </w:p>
        </w:tc>
        <w:tc>
          <w:tcPr>
            <w:tcW w:w="908" w:type="dxa"/>
            <w:tcBorders>
              <w:top w:val="nil"/>
              <w:left w:val="nil"/>
              <w:bottom w:val="single" w:sz="4" w:space="0" w:color="000000"/>
              <w:right w:val="nil"/>
            </w:tcBorders>
            <w:shd w:val="clear" w:color="000000" w:fill="FFFFFF"/>
            <w:noWrap/>
            <w:vAlign w:val="bottom"/>
            <w:hideMark/>
          </w:tcPr>
          <w:p w14:paraId="5FF14B0C" w14:textId="77777777" w:rsidR="00EA413F" w:rsidRPr="00EA413F" w:rsidRDefault="00EA413F" w:rsidP="00EA413F">
            <w:pPr>
              <w:spacing w:after="0" w:line="240" w:lineRule="auto"/>
              <w:jc w:val="center"/>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Mujeres</w:t>
            </w:r>
          </w:p>
        </w:tc>
        <w:tc>
          <w:tcPr>
            <w:tcW w:w="1012" w:type="dxa"/>
            <w:tcBorders>
              <w:top w:val="nil"/>
              <w:left w:val="nil"/>
              <w:bottom w:val="single" w:sz="4" w:space="0" w:color="000000"/>
              <w:right w:val="nil"/>
            </w:tcBorders>
            <w:shd w:val="clear" w:color="000000" w:fill="FFFFFF"/>
            <w:noWrap/>
            <w:vAlign w:val="bottom"/>
            <w:hideMark/>
          </w:tcPr>
          <w:p w14:paraId="46D8E785" w14:textId="77777777" w:rsidR="00EA413F" w:rsidRPr="00EA413F" w:rsidRDefault="00EA413F" w:rsidP="00EA413F">
            <w:pPr>
              <w:spacing w:after="0" w:line="240" w:lineRule="auto"/>
              <w:jc w:val="center"/>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Hombres</w:t>
            </w:r>
          </w:p>
        </w:tc>
        <w:tc>
          <w:tcPr>
            <w:tcW w:w="908" w:type="dxa"/>
            <w:tcBorders>
              <w:top w:val="nil"/>
              <w:left w:val="nil"/>
              <w:bottom w:val="single" w:sz="4" w:space="0" w:color="000000"/>
              <w:right w:val="nil"/>
            </w:tcBorders>
            <w:shd w:val="clear" w:color="000000" w:fill="FFFFFF"/>
            <w:noWrap/>
            <w:vAlign w:val="bottom"/>
            <w:hideMark/>
          </w:tcPr>
          <w:p w14:paraId="0A36C332" w14:textId="77777777" w:rsidR="00EA413F" w:rsidRPr="00EA413F" w:rsidRDefault="00EA413F" w:rsidP="00EA413F">
            <w:pPr>
              <w:spacing w:after="0" w:line="240" w:lineRule="auto"/>
              <w:jc w:val="center"/>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Mujeres</w:t>
            </w:r>
          </w:p>
        </w:tc>
      </w:tr>
      <w:tr w:rsidR="00EA413F" w:rsidRPr="00EA413F" w14:paraId="53719C99" w14:textId="77777777" w:rsidTr="00EA413F">
        <w:trPr>
          <w:trHeight w:val="300"/>
        </w:trPr>
        <w:tc>
          <w:tcPr>
            <w:tcW w:w="960" w:type="dxa"/>
            <w:tcBorders>
              <w:top w:val="nil"/>
              <w:left w:val="nil"/>
              <w:bottom w:val="nil"/>
              <w:right w:val="nil"/>
            </w:tcBorders>
            <w:shd w:val="clear" w:color="000000" w:fill="FFFFFF"/>
            <w:noWrap/>
            <w:vAlign w:val="bottom"/>
            <w:hideMark/>
          </w:tcPr>
          <w:p w14:paraId="5EC043E1"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2010</w:t>
            </w:r>
          </w:p>
        </w:tc>
        <w:tc>
          <w:tcPr>
            <w:tcW w:w="1012" w:type="dxa"/>
            <w:tcBorders>
              <w:top w:val="nil"/>
              <w:left w:val="nil"/>
              <w:bottom w:val="nil"/>
              <w:right w:val="nil"/>
            </w:tcBorders>
            <w:shd w:val="clear" w:color="000000" w:fill="FFFFFF"/>
            <w:noWrap/>
            <w:vAlign w:val="bottom"/>
            <w:hideMark/>
          </w:tcPr>
          <w:p w14:paraId="10F906DA"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40</w:t>
            </w:r>
          </w:p>
        </w:tc>
        <w:tc>
          <w:tcPr>
            <w:tcW w:w="908" w:type="dxa"/>
            <w:tcBorders>
              <w:top w:val="nil"/>
              <w:left w:val="nil"/>
              <w:bottom w:val="nil"/>
              <w:right w:val="nil"/>
            </w:tcBorders>
            <w:shd w:val="clear" w:color="000000" w:fill="FFFFFF"/>
            <w:noWrap/>
            <w:vAlign w:val="bottom"/>
            <w:hideMark/>
          </w:tcPr>
          <w:p w14:paraId="3C889331"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35,5</w:t>
            </w:r>
          </w:p>
        </w:tc>
        <w:tc>
          <w:tcPr>
            <w:tcW w:w="1012" w:type="dxa"/>
            <w:tcBorders>
              <w:top w:val="nil"/>
              <w:left w:val="nil"/>
              <w:bottom w:val="nil"/>
              <w:right w:val="nil"/>
            </w:tcBorders>
            <w:shd w:val="clear" w:color="000000" w:fill="FFFFFF"/>
            <w:noWrap/>
            <w:vAlign w:val="bottom"/>
            <w:hideMark/>
          </w:tcPr>
          <w:p w14:paraId="5E8388E7"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42,1</w:t>
            </w:r>
          </w:p>
        </w:tc>
        <w:tc>
          <w:tcPr>
            <w:tcW w:w="908" w:type="dxa"/>
            <w:tcBorders>
              <w:top w:val="nil"/>
              <w:left w:val="nil"/>
              <w:bottom w:val="nil"/>
              <w:right w:val="nil"/>
            </w:tcBorders>
            <w:shd w:val="clear" w:color="000000" w:fill="FFFFFF"/>
            <w:noWrap/>
            <w:vAlign w:val="bottom"/>
            <w:hideMark/>
          </w:tcPr>
          <w:p w14:paraId="7727F868"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40,9</w:t>
            </w:r>
          </w:p>
        </w:tc>
      </w:tr>
      <w:tr w:rsidR="00EA413F" w:rsidRPr="00EA413F" w14:paraId="20CDE4EE" w14:textId="77777777" w:rsidTr="00EA413F">
        <w:trPr>
          <w:trHeight w:val="300"/>
        </w:trPr>
        <w:tc>
          <w:tcPr>
            <w:tcW w:w="960" w:type="dxa"/>
            <w:tcBorders>
              <w:top w:val="nil"/>
              <w:left w:val="nil"/>
              <w:bottom w:val="nil"/>
              <w:right w:val="nil"/>
            </w:tcBorders>
            <w:shd w:val="clear" w:color="000000" w:fill="FFFFFF"/>
            <w:noWrap/>
            <w:vAlign w:val="bottom"/>
            <w:hideMark/>
          </w:tcPr>
          <w:p w14:paraId="48918C4C"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lastRenderedPageBreak/>
              <w:t>2011</w:t>
            </w:r>
          </w:p>
        </w:tc>
        <w:tc>
          <w:tcPr>
            <w:tcW w:w="1012" w:type="dxa"/>
            <w:tcBorders>
              <w:top w:val="nil"/>
              <w:left w:val="nil"/>
              <w:bottom w:val="nil"/>
              <w:right w:val="nil"/>
            </w:tcBorders>
            <w:shd w:val="clear" w:color="000000" w:fill="FFFFFF"/>
            <w:noWrap/>
            <w:vAlign w:val="bottom"/>
            <w:hideMark/>
          </w:tcPr>
          <w:p w14:paraId="12C01CF9"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39,7</w:t>
            </w:r>
          </w:p>
        </w:tc>
        <w:tc>
          <w:tcPr>
            <w:tcW w:w="908" w:type="dxa"/>
            <w:tcBorders>
              <w:top w:val="nil"/>
              <w:left w:val="nil"/>
              <w:bottom w:val="nil"/>
              <w:right w:val="nil"/>
            </w:tcBorders>
            <w:shd w:val="clear" w:color="000000" w:fill="FFFFFF"/>
            <w:noWrap/>
            <w:vAlign w:val="bottom"/>
            <w:hideMark/>
          </w:tcPr>
          <w:p w14:paraId="6F243C5E"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36,2</w:t>
            </w:r>
          </w:p>
        </w:tc>
        <w:tc>
          <w:tcPr>
            <w:tcW w:w="1012" w:type="dxa"/>
            <w:tcBorders>
              <w:top w:val="nil"/>
              <w:left w:val="nil"/>
              <w:bottom w:val="nil"/>
              <w:right w:val="nil"/>
            </w:tcBorders>
            <w:shd w:val="clear" w:color="000000" w:fill="FFFFFF"/>
            <w:noWrap/>
            <w:vAlign w:val="bottom"/>
            <w:hideMark/>
          </w:tcPr>
          <w:p w14:paraId="5C2CE007"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42,5</w:t>
            </w:r>
          </w:p>
        </w:tc>
        <w:tc>
          <w:tcPr>
            <w:tcW w:w="908" w:type="dxa"/>
            <w:tcBorders>
              <w:top w:val="nil"/>
              <w:left w:val="nil"/>
              <w:bottom w:val="nil"/>
              <w:right w:val="nil"/>
            </w:tcBorders>
            <w:shd w:val="clear" w:color="000000" w:fill="FFFFFF"/>
            <w:noWrap/>
            <w:vAlign w:val="bottom"/>
            <w:hideMark/>
          </w:tcPr>
          <w:p w14:paraId="409B4C60"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41,3</w:t>
            </w:r>
          </w:p>
        </w:tc>
      </w:tr>
      <w:tr w:rsidR="00EA413F" w:rsidRPr="00EA413F" w14:paraId="694B3B4A" w14:textId="77777777" w:rsidTr="00EA413F">
        <w:trPr>
          <w:trHeight w:val="300"/>
        </w:trPr>
        <w:tc>
          <w:tcPr>
            <w:tcW w:w="960" w:type="dxa"/>
            <w:tcBorders>
              <w:top w:val="nil"/>
              <w:left w:val="nil"/>
              <w:bottom w:val="nil"/>
              <w:right w:val="nil"/>
            </w:tcBorders>
            <w:shd w:val="clear" w:color="000000" w:fill="FFFFFF"/>
            <w:noWrap/>
            <w:vAlign w:val="bottom"/>
            <w:hideMark/>
          </w:tcPr>
          <w:p w14:paraId="15D44113"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2012</w:t>
            </w:r>
          </w:p>
        </w:tc>
        <w:tc>
          <w:tcPr>
            <w:tcW w:w="1012" w:type="dxa"/>
            <w:tcBorders>
              <w:top w:val="nil"/>
              <w:left w:val="nil"/>
              <w:bottom w:val="nil"/>
              <w:right w:val="nil"/>
            </w:tcBorders>
            <w:shd w:val="clear" w:color="000000" w:fill="FFFFFF"/>
            <w:noWrap/>
            <w:vAlign w:val="bottom"/>
            <w:hideMark/>
          </w:tcPr>
          <w:p w14:paraId="0AD13BBD"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40</w:t>
            </w:r>
          </w:p>
        </w:tc>
        <w:tc>
          <w:tcPr>
            <w:tcW w:w="908" w:type="dxa"/>
            <w:tcBorders>
              <w:top w:val="nil"/>
              <w:left w:val="nil"/>
              <w:bottom w:val="nil"/>
              <w:right w:val="nil"/>
            </w:tcBorders>
            <w:shd w:val="clear" w:color="000000" w:fill="FFFFFF"/>
            <w:noWrap/>
            <w:vAlign w:val="bottom"/>
            <w:hideMark/>
          </w:tcPr>
          <w:p w14:paraId="17ED803A"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36</w:t>
            </w:r>
          </w:p>
        </w:tc>
        <w:tc>
          <w:tcPr>
            <w:tcW w:w="1012" w:type="dxa"/>
            <w:tcBorders>
              <w:top w:val="nil"/>
              <w:left w:val="nil"/>
              <w:bottom w:val="nil"/>
              <w:right w:val="nil"/>
            </w:tcBorders>
            <w:shd w:val="clear" w:color="000000" w:fill="FFFFFF"/>
            <w:noWrap/>
            <w:vAlign w:val="bottom"/>
            <w:hideMark/>
          </w:tcPr>
          <w:p w14:paraId="0D5CFE40"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43</w:t>
            </w:r>
          </w:p>
        </w:tc>
        <w:tc>
          <w:tcPr>
            <w:tcW w:w="908" w:type="dxa"/>
            <w:tcBorders>
              <w:top w:val="nil"/>
              <w:left w:val="nil"/>
              <w:bottom w:val="nil"/>
              <w:right w:val="nil"/>
            </w:tcBorders>
            <w:shd w:val="clear" w:color="000000" w:fill="FFFFFF"/>
            <w:noWrap/>
            <w:vAlign w:val="bottom"/>
            <w:hideMark/>
          </w:tcPr>
          <w:p w14:paraId="4392942C"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41,7</w:t>
            </w:r>
          </w:p>
        </w:tc>
      </w:tr>
      <w:tr w:rsidR="00EA413F" w:rsidRPr="00EA413F" w14:paraId="43708520" w14:textId="77777777" w:rsidTr="00EA413F">
        <w:trPr>
          <w:trHeight w:val="300"/>
        </w:trPr>
        <w:tc>
          <w:tcPr>
            <w:tcW w:w="960" w:type="dxa"/>
            <w:tcBorders>
              <w:top w:val="nil"/>
              <w:left w:val="nil"/>
              <w:bottom w:val="nil"/>
              <w:right w:val="nil"/>
            </w:tcBorders>
            <w:shd w:val="clear" w:color="000000" w:fill="FFFFFF"/>
            <w:noWrap/>
            <w:vAlign w:val="bottom"/>
            <w:hideMark/>
          </w:tcPr>
          <w:p w14:paraId="062E87E3"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2013</w:t>
            </w:r>
          </w:p>
        </w:tc>
        <w:tc>
          <w:tcPr>
            <w:tcW w:w="1012" w:type="dxa"/>
            <w:tcBorders>
              <w:top w:val="nil"/>
              <w:left w:val="nil"/>
              <w:bottom w:val="nil"/>
              <w:right w:val="nil"/>
            </w:tcBorders>
            <w:shd w:val="clear" w:color="000000" w:fill="FFFFFF"/>
            <w:noWrap/>
            <w:vAlign w:val="bottom"/>
            <w:hideMark/>
          </w:tcPr>
          <w:p w14:paraId="421FC88F"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40,2</w:t>
            </w:r>
          </w:p>
        </w:tc>
        <w:tc>
          <w:tcPr>
            <w:tcW w:w="908" w:type="dxa"/>
            <w:tcBorders>
              <w:top w:val="nil"/>
              <w:left w:val="nil"/>
              <w:bottom w:val="nil"/>
              <w:right w:val="nil"/>
            </w:tcBorders>
            <w:shd w:val="clear" w:color="000000" w:fill="FFFFFF"/>
            <w:noWrap/>
            <w:vAlign w:val="bottom"/>
            <w:hideMark/>
          </w:tcPr>
          <w:p w14:paraId="585DFF86"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36,7</w:t>
            </w:r>
          </w:p>
        </w:tc>
        <w:tc>
          <w:tcPr>
            <w:tcW w:w="1012" w:type="dxa"/>
            <w:tcBorders>
              <w:top w:val="nil"/>
              <w:left w:val="nil"/>
              <w:bottom w:val="nil"/>
              <w:right w:val="nil"/>
            </w:tcBorders>
            <w:shd w:val="clear" w:color="000000" w:fill="FFFFFF"/>
            <w:noWrap/>
            <w:vAlign w:val="bottom"/>
            <w:hideMark/>
          </w:tcPr>
          <w:p w14:paraId="29208EE6"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43,3</w:t>
            </w:r>
          </w:p>
        </w:tc>
        <w:tc>
          <w:tcPr>
            <w:tcW w:w="908" w:type="dxa"/>
            <w:tcBorders>
              <w:top w:val="nil"/>
              <w:left w:val="nil"/>
              <w:bottom w:val="nil"/>
              <w:right w:val="nil"/>
            </w:tcBorders>
            <w:shd w:val="clear" w:color="000000" w:fill="FFFFFF"/>
            <w:noWrap/>
            <w:vAlign w:val="bottom"/>
            <w:hideMark/>
          </w:tcPr>
          <w:p w14:paraId="6116D183"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42,1</w:t>
            </w:r>
          </w:p>
        </w:tc>
      </w:tr>
      <w:tr w:rsidR="00EA413F" w:rsidRPr="00EA413F" w14:paraId="23D81626" w14:textId="77777777" w:rsidTr="00EA413F">
        <w:trPr>
          <w:trHeight w:val="300"/>
        </w:trPr>
        <w:tc>
          <w:tcPr>
            <w:tcW w:w="960" w:type="dxa"/>
            <w:tcBorders>
              <w:top w:val="nil"/>
              <w:left w:val="nil"/>
              <w:bottom w:val="nil"/>
              <w:right w:val="nil"/>
            </w:tcBorders>
            <w:shd w:val="clear" w:color="000000" w:fill="FFFFFF"/>
            <w:noWrap/>
            <w:vAlign w:val="bottom"/>
            <w:hideMark/>
          </w:tcPr>
          <w:p w14:paraId="4EB0041A"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2014</w:t>
            </w:r>
          </w:p>
        </w:tc>
        <w:tc>
          <w:tcPr>
            <w:tcW w:w="1012" w:type="dxa"/>
            <w:tcBorders>
              <w:top w:val="nil"/>
              <w:left w:val="nil"/>
              <w:bottom w:val="nil"/>
              <w:right w:val="nil"/>
            </w:tcBorders>
            <w:shd w:val="clear" w:color="000000" w:fill="FFFFFF"/>
            <w:noWrap/>
            <w:vAlign w:val="bottom"/>
            <w:hideMark/>
          </w:tcPr>
          <w:p w14:paraId="519A2D5D"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40,3</w:t>
            </w:r>
          </w:p>
        </w:tc>
        <w:tc>
          <w:tcPr>
            <w:tcW w:w="908" w:type="dxa"/>
            <w:tcBorders>
              <w:top w:val="nil"/>
              <w:left w:val="nil"/>
              <w:bottom w:val="nil"/>
              <w:right w:val="nil"/>
            </w:tcBorders>
            <w:shd w:val="clear" w:color="000000" w:fill="FFFFFF"/>
            <w:noWrap/>
            <w:vAlign w:val="bottom"/>
            <w:hideMark/>
          </w:tcPr>
          <w:p w14:paraId="22CB3369"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38,1</w:t>
            </w:r>
          </w:p>
        </w:tc>
        <w:tc>
          <w:tcPr>
            <w:tcW w:w="1012" w:type="dxa"/>
            <w:tcBorders>
              <w:top w:val="nil"/>
              <w:left w:val="nil"/>
              <w:bottom w:val="nil"/>
              <w:right w:val="nil"/>
            </w:tcBorders>
            <w:shd w:val="clear" w:color="000000" w:fill="FFFFFF"/>
            <w:noWrap/>
            <w:vAlign w:val="bottom"/>
            <w:hideMark/>
          </w:tcPr>
          <w:p w14:paraId="688008D3"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43,4</w:t>
            </w:r>
          </w:p>
        </w:tc>
        <w:tc>
          <w:tcPr>
            <w:tcW w:w="908" w:type="dxa"/>
            <w:tcBorders>
              <w:top w:val="nil"/>
              <w:left w:val="nil"/>
              <w:bottom w:val="nil"/>
              <w:right w:val="nil"/>
            </w:tcBorders>
            <w:shd w:val="clear" w:color="000000" w:fill="FFFFFF"/>
            <w:noWrap/>
            <w:vAlign w:val="bottom"/>
            <w:hideMark/>
          </w:tcPr>
          <w:p w14:paraId="12DF8403"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42,4</w:t>
            </w:r>
          </w:p>
        </w:tc>
      </w:tr>
      <w:tr w:rsidR="00EA413F" w:rsidRPr="00EA413F" w14:paraId="3D10274C" w14:textId="77777777" w:rsidTr="00EA413F">
        <w:trPr>
          <w:trHeight w:val="300"/>
        </w:trPr>
        <w:tc>
          <w:tcPr>
            <w:tcW w:w="960" w:type="dxa"/>
            <w:tcBorders>
              <w:top w:val="nil"/>
              <w:left w:val="nil"/>
              <w:bottom w:val="single" w:sz="4" w:space="0" w:color="000000"/>
              <w:right w:val="nil"/>
            </w:tcBorders>
            <w:shd w:val="clear" w:color="000000" w:fill="FFFFFF"/>
            <w:noWrap/>
            <w:vAlign w:val="bottom"/>
            <w:hideMark/>
          </w:tcPr>
          <w:p w14:paraId="33D665FB"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2015</w:t>
            </w:r>
          </w:p>
        </w:tc>
        <w:tc>
          <w:tcPr>
            <w:tcW w:w="1012" w:type="dxa"/>
            <w:tcBorders>
              <w:top w:val="nil"/>
              <w:left w:val="nil"/>
              <w:bottom w:val="single" w:sz="4" w:space="0" w:color="000000"/>
              <w:right w:val="nil"/>
            </w:tcBorders>
            <w:shd w:val="clear" w:color="000000" w:fill="FFFFFF"/>
            <w:noWrap/>
            <w:vAlign w:val="bottom"/>
            <w:hideMark/>
          </w:tcPr>
          <w:p w14:paraId="43130E2C"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41</w:t>
            </w:r>
          </w:p>
        </w:tc>
        <w:tc>
          <w:tcPr>
            <w:tcW w:w="908" w:type="dxa"/>
            <w:tcBorders>
              <w:top w:val="nil"/>
              <w:left w:val="nil"/>
              <w:bottom w:val="single" w:sz="4" w:space="0" w:color="000000"/>
              <w:right w:val="nil"/>
            </w:tcBorders>
            <w:shd w:val="clear" w:color="000000" w:fill="FFFFFF"/>
            <w:noWrap/>
            <w:vAlign w:val="bottom"/>
            <w:hideMark/>
          </w:tcPr>
          <w:p w14:paraId="4D138C78"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38,4</w:t>
            </w:r>
          </w:p>
        </w:tc>
        <w:tc>
          <w:tcPr>
            <w:tcW w:w="1012" w:type="dxa"/>
            <w:tcBorders>
              <w:top w:val="nil"/>
              <w:left w:val="nil"/>
              <w:bottom w:val="single" w:sz="4" w:space="0" w:color="000000"/>
              <w:right w:val="nil"/>
            </w:tcBorders>
            <w:shd w:val="clear" w:color="000000" w:fill="FFFFFF"/>
            <w:noWrap/>
            <w:vAlign w:val="bottom"/>
            <w:hideMark/>
          </w:tcPr>
          <w:p w14:paraId="0200B34F"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43,6</w:t>
            </w:r>
          </w:p>
        </w:tc>
        <w:tc>
          <w:tcPr>
            <w:tcW w:w="908" w:type="dxa"/>
            <w:tcBorders>
              <w:top w:val="nil"/>
              <w:left w:val="nil"/>
              <w:bottom w:val="single" w:sz="4" w:space="0" w:color="000000"/>
              <w:right w:val="nil"/>
            </w:tcBorders>
            <w:shd w:val="clear" w:color="000000" w:fill="FFFFFF"/>
            <w:noWrap/>
            <w:vAlign w:val="bottom"/>
            <w:hideMark/>
          </w:tcPr>
          <w:p w14:paraId="6FEB9DC3"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42,6</w:t>
            </w:r>
          </w:p>
        </w:tc>
      </w:tr>
      <w:tr w:rsidR="00EA413F" w:rsidRPr="00EA413F" w14:paraId="6499BF93" w14:textId="77777777" w:rsidTr="00EA413F">
        <w:trPr>
          <w:trHeight w:val="300"/>
        </w:trPr>
        <w:tc>
          <w:tcPr>
            <w:tcW w:w="960" w:type="dxa"/>
            <w:tcBorders>
              <w:top w:val="nil"/>
              <w:left w:val="nil"/>
              <w:bottom w:val="single" w:sz="8" w:space="0" w:color="000000"/>
              <w:right w:val="nil"/>
            </w:tcBorders>
            <w:shd w:val="clear" w:color="000000" w:fill="FFFFFF"/>
            <w:noWrap/>
            <w:vAlign w:val="bottom"/>
            <w:hideMark/>
          </w:tcPr>
          <w:p w14:paraId="2FC056EB"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2016</w:t>
            </w:r>
          </w:p>
        </w:tc>
        <w:tc>
          <w:tcPr>
            <w:tcW w:w="1012" w:type="dxa"/>
            <w:tcBorders>
              <w:top w:val="nil"/>
              <w:left w:val="nil"/>
              <w:bottom w:val="single" w:sz="8" w:space="0" w:color="000000"/>
              <w:right w:val="nil"/>
            </w:tcBorders>
            <w:shd w:val="clear" w:color="000000" w:fill="FFFFFF"/>
            <w:noWrap/>
            <w:vAlign w:val="bottom"/>
            <w:hideMark/>
          </w:tcPr>
          <w:p w14:paraId="00D333B7"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42,3</w:t>
            </w:r>
          </w:p>
        </w:tc>
        <w:tc>
          <w:tcPr>
            <w:tcW w:w="908" w:type="dxa"/>
            <w:tcBorders>
              <w:top w:val="nil"/>
              <w:left w:val="nil"/>
              <w:bottom w:val="single" w:sz="8" w:space="0" w:color="000000"/>
              <w:right w:val="nil"/>
            </w:tcBorders>
            <w:shd w:val="clear" w:color="000000" w:fill="FFFFFF"/>
            <w:noWrap/>
            <w:vAlign w:val="bottom"/>
            <w:hideMark/>
          </w:tcPr>
          <w:p w14:paraId="4173ABC0"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38,8</w:t>
            </w:r>
          </w:p>
        </w:tc>
        <w:tc>
          <w:tcPr>
            <w:tcW w:w="1012" w:type="dxa"/>
            <w:tcBorders>
              <w:top w:val="nil"/>
              <w:left w:val="nil"/>
              <w:bottom w:val="single" w:sz="8" w:space="0" w:color="000000"/>
              <w:right w:val="nil"/>
            </w:tcBorders>
            <w:shd w:val="clear" w:color="000000" w:fill="FFFFFF"/>
            <w:noWrap/>
            <w:vAlign w:val="bottom"/>
            <w:hideMark/>
          </w:tcPr>
          <w:p w14:paraId="0D90CE67"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44,2</w:t>
            </w:r>
          </w:p>
        </w:tc>
        <w:tc>
          <w:tcPr>
            <w:tcW w:w="908" w:type="dxa"/>
            <w:tcBorders>
              <w:top w:val="nil"/>
              <w:left w:val="nil"/>
              <w:bottom w:val="single" w:sz="8" w:space="0" w:color="000000"/>
              <w:right w:val="nil"/>
            </w:tcBorders>
            <w:shd w:val="clear" w:color="000000" w:fill="FFFFFF"/>
            <w:noWrap/>
            <w:vAlign w:val="bottom"/>
            <w:hideMark/>
          </w:tcPr>
          <w:p w14:paraId="074B08B5" w14:textId="77777777" w:rsidR="00EA413F" w:rsidRPr="00EA413F" w:rsidRDefault="00EA413F" w:rsidP="00EA413F">
            <w:pPr>
              <w:spacing w:after="0" w:line="240" w:lineRule="auto"/>
              <w:jc w:val="right"/>
              <w:rPr>
                <w:rFonts w:eastAsia="Times New Roman"/>
                <w:sz w:val="22"/>
                <w:szCs w:val="22"/>
                <w:bdr w:val="none" w:sz="0" w:space="0" w:color="auto"/>
                <w:lang w:val="es-CL" w:eastAsia="es-CL"/>
              </w:rPr>
            </w:pPr>
            <w:r w:rsidRPr="00EA413F">
              <w:rPr>
                <w:rFonts w:eastAsia="Times New Roman"/>
                <w:sz w:val="22"/>
                <w:szCs w:val="22"/>
                <w:bdr w:val="none" w:sz="0" w:space="0" w:color="auto"/>
                <w:lang w:val="es-CL" w:eastAsia="es-CL"/>
              </w:rPr>
              <w:t>42,9</w:t>
            </w:r>
          </w:p>
        </w:tc>
      </w:tr>
    </w:tbl>
    <w:p w14:paraId="61CBA3F5" w14:textId="77777777" w:rsidR="00EA413F" w:rsidRPr="001C31F1" w:rsidRDefault="00EA413F" w:rsidP="00EA413F">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Fuente: Elaboración propia conforme a ENE.</w:t>
      </w:r>
    </w:p>
    <w:p w14:paraId="3B830F7C" w14:textId="639A7587" w:rsidR="00EA413F" w:rsidRPr="001C31F1" w:rsidRDefault="00EA413F" w:rsidP="007F72EA">
      <w:pPr>
        <w:spacing w:after="0" w:line="276" w:lineRule="auto"/>
        <w:rPr>
          <w:b/>
          <w:lang w:val="es-CL"/>
        </w:rPr>
        <w:pPrChange w:id="839" w:author="Observatorio 02" w:date="2017-05-04T11:51:00Z">
          <w:pPr>
            <w:spacing w:line="259" w:lineRule="auto"/>
          </w:pPr>
        </w:pPrChange>
      </w:pPr>
    </w:p>
    <w:p w14:paraId="1902DE50" w14:textId="18D490E2" w:rsidR="000B5E5F" w:rsidRPr="001C31F1" w:rsidRDefault="002A657E" w:rsidP="007F72EA">
      <w:pPr>
        <w:pStyle w:val="Heading1"/>
        <w:numPr>
          <w:ilvl w:val="0"/>
          <w:numId w:val="2"/>
        </w:numPr>
        <w:spacing w:before="0" w:line="276" w:lineRule="auto"/>
        <w:ind w:left="437" w:hanging="437"/>
        <w:rPr>
          <w:rFonts w:ascii="Times New Roman" w:hAnsi="Times New Roman" w:cs="Times New Roman"/>
          <w:b/>
          <w:color w:val="000000" w:themeColor="text1"/>
          <w:sz w:val="28"/>
          <w:szCs w:val="28"/>
          <w:lang w:val="es-CL"/>
        </w:rPr>
        <w:pPrChange w:id="840" w:author="Observatorio 02" w:date="2017-05-04T11:52:00Z">
          <w:pPr>
            <w:pStyle w:val="Heading1"/>
            <w:numPr>
              <w:numId w:val="2"/>
            </w:numPr>
            <w:spacing w:line="276" w:lineRule="auto"/>
            <w:ind w:left="435" w:hanging="435"/>
          </w:pPr>
        </w:pPrChange>
      </w:pPr>
      <w:r w:rsidRPr="001C31F1">
        <w:rPr>
          <w:rFonts w:ascii="Times New Roman" w:hAnsi="Times New Roman" w:cs="Times New Roman"/>
          <w:b/>
          <w:color w:val="000000" w:themeColor="text1"/>
          <w:sz w:val="28"/>
          <w:szCs w:val="28"/>
          <w:lang w:val="es-CL"/>
        </w:rPr>
        <w:t xml:space="preserve">Características del </w:t>
      </w:r>
      <w:r w:rsidR="003E34E2" w:rsidRPr="001C31F1">
        <w:rPr>
          <w:rFonts w:ascii="Times New Roman" w:hAnsi="Times New Roman" w:cs="Times New Roman"/>
          <w:b/>
          <w:color w:val="000000" w:themeColor="text1"/>
          <w:sz w:val="28"/>
          <w:szCs w:val="28"/>
          <w:lang w:val="es-CL"/>
        </w:rPr>
        <w:t>empleo</w:t>
      </w:r>
    </w:p>
    <w:p w14:paraId="2A2A9A3F" w14:textId="77777777" w:rsidR="004823D1" w:rsidRPr="001C31F1" w:rsidRDefault="004823D1">
      <w:pPr>
        <w:spacing w:after="0" w:line="276" w:lineRule="auto"/>
        <w:jc w:val="both"/>
        <w:rPr>
          <w:lang w:val="es-ES"/>
        </w:rPr>
      </w:pPr>
    </w:p>
    <w:p w14:paraId="3E4A5754" w14:textId="5E29CD99" w:rsidR="00891867" w:rsidRPr="002A243B" w:rsidRDefault="003E34E2">
      <w:pPr>
        <w:spacing w:after="0" w:line="276" w:lineRule="auto"/>
        <w:jc w:val="both"/>
        <w:rPr>
          <w:lang w:val="es-ES"/>
        </w:rPr>
      </w:pPr>
      <w:r w:rsidRPr="002A243B">
        <w:rPr>
          <w:lang w:val="es-ES"/>
        </w:rPr>
        <w:t>De los trece sectores económicos, e</w:t>
      </w:r>
      <w:r w:rsidR="00891867" w:rsidRPr="002A243B">
        <w:rPr>
          <w:lang w:val="es-ES"/>
        </w:rPr>
        <w:t xml:space="preserve">l sector Minería es el </w:t>
      </w:r>
      <w:r w:rsidR="001A71F2" w:rsidRPr="002A243B">
        <w:rPr>
          <w:lang w:val="es-ES"/>
        </w:rPr>
        <w:t xml:space="preserve">quinto </w:t>
      </w:r>
      <w:r w:rsidR="00891867" w:rsidRPr="002A243B">
        <w:rPr>
          <w:lang w:val="es-ES"/>
        </w:rPr>
        <w:t xml:space="preserve">que </w:t>
      </w:r>
      <w:r w:rsidR="001A71F2" w:rsidRPr="002A243B">
        <w:rPr>
          <w:lang w:val="es-ES"/>
        </w:rPr>
        <w:t xml:space="preserve">menos </w:t>
      </w:r>
      <w:r w:rsidR="00891867" w:rsidRPr="002A243B">
        <w:rPr>
          <w:lang w:val="es-ES"/>
        </w:rPr>
        <w:t xml:space="preserve">mano de obra </w:t>
      </w:r>
      <w:r w:rsidRPr="002A243B">
        <w:rPr>
          <w:lang w:val="es-ES"/>
        </w:rPr>
        <w:t xml:space="preserve">absorbe </w:t>
      </w:r>
      <w:r w:rsidR="008912A4" w:rsidRPr="002A243B">
        <w:rPr>
          <w:lang w:val="es-ES"/>
        </w:rPr>
        <w:t>en el país. Para el año 2016</w:t>
      </w:r>
      <w:r w:rsidR="00891867" w:rsidRPr="002A243B">
        <w:rPr>
          <w:lang w:val="es-ES"/>
        </w:rPr>
        <w:t xml:space="preserve"> concentró el 2,</w:t>
      </w:r>
      <w:r w:rsidR="008912A4" w:rsidRPr="002A243B">
        <w:rPr>
          <w:lang w:val="es-ES"/>
        </w:rPr>
        <w:t>5</w:t>
      </w:r>
      <w:r w:rsidR="00891867" w:rsidRPr="002A243B">
        <w:rPr>
          <w:lang w:val="es-ES"/>
        </w:rPr>
        <w:t>% de los ocupados, alcanzando una magnitud de 2</w:t>
      </w:r>
      <w:r w:rsidR="008912A4" w:rsidRPr="002A243B">
        <w:rPr>
          <w:lang w:val="es-ES"/>
        </w:rPr>
        <w:t>00.729</w:t>
      </w:r>
      <w:r w:rsidR="00891867" w:rsidRPr="002A243B">
        <w:rPr>
          <w:lang w:val="es-ES"/>
        </w:rPr>
        <w:t xml:space="preserve"> trabajadores en dicho período (promedio trimestral conforme a </w:t>
      </w:r>
      <w:r w:rsidR="00ED5408" w:rsidRPr="002A243B">
        <w:rPr>
          <w:lang w:val="es-ES"/>
        </w:rPr>
        <w:t>ENE</w:t>
      </w:r>
      <w:r w:rsidR="00891867" w:rsidRPr="002A243B">
        <w:rPr>
          <w:lang w:val="es-ES"/>
        </w:rPr>
        <w:t xml:space="preserve"> 201</w:t>
      </w:r>
      <w:r w:rsidR="008912A4" w:rsidRPr="002A243B">
        <w:rPr>
          <w:lang w:val="es-ES"/>
        </w:rPr>
        <w:t>6</w:t>
      </w:r>
      <w:r w:rsidR="00891867" w:rsidRPr="002A243B">
        <w:rPr>
          <w:lang w:val="es-ES"/>
        </w:rPr>
        <w:t xml:space="preserve">). </w:t>
      </w:r>
    </w:p>
    <w:p w14:paraId="4505188B" w14:textId="77777777" w:rsidR="00891867" w:rsidRPr="002A243B" w:rsidRDefault="00891867" w:rsidP="00AB60F0">
      <w:pPr>
        <w:pStyle w:val="CitaviBibliographyEntry"/>
        <w:spacing w:after="0" w:line="276" w:lineRule="auto"/>
        <w:jc w:val="both"/>
        <w:rPr>
          <w:rFonts w:ascii="Times New Roman" w:hAnsi="Times New Roman" w:cs="Times New Roman"/>
          <w:sz w:val="24"/>
          <w:szCs w:val="24"/>
          <w:lang w:val="es-ES"/>
        </w:rPr>
      </w:pPr>
    </w:p>
    <w:p w14:paraId="49755BBA" w14:textId="0CAA6C52" w:rsidR="00C15B19" w:rsidRPr="001C31F1" w:rsidRDefault="00891867" w:rsidP="00BE2C58">
      <w:pPr>
        <w:spacing w:after="0" w:line="276" w:lineRule="auto"/>
        <w:jc w:val="both"/>
        <w:rPr>
          <w:lang w:val="es-ES"/>
        </w:rPr>
      </w:pPr>
      <w:r w:rsidRPr="001C31F1">
        <w:rPr>
          <w:lang w:val="es-ES"/>
        </w:rPr>
        <w:t xml:space="preserve">El Cuadro </w:t>
      </w:r>
      <w:r w:rsidR="000E731F">
        <w:rPr>
          <w:lang w:val="es-ES"/>
        </w:rPr>
        <w:t>14</w:t>
      </w:r>
      <w:r w:rsidR="00610E3F" w:rsidRPr="001C31F1">
        <w:rPr>
          <w:lang w:val="es-ES"/>
        </w:rPr>
        <w:t xml:space="preserve"> </w:t>
      </w:r>
      <w:r w:rsidRPr="001C31F1">
        <w:rPr>
          <w:lang w:val="es-ES"/>
        </w:rPr>
        <w:t xml:space="preserve">muestra la distribución de los ocupados </w:t>
      </w:r>
      <w:r w:rsidR="000E731F">
        <w:rPr>
          <w:lang w:val="es-ES"/>
        </w:rPr>
        <w:t>del sector, según categoría ocupacional, para dos años específicos: 2010 y 2016</w:t>
      </w:r>
      <w:r w:rsidRPr="001C31F1">
        <w:rPr>
          <w:lang w:val="es-ES"/>
        </w:rPr>
        <w:t>. Como se puede apreciar, est</w:t>
      </w:r>
      <w:r w:rsidR="00E202DC" w:rsidRPr="001C31F1">
        <w:rPr>
          <w:lang w:val="es-ES"/>
        </w:rPr>
        <w:t xml:space="preserve">e </w:t>
      </w:r>
      <w:r w:rsidR="003E34E2" w:rsidRPr="001C31F1">
        <w:rPr>
          <w:lang w:val="es-ES"/>
        </w:rPr>
        <w:t xml:space="preserve">se compone </w:t>
      </w:r>
      <w:r w:rsidR="00E202DC" w:rsidRPr="001C31F1">
        <w:rPr>
          <w:lang w:val="es-ES"/>
        </w:rPr>
        <w:t xml:space="preserve">casi exclusivamente </w:t>
      </w:r>
      <w:r w:rsidR="003E34E2" w:rsidRPr="001C31F1">
        <w:rPr>
          <w:lang w:val="es-ES"/>
        </w:rPr>
        <w:t xml:space="preserve">de </w:t>
      </w:r>
      <w:r w:rsidRPr="001C31F1">
        <w:rPr>
          <w:lang w:val="es-ES"/>
        </w:rPr>
        <w:t>asalariados (</w:t>
      </w:r>
      <w:r w:rsidR="00006692" w:rsidRPr="001C31F1">
        <w:rPr>
          <w:lang w:val="es-ES"/>
        </w:rPr>
        <w:t>9</w:t>
      </w:r>
      <w:r w:rsidR="00C81A7C">
        <w:rPr>
          <w:lang w:val="es-ES"/>
        </w:rPr>
        <w:t>8</w:t>
      </w:r>
      <w:r w:rsidR="00E202DC" w:rsidRPr="001C31F1">
        <w:rPr>
          <w:lang w:val="es-ES"/>
        </w:rPr>
        <w:t>%</w:t>
      </w:r>
      <w:r w:rsidR="003E34E2" w:rsidRPr="001C31F1">
        <w:rPr>
          <w:lang w:val="es-ES"/>
        </w:rPr>
        <w:t>,</w:t>
      </w:r>
      <w:r w:rsidR="00EF6B30" w:rsidRPr="001C31F1">
        <w:rPr>
          <w:lang w:val="es-ES"/>
        </w:rPr>
        <w:t xml:space="preserve"> </w:t>
      </w:r>
      <w:r w:rsidR="003E34E2" w:rsidRPr="001C31F1">
        <w:rPr>
          <w:lang w:val="es-ES"/>
        </w:rPr>
        <w:t xml:space="preserve">frente a un </w:t>
      </w:r>
      <w:r w:rsidR="0011520A" w:rsidRPr="001C31F1">
        <w:rPr>
          <w:lang w:val="es-ES"/>
        </w:rPr>
        <w:t>7</w:t>
      </w:r>
      <w:r w:rsidR="009B6CB2">
        <w:rPr>
          <w:lang w:val="es-ES"/>
        </w:rPr>
        <w:t>4</w:t>
      </w:r>
      <w:r w:rsidR="00EF6B30" w:rsidRPr="001C31F1">
        <w:rPr>
          <w:lang w:val="es-ES"/>
        </w:rPr>
        <w:t>%</w:t>
      </w:r>
      <w:r w:rsidR="00BB7CCF" w:rsidRPr="001C31F1">
        <w:rPr>
          <w:lang w:val="es-ES"/>
        </w:rPr>
        <w:t xml:space="preserve"> </w:t>
      </w:r>
      <w:r w:rsidR="003E34E2" w:rsidRPr="001C31F1">
        <w:rPr>
          <w:lang w:val="es-ES"/>
        </w:rPr>
        <w:t>en el plano</w:t>
      </w:r>
      <w:r w:rsidR="00EF6B30" w:rsidRPr="001C31F1">
        <w:rPr>
          <w:lang w:val="es-ES"/>
        </w:rPr>
        <w:t xml:space="preserve"> nacional</w:t>
      </w:r>
      <w:r w:rsidR="00E202DC" w:rsidRPr="001C31F1">
        <w:rPr>
          <w:lang w:val="es-ES"/>
        </w:rPr>
        <w:t xml:space="preserve">), </w:t>
      </w:r>
      <w:r w:rsidR="003E34E2" w:rsidRPr="001C31F1">
        <w:rPr>
          <w:lang w:val="es-ES"/>
        </w:rPr>
        <w:t xml:space="preserve">en buena parte </w:t>
      </w:r>
      <w:r w:rsidR="00E202DC" w:rsidRPr="001C31F1">
        <w:rPr>
          <w:lang w:val="es-ES"/>
        </w:rPr>
        <w:t xml:space="preserve">debido al </w:t>
      </w:r>
      <w:r w:rsidR="003E34E2" w:rsidRPr="001C31F1">
        <w:rPr>
          <w:lang w:val="es-ES"/>
        </w:rPr>
        <w:t xml:space="preserve">gran </w:t>
      </w:r>
      <w:r w:rsidR="00E202DC" w:rsidRPr="001C31F1">
        <w:rPr>
          <w:lang w:val="es-ES"/>
        </w:rPr>
        <w:t>costo de invertir en este sector</w:t>
      </w:r>
      <w:r w:rsidRPr="001C31F1">
        <w:rPr>
          <w:lang w:val="es-ES"/>
        </w:rPr>
        <w:t xml:space="preserve">. En comparación con las cifras nacionales, </w:t>
      </w:r>
      <w:r w:rsidR="003E34E2" w:rsidRPr="001C31F1">
        <w:rPr>
          <w:lang w:val="es-ES"/>
        </w:rPr>
        <w:t xml:space="preserve">el </w:t>
      </w:r>
      <w:r w:rsidRPr="001C31F1">
        <w:rPr>
          <w:lang w:val="es-ES"/>
        </w:rPr>
        <w:t>sector</w:t>
      </w:r>
      <w:r w:rsidR="003E34E2" w:rsidRPr="001C31F1">
        <w:rPr>
          <w:lang w:val="es-ES"/>
        </w:rPr>
        <w:t xml:space="preserve"> minero</w:t>
      </w:r>
      <w:r w:rsidRPr="001C31F1">
        <w:rPr>
          <w:lang w:val="es-ES"/>
        </w:rPr>
        <w:t xml:space="preserve"> presenta </w:t>
      </w:r>
      <w:r w:rsidR="00E202DC" w:rsidRPr="001C31F1">
        <w:rPr>
          <w:lang w:val="es-ES"/>
        </w:rPr>
        <w:t>menos</w:t>
      </w:r>
      <w:r w:rsidRPr="001C31F1">
        <w:rPr>
          <w:lang w:val="es-ES"/>
        </w:rPr>
        <w:t xml:space="preserve"> ocupados por cuenta propia que el promedio nacional (</w:t>
      </w:r>
      <w:r w:rsidR="00931049">
        <w:rPr>
          <w:lang w:val="es-ES"/>
        </w:rPr>
        <w:t xml:space="preserve">1% vs </w:t>
      </w:r>
      <w:r w:rsidRPr="001C31F1">
        <w:rPr>
          <w:lang w:val="es-ES"/>
        </w:rPr>
        <w:t>2</w:t>
      </w:r>
      <w:r w:rsidR="00931049">
        <w:rPr>
          <w:lang w:val="es-ES"/>
        </w:rPr>
        <w:t>1</w:t>
      </w:r>
      <w:r w:rsidRPr="001C31F1">
        <w:rPr>
          <w:lang w:val="es-ES"/>
        </w:rPr>
        <w:t>%)</w:t>
      </w:r>
      <w:r w:rsidR="00E202DC" w:rsidRPr="001C31F1">
        <w:rPr>
          <w:lang w:val="es-ES"/>
        </w:rPr>
        <w:t>, así como menos</w:t>
      </w:r>
      <w:r w:rsidRPr="001C31F1">
        <w:rPr>
          <w:lang w:val="es-ES"/>
        </w:rPr>
        <w:t xml:space="preserve"> empleadores que el promedio nacional (</w:t>
      </w:r>
      <w:r w:rsidR="00931049">
        <w:rPr>
          <w:lang w:val="es-ES"/>
        </w:rPr>
        <w:t xml:space="preserve">1% vs </w:t>
      </w:r>
      <w:r w:rsidRPr="001C31F1">
        <w:rPr>
          <w:lang w:val="es-ES"/>
        </w:rPr>
        <w:t>4%).</w:t>
      </w:r>
    </w:p>
    <w:p w14:paraId="3DBF12A4" w14:textId="77777777" w:rsidR="00C15B19" w:rsidRPr="001C31F1" w:rsidRDefault="00C15B19" w:rsidP="00BE2C58">
      <w:pPr>
        <w:spacing w:after="0" w:line="276" w:lineRule="auto"/>
        <w:rPr>
          <w:lang w:val="es-ES"/>
        </w:rPr>
      </w:pPr>
    </w:p>
    <w:p w14:paraId="7FC496FD" w14:textId="231A695F" w:rsidR="00DB143A" w:rsidRPr="001C31F1" w:rsidRDefault="00C15B19" w:rsidP="00BE2C58">
      <w:pPr>
        <w:spacing w:after="0" w:line="276" w:lineRule="auto"/>
        <w:jc w:val="both"/>
        <w:rPr>
          <w:rFonts w:eastAsia="Times New Roman"/>
          <w:b/>
          <w:bCs/>
          <w:color w:val="323E4F" w:themeColor="text2" w:themeShade="BF"/>
          <w:bdr w:val="none" w:sz="0" w:space="0" w:color="auto"/>
          <w:lang w:val="es-CL" w:eastAsia="es-CL"/>
        </w:rPr>
      </w:pPr>
      <w:r w:rsidRPr="001C31F1">
        <w:rPr>
          <w:rFonts w:eastAsia="Times New Roman"/>
          <w:b/>
          <w:bCs/>
          <w:color w:val="323E4F" w:themeColor="text2" w:themeShade="BF"/>
          <w:bdr w:val="none" w:sz="0" w:space="0" w:color="auto"/>
          <w:lang w:val="es-CL" w:eastAsia="es-CL"/>
        </w:rPr>
        <w:t xml:space="preserve">Cuadro 14. Ocupados del sector </w:t>
      </w:r>
      <w:r w:rsidR="00D83BF3" w:rsidRPr="001C31F1">
        <w:rPr>
          <w:rFonts w:eastAsia="Times New Roman"/>
          <w:b/>
          <w:bCs/>
          <w:color w:val="323E4F" w:themeColor="text2" w:themeShade="BF"/>
          <w:bdr w:val="none" w:sz="0" w:space="0" w:color="auto"/>
          <w:lang w:val="es-CL" w:eastAsia="es-CL"/>
        </w:rPr>
        <w:t>Minería</w:t>
      </w:r>
      <w:r w:rsidRPr="001C31F1">
        <w:rPr>
          <w:rFonts w:eastAsia="Times New Roman"/>
          <w:b/>
          <w:bCs/>
          <w:color w:val="323E4F" w:themeColor="text2" w:themeShade="BF"/>
          <w:bdr w:val="none" w:sz="0" w:space="0" w:color="auto"/>
          <w:lang w:val="es-CL" w:eastAsia="es-CL"/>
        </w:rPr>
        <w:t xml:space="preserve"> según categoría ocupacional y tipo de contrato, 2010 y 2016</w:t>
      </w:r>
    </w:p>
    <w:tbl>
      <w:tblPr>
        <w:tblW w:w="8842" w:type="dxa"/>
        <w:tblCellMar>
          <w:left w:w="70" w:type="dxa"/>
          <w:right w:w="70" w:type="dxa"/>
        </w:tblCellMar>
        <w:tblLook w:val="04A0" w:firstRow="1" w:lastRow="0" w:firstColumn="1" w:lastColumn="0" w:noHBand="0" w:noVBand="1"/>
      </w:tblPr>
      <w:tblGrid>
        <w:gridCol w:w="749"/>
        <w:gridCol w:w="935"/>
        <w:gridCol w:w="1106"/>
        <w:gridCol w:w="764"/>
        <w:gridCol w:w="1093"/>
        <w:gridCol w:w="1093"/>
        <w:gridCol w:w="1093"/>
        <w:gridCol w:w="1326"/>
        <w:gridCol w:w="749"/>
      </w:tblGrid>
      <w:tr w:rsidR="00C15B19" w:rsidRPr="001C31F1" w14:paraId="5F7788DF" w14:textId="77777777" w:rsidTr="00C15B19">
        <w:trPr>
          <w:trHeight w:val="97"/>
        </w:trPr>
        <w:tc>
          <w:tcPr>
            <w:tcW w:w="749" w:type="dxa"/>
            <w:tcBorders>
              <w:top w:val="single" w:sz="8" w:space="0" w:color="000000"/>
              <w:left w:val="nil"/>
              <w:bottom w:val="single" w:sz="4" w:space="0" w:color="000000"/>
              <w:right w:val="nil"/>
            </w:tcBorders>
            <w:shd w:val="clear" w:color="000000" w:fill="FFFFFF"/>
            <w:noWrap/>
            <w:vAlign w:val="bottom"/>
            <w:hideMark/>
          </w:tcPr>
          <w:p w14:paraId="6EE53FB7"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Año</w:t>
            </w:r>
          </w:p>
        </w:tc>
        <w:tc>
          <w:tcPr>
            <w:tcW w:w="925" w:type="dxa"/>
            <w:tcBorders>
              <w:top w:val="single" w:sz="8" w:space="0" w:color="000000"/>
              <w:left w:val="nil"/>
              <w:bottom w:val="single" w:sz="4" w:space="0" w:color="000000"/>
              <w:right w:val="nil"/>
            </w:tcBorders>
            <w:shd w:val="clear" w:color="000000" w:fill="FFFFFF"/>
            <w:noWrap/>
            <w:vAlign w:val="bottom"/>
            <w:hideMark/>
          </w:tcPr>
          <w:p w14:paraId="6BCA371B" w14:textId="2299F282" w:rsidR="00C15B19" w:rsidRPr="00C15B19" w:rsidRDefault="00C15B19" w:rsidP="00C15B19">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Dominio</w:t>
            </w:r>
          </w:p>
        </w:tc>
        <w:tc>
          <w:tcPr>
            <w:tcW w:w="1094" w:type="dxa"/>
            <w:tcBorders>
              <w:top w:val="single" w:sz="8" w:space="0" w:color="000000"/>
              <w:left w:val="nil"/>
              <w:bottom w:val="single" w:sz="4" w:space="0" w:color="000000"/>
              <w:right w:val="nil"/>
            </w:tcBorders>
            <w:shd w:val="clear" w:color="000000" w:fill="FFFFFF"/>
            <w:noWrap/>
            <w:vAlign w:val="bottom"/>
            <w:hideMark/>
          </w:tcPr>
          <w:p w14:paraId="47B0E8BD" w14:textId="3E5AECD8"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Empleador</w:t>
            </w:r>
          </w:p>
        </w:tc>
        <w:tc>
          <w:tcPr>
            <w:tcW w:w="756" w:type="dxa"/>
            <w:tcBorders>
              <w:top w:val="single" w:sz="8" w:space="0" w:color="000000"/>
              <w:left w:val="nil"/>
              <w:bottom w:val="single" w:sz="4" w:space="0" w:color="000000"/>
              <w:right w:val="nil"/>
            </w:tcBorders>
            <w:shd w:val="clear" w:color="000000" w:fill="FFFFFF"/>
            <w:noWrap/>
            <w:vAlign w:val="bottom"/>
            <w:hideMark/>
          </w:tcPr>
          <w:p w14:paraId="68DD8415"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Cuenta Propia</w:t>
            </w:r>
          </w:p>
        </w:tc>
        <w:tc>
          <w:tcPr>
            <w:tcW w:w="1081" w:type="dxa"/>
            <w:tcBorders>
              <w:top w:val="single" w:sz="8" w:space="0" w:color="000000"/>
              <w:left w:val="nil"/>
              <w:bottom w:val="single" w:sz="4" w:space="0" w:color="000000"/>
              <w:right w:val="nil"/>
            </w:tcBorders>
            <w:shd w:val="clear" w:color="000000" w:fill="FFFFFF"/>
            <w:noWrap/>
            <w:vAlign w:val="bottom"/>
            <w:hideMark/>
          </w:tcPr>
          <w:p w14:paraId="15210946"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Asalariado sin contrato</w:t>
            </w:r>
          </w:p>
        </w:tc>
        <w:tc>
          <w:tcPr>
            <w:tcW w:w="1081" w:type="dxa"/>
            <w:tcBorders>
              <w:top w:val="single" w:sz="8" w:space="0" w:color="000000"/>
              <w:left w:val="nil"/>
              <w:bottom w:val="single" w:sz="4" w:space="0" w:color="000000"/>
              <w:right w:val="nil"/>
            </w:tcBorders>
            <w:shd w:val="clear" w:color="000000" w:fill="FFFFFF"/>
            <w:noWrap/>
            <w:vAlign w:val="bottom"/>
            <w:hideMark/>
          </w:tcPr>
          <w:p w14:paraId="2F6D8EA2"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Asalariado con contrato definido</w:t>
            </w:r>
          </w:p>
        </w:tc>
        <w:tc>
          <w:tcPr>
            <w:tcW w:w="1081" w:type="dxa"/>
            <w:tcBorders>
              <w:top w:val="single" w:sz="8" w:space="0" w:color="000000"/>
              <w:left w:val="nil"/>
              <w:bottom w:val="single" w:sz="4" w:space="0" w:color="000000"/>
              <w:right w:val="nil"/>
            </w:tcBorders>
            <w:shd w:val="clear" w:color="000000" w:fill="FFFFFF"/>
            <w:noWrap/>
            <w:vAlign w:val="bottom"/>
            <w:hideMark/>
          </w:tcPr>
          <w:p w14:paraId="1905AC47"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Asalariado con contrato indefinido</w:t>
            </w:r>
          </w:p>
        </w:tc>
        <w:tc>
          <w:tcPr>
            <w:tcW w:w="1326" w:type="dxa"/>
            <w:tcBorders>
              <w:top w:val="single" w:sz="8" w:space="0" w:color="000000"/>
              <w:left w:val="nil"/>
              <w:bottom w:val="single" w:sz="4" w:space="0" w:color="000000"/>
              <w:right w:val="nil"/>
            </w:tcBorders>
            <w:shd w:val="clear" w:color="000000" w:fill="FFFFFF"/>
            <w:noWrap/>
            <w:vAlign w:val="bottom"/>
            <w:hideMark/>
          </w:tcPr>
          <w:p w14:paraId="09AEE7F4" w14:textId="3222ADFC"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Familiar no Remunerado</w:t>
            </w:r>
          </w:p>
        </w:tc>
        <w:tc>
          <w:tcPr>
            <w:tcW w:w="749" w:type="dxa"/>
            <w:tcBorders>
              <w:top w:val="single" w:sz="8" w:space="0" w:color="000000"/>
              <w:left w:val="nil"/>
              <w:bottom w:val="single" w:sz="4" w:space="0" w:color="000000"/>
              <w:right w:val="nil"/>
            </w:tcBorders>
            <w:shd w:val="clear" w:color="000000" w:fill="FFFFFF"/>
            <w:noWrap/>
            <w:vAlign w:val="bottom"/>
            <w:hideMark/>
          </w:tcPr>
          <w:p w14:paraId="16052C0C"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Total</w:t>
            </w:r>
          </w:p>
        </w:tc>
      </w:tr>
      <w:tr w:rsidR="00C15B19" w:rsidRPr="001C31F1" w14:paraId="1527B6AE" w14:textId="77777777" w:rsidTr="00C15B19">
        <w:trPr>
          <w:trHeight w:val="97"/>
        </w:trPr>
        <w:tc>
          <w:tcPr>
            <w:tcW w:w="749" w:type="dxa"/>
            <w:vMerge w:val="restart"/>
            <w:tcBorders>
              <w:top w:val="nil"/>
              <w:left w:val="nil"/>
              <w:bottom w:val="nil"/>
              <w:right w:val="nil"/>
            </w:tcBorders>
            <w:shd w:val="clear" w:color="000000" w:fill="FFFFFF"/>
            <w:noWrap/>
            <w:vAlign w:val="center"/>
            <w:hideMark/>
          </w:tcPr>
          <w:p w14:paraId="07CABBEA"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2010</w:t>
            </w:r>
          </w:p>
        </w:tc>
        <w:tc>
          <w:tcPr>
            <w:tcW w:w="925" w:type="dxa"/>
            <w:tcBorders>
              <w:top w:val="nil"/>
              <w:left w:val="nil"/>
              <w:bottom w:val="nil"/>
              <w:right w:val="nil"/>
            </w:tcBorders>
            <w:shd w:val="clear" w:color="000000" w:fill="FFFFFF"/>
            <w:noWrap/>
            <w:vAlign w:val="bottom"/>
            <w:hideMark/>
          </w:tcPr>
          <w:p w14:paraId="0797BEE0"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Sector</w:t>
            </w:r>
          </w:p>
        </w:tc>
        <w:tc>
          <w:tcPr>
            <w:tcW w:w="1094" w:type="dxa"/>
            <w:tcBorders>
              <w:top w:val="nil"/>
              <w:left w:val="nil"/>
              <w:bottom w:val="nil"/>
              <w:right w:val="nil"/>
            </w:tcBorders>
            <w:shd w:val="clear" w:color="000000" w:fill="FFFFFF"/>
            <w:noWrap/>
            <w:vAlign w:val="bottom"/>
            <w:hideMark/>
          </w:tcPr>
          <w:p w14:paraId="63825A0F"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0,8</w:t>
            </w:r>
          </w:p>
        </w:tc>
        <w:tc>
          <w:tcPr>
            <w:tcW w:w="756" w:type="dxa"/>
            <w:tcBorders>
              <w:top w:val="nil"/>
              <w:left w:val="nil"/>
              <w:bottom w:val="nil"/>
              <w:right w:val="nil"/>
            </w:tcBorders>
            <w:shd w:val="clear" w:color="000000" w:fill="FFFFFF"/>
            <w:noWrap/>
            <w:vAlign w:val="bottom"/>
            <w:hideMark/>
          </w:tcPr>
          <w:p w14:paraId="1AC5E49E"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2,8</w:t>
            </w:r>
          </w:p>
        </w:tc>
        <w:tc>
          <w:tcPr>
            <w:tcW w:w="1081" w:type="dxa"/>
            <w:tcBorders>
              <w:top w:val="nil"/>
              <w:left w:val="nil"/>
              <w:bottom w:val="nil"/>
              <w:right w:val="nil"/>
            </w:tcBorders>
            <w:shd w:val="clear" w:color="000000" w:fill="FFFFFF"/>
            <w:noWrap/>
            <w:vAlign w:val="bottom"/>
            <w:hideMark/>
          </w:tcPr>
          <w:p w14:paraId="34E03BD8"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4,0</w:t>
            </w:r>
          </w:p>
        </w:tc>
        <w:tc>
          <w:tcPr>
            <w:tcW w:w="1081" w:type="dxa"/>
            <w:tcBorders>
              <w:top w:val="nil"/>
              <w:left w:val="nil"/>
              <w:bottom w:val="nil"/>
              <w:right w:val="nil"/>
            </w:tcBorders>
            <w:shd w:val="clear" w:color="000000" w:fill="FFFFFF"/>
            <w:noWrap/>
            <w:vAlign w:val="bottom"/>
            <w:hideMark/>
          </w:tcPr>
          <w:p w14:paraId="19649B06"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26,7</w:t>
            </w:r>
          </w:p>
        </w:tc>
        <w:tc>
          <w:tcPr>
            <w:tcW w:w="1081" w:type="dxa"/>
            <w:tcBorders>
              <w:top w:val="nil"/>
              <w:left w:val="nil"/>
              <w:bottom w:val="nil"/>
              <w:right w:val="nil"/>
            </w:tcBorders>
            <w:shd w:val="clear" w:color="000000" w:fill="FFFFFF"/>
            <w:noWrap/>
            <w:vAlign w:val="bottom"/>
            <w:hideMark/>
          </w:tcPr>
          <w:p w14:paraId="439BE895"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65,7</w:t>
            </w:r>
          </w:p>
        </w:tc>
        <w:tc>
          <w:tcPr>
            <w:tcW w:w="1326" w:type="dxa"/>
            <w:tcBorders>
              <w:top w:val="nil"/>
              <w:left w:val="nil"/>
              <w:bottom w:val="nil"/>
              <w:right w:val="nil"/>
            </w:tcBorders>
            <w:shd w:val="clear" w:color="000000" w:fill="FFFFFF"/>
            <w:noWrap/>
            <w:vAlign w:val="bottom"/>
            <w:hideMark/>
          </w:tcPr>
          <w:p w14:paraId="4F3666D5"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0,0</w:t>
            </w:r>
          </w:p>
        </w:tc>
        <w:tc>
          <w:tcPr>
            <w:tcW w:w="749" w:type="dxa"/>
            <w:tcBorders>
              <w:top w:val="nil"/>
              <w:left w:val="nil"/>
              <w:bottom w:val="nil"/>
              <w:right w:val="nil"/>
            </w:tcBorders>
            <w:shd w:val="clear" w:color="000000" w:fill="FFFFFF"/>
            <w:noWrap/>
            <w:vAlign w:val="bottom"/>
            <w:hideMark/>
          </w:tcPr>
          <w:p w14:paraId="7513D6E3"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100,0</w:t>
            </w:r>
          </w:p>
        </w:tc>
      </w:tr>
      <w:tr w:rsidR="00C15B19" w:rsidRPr="001C31F1" w14:paraId="391B5F9F" w14:textId="77777777" w:rsidTr="00C15B19">
        <w:trPr>
          <w:trHeight w:val="97"/>
        </w:trPr>
        <w:tc>
          <w:tcPr>
            <w:tcW w:w="749" w:type="dxa"/>
            <w:vMerge/>
            <w:tcBorders>
              <w:top w:val="nil"/>
              <w:left w:val="nil"/>
              <w:bottom w:val="nil"/>
              <w:right w:val="nil"/>
            </w:tcBorders>
            <w:vAlign w:val="center"/>
            <w:hideMark/>
          </w:tcPr>
          <w:p w14:paraId="2F980090"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p>
        </w:tc>
        <w:tc>
          <w:tcPr>
            <w:tcW w:w="925" w:type="dxa"/>
            <w:tcBorders>
              <w:top w:val="nil"/>
              <w:left w:val="nil"/>
              <w:bottom w:val="nil"/>
              <w:right w:val="nil"/>
            </w:tcBorders>
            <w:shd w:val="clear" w:color="000000" w:fill="FFFFFF"/>
            <w:noWrap/>
            <w:vAlign w:val="bottom"/>
            <w:hideMark/>
          </w:tcPr>
          <w:p w14:paraId="755A557F"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Nacional</w:t>
            </w:r>
          </w:p>
        </w:tc>
        <w:tc>
          <w:tcPr>
            <w:tcW w:w="1094" w:type="dxa"/>
            <w:tcBorders>
              <w:top w:val="nil"/>
              <w:left w:val="nil"/>
              <w:bottom w:val="nil"/>
              <w:right w:val="nil"/>
            </w:tcBorders>
            <w:shd w:val="clear" w:color="000000" w:fill="FFFFFF"/>
            <w:noWrap/>
            <w:vAlign w:val="bottom"/>
            <w:hideMark/>
          </w:tcPr>
          <w:p w14:paraId="258EEA64"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4,7</w:t>
            </w:r>
          </w:p>
        </w:tc>
        <w:tc>
          <w:tcPr>
            <w:tcW w:w="756" w:type="dxa"/>
            <w:tcBorders>
              <w:top w:val="nil"/>
              <w:left w:val="nil"/>
              <w:bottom w:val="nil"/>
              <w:right w:val="nil"/>
            </w:tcBorders>
            <w:shd w:val="clear" w:color="000000" w:fill="FFFFFF"/>
            <w:noWrap/>
            <w:vAlign w:val="bottom"/>
            <w:hideMark/>
          </w:tcPr>
          <w:p w14:paraId="76C2BE8A"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20,3</w:t>
            </w:r>
          </w:p>
        </w:tc>
        <w:tc>
          <w:tcPr>
            <w:tcW w:w="1081" w:type="dxa"/>
            <w:tcBorders>
              <w:top w:val="nil"/>
              <w:left w:val="nil"/>
              <w:bottom w:val="nil"/>
              <w:right w:val="nil"/>
            </w:tcBorders>
            <w:shd w:val="clear" w:color="000000" w:fill="FFFFFF"/>
            <w:noWrap/>
            <w:vAlign w:val="bottom"/>
            <w:hideMark/>
          </w:tcPr>
          <w:p w14:paraId="2814A786"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14,1</w:t>
            </w:r>
          </w:p>
        </w:tc>
        <w:tc>
          <w:tcPr>
            <w:tcW w:w="1081" w:type="dxa"/>
            <w:tcBorders>
              <w:top w:val="nil"/>
              <w:left w:val="nil"/>
              <w:bottom w:val="nil"/>
              <w:right w:val="nil"/>
            </w:tcBorders>
            <w:shd w:val="clear" w:color="000000" w:fill="FFFFFF"/>
            <w:noWrap/>
            <w:vAlign w:val="bottom"/>
            <w:hideMark/>
          </w:tcPr>
          <w:p w14:paraId="3B6B8F08"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15,1</w:t>
            </w:r>
          </w:p>
        </w:tc>
        <w:tc>
          <w:tcPr>
            <w:tcW w:w="1081" w:type="dxa"/>
            <w:tcBorders>
              <w:top w:val="nil"/>
              <w:left w:val="nil"/>
              <w:bottom w:val="nil"/>
              <w:right w:val="nil"/>
            </w:tcBorders>
            <w:shd w:val="clear" w:color="000000" w:fill="FFFFFF"/>
            <w:noWrap/>
            <w:vAlign w:val="bottom"/>
            <w:hideMark/>
          </w:tcPr>
          <w:p w14:paraId="285AE718"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44,3</w:t>
            </w:r>
          </w:p>
        </w:tc>
        <w:tc>
          <w:tcPr>
            <w:tcW w:w="1326" w:type="dxa"/>
            <w:tcBorders>
              <w:top w:val="nil"/>
              <w:left w:val="nil"/>
              <w:bottom w:val="nil"/>
              <w:right w:val="nil"/>
            </w:tcBorders>
            <w:shd w:val="clear" w:color="000000" w:fill="FFFFFF"/>
            <w:noWrap/>
            <w:vAlign w:val="bottom"/>
            <w:hideMark/>
          </w:tcPr>
          <w:p w14:paraId="42605E9B"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1,5</w:t>
            </w:r>
          </w:p>
        </w:tc>
        <w:tc>
          <w:tcPr>
            <w:tcW w:w="749" w:type="dxa"/>
            <w:tcBorders>
              <w:top w:val="nil"/>
              <w:left w:val="nil"/>
              <w:bottom w:val="nil"/>
              <w:right w:val="nil"/>
            </w:tcBorders>
            <w:shd w:val="clear" w:color="000000" w:fill="FFFFFF"/>
            <w:noWrap/>
            <w:vAlign w:val="bottom"/>
            <w:hideMark/>
          </w:tcPr>
          <w:p w14:paraId="061A46D0"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100,0</w:t>
            </w:r>
          </w:p>
        </w:tc>
      </w:tr>
      <w:tr w:rsidR="00C15B19" w:rsidRPr="001C31F1" w14:paraId="590ADE71" w14:textId="77777777" w:rsidTr="00C15B19">
        <w:trPr>
          <w:trHeight w:val="97"/>
        </w:trPr>
        <w:tc>
          <w:tcPr>
            <w:tcW w:w="749" w:type="dxa"/>
            <w:vMerge w:val="restart"/>
            <w:tcBorders>
              <w:top w:val="nil"/>
              <w:left w:val="nil"/>
              <w:bottom w:val="single" w:sz="8" w:space="0" w:color="000000"/>
              <w:right w:val="nil"/>
            </w:tcBorders>
            <w:shd w:val="clear" w:color="000000" w:fill="FFFFFF"/>
            <w:noWrap/>
            <w:vAlign w:val="center"/>
            <w:hideMark/>
          </w:tcPr>
          <w:p w14:paraId="6A302A3B"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2016</w:t>
            </w:r>
          </w:p>
        </w:tc>
        <w:tc>
          <w:tcPr>
            <w:tcW w:w="925" w:type="dxa"/>
            <w:tcBorders>
              <w:top w:val="nil"/>
              <w:left w:val="nil"/>
              <w:bottom w:val="nil"/>
              <w:right w:val="nil"/>
            </w:tcBorders>
            <w:shd w:val="clear" w:color="000000" w:fill="FFFFFF"/>
            <w:noWrap/>
            <w:vAlign w:val="bottom"/>
            <w:hideMark/>
          </w:tcPr>
          <w:p w14:paraId="54D1009C"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Sector</w:t>
            </w:r>
          </w:p>
        </w:tc>
        <w:tc>
          <w:tcPr>
            <w:tcW w:w="1094" w:type="dxa"/>
            <w:tcBorders>
              <w:top w:val="nil"/>
              <w:left w:val="nil"/>
              <w:bottom w:val="nil"/>
              <w:right w:val="nil"/>
            </w:tcBorders>
            <w:shd w:val="clear" w:color="000000" w:fill="FFFFFF"/>
            <w:noWrap/>
            <w:vAlign w:val="bottom"/>
            <w:hideMark/>
          </w:tcPr>
          <w:p w14:paraId="71113F14"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0,5</w:t>
            </w:r>
          </w:p>
        </w:tc>
        <w:tc>
          <w:tcPr>
            <w:tcW w:w="756" w:type="dxa"/>
            <w:tcBorders>
              <w:top w:val="nil"/>
              <w:left w:val="nil"/>
              <w:bottom w:val="nil"/>
              <w:right w:val="nil"/>
            </w:tcBorders>
            <w:shd w:val="clear" w:color="000000" w:fill="FFFFFF"/>
            <w:noWrap/>
            <w:vAlign w:val="bottom"/>
            <w:hideMark/>
          </w:tcPr>
          <w:p w14:paraId="3DADDD60"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1,3</w:t>
            </w:r>
          </w:p>
        </w:tc>
        <w:tc>
          <w:tcPr>
            <w:tcW w:w="1081" w:type="dxa"/>
            <w:tcBorders>
              <w:top w:val="nil"/>
              <w:left w:val="nil"/>
              <w:bottom w:val="nil"/>
              <w:right w:val="nil"/>
            </w:tcBorders>
            <w:shd w:val="clear" w:color="000000" w:fill="FFFFFF"/>
            <w:noWrap/>
            <w:vAlign w:val="bottom"/>
            <w:hideMark/>
          </w:tcPr>
          <w:p w14:paraId="52127022"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1,7</w:t>
            </w:r>
          </w:p>
        </w:tc>
        <w:tc>
          <w:tcPr>
            <w:tcW w:w="1081" w:type="dxa"/>
            <w:tcBorders>
              <w:top w:val="nil"/>
              <w:left w:val="nil"/>
              <w:bottom w:val="nil"/>
              <w:right w:val="nil"/>
            </w:tcBorders>
            <w:shd w:val="clear" w:color="000000" w:fill="FFFFFF"/>
            <w:noWrap/>
            <w:vAlign w:val="bottom"/>
            <w:hideMark/>
          </w:tcPr>
          <w:p w14:paraId="2864B466"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23,4</w:t>
            </w:r>
          </w:p>
        </w:tc>
        <w:tc>
          <w:tcPr>
            <w:tcW w:w="1081" w:type="dxa"/>
            <w:tcBorders>
              <w:top w:val="nil"/>
              <w:left w:val="nil"/>
              <w:bottom w:val="nil"/>
              <w:right w:val="nil"/>
            </w:tcBorders>
            <w:shd w:val="clear" w:color="000000" w:fill="FFFFFF"/>
            <w:noWrap/>
            <w:vAlign w:val="bottom"/>
            <w:hideMark/>
          </w:tcPr>
          <w:p w14:paraId="3A69840C"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73,1</w:t>
            </w:r>
          </w:p>
        </w:tc>
        <w:tc>
          <w:tcPr>
            <w:tcW w:w="1326" w:type="dxa"/>
            <w:tcBorders>
              <w:top w:val="nil"/>
              <w:left w:val="nil"/>
              <w:bottom w:val="nil"/>
              <w:right w:val="nil"/>
            </w:tcBorders>
            <w:shd w:val="clear" w:color="000000" w:fill="FFFFFF"/>
            <w:noWrap/>
            <w:vAlign w:val="bottom"/>
            <w:hideMark/>
          </w:tcPr>
          <w:p w14:paraId="7CFB95C6"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0,0</w:t>
            </w:r>
          </w:p>
        </w:tc>
        <w:tc>
          <w:tcPr>
            <w:tcW w:w="749" w:type="dxa"/>
            <w:tcBorders>
              <w:top w:val="nil"/>
              <w:left w:val="nil"/>
              <w:bottom w:val="nil"/>
              <w:right w:val="nil"/>
            </w:tcBorders>
            <w:shd w:val="clear" w:color="000000" w:fill="FFFFFF"/>
            <w:noWrap/>
            <w:vAlign w:val="bottom"/>
            <w:hideMark/>
          </w:tcPr>
          <w:p w14:paraId="5AADCFD4"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100,0</w:t>
            </w:r>
          </w:p>
        </w:tc>
      </w:tr>
      <w:tr w:rsidR="00C15B19" w:rsidRPr="001C31F1" w14:paraId="4545F4E5" w14:textId="77777777" w:rsidTr="00C15B19">
        <w:trPr>
          <w:trHeight w:val="103"/>
        </w:trPr>
        <w:tc>
          <w:tcPr>
            <w:tcW w:w="749" w:type="dxa"/>
            <w:vMerge/>
            <w:tcBorders>
              <w:top w:val="nil"/>
              <w:left w:val="nil"/>
              <w:bottom w:val="single" w:sz="8" w:space="0" w:color="000000"/>
              <w:right w:val="nil"/>
            </w:tcBorders>
            <w:vAlign w:val="center"/>
            <w:hideMark/>
          </w:tcPr>
          <w:p w14:paraId="11047A82" w14:textId="77777777" w:rsidR="00C15B19" w:rsidRPr="00C15B19" w:rsidRDefault="00C15B19" w:rsidP="00C15B19">
            <w:pPr>
              <w:spacing w:after="0" w:line="240" w:lineRule="auto"/>
              <w:rPr>
                <w:rFonts w:eastAsia="Times New Roman"/>
                <w:sz w:val="22"/>
                <w:szCs w:val="22"/>
                <w:bdr w:val="none" w:sz="0" w:space="0" w:color="auto"/>
                <w:lang w:val="es-CL" w:eastAsia="es-CL"/>
              </w:rPr>
            </w:pPr>
          </w:p>
        </w:tc>
        <w:tc>
          <w:tcPr>
            <w:tcW w:w="925" w:type="dxa"/>
            <w:tcBorders>
              <w:top w:val="nil"/>
              <w:left w:val="nil"/>
              <w:bottom w:val="single" w:sz="8" w:space="0" w:color="000000"/>
              <w:right w:val="nil"/>
            </w:tcBorders>
            <w:shd w:val="clear" w:color="000000" w:fill="FFFFFF"/>
            <w:noWrap/>
            <w:vAlign w:val="bottom"/>
            <w:hideMark/>
          </w:tcPr>
          <w:p w14:paraId="73DC7E74" w14:textId="77777777" w:rsidR="00C15B19" w:rsidRPr="00C15B19" w:rsidRDefault="00C15B19" w:rsidP="00C15B19">
            <w:pPr>
              <w:spacing w:after="0" w:line="240" w:lineRule="auto"/>
              <w:jc w:val="center"/>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Nacional</w:t>
            </w:r>
          </w:p>
        </w:tc>
        <w:tc>
          <w:tcPr>
            <w:tcW w:w="1094" w:type="dxa"/>
            <w:tcBorders>
              <w:top w:val="nil"/>
              <w:left w:val="nil"/>
              <w:bottom w:val="single" w:sz="8" w:space="0" w:color="000000"/>
              <w:right w:val="nil"/>
            </w:tcBorders>
            <w:shd w:val="clear" w:color="000000" w:fill="FFFFFF"/>
            <w:noWrap/>
            <w:vAlign w:val="bottom"/>
            <w:hideMark/>
          </w:tcPr>
          <w:p w14:paraId="6CEC0EF1"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4,1</w:t>
            </w:r>
          </w:p>
        </w:tc>
        <w:tc>
          <w:tcPr>
            <w:tcW w:w="756" w:type="dxa"/>
            <w:tcBorders>
              <w:top w:val="nil"/>
              <w:left w:val="nil"/>
              <w:bottom w:val="single" w:sz="8" w:space="0" w:color="000000"/>
              <w:right w:val="nil"/>
            </w:tcBorders>
            <w:shd w:val="clear" w:color="000000" w:fill="FFFFFF"/>
            <w:noWrap/>
            <w:vAlign w:val="bottom"/>
            <w:hideMark/>
          </w:tcPr>
          <w:p w14:paraId="3706157C"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21,2</w:t>
            </w:r>
          </w:p>
        </w:tc>
        <w:tc>
          <w:tcPr>
            <w:tcW w:w="1081" w:type="dxa"/>
            <w:tcBorders>
              <w:top w:val="nil"/>
              <w:left w:val="nil"/>
              <w:bottom w:val="single" w:sz="8" w:space="0" w:color="000000"/>
              <w:right w:val="nil"/>
            </w:tcBorders>
            <w:shd w:val="clear" w:color="000000" w:fill="FFFFFF"/>
            <w:noWrap/>
            <w:vAlign w:val="bottom"/>
            <w:hideMark/>
          </w:tcPr>
          <w:p w14:paraId="7F72F91B"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11,0</w:t>
            </w:r>
          </w:p>
        </w:tc>
        <w:tc>
          <w:tcPr>
            <w:tcW w:w="1081" w:type="dxa"/>
            <w:tcBorders>
              <w:top w:val="nil"/>
              <w:left w:val="nil"/>
              <w:bottom w:val="single" w:sz="8" w:space="0" w:color="000000"/>
              <w:right w:val="nil"/>
            </w:tcBorders>
            <w:shd w:val="clear" w:color="000000" w:fill="FFFFFF"/>
            <w:noWrap/>
            <w:vAlign w:val="bottom"/>
            <w:hideMark/>
          </w:tcPr>
          <w:p w14:paraId="78CB7073"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15,5</w:t>
            </w:r>
          </w:p>
        </w:tc>
        <w:tc>
          <w:tcPr>
            <w:tcW w:w="1081" w:type="dxa"/>
            <w:tcBorders>
              <w:top w:val="nil"/>
              <w:left w:val="nil"/>
              <w:bottom w:val="single" w:sz="8" w:space="0" w:color="000000"/>
              <w:right w:val="nil"/>
            </w:tcBorders>
            <w:shd w:val="clear" w:color="000000" w:fill="FFFFFF"/>
            <w:noWrap/>
            <w:vAlign w:val="bottom"/>
            <w:hideMark/>
          </w:tcPr>
          <w:p w14:paraId="2FA5DE7E"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47,0</w:t>
            </w:r>
          </w:p>
        </w:tc>
        <w:tc>
          <w:tcPr>
            <w:tcW w:w="1326" w:type="dxa"/>
            <w:tcBorders>
              <w:top w:val="nil"/>
              <w:left w:val="nil"/>
              <w:bottom w:val="single" w:sz="8" w:space="0" w:color="000000"/>
              <w:right w:val="nil"/>
            </w:tcBorders>
            <w:shd w:val="clear" w:color="000000" w:fill="FFFFFF"/>
            <w:noWrap/>
            <w:vAlign w:val="bottom"/>
            <w:hideMark/>
          </w:tcPr>
          <w:p w14:paraId="09556536"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1,2</w:t>
            </w:r>
          </w:p>
        </w:tc>
        <w:tc>
          <w:tcPr>
            <w:tcW w:w="749" w:type="dxa"/>
            <w:tcBorders>
              <w:top w:val="nil"/>
              <w:left w:val="nil"/>
              <w:bottom w:val="single" w:sz="8" w:space="0" w:color="000000"/>
              <w:right w:val="nil"/>
            </w:tcBorders>
            <w:shd w:val="clear" w:color="000000" w:fill="FFFFFF"/>
            <w:noWrap/>
            <w:vAlign w:val="bottom"/>
            <w:hideMark/>
          </w:tcPr>
          <w:p w14:paraId="2C188F80" w14:textId="77777777" w:rsidR="00C15B19" w:rsidRPr="00C15B19" w:rsidRDefault="00C15B19" w:rsidP="00C15B19">
            <w:pPr>
              <w:spacing w:after="0" w:line="240" w:lineRule="auto"/>
              <w:jc w:val="right"/>
              <w:rPr>
                <w:rFonts w:eastAsia="Times New Roman"/>
                <w:sz w:val="22"/>
                <w:szCs w:val="22"/>
                <w:bdr w:val="none" w:sz="0" w:space="0" w:color="auto"/>
                <w:lang w:val="es-CL" w:eastAsia="es-CL"/>
              </w:rPr>
            </w:pPr>
            <w:r w:rsidRPr="00C15B19">
              <w:rPr>
                <w:rFonts w:eastAsia="Times New Roman"/>
                <w:sz w:val="22"/>
                <w:szCs w:val="22"/>
                <w:bdr w:val="none" w:sz="0" w:space="0" w:color="auto"/>
                <w:lang w:val="es-CL" w:eastAsia="es-CL"/>
              </w:rPr>
              <w:t>100,0</w:t>
            </w:r>
          </w:p>
        </w:tc>
      </w:tr>
    </w:tbl>
    <w:p w14:paraId="7784A23D" w14:textId="336BEF90" w:rsidR="00DB143A" w:rsidRPr="001C31F1" w:rsidRDefault="00DB143A" w:rsidP="004A2E79">
      <w:pPr>
        <w:spacing w:after="0" w:line="276" w:lineRule="auto"/>
        <w:jc w:val="both"/>
        <w:rPr>
          <w:rFonts w:eastAsia="Times New Roman"/>
          <w:color w:val="323E4F" w:themeColor="text2" w:themeShade="BF"/>
          <w:sz w:val="20"/>
          <w:bdr w:val="none" w:sz="0" w:space="0" w:color="auto"/>
          <w:lang w:val="es-CL" w:eastAsia="es-CL"/>
        </w:rPr>
      </w:pPr>
      <w:r w:rsidRPr="001C31F1">
        <w:rPr>
          <w:rFonts w:eastAsia="Times New Roman"/>
          <w:color w:val="323E4F" w:themeColor="text2" w:themeShade="BF"/>
          <w:sz w:val="20"/>
          <w:bdr w:val="none" w:sz="0" w:space="0" w:color="auto"/>
          <w:lang w:val="es-CL" w:eastAsia="es-CL"/>
        </w:rPr>
        <w:t xml:space="preserve">Fuente: Elaboración </w:t>
      </w:r>
      <w:r w:rsidR="004A60B9" w:rsidRPr="001C31F1">
        <w:rPr>
          <w:rFonts w:eastAsia="Times New Roman"/>
          <w:color w:val="323E4F" w:themeColor="text2" w:themeShade="BF"/>
          <w:sz w:val="20"/>
          <w:bdr w:val="none" w:sz="0" w:space="0" w:color="auto"/>
          <w:lang w:val="es-CL" w:eastAsia="es-CL"/>
        </w:rPr>
        <w:t>conforme a datos de</w:t>
      </w:r>
      <w:r w:rsidRPr="001C31F1">
        <w:rPr>
          <w:rFonts w:eastAsia="Times New Roman"/>
          <w:color w:val="323E4F" w:themeColor="text2" w:themeShade="BF"/>
          <w:sz w:val="20"/>
          <w:bdr w:val="none" w:sz="0" w:space="0" w:color="auto"/>
          <w:lang w:val="es-CL" w:eastAsia="es-CL"/>
        </w:rPr>
        <w:t xml:space="preserve"> </w:t>
      </w:r>
      <w:r w:rsidR="00ED5408" w:rsidRPr="001C31F1">
        <w:rPr>
          <w:rFonts w:eastAsia="Times New Roman"/>
          <w:color w:val="323E4F" w:themeColor="text2" w:themeShade="BF"/>
          <w:sz w:val="20"/>
          <w:bdr w:val="none" w:sz="0" w:space="0" w:color="auto"/>
          <w:lang w:val="es-CL" w:eastAsia="es-CL"/>
        </w:rPr>
        <w:t>ENE</w:t>
      </w:r>
      <w:r w:rsidRPr="001C31F1">
        <w:rPr>
          <w:rFonts w:eastAsia="Times New Roman"/>
          <w:color w:val="323E4F" w:themeColor="text2" w:themeShade="BF"/>
          <w:sz w:val="20"/>
          <w:bdr w:val="none" w:sz="0" w:space="0" w:color="auto"/>
          <w:lang w:val="es-CL" w:eastAsia="es-CL"/>
        </w:rPr>
        <w:t>.</w:t>
      </w:r>
    </w:p>
    <w:p w14:paraId="022BF772" w14:textId="72CF1DF4" w:rsidR="002F198F" w:rsidRPr="001C31F1" w:rsidRDefault="002F198F" w:rsidP="00AB60F0">
      <w:pPr>
        <w:spacing w:after="0" w:line="276" w:lineRule="auto"/>
        <w:jc w:val="both"/>
        <w:rPr>
          <w:lang w:val="es-CL"/>
        </w:rPr>
      </w:pPr>
    </w:p>
    <w:p w14:paraId="4C74CCB9" w14:textId="6F10265E" w:rsidR="00A368D1" w:rsidRPr="001C31F1" w:rsidRDefault="00A368D1" w:rsidP="00A368D1">
      <w:pPr>
        <w:spacing w:after="0" w:line="276" w:lineRule="auto"/>
        <w:jc w:val="both"/>
        <w:rPr>
          <w:lang w:val="es-CL"/>
        </w:rPr>
      </w:pPr>
      <w:r w:rsidRPr="001C31F1">
        <w:rPr>
          <w:lang w:val="es-CL"/>
        </w:rPr>
        <w:t xml:space="preserve">El Cuadro </w:t>
      </w:r>
      <w:r w:rsidR="00DE6D07">
        <w:rPr>
          <w:lang w:val="es-CL"/>
        </w:rPr>
        <w:t>15</w:t>
      </w:r>
      <w:r w:rsidRPr="001C31F1">
        <w:rPr>
          <w:lang w:val="es-CL"/>
        </w:rPr>
        <w:t xml:space="preserve"> muestra el ingreso promedio de los ocupados del sector Minería. Se observa que el sueldo promedio de los trabajadores dependientes </w:t>
      </w:r>
      <w:r w:rsidR="000701B0">
        <w:rPr>
          <w:lang w:val="es-CL"/>
        </w:rPr>
        <w:t>que (mantuvieron su empleo del mes anterior)</w:t>
      </w:r>
      <w:r w:rsidRPr="001C31F1">
        <w:rPr>
          <w:lang w:val="es-CL"/>
        </w:rPr>
        <w:t xml:space="preserve"> es de $805.</w:t>
      </w:r>
      <w:r w:rsidR="004D3605">
        <w:rPr>
          <w:lang w:val="es-CL"/>
        </w:rPr>
        <w:t>866</w:t>
      </w:r>
      <w:r w:rsidRPr="001C31F1">
        <w:rPr>
          <w:lang w:val="es-CL"/>
        </w:rPr>
        <w:t xml:space="preserve">, </w:t>
      </w:r>
      <w:r w:rsidR="005B7B22">
        <w:rPr>
          <w:lang w:val="es-CL"/>
        </w:rPr>
        <w:t>pero que esta cifra varía mucha dependiendo de la categoría ocupacional.</w:t>
      </w:r>
      <w:r w:rsidRPr="001C31F1">
        <w:rPr>
          <w:lang w:val="es-CL"/>
        </w:rPr>
        <w:t xml:space="preserve"> </w:t>
      </w:r>
      <w:r w:rsidR="005B7B22">
        <w:rPr>
          <w:lang w:val="es-CL"/>
        </w:rPr>
        <w:t>Por ejemplo</w:t>
      </w:r>
      <w:r w:rsidRPr="001C31F1">
        <w:rPr>
          <w:lang w:val="es-CL"/>
        </w:rPr>
        <w:t xml:space="preserve">, </w:t>
      </w:r>
      <w:r w:rsidR="005B7B22">
        <w:rPr>
          <w:lang w:val="es-CL"/>
        </w:rPr>
        <w:t xml:space="preserve">el ingreso promedio </w:t>
      </w:r>
      <w:r w:rsidR="00724D64">
        <w:rPr>
          <w:lang w:val="es-CL"/>
        </w:rPr>
        <w:t>entre los ocupados por cuenta propia en el sector es de $</w:t>
      </w:r>
      <w:r w:rsidR="00724D64" w:rsidRPr="00773E48">
        <w:rPr>
          <w:rFonts w:eastAsia="Times New Roman"/>
          <w:sz w:val="22"/>
          <w:szCs w:val="22"/>
          <w:bdr w:val="none" w:sz="0" w:space="0" w:color="auto"/>
          <w:lang w:val="es-CL" w:eastAsia="es-CL"/>
        </w:rPr>
        <w:t>276.738</w:t>
      </w:r>
      <w:r w:rsidR="00724D64">
        <w:rPr>
          <w:rFonts w:eastAsia="Times New Roman"/>
          <w:sz w:val="22"/>
          <w:szCs w:val="22"/>
          <w:bdr w:val="none" w:sz="0" w:space="0" w:color="auto"/>
          <w:lang w:val="es-CL" w:eastAsia="es-CL"/>
        </w:rPr>
        <w:t xml:space="preserve"> mientras que, entre los asalariados con contrato indefinido, este llega a $</w:t>
      </w:r>
      <w:r w:rsidR="00724D64" w:rsidRPr="00773E48">
        <w:rPr>
          <w:rFonts w:eastAsia="Times New Roman"/>
          <w:sz w:val="22"/>
          <w:szCs w:val="22"/>
          <w:bdr w:val="none" w:sz="0" w:space="0" w:color="auto"/>
          <w:lang w:val="es-CL" w:eastAsia="es-CL"/>
        </w:rPr>
        <w:t>949.201</w:t>
      </w:r>
      <w:r w:rsidR="00724D64">
        <w:rPr>
          <w:rFonts w:eastAsia="Times New Roman"/>
          <w:sz w:val="22"/>
          <w:szCs w:val="22"/>
          <w:bdr w:val="none" w:sz="0" w:space="0" w:color="auto"/>
          <w:lang w:val="es-CL" w:eastAsia="es-CL"/>
        </w:rPr>
        <w:t>.</w:t>
      </w:r>
    </w:p>
    <w:p w14:paraId="555139F2" w14:textId="650BFB2E" w:rsidR="00926C7B" w:rsidRPr="001C31F1" w:rsidRDefault="00926C7B" w:rsidP="00AB60F0">
      <w:pPr>
        <w:spacing w:after="0" w:line="276" w:lineRule="auto"/>
        <w:jc w:val="both"/>
        <w:rPr>
          <w:lang w:val="es-CL"/>
        </w:rPr>
      </w:pPr>
    </w:p>
    <w:p w14:paraId="26C723E9" w14:textId="33594633" w:rsidR="007A25DA" w:rsidRPr="001C31F1" w:rsidRDefault="00900976" w:rsidP="00156403">
      <w:pPr>
        <w:spacing w:after="0" w:line="276" w:lineRule="auto"/>
        <w:jc w:val="both"/>
        <w:rPr>
          <w:b/>
          <w:color w:val="323E4F" w:themeColor="text2" w:themeShade="BF"/>
          <w:lang w:val="es-ES"/>
        </w:rPr>
      </w:pPr>
      <w:r w:rsidRPr="001C31F1">
        <w:rPr>
          <w:b/>
          <w:color w:val="323E4F" w:themeColor="text2" w:themeShade="BF"/>
          <w:lang w:val="es-ES"/>
        </w:rPr>
        <w:lastRenderedPageBreak/>
        <w:t>Cuadro 15. Ingresos de la ocupación principal del sector Minería según categoría ocupacional y tipo de contrato, 2010 y 2015</w:t>
      </w:r>
    </w:p>
    <w:tbl>
      <w:tblPr>
        <w:tblW w:w="8747" w:type="dxa"/>
        <w:tblCellMar>
          <w:left w:w="70" w:type="dxa"/>
          <w:right w:w="70" w:type="dxa"/>
        </w:tblCellMar>
        <w:tblLook w:val="04A0" w:firstRow="1" w:lastRow="0" w:firstColumn="1" w:lastColumn="0" w:noHBand="0" w:noVBand="1"/>
      </w:tblPr>
      <w:tblGrid>
        <w:gridCol w:w="1060"/>
        <w:gridCol w:w="658"/>
        <w:gridCol w:w="1254"/>
        <w:gridCol w:w="1089"/>
        <w:gridCol w:w="1239"/>
        <w:gridCol w:w="1239"/>
        <w:gridCol w:w="1239"/>
        <w:gridCol w:w="969"/>
      </w:tblGrid>
      <w:tr w:rsidR="00773E48" w:rsidRPr="00773E48" w14:paraId="1F30892E" w14:textId="77777777" w:rsidTr="00773E48">
        <w:trPr>
          <w:trHeight w:val="177"/>
        </w:trPr>
        <w:tc>
          <w:tcPr>
            <w:tcW w:w="1060" w:type="dxa"/>
            <w:tcBorders>
              <w:top w:val="single" w:sz="8" w:space="0" w:color="000000"/>
              <w:left w:val="nil"/>
              <w:bottom w:val="single" w:sz="4" w:space="0" w:color="000000"/>
              <w:right w:val="nil"/>
            </w:tcBorders>
            <w:shd w:val="clear" w:color="000000" w:fill="FFFFFF"/>
            <w:noWrap/>
            <w:vAlign w:val="bottom"/>
            <w:hideMark/>
          </w:tcPr>
          <w:p w14:paraId="59194270"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Dominio</w:t>
            </w:r>
          </w:p>
        </w:tc>
        <w:tc>
          <w:tcPr>
            <w:tcW w:w="658" w:type="dxa"/>
            <w:tcBorders>
              <w:top w:val="single" w:sz="8" w:space="0" w:color="000000"/>
              <w:left w:val="nil"/>
              <w:bottom w:val="single" w:sz="4" w:space="0" w:color="000000"/>
              <w:right w:val="nil"/>
            </w:tcBorders>
            <w:shd w:val="clear" w:color="000000" w:fill="FFFFFF"/>
            <w:noWrap/>
            <w:vAlign w:val="bottom"/>
            <w:hideMark/>
          </w:tcPr>
          <w:p w14:paraId="3916A97D"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Año</w:t>
            </w:r>
          </w:p>
        </w:tc>
        <w:tc>
          <w:tcPr>
            <w:tcW w:w="1254" w:type="dxa"/>
            <w:tcBorders>
              <w:top w:val="single" w:sz="8" w:space="0" w:color="000000"/>
              <w:left w:val="nil"/>
              <w:bottom w:val="single" w:sz="4" w:space="0" w:color="000000"/>
              <w:right w:val="nil"/>
            </w:tcBorders>
            <w:shd w:val="clear" w:color="000000" w:fill="FFFFFF"/>
            <w:noWrap/>
            <w:vAlign w:val="bottom"/>
            <w:hideMark/>
          </w:tcPr>
          <w:p w14:paraId="35710258"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Empleador</w:t>
            </w:r>
          </w:p>
        </w:tc>
        <w:tc>
          <w:tcPr>
            <w:tcW w:w="1089" w:type="dxa"/>
            <w:tcBorders>
              <w:top w:val="single" w:sz="8" w:space="0" w:color="000000"/>
              <w:left w:val="nil"/>
              <w:bottom w:val="single" w:sz="4" w:space="0" w:color="000000"/>
              <w:right w:val="nil"/>
            </w:tcBorders>
            <w:shd w:val="clear" w:color="000000" w:fill="FFFFFF"/>
            <w:noWrap/>
            <w:vAlign w:val="bottom"/>
            <w:hideMark/>
          </w:tcPr>
          <w:p w14:paraId="4B73ACF4"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Cuenta propia</w:t>
            </w:r>
          </w:p>
        </w:tc>
        <w:tc>
          <w:tcPr>
            <w:tcW w:w="1239" w:type="dxa"/>
            <w:tcBorders>
              <w:top w:val="single" w:sz="8" w:space="0" w:color="000000"/>
              <w:left w:val="nil"/>
              <w:bottom w:val="single" w:sz="4" w:space="0" w:color="000000"/>
              <w:right w:val="nil"/>
            </w:tcBorders>
            <w:shd w:val="clear" w:color="000000" w:fill="FFFFFF"/>
            <w:noWrap/>
            <w:vAlign w:val="bottom"/>
            <w:hideMark/>
          </w:tcPr>
          <w:p w14:paraId="2FBEF551"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Asalariado sin contrato</w:t>
            </w:r>
          </w:p>
        </w:tc>
        <w:tc>
          <w:tcPr>
            <w:tcW w:w="1239" w:type="dxa"/>
            <w:tcBorders>
              <w:top w:val="single" w:sz="8" w:space="0" w:color="000000"/>
              <w:left w:val="nil"/>
              <w:bottom w:val="single" w:sz="4" w:space="0" w:color="000000"/>
              <w:right w:val="nil"/>
            </w:tcBorders>
            <w:shd w:val="clear" w:color="000000" w:fill="FFFFFF"/>
            <w:noWrap/>
            <w:vAlign w:val="bottom"/>
            <w:hideMark/>
          </w:tcPr>
          <w:p w14:paraId="4BD5F4C0"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Asalariado con contrato definido</w:t>
            </w:r>
          </w:p>
        </w:tc>
        <w:tc>
          <w:tcPr>
            <w:tcW w:w="1239" w:type="dxa"/>
            <w:tcBorders>
              <w:top w:val="single" w:sz="8" w:space="0" w:color="000000"/>
              <w:left w:val="nil"/>
              <w:bottom w:val="single" w:sz="4" w:space="0" w:color="000000"/>
              <w:right w:val="nil"/>
            </w:tcBorders>
            <w:shd w:val="clear" w:color="000000" w:fill="FFFFFF"/>
            <w:noWrap/>
            <w:vAlign w:val="bottom"/>
            <w:hideMark/>
          </w:tcPr>
          <w:p w14:paraId="6A1B38CC"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Asalariado con contrato indefinido</w:t>
            </w:r>
          </w:p>
        </w:tc>
        <w:tc>
          <w:tcPr>
            <w:tcW w:w="969" w:type="dxa"/>
            <w:tcBorders>
              <w:top w:val="single" w:sz="8" w:space="0" w:color="000000"/>
              <w:left w:val="nil"/>
              <w:bottom w:val="single" w:sz="4" w:space="0" w:color="000000"/>
              <w:right w:val="nil"/>
            </w:tcBorders>
            <w:shd w:val="clear" w:color="000000" w:fill="FFFFFF"/>
            <w:noWrap/>
            <w:vAlign w:val="bottom"/>
            <w:hideMark/>
          </w:tcPr>
          <w:p w14:paraId="315EDC27"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Total</w:t>
            </w:r>
          </w:p>
        </w:tc>
      </w:tr>
      <w:tr w:rsidR="00773E48" w:rsidRPr="00773E48" w14:paraId="13929F7E" w14:textId="77777777" w:rsidTr="00773E48">
        <w:trPr>
          <w:trHeight w:val="177"/>
        </w:trPr>
        <w:tc>
          <w:tcPr>
            <w:tcW w:w="1060" w:type="dxa"/>
            <w:vMerge w:val="restart"/>
            <w:tcBorders>
              <w:top w:val="nil"/>
              <w:left w:val="nil"/>
              <w:bottom w:val="nil"/>
              <w:right w:val="nil"/>
            </w:tcBorders>
            <w:shd w:val="clear" w:color="000000" w:fill="FFFFFF"/>
            <w:noWrap/>
            <w:vAlign w:val="center"/>
            <w:hideMark/>
          </w:tcPr>
          <w:p w14:paraId="240B685A"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Sector</w:t>
            </w:r>
          </w:p>
        </w:tc>
        <w:tc>
          <w:tcPr>
            <w:tcW w:w="658" w:type="dxa"/>
            <w:tcBorders>
              <w:top w:val="nil"/>
              <w:left w:val="nil"/>
              <w:bottom w:val="nil"/>
              <w:right w:val="nil"/>
            </w:tcBorders>
            <w:shd w:val="clear" w:color="000000" w:fill="FFFFFF"/>
            <w:noWrap/>
            <w:vAlign w:val="bottom"/>
            <w:hideMark/>
          </w:tcPr>
          <w:p w14:paraId="64AF18D6"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2010</w:t>
            </w:r>
          </w:p>
        </w:tc>
        <w:tc>
          <w:tcPr>
            <w:tcW w:w="1254" w:type="dxa"/>
            <w:tcBorders>
              <w:top w:val="nil"/>
              <w:left w:val="nil"/>
              <w:bottom w:val="nil"/>
              <w:right w:val="nil"/>
            </w:tcBorders>
            <w:shd w:val="clear" w:color="000000" w:fill="FFFFFF"/>
            <w:noWrap/>
            <w:vAlign w:val="bottom"/>
            <w:hideMark/>
          </w:tcPr>
          <w:p w14:paraId="2C58C946"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536.814ᵃ</w:t>
            </w:r>
          </w:p>
        </w:tc>
        <w:tc>
          <w:tcPr>
            <w:tcW w:w="1089" w:type="dxa"/>
            <w:tcBorders>
              <w:top w:val="nil"/>
              <w:left w:val="nil"/>
              <w:bottom w:val="nil"/>
              <w:right w:val="nil"/>
            </w:tcBorders>
            <w:shd w:val="clear" w:color="000000" w:fill="FFFFFF"/>
            <w:noWrap/>
            <w:vAlign w:val="bottom"/>
            <w:hideMark/>
          </w:tcPr>
          <w:p w14:paraId="652E3BBF"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276.738</w:t>
            </w:r>
          </w:p>
        </w:tc>
        <w:tc>
          <w:tcPr>
            <w:tcW w:w="1239" w:type="dxa"/>
            <w:tcBorders>
              <w:top w:val="nil"/>
              <w:left w:val="nil"/>
              <w:bottom w:val="nil"/>
              <w:right w:val="nil"/>
            </w:tcBorders>
            <w:shd w:val="clear" w:color="000000" w:fill="FFFFFF"/>
            <w:noWrap/>
            <w:vAlign w:val="bottom"/>
            <w:hideMark/>
          </w:tcPr>
          <w:p w14:paraId="39B70CDE"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365.215</w:t>
            </w:r>
          </w:p>
        </w:tc>
        <w:tc>
          <w:tcPr>
            <w:tcW w:w="1239" w:type="dxa"/>
            <w:tcBorders>
              <w:top w:val="nil"/>
              <w:left w:val="nil"/>
              <w:bottom w:val="nil"/>
              <w:right w:val="nil"/>
            </w:tcBorders>
            <w:shd w:val="clear" w:color="000000" w:fill="FFFFFF"/>
            <w:noWrap/>
            <w:vAlign w:val="bottom"/>
            <w:hideMark/>
          </w:tcPr>
          <w:p w14:paraId="3E756B81"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574.671</w:t>
            </w:r>
          </w:p>
        </w:tc>
        <w:tc>
          <w:tcPr>
            <w:tcW w:w="1239" w:type="dxa"/>
            <w:tcBorders>
              <w:top w:val="nil"/>
              <w:left w:val="nil"/>
              <w:bottom w:val="nil"/>
              <w:right w:val="nil"/>
            </w:tcBorders>
            <w:shd w:val="clear" w:color="000000" w:fill="FFFFFF"/>
            <w:noWrap/>
            <w:vAlign w:val="bottom"/>
            <w:hideMark/>
          </w:tcPr>
          <w:p w14:paraId="39A9F8F3"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949.201</w:t>
            </w:r>
          </w:p>
        </w:tc>
        <w:tc>
          <w:tcPr>
            <w:tcW w:w="969" w:type="dxa"/>
            <w:tcBorders>
              <w:top w:val="nil"/>
              <w:left w:val="nil"/>
              <w:bottom w:val="nil"/>
              <w:right w:val="nil"/>
            </w:tcBorders>
            <w:shd w:val="clear" w:color="000000" w:fill="FFFFFF"/>
            <w:noWrap/>
            <w:vAlign w:val="bottom"/>
            <w:hideMark/>
          </w:tcPr>
          <w:p w14:paraId="48C047E3"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805.866</w:t>
            </w:r>
          </w:p>
        </w:tc>
      </w:tr>
      <w:tr w:rsidR="00773E48" w:rsidRPr="00773E48" w14:paraId="0CCB2DCC" w14:textId="77777777" w:rsidTr="00773E48">
        <w:trPr>
          <w:trHeight w:val="177"/>
        </w:trPr>
        <w:tc>
          <w:tcPr>
            <w:tcW w:w="1060" w:type="dxa"/>
            <w:vMerge/>
            <w:tcBorders>
              <w:top w:val="nil"/>
              <w:left w:val="nil"/>
              <w:bottom w:val="nil"/>
              <w:right w:val="nil"/>
            </w:tcBorders>
            <w:vAlign w:val="center"/>
            <w:hideMark/>
          </w:tcPr>
          <w:p w14:paraId="7AFD57F2" w14:textId="77777777" w:rsidR="00773E48" w:rsidRPr="00773E48" w:rsidRDefault="00773E48" w:rsidP="00773E48">
            <w:pPr>
              <w:spacing w:after="0" w:line="240" w:lineRule="auto"/>
              <w:rPr>
                <w:rFonts w:eastAsia="Times New Roman"/>
                <w:sz w:val="22"/>
                <w:szCs w:val="22"/>
                <w:bdr w:val="none" w:sz="0" w:space="0" w:color="auto"/>
                <w:lang w:val="es-CL" w:eastAsia="es-CL"/>
              </w:rPr>
            </w:pPr>
          </w:p>
        </w:tc>
        <w:tc>
          <w:tcPr>
            <w:tcW w:w="658" w:type="dxa"/>
            <w:tcBorders>
              <w:top w:val="nil"/>
              <w:left w:val="nil"/>
              <w:bottom w:val="nil"/>
              <w:right w:val="nil"/>
            </w:tcBorders>
            <w:shd w:val="clear" w:color="000000" w:fill="FFFFFF"/>
            <w:noWrap/>
            <w:vAlign w:val="bottom"/>
            <w:hideMark/>
          </w:tcPr>
          <w:p w14:paraId="6423E170"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2015</w:t>
            </w:r>
          </w:p>
        </w:tc>
        <w:tc>
          <w:tcPr>
            <w:tcW w:w="1254" w:type="dxa"/>
            <w:tcBorders>
              <w:top w:val="nil"/>
              <w:left w:val="nil"/>
              <w:bottom w:val="nil"/>
              <w:right w:val="nil"/>
            </w:tcBorders>
            <w:shd w:val="clear" w:color="000000" w:fill="FFFFFF"/>
            <w:noWrap/>
            <w:vAlign w:val="bottom"/>
            <w:hideMark/>
          </w:tcPr>
          <w:p w14:paraId="4F8C6FB6"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2.524.272ᵃ</w:t>
            </w:r>
          </w:p>
        </w:tc>
        <w:tc>
          <w:tcPr>
            <w:tcW w:w="1089" w:type="dxa"/>
            <w:tcBorders>
              <w:top w:val="nil"/>
              <w:left w:val="nil"/>
              <w:bottom w:val="nil"/>
              <w:right w:val="nil"/>
            </w:tcBorders>
            <w:shd w:val="clear" w:color="000000" w:fill="FFFFFF"/>
            <w:noWrap/>
            <w:vAlign w:val="bottom"/>
            <w:hideMark/>
          </w:tcPr>
          <w:p w14:paraId="59A673C7"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258.941ᵃ</w:t>
            </w:r>
          </w:p>
        </w:tc>
        <w:tc>
          <w:tcPr>
            <w:tcW w:w="1239" w:type="dxa"/>
            <w:tcBorders>
              <w:top w:val="nil"/>
              <w:left w:val="nil"/>
              <w:bottom w:val="nil"/>
              <w:right w:val="nil"/>
            </w:tcBorders>
            <w:shd w:val="clear" w:color="000000" w:fill="FFFFFF"/>
            <w:noWrap/>
            <w:vAlign w:val="bottom"/>
            <w:hideMark/>
          </w:tcPr>
          <w:p w14:paraId="61B49140"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399.522ᵃ</w:t>
            </w:r>
          </w:p>
        </w:tc>
        <w:tc>
          <w:tcPr>
            <w:tcW w:w="1239" w:type="dxa"/>
            <w:tcBorders>
              <w:top w:val="nil"/>
              <w:left w:val="nil"/>
              <w:bottom w:val="nil"/>
              <w:right w:val="nil"/>
            </w:tcBorders>
            <w:shd w:val="clear" w:color="000000" w:fill="FFFFFF"/>
            <w:noWrap/>
            <w:vAlign w:val="bottom"/>
            <w:hideMark/>
          </w:tcPr>
          <w:p w14:paraId="67353D08"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700.850</w:t>
            </w:r>
          </w:p>
        </w:tc>
        <w:tc>
          <w:tcPr>
            <w:tcW w:w="1239" w:type="dxa"/>
            <w:tcBorders>
              <w:top w:val="nil"/>
              <w:left w:val="nil"/>
              <w:bottom w:val="nil"/>
              <w:right w:val="nil"/>
            </w:tcBorders>
            <w:shd w:val="clear" w:color="000000" w:fill="FFFFFF"/>
            <w:noWrap/>
            <w:vAlign w:val="bottom"/>
            <w:hideMark/>
          </w:tcPr>
          <w:p w14:paraId="0073549F"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1.045.064</w:t>
            </w:r>
          </w:p>
        </w:tc>
        <w:tc>
          <w:tcPr>
            <w:tcW w:w="969" w:type="dxa"/>
            <w:tcBorders>
              <w:top w:val="nil"/>
              <w:left w:val="nil"/>
              <w:bottom w:val="nil"/>
              <w:right w:val="nil"/>
            </w:tcBorders>
            <w:shd w:val="clear" w:color="000000" w:fill="FFFFFF"/>
            <w:noWrap/>
            <w:vAlign w:val="bottom"/>
            <w:hideMark/>
          </w:tcPr>
          <w:p w14:paraId="6381FCC6"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961.367</w:t>
            </w:r>
          </w:p>
        </w:tc>
      </w:tr>
      <w:tr w:rsidR="00773E48" w:rsidRPr="00773E48" w14:paraId="05E5F8E5" w14:textId="77777777" w:rsidTr="00773E48">
        <w:trPr>
          <w:trHeight w:val="177"/>
        </w:trPr>
        <w:tc>
          <w:tcPr>
            <w:tcW w:w="1060" w:type="dxa"/>
            <w:vMerge w:val="restart"/>
            <w:tcBorders>
              <w:top w:val="nil"/>
              <w:left w:val="nil"/>
              <w:bottom w:val="single" w:sz="8" w:space="0" w:color="000000"/>
              <w:right w:val="nil"/>
            </w:tcBorders>
            <w:shd w:val="clear" w:color="000000" w:fill="FFFFFF"/>
            <w:noWrap/>
            <w:vAlign w:val="center"/>
            <w:hideMark/>
          </w:tcPr>
          <w:p w14:paraId="69A89F55"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Nacional</w:t>
            </w:r>
          </w:p>
        </w:tc>
        <w:tc>
          <w:tcPr>
            <w:tcW w:w="658" w:type="dxa"/>
            <w:tcBorders>
              <w:top w:val="nil"/>
              <w:left w:val="nil"/>
              <w:bottom w:val="nil"/>
              <w:right w:val="nil"/>
            </w:tcBorders>
            <w:shd w:val="clear" w:color="000000" w:fill="FFFFFF"/>
            <w:noWrap/>
            <w:vAlign w:val="bottom"/>
            <w:hideMark/>
          </w:tcPr>
          <w:p w14:paraId="04F570E0"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2010</w:t>
            </w:r>
          </w:p>
        </w:tc>
        <w:tc>
          <w:tcPr>
            <w:tcW w:w="1254" w:type="dxa"/>
            <w:tcBorders>
              <w:top w:val="nil"/>
              <w:left w:val="nil"/>
              <w:bottom w:val="nil"/>
              <w:right w:val="nil"/>
            </w:tcBorders>
            <w:shd w:val="clear" w:color="000000" w:fill="FFFFFF"/>
            <w:noWrap/>
            <w:vAlign w:val="bottom"/>
            <w:hideMark/>
          </w:tcPr>
          <w:p w14:paraId="56F7F18E" w14:textId="5450CCBF"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1.020.813</w:t>
            </w:r>
            <w:r w:rsidR="00230289" w:rsidRPr="00230289">
              <w:rPr>
                <w:rFonts w:eastAsia="Times New Roman"/>
                <w:color w:val="FFFFFF" w:themeColor="background1"/>
                <w:sz w:val="22"/>
                <w:szCs w:val="22"/>
                <w:bdr w:val="none" w:sz="0" w:space="0" w:color="auto"/>
                <w:lang w:val="es-CL" w:eastAsia="es-CL"/>
              </w:rPr>
              <w:t>ᵃ</w:t>
            </w:r>
          </w:p>
        </w:tc>
        <w:tc>
          <w:tcPr>
            <w:tcW w:w="1089" w:type="dxa"/>
            <w:tcBorders>
              <w:top w:val="nil"/>
              <w:left w:val="nil"/>
              <w:bottom w:val="nil"/>
              <w:right w:val="nil"/>
            </w:tcBorders>
            <w:shd w:val="clear" w:color="000000" w:fill="FFFFFF"/>
            <w:noWrap/>
            <w:vAlign w:val="bottom"/>
            <w:hideMark/>
          </w:tcPr>
          <w:p w14:paraId="00FAA690" w14:textId="69D001E0"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249.329</w:t>
            </w:r>
            <w:r w:rsidR="00230289" w:rsidRPr="00230289">
              <w:rPr>
                <w:rFonts w:eastAsia="Times New Roman"/>
                <w:color w:val="FFFFFF" w:themeColor="background1"/>
                <w:sz w:val="22"/>
                <w:szCs w:val="22"/>
                <w:bdr w:val="none" w:sz="0" w:space="0" w:color="auto"/>
                <w:lang w:val="es-CL" w:eastAsia="es-CL"/>
              </w:rPr>
              <w:t>ᵃ</w:t>
            </w:r>
          </w:p>
        </w:tc>
        <w:tc>
          <w:tcPr>
            <w:tcW w:w="1239" w:type="dxa"/>
            <w:tcBorders>
              <w:top w:val="nil"/>
              <w:left w:val="nil"/>
              <w:bottom w:val="nil"/>
              <w:right w:val="nil"/>
            </w:tcBorders>
            <w:shd w:val="clear" w:color="000000" w:fill="FFFFFF"/>
            <w:noWrap/>
            <w:vAlign w:val="bottom"/>
            <w:hideMark/>
          </w:tcPr>
          <w:p w14:paraId="2AD48ADA" w14:textId="43CA8D2D"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161.126</w:t>
            </w:r>
            <w:r w:rsidR="00230289" w:rsidRPr="00230289">
              <w:rPr>
                <w:rFonts w:eastAsia="Times New Roman"/>
                <w:color w:val="FFFFFF" w:themeColor="background1"/>
                <w:sz w:val="22"/>
                <w:szCs w:val="22"/>
                <w:bdr w:val="none" w:sz="0" w:space="0" w:color="auto"/>
                <w:lang w:val="es-CL" w:eastAsia="es-CL"/>
              </w:rPr>
              <w:t>ᵃ</w:t>
            </w:r>
          </w:p>
        </w:tc>
        <w:tc>
          <w:tcPr>
            <w:tcW w:w="1239" w:type="dxa"/>
            <w:tcBorders>
              <w:top w:val="nil"/>
              <w:left w:val="nil"/>
              <w:bottom w:val="nil"/>
              <w:right w:val="nil"/>
            </w:tcBorders>
            <w:shd w:val="clear" w:color="000000" w:fill="FFFFFF"/>
            <w:noWrap/>
            <w:vAlign w:val="bottom"/>
            <w:hideMark/>
          </w:tcPr>
          <w:p w14:paraId="36DF8AF0"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317.718</w:t>
            </w:r>
          </w:p>
        </w:tc>
        <w:tc>
          <w:tcPr>
            <w:tcW w:w="1239" w:type="dxa"/>
            <w:tcBorders>
              <w:top w:val="nil"/>
              <w:left w:val="nil"/>
              <w:bottom w:val="nil"/>
              <w:right w:val="nil"/>
            </w:tcBorders>
            <w:shd w:val="clear" w:color="000000" w:fill="FFFFFF"/>
            <w:noWrap/>
            <w:vAlign w:val="bottom"/>
            <w:hideMark/>
          </w:tcPr>
          <w:p w14:paraId="38E1F1F1"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533.794</w:t>
            </w:r>
          </w:p>
        </w:tc>
        <w:tc>
          <w:tcPr>
            <w:tcW w:w="969" w:type="dxa"/>
            <w:tcBorders>
              <w:top w:val="nil"/>
              <w:left w:val="nil"/>
              <w:bottom w:val="nil"/>
              <w:right w:val="nil"/>
            </w:tcBorders>
            <w:shd w:val="clear" w:color="000000" w:fill="FFFFFF"/>
            <w:noWrap/>
            <w:vAlign w:val="bottom"/>
            <w:hideMark/>
          </w:tcPr>
          <w:p w14:paraId="4F0B7720"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410.781</w:t>
            </w:r>
          </w:p>
        </w:tc>
      </w:tr>
      <w:tr w:rsidR="00773E48" w:rsidRPr="00773E48" w14:paraId="33E6F9C4" w14:textId="77777777" w:rsidTr="00773E48">
        <w:trPr>
          <w:trHeight w:val="186"/>
        </w:trPr>
        <w:tc>
          <w:tcPr>
            <w:tcW w:w="1060" w:type="dxa"/>
            <w:vMerge/>
            <w:tcBorders>
              <w:top w:val="nil"/>
              <w:left w:val="nil"/>
              <w:bottom w:val="single" w:sz="8" w:space="0" w:color="000000"/>
              <w:right w:val="nil"/>
            </w:tcBorders>
            <w:vAlign w:val="center"/>
            <w:hideMark/>
          </w:tcPr>
          <w:p w14:paraId="628A1CBE" w14:textId="77777777" w:rsidR="00773E48" w:rsidRPr="00773E48" w:rsidRDefault="00773E48" w:rsidP="00773E48">
            <w:pPr>
              <w:spacing w:after="0" w:line="240" w:lineRule="auto"/>
              <w:rPr>
                <w:rFonts w:eastAsia="Times New Roman"/>
                <w:sz w:val="22"/>
                <w:szCs w:val="22"/>
                <w:bdr w:val="none" w:sz="0" w:space="0" w:color="auto"/>
                <w:lang w:val="es-CL" w:eastAsia="es-CL"/>
              </w:rPr>
            </w:pPr>
          </w:p>
        </w:tc>
        <w:tc>
          <w:tcPr>
            <w:tcW w:w="658" w:type="dxa"/>
            <w:tcBorders>
              <w:top w:val="nil"/>
              <w:left w:val="nil"/>
              <w:bottom w:val="single" w:sz="8" w:space="0" w:color="000000"/>
              <w:right w:val="nil"/>
            </w:tcBorders>
            <w:shd w:val="clear" w:color="000000" w:fill="FFFFFF"/>
            <w:noWrap/>
            <w:vAlign w:val="bottom"/>
            <w:hideMark/>
          </w:tcPr>
          <w:p w14:paraId="677D7DA9" w14:textId="77777777" w:rsidR="00773E48" w:rsidRPr="00773E48" w:rsidRDefault="00773E48" w:rsidP="00773E48">
            <w:pPr>
              <w:spacing w:after="0" w:line="240" w:lineRule="auto"/>
              <w:jc w:val="center"/>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2015</w:t>
            </w:r>
          </w:p>
        </w:tc>
        <w:tc>
          <w:tcPr>
            <w:tcW w:w="1254" w:type="dxa"/>
            <w:tcBorders>
              <w:top w:val="nil"/>
              <w:left w:val="nil"/>
              <w:bottom w:val="single" w:sz="8" w:space="0" w:color="000000"/>
              <w:right w:val="nil"/>
            </w:tcBorders>
            <w:shd w:val="clear" w:color="000000" w:fill="FFFFFF"/>
            <w:noWrap/>
            <w:vAlign w:val="bottom"/>
            <w:hideMark/>
          </w:tcPr>
          <w:p w14:paraId="544AB806" w14:textId="0E5EE6FC"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1.176.832</w:t>
            </w:r>
            <w:r w:rsidR="00230289" w:rsidRPr="00230289">
              <w:rPr>
                <w:rFonts w:eastAsia="Times New Roman"/>
                <w:color w:val="FFFFFF" w:themeColor="background1"/>
                <w:sz w:val="22"/>
                <w:szCs w:val="22"/>
                <w:bdr w:val="none" w:sz="0" w:space="0" w:color="auto"/>
                <w:lang w:val="es-CL" w:eastAsia="es-CL"/>
              </w:rPr>
              <w:t>ᵃ</w:t>
            </w:r>
          </w:p>
        </w:tc>
        <w:tc>
          <w:tcPr>
            <w:tcW w:w="1089" w:type="dxa"/>
            <w:tcBorders>
              <w:top w:val="nil"/>
              <w:left w:val="nil"/>
              <w:bottom w:val="single" w:sz="8" w:space="0" w:color="000000"/>
              <w:right w:val="nil"/>
            </w:tcBorders>
            <w:shd w:val="clear" w:color="000000" w:fill="FFFFFF"/>
            <w:noWrap/>
            <w:vAlign w:val="bottom"/>
            <w:hideMark/>
          </w:tcPr>
          <w:p w14:paraId="5182B324" w14:textId="6BE4CE48"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276.903</w:t>
            </w:r>
            <w:r w:rsidR="00230289" w:rsidRPr="00230289">
              <w:rPr>
                <w:rFonts w:eastAsia="Times New Roman"/>
                <w:color w:val="FFFFFF" w:themeColor="background1"/>
                <w:sz w:val="22"/>
                <w:szCs w:val="22"/>
                <w:bdr w:val="none" w:sz="0" w:space="0" w:color="auto"/>
                <w:lang w:val="es-CL" w:eastAsia="es-CL"/>
              </w:rPr>
              <w:t>ᵃ</w:t>
            </w:r>
          </w:p>
        </w:tc>
        <w:tc>
          <w:tcPr>
            <w:tcW w:w="1239" w:type="dxa"/>
            <w:tcBorders>
              <w:top w:val="nil"/>
              <w:left w:val="nil"/>
              <w:bottom w:val="single" w:sz="8" w:space="0" w:color="000000"/>
              <w:right w:val="nil"/>
            </w:tcBorders>
            <w:shd w:val="clear" w:color="000000" w:fill="FFFFFF"/>
            <w:noWrap/>
            <w:vAlign w:val="bottom"/>
            <w:hideMark/>
          </w:tcPr>
          <w:p w14:paraId="1E1F5AAD" w14:textId="4C96DC4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225.727</w:t>
            </w:r>
            <w:r w:rsidR="00230289" w:rsidRPr="00230289">
              <w:rPr>
                <w:rFonts w:eastAsia="Times New Roman"/>
                <w:color w:val="FFFFFF" w:themeColor="background1"/>
                <w:sz w:val="22"/>
                <w:szCs w:val="22"/>
                <w:bdr w:val="none" w:sz="0" w:space="0" w:color="auto"/>
                <w:lang w:val="es-CL" w:eastAsia="es-CL"/>
              </w:rPr>
              <w:t>ᵃ</w:t>
            </w:r>
          </w:p>
        </w:tc>
        <w:tc>
          <w:tcPr>
            <w:tcW w:w="1239" w:type="dxa"/>
            <w:tcBorders>
              <w:top w:val="nil"/>
              <w:left w:val="nil"/>
              <w:bottom w:val="single" w:sz="8" w:space="0" w:color="000000"/>
              <w:right w:val="nil"/>
            </w:tcBorders>
            <w:shd w:val="clear" w:color="000000" w:fill="FFFFFF"/>
            <w:noWrap/>
            <w:vAlign w:val="bottom"/>
            <w:hideMark/>
          </w:tcPr>
          <w:p w14:paraId="33E65639"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464.427</w:t>
            </w:r>
          </w:p>
        </w:tc>
        <w:tc>
          <w:tcPr>
            <w:tcW w:w="1239" w:type="dxa"/>
            <w:tcBorders>
              <w:top w:val="nil"/>
              <w:left w:val="nil"/>
              <w:bottom w:val="single" w:sz="8" w:space="0" w:color="000000"/>
              <w:right w:val="nil"/>
            </w:tcBorders>
            <w:shd w:val="clear" w:color="000000" w:fill="FFFFFF"/>
            <w:noWrap/>
            <w:vAlign w:val="bottom"/>
            <w:hideMark/>
          </w:tcPr>
          <w:p w14:paraId="2686851A"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623.327</w:t>
            </w:r>
          </w:p>
        </w:tc>
        <w:tc>
          <w:tcPr>
            <w:tcW w:w="969" w:type="dxa"/>
            <w:tcBorders>
              <w:top w:val="nil"/>
              <w:left w:val="nil"/>
              <w:bottom w:val="single" w:sz="8" w:space="0" w:color="000000"/>
              <w:right w:val="nil"/>
            </w:tcBorders>
            <w:shd w:val="clear" w:color="000000" w:fill="FFFFFF"/>
            <w:noWrap/>
            <w:vAlign w:val="bottom"/>
            <w:hideMark/>
          </w:tcPr>
          <w:p w14:paraId="11ACF95C" w14:textId="77777777" w:rsidR="00773E48" w:rsidRPr="00773E48" w:rsidRDefault="00773E48" w:rsidP="00773E48">
            <w:pPr>
              <w:spacing w:after="0" w:line="240" w:lineRule="auto"/>
              <w:jc w:val="right"/>
              <w:rPr>
                <w:rFonts w:eastAsia="Times New Roman"/>
                <w:sz w:val="22"/>
                <w:szCs w:val="22"/>
                <w:bdr w:val="none" w:sz="0" w:space="0" w:color="auto"/>
                <w:lang w:val="es-CL" w:eastAsia="es-CL"/>
              </w:rPr>
            </w:pPr>
            <w:r w:rsidRPr="00773E48">
              <w:rPr>
                <w:rFonts w:eastAsia="Times New Roman"/>
                <w:sz w:val="22"/>
                <w:szCs w:val="22"/>
                <w:bdr w:val="none" w:sz="0" w:space="0" w:color="auto"/>
                <w:lang w:val="es-CL" w:eastAsia="es-CL"/>
              </w:rPr>
              <w:t>511.873</w:t>
            </w:r>
          </w:p>
        </w:tc>
      </w:tr>
    </w:tbl>
    <w:p w14:paraId="1B03E9FA" w14:textId="77777777" w:rsidR="00773E48" w:rsidRPr="004003CB" w:rsidRDefault="00773E48" w:rsidP="00773E48">
      <w:pPr>
        <w:spacing w:after="0" w:line="276" w:lineRule="auto"/>
        <w:jc w:val="both"/>
        <w:rPr>
          <w:color w:val="323E4F" w:themeColor="text2" w:themeShade="BF"/>
          <w:sz w:val="20"/>
          <w:lang w:val="es-CL"/>
        </w:rPr>
      </w:pPr>
      <w:r w:rsidRPr="004003CB">
        <w:rPr>
          <w:color w:val="323E4F" w:themeColor="text2" w:themeShade="BF"/>
          <w:sz w:val="20"/>
          <w:lang w:val="es-CL"/>
        </w:rPr>
        <w:t>Nota 1: Ingresos líquidos y en pesos de octubre del 2015.</w:t>
      </w:r>
    </w:p>
    <w:p w14:paraId="0033EE05" w14:textId="77777777" w:rsidR="00773E48" w:rsidRPr="004003CB" w:rsidRDefault="00773E48" w:rsidP="00773E48">
      <w:pPr>
        <w:spacing w:after="0" w:line="276" w:lineRule="auto"/>
        <w:jc w:val="both"/>
        <w:rPr>
          <w:color w:val="323E4F" w:themeColor="text2" w:themeShade="BF"/>
          <w:sz w:val="20"/>
          <w:lang w:val="es-CL"/>
        </w:rPr>
      </w:pPr>
      <w:r w:rsidRPr="004003CB">
        <w:rPr>
          <w:color w:val="323E4F" w:themeColor="text2" w:themeShade="BF"/>
          <w:sz w:val="20"/>
          <w:lang w:val="es-CL"/>
        </w:rPr>
        <w:t>Nota 2: Solo se considera a los ocupados que mantuvieron el empleo del mes anterior.</w:t>
      </w:r>
    </w:p>
    <w:p w14:paraId="633EF341" w14:textId="77777777" w:rsidR="00773E48" w:rsidRPr="004003CB" w:rsidRDefault="00773E48" w:rsidP="00773E48">
      <w:pPr>
        <w:spacing w:after="0" w:line="276" w:lineRule="auto"/>
        <w:jc w:val="both"/>
        <w:rPr>
          <w:color w:val="323E4F" w:themeColor="text2" w:themeShade="BF"/>
          <w:lang w:val="es-CL"/>
        </w:rPr>
      </w:pPr>
      <w:r w:rsidRPr="004003CB">
        <w:rPr>
          <w:color w:val="323E4F" w:themeColor="text2" w:themeShade="BF"/>
          <w:sz w:val="20"/>
          <w:lang w:val="es-CL"/>
        </w:rPr>
        <w:t>Fuente: Elaboración propia de acuerdo con datos de ESI.</w:t>
      </w:r>
    </w:p>
    <w:p w14:paraId="0C53CB10" w14:textId="14E28CAA" w:rsidR="000839D9" w:rsidRDefault="000839D9" w:rsidP="00AB60F0">
      <w:pPr>
        <w:spacing w:after="0" w:line="276" w:lineRule="auto"/>
        <w:jc w:val="both"/>
        <w:rPr>
          <w:lang w:val="es-CL"/>
        </w:rPr>
      </w:pPr>
    </w:p>
    <w:p w14:paraId="523B075C" w14:textId="008B0195" w:rsidR="00625F37" w:rsidRDefault="00B14AE1" w:rsidP="00AB60F0">
      <w:pPr>
        <w:spacing w:after="0" w:line="276" w:lineRule="auto"/>
        <w:jc w:val="both"/>
        <w:rPr>
          <w:lang w:val="es-CL"/>
        </w:rPr>
      </w:pPr>
      <w:r w:rsidRPr="00B14AE1">
        <w:rPr>
          <w:lang w:val="es-CL"/>
        </w:rPr>
        <w:t xml:space="preserve">El Cuadro 16 muestra 7 indicadores de seguridad social para los trabajadores dependientes del sector en dos años particulares: 2010 y 2016. Como se puede apreciar, los indicadores para el sector son </w:t>
      </w:r>
      <w:r w:rsidR="001A7DB1">
        <w:rPr>
          <w:lang w:val="es-CL"/>
        </w:rPr>
        <w:t xml:space="preserve">todos mayores </w:t>
      </w:r>
      <w:r w:rsidRPr="00B14AE1">
        <w:rPr>
          <w:lang w:val="es-CL"/>
        </w:rPr>
        <w:t xml:space="preserve">que sus análogos a nivel nacional, observándose las diferencias más notables en dos indicadores: el </w:t>
      </w:r>
      <w:r w:rsidR="001A7DB1">
        <w:rPr>
          <w:lang w:val="es-CL"/>
        </w:rPr>
        <w:t>porcentaje de ocupados</w:t>
      </w:r>
      <w:r w:rsidRPr="00B14AE1">
        <w:rPr>
          <w:lang w:val="es-CL"/>
        </w:rPr>
        <w:t xml:space="preserve"> </w:t>
      </w:r>
      <w:r w:rsidR="001A7DB1">
        <w:rPr>
          <w:lang w:val="es-CL"/>
        </w:rPr>
        <w:t xml:space="preserve">con cotización por seguro de desempleo (20pp de diferencia) </w:t>
      </w:r>
      <w:r w:rsidRPr="00B14AE1">
        <w:rPr>
          <w:lang w:val="es-CL"/>
        </w:rPr>
        <w:t xml:space="preserve">y el </w:t>
      </w:r>
      <w:r w:rsidR="001A7DB1">
        <w:rPr>
          <w:lang w:val="es-CL"/>
        </w:rPr>
        <w:t>porcentaje</w:t>
      </w:r>
      <w:r w:rsidRPr="00B14AE1">
        <w:rPr>
          <w:lang w:val="es-CL"/>
        </w:rPr>
        <w:t xml:space="preserve"> de </w:t>
      </w:r>
      <w:r w:rsidR="001A7DB1">
        <w:rPr>
          <w:lang w:val="es-CL"/>
        </w:rPr>
        <w:t xml:space="preserve">ocupados </w:t>
      </w:r>
      <w:r w:rsidR="001A7DB1" w:rsidRPr="00CF5968">
        <w:rPr>
          <w:rFonts w:eastAsia="Times New Roman"/>
          <w:sz w:val="22"/>
          <w:szCs w:val="22"/>
          <w:bdr w:val="none" w:sz="0" w:space="0" w:color="auto"/>
          <w:lang w:val="es-CL" w:eastAsia="es-CL"/>
        </w:rPr>
        <w:t>con permiso por maternidad/paternidad</w:t>
      </w:r>
      <w:r w:rsidR="001A7DB1">
        <w:rPr>
          <w:lang w:val="es-CL"/>
        </w:rPr>
        <w:t xml:space="preserve"> (18pp de diferencia)</w:t>
      </w:r>
      <w:r w:rsidR="00A44212">
        <w:rPr>
          <w:lang w:val="es-CL"/>
        </w:rPr>
        <w:t>.</w:t>
      </w:r>
    </w:p>
    <w:p w14:paraId="46E3C1B7" w14:textId="77777777" w:rsidR="00625F37" w:rsidRPr="001C31F1" w:rsidRDefault="00625F37" w:rsidP="00AB60F0">
      <w:pPr>
        <w:spacing w:after="0" w:line="276" w:lineRule="auto"/>
        <w:jc w:val="both"/>
        <w:rPr>
          <w:lang w:val="es-CL"/>
        </w:rPr>
      </w:pPr>
    </w:p>
    <w:p w14:paraId="6BFFD8B2" w14:textId="53DED1F4" w:rsidR="00C10A42" w:rsidRPr="001C31F1" w:rsidRDefault="00C10A42" w:rsidP="00AB60F0">
      <w:pPr>
        <w:spacing w:after="0" w:line="276" w:lineRule="auto"/>
        <w:jc w:val="both"/>
        <w:rPr>
          <w:b/>
          <w:color w:val="323E4F" w:themeColor="text2" w:themeShade="BF"/>
          <w:lang w:val="es-CL"/>
        </w:rPr>
      </w:pPr>
      <w:r w:rsidRPr="001C31F1">
        <w:rPr>
          <w:b/>
          <w:color w:val="323E4F" w:themeColor="text2" w:themeShade="BF"/>
          <w:lang w:val="es-CL"/>
        </w:rPr>
        <w:t>Cuadro 16. Indicadores de seguridad social de trabajadores depen</w:t>
      </w:r>
      <w:r w:rsidR="00A15505">
        <w:rPr>
          <w:b/>
          <w:color w:val="323E4F" w:themeColor="text2" w:themeShade="BF"/>
          <w:lang w:val="es-CL"/>
        </w:rPr>
        <w:t>dientes del sector Minería</w:t>
      </w:r>
      <w:r w:rsidRPr="001C31F1">
        <w:rPr>
          <w:b/>
          <w:color w:val="323E4F" w:themeColor="text2" w:themeShade="BF"/>
          <w:lang w:val="es-CL"/>
        </w:rPr>
        <w:t>, 2010 y 2016</w:t>
      </w:r>
    </w:p>
    <w:tbl>
      <w:tblPr>
        <w:tblW w:w="8300" w:type="dxa"/>
        <w:tblCellMar>
          <w:left w:w="70" w:type="dxa"/>
          <w:right w:w="70" w:type="dxa"/>
        </w:tblCellMar>
        <w:tblLook w:val="04A0" w:firstRow="1" w:lastRow="0" w:firstColumn="1" w:lastColumn="0" w:noHBand="0" w:noVBand="1"/>
      </w:tblPr>
      <w:tblGrid>
        <w:gridCol w:w="5500"/>
        <w:gridCol w:w="700"/>
        <w:gridCol w:w="700"/>
        <w:gridCol w:w="700"/>
        <w:gridCol w:w="700"/>
      </w:tblGrid>
      <w:tr w:rsidR="00CF5968" w:rsidRPr="00CF5968" w14:paraId="7D22EF88" w14:textId="77777777" w:rsidTr="00CF5968">
        <w:trPr>
          <w:trHeight w:val="300"/>
        </w:trPr>
        <w:tc>
          <w:tcPr>
            <w:tcW w:w="5500" w:type="dxa"/>
            <w:vMerge w:val="restart"/>
            <w:tcBorders>
              <w:top w:val="single" w:sz="8" w:space="0" w:color="000000"/>
              <w:left w:val="nil"/>
              <w:bottom w:val="single" w:sz="4" w:space="0" w:color="000000"/>
              <w:right w:val="nil"/>
            </w:tcBorders>
            <w:shd w:val="clear" w:color="000000" w:fill="FFFFFF"/>
            <w:noWrap/>
            <w:vAlign w:val="bottom"/>
            <w:hideMark/>
          </w:tcPr>
          <w:p w14:paraId="71B9F0B8" w14:textId="77777777" w:rsidR="00CF5968" w:rsidRPr="00CF5968" w:rsidRDefault="00CF5968" w:rsidP="00CF5968">
            <w:pPr>
              <w:spacing w:after="0" w:line="240" w:lineRule="auto"/>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Indicador</w:t>
            </w:r>
          </w:p>
        </w:tc>
        <w:tc>
          <w:tcPr>
            <w:tcW w:w="1400" w:type="dxa"/>
            <w:gridSpan w:val="2"/>
            <w:tcBorders>
              <w:top w:val="single" w:sz="8" w:space="0" w:color="000000"/>
              <w:left w:val="nil"/>
              <w:bottom w:val="single" w:sz="4" w:space="0" w:color="000000"/>
              <w:right w:val="nil"/>
            </w:tcBorders>
            <w:shd w:val="clear" w:color="000000" w:fill="FFFFFF"/>
            <w:noWrap/>
            <w:vAlign w:val="bottom"/>
            <w:hideMark/>
          </w:tcPr>
          <w:p w14:paraId="0554B676" w14:textId="77777777" w:rsidR="00CF5968" w:rsidRPr="00CF5968" w:rsidRDefault="00CF5968" w:rsidP="00CF5968">
            <w:pPr>
              <w:spacing w:after="0" w:line="240" w:lineRule="auto"/>
              <w:jc w:val="center"/>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Sector</w:t>
            </w:r>
          </w:p>
        </w:tc>
        <w:tc>
          <w:tcPr>
            <w:tcW w:w="1400" w:type="dxa"/>
            <w:gridSpan w:val="2"/>
            <w:tcBorders>
              <w:top w:val="single" w:sz="8" w:space="0" w:color="000000"/>
              <w:left w:val="nil"/>
              <w:bottom w:val="single" w:sz="4" w:space="0" w:color="000000"/>
              <w:right w:val="nil"/>
            </w:tcBorders>
            <w:shd w:val="clear" w:color="000000" w:fill="FFFFFF"/>
            <w:noWrap/>
            <w:vAlign w:val="bottom"/>
            <w:hideMark/>
          </w:tcPr>
          <w:p w14:paraId="1DE88AD6" w14:textId="77777777" w:rsidR="00CF5968" w:rsidRPr="00CF5968" w:rsidRDefault="00CF5968" w:rsidP="00CF5968">
            <w:pPr>
              <w:spacing w:after="0" w:line="240" w:lineRule="auto"/>
              <w:jc w:val="center"/>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Nacional</w:t>
            </w:r>
          </w:p>
        </w:tc>
      </w:tr>
      <w:tr w:rsidR="00CF5968" w:rsidRPr="00CF5968" w14:paraId="64D1453A" w14:textId="77777777" w:rsidTr="00CF5968">
        <w:trPr>
          <w:trHeight w:val="300"/>
        </w:trPr>
        <w:tc>
          <w:tcPr>
            <w:tcW w:w="5500" w:type="dxa"/>
            <w:vMerge/>
            <w:tcBorders>
              <w:top w:val="single" w:sz="8" w:space="0" w:color="000000"/>
              <w:left w:val="nil"/>
              <w:bottom w:val="single" w:sz="4" w:space="0" w:color="000000"/>
              <w:right w:val="nil"/>
            </w:tcBorders>
            <w:vAlign w:val="center"/>
            <w:hideMark/>
          </w:tcPr>
          <w:p w14:paraId="404C32A9" w14:textId="77777777" w:rsidR="00CF5968" w:rsidRPr="00CF5968" w:rsidRDefault="00CF5968" w:rsidP="00CF5968">
            <w:pPr>
              <w:spacing w:after="0" w:line="240" w:lineRule="auto"/>
              <w:rPr>
                <w:rFonts w:eastAsia="Times New Roman"/>
                <w:sz w:val="22"/>
                <w:szCs w:val="22"/>
                <w:bdr w:val="none" w:sz="0" w:space="0" w:color="auto"/>
                <w:lang w:val="es-CL" w:eastAsia="es-CL"/>
              </w:rPr>
            </w:pPr>
          </w:p>
        </w:tc>
        <w:tc>
          <w:tcPr>
            <w:tcW w:w="700" w:type="dxa"/>
            <w:tcBorders>
              <w:top w:val="nil"/>
              <w:left w:val="nil"/>
              <w:bottom w:val="single" w:sz="4" w:space="0" w:color="000000"/>
              <w:right w:val="nil"/>
            </w:tcBorders>
            <w:shd w:val="clear" w:color="000000" w:fill="FFFFFF"/>
            <w:noWrap/>
            <w:vAlign w:val="bottom"/>
            <w:hideMark/>
          </w:tcPr>
          <w:p w14:paraId="464059C8" w14:textId="77777777" w:rsidR="00CF5968" w:rsidRPr="00CF5968" w:rsidRDefault="00CF5968" w:rsidP="00CF5968">
            <w:pPr>
              <w:spacing w:after="0" w:line="240" w:lineRule="auto"/>
              <w:jc w:val="center"/>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2010</w:t>
            </w:r>
          </w:p>
        </w:tc>
        <w:tc>
          <w:tcPr>
            <w:tcW w:w="700" w:type="dxa"/>
            <w:tcBorders>
              <w:top w:val="nil"/>
              <w:left w:val="nil"/>
              <w:bottom w:val="single" w:sz="4" w:space="0" w:color="000000"/>
              <w:right w:val="nil"/>
            </w:tcBorders>
            <w:shd w:val="clear" w:color="000000" w:fill="FFFFFF"/>
            <w:noWrap/>
            <w:vAlign w:val="bottom"/>
            <w:hideMark/>
          </w:tcPr>
          <w:p w14:paraId="2DC12613" w14:textId="77777777" w:rsidR="00CF5968" w:rsidRPr="00CF5968" w:rsidRDefault="00CF5968" w:rsidP="00CF5968">
            <w:pPr>
              <w:spacing w:after="0" w:line="240" w:lineRule="auto"/>
              <w:jc w:val="center"/>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2016</w:t>
            </w:r>
          </w:p>
        </w:tc>
        <w:tc>
          <w:tcPr>
            <w:tcW w:w="700" w:type="dxa"/>
            <w:tcBorders>
              <w:top w:val="nil"/>
              <w:left w:val="nil"/>
              <w:bottom w:val="single" w:sz="4" w:space="0" w:color="000000"/>
              <w:right w:val="nil"/>
            </w:tcBorders>
            <w:shd w:val="clear" w:color="000000" w:fill="FFFFFF"/>
            <w:noWrap/>
            <w:vAlign w:val="bottom"/>
            <w:hideMark/>
          </w:tcPr>
          <w:p w14:paraId="65DE6744" w14:textId="77777777" w:rsidR="00CF5968" w:rsidRPr="00CF5968" w:rsidRDefault="00CF5968" w:rsidP="00CF5968">
            <w:pPr>
              <w:spacing w:after="0" w:line="240" w:lineRule="auto"/>
              <w:jc w:val="center"/>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2010</w:t>
            </w:r>
          </w:p>
        </w:tc>
        <w:tc>
          <w:tcPr>
            <w:tcW w:w="700" w:type="dxa"/>
            <w:tcBorders>
              <w:top w:val="nil"/>
              <w:left w:val="nil"/>
              <w:bottom w:val="single" w:sz="4" w:space="0" w:color="000000"/>
              <w:right w:val="nil"/>
            </w:tcBorders>
            <w:shd w:val="clear" w:color="000000" w:fill="FFFFFF"/>
            <w:noWrap/>
            <w:vAlign w:val="bottom"/>
            <w:hideMark/>
          </w:tcPr>
          <w:p w14:paraId="202C76AB" w14:textId="77777777" w:rsidR="00CF5968" w:rsidRPr="00CF5968" w:rsidRDefault="00CF5968" w:rsidP="00CF5968">
            <w:pPr>
              <w:spacing w:after="0" w:line="240" w:lineRule="auto"/>
              <w:jc w:val="center"/>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2016</w:t>
            </w:r>
          </w:p>
        </w:tc>
      </w:tr>
      <w:tr w:rsidR="00CF5968" w:rsidRPr="00CF5968" w14:paraId="2446D8A8" w14:textId="77777777" w:rsidTr="00CF5968">
        <w:trPr>
          <w:trHeight w:val="300"/>
        </w:trPr>
        <w:tc>
          <w:tcPr>
            <w:tcW w:w="5500" w:type="dxa"/>
            <w:tcBorders>
              <w:top w:val="nil"/>
              <w:left w:val="nil"/>
              <w:bottom w:val="nil"/>
              <w:right w:val="nil"/>
            </w:tcBorders>
            <w:shd w:val="clear" w:color="000000" w:fill="FFFFFF"/>
            <w:noWrap/>
            <w:vAlign w:val="bottom"/>
            <w:hideMark/>
          </w:tcPr>
          <w:p w14:paraId="4B59AA5F" w14:textId="77777777" w:rsidR="00CF5968" w:rsidRPr="00CF5968" w:rsidRDefault="00CF5968" w:rsidP="00CF5968">
            <w:pPr>
              <w:spacing w:after="0" w:line="240" w:lineRule="auto"/>
              <w:rPr>
                <w:rFonts w:eastAsia="Times New Roman"/>
                <w:sz w:val="22"/>
                <w:szCs w:val="22"/>
                <w:bdr w:val="none" w:sz="0" w:space="0" w:color="auto"/>
                <w:lang w:val="es-CL" w:eastAsia="es-CL"/>
              </w:rPr>
            </w:pPr>
            <w:del w:id="841" w:author="Observatorio 02" w:date="2017-05-04T12:59:00Z">
              <w:r w:rsidRPr="00CF5968" w:rsidDel="0042447A">
                <w:rPr>
                  <w:rFonts w:eastAsia="Times New Roman"/>
                  <w:sz w:val="22"/>
                  <w:szCs w:val="22"/>
                  <w:bdr w:val="none" w:sz="0" w:space="0" w:color="auto"/>
                  <w:lang w:val="es-CL" w:eastAsia="es-CL"/>
                </w:rPr>
                <w:delText xml:space="preserve"> </w:delText>
              </w:r>
            </w:del>
            <w:r w:rsidRPr="00CF5968">
              <w:rPr>
                <w:rFonts w:eastAsia="Times New Roman"/>
                <w:sz w:val="22"/>
                <w:szCs w:val="22"/>
                <w:bdr w:val="none" w:sz="0" w:space="0" w:color="auto"/>
                <w:lang w:val="es-CL" w:eastAsia="es-CL"/>
              </w:rPr>
              <w:t>% de trabajadores con vacaciones pagadas</w:t>
            </w:r>
          </w:p>
        </w:tc>
        <w:tc>
          <w:tcPr>
            <w:tcW w:w="700" w:type="dxa"/>
            <w:tcBorders>
              <w:top w:val="nil"/>
              <w:left w:val="nil"/>
              <w:bottom w:val="nil"/>
              <w:right w:val="nil"/>
            </w:tcBorders>
            <w:shd w:val="clear" w:color="000000" w:fill="FFFFFF"/>
            <w:noWrap/>
            <w:vAlign w:val="bottom"/>
            <w:hideMark/>
          </w:tcPr>
          <w:p w14:paraId="49E9D25B"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80,6</w:t>
            </w:r>
          </w:p>
        </w:tc>
        <w:tc>
          <w:tcPr>
            <w:tcW w:w="700" w:type="dxa"/>
            <w:tcBorders>
              <w:top w:val="nil"/>
              <w:left w:val="nil"/>
              <w:bottom w:val="nil"/>
              <w:right w:val="nil"/>
            </w:tcBorders>
            <w:shd w:val="clear" w:color="000000" w:fill="FFFFFF"/>
            <w:noWrap/>
            <w:vAlign w:val="bottom"/>
            <w:hideMark/>
          </w:tcPr>
          <w:p w14:paraId="2A37D0B7"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85,3</w:t>
            </w:r>
          </w:p>
        </w:tc>
        <w:tc>
          <w:tcPr>
            <w:tcW w:w="700" w:type="dxa"/>
            <w:tcBorders>
              <w:top w:val="nil"/>
              <w:left w:val="nil"/>
              <w:bottom w:val="nil"/>
              <w:right w:val="nil"/>
            </w:tcBorders>
            <w:shd w:val="clear" w:color="000000" w:fill="FFFFFF"/>
            <w:noWrap/>
            <w:vAlign w:val="bottom"/>
            <w:hideMark/>
          </w:tcPr>
          <w:p w14:paraId="3A4EC649"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67,3</w:t>
            </w:r>
          </w:p>
        </w:tc>
        <w:tc>
          <w:tcPr>
            <w:tcW w:w="700" w:type="dxa"/>
            <w:tcBorders>
              <w:top w:val="nil"/>
              <w:left w:val="nil"/>
              <w:bottom w:val="nil"/>
              <w:right w:val="nil"/>
            </w:tcBorders>
            <w:shd w:val="clear" w:color="000000" w:fill="FFFFFF"/>
            <w:noWrap/>
            <w:vAlign w:val="bottom"/>
            <w:hideMark/>
          </w:tcPr>
          <w:p w14:paraId="7B19B522"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72,1</w:t>
            </w:r>
          </w:p>
        </w:tc>
      </w:tr>
      <w:tr w:rsidR="00CF5968" w:rsidRPr="00CF5968" w14:paraId="79B4E82A" w14:textId="77777777" w:rsidTr="00CF5968">
        <w:trPr>
          <w:trHeight w:val="300"/>
        </w:trPr>
        <w:tc>
          <w:tcPr>
            <w:tcW w:w="5500" w:type="dxa"/>
            <w:tcBorders>
              <w:top w:val="nil"/>
              <w:left w:val="nil"/>
              <w:bottom w:val="nil"/>
              <w:right w:val="nil"/>
            </w:tcBorders>
            <w:shd w:val="clear" w:color="000000" w:fill="FFFFFF"/>
            <w:noWrap/>
            <w:vAlign w:val="bottom"/>
            <w:hideMark/>
          </w:tcPr>
          <w:p w14:paraId="4CF26FE2" w14:textId="77777777" w:rsidR="00CF5968" w:rsidRPr="00CF5968" w:rsidRDefault="00CF5968" w:rsidP="00CF5968">
            <w:pPr>
              <w:spacing w:after="0" w:line="240" w:lineRule="auto"/>
              <w:rPr>
                <w:rFonts w:eastAsia="Times New Roman"/>
                <w:sz w:val="22"/>
                <w:szCs w:val="22"/>
                <w:bdr w:val="none" w:sz="0" w:space="0" w:color="auto"/>
                <w:lang w:val="es-CL" w:eastAsia="es-CL"/>
              </w:rPr>
            </w:pPr>
            <w:del w:id="842" w:author="Observatorio 02" w:date="2017-05-04T12:59:00Z">
              <w:r w:rsidRPr="00CF5968" w:rsidDel="0042447A">
                <w:rPr>
                  <w:rFonts w:eastAsia="Times New Roman"/>
                  <w:sz w:val="22"/>
                  <w:szCs w:val="22"/>
                  <w:bdr w:val="none" w:sz="0" w:space="0" w:color="auto"/>
                  <w:lang w:val="es-CL" w:eastAsia="es-CL"/>
                </w:rPr>
                <w:delText xml:space="preserve"> </w:delText>
              </w:r>
            </w:del>
            <w:r w:rsidRPr="00CF5968">
              <w:rPr>
                <w:rFonts w:eastAsia="Times New Roman"/>
                <w:sz w:val="22"/>
                <w:szCs w:val="22"/>
                <w:bdr w:val="none" w:sz="0" w:space="0" w:color="auto"/>
                <w:lang w:val="es-CL" w:eastAsia="es-CL"/>
              </w:rPr>
              <w:t>% de trabajadores con días pagados por enfermedad</w:t>
            </w:r>
          </w:p>
        </w:tc>
        <w:tc>
          <w:tcPr>
            <w:tcW w:w="700" w:type="dxa"/>
            <w:tcBorders>
              <w:top w:val="nil"/>
              <w:left w:val="nil"/>
              <w:bottom w:val="nil"/>
              <w:right w:val="nil"/>
            </w:tcBorders>
            <w:shd w:val="clear" w:color="000000" w:fill="FFFFFF"/>
            <w:noWrap/>
            <w:vAlign w:val="bottom"/>
            <w:hideMark/>
          </w:tcPr>
          <w:p w14:paraId="0BBB1C8D"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91,5</w:t>
            </w:r>
          </w:p>
        </w:tc>
        <w:tc>
          <w:tcPr>
            <w:tcW w:w="700" w:type="dxa"/>
            <w:tcBorders>
              <w:top w:val="nil"/>
              <w:left w:val="nil"/>
              <w:bottom w:val="nil"/>
              <w:right w:val="nil"/>
            </w:tcBorders>
            <w:shd w:val="clear" w:color="000000" w:fill="FFFFFF"/>
            <w:noWrap/>
            <w:vAlign w:val="bottom"/>
            <w:hideMark/>
          </w:tcPr>
          <w:p w14:paraId="244312D5"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94,1</w:t>
            </w:r>
          </w:p>
        </w:tc>
        <w:tc>
          <w:tcPr>
            <w:tcW w:w="700" w:type="dxa"/>
            <w:tcBorders>
              <w:top w:val="nil"/>
              <w:left w:val="nil"/>
              <w:bottom w:val="nil"/>
              <w:right w:val="nil"/>
            </w:tcBorders>
            <w:shd w:val="clear" w:color="000000" w:fill="FFFFFF"/>
            <w:noWrap/>
            <w:vAlign w:val="bottom"/>
            <w:hideMark/>
          </w:tcPr>
          <w:p w14:paraId="3C364567"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74,7</w:t>
            </w:r>
          </w:p>
        </w:tc>
        <w:tc>
          <w:tcPr>
            <w:tcW w:w="700" w:type="dxa"/>
            <w:tcBorders>
              <w:top w:val="nil"/>
              <w:left w:val="nil"/>
              <w:bottom w:val="nil"/>
              <w:right w:val="nil"/>
            </w:tcBorders>
            <w:shd w:val="clear" w:color="000000" w:fill="FFFFFF"/>
            <w:noWrap/>
            <w:vAlign w:val="bottom"/>
            <w:hideMark/>
          </w:tcPr>
          <w:p w14:paraId="091159F6"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79,0</w:t>
            </w:r>
          </w:p>
        </w:tc>
      </w:tr>
      <w:tr w:rsidR="00CF5968" w:rsidRPr="00CF5968" w14:paraId="02523BAF" w14:textId="77777777" w:rsidTr="00CF5968">
        <w:trPr>
          <w:trHeight w:val="300"/>
        </w:trPr>
        <w:tc>
          <w:tcPr>
            <w:tcW w:w="5500" w:type="dxa"/>
            <w:tcBorders>
              <w:top w:val="nil"/>
              <w:left w:val="nil"/>
              <w:bottom w:val="nil"/>
              <w:right w:val="nil"/>
            </w:tcBorders>
            <w:shd w:val="clear" w:color="000000" w:fill="FFFFFF"/>
            <w:noWrap/>
            <w:vAlign w:val="bottom"/>
            <w:hideMark/>
          </w:tcPr>
          <w:p w14:paraId="2C3B7D22" w14:textId="77777777" w:rsidR="00CF5968" w:rsidRPr="00CF5968" w:rsidRDefault="00CF5968" w:rsidP="00CF5968">
            <w:pPr>
              <w:spacing w:after="0" w:line="240" w:lineRule="auto"/>
              <w:rPr>
                <w:rFonts w:eastAsia="Times New Roman"/>
                <w:sz w:val="22"/>
                <w:szCs w:val="22"/>
                <w:bdr w:val="none" w:sz="0" w:space="0" w:color="auto"/>
                <w:lang w:val="es-CL" w:eastAsia="es-CL"/>
              </w:rPr>
            </w:pPr>
            <w:del w:id="843" w:author="Observatorio 02" w:date="2017-05-04T12:59:00Z">
              <w:r w:rsidRPr="00CF5968" w:rsidDel="0042447A">
                <w:rPr>
                  <w:rFonts w:eastAsia="Times New Roman"/>
                  <w:sz w:val="22"/>
                  <w:szCs w:val="22"/>
                  <w:bdr w:val="none" w:sz="0" w:space="0" w:color="auto"/>
                  <w:lang w:val="es-CL" w:eastAsia="es-CL"/>
                </w:rPr>
                <w:delText xml:space="preserve"> </w:delText>
              </w:r>
            </w:del>
            <w:r w:rsidRPr="00CF5968">
              <w:rPr>
                <w:rFonts w:eastAsia="Times New Roman"/>
                <w:sz w:val="22"/>
                <w:szCs w:val="22"/>
                <w:bdr w:val="none" w:sz="0" w:space="0" w:color="auto"/>
                <w:lang w:val="es-CL" w:eastAsia="es-CL"/>
              </w:rPr>
              <w:t>% de trabajadores con cotización previsional o de pensión</w:t>
            </w:r>
          </w:p>
        </w:tc>
        <w:tc>
          <w:tcPr>
            <w:tcW w:w="700" w:type="dxa"/>
            <w:tcBorders>
              <w:top w:val="nil"/>
              <w:left w:val="nil"/>
              <w:bottom w:val="nil"/>
              <w:right w:val="nil"/>
            </w:tcBorders>
            <w:shd w:val="clear" w:color="000000" w:fill="FFFFFF"/>
            <w:noWrap/>
            <w:vAlign w:val="bottom"/>
            <w:hideMark/>
          </w:tcPr>
          <w:p w14:paraId="013C4E28"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94,5</w:t>
            </w:r>
          </w:p>
        </w:tc>
        <w:tc>
          <w:tcPr>
            <w:tcW w:w="700" w:type="dxa"/>
            <w:tcBorders>
              <w:top w:val="nil"/>
              <w:left w:val="nil"/>
              <w:bottom w:val="nil"/>
              <w:right w:val="nil"/>
            </w:tcBorders>
            <w:shd w:val="clear" w:color="000000" w:fill="FFFFFF"/>
            <w:noWrap/>
            <w:vAlign w:val="bottom"/>
            <w:hideMark/>
          </w:tcPr>
          <w:p w14:paraId="018F0EFB"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97,4</w:t>
            </w:r>
          </w:p>
        </w:tc>
        <w:tc>
          <w:tcPr>
            <w:tcW w:w="700" w:type="dxa"/>
            <w:tcBorders>
              <w:top w:val="nil"/>
              <w:left w:val="nil"/>
              <w:bottom w:val="nil"/>
              <w:right w:val="nil"/>
            </w:tcBorders>
            <w:shd w:val="clear" w:color="000000" w:fill="FFFFFF"/>
            <w:noWrap/>
            <w:vAlign w:val="bottom"/>
            <w:hideMark/>
          </w:tcPr>
          <w:p w14:paraId="683E5A5F"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77,3</w:t>
            </w:r>
          </w:p>
        </w:tc>
        <w:tc>
          <w:tcPr>
            <w:tcW w:w="700" w:type="dxa"/>
            <w:tcBorders>
              <w:top w:val="nil"/>
              <w:left w:val="nil"/>
              <w:bottom w:val="nil"/>
              <w:right w:val="nil"/>
            </w:tcBorders>
            <w:shd w:val="clear" w:color="000000" w:fill="FFFFFF"/>
            <w:noWrap/>
            <w:vAlign w:val="bottom"/>
            <w:hideMark/>
          </w:tcPr>
          <w:p w14:paraId="3B1DD3C7"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80,7</w:t>
            </w:r>
          </w:p>
        </w:tc>
      </w:tr>
      <w:tr w:rsidR="00CF5968" w:rsidRPr="00CF5968" w14:paraId="0A380479" w14:textId="77777777" w:rsidTr="00CF5968">
        <w:trPr>
          <w:trHeight w:val="300"/>
        </w:trPr>
        <w:tc>
          <w:tcPr>
            <w:tcW w:w="5500" w:type="dxa"/>
            <w:tcBorders>
              <w:top w:val="nil"/>
              <w:left w:val="nil"/>
              <w:bottom w:val="nil"/>
              <w:right w:val="nil"/>
            </w:tcBorders>
            <w:shd w:val="clear" w:color="000000" w:fill="FFFFFF"/>
            <w:noWrap/>
            <w:vAlign w:val="bottom"/>
            <w:hideMark/>
          </w:tcPr>
          <w:p w14:paraId="27C85981" w14:textId="77777777" w:rsidR="00CF5968" w:rsidRPr="00CF5968" w:rsidRDefault="00CF5968" w:rsidP="00CF5968">
            <w:pPr>
              <w:spacing w:after="0" w:line="240" w:lineRule="auto"/>
              <w:rPr>
                <w:rFonts w:eastAsia="Times New Roman"/>
                <w:sz w:val="22"/>
                <w:szCs w:val="22"/>
                <w:bdr w:val="none" w:sz="0" w:space="0" w:color="auto"/>
                <w:lang w:val="es-CL" w:eastAsia="es-CL"/>
              </w:rPr>
            </w:pPr>
            <w:del w:id="844" w:author="Observatorio 02" w:date="2017-05-04T12:59:00Z">
              <w:r w:rsidRPr="00CF5968" w:rsidDel="0042447A">
                <w:rPr>
                  <w:rFonts w:eastAsia="Times New Roman"/>
                  <w:sz w:val="22"/>
                  <w:szCs w:val="22"/>
                  <w:bdr w:val="none" w:sz="0" w:space="0" w:color="auto"/>
                  <w:lang w:val="es-CL" w:eastAsia="es-CL"/>
                </w:rPr>
                <w:delText xml:space="preserve"> </w:delText>
              </w:r>
            </w:del>
            <w:r w:rsidRPr="00CF5968">
              <w:rPr>
                <w:rFonts w:eastAsia="Times New Roman"/>
                <w:sz w:val="22"/>
                <w:szCs w:val="22"/>
                <w:bdr w:val="none" w:sz="0" w:space="0" w:color="auto"/>
                <w:lang w:val="es-CL" w:eastAsia="es-CL"/>
              </w:rPr>
              <w:t>% de trabajadores con cotización por previsión de salud</w:t>
            </w:r>
          </w:p>
        </w:tc>
        <w:tc>
          <w:tcPr>
            <w:tcW w:w="700" w:type="dxa"/>
            <w:tcBorders>
              <w:top w:val="nil"/>
              <w:left w:val="nil"/>
              <w:bottom w:val="nil"/>
              <w:right w:val="nil"/>
            </w:tcBorders>
            <w:shd w:val="clear" w:color="000000" w:fill="FFFFFF"/>
            <w:noWrap/>
            <w:vAlign w:val="bottom"/>
            <w:hideMark/>
          </w:tcPr>
          <w:p w14:paraId="4C1E74CB"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94,6</w:t>
            </w:r>
          </w:p>
        </w:tc>
        <w:tc>
          <w:tcPr>
            <w:tcW w:w="700" w:type="dxa"/>
            <w:tcBorders>
              <w:top w:val="nil"/>
              <w:left w:val="nil"/>
              <w:bottom w:val="nil"/>
              <w:right w:val="nil"/>
            </w:tcBorders>
            <w:shd w:val="clear" w:color="000000" w:fill="FFFFFF"/>
            <w:noWrap/>
            <w:vAlign w:val="bottom"/>
            <w:hideMark/>
          </w:tcPr>
          <w:p w14:paraId="477372CD"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97,5</w:t>
            </w:r>
          </w:p>
        </w:tc>
        <w:tc>
          <w:tcPr>
            <w:tcW w:w="700" w:type="dxa"/>
            <w:tcBorders>
              <w:top w:val="nil"/>
              <w:left w:val="nil"/>
              <w:bottom w:val="nil"/>
              <w:right w:val="nil"/>
            </w:tcBorders>
            <w:shd w:val="clear" w:color="000000" w:fill="FFFFFF"/>
            <w:noWrap/>
            <w:vAlign w:val="bottom"/>
            <w:hideMark/>
          </w:tcPr>
          <w:p w14:paraId="33080142"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77,4</w:t>
            </w:r>
          </w:p>
        </w:tc>
        <w:tc>
          <w:tcPr>
            <w:tcW w:w="700" w:type="dxa"/>
            <w:tcBorders>
              <w:top w:val="nil"/>
              <w:left w:val="nil"/>
              <w:bottom w:val="nil"/>
              <w:right w:val="nil"/>
            </w:tcBorders>
            <w:shd w:val="clear" w:color="000000" w:fill="FFFFFF"/>
            <w:noWrap/>
            <w:vAlign w:val="bottom"/>
            <w:hideMark/>
          </w:tcPr>
          <w:p w14:paraId="55251233"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81,4</w:t>
            </w:r>
          </w:p>
        </w:tc>
      </w:tr>
      <w:tr w:rsidR="00CF5968" w:rsidRPr="00CF5968" w14:paraId="72BA1143" w14:textId="77777777" w:rsidTr="00CF5968">
        <w:trPr>
          <w:trHeight w:val="300"/>
        </w:trPr>
        <w:tc>
          <w:tcPr>
            <w:tcW w:w="5500" w:type="dxa"/>
            <w:tcBorders>
              <w:top w:val="nil"/>
              <w:left w:val="nil"/>
              <w:bottom w:val="nil"/>
              <w:right w:val="nil"/>
            </w:tcBorders>
            <w:shd w:val="clear" w:color="000000" w:fill="FFFFFF"/>
            <w:noWrap/>
            <w:vAlign w:val="bottom"/>
            <w:hideMark/>
          </w:tcPr>
          <w:p w14:paraId="2210568C" w14:textId="77777777" w:rsidR="00CF5968" w:rsidRPr="00CF5968" w:rsidRDefault="00CF5968" w:rsidP="00CF5968">
            <w:pPr>
              <w:spacing w:after="0" w:line="240" w:lineRule="auto"/>
              <w:rPr>
                <w:rFonts w:eastAsia="Times New Roman"/>
                <w:sz w:val="22"/>
                <w:szCs w:val="22"/>
                <w:bdr w:val="none" w:sz="0" w:space="0" w:color="auto"/>
                <w:lang w:val="es-CL" w:eastAsia="es-CL"/>
              </w:rPr>
            </w:pPr>
            <w:del w:id="845" w:author="Observatorio 02" w:date="2017-05-04T12:59:00Z">
              <w:r w:rsidRPr="00CF5968" w:rsidDel="0042447A">
                <w:rPr>
                  <w:rFonts w:eastAsia="Times New Roman"/>
                  <w:sz w:val="22"/>
                  <w:szCs w:val="22"/>
                  <w:bdr w:val="none" w:sz="0" w:space="0" w:color="auto"/>
                  <w:lang w:val="es-CL" w:eastAsia="es-CL"/>
                </w:rPr>
                <w:delText xml:space="preserve"> </w:delText>
              </w:r>
            </w:del>
            <w:r w:rsidRPr="00CF5968">
              <w:rPr>
                <w:rFonts w:eastAsia="Times New Roman"/>
                <w:sz w:val="22"/>
                <w:szCs w:val="22"/>
                <w:bdr w:val="none" w:sz="0" w:space="0" w:color="auto"/>
                <w:lang w:val="es-CL" w:eastAsia="es-CL"/>
              </w:rPr>
              <w:t>% de trabajadores con cotización por seguro de desempleo</w:t>
            </w:r>
          </w:p>
        </w:tc>
        <w:tc>
          <w:tcPr>
            <w:tcW w:w="700" w:type="dxa"/>
            <w:tcBorders>
              <w:top w:val="nil"/>
              <w:left w:val="nil"/>
              <w:bottom w:val="nil"/>
              <w:right w:val="nil"/>
            </w:tcBorders>
            <w:shd w:val="clear" w:color="000000" w:fill="FFFFFF"/>
            <w:noWrap/>
            <w:vAlign w:val="bottom"/>
            <w:hideMark/>
          </w:tcPr>
          <w:p w14:paraId="67D5025D"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89,0</w:t>
            </w:r>
          </w:p>
        </w:tc>
        <w:tc>
          <w:tcPr>
            <w:tcW w:w="700" w:type="dxa"/>
            <w:tcBorders>
              <w:top w:val="nil"/>
              <w:left w:val="nil"/>
              <w:bottom w:val="nil"/>
              <w:right w:val="nil"/>
            </w:tcBorders>
            <w:shd w:val="clear" w:color="000000" w:fill="FFFFFF"/>
            <w:noWrap/>
            <w:vAlign w:val="bottom"/>
            <w:hideMark/>
          </w:tcPr>
          <w:p w14:paraId="71C88AE4"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94,7</w:t>
            </w:r>
          </w:p>
        </w:tc>
        <w:tc>
          <w:tcPr>
            <w:tcW w:w="700" w:type="dxa"/>
            <w:tcBorders>
              <w:top w:val="nil"/>
              <w:left w:val="nil"/>
              <w:bottom w:val="nil"/>
              <w:right w:val="nil"/>
            </w:tcBorders>
            <w:shd w:val="clear" w:color="000000" w:fill="FFFFFF"/>
            <w:noWrap/>
            <w:vAlign w:val="bottom"/>
            <w:hideMark/>
          </w:tcPr>
          <w:p w14:paraId="35853641"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68,2</w:t>
            </w:r>
          </w:p>
        </w:tc>
        <w:tc>
          <w:tcPr>
            <w:tcW w:w="700" w:type="dxa"/>
            <w:tcBorders>
              <w:top w:val="nil"/>
              <w:left w:val="nil"/>
              <w:bottom w:val="nil"/>
              <w:right w:val="nil"/>
            </w:tcBorders>
            <w:shd w:val="clear" w:color="000000" w:fill="FFFFFF"/>
            <w:noWrap/>
            <w:vAlign w:val="bottom"/>
            <w:hideMark/>
          </w:tcPr>
          <w:p w14:paraId="527F24F8"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74,8</w:t>
            </w:r>
          </w:p>
        </w:tc>
      </w:tr>
      <w:tr w:rsidR="00CF5968" w:rsidRPr="00CF5968" w14:paraId="33069835" w14:textId="77777777" w:rsidTr="00CF5968">
        <w:trPr>
          <w:trHeight w:val="300"/>
        </w:trPr>
        <w:tc>
          <w:tcPr>
            <w:tcW w:w="5500" w:type="dxa"/>
            <w:tcBorders>
              <w:top w:val="nil"/>
              <w:left w:val="nil"/>
              <w:bottom w:val="nil"/>
              <w:right w:val="nil"/>
            </w:tcBorders>
            <w:shd w:val="clear" w:color="000000" w:fill="FFFFFF"/>
            <w:noWrap/>
            <w:vAlign w:val="bottom"/>
            <w:hideMark/>
          </w:tcPr>
          <w:p w14:paraId="67352901" w14:textId="77777777" w:rsidR="00CF5968" w:rsidRPr="00CF5968" w:rsidRDefault="00CF5968" w:rsidP="00CF5968">
            <w:pPr>
              <w:spacing w:after="0" w:line="240" w:lineRule="auto"/>
              <w:rPr>
                <w:rFonts w:eastAsia="Times New Roman"/>
                <w:sz w:val="22"/>
                <w:szCs w:val="22"/>
                <w:bdr w:val="none" w:sz="0" w:space="0" w:color="auto"/>
                <w:lang w:val="es-CL" w:eastAsia="es-CL"/>
              </w:rPr>
            </w:pPr>
            <w:del w:id="846" w:author="Observatorio 02" w:date="2017-05-04T12:59:00Z">
              <w:r w:rsidRPr="00CF5968" w:rsidDel="0042447A">
                <w:rPr>
                  <w:rFonts w:eastAsia="Times New Roman"/>
                  <w:sz w:val="22"/>
                  <w:szCs w:val="22"/>
                  <w:bdr w:val="none" w:sz="0" w:space="0" w:color="auto"/>
                  <w:lang w:val="es-CL" w:eastAsia="es-CL"/>
                </w:rPr>
                <w:delText xml:space="preserve"> </w:delText>
              </w:r>
            </w:del>
            <w:r w:rsidRPr="00CF5968">
              <w:rPr>
                <w:rFonts w:eastAsia="Times New Roman"/>
                <w:sz w:val="22"/>
                <w:szCs w:val="22"/>
                <w:bdr w:val="none" w:sz="0" w:space="0" w:color="auto"/>
                <w:lang w:val="es-CL" w:eastAsia="es-CL"/>
              </w:rPr>
              <w:t>% de trabajadores con permiso por maternidad/paternidad</w:t>
            </w:r>
          </w:p>
        </w:tc>
        <w:tc>
          <w:tcPr>
            <w:tcW w:w="700" w:type="dxa"/>
            <w:tcBorders>
              <w:top w:val="nil"/>
              <w:left w:val="nil"/>
              <w:bottom w:val="nil"/>
              <w:right w:val="nil"/>
            </w:tcBorders>
            <w:shd w:val="clear" w:color="000000" w:fill="FFFFFF"/>
            <w:noWrap/>
            <w:vAlign w:val="bottom"/>
            <w:hideMark/>
          </w:tcPr>
          <w:p w14:paraId="7D72FA54"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80,5</w:t>
            </w:r>
          </w:p>
        </w:tc>
        <w:tc>
          <w:tcPr>
            <w:tcW w:w="700" w:type="dxa"/>
            <w:tcBorders>
              <w:top w:val="nil"/>
              <w:left w:val="nil"/>
              <w:bottom w:val="nil"/>
              <w:right w:val="nil"/>
            </w:tcBorders>
            <w:shd w:val="clear" w:color="000000" w:fill="FFFFFF"/>
            <w:noWrap/>
            <w:vAlign w:val="bottom"/>
            <w:hideMark/>
          </w:tcPr>
          <w:p w14:paraId="3EFA6918"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88,1</w:t>
            </w:r>
          </w:p>
        </w:tc>
        <w:tc>
          <w:tcPr>
            <w:tcW w:w="700" w:type="dxa"/>
            <w:tcBorders>
              <w:top w:val="nil"/>
              <w:left w:val="nil"/>
              <w:bottom w:val="nil"/>
              <w:right w:val="nil"/>
            </w:tcBorders>
            <w:shd w:val="clear" w:color="000000" w:fill="FFFFFF"/>
            <w:noWrap/>
            <w:vAlign w:val="bottom"/>
            <w:hideMark/>
          </w:tcPr>
          <w:p w14:paraId="279E8BDF"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60,8</w:t>
            </w:r>
          </w:p>
        </w:tc>
        <w:tc>
          <w:tcPr>
            <w:tcW w:w="700" w:type="dxa"/>
            <w:tcBorders>
              <w:top w:val="nil"/>
              <w:left w:val="nil"/>
              <w:bottom w:val="nil"/>
              <w:right w:val="nil"/>
            </w:tcBorders>
            <w:shd w:val="clear" w:color="000000" w:fill="FFFFFF"/>
            <w:noWrap/>
            <w:vAlign w:val="bottom"/>
            <w:hideMark/>
          </w:tcPr>
          <w:p w14:paraId="0868AECD"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70,6</w:t>
            </w:r>
          </w:p>
        </w:tc>
      </w:tr>
      <w:tr w:rsidR="00CF5968" w:rsidRPr="00CF5968" w14:paraId="51C3B4E5" w14:textId="77777777" w:rsidTr="00CF5968">
        <w:trPr>
          <w:trHeight w:val="300"/>
        </w:trPr>
        <w:tc>
          <w:tcPr>
            <w:tcW w:w="5500" w:type="dxa"/>
            <w:tcBorders>
              <w:top w:val="nil"/>
              <w:left w:val="nil"/>
              <w:bottom w:val="single" w:sz="8" w:space="0" w:color="000000"/>
              <w:right w:val="nil"/>
            </w:tcBorders>
            <w:shd w:val="clear" w:color="000000" w:fill="FFFFFF"/>
            <w:noWrap/>
            <w:vAlign w:val="bottom"/>
            <w:hideMark/>
          </w:tcPr>
          <w:p w14:paraId="1F0A09C4" w14:textId="77777777" w:rsidR="00CF5968" w:rsidRPr="00CF5968" w:rsidRDefault="00CF5968" w:rsidP="00CF5968">
            <w:pPr>
              <w:spacing w:after="0" w:line="240" w:lineRule="auto"/>
              <w:rPr>
                <w:rFonts w:eastAsia="Times New Roman"/>
                <w:sz w:val="22"/>
                <w:szCs w:val="22"/>
                <w:bdr w:val="none" w:sz="0" w:space="0" w:color="auto"/>
                <w:lang w:val="es-CL" w:eastAsia="es-CL"/>
              </w:rPr>
            </w:pPr>
            <w:del w:id="847" w:author="Observatorio 02" w:date="2017-05-04T12:59:00Z">
              <w:r w:rsidRPr="00CF5968" w:rsidDel="0042447A">
                <w:rPr>
                  <w:rFonts w:eastAsia="Times New Roman"/>
                  <w:sz w:val="22"/>
                  <w:szCs w:val="22"/>
                  <w:bdr w:val="none" w:sz="0" w:space="0" w:color="auto"/>
                  <w:lang w:val="es-CL" w:eastAsia="es-CL"/>
                </w:rPr>
                <w:delText xml:space="preserve"> </w:delText>
              </w:r>
            </w:del>
            <w:r w:rsidRPr="00CF5968">
              <w:rPr>
                <w:rFonts w:eastAsia="Times New Roman"/>
                <w:sz w:val="22"/>
                <w:szCs w:val="22"/>
                <w:bdr w:val="none" w:sz="0" w:space="0" w:color="auto"/>
                <w:lang w:val="es-CL" w:eastAsia="es-CL"/>
              </w:rPr>
              <w:t>% de trabajadores con servicio de guarderías infantiles</w:t>
            </w:r>
          </w:p>
        </w:tc>
        <w:tc>
          <w:tcPr>
            <w:tcW w:w="700" w:type="dxa"/>
            <w:tcBorders>
              <w:top w:val="nil"/>
              <w:left w:val="nil"/>
              <w:bottom w:val="single" w:sz="8" w:space="0" w:color="000000"/>
              <w:right w:val="nil"/>
            </w:tcBorders>
            <w:shd w:val="clear" w:color="000000" w:fill="FFFFFF"/>
            <w:noWrap/>
            <w:vAlign w:val="bottom"/>
            <w:hideMark/>
          </w:tcPr>
          <w:p w14:paraId="5F2555E1"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22,1</w:t>
            </w:r>
          </w:p>
        </w:tc>
        <w:tc>
          <w:tcPr>
            <w:tcW w:w="700" w:type="dxa"/>
            <w:tcBorders>
              <w:top w:val="nil"/>
              <w:left w:val="nil"/>
              <w:bottom w:val="single" w:sz="8" w:space="0" w:color="000000"/>
              <w:right w:val="nil"/>
            </w:tcBorders>
            <w:shd w:val="clear" w:color="000000" w:fill="FFFFFF"/>
            <w:noWrap/>
            <w:vAlign w:val="bottom"/>
            <w:hideMark/>
          </w:tcPr>
          <w:p w14:paraId="365C82FD"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23,5</w:t>
            </w:r>
          </w:p>
        </w:tc>
        <w:tc>
          <w:tcPr>
            <w:tcW w:w="700" w:type="dxa"/>
            <w:tcBorders>
              <w:top w:val="nil"/>
              <w:left w:val="nil"/>
              <w:bottom w:val="single" w:sz="8" w:space="0" w:color="000000"/>
              <w:right w:val="nil"/>
            </w:tcBorders>
            <w:shd w:val="clear" w:color="000000" w:fill="FFFFFF"/>
            <w:noWrap/>
            <w:vAlign w:val="bottom"/>
            <w:hideMark/>
          </w:tcPr>
          <w:p w14:paraId="1619ED1E"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17,9</w:t>
            </w:r>
          </w:p>
        </w:tc>
        <w:tc>
          <w:tcPr>
            <w:tcW w:w="700" w:type="dxa"/>
            <w:tcBorders>
              <w:top w:val="nil"/>
              <w:left w:val="nil"/>
              <w:bottom w:val="single" w:sz="8" w:space="0" w:color="000000"/>
              <w:right w:val="nil"/>
            </w:tcBorders>
            <w:shd w:val="clear" w:color="000000" w:fill="FFFFFF"/>
            <w:noWrap/>
            <w:vAlign w:val="bottom"/>
            <w:hideMark/>
          </w:tcPr>
          <w:p w14:paraId="7BAA5D21" w14:textId="77777777" w:rsidR="00CF5968" w:rsidRPr="00CF5968" w:rsidRDefault="00CF5968" w:rsidP="00CF5968">
            <w:pPr>
              <w:spacing w:after="0" w:line="240" w:lineRule="auto"/>
              <w:jc w:val="right"/>
              <w:rPr>
                <w:rFonts w:eastAsia="Times New Roman"/>
                <w:sz w:val="22"/>
                <w:szCs w:val="22"/>
                <w:bdr w:val="none" w:sz="0" w:space="0" w:color="auto"/>
                <w:lang w:val="es-CL" w:eastAsia="es-CL"/>
              </w:rPr>
            </w:pPr>
            <w:r w:rsidRPr="00CF5968">
              <w:rPr>
                <w:rFonts w:eastAsia="Times New Roman"/>
                <w:sz w:val="22"/>
                <w:szCs w:val="22"/>
                <w:bdr w:val="none" w:sz="0" w:space="0" w:color="auto"/>
                <w:lang w:val="es-CL" w:eastAsia="es-CL"/>
              </w:rPr>
              <w:t>21,9</w:t>
            </w:r>
          </w:p>
        </w:tc>
      </w:tr>
    </w:tbl>
    <w:p w14:paraId="761382C5" w14:textId="118455D9" w:rsidR="00015493" w:rsidRDefault="0066615E" w:rsidP="006F4B00">
      <w:pPr>
        <w:spacing w:after="0" w:line="276" w:lineRule="auto"/>
        <w:jc w:val="both"/>
        <w:rPr>
          <w:color w:val="323E4F" w:themeColor="text2" w:themeShade="BF"/>
          <w:sz w:val="20"/>
          <w:lang w:val="es-CL"/>
        </w:rPr>
      </w:pPr>
      <w:r>
        <w:rPr>
          <w:color w:val="323E4F" w:themeColor="text2" w:themeShade="BF"/>
          <w:sz w:val="20"/>
          <w:lang w:val="es-CL"/>
        </w:rPr>
        <w:t xml:space="preserve">Nota 1: </w:t>
      </w:r>
      <w:r w:rsidR="00015493" w:rsidRPr="00015493">
        <w:rPr>
          <w:color w:val="323E4F" w:themeColor="text2" w:themeShade="BF"/>
          <w:sz w:val="20"/>
          <w:lang w:val="es-CL"/>
        </w:rPr>
        <w:t>La obligación de proporcionar el beneficio de sala cuna sólo aplica para el empleador que ocupa 20 o más trabajadoras de cualquier edad o estado civil (para el resto de los empleadores, no existe obligación). El empleador puede dar cumplimiento a la obligación antes señalada a través de tres alternativas: a) creando y manteniendo una sala cuna anexa e independiente de los lugares de trabajo, b) construyendo o habilitando y manteniendo servicios comunes de sala cuna con otros establecimientos de la misma área geográfica, y c) pagando directamente los gastos de sala cuna al establecimiento que haya designado el empleador para que la trabajadora lleve a sus hijos menores de dos años. En todos estos casos la sala cuna deberá contar con autorización de funcionamiento o reconocimiento oficial del Estado, ambos otorgados por el Ministerio de Educación.</w:t>
      </w:r>
    </w:p>
    <w:p w14:paraId="0A981825" w14:textId="245BF004" w:rsidR="006F4B00" w:rsidRPr="004003CB" w:rsidRDefault="006F4B00" w:rsidP="006F4B00">
      <w:pPr>
        <w:spacing w:after="0" w:line="276" w:lineRule="auto"/>
        <w:jc w:val="both"/>
        <w:rPr>
          <w:color w:val="323E4F" w:themeColor="text2" w:themeShade="BF"/>
          <w:sz w:val="20"/>
          <w:lang w:val="es-CL"/>
        </w:rPr>
      </w:pPr>
      <w:r w:rsidRPr="004003CB">
        <w:rPr>
          <w:color w:val="323E4F" w:themeColor="text2" w:themeShade="BF"/>
          <w:sz w:val="20"/>
          <w:lang w:val="es-CL"/>
        </w:rPr>
        <w:t>Fuente: E</w:t>
      </w:r>
      <w:r>
        <w:rPr>
          <w:color w:val="323E4F" w:themeColor="text2" w:themeShade="BF"/>
          <w:sz w:val="20"/>
          <w:lang w:val="es-CL"/>
        </w:rPr>
        <w:t>laboración propia conforme a ENE</w:t>
      </w:r>
      <w:r w:rsidRPr="004003CB">
        <w:rPr>
          <w:color w:val="323E4F" w:themeColor="text2" w:themeShade="BF"/>
          <w:sz w:val="20"/>
          <w:lang w:val="es-CL"/>
        </w:rPr>
        <w:t>.</w:t>
      </w:r>
    </w:p>
    <w:p w14:paraId="6BB10A31" w14:textId="2AE8B890" w:rsidR="00F83D5A" w:rsidRDefault="00F83D5A" w:rsidP="00AB60F0">
      <w:pPr>
        <w:spacing w:after="0" w:line="276" w:lineRule="auto"/>
        <w:jc w:val="both"/>
        <w:rPr>
          <w:ins w:id="848" w:author="Observatorio 02" w:date="2017-05-04T15:30:00Z"/>
          <w:lang w:val="es-CL"/>
        </w:rPr>
      </w:pPr>
    </w:p>
    <w:p w14:paraId="6EAC0D2D" w14:textId="4A4CEF7C" w:rsidR="004648A8" w:rsidRDefault="004648A8" w:rsidP="004648A8">
      <w:pPr>
        <w:spacing w:after="0" w:line="276" w:lineRule="auto"/>
        <w:jc w:val="both"/>
        <w:rPr>
          <w:ins w:id="849" w:author="Observatorio 02" w:date="2017-05-04T15:30:00Z"/>
          <w:lang w:val="es-CL"/>
        </w:rPr>
      </w:pPr>
      <w:ins w:id="850" w:author="Observatorio 02" w:date="2017-05-04T15:30:00Z">
        <w:r w:rsidRPr="00C2714A">
          <w:rPr>
            <w:lang w:val="es-CL"/>
          </w:rPr>
          <w:lastRenderedPageBreak/>
          <w:t>El Cuadro 17 muestra tres indicadores de formalidad del trabajo independiente para los ocupados del sector Construcción, según categoría ocupacional, para el año 2015. Entre otras cosas, se aprecia que, dentro del sector:</w:t>
        </w:r>
      </w:ins>
    </w:p>
    <w:p w14:paraId="048C554C" w14:textId="77777777" w:rsidR="004648A8" w:rsidRPr="00C2714A" w:rsidRDefault="004648A8" w:rsidP="004648A8">
      <w:pPr>
        <w:spacing w:after="0" w:line="276" w:lineRule="auto"/>
        <w:jc w:val="both"/>
        <w:rPr>
          <w:ins w:id="851" w:author="Observatorio 02" w:date="2017-05-04T15:30:00Z"/>
          <w:lang w:val="es-CL"/>
        </w:rPr>
      </w:pPr>
    </w:p>
    <w:p w14:paraId="5982645E" w14:textId="5810EE0E" w:rsidR="004648A8" w:rsidRPr="00374339" w:rsidRDefault="004648A8" w:rsidP="004648A8">
      <w:pPr>
        <w:pStyle w:val="ListParagraph"/>
        <w:numPr>
          <w:ilvl w:val="0"/>
          <w:numId w:val="15"/>
        </w:numPr>
        <w:spacing w:after="0" w:line="276" w:lineRule="auto"/>
        <w:contextualSpacing w:val="0"/>
        <w:jc w:val="both"/>
        <w:rPr>
          <w:ins w:id="852" w:author="Observatorio 02" w:date="2017-05-04T15:30:00Z"/>
          <w:rFonts w:eastAsiaTheme="minorHAnsi"/>
          <w:bdr w:val="none" w:sz="0" w:space="0" w:color="auto"/>
          <w:lang w:val="es-CL" w:eastAsia="es-CL"/>
        </w:rPr>
      </w:pPr>
      <w:ins w:id="853" w:author="Observatorio 02" w:date="2017-05-04T15:30:00Z">
        <w:r w:rsidRPr="00374339">
          <w:rPr>
            <w:rFonts w:eastAsiaTheme="minorHAnsi"/>
            <w:bdr w:val="none" w:sz="0" w:space="0" w:color="auto"/>
            <w:lang w:val="es-CL" w:eastAsia="es-CL"/>
          </w:rPr>
          <w:t xml:space="preserve">El porcentaje de ocupados cotizantes en el sistema de salud </w:t>
        </w:r>
        <w:r w:rsidR="000C0D4D">
          <w:rPr>
            <w:rFonts w:eastAsiaTheme="minorHAnsi"/>
            <w:bdr w:val="none" w:sz="0" w:space="0" w:color="auto"/>
            <w:lang w:val="es-CL" w:eastAsia="es-CL"/>
          </w:rPr>
          <w:t xml:space="preserve">no </w:t>
        </w:r>
        <w:r w:rsidRPr="00374339">
          <w:rPr>
            <w:rFonts w:eastAsiaTheme="minorHAnsi"/>
            <w:bdr w:val="none" w:sz="0" w:space="0" w:color="auto"/>
            <w:lang w:val="es-CL" w:eastAsia="es-CL"/>
          </w:rPr>
          <w:t>difiere mucho de las cifras nacionales.</w:t>
        </w:r>
      </w:ins>
    </w:p>
    <w:p w14:paraId="7A514F13" w14:textId="0335A8E1" w:rsidR="004648A8" w:rsidRPr="00374339" w:rsidRDefault="004648A8" w:rsidP="004648A8">
      <w:pPr>
        <w:pStyle w:val="ListParagraph"/>
        <w:numPr>
          <w:ilvl w:val="0"/>
          <w:numId w:val="15"/>
        </w:numPr>
        <w:spacing w:after="0" w:line="276" w:lineRule="auto"/>
        <w:contextualSpacing w:val="0"/>
        <w:jc w:val="both"/>
        <w:rPr>
          <w:ins w:id="854" w:author="Observatorio 02" w:date="2017-05-04T15:30:00Z"/>
          <w:rFonts w:eastAsiaTheme="minorHAnsi"/>
          <w:bdr w:val="none" w:sz="0" w:space="0" w:color="auto"/>
          <w:lang w:val="es-CL" w:eastAsia="es-CL"/>
        </w:rPr>
      </w:pPr>
      <w:ins w:id="855" w:author="Observatorio 02" w:date="2017-05-04T15:30:00Z">
        <w:r w:rsidRPr="00374339">
          <w:rPr>
            <w:rFonts w:eastAsiaTheme="minorHAnsi"/>
            <w:bdr w:val="none" w:sz="0" w:space="0" w:color="auto"/>
            <w:lang w:val="es-CL" w:eastAsia="es-CL"/>
          </w:rPr>
          <w:t xml:space="preserve">El porcentaje de ocupados cotizantes en </w:t>
        </w:r>
        <w:r w:rsidR="000C0D4D">
          <w:rPr>
            <w:rFonts w:eastAsiaTheme="minorHAnsi"/>
            <w:bdr w:val="none" w:sz="0" w:space="0" w:color="auto"/>
            <w:lang w:val="es-CL" w:eastAsia="es-CL"/>
          </w:rPr>
          <w:t xml:space="preserve">el sistema previsional es muy superior al </w:t>
        </w:r>
      </w:ins>
      <w:ins w:id="856" w:author="Observatorio 02" w:date="2017-05-04T15:35:00Z">
        <w:r w:rsidR="000C0D4D">
          <w:rPr>
            <w:rFonts w:eastAsiaTheme="minorHAnsi"/>
            <w:bdr w:val="none" w:sz="0" w:space="0" w:color="auto"/>
            <w:lang w:val="es-CL" w:eastAsia="es-CL"/>
          </w:rPr>
          <w:t xml:space="preserve">observado </w:t>
        </w:r>
      </w:ins>
      <w:ins w:id="857" w:author="Observatorio 02" w:date="2017-05-04T15:30:00Z">
        <w:r w:rsidRPr="00374339">
          <w:rPr>
            <w:rFonts w:eastAsiaTheme="minorHAnsi"/>
            <w:bdr w:val="none" w:sz="0" w:space="0" w:color="auto"/>
            <w:lang w:val="es-CL" w:eastAsia="es-CL"/>
          </w:rPr>
          <w:t>a nivel nacional.</w:t>
        </w:r>
      </w:ins>
      <w:ins w:id="858" w:author="Observatorio 02" w:date="2017-05-04T15:36:00Z">
        <w:r w:rsidR="00F24D92">
          <w:rPr>
            <w:rFonts w:eastAsiaTheme="minorHAnsi"/>
            <w:bdr w:val="none" w:sz="0" w:space="0" w:color="auto"/>
            <w:lang w:val="es-CL" w:eastAsia="es-CL"/>
          </w:rPr>
          <w:t xml:space="preserve"> Esto se debe, principalmente, al alto porcentaje de ocupados asalariados (superior a</w:t>
        </w:r>
      </w:ins>
      <w:ins w:id="859" w:author="Observatorio 02" w:date="2017-05-04T15:38:00Z">
        <w:r w:rsidR="0033184D">
          <w:rPr>
            <w:rFonts w:eastAsiaTheme="minorHAnsi"/>
            <w:bdr w:val="none" w:sz="0" w:space="0" w:color="auto"/>
            <w:lang w:val="es-CL" w:eastAsia="es-CL"/>
          </w:rPr>
          <w:t>l</w:t>
        </w:r>
      </w:ins>
      <w:bookmarkStart w:id="860" w:name="_GoBack"/>
      <w:bookmarkEnd w:id="860"/>
      <w:ins w:id="861" w:author="Observatorio 02" w:date="2017-05-04T15:36:00Z">
        <w:r w:rsidR="00F24D92">
          <w:rPr>
            <w:rFonts w:eastAsiaTheme="minorHAnsi"/>
            <w:bdr w:val="none" w:sz="0" w:space="0" w:color="auto"/>
            <w:lang w:val="es-CL" w:eastAsia="es-CL"/>
          </w:rPr>
          <w:t xml:space="preserve"> 90%).</w:t>
        </w:r>
      </w:ins>
    </w:p>
    <w:p w14:paraId="1C537F72" w14:textId="1764F032" w:rsidR="004648A8" w:rsidRPr="00374339" w:rsidRDefault="004648A8" w:rsidP="004648A8">
      <w:pPr>
        <w:pStyle w:val="ListParagraph"/>
        <w:numPr>
          <w:ilvl w:val="0"/>
          <w:numId w:val="15"/>
        </w:numPr>
        <w:spacing w:after="0" w:line="276" w:lineRule="auto"/>
        <w:contextualSpacing w:val="0"/>
        <w:jc w:val="both"/>
        <w:rPr>
          <w:ins w:id="862" w:author="Observatorio 02" w:date="2017-05-04T15:30:00Z"/>
          <w:rFonts w:eastAsiaTheme="minorHAnsi"/>
          <w:bdr w:val="none" w:sz="0" w:space="0" w:color="auto"/>
          <w:lang w:val="es-CL" w:eastAsia="es-CL"/>
        </w:rPr>
      </w:pPr>
      <w:ins w:id="863" w:author="Observatorio 02" w:date="2017-05-04T15:30:00Z">
        <w:r w:rsidRPr="00374339">
          <w:rPr>
            <w:rFonts w:eastAsiaTheme="minorHAnsi"/>
            <w:bdr w:val="none" w:sz="0" w:space="0" w:color="auto"/>
            <w:lang w:val="es-CL" w:eastAsia="es-CL"/>
          </w:rPr>
          <w:t xml:space="preserve">El porcentaje de ocupados que da boleta o factura es muy </w:t>
        </w:r>
      </w:ins>
      <w:ins w:id="864" w:author="Observatorio 02" w:date="2017-05-04T15:36:00Z">
        <w:r w:rsidR="00F24D92">
          <w:rPr>
            <w:rFonts w:eastAsiaTheme="minorHAnsi"/>
            <w:bdr w:val="none" w:sz="0" w:space="0" w:color="auto"/>
            <w:lang w:val="es-CL" w:eastAsia="es-CL"/>
          </w:rPr>
          <w:t xml:space="preserve">similar al </w:t>
        </w:r>
      </w:ins>
      <w:ins w:id="865" w:author="Observatorio 02" w:date="2017-05-04T15:30:00Z">
        <w:r w:rsidRPr="00374339">
          <w:rPr>
            <w:rFonts w:eastAsiaTheme="minorHAnsi"/>
            <w:bdr w:val="none" w:sz="0" w:space="0" w:color="auto"/>
            <w:lang w:val="es-CL" w:eastAsia="es-CL"/>
          </w:rPr>
          <w:t>observado a nivel nacional.</w:t>
        </w:r>
      </w:ins>
      <w:ins w:id="866" w:author="Observatorio 02" w:date="2017-05-04T15:38:00Z">
        <w:r w:rsidR="00945307">
          <w:rPr>
            <w:rFonts w:eastAsiaTheme="minorHAnsi"/>
            <w:bdr w:val="none" w:sz="0" w:space="0" w:color="auto"/>
            <w:lang w:val="es-CL" w:eastAsia="es-CL"/>
          </w:rPr>
          <w:t xml:space="preserve"> </w:t>
        </w:r>
      </w:ins>
    </w:p>
    <w:p w14:paraId="657C7ABC" w14:textId="165F6577" w:rsidR="00F24D92" w:rsidRPr="001C31F1" w:rsidRDefault="00F24D92" w:rsidP="00AB60F0">
      <w:pPr>
        <w:spacing w:after="0" w:line="276" w:lineRule="auto"/>
        <w:jc w:val="both"/>
        <w:rPr>
          <w:lang w:val="es-CL"/>
        </w:rPr>
      </w:pPr>
    </w:p>
    <w:p w14:paraId="4B22A2B1" w14:textId="409BF2C6" w:rsidR="00C10A42" w:rsidRPr="001C31F1" w:rsidRDefault="001D34BE" w:rsidP="00C10A42">
      <w:pPr>
        <w:spacing w:after="0" w:line="240" w:lineRule="auto"/>
        <w:jc w:val="both"/>
        <w:rPr>
          <w:rFonts w:eastAsia="Times New Roman"/>
          <w:b/>
          <w:bCs/>
          <w:color w:val="323E4F" w:themeColor="text2" w:themeShade="BF"/>
          <w:szCs w:val="22"/>
          <w:bdr w:val="none" w:sz="0" w:space="0" w:color="auto"/>
          <w:lang w:val="es-CL" w:eastAsia="es-CL"/>
        </w:rPr>
      </w:pPr>
      <w:r w:rsidRPr="001C31F1">
        <w:rPr>
          <w:b/>
          <w:color w:val="323E4F" w:themeColor="text2" w:themeShade="BF"/>
          <w:lang w:val="es-CL"/>
        </w:rPr>
        <w:t>Cuadro 1</w:t>
      </w:r>
      <w:r>
        <w:rPr>
          <w:b/>
          <w:color w:val="323E4F" w:themeColor="text2" w:themeShade="BF"/>
          <w:lang w:val="es-CL"/>
        </w:rPr>
        <w:t>7</w:t>
      </w:r>
      <w:r w:rsidRPr="001C31F1">
        <w:rPr>
          <w:b/>
          <w:color w:val="323E4F" w:themeColor="text2" w:themeShade="BF"/>
          <w:lang w:val="es-CL"/>
        </w:rPr>
        <w:t xml:space="preserve">. </w:t>
      </w:r>
      <w:r w:rsidR="00C10A42" w:rsidRPr="00C10A42">
        <w:rPr>
          <w:rFonts w:eastAsia="Times New Roman"/>
          <w:b/>
          <w:bCs/>
          <w:color w:val="323E4F" w:themeColor="text2" w:themeShade="BF"/>
          <w:szCs w:val="22"/>
          <w:bdr w:val="none" w:sz="0" w:space="0" w:color="auto"/>
          <w:lang w:val="es-CL" w:eastAsia="es-CL"/>
        </w:rPr>
        <w:t>Formalidad del trabajo independiente del sector Minería según categoría ocupacional, 2015</w:t>
      </w:r>
    </w:p>
    <w:tbl>
      <w:tblPr>
        <w:tblW w:w="8465" w:type="dxa"/>
        <w:tblCellMar>
          <w:left w:w="70" w:type="dxa"/>
          <w:right w:w="70" w:type="dxa"/>
        </w:tblCellMar>
        <w:tblLook w:val="04A0" w:firstRow="1" w:lastRow="0" w:firstColumn="1" w:lastColumn="0" w:noHBand="0" w:noVBand="1"/>
      </w:tblPr>
      <w:tblGrid>
        <w:gridCol w:w="3372"/>
        <w:gridCol w:w="1289"/>
        <w:gridCol w:w="993"/>
        <w:gridCol w:w="146"/>
        <w:gridCol w:w="1672"/>
        <w:gridCol w:w="993"/>
        <w:tblGridChange w:id="867">
          <w:tblGrid>
            <w:gridCol w:w="3372"/>
            <w:gridCol w:w="172"/>
            <w:gridCol w:w="1117"/>
            <w:gridCol w:w="172"/>
            <w:gridCol w:w="821"/>
            <w:gridCol w:w="146"/>
            <w:gridCol w:w="77"/>
            <w:gridCol w:w="1595"/>
            <w:gridCol w:w="919"/>
            <w:gridCol w:w="74"/>
            <w:gridCol w:w="1396"/>
            <w:gridCol w:w="1044"/>
          </w:tblGrid>
        </w:tblGridChange>
      </w:tblGrid>
      <w:tr w:rsidR="00C81646" w:rsidRPr="00C10A42" w14:paraId="72780E3A" w14:textId="77777777" w:rsidTr="00C81646">
        <w:trPr>
          <w:trHeight w:val="125"/>
        </w:trPr>
        <w:tc>
          <w:tcPr>
            <w:tcW w:w="3372" w:type="dxa"/>
            <w:vMerge w:val="restart"/>
            <w:tcBorders>
              <w:top w:val="single" w:sz="8" w:space="0" w:color="000000"/>
              <w:left w:val="nil"/>
              <w:bottom w:val="single" w:sz="4" w:space="0" w:color="000000"/>
              <w:right w:val="nil"/>
            </w:tcBorders>
            <w:shd w:val="clear" w:color="000000" w:fill="FFFFFF"/>
            <w:noWrap/>
            <w:vAlign w:val="bottom"/>
            <w:hideMark/>
          </w:tcPr>
          <w:p w14:paraId="3895B99C" w14:textId="3768DE39" w:rsidR="00C81646" w:rsidRPr="00C10A42" w:rsidRDefault="00C81646" w:rsidP="00C10A42">
            <w:pPr>
              <w:spacing w:after="0" w:line="240" w:lineRule="auto"/>
              <w:rPr>
                <w:rFonts w:eastAsia="Times New Roman"/>
                <w:sz w:val="22"/>
                <w:szCs w:val="22"/>
                <w:bdr w:val="none" w:sz="0" w:space="0" w:color="auto"/>
                <w:lang w:val="es-CL" w:eastAsia="es-CL"/>
              </w:rPr>
            </w:pPr>
            <w:r>
              <w:rPr>
                <w:rFonts w:eastAsia="Times New Roman"/>
                <w:sz w:val="22"/>
                <w:szCs w:val="22"/>
                <w:bdr w:val="none" w:sz="0" w:space="0" w:color="auto"/>
                <w:lang w:val="es-CL" w:eastAsia="es-CL"/>
              </w:rPr>
              <w:t>Indicador</w:t>
            </w:r>
          </w:p>
        </w:tc>
        <w:tc>
          <w:tcPr>
            <w:tcW w:w="2282" w:type="dxa"/>
            <w:gridSpan w:val="2"/>
            <w:tcBorders>
              <w:top w:val="single" w:sz="8" w:space="0" w:color="000000"/>
              <w:left w:val="nil"/>
              <w:bottom w:val="single" w:sz="4" w:space="0" w:color="000000"/>
              <w:right w:val="nil"/>
            </w:tcBorders>
            <w:shd w:val="clear" w:color="000000" w:fill="FFFFFF"/>
            <w:noWrap/>
            <w:vAlign w:val="bottom"/>
            <w:hideMark/>
          </w:tcPr>
          <w:p w14:paraId="62FE71E8" w14:textId="77777777" w:rsidR="00C81646" w:rsidRPr="00C10A42" w:rsidRDefault="00C81646" w:rsidP="00C10A42">
            <w:pPr>
              <w:spacing w:after="0" w:line="240" w:lineRule="auto"/>
              <w:jc w:val="center"/>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Sector</w:t>
            </w:r>
          </w:p>
        </w:tc>
        <w:tc>
          <w:tcPr>
            <w:tcW w:w="146" w:type="dxa"/>
            <w:vMerge w:val="restart"/>
            <w:tcBorders>
              <w:top w:val="single" w:sz="8" w:space="0" w:color="000000"/>
              <w:left w:val="nil"/>
              <w:right w:val="nil"/>
            </w:tcBorders>
            <w:shd w:val="clear" w:color="000000" w:fill="FFFFFF"/>
          </w:tcPr>
          <w:p w14:paraId="776F495D" w14:textId="77777777" w:rsidR="00C81646" w:rsidRPr="00C10A42" w:rsidRDefault="00C81646" w:rsidP="00C10A42">
            <w:pPr>
              <w:spacing w:after="0" w:line="240" w:lineRule="auto"/>
              <w:jc w:val="center"/>
              <w:rPr>
                <w:ins w:id="868" w:author="Observatorio 02" w:date="2017-05-04T15:31:00Z"/>
                <w:rFonts w:eastAsia="Times New Roman"/>
                <w:sz w:val="22"/>
                <w:szCs w:val="22"/>
                <w:bdr w:val="none" w:sz="0" w:space="0" w:color="auto"/>
                <w:lang w:val="es-CL" w:eastAsia="es-CL"/>
              </w:rPr>
            </w:pPr>
          </w:p>
        </w:tc>
        <w:tc>
          <w:tcPr>
            <w:tcW w:w="2665" w:type="dxa"/>
            <w:gridSpan w:val="2"/>
            <w:tcBorders>
              <w:top w:val="single" w:sz="8" w:space="0" w:color="000000"/>
              <w:left w:val="nil"/>
              <w:bottom w:val="single" w:sz="4" w:space="0" w:color="000000"/>
              <w:right w:val="nil"/>
            </w:tcBorders>
            <w:shd w:val="clear" w:color="000000" w:fill="FFFFFF"/>
            <w:noWrap/>
            <w:vAlign w:val="bottom"/>
            <w:hideMark/>
          </w:tcPr>
          <w:p w14:paraId="5664C21F" w14:textId="348F45A3" w:rsidR="00C81646" w:rsidRPr="00C10A42" w:rsidRDefault="00C81646" w:rsidP="00C10A42">
            <w:pPr>
              <w:spacing w:after="0" w:line="240" w:lineRule="auto"/>
              <w:jc w:val="center"/>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Nacional</w:t>
            </w:r>
          </w:p>
        </w:tc>
      </w:tr>
      <w:tr w:rsidR="00C81646" w:rsidRPr="00C10A42" w14:paraId="49BE23C6" w14:textId="77777777" w:rsidTr="00C81646">
        <w:trPr>
          <w:trHeight w:val="125"/>
        </w:trPr>
        <w:tc>
          <w:tcPr>
            <w:tcW w:w="3372" w:type="dxa"/>
            <w:vMerge/>
            <w:tcBorders>
              <w:top w:val="single" w:sz="8" w:space="0" w:color="000000"/>
              <w:left w:val="nil"/>
              <w:bottom w:val="single" w:sz="4" w:space="0" w:color="000000"/>
              <w:right w:val="nil"/>
            </w:tcBorders>
            <w:vAlign w:val="center"/>
            <w:hideMark/>
          </w:tcPr>
          <w:p w14:paraId="02C6C7A7" w14:textId="77777777" w:rsidR="00C81646" w:rsidRPr="00C10A42" w:rsidRDefault="00C81646" w:rsidP="00C10A42">
            <w:pPr>
              <w:spacing w:after="0" w:line="240" w:lineRule="auto"/>
              <w:rPr>
                <w:rFonts w:eastAsia="Times New Roman"/>
                <w:sz w:val="22"/>
                <w:szCs w:val="22"/>
                <w:bdr w:val="none" w:sz="0" w:space="0" w:color="auto"/>
                <w:lang w:val="es-CL" w:eastAsia="es-CL"/>
              </w:rPr>
            </w:pPr>
          </w:p>
        </w:tc>
        <w:tc>
          <w:tcPr>
            <w:tcW w:w="1289" w:type="dxa"/>
            <w:tcBorders>
              <w:top w:val="nil"/>
              <w:left w:val="nil"/>
              <w:bottom w:val="single" w:sz="4" w:space="0" w:color="000000"/>
              <w:right w:val="nil"/>
            </w:tcBorders>
            <w:shd w:val="clear" w:color="000000" w:fill="FFFFFF"/>
            <w:noWrap/>
            <w:vAlign w:val="bottom"/>
            <w:hideMark/>
          </w:tcPr>
          <w:p w14:paraId="1EE5F975" w14:textId="77777777" w:rsidR="00C81646" w:rsidRPr="00C10A42" w:rsidRDefault="00C81646" w:rsidP="00C81646">
            <w:pPr>
              <w:spacing w:after="0" w:line="240" w:lineRule="auto"/>
              <w:jc w:val="right"/>
              <w:rPr>
                <w:rFonts w:eastAsia="Times New Roman"/>
                <w:sz w:val="22"/>
                <w:szCs w:val="22"/>
                <w:bdr w:val="none" w:sz="0" w:space="0" w:color="auto"/>
                <w:lang w:val="es-CL" w:eastAsia="es-CL"/>
              </w:rPr>
              <w:pPrChange w:id="869" w:author="Observatorio 02" w:date="2017-05-04T15:31:00Z">
                <w:pPr>
                  <w:spacing w:after="0" w:line="240" w:lineRule="auto"/>
                  <w:jc w:val="center"/>
                </w:pPr>
              </w:pPrChange>
            </w:pPr>
            <w:r w:rsidRPr="00C10A42">
              <w:rPr>
                <w:rFonts w:eastAsia="Times New Roman"/>
                <w:sz w:val="22"/>
                <w:szCs w:val="22"/>
                <w:bdr w:val="none" w:sz="0" w:space="0" w:color="auto"/>
                <w:lang w:val="es-CL" w:eastAsia="es-CL"/>
              </w:rPr>
              <w:t>Empleador</w:t>
            </w:r>
            <w:del w:id="870" w:author="Observatorio 02" w:date="2017-05-04T15:32:00Z">
              <w:r w:rsidRPr="00C10A42" w:rsidDel="0048729E">
                <w:rPr>
                  <w:rFonts w:eastAsia="Times New Roman"/>
                  <w:sz w:val="22"/>
                  <w:szCs w:val="22"/>
                  <w:bdr w:val="none" w:sz="0" w:space="0" w:color="auto"/>
                  <w:lang w:val="es-CL" w:eastAsia="es-CL"/>
                </w:rPr>
                <w:delText>es</w:delText>
              </w:r>
            </w:del>
          </w:p>
        </w:tc>
        <w:tc>
          <w:tcPr>
            <w:tcW w:w="993" w:type="dxa"/>
            <w:tcBorders>
              <w:top w:val="nil"/>
              <w:left w:val="nil"/>
              <w:bottom w:val="single" w:sz="4" w:space="0" w:color="000000"/>
              <w:right w:val="nil"/>
            </w:tcBorders>
            <w:shd w:val="clear" w:color="000000" w:fill="FFFFFF"/>
            <w:noWrap/>
            <w:vAlign w:val="bottom"/>
            <w:hideMark/>
          </w:tcPr>
          <w:p w14:paraId="779FC24A" w14:textId="77777777" w:rsidR="00C81646" w:rsidRPr="00C10A42" w:rsidRDefault="00C81646" w:rsidP="00C81646">
            <w:pPr>
              <w:spacing w:after="0" w:line="240" w:lineRule="auto"/>
              <w:jc w:val="right"/>
              <w:rPr>
                <w:rFonts w:eastAsia="Times New Roman"/>
                <w:sz w:val="22"/>
                <w:szCs w:val="22"/>
                <w:bdr w:val="none" w:sz="0" w:space="0" w:color="auto"/>
                <w:lang w:val="es-CL" w:eastAsia="es-CL"/>
              </w:rPr>
              <w:pPrChange w:id="871" w:author="Observatorio 02" w:date="2017-05-04T15:31:00Z">
                <w:pPr>
                  <w:spacing w:after="0" w:line="240" w:lineRule="auto"/>
                  <w:jc w:val="center"/>
                </w:pPr>
              </w:pPrChange>
            </w:pPr>
            <w:r w:rsidRPr="00C10A42">
              <w:rPr>
                <w:rFonts w:eastAsia="Times New Roman"/>
                <w:sz w:val="22"/>
                <w:szCs w:val="22"/>
                <w:bdr w:val="none" w:sz="0" w:space="0" w:color="auto"/>
                <w:lang w:val="es-CL" w:eastAsia="es-CL"/>
              </w:rPr>
              <w:t>Cuenta Propia</w:t>
            </w:r>
          </w:p>
        </w:tc>
        <w:tc>
          <w:tcPr>
            <w:tcW w:w="146" w:type="dxa"/>
            <w:vMerge/>
            <w:tcBorders>
              <w:left w:val="nil"/>
              <w:bottom w:val="single" w:sz="4" w:space="0" w:color="000000"/>
              <w:right w:val="nil"/>
            </w:tcBorders>
            <w:shd w:val="clear" w:color="000000" w:fill="FFFFFF"/>
          </w:tcPr>
          <w:p w14:paraId="5ACBF372" w14:textId="77777777" w:rsidR="00C81646" w:rsidRPr="00C10A42" w:rsidRDefault="00C81646" w:rsidP="00C10A42">
            <w:pPr>
              <w:spacing w:after="0" w:line="240" w:lineRule="auto"/>
              <w:jc w:val="center"/>
              <w:rPr>
                <w:ins w:id="872" w:author="Observatorio 02" w:date="2017-05-04T15:31:00Z"/>
                <w:rFonts w:eastAsia="Times New Roman"/>
                <w:sz w:val="22"/>
                <w:szCs w:val="22"/>
                <w:bdr w:val="none" w:sz="0" w:space="0" w:color="auto"/>
                <w:lang w:val="es-CL" w:eastAsia="es-CL"/>
              </w:rPr>
            </w:pPr>
          </w:p>
        </w:tc>
        <w:tc>
          <w:tcPr>
            <w:tcW w:w="1672" w:type="dxa"/>
            <w:tcBorders>
              <w:top w:val="nil"/>
              <w:left w:val="nil"/>
              <w:bottom w:val="single" w:sz="4" w:space="0" w:color="000000"/>
              <w:right w:val="nil"/>
            </w:tcBorders>
            <w:shd w:val="clear" w:color="000000" w:fill="FFFFFF"/>
            <w:noWrap/>
            <w:vAlign w:val="bottom"/>
            <w:hideMark/>
          </w:tcPr>
          <w:p w14:paraId="46ED77FC" w14:textId="035E7C1C" w:rsidR="00C81646" w:rsidRPr="00C10A42" w:rsidRDefault="00C81646" w:rsidP="00C81646">
            <w:pPr>
              <w:spacing w:after="0" w:line="240" w:lineRule="auto"/>
              <w:jc w:val="right"/>
              <w:rPr>
                <w:rFonts w:eastAsia="Times New Roman"/>
                <w:sz w:val="22"/>
                <w:szCs w:val="22"/>
                <w:bdr w:val="none" w:sz="0" w:space="0" w:color="auto"/>
                <w:lang w:val="es-CL" w:eastAsia="es-CL"/>
              </w:rPr>
              <w:pPrChange w:id="873" w:author="Observatorio 02" w:date="2017-05-04T15:31:00Z">
                <w:pPr>
                  <w:spacing w:after="0" w:line="240" w:lineRule="auto"/>
                  <w:jc w:val="center"/>
                </w:pPr>
              </w:pPrChange>
            </w:pPr>
            <w:r w:rsidRPr="00C10A42">
              <w:rPr>
                <w:rFonts w:eastAsia="Times New Roman"/>
                <w:sz w:val="22"/>
                <w:szCs w:val="22"/>
                <w:bdr w:val="none" w:sz="0" w:space="0" w:color="auto"/>
                <w:lang w:val="es-CL" w:eastAsia="es-CL"/>
              </w:rPr>
              <w:t>Empleador</w:t>
            </w:r>
            <w:del w:id="874" w:author="Observatorio 02" w:date="2017-05-04T15:32:00Z">
              <w:r w:rsidRPr="00C10A42" w:rsidDel="0048729E">
                <w:rPr>
                  <w:rFonts w:eastAsia="Times New Roman"/>
                  <w:sz w:val="22"/>
                  <w:szCs w:val="22"/>
                  <w:bdr w:val="none" w:sz="0" w:space="0" w:color="auto"/>
                  <w:lang w:val="es-CL" w:eastAsia="es-CL"/>
                </w:rPr>
                <w:delText>es</w:delText>
              </w:r>
            </w:del>
          </w:p>
        </w:tc>
        <w:tc>
          <w:tcPr>
            <w:tcW w:w="993" w:type="dxa"/>
            <w:tcBorders>
              <w:top w:val="nil"/>
              <w:left w:val="nil"/>
              <w:bottom w:val="single" w:sz="4" w:space="0" w:color="000000"/>
              <w:right w:val="nil"/>
            </w:tcBorders>
            <w:shd w:val="clear" w:color="000000" w:fill="FFFFFF"/>
            <w:noWrap/>
            <w:vAlign w:val="bottom"/>
            <w:hideMark/>
          </w:tcPr>
          <w:p w14:paraId="1F20D5FE" w14:textId="77777777" w:rsidR="00C81646" w:rsidRPr="00C10A42" w:rsidRDefault="00C81646" w:rsidP="00C81646">
            <w:pPr>
              <w:spacing w:after="0" w:line="240" w:lineRule="auto"/>
              <w:jc w:val="right"/>
              <w:rPr>
                <w:rFonts w:eastAsia="Times New Roman"/>
                <w:sz w:val="22"/>
                <w:szCs w:val="22"/>
                <w:bdr w:val="none" w:sz="0" w:space="0" w:color="auto"/>
                <w:lang w:val="es-CL" w:eastAsia="es-CL"/>
              </w:rPr>
              <w:pPrChange w:id="875" w:author="Observatorio 02" w:date="2017-05-04T15:31:00Z">
                <w:pPr>
                  <w:spacing w:after="0" w:line="240" w:lineRule="auto"/>
                  <w:jc w:val="center"/>
                </w:pPr>
              </w:pPrChange>
            </w:pPr>
            <w:r w:rsidRPr="00C10A42">
              <w:rPr>
                <w:rFonts w:eastAsia="Times New Roman"/>
                <w:sz w:val="22"/>
                <w:szCs w:val="22"/>
                <w:bdr w:val="none" w:sz="0" w:space="0" w:color="auto"/>
                <w:lang w:val="es-CL" w:eastAsia="es-CL"/>
              </w:rPr>
              <w:t>Cuenta Propia</w:t>
            </w:r>
          </w:p>
        </w:tc>
      </w:tr>
      <w:tr w:rsidR="00C81646" w:rsidRPr="00C10A42" w14:paraId="34F89CCE" w14:textId="77777777" w:rsidTr="00C81646">
        <w:tblPrEx>
          <w:tblW w:w="8465" w:type="dxa"/>
          <w:tblCellMar>
            <w:left w:w="70" w:type="dxa"/>
            <w:right w:w="70" w:type="dxa"/>
          </w:tblCellMar>
          <w:tblPrExChange w:id="876" w:author="Observatorio 02" w:date="2017-05-04T15:31:00Z">
            <w:tblPrEx>
              <w:tblW w:w="8391" w:type="dxa"/>
              <w:tblCellMar>
                <w:left w:w="70" w:type="dxa"/>
                <w:right w:w="70" w:type="dxa"/>
              </w:tblCellMar>
            </w:tblPrEx>
          </w:tblPrExChange>
        </w:tblPrEx>
        <w:trPr>
          <w:trHeight w:val="125"/>
          <w:trPrChange w:id="877" w:author="Observatorio 02" w:date="2017-05-04T15:31:00Z">
            <w:trPr>
              <w:trHeight w:val="151"/>
            </w:trPr>
          </w:trPrChange>
        </w:trPr>
        <w:tc>
          <w:tcPr>
            <w:tcW w:w="3372" w:type="dxa"/>
            <w:tcBorders>
              <w:top w:val="nil"/>
              <w:left w:val="nil"/>
              <w:bottom w:val="nil"/>
              <w:right w:val="nil"/>
            </w:tcBorders>
            <w:shd w:val="clear" w:color="000000" w:fill="FFFFFF"/>
            <w:noWrap/>
            <w:vAlign w:val="bottom"/>
            <w:hideMark/>
            <w:tcPrChange w:id="878" w:author="Observatorio 02" w:date="2017-05-04T15:31:00Z">
              <w:tcPr>
                <w:tcW w:w="3544" w:type="dxa"/>
                <w:gridSpan w:val="2"/>
                <w:tcBorders>
                  <w:top w:val="nil"/>
                  <w:left w:val="nil"/>
                  <w:bottom w:val="nil"/>
                  <w:right w:val="nil"/>
                </w:tcBorders>
                <w:shd w:val="clear" w:color="000000" w:fill="FFFFFF"/>
                <w:noWrap/>
                <w:vAlign w:val="bottom"/>
                <w:hideMark/>
              </w:tcPr>
            </w:tcPrChange>
          </w:tcPr>
          <w:p w14:paraId="1E6F4D1B" w14:textId="77777777" w:rsidR="00C81646" w:rsidRPr="00C10A42" w:rsidRDefault="00C81646" w:rsidP="00C10A42">
            <w:pPr>
              <w:spacing w:after="0" w:line="240" w:lineRule="auto"/>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 xml:space="preserve"> Formalidad de la unidad económica</w:t>
            </w:r>
          </w:p>
        </w:tc>
        <w:tc>
          <w:tcPr>
            <w:tcW w:w="1289" w:type="dxa"/>
            <w:tcBorders>
              <w:top w:val="nil"/>
              <w:left w:val="nil"/>
              <w:bottom w:val="nil"/>
              <w:right w:val="nil"/>
            </w:tcBorders>
            <w:shd w:val="clear" w:color="000000" w:fill="FFFFFF"/>
            <w:noWrap/>
            <w:vAlign w:val="bottom"/>
            <w:hideMark/>
            <w:tcPrChange w:id="879" w:author="Observatorio 02" w:date="2017-05-04T15:31:00Z">
              <w:tcPr>
                <w:tcW w:w="1289" w:type="dxa"/>
                <w:gridSpan w:val="2"/>
                <w:tcBorders>
                  <w:top w:val="nil"/>
                  <w:left w:val="nil"/>
                  <w:bottom w:val="nil"/>
                  <w:right w:val="nil"/>
                </w:tcBorders>
                <w:shd w:val="clear" w:color="000000" w:fill="FFFFFF"/>
                <w:noWrap/>
                <w:vAlign w:val="bottom"/>
                <w:hideMark/>
              </w:tcPr>
            </w:tcPrChange>
          </w:tcPr>
          <w:p w14:paraId="2EEDC70C" w14:textId="77777777"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51,9ᵃ</w:t>
            </w:r>
          </w:p>
        </w:tc>
        <w:tc>
          <w:tcPr>
            <w:tcW w:w="993" w:type="dxa"/>
            <w:tcBorders>
              <w:top w:val="nil"/>
              <w:left w:val="nil"/>
              <w:bottom w:val="nil"/>
              <w:right w:val="nil"/>
            </w:tcBorders>
            <w:shd w:val="clear" w:color="000000" w:fill="FFFFFF"/>
            <w:noWrap/>
            <w:vAlign w:val="bottom"/>
            <w:hideMark/>
            <w:tcPrChange w:id="880" w:author="Observatorio 02" w:date="2017-05-04T15:31:00Z">
              <w:tcPr>
                <w:tcW w:w="1044" w:type="dxa"/>
                <w:gridSpan w:val="3"/>
                <w:tcBorders>
                  <w:top w:val="nil"/>
                  <w:left w:val="nil"/>
                  <w:bottom w:val="nil"/>
                  <w:right w:val="nil"/>
                </w:tcBorders>
                <w:shd w:val="clear" w:color="000000" w:fill="FFFFFF"/>
                <w:noWrap/>
                <w:vAlign w:val="bottom"/>
                <w:hideMark/>
              </w:tcPr>
            </w:tcPrChange>
          </w:tcPr>
          <w:p w14:paraId="72F9E0B6" w14:textId="77777777"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30,3</w:t>
            </w:r>
          </w:p>
        </w:tc>
        <w:tc>
          <w:tcPr>
            <w:tcW w:w="146" w:type="dxa"/>
            <w:tcBorders>
              <w:top w:val="nil"/>
              <w:left w:val="nil"/>
              <w:bottom w:val="nil"/>
              <w:right w:val="nil"/>
            </w:tcBorders>
            <w:shd w:val="clear" w:color="000000" w:fill="FFFFFF"/>
            <w:tcPrChange w:id="881" w:author="Observatorio 02" w:date="2017-05-04T15:31:00Z">
              <w:tcPr>
                <w:tcW w:w="2514" w:type="dxa"/>
                <w:gridSpan w:val="2"/>
                <w:tcBorders>
                  <w:top w:val="nil"/>
                  <w:left w:val="nil"/>
                  <w:bottom w:val="nil"/>
                  <w:right w:val="nil"/>
                </w:tcBorders>
                <w:shd w:val="clear" w:color="000000" w:fill="FFFFFF"/>
              </w:tcPr>
            </w:tcPrChange>
          </w:tcPr>
          <w:p w14:paraId="10D0C397" w14:textId="77777777" w:rsidR="00C81646" w:rsidRPr="00C10A42" w:rsidRDefault="00C81646" w:rsidP="00C10A42">
            <w:pPr>
              <w:spacing w:after="0" w:line="240" w:lineRule="auto"/>
              <w:jc w:val="right"/>
              <w:rPr>
                <w:ins w:id="882" w:author="Observatorio 02" w:date="2017-05-04T15:31:00Z"/>
                <w:rFonts w:eastAsia="Times New Roman"/>
                <w:sz w:val="22"/>
                <w:szCs w:val="22"/>
                <w:bdr w:val="none" w:sz="0" w:space="0" w:color="auto"/>
                <w:lang w:val="es-CL" w:eastAsia="es-CL"/>
              </w:rPr>
            </w:pPr>
          </w:p>
        </w:tc>
        <w:tc>
          <w:tcPr>
            <w:tcW w:w="1672" w:type="dxa"/>
            <w:tcBorders>
              <w:top w:val="nil"/>
              <w:left w:val="nil"/>
              <w:bottom w:val="nil"/>
              <w:right w:val="nil"/>
            </w:tcBorders>
            <w:shd w:val="clear" w:color="000000" w:fill="FFFFFF"/>
            <w:noWrap/>
            <w:vAlign w:val="bottom"/>
            <w:hideMark/>
            <w:tcPrChange w:id="883" w:author="Observatorio 02" w:date="2017-05-04T15:31:00Z">
              <w:tcPr>
                <w:tcW w:w="1470" w:type="dxa"/>
                <w:gridSpan w:val="2"/>
                <w:tcBorders>
                  <w:top w:val="nil"/>
                  <w:left w:val="nil"/>
                  <w:bottom w:val="nil"/>
                  <w:right w:val="nil"/>
                </w:tcBorders>
                <w:shd w:val="clear" w:color="000000" w:fill="FFFFFF"/>
                <w:noWrap/>
                <w:vAlign w:val="bottom"/>
                <w:hideMark/>
              </w:tcPr>
            </w:tcPrChange>
          </w:tcPr>
          <w:p w14:paraId="772E9FA6" w14:textId="5D473BDF"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57,7</w:t>
            </w:r>
          </w:p>
        </w:tc>
        <w:tc>
          <w:tcPr>
            <w:tcW w:w="993" w:type="dxa"/>
            <w:tcBorders>
              <w:top w:val="nil"/>
              <w:left w:val="nil"/>
              <w:bottom w:val="nil"/>
              <w:right w:val="nil"/>
            </w:tcBorders>
            <w:shd w:val="clear" w:color="000000" w:fill="FFFFFF"/>
            <w:noWrap/>
            <w:vAlign w:val="bottom"/>
            <w:hideMark/>
            <w:tcPrChange w:id="884" w:author="Observatorio 02" w:date="2017-05-04T15:31:00Z">
              <w:tcPr>
                <w:tcW w:w="1044" w:type="dxa"/>
                <w:tcBorders>
                  <w:top w:val="nil"/>
                  <w:left w:val="nil"/>
                  <w:bottom w:val="nil"/>
                  <w:right w:val="nil"/>
                </w:tcBorders>
                <w:shd w:val="clear" w:color="000000" w:fill="FFFFFF"/>
                <w:noWrap/>
                <w:vAlign w:val="bottom"/>
                <w:hideMark/>
              </w:tcPr>
            </w:tcPrChange>
          </w:tcPr>
          <w:p w14:paraId="52AF951F" w14:textId="77777777"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27,8</w:t>
            </w:r>
          </w:p>
        </w:tc>
      </w:tr>
      <w:tr w:rsidR="00C81646" w:rsidRPr="00C10A42" w14:paraId="1820C3FE" w14:textId="77777777" w:rsidTr="00C81646">
        <w:tblPrEx>
          <w:tblW w:w="8465" w:type="dxa"/>
          <w:tblCellMar>
            <w:left w:w="70" w:type="dxa"/>
            <w:right w:w="70" w:type="dxa"/>
          </w:tblCellMar>
          <w:tblPrExChange w:id="885" w:author="Observatorio 02" w:date="2017-05-04T15:31:00Z">
            <w:tblPrEx>
              <w:tblW w:w="8391" w:type="dxa"/>
              <w:tblCellMar>
                <w:left w:w="70" w:type="dxa"/>
                <w:right w:w="70" w:type="dxa"/>
              </w:tblCellMar>
            </w:tblPrEx>
          </w:tblPrExChange>
        </w:tblPrEx>
        <w:trPr>
          <w:trHeight w:val="125"/>
          <w:trPrChange w:id="886" w:author="Observatorio 02" w:date="2017-05-04T15:31:00Z">
            <w:trPr>
              <w:trHeight w:val="151"/>
            </w:trPr>
          </w:trPrChange>
        </w:trPr>
        <w:tc>
          <w:tcPr>
            <w:tcW w:w="3372" w:type="dxa"/>
            <w:tcBorders>
              <w:top w:val="nil"/>
              <w:left w:val="nil"/>
              <w:bottom w:val="nil"/>
              <w:right w:val="nil"/>
            </w:tcBorders>
            <w:shd w:val="clear" w:color="000000" w:fill="FFFFFF"/>
            <w:noWrap/>
            <w:vAlign w:val="bottom"/>
            <w:hideMark/>
            <w:tcPrChange w:id="887" w:author="Observatorio 02" w:date="2017-05-04T15:31:00Z">
              <w:tcPr>
                <w:tcW w:w="3544" w:type="dxa"/>
                <w:gridSpan w:val="2"/>
                <w:tcBorders>
                  <w:top w:val="nil"/>
                  <w:left w:val="nil"/>
                  <w:bottom w:val="nil"/>
                  <w:right w:val="nil"/>
                </w:tcBorders>
                <w:shd w:val="clear" w:color="000000" w:fill="FFFFFF"/>
                <w:noWrap/>
                <w:vAlign w:val="bottom"/>
                <w:hideMark/>
              </w:tcPr>
            </w:tcPrChange>
          </w:tcPr>
          <w:p w14:paraId="40A45CCF" w14:textId="77777777" w:rsidR="00C81646" w:rsidRPr="00C10A42" w:rsidRDefault="00C81646" w:rsidP="00C10A42">
            <w:pPr>
              <w:spacing w:after="0" w:line="240" w:lineRule="auto"/>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 xml:space="preserve"> Cotización previsional</w:t>
            </w:r>
          </w:p>
        </w:tc>
        <w:tc>
          <w:tcPr>
            <w:tcW w:w="1289" w:type="dxa"/>
            <w:tcBorders>
              <w:top w:val="nil"/>
              <w:left w:val="nil"/>
              <w:bottom w:val="nil"/>
              <w:right w:val="nil"/>
            </w:tcBorders>
            <w:shd w:val="clear" w:color="000000" w:fill="FFFFFF"/>
            <w:noWrap/>
            <w:vAlign w:val="bottom"/>
            <w:hideMark/>
            <w:tcPrChange w:id="888" w:author="Observatorio 02" w:date="2017-05-04T15:31:00Z">
              <w:tcPr>
                <w:tcW w:w="1289" w:type="dxa"/>
                <w:gridSpan w:val="2"/>
                <w:tcBorders>
                  <w:top w:val="nil"/>
                  <w:left w:val="nil"/>
                  <w:bottom w:val="nil"/>
                  <w:right w:val="nil"/>
                </w:tcBorders>
                <w:shd w:val="clear" w:color="000000" w:fill="FFFFFF"/>
                <w:noWrap/>
                <w:vAlign w:val="bottom"/>
                <w:hideMark/>
              </w:tcPr>
            </w:tcPrChange>
          </w:tcPr>
          <w:p w14:paraId="7C894018" w14:textId="77777777"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62,0ᵃ</w:t>
            </w:r>
          </w:p>
        </w:tc>
        <w:tc>
          <w:tcPr>
            <w:tcW w:w="993" w:type="dxa"/>
            <w:tcBorders>
              <w:top w:val="nil"/>
              <w:left w:val="nil"/>
              <w:bottom w:val="nil"/>
              <w:right w:val="nil"/>
            </w:tcBorders>
            <w:shd w:val="clear" w:color="000000" w:fill="FFFFFF"/>
            <w:noWrap/>
            <w:vAlign w:val="bottom"/>
            <w:hideMark/>
            <w:tcPrChange w:id="889" w:author="Observatorio 02" w:date="2017-05-04T15:31:00Z">
              <w:tcPr>
                <w:tcW w:w="1044" w:type="dxa"/>
                <w:gridSpan w:val="3"/>
                <w:tcBorders>
                  <w:top w:val="nil"/>
                  <w:left w:val="nil"/>
                  <w:bottom w:val="nil"/>
                  <w:right w:val="nil"/>
                </w:tcBorders>
                <w:shd w:val="clear" w:color="000000" w:fill="FFFFFF"/>
                <w:noWrap/>
                <w:vAlign w:val="bottom"/>
                <w:hideMark/>
              </w:tcPr>
            </w:tcPrChange>
          </w:tcPr>
          <w:p w14:paraId="386CE330" w14:textId="77777777"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30,6</w:t>
            </w:r>
          </w:p>
        </w:tc>
        <w:tc>
          <w:tcPr>
            <w:tcW w:w="146" w:type="dxa"/>
            <w:tcBorders>
              <w:top w:val="nil"/>
              <w:left w:val="nil"/>
              <w:bottom w:val="nil"/>
              <w:right w:val="nil"/>
            </w:tcBorders>
            <w:shd w:val="clear" w:color="000000" w:fill="FFFFFF"/>
            <w:tcPrChange w:id="890" w:author="Observatorio 02" w:date="2017-05-04T15:31:00Z">
              <w:tcPr>
                <w:tcW w:w="2514" w:type="dxa"/>
                <w:gridSpan w:val="2"/>
                <w:tcBorders>
                  <w:top w:val="nil"/>
                  <w:left w:val="nil"/>
                  <w:bottom w:val="nil"/>
                  <w:right w:val="nil"/>
                </w:tcBorders>
                <w:shd w:val="clear" w:color="000000" w:fill="FFFFFF"/>
              </w:tcPr>
            </w:tcPrChange>
          </w:tcPr>
          <w:p w14:paraId="05E29215" w14:textId="77777777" w:rsidR="00C81646" w:rsidRPr="00C10A42" w:rsidRDefault="00C81646" w:rsidP="00C10A42">
            <w:pPr>
              <w:spacing w:after="0" w:line="240" w:lineRule="auto"/>
              <w:jc w:val="right"/>
              <w:rPr>
                <w:ins w:id="891" w:author="Observatorio 02" w:date="2017-05-04T15:31:00Z"/>
                <w:rFonts w:eastAsia="Times New Roman"/>
                <w:sz w:val="22"/>
                <w:szCs w:val="22"/>
                <w:bdr w:val="none" w:sz="0" w:space="0" w:color="auto"/>
                <w:lang w:val="es-CL" w:eastAsia="es-CL"/>
              </w:rPr>
            </w:pPr>
          </w:p>
        </w:tc>
        <w:tc>
          <w:tcPr>
            <w:tcW w:w="1672" w:type="dxa"/>
            <w:tcBorders>
              <w:top w:val="nil"/>
              <w:left w:val="nil"/>
              <w:bottom w:val="nil"/>
              <w:right w:val="nil"/>
            </w:tcBorders>
            <w:shd w:val="clear" w:color="000000" w:fill="FFFFFF"/>
            <w:noWrap/>
            <w:vAlign w:val="bottom"/>
            <w:hideMark/>
            <w:tcPrChange w:id="892" w:author="Observatorio 02" w:date="2017-05-04T15:31:00Z">
              <w:tcPr>
                <w:tcW w:w="1470" w:type="dxa"/>
                <w:gridSpan w:val="2"/>
                <w:tcBorders>
                  <w:top w:val="nil"/>
                  <w:left w:val="nil"/>
                  <w:bottom w:val="nil"/>
                  <w:right w:val="nil"/>
                </w:tcBorders>
                <w:shd w:val="clear" w:color="000000" w:fill="FFFFFF"/>
                <w:noWrap/>
                <w:vAlign w:val="bottom"/>
                <w:hideMark/>
              </w:tcPr>
            </w:tcPrChange>
          </w:tcPr>
          <w:p w14:paraId="445475B0" w14:textId="33EC28B6"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44,1</w:t>
            </w:r>
          </w:p>
        </w:tc>
        <w:tc>
          <w:tcPr>
            <w:tcW w:w="993" w:type="dxa"/>
            <w:tcBorders>
              <w:top w:val="nil"/>
              <w:left w:val="nil"/>
              <w:bottom w:val="nil"/>
              <w:right w:val="nil"/>
            </w:tcBorders>
            <w:shd w:val="clear" w:color="000000" w:fill="FFFFFF"/>
            <w:noWrap/>
            <w:vAlign w:val="bottom"/>
            <w:hideMark/>
            <w:tcPrChange w:id="893" w:author="Observatorio 02" w:date="2017-05-04T15:31:00Z">
              <w:tcPr>
                <w:tcW w:w="1044" w:type="dxa"/>
                <w:tcBorders>
                  <w:top w:val="nil"/>
                  <w:left w:val="nil"/>
                  <w:bottom w:val="nil"/>
                  <w:right w:val="nil"/>
                </w:tcBorders>
                <w:shd w:val="clear" w:color="000000" w:fill="FFFFFF"/>
                <w:noWrap/>
                <w:vAlign w:val="bottom"/>
                <w:hideMark/>
              </w:tcPr>
            </w:tcPrChange>
          </w:tcPr>
          <w:p w14:paraId="7733C530" w14:textId="77777777"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18,1</w:t>
            </w:r>
          </w:p>
        </w:tc>
      </w:tr>
      <w:tr w:rsidR="00C81646" w:rsidRPr="00C10A42" w14:paraId="643B0FF3" w14:textId="77777777" w:rsidTr="00C81646">
        <w:tblPrEx>
          <w:tblW w:w="8465" w:type="dxa"/>
          <w:tblCellMar>
            <w:left w:w="70" w:type="dxa"/>
            <w:right w:w="70" w:type="dxa"/>
          </w:tblCellMar>
          <w:tblPrExChange w:id="894" w:author="Observatorio 02" w:date="2017-05-04T15:31:00Z">
            <w:tblPrEx>
              <w:tblW w:w="8391" w:type="dxa"/>
              <w:tblCellMar>
                <w:left w:w="70" w:type="dxa"/>
                <w:right w:w="70" w:type="dxa"/>
              </w:tblCellMar>
            </w:tblPrEx>
          </w:tblPrExChange>
        </w:tblPrEx>
        <w:trPr>
          <w:trHeight w:val="125"/>
          <w:trPrChange w:id="895" w:author="Observatorio 02" w:date="2017-05-04T15:31:00Z">
            <w:trPr>
              <w:trHeight w:val="151"/>
            </w:trPr>
          </w:trPrChange>
        </w:trPr>
        <w:tc>
          <w:tcPr>
            <w:tcW w:w="3372" w:type="dxa"/>
            <w:tcBorders>
              <w:top w:val="nil"/>
              <w:left w:val="nil"/>
              <w:bottom w:val="single" w:sz="8" w:space="0" w:color="000000"/>
              <w:right w:val="nil"/>
            </w:tcBorders>
            <w:shd w:val="clear" w:color="000000" w:fill="FFFFFF"/>
            <w:noWrap/>
            <w:vAlign w:val="bottom"/>
            <w:hideMark/>
            <w:tcPrChange w:id="896" w:author="Observatorio 02" w:date="2017-05-04T15:31:00Z">
              <w:tcPr>
                <w:tcW w:w="3544" w:type="dxa"/>
                <w:gridSpan w:val="2"/>
                <w:tcBorders>
                  <w:top w:val="nil"/>
                  <w:left w:val="nil"/>
                  <w:bottom w:val="single" w:sz="8" w:space="0" w:color="000000"/>
                  <w:right w:val="nil"/>
                </w:tcBorders>
                <w:shd w:val="clear" w:color="000000" w:fill="FFFFFF"/>
                <w:noWrap/>
                <w:vAlign w:val="bottom"/>
                <w:hideMark/>
              </w:tcPr>
            </w:tcPrChange>
          </w:tcPr>
          <w:p w14:paraId="3C0B9CFF" w14:textId="77777777" w:rsidR="00C81646" w:rsidRPr="00C10A42" w:rsidRDefault="00C81646" w:rsidP="00C10A42">
            <w:pPr>
              <w:spacing w:after="0" w:line="240" w:lineRule="auto"/>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 xml:space="preserve"> Cotización de salud</w:t>
            </w:r>
          </w:p>
        </w:tc>
        <w:tc>
          <w:tcPr>
            <w:tcW w:w="1289" w:type="dxa"/>
            <w:tcBorders>
              <w:top w:val="nil"/>
              <w:left w:val="nil"/>
              <w:bottom w:val="single" w:sz="8" w:space="0" w:color="000000"/>
              <w:right w:val="nil"/>
            </w:tcBorders>
            <w:shd w:val="clear" w:color="000000" w:fill="FFFFFF"/>
            <w:noWrap/>
            <w:vAlign w:val="bottom"/>
            <w:hideMark/>
            <w:tcPrChange w:id="897" w:author="Observatorio 02" w:date="2017-05-04T15:31:00Z">
              <w:tcPr>
                <w:tcW w:w="1289" w:type="dxa"/>
                <w:gridSpan w:val="2"/>
                <w:tcBorders>
                  <w:top w:val="nil"/>
                  <w:left w:val="nil"/>
                  <w:bottom w:val="single" w:sz="8" w:space="0" w:color="000000"/>
                  <w:right w:val="nil"/>
                </w:tcBorders>
                <w:shd w:val="clear" w:color="000000" w:fill="FFFFFF"/>
                <w:noWrap/>
                <w:vAlign w:val="bottom"/>
                <w:hideMark/>
              </w:tcPr>
            </w:tcPrChange>
          </w:tcPr>
          <w:p w14:paraId="2492C58B" w14:textId="77777777"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96,1ᵃ</w:t>
            </w:r>
          </w:p>
        </w:tc>
        <w:tc>
          <w:tcPr>
            <w:tcW w:w="993" w:type="dxa"/>
            <w:tcBorders>
              <w:top w:val="nil"/>
              <w:left w:val="nil"/>
              <w:bottom w:val="single" w:sz="8" w:space="0" w:color="000000"/>
              <w:right w:val="nil"/>
            </w:tcBorders>
            <w:shd w:val="clear" w:color="000000" w:fill="FFFFFF"/>
            <w:noWrap/>
            <w:vAlign w:val="bottom"/>
            <w:hideMark/>
            <w:tcPrChange w:id="898" w:author="Observatorio 02" w:date="2017-05-04T15:31:00Z">
              <w:tcPr>
                <w:tcW w:w="1044" w:type="dxa"/>
                <w:gridSpan w:val="3"/>
                <w:tcBorders>
                  <w:top w:val="nil"/>
                  <w:left w:val="nil"/>
                  <w:bottom w:val="single" w:sz="8" w:space="0" w:color="000000"/>
                  <w:right w:val="nil"/>
                </w:tcBorders>
                <w:shd w:val="clear" w:color="000000" w:fill="FFFFFF"/>
                <w:noWrap/>
                <w:vAlign w:val="bottom"/>
                <w:hideMark/>
              </w:tcPr>
            </w:tcPrChange>
          </w:tcPr>
          <w:p w14:paraId="2DB13658" w14:textId="77777777"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86,9</w:t>
            </w:r>
          </w:p>
        </w:tc>
        <w:tc>
          <w:tcPr>
            <w:tcW w:w="146" w:type="dxa"/>
            <w:tcBorders>
              <w:top w:val="nil"/>
              <w:left w:val="nil"/>
              <w:bottom w:val="single" w:sz="8" w:space="0" w:color="000000"/>
              <w:right w:val="nil"/>
            </w:tcBorders>
            <w:shd w:val="clear" w:color="000000" w:fill="FFFFFF"/>
            <w:tcPrChange w:id="899" w:author="Observatorio 02" w:date="2017-05-04T15:31:00Z">
              <w:tcPr>
                <w:tcW w:w="2514" w:type="dxa"/>
                <w:gridSpan w:val="2"/>
                <w:tcBorders>
                  <w:top w:val="nil"/>
                  <w:left w:val="nil"/>
                  <w:bottom w:val="single" w:sz="8" w:space="0" w:color="000000"/>
                  <w:right w:val="nil"/>
                </w:tcBorders>
                <w:shd w:val="clear" w:color="000000" w:fill="FFFFFF"/>
              </w:tcPr>
            </w:tcPrChange>
          </w:tcPr>
          <w:p w14:paraId="1B44852B" w14:textId="77777777" w:rsidR="00C81646" w:rsidRPr="00C10A42" w:rsidRDefault="00C81646" w:rsidP="00C10A42">
            <w:pPr>
              <w:spacing w:after="0" w:line="240" w:lineRule="auto"/>
              <w:jc w:val="right"/>
              <w:rPr>
                <w:ins w:id="900" w:author="Observatorio 02" w:date="2017-05-04T15:31:00Z"/>
                <w:rFonts w:eastAsia="Times New Roman"/>
                <w:sz w:val="22"/>
                <w:szCs w:val="22"/>
                <w:bdr w:val="none" w:sz="0" w:space="0" w:color="auto"/>
                <w:lang w:val="es-CL" w:eastAsia="es-CL"/>
              </w:rPr>
            </w:pPr>
          </w:p>
        </w:tc>
        <w:tc>
          <w:tcPr>
            <w:tcW w:w="1672" w:type="dxa"/>
            <w:tcBorders>
              <w:top w:val="nil"/>
              <w:left w:val="nil"/>
              <w:bottom w:val="single" w:sz="8" w:space="0" w:color="000000"/>
              <w:right w:val="nil"/>
            </w:tcBorders>
            <w:shd w:val="clear" w:color="000000" w:fill="FFFFFF"/>
            <w:noWrap/>
            <w:vAlign w:val="bottom"/>
            <w:hideMark/>
            <w:tcPrChange w:id="901" w:author="Observatorio 02" w:date="2017-05-04T15:31:00Z">
              <w:tcPr>
                <w:tcW w:w="1470" w:type="dxa"/>
                <w:gridSpan w:val="2"/>
                <w:tcBorders>
                  <w:top w:val="nil"/>
                  <w:left w:val="nil"/>
                  <w:bottom w:val="single" w:sz="8" w:space="0" w:color="000000"/>
                  <w:right w:val="nil"/>
                </w:tcBorders>
                <w:shd w:val="clear" w:color="000000" w:fill="FFFFFF"/>
                <w:noWrap/>
                <w:vAlign w:val="bottom"/>
                <w:hideMark/>
              </w:tcPr>
            </w:tcPrChange>
          </w:tcPr>
          <w:p w14:paraId="027EA770" w14:textId="600AD970"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89,5</w:t>
            </w:r>
          </w:p>
        </w:tc>
        <w:tc>
          <w:tcPr>
            <w:tcW w:w="993" w:type="dxa"/>
            <w:tcBorders>
              <w:top w:val="nil"/>
              <w:left w:val="nil"/>
              <w:bottom w:val="single" w:sz="8" w:space="0" w:color="000000"/>
              <w:right w:val="nil"/>
            </w:tcBorders>
            <w:shd w:val="clear" w:color="000000" w:fill="FFFFFF"/>
            <w:noWrap/>
            <w:vAlign w:val="bottom"/>
            <w:hideMark/>
            <w:tcPrChange w:id="902" w:author="Observatorio 02" w:date="2017-05-04T15:31:00Z">
              <w:tcPr>
                <w:tcW w:w="1044" w:type="dxa"/>
                <w:tcBorders>
                  <w:top w:val="nil"/>
                  <w:left w:val="nil"/>
                  <w:bottom w:val="single" w:sz="8" w:space="0" w:color="000000"/>
                  <w:right w:val="nil"/>
                </w:tcBorders>
                <w:shd w:val="clear" w:color="000000" w:fill="FFFFFF"/>
                <w:noWrap/>
                <w:vAlign w:val="bottom"/>
                <w:hideMark/>
              </w:tcPr>
            </w:tcPrChange>
          </w:tcPr>
          <w:p w14:paraId="4FEA2284" w14:textId="77777777" w:rsidR="00C81646" w:rsidRPr="00C10A42" w:rsidRDefault="00C81646" w:rsidP="00C10A42">
            <w:pPr>
              <w:spacing w:after="0" w:line="240" w:lineRule="auto"/>
              <w:jc w:val="right"/>
              <w:rPr>
                <w:rFonts w:eastAsia="Times New Roman"/>
                <w:sz w:val="22"/>
                <w:szCs w:val="22"/>
                <w:bdr w:val="none" w:sz="0" w:space="0" w:color="auto"/>
                <w:lang w:val="es-CL" w:eastAsia="es-CL"/>
              </w:rPr>
            </w:pPr>
            <w:r w:rsidRPr="00C10A42">
              <w:rPr>
                <w:rFonts w:eastAsia="Times New Roman"/>
                <w:sz w:val="22"/>
                <w:szCs w:val="22"/>
                <w:bdr w:val="none" w:sz="0" w:space="0" w:color="auto"/>
                <w:lang w:val="es-CL" w:eastAsia="es-CL"/>
              </w:rPr>
              <w:t>89,9</w:t>
            </w:r>
          </w:p>
        </w:tc>
      </w:tr>
    </w:tbl>
    <w:p w14:paraId="04B4F74D" w14:textId="77777777" w:rsidR="006F4B00" w:rsidRPr="004003CB" w:rsidRDefault="006F4B00" w:rsidP="006F4B00">
      <w:pPr>
        <w:spacing w:after="0" w:line="276" w:lineRule="auto"/>
        <w:jc w:val="both"/>
        <w:rPr>
          <w:color w:val="323E4F" w:themeColor="text2" w:themeShade="BF"/>
          <w:lang w:val="es-CL"/>
        </w:rPr>
      </w:pPr>
      <w:r w:rsidRPr="004003CB">
        <w:rPr>
          <w:color w:val="323E4F" w:themeColor="text2" w:themeShade="BF"/>
          <w:sz w:val="20"/>
          <w:lang w:val="es-CL"/>
        </w:rPr>
        <w:t>Nota 1: Como indicador de formalidad de la unidad económica se considera la entrega de boletas o facturas. Fuente: Elaboración propia conforme a CASEN.</w:t>
      </w:r>
      <w:r w:rsidRPr="004003CB">
        <w:rPr>
          <w:color w:val="323E4F" w:themeColor="text2" w:themeShade="BF"/>
          <w:lang w:val="es-CL"/>
        </w:rPr>
        <w:t xml:space="preserve"> </w:t>
      </w:r>
    </w:p>
    <w:p w14:paraId="398A5193" w14:textId="77777777" w:rsidR="00C10A42" w:rsidRPr="001C31F1" w:rsidRDefault="00C10A42" w:rsidP="00AB60F0">
      <w:pPr>
        <w:spacing w:after="0" w:line="276" w:lineRule="auto"/>
        <w:jc w:val="both"/>
        <w:rPr>
          <w:lang w:val="es-CL"/>
        </w:rPr>
      </w:pPr>
    </w:p>
    <w:p w14:paraId="1121074E" w14:textId="3C74B85D" w:rsidR="0046016C" w:rsidRDefault="0046016C" w:rsidP="0046016C">
      <w:pPr>
        <w:spacing w:after="0" w:line="276" w:lineRule="auto"/>
        <w:jc w:val="both"/>
        <w:rPr>
          <w:lang w:val="es-CL"/>
        </w:rPr>
      </w:pPr>
      <w:r w:rsidRPr="006E53FA">
        <w:rPr>
          <w:lang w:val="es-CL"/>
        </w:rPr>
        <w:t xml:space="preserve">El Cuadro 18 muestra el ingreso promedio de la ocupación principal de los ocupados del sector </w:t>
      </w:r>
      <w:r>
        <w:rPr>
          <w:lang w:val="es-CL"/>
        </w:rPr>
        <w:t>Minería</w:t>
      </w:r>
      <w:r w:rsidRPr="006E53FA">
        <w:rPr>
          <w:lang w:val="es-CL"/>
        </w:rPr>
        <w:t>, según nivel educacional, para dos años en particular: 2010 y 2015. Entre otras cosas, se observa que, entre los ocupados del sector:</w:t>
      </w:r>
    </w:p>
    <w:p w14:paraId="225D3FDB" w14:textId="77777777" w:rsidR="0046016C" w:rsidRPr="006E53FA" w:rsidRDefault="0046016C" w:rsidP="0046016C">
      <w:pPr>
        <w:spacing w:after="0" w:line="276" w:lineRule="auto"/>
        <w:jc w:val="both"/>
        <w:rPr>
          <w:lang w:val="es-CL"/>
        </w:rPr>
      </w:pPr>
    </w:p>
    <w:p w14:paraId="611D5A85" w14:textId="2D3B7F96" w:rsidR="005205D2" w:rsidRDefault="005205D2" w:rsidP="00CF14E1">
      <w:pPr>
        <w:pStyle w:val="ListParagraph"/>
        <w:numPr>
          <w:ilvl w:val="0"/>
          <w:numId w:val="11"/>
        </w:numPr>
        <w:spacing w:after="0" w:line="276" w:lineRule="auto"/>
        <w:contextualSpacing w:val="0"/>
        <w:jc w:val="both"/>
        <w:rPr>
          <w:lang w:val="es-CL"/>
        </w:rPr>
      </w:pPr>
      <w:r>
        <w:rPr>
          <w:lang w:val="es-CL"/>
        </w:rPr>
        <w:t>En el agregado, el ingreso promedio del sector es superior al nacional, pero ha crecido relativamente menos entre 2010 y 2015.</w:t>
      </w:r>
    </w:p>
    <w:p w14:paraId="3B21E599" w14:textId="05246AAE" w:rsidR="0046016C" w:rsidRPr="0046016C" w:rsidRDefault="0046016C" w:rsidP="00CF14E1">
      <w:pPr>
        <w:pStyle w:val="ListParagraph"/>
        <w:numPr>
          <w:ilvl w:val="0"/>
          <w:numId w:val="11"/>
        </w:numPr>
        <w:spacing w:after="0" w:line="276" w:lineRule="auto"/>
        <w:contextualSpacing w:val="0"/>
        <w:jc w:val="both"/>
        <w:rPr>
          <w:lang w:val="es-CL"/>
        </w:rPr>
      </w:pPr>
      <w:r w:rsidRPr="0046016C">
        <w:rPr>
          <w:lang w:val="es-CL"/>
        </w:rPr>
        <w:t>El ingreso de los ocupados con educación universitaria se ha mantenido relativamente estable, tanto a nivel sectorial como a nivel nacional.</w:t>
      </w:r>
    </w:p>
    <w:p w14:paraId="1E71E325" w14:textId="77777777" w:rsidR="0046016C" w:rsidRPr="0046016C" w:rsidRDefault="0046016C" w:rsidP="00CF14E1">
      <w:pPr>
        <w:pStyle w:val="ListParagraph"/>
        <w:numPr>
          <w:ilvl w:val="0"/>
          <w:numId w:val="11"/>
        </w:numPr>
        <w:spacing w:after="0" w:line="276" w:lineRule="auto"/>
        <w:contextualSpacing w:val="0"/>
        <w:jc w:val="both"/>
        <w:rPr>
          <w:lang w:val="es-CL"/>
        </w:rPr>
      </w:pPr>
      <w:r w:rsidRPr="0046016C">
        <w:rPr>
          <w:lang w:val="es-CL"/>
        </w:rPr>
        <w:t>El ingreso de los ocupados con nivel de postgrado se ha reducido en el tiempo, tanto a nivel sectorial como a nivel nacional. No obstante, las cifras para el sector debiesen ser vistas con cautela, pues están sujetas a alta variabilidad muestral.</w:t>
      </w:r>
    </w:p>
    <w:p w14:paraId="1223BDA3" w14:textId="14244058" w:rsidR="0046016C" w:rsidRPr="0046016C" w:rsidRDefault="0046016C" w:rsidP="00CF14E1">
      <w:pPr>
        <w:pStyle w:val="ListParagraph"/>
        <w:numPr>
          <w:ilvl w:val="0"/>
          <w:numId w:val="11"/>
        </w:numPr>
        <w:spacing w:after="0" w:line="276" w:lineRule="auto"/>
        <w:contextualSpacing w:val="0"/>
        <w:jc w:val="both"/>
        <w:rPr>
          <w:lang w:val="es-CL"/>
        </w:rPr>
      </w:pPr>
      <w:r w:rsidRPr="0046016C">
        <w:rPr>
          <w:lang w:val="es-CL"/>
        </w:rPr>
        <w:t>El ingreso de los ocupados ha aumentado para todo el resto de los ocupados,</w:t>
      </w:r>
      <w:r w:rsidR="00037609">
        <w:rPr>
          <w:lang w:val="es-CL"/>
        </w:rPr>
        <w:t xml:space="preserve"> pero la tasa de crecimiento difiere según</w:t>
      </w:r>
      <w:r w:rsidRPr="0046016C">
        <w:rPr>
          <w:lang w:val="es-CL"/>
        </w:rPr>
        <w:t xml:space="preserve"> el nivel educacional. Por ejemplo, mientras el ingreso real creció un </w:t>
      </w:r>
      <w:r w:rsidR="00640C6B">
        <w:rPr>
          <w:lang w:val="es-CL"/>
        </w:rPr>
        <w:t>26</w:t>
      </w:r>
      <w:r w:rsidRPr="0046016C">
        <w:rPr>
          <w:lang w:val="es-CL"/>
        </w:rPr>
        <w:t xml:space="preserve">% entre quienes </w:t>
      </w:r>
      <w:r w:rsidR="00640C6B">
        <w:rPr>
          <w:lang w:val="es-CL"/>
        </w:rPr>
        <w:t>tienen educación técnico-profesional</w:t>
      </w:r>
      <w:r w:rsidRPr="0046016C">
        <w:rPr>
          <w:lang w:val="es-CL"/>
        </w:rPr>
        <w:t xml:space="preserve">, solo creció un </w:t>
      </w:r>
      <w:r w:rsidR="00640C6B">
        <w:rPr>
          <w:lang w:val="es-CL"/>
        </w:rPr>
        <w:t>1</w:t>
      </w:r>
      <w:r w:rsidRPr="0046016C">
        <w:rPr>
          <w:lang w:val="es-CL"/>
        </w:rPr>
        <w:t xml:space="preserve">% entre </w:t>
      </w:r>
      <w:r w:rsidR="00640C6B">
        <w:rPr>
          <w:lang w:val="es-CL"/>
        </w:rPr>
        <w:t>quienes tienen educación superior universitaria</w:t>
      </w:r>
      <w:r w:rsidRPr="0046016C">
        <w:rPr>
          <w:lang w:val="es-CL"/>
        </w:rPr>
        <w:t>.</w:t>
      </w:r>
    </w:p>
    <w:p w14:paraId="2498EDFE" w14:textId="19EEE991" w:rsidR="00C10A42" w:rsidRPr="001C31F1" w:rsidRDefault="00C10A42" w:rsidP="00AB60F0">
      <w:pPr>
        <w:spacing w:after="0" w:line="276" w:lineRule="auto"/>
        <w:jc w:val="both"/>
        <w:rPr>
          <w:lang w:val="es-CL"/>
        </w:rPr>
      </w:pPr>
    </w:p>
    <w:p w14:paraId="7D830D4E" w14:textId="6A6B1D1A" w:rsidR="00C10A42" w:rsidRPr="001C31F1" w:rsidRDefault="00970047" w:rsidP="00C10A42">
      <w:pPr>
        <w:spacing w:after="0" w:line="240" w:lineRule="auto"/>
        <w:jc w:val="both"/>
        <w:rPr>
          <w:rFonts w:eastAsia="Times New Roman"/>
          <w:b/>
          <w:bCs/>
          <w:color w:val="323E4F" w:themeColor="text2" w:themeShade="BF"/>
          <w:szCs w:val="22"/>
          <w:bdr w:val="none" w:sz="0" w:space="0" w:color="auto"/>
          <w:lang w:val="es-CL" w:eastAsia="es-CL"/>
        </w:rPr>
      </w:pPr>
      <w:r w:rsidRPr="001C31F1">
        <w:rPr>
          <w:b/>
          <w:color w:val="323E4F" w:themeColor="text2" w:themeShade="BF"/>
          <w:lang w:val="es-CL"/>
        </w:rPr>
        <w:t>Cuadro 1</w:t>
      </w:r>
      <w:r>
        <w:rPr>
          <w:b/>
          <w:color w:val="323E4F" w:themeColor="text2" w:themeShade="BF"/>
          <w:lang w:val="es-CL"/>
        </w:rPr>
        <w:t>8</w:t>
      </w:r>
      <w:r w:rsidRPr="001C31F1">
        <w:rPr>
          <w:b/>
          <w:color w:val="323E4F" w:themeColor="text2" w:themeShade="BF"/>
          <w:lang w:val="es-CL"/>
        </w:rPr>
        <w:t xml:space="preserve">. </w:t>
      </w:r>
      <w:r w:rsidR="00C10A42" w:rsidRPr="00C10A42">
        <w:rPr>
          <w:rFonts w:eastAsia="Times New Roman"/>
          <w:b/>
          <w:bCs/>
          <w:color w:val="323E4F" w:themeColor="text2" w:themeShade="BF"/>
          <w:szCs w:val="22"/>
          <w:bdr w:val="none" w:sz="0" w:space="0" w:color="auto"/>
          <w:lang w:val="es-CL" w:eastAsia="es-CL"/>
        </w:rPr>
        <w:t>Ingresos de la ocupación principal de los ocupados del sector Minería según nivel educacional, 2010 y 2015</w:t>
      </w:r>
    </w:p>
    <w:tbl>
      <w:tblPr>
        <w:tblW w:w="8423" w:type="dxa"/>
        <w:tblCellMar>
          <w:left w:w="70" w:type="dxa"/>
          <w:right w:w="70" w:type="dxa"/>
        </w:tblCellMar>
        <w:tblLook w:val="04A0" w:firstRow="1" w:lastRow="0" w:firstColumn="1" w:lastColumn="0" w:noHBand="0" w:noVBand="1"/>
      </w:tblPr>
      <w:tblGrid>
        <w:gridCol w:w="935"/>
        <w:gridCol w:w="580"/>
        <w:gridCol w:w="1118"/>
        <w:gridCol w:w="855"/>
        <w:gridCol w:w="855"/>
        <w:gridCol w:w="855"/>
        <w:gridCol w:w="1289"/>
        <w:gridCol w:w="1081"/>
        <w:gridCol w:w="855"/>
      </w:tblGrid>
      <w:tr w:rsidR="004B4943" w:rsidRPr="001C31F1" w14:paraId="1759B174" w14:textId="77777777" w:rsidTr="00320B2E">
        <w:trPr>
          <w:trHeight w:val="86"/>
        </w:trPr>
        <w:tc>
          <w:tcPr>
            <w:tcW w:w="935" w:type="dxa"/>
            <w:tcBorders>
              <w:top w:val="single" w:sz="8" w:space="0" w:color="000000"/>
              <w:left w:val="nil"/>
              <w:bottom w:val="single" w:sz="4" w:space="0" w:color="000000"/>
              <w:right w:val="nil"/>
            </w:tcBorders>
            <w:shd w:val="clear" w:color="000000" w:fill="FFFFFF"/>
            <w:noWrap/>
            <w:vAlign w:val="bottom"/>
            <w:hideMark/>
          </w:tcPr>
          <w:p w14:paraId="054492AC" w14:textId="1C80F41D" w:rsidR="004B4943" w:rsidRPr="004B4943" w:rsidRDefault="004B4943" w:rsidP="004B4943">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lastRenderedPageBreak/>
              <w:t>Dominio</w:t>
            </w:r>
          </w:p>
        </w:tc>
        <w:tc>
          <w:tcPr>
            <w:tcW w:w="580" w:type="dxa"/>
            <w:tcBorders>
              <w:top w:val="single" w:sz="8" w:space="0" w:color="000000"/>
              <w:left w:val="nil"/>
              <w:bottom w:val="single" w:sz="4" w:space="0" w:color="000000"/>
              <w:right w:val="nil"/>
            </w:tcBorders>
            <w:shd w:val="clear" w:color="000000" w:fill="FFFFFF"/>
            <w:noWrap/>
            <w:vAlign w:val="bottom"/>
            <w:hideMark/>
          </w:tcPr>
          <w:p w14:paraId="32BB755A"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Año</w:t>
            </w:r>
          </w:p>
        </w:tc>
        <w:tc>
          <w:tcPr>
            <w:tcW w:w="1118" w:type="dxa"/>
            <w:tcBorders>
              <w:top w:val="single" w:sz="8" w:space="0" w:color="000000"/>
              <w:left w:val="nil"/>
              <w:bottom w:val="single" w:sz="4" w:space="0" w:color="000000"/>
              <w:right w:val="nil"/>
            </w:tcBorders>
            <w:shd w:val="clear" w:color="000000" w:fill="FFFFFF"/>
            <w:noWrap/>
            <w:vAlign w:val="bottom"/>
            <w:hideMark/>
          </w:tcPr>
          <w:p w14:paraId="5C91BF42"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Básica incompleta o menos</w:t>
            </w:r>
          </w:p>
        </w:tc>
        <w:tc>
          <w:tcPr>
            <w:tcW w:w="855" w:type="dxa"/>
            <w:tcBorders>
              <w:top w:val="single" w:sz="8" w:space="0" w:color="000000"/>
              <w:left w:val="nil"/>
              <w:bottom w:val="single" w:sz="4" w:space="0" w:color="000000"/>
              <w:right w:val="nil"/>
            </w:tcBorders>
            <w:shd w:val="clear" w:color="000000" w:fill="FFFFFF"/>
            <w:noWrap/>
            <w:vAlign w:val="bottom"/>
            <w:hideMark/>
          </w:tcPr>
          <w:p w14:paraId="5E631E57"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Básica</w:t>
            </w:r>
          </w:p>
        </w:tc>
        <w:tc>
          <w:tcPr>
            <w:tcW w:w="855" w:type="dxa"/>
            <w:tcBorders>
              <w:top w:val="single" w:sz="8" w:space="0" w:color="000000"/>
              <w:left w:val="nil"/>
              <w:bottom w:val="single" w:sz="4" w:space="0" w:color="000000"/>
              <w:right w:val="nil"/>
            </w:tcBorders>
            <w:shd w:val="clear" w:color="000000" w:fill="FFFFFF"/>
            <w:noWrap/>
            <w:vAlign w:val="bottom"/>
            <w:hideMark/>
          </w:tcPr>
          <w:p w14:paraId="1B8FE7DE"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Media</w:t>
            </w:r>
          </w:p>
        </w:tc>
        <w:tc>
          <w:tcPr>
            <w:tcW w:w="855" w:type="dxa"/>
            <w:tcBorders>
              <w:top w:val="single" w:sz="8" w:space="0" w:color="000000"/>
              <w:left w:val="nil"/>
              <w:bottom w:val="single" w:sz="4" w:space="0" w:color="000000"/>
              <w:right w:val="nil"/>
            </w:tcBorders>
            <w:shd w:val="clear" w:color="000000" w:fill="FFFFFF"/>
            <w:noWrap/>
            <w:vAlign w:val="bottom"/>
            <w:hideMark/>
          </w:tcPr>
          <w:p w14:paraId="7ABEF794"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Técnica</w:t>
            </w:r>
          </w:p>
        </w:tc>
        <w:tc>
          <w:tcPr>
            <w:tcW w:w="1289" w:type="dxa"/>
            <w:tcBorders>
              <w:top w:val="single" w:sz="8" w:space="0" w:color="000000"/>
              <w:left w:val="nil"/>
              <w:bottom w:val="single" w:sz="4" w:space="0" w:color="000000"/>
              <w:right w:val="nil"/>
            </w:tcBorders>
            <w:shd w:val="clear" w:color="000000" w:fill="FFFFFF"/>
            <w:noWrap/>
            <w:vAlign w:val="bottom"/>
            <w:hideMark/>
          </w:tcPr>
          <w:p w14:paraId="0B2CD0FF"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Universitaria</w:t>
            </w:r>
          </w:p>
        </w:tc>
        <w:tc>
          <w:tcPr>
            <w:tcW w:w="1081" w:type="dxa"/>
            <w:tcBorders>
              <w:top w:val="single" w:sz="8" w:space="0" w:color="000000"/>
              <w:left w:val="nil"/>
              <w:bottom w:val="single" w:sz="4" w:space="0" w:color="000000"/>
              <w:right w:val="nil"/>
            </w:tcBorders>
            <w:shd w:val="clear" w:color="000000" w:fill="FFFFFF"/>
            <w:noWrap/>
            <w:vAlign w:val="bottom"/>
            <w:hideMark/>
          </w:tcPr>
          <w:p w14:paraId="515A6D39"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Postgrado</w:t>
            </w:r>
          </w:p>
        </w:tc>
        <w:tc>
          <w:tcPr>
            <w:tcW w:w="855" w:type="dxa"/>
            <w:tcBorders>
              <w:top w:val="single" w:sz="8" w:space="0" w:color="000000"/>
              <w:left w:val="nil"/>
              <w:bottom w:val="single" w:sz="4" w:space="0" w:color="000000"/>
              <w:right w:val="nil"/>
            </w:tcBorders>
            <w:shd w:val="clear" w:color="000000" w:fill="FFFFFF"/>
            <w:noWrap/>
            <w:vAlign w:val="bottom"/>
            <w:hideMark/>
          </w:tcPr>
          <w:p w14:paraId="151D1274"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Total</w:t>
            </w:r>
          </w:p>
        </w:tc>
      </w:tr>
      <w:tr w:rsidR="004B4943" w:rsidRPr="001C31F1" w14:paraId="2C757C1B" w14:textId="77777777" w:rsidTr="00320B2E">
        <w:trPr>
          <w:trHeight w:val="86"/>
        </w:trPr>
        <w:tc>
          <w:tcPr>
            <w:tcW w:w="935" w:type="dxa"/>
            <w:vMerge w:val="restart"/>
            <w:tcBorders>
              <w:top w:val="nil"/>
              <w:left w:val="nil"/>
              <w:bottom w:val="nil"/>
              <w:right w:val="nil"/>
            </w:tcBorders>
            <w:shd w:val="clear" w:color="000000" w:fill="FFFFFF"/>
            <w:noWrap/>
            <w:vAlign w:val="center"/>
            <w:hideMark/>
          </w:tcPr>
          <w:p w14:paraId="66F9634A"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Sector</w:t>
            </w:r>
          </w:p>
        </w:tc>
        <w:tc>
          <w:tcPr>
            <w:tcW w:w="580" w:type="dxa"/>
            <w:tcBorders>
              <w:top w:val="nil"/>
              <w:left w:val="nil"/>
              <w:bottom w:val="nil"/>
              <w:right w:val="nil"/>
            </w:tcBorders>
            <w:shd w:val="clear" w:color="000000" w:fill="FFFFFF"/>
            <w:noWrap/>
            <w:vAlign w:val="bottom"/>
            <w:hideMark/>
          </w:tcPr>
          <w:p w14:paraId="0862F7E9"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2010</w:t>
            </w:r>
          </w:p>
        </w:tc>
        <w:tc>
          <w:tcPr>
            <w:tcW w:w="1118" w:type="dxa"/>
            <w:tcBorders>
              <w:top w:val="nil"/>
              <w:left w:val="nil"/>
              <w:bottom w:val="nil"/>
              <w:right w:val="nil"/>
            </w:tcBorders>
            <w:shd w:val="clear" w:color="000000" w:fill="FFFFFF"/>
            <w:noWrap/>
            <w:vAlign w:val="bottom"/>
            <w:hideMark/>
          </w:tcPr>
          <w:p w14:paraId="57CD59F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440.946</w:t>
            </w:r>
          </w:p>
        </w:tc>
        <w:tc>
          <w:tcPr>
            <w:tcW w:w="855" w:type="dxa"/>
            <w:tcBorders>
              <w:top w:val="nil"/>
              <w:left w:val="nil"/>
              <w:bottom w:val="nil"/>
              <w:right w:val="nil"/>
            </w:tcBorders>
            <w:shd w:val="clear" w:color="000000" w:fill="FFFFFF"/>
            <w:noWrap/>
            <w:vAlign w:val="bottom"/>
            <w:hideMark/>
          </w:tcPr>
          <w:p w14:paraId="7C006A82"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450.446</w:t>
            </w:r>
          </w:p>
        </w:tc>
        <w:tc>
          <w:tcPr>
            <w:tcW w:w="855" w:type="dxa"/>
            <w:tcBorders>
              <w:top w:val="nil"/>
              <w:left w:val="nil"/>
              <w:bottom w:val="nil"/>
              <w:right w:val="nil"/>
            </w:tcBorders>
            <w:shd w:val="clear" w:color="000000" w:fill="FFFFFF"/>
            <w:noWrap/>
            <w:vAlign w:val="bottom"/>
            <w:hideMark/>
          </w:tcPr>
          <w:p w14:paraId="3702F603"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682.139</w:t>
            </w:r>
          </w:p>
        </w:tc>
        <w:tc>
          <w:tcPr>
            <w:tcW w:w="855" w:type="dxa"/>
            <w:tcBorders>
              <w:top w:val="nil"/>
              <w:left w:val="nil"/>
              <w:bottom w:val="nil"/>
              <w:right w:val="nil"/>
            </w:tcBorders>
            <w:shd w:val="clear" w:color="000000" w:fill="FFFFFF"/>
            <w:noWrap/>
            <w:vAlign w:val="bottom"/>
            <w:hideMark/>
          </w:tcPr>
          <w:p w14:paraId="07A4A37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749.612</w:t>
            </w:r>
          </w:p>
        </w:tc>
        <w:tc>
          <w:tcPr>
            <w:tcW w:w="1289" w:type="dxa"/>
            <w:tcBorders>
              <w:top w:val="nil"/>
              <w:left w:val="nil"/>
              <w:bottom w:val="nil"/>
              <w:right w:val="nil"/>
            </w:tcBorders>
            <w:shd w:val="clear" w:color="000000" w:fill="FFFFFF"/>
            <w:noWrap/>
            <w:vAlign w:val="bottom"/>
            <w:hideMark/>
          </w:tcPr>
          <w:p w14:paraId="521ECB1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1.737.763</w:t>
            </w:r>
          </w:p>
        </w:tc>
        <w:tc>
          <w:tcPr>
            <w:tcW w:w="1081" w:type="dxa"/>
            <w:tcBorders>
              <w:top w:val="nil"/>
              <w:left w:val="nil"/>
              <w:bottom w:val="nil"/>
              <w:right w:val="nil"/>
            </w:tcBorders>
            <w:shd w:val="clear" w:color="000000" w:fill="FFFFFF"/>
            <w:noWrap/>
            <w:vAlign w:val="bottom"/>
            <w:hideMark/>
          </w:tcPr>
          <w:p w14:paraId="02611AAE"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3.984.779ᵃ</w:t>
            </w:r>
          </w:p>
        </w:tc>
        <w:tc>
          <w:tcPr>
            <w:tcW w:w="855" w:type="dxa"/>
            <w:tcBorders>
              <w:top w:val="nil"/>
              <w:left w:val="nil"/>
              <w:bottom w:val="nil"/>
              <w:right w:val="nil"/>
            </w:tcBorders>
            <w:shd w:val="clear" w:color="000000" w:fill="FFFFFF"/>
            <w:noWrap/>
            <w:vAlign w:val="bottom"/>
            <w:hideMark/>
          </w:tcPr>
          <w:p w14:paraId="62492DF8"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805.866</w:t>
            </w:r>
          </w:p>
        </w:tc>
      </w:tr>
      <w:tr w:rsidR="004B4943" w:rsidRPr="001C31F1" w14:paraId="29328843" w14:textId="77777777" w:rsidTr="00320B2E">
        <w:trPr>
          <w:trHeight w:val="86"/>
        </w:trPr>
        <w:tc>
          <w:tcPr>
            <w:tcW w:w="935" w:type="dxa"/>
            <w:vMerge/>
            <w:tcBorders>
              <w:top w:val="nil"/>
              <w:left w:val="nil"/>
              <w:bottom w:val="nil"/>
              <w:right w:val="nil"/>
            </w:tcBorders>
            <w:vAlign w:val="center"/>
            <w:hideMark/>
          </w:tcPr>
          <w:p w14:paraId="3226EFB3" w14:textId="77777777" w:rsidR="004B4943" w:rsidRPr="004B4943" w:rsidRDefault="004B4943" w:rsidP="004B4943">
            <w:pPr>
              <w:spacing w:after="0" w:line="240" w:lineRule="auto"/>
              <w:rPr>
                <w:rFonts w:eastAsia="Times New Roman"/>
                <w:sz w:val="22"/>
                <w:szCs w:val="22"/>
                <w:bdr w:val="none" w:sz="0" w:space="0" w:color="auto"/>
                <w:lang w:val="es-CL" w:eastAsia="es-CL"/>
              </w:rPr>
            </w:pPr>
          </w:p>
        </w:tc>
        <w:tc>
          <w:tcPr>
            <w:tcW w:w="580" w:type="dxa"/>
            <w:tcBorders>
              <w:top w:val="nil"/>
              <w:left w:val="nil"/>
              <w:bottom w:val="nil"/>
              <w:right w:val="nil"/>
            </w:tcBorders>
            <w:shd w:val="clear" w:color="000000" w:fill="FFFFFF"/>
            <w:noWrap/>
            <w:vAlign w:val="bottom"/>
            <w:hideMark/>
          </w:tcPr>
          <w:p w14:paraId="1AC68257"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2015</w:t>
            </w:r>
          </w:p>
        </w:tc>
        <w:tc>
          <w:tcPr>
            <w:tcW w:w="1118" w:type="dxa"/>
            <w:tcBorders>
              <w:top w:val="nil"/>
              <w:left w:val="nil"/>
              <w:bottom w:val="nil"/>
              <w:right w:val="nil"/>
            </w:tcBorders>
            <w:shd w:val="clear" w:color="000000" w:fill="FFFFFF"/>
            <w:noWrap/>
            <w:vAlign w:val="bottom"/>
            <w:hideMark/>
          </w:tcPr>
          <w:p w14:paraId="4C83150D"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430.884</w:t>
            </w:r>
          </w:p>
        </w:tc>
        <w:tc>
          <w:tcPr>
            <w:tcW w:w="855" w:type="dxa"/>
            <w:tcBorders>
              <w:top w:val="nil"/>
              <w:left w:val="nil"/>
              <w:bottom w:val="nil"/>
              <w:right w:val="nil"/>
            </w:tcBorders>
            <w:shd w:val="clear" w:color="000000" w:fill="FFFFFF"/>
            <w:noWrap/>
            <w:vAlign w:val="bottom"/>
            <w:hideMark/>
          </w:tcPr>
          <w:p w14:paraId="5BCB7E92"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593.822</w:t>
            </w:r>
          </w:p>
        </w:tc>
        <w:tc>
          <w:tcPr>
            <w:tcW w:w="855" w:type="dxa"/>
            <w:tcBorders>
              <w:top w:val="nil"/>
              <w:left w:val="nil"/>
              <w:bottom w:val="nil"/>
              <w:right w:val="nil"/>
            </w:tcBorders>
            <w:shd w:val="clear" w:color="000000" w:fill="FFFFFF"/>
            <w:noWrap/>
            <w:vAlign w:val="bottom"/>
            <w:hideMark/>
          </w:tcPr>
          <w:p w14:paraId="28C381A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794.711</w:t>
            </w:r>
          </w:p>
        </w:tc>
        <w:tc>
          <w:tcPr>
            <w:tcW w:w="855" w:type="dxa"/>
            <w:tcBorders>
              <w:top w:val="nil"/>
              <w:left w:val="nil"/>
              <w:bottom w:val="nil"/>
              <w:right w:val="nil"/>
            </w:tcBorders>
            <w:shd w:val="clear" w:color="000000" w:fill="FFFFFF"/>
            <w:noWrap/>
            <w:vAlign w:val="bottom"/>
            <w:hideMark/>
          </w:tcPr>
          <w:p w14:paraId="6F50C81D"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946.308</w:t>
            </w:r>
          </w:p>
        </w:tc>
        <w:tc>
          <w:tcPr>
            <w:tcW w:w="1289" w:type="dxa"/>
            <w:tcBorders>
              <w:top w:val="nil"/>
              <w:left w:val="nil"/>
              <w:bottom w:val="nil"/>
              <w:right w:val="nil"/>
            </w:tcBorders>
            <w:shd w:val="clear" w:color="000000" w:fill="FFFFFF"/>
            <w:noWrap/>
            <w:vAlign w:val="bottom"/>
            <w:hideMark/>
          </w:tcPr>
          <w:p w14:paraId="0919FD72"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1.761.095</w:t>
            </w:r>
          </w:p>
        </w:tc>
        <w:tc>
          <w:tcPr>
            <w:tcW w:w="1081" w:type="dxa"/>
            <w:tcBorders>
              <w:top w:val="nil"/>
              <w:left w:val="nil"/>
              <w:bottom w:val="nil"/>
              <w:right w:val="nil"/>
            </w:tcBorders>
            <w:shd w:val="clear" w:color="000000" w:fill="FFFFFF"/>
            <w:noWrap/>
            <w:vAlign w:val="bottom"/>
            <w:hideMark/>
          </w:tcPr>
          <w:p w14:paraId="451CAA19"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3.060.185ᵃ</w:t>
            </w:r>
          </w:p>
        </w:tc>
        <w:tc>
          <w:tcPr>
            <w:tcW w:w="855" w:type="dxa"/>
            <w:tcBorders>
              <w:top w:val="nil"/>
              <w:left w:val="nil"/>
              <w:bottom w:val="nil"/>
              <w:right w:val="nil"/>
            </w:tcBorders>
            <w:shd w:val="clear" w:color="000000" w:fill="FFFFFF"/>
            <w:noWrap/>
            <w:vAlign w:val="bottom"/>
            <w:hideMark/>
          </w:tcPr>
          <w:p w14:paraId="77B656F2"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961.367</w:t>
            </w:r>
          </w:p>
        </w:tc>
      </w:tr>
      <w:tr w:rsidR="004B4943" w:rsidRPr="001C31F1" w14:paraId="1510326D" w14:textId="77777777" w:rsidTr="00320B2E">
        <w:trPr>
          <w:trHeight w:val="86"/>
        </w:trPr>
        <w:tc>
          <w:tcPr>
            <w:tcW w:w="935" w:type="dxa"/>
            <w:vMerge w:val="restart"/>
            <w:tcBorders>
              <w:top w:val="nil"/>
              <w:left w:val="nil"/>
              <w:bottom w:val="single" w:sz="8" w:space="0" w:color="000000"/>
              <w:right w:val="nil"/>
            </w:tcBorders>
            <w:shd w:val="clear" w:color="000000" w:fill="FFFFFF"/>
            <w:noWrap/>
            <w:vAlign w:val="center"/>
            <w:hideMark/>
          </w:tcPr>
          <w:p w14:paraId="12A2400B"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Nacional</w:t>
            </w:r>
          </w:p>
        </w:tc>
        <w:tc>
          <w:tcPr>
            <w:tcW w:w="580" w:type="dxa"/>
            <w:tcBorders>
              <w:top w:val="nil"/>
              <w:left w:val="nil"/>
              <w:bottom w:val="nil"/>
              <w:right w:val="nil"/>
            </w:tcBorders>
            <w:shd w:val="clear" w:color="000000" w:fill="FFFFFF"/>
            <w:noWrap/>
            <w:vAlign w:val="bottom"/>
            <w:hideMark/>
          </w:tcPr>
          <w:p w14:paraId="757FA755"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2010</w:t>
            </w:r>
          </w:p>
        </w:tc>
        <w:tc>
          <w:tcPr>
            <w:tcW w:w="1118" w:type="dxa"/>
            <w:tcBorders>
              <w:top w:val="nil"/>
              <w:left w:val="nil"/>
              <w:bottom w:val="nil"/>
              <w:right w:val="nil"/>
            </w:tcBorders>
            <w:shd w:val="clear" w:color="000000" w:fill="FFFFFF"/>
            <w:noWrap/>
            <w:vAlign w:val="bottom"/>
            <w:hideMark/>
          </w:tcPr>
          <w:p w14:paraId="3D4350B4"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170.682</w:t>
            </w:r>
          </w:p>
        </w:tc>
        <w:tc>
          <w:tcPr>
            <w:tcW w:w="855" w:type="dxa"/>
            <w:tcBorders>
              <w:top w:val="nil"/>
              <w:left w:val="nil"/>
              <w:bottom w:val="nil"/>
              <w:right w:val="nil"/>
            </w:tcBorders>
            <w:shd w:val="clear" w:color="000000" w:fill="FFFFFF"/>
            <w:noWrap/>
            <w:vAlign w:val="bottom"/>
            <w:hideMark/>
          </w:tcPr>
          <w:p w14:paraId="5A7BE7B9"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231.550</w:t>
            </w:r>
          </w:p>
        </w:tc>
        <w:tc>
          <w:tcPr>
            <w:tcW w:w="855" w:type="dxa"/>
            <w:tcBorders>
              <w:top w:val="nil"/>
              <w:left w:val="nil"/>
              <w:bottom w:val="nil"/>
              <w:right w:val="nil"/>
            </w:tcBorders>
            <w:shd w:val="clear" w:color="000000" w:fill="FFFFFF"/>
            <w:noWrap/>
            <w:vAlign w:val="bottom"/>
            <w:hideMark/>
          </w:tcPr>
          <w:p w14:paraId="5E759858"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353.789</w:t>
            </w:r>
          </w:p>
        </w:tc>
        <w:tc>
          <w:tcPr>
            <w:tcW w:w="855" w:type="dxa"/>
            <w:tcBorders>
              <w:top w:val="nil"/>
              <w:left w:val="nil"/>
              <w:bottom w:val="nil"/>
              <w:right w:val="nil"/>
            </w:tcBorders>
            <w:shd w:val="clear" w:color="000000" w:fill="FFFFFF"/>
            <w:noWrap/>
            <w:vAlign w:val="bottom"/>
            <w:hideMark/>
          </w:tcPr>
          <w:p w14:paraId="606256A3"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510.954</w:t>
            </w:r>
          </w:p>
        </w:tc>
        <w:tc>
          <w:tcPr>
            <w:tcW w:w="1289" w:type="dxa"/>
            <w:tcBorders>
              <w:top w:val="nil"/>
              <w:left w:val="nil"/>
              <w:bottom w:val="nil"/>
              <w:right w:val="nil"/>
            </w:tcBorders>
            <w:shd w:val="clear" w:color="000000" w:fill="FFFFFF"/>
            <w:noWrap/>
            <w:vAlign w:val="bottom"/>
            <w:hideMark/>
          </w:tcPr>
          <w:p w14:paraId="37A28FEB"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1.024.619</w:t>
            </w:r>
          </w:p>
        </w:tc>
        <w:tc>
          <w:tcPr>
            <w:tcW w:w="1081" w:type="dxa"/>
            <w:tcBorders>
              <w:top w:val="nil"/>
              <w:left w:val="nil"/>
              <w:bottom w:val="nil"/>
              <w:right w:val="nil"/>
            </w:tcBorders>
            <w:shd w:val="clear" w:color="000000" w:fill="FFFFFF"/>
            <w:noWrap/>
            <w:vAlign w:val="bottom"/>
            <w:hideMark/>
          </w:tcPr>
          <w:p w14:paraId="72780901" w14:textId="3C13D54D"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1.775.926</w:t>
            </w:r>
            <w:r w:rsidR="009A44CB" w:rsidRPr="009A44CB">
              <w:rPr>
                <w:rFonts w:eastAsia="Times New Roman"/>
                <w:color w:val="FFFFFF" w:themeColor="background1"/>
                <w:sz w:val="22"/>
                <w:szCs w:val="22"/>
                <w:bdr w:val="none" w:sz="0" w:space="0" w:color="auto"/>
                <w:lang w:val="es-CL" w:eastAsia="es-CL"/>
              </w:rPr>
              <w:t>ᵃ</w:t>
            </w:r>
          </w:p>
        </w:tc>
        <w:tc>
          <w:tcPr>
            <w:tcW w:w="855" w:type="dxa"/>
            <w:tcBorders>
              <w:top w:val="nil"/>
              <w:left w:val="nil"/>
              <w:bottom w:val="nil"/>
              <w:right w:val="nil"/>
            </w:tcBorders>
            <w:shd w:val="clear" w:color="000000" w:fill="FFFFFF"/>
            <w:noWrap/>
            <w:vAlign w:val="bottom"/>
            <w:hideMark/>
          </w:tcPr>
          <w:p w14:paraId="01FE5504"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410.781</w:t>
            </w:r>
          </w:p>
        </w:tc>
      </w:tr>
      <w:tr w:rsidR="004B4943" w:rsidRPr="001C31F1" w14:paraId="2A9F7BD5" w14:textId="77777777" w:rsidTr="00320B2E">
        <w:trPr>
          <w:trHeight w:val="91"/>
        </w:trPr>
        <w:tc>
          <w:tcPr>
            <w:tcW w:w="935" w:type="dxa"/>
            <w:vMerge/>
            <w:tcBorders>
              <w:top w:val="nil"/>
              <w:left w:val="nil"/>
              <w:bottom w:val="single" w:sz="8" w:space="0" w:color="000000"/>
              <w:right w:val="nil"/>
            </w:tcBorders>
            <w:vAlign w:val="center"/>
            <w:hideMark/>
          </w:tcPr>
          <w:p w14:paraId="296B4D61" w14:textId="77777777" w:rsidR="004B4943" w:rsidRPr="004B4943" w:rsidRDefault="004B4943" w:rsidP="004B4943">
            <w:pPr>
              <w:spacing w:after="0" w:line="240" w:lineRule="auto"/>
              <w:rPr>
                <w:rFonts w:eastAsia="Times New Roman"/>
                <w:sz w:val="22"/>
                <w:szCs w:val="22"/>
                <w:bdr w:val="none" w:sz="0" w:space="0" w:color="auto"/>
                <w:lang w:val="es-CL" w:eastAsia="es-CL"/>
              </w:rPr>
            </w:pPr>
          </w:p>
        </w:tc>
        <w:tc>
          <w:tcPr>
            <w:tcW w:w="580" w:type="dxa"/>
            <w:tcBorders>
              <w:top w:val="nil"/>
              <w:left w:val="nil"/>
              <w:bottom w:val="single" w:sz="8" w:space="0" w:color="000000"/>
              <w:right w:val="nil"/>
            </w:tcBorders>
            <w:shd w:val="clear" w:color="000000" w:fill="FFFFFF"/>
            <w:noWrap/>
            <w:vAlign w:val="bottom"/>
            <w:hideMark/>
          </w:tcPr>
          <w:p w14:paraId="14843B30"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2015</w:t>
            </w:r>
          </w:p>
        </w:tc>
        <w:tc>
          <w:tcPr>
            <w:tcW w:w="1118" w:type="dxa"/>
            <w:tcBorders>
              <w:top w:val="nil"/>
              <w:left w:val="nil"/>
              <w:bottom w:val="single" w:sz="8" w:space="0" w:color="000000"/>
              <w:right w:val="nil"/>
            </w:tcBorders>
            <w:shd w:val="clear" w:color="000000" w:fill="FFFFFF"/>
            <w:noWrap/>
            <w:vAlign w:val="bottom"/>
            <w:hideMark/>
          </w:tcPr>
          <w:p w14:paraId="2FDF55B6"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227.680</w:t>
            </w:r>
          </w:p>
        </w:tc>
        <w:tc>
          <w:tcPr>
            <w:tcW w:w="855" w:type="dxa"/>
            <w:tcBorders>
              <w:top w:val="nil"/>
              <w:left w:val="nil"/>
              <w:bottom w:val="single" w:sz="8" w:space="0" w:color="000000"/>
              <w:right w:val="nil"/>
            </w:tcBorders>
            <w:shd w:val="clear" w:color="000000" w:fill="FFFFFF"/>
            <w:noWrap/>
            <w:vAlign w:val="bottom"/>
            <w:hideMark/>
          </w:tcPr>
          <w:p w14:paraId="25E80694"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297.677</w:t>
            </w:r>
          </w:p>
        </w:tc>
        <w:tc>
          <w:tcPr>
            <w:tcW w:w="855" w:type="dxa"/>
            <w:tcBorders>
              <w:top w:val="nil"/>
              <w:left w:val="nil"/>
              <w:bottom w:val="single" w:sz="8" w:space="0" w:color="000000"/>
              <w:right w:val="nil"/>
            </w:tcBorders>
            <w:shd w:val="clear" w:color="000000" w:fill="FFFFFF"/>
            <w:noWrap/>
            <w:vAlign w:val="bottom"/>
            <w:hideMark/>
          </w:tcPr>
          <w:p w14:paraId="51511EFA"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405.390</w:t>
            </w:r>
          </w:p>
        </w:tc>
        <w:tc>
          <w:tcPr>
            <w:tcW w:w="855" w:type="dxa"/>
            <w:tcBorders>
              <w:top w:val="nil"/>
              <w:left w:val="nil"/>
              <w:bottom w:val="single" w:sz="8" w:space="0" w:color="000000"/>
              <w:right w:val="nil"/>
            </w:tcBorders>
            <w:shd w:val="clear" w:color="000000" w:fill="FFFFFF"/>
            <w:noWrap/>
            <w:vAlign w:val="bottom"/>
            <w:hideMark/>
          </w:tcPr>
          <w:p w14:paraId="301E340A"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566.637</w:t>
            </w:r>
          </w:p>
        </w:tc>
        <w:tc>
          <w:tcPr>
            <w:tcW w:w="1289" w:type="dxa"/>
            <w:tcBorders>
              <w:top w:val="nil"/>
              <w:left w:val="nil"/>
              <w:bottom w:val="single" w:sz="8" w:space="0" w:color="000000"/>
              <w:right w:val="nil"/>
            </w:tcBorders>
            <w:shd w:val="clear" w:color="000000" w:fill="FFFFFF"/>
            <w:noWrap/>
            <w:vAlign w:val="bottom"/>
            <w:hideMark/>
          </w:tcPr>
          <w:p w14:paraId="11BF2799"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1.068.277</w:t>
            </w:r>
          </w:p>
        </w:tc>
        <w:tc>
          <w:tcPr>
            <w:tcW w:w="1081" w:type="dxa"/>
            <w:tcBorders>
              <w:top w:val="nil"/>
              <w:left w:val="nil"/>
              <w:bottom w:val="single" w:sz="8" w:space="0" w:color="000000"/>
              <w:right w:val="nil"/>
            </w:tcBorders>
            <w:shd w:val="clear" w:color="000000" w:fill="FFFFFF"/>
            <w:noWrap/>
            <w:vAlign w:val="bottom"/>
            <w:hideMark/>
          </w:tcPr>
          <w:p w14:paraId="6D5EC264" w14:textId="1F556F98"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1.764.123</w:t>
            </w:r>
            <w:r w:rsidR="009A44CB" w:rsidRPr="009A44CB">
              <w:rPr>
                <w:rFonts w:eastAsia="Times New Roman"/>
                <w:color w:val="FFFFFF" w:themeColor="background1"/>
                <w:sz w:val="22"/>
                <w:szCs w:val="22"/>
                <w:bdr w:val="none" w:sz="0" w:space="0" w:color="auto"/>
                <w:lang w:val="es-CL" w:eastAsia="es-CL"/>
              </w:rPr>
              <w:t>ᵃ</w:t>
            </w:r>
          </w:p>
        </w:tc>
        <w:tc>
          <w:tcPr>
            <w:tcW w:w="855" w:type="dxa"/>
            <w:tcBorders>
              <w:top w:val="nil"/>
              <w:left w:val="nil"/>
              <w:bottom w:val="single" w:sz="8" w:space="0" w:color="000000"/>
              <w:right w:val="nil"/>
            </w:tcBorders>
            <w:shd w:val="clear" w:color="000000" w:fill="FFFFFF"/>
            <w:noWrap/>
            <w:vAlign w:val="bottom"/>
            <w:hideMark/>
          </w:tcPr>
          <w:p w14:paraId="67545DCD"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511.873</w:t>
            </w:r>
          </w:p>
        </w:tc>
      </w:tr>
    </w:tbl>
    <w:p w14:paraId="6E3EC2D9" w14:textId="77777777" w:rsidR="006F4B00" w:rsidRPr="004003CB" w:rsidRDefault="006F4B00" w:rsidP="006F4B00">
      <w:pPr>
        <w:spacing w:after="0" w:line="276" w:lineRule="auto"/>
        <w:jc w:val="both"/>
        <w:rPr>
          <w:color w:val="323E4F" w:themeColor="text2" w:themeShade="BF"/>
          <w:sz w:val="20"/>
          <w:szCs w:val="20"/>
          <w:lang w:val="es-CL"/>
        </w:rPr>
      </w:pPr>
      <w:r w:rsidRPr="004003CB">
        <w:rPr>
          <w:color w:val="323E4F" w:themeColor="text2" w:themeShade="BF"/>
          <w:sz w:val="20"/>
          <w:szCs w:val="20"/>
          <w:lang w:val="es-CL"/>
        </w:rPr>
        <w:t>Nota 1: Se considera el último nivel educacional aprobado.</w:t>
      </w:r>
    </w:p>
    <w:p w14:paraId="78C5F404" w14:textId="77777777" w:rsidR="006F4B00" w:rsidRPr="004003CB" w:rsidRDefault="006F4B00" w:rsidP="006F4B00">
      <w:pPr>
        <w:spacing w:after="0" w:line="276" w:lineRule="auto"/>
        <w:jc w:val="both"/>
        <w:rPr>
          <w:color w:val="323E4F" w:themeColor="text2" w:themeShade="BF"/>
          <w:sz w:val="20"/>
          <w:szCs w:val="20"/>
          <w:lang w:val="es-CL"/>
        </w:rPr>
      </w:pPr>
      <w:r w:rsidRPr="004003CB">
        <w:rPr>
          <w:color w:val="323E4F" w:themeColor="text2" w:themeShade="BF"/>
          <w:sz w:val="20"/>
          <w:szCs w:val="20"/>
          <w:lang w:val="es-CL"/>
        </w:rPr>
        <w:t>Nota 2: Se considera solo a los ocupados que mantuvieron el empleo del mes anterior.</w:t>
      </w:r>
    </w:p>
    <w:p w14:paraId="5D2F40F3" w14:textId="77777777" w:rsidR="006F4B00" w:rsidRPr="004003CB" w:rsidRDefault="006F4B00" w:rsidP="006F4B00">
      <w:pPr>
        <w:spacing w:after="0" w:line="276" w:lineRule="auto"/>
        <w:jc w:val="both"/>
        <w:rPr>
          <w:color w:val="323E4F" w:themeColor="text2" w:themeShade="BF"/>
          <w:sz w:val="20"/>
          <w:szCs w:val="20"/>
          <w:lang w:val="es-CL"/>
        </w:rPr>
      </w:pPr>
      <w:r w:rsidRPr="004003CB">
        <w:rPr>
          <w:color w:val="323E4F" w:themeColor="text2" w:themeShade="BF"/>
          <w:sz w:val="20"/>
          <w:szCs w:val="20"/>
          <w:lang w:val="es-CL"/>
        </w:rPr>
        <w:t>Nota 3: Ingresos líquidos y en pesos de octubre del 2015.</w:t>
      </w:r>
    </w:p>
    <w:p w14:paraId="78DBA216" w14:textId="77777777" w:rsidR="006F4B00" w:rsidRPr="004003CB" w:rsidRDefault="006F4B00" w:rsidP="006F4B00">
      <w:pPr>
        <w:spacing w:after="0" w:line="276" w:lineRule="auto"/>
        <w:jc w:val="both"/>
        <w:rPr>
          <w:color w:val="323E4F" w:themeColor="text2" w:themeShade="BF"/>
          <w:sz w:val="20"/>
          <w:szCs w:val="20"/>
          <w:lang w:val="es-CL"/>
        </w:rPr>
      </w:pPr>
      <w:r w:rsidRPr="004003CB">
        <w:rPr>
          <w:color w:val="323E4F" w:themeColor="text2" w:themeShade="BF"/>
          <w:sz w:val="20"/>
          <w:szCs w:val="20"/>
          <w:lang w:val="es-CL"/>
        </w:rPr>
        <w:t>Fuente: Elaboración propia conforme a ESI.</w:t>
      </w:r>
    </w:p>
    <w:p w14:paraId="1A871E07" w14:textId="5C0D4D06" w:rsidR="00C10A42" w:rsidRDefault="00C10A42" w:rsidP="00AB60F0">
      <w:pPr>
        <w:spacing w:after="0" w:line="276" w:lineRule="auto"/>
        <w:jc w:val="both"/>
        <w:rPr>
          <w:lang w:val="es-CL"/>
        </w:rPr>
      </w:pPr>
    </w:p>
    <w:p w14:paraId="0550B98C" w14:textId="6455C529" w:rsidR="00983D11" w:rsidRDefault="00983D11" w:rsidP="00AB60F0">
      <w:pPr>
        <w:spacing w:after="0" w:line="276" w:lineRule="auto"/>
        <w:jc w:val="both"/>
        <w:rPr>
          <w:lang w:val="es-CL"/>
        </w:rPr>
      </w:pPr>
      <w:r w:rsidRPr="00983D11">
        <w:rPr>
          <w:lang w:val="es-CL"/>
        </w:rPr>
        <w:t>El indicador de horas de trabajo excesivas es un indicador sugerido por la OIT para monitorear una de las dimensiones de trabajo decente. De acuerdo a la OIT, Las horas de trabajo excesivas y atípicas constituyen una amenaza para la salud física y mental, interfieren en el equilibrio entre la vida laborar y la vida familiar, y suelen evidenciar una remuneración por hora inadecuada. El exceso de horas de trabajo también reduce la productividad. De conformidad con el Convenio núm. 1 de la OIT en el que se especifica que las horas de trabajo semanales no deberían exceder de 48 horas, el indicador relativo a las horas de trabajo excesivas se define en este caso como el porcentaje de personas ocupadas en todo tipo de empleos que habitualmente trabajan más de 48 horas semanales y lo hacen por razones económicas.</w:t>
      </w:r>
    </w:p>
    <w:p w14:paraId="442E343F" w14:textId="77777777" w:rsidR="00983D11" w:rsidRPr="001C31F1" w:rsidRDefault="00983D11" w:rsidP="00AB60F0">
      <w:pPr>
        <w:spacing w:after="0" w:line="276" w:lineRule="auto"/>
        <w:jc w:val="both"/>
        <w:rPr>
          <w:lang w:val="es-CL"/>
        </w:rPr>
      </w:pPr>
    </w:p>
    <w:p w14:paraId="0E591737" w14:textId="4429FA85" w:rsidR="00C10A42" w:rsidRDefault="009A15FD" w:rsidP="00AB60F0">
      <w:pPr>
        <w:spacing w:after="0" w:line="276" w:lineRule="auto"/>
        <w:jc w:val="both"/>
        <w:rPr>
          <w:lang w:val="es-CL"/>
        </w:rPr>
      </w:pPr>
      <w:r w:rsidRPr="009A15FD">
        <w:rPr>
          <w:lang w:val="es-CL"/>
        </w:rPr>
        <w:t xml:space="preserve">El Cuadro 19 muestra el porcentaje de ocupados del sector que están (a) subempleados y (b) trabajando horas excesivas, según categoría ocupacional, para dos años en particular: 2010 y 2016. Como se puede apreciar, durante 2016, los indicadores sectoriales se comportaron de manera </w:t>
      </w:r>
      <w:r w:rsidR="001D21AC">
        <w:rPr>
          <w:lang w:val="es-CL"/>
        </w:rPr>
        <w:t xml:space="preserve">muy distinta </w:t>
      </w:r>
      <w:r w:rsidRPr="009A15FD">
        <w:rPr>
          <w:lang w:val="es-CL"/>
        </w:rPr>
        <w:t xml:space="preserve">a los nacionales. </w:t>
      </w:r>
      <w:r w:rsidR="001D21AC">
        <w:rPr>
          <w:lang w:val="es-CL"/>
        </w:rPr>
        <w:t xml:space="preserve">Por ejemplo, mientras un 10% de los asalariados del país trabaja horas excesiva, entre los asalariados del sector, esta cifra se eleva a 38%. Asimismo, </w:t>
      </w:r>
      <w:r w:rsidR="00C04280">
        <w:rPr>
          <w:lang w:val="es-CL"/>
        </w:rPr>
        <w:t>mientras un 4% de los asalariados del país trabaja horas excesiva, entre los asalariados del sector, el subempleo es casi inexistente.</w:t>
      </w:r>
      <w:r w:rsidR="007D22D9">
        <w:rPr>
          <w:lang w:val="es-CL"/>
        </w:rPr>
        <w:t xml:space="preserve"> Las cifras sectoriales también difieren de las nacionales entre los trabajadores por cuenta propia, pero estas cifras deben ser vistas con cautela (en especial las de 2016) pues están sujetas a una alta variabilidad muestral.</w:t>
      </w:r>
    </w:p>
    <w:p w14:paraId="5EC58415" w14:textId="5EA2BCA3" w:rsidR="009B7B3C" w:rsidRPr="001C31F1" w:rsidRDefault="009B7B3C" w:rsidP="00AB60F0">
      <w:pPr>
        <w:spacing w:after="0" w:line="276" w:lineRule="auto"/>
        <w:jc w:val="both"/>
        <w:rPr>
          <w:lang w:val="es-CL"/>
        </w:rPr>
      </w:pPr>
    </w:p>
    <w:p w14:paraId="405F96D3" w14:textId="4E2FF6D0" w:rsidR="00C10A42" w:rsidRPr="001C31F1" w:rsidRDefault="00970047" w:rsidP="00AB60F0">
      <w:pPr>
        <w:spacing w:after="0" w:line="276" w:lineRule="auto"/>
        <w:jc w:val="both"/>
        <w:rPr>
          <w:b/>
          <w:color w:val="323E4F" w:themeColor="text2" w:themeShade="BF"/>
          <w:lang w:val="es-CL"/>
        </w:rPr>
      </w:pPr>
      <w:r w:rsidRPr="001C31F1">
        <w:rPr>
          <w:b/>
          <w:color w:val="323E4F" w:themeColor="text2" w:themeShade="BF"/>
          <w:lang w:val="es-CL"/>
        </w:rPr>
        <w:t>Cuadro 1</w:t>
      </w:r>
      <w:r>
        <w:rPr>
          <w:b/>
          <w:color w:val="323E4F" w:themeColor="text2" w:themeShade="BF"/>
          <w:lang w:val="es-CL"/>
        </w:rPr>
        <w:t>9</w:t>
      </w:r>
      <w:r w:rsidRPr="001C31F1">
        <w:rPr>
          <w:b/>
          <w:color w:val="323E4F" w:themeColor="text2" w:themeShade="BF"/>
          <w:lang w:val="es-CL"/>
        </w:rPr>
        <w:t xml:space="preserve">. </w:t>
      </w:r>
      <w:r w:rsidR="004B4943" w:rsidRPr="001C31F1">
        <w:rPr>
          <w:b/>
          <w:color w:val="323E4F" w:themeColor="text2" w:themeShade="BF"/>
          <w:lang w:val="es-CL"/>
        </w:rPr>
        <w:t>Subempleo y horas excesivas de trabajo según categoría ocupacional de ocupados del sector Minería, 2010 y 2016</w:t>
      </w:r>
    </w:p>
    <w:tbl>
      <w:tblPr>
        <w:tblW w:w="8081" w:type="dxa"/>
        <w:tblCellMar>
          <w:left w:w="70" w:type="dxa"/>
          <w:right w:w="70" w:type="dxa"/>
        </w:tblCellMar>
        <w:tblLook w:val="04A0" w:firstRow="1" w:lastRow="0" w:firstColumn="1" w:lastColumn="0" w:noHBand="0" w:noVBand="1"/>
        <w:tblPrChange w:id="903" w:author="Observatorio 02" w:date="2017-05-04T11:53:00Z">
          <w:tblPr>
            <w:tblW w:w="7430" w:type="dxa"/>
            <w:tblCellMar>
              <w:left w:w="70" w:type="dxa"/>
              <w:right w:w="70" w:type="dxa"/>
            </w:tblCellMar>
            <w:tblLook w:val="04A0" w:firstRow="1" w:lastRow="0" w:firstColumn="1" w:lastColumn="0" w:noHBand="0" w:noVBand="1"/>
          </w:tblPr>
        </w:tblPrChange>
      </w:tblPr>
      <w:tblGrid>
        <w:gridCol w:w="611"/>
        <w:gridCol w:w="1660"/>
        <w:gridCol w:w="1415"/>
        <w:gridCol w:w="1179"/>
        <w:gridCol w:w="605"/>
        <w:gridCol w:w="1476"/>
        <w:gridCol w:w="1179"/>
        <w:gridCol w:w="605"/>
        <w:tblGridChange w:id="904">
          <w:tblGrid>
            <w:gridCol w:w="611"/>
            <w:gridCol w:w="1660"/>
            <w:gridCol w:w="764"/>
            <w:gridCol w:w="1179"/>
            <w:gridCol w:w="605"/>
            <w:gridCol w:w="651"/>
            <w:gridCol w:w="176"/>
            <w:gridCol w:w="1179"/>
            <w:gridCol w:w="605"/>
            <w:gridCol w:w="651"/>
          </w:tblGrid>
        </w:tblGridChange>
      </w:tblGrid>
      <w:tr w:rsidR="004B4943" w:rsidRPr="001C31F1" w14:paraId="646885B3" w14:textId="77777777" w:rsidTr="009B7B3C">
        <w:trPr>
          <w:trHeight w:val="43"/>
          <w:trPrChange w:id="905" w:author="Observatorio 02" w:date="2017-05-04T11:53:00Z">
            <w:trPr>
              <w:trHeight w:val="43"/>
            </w:trPr>
          </w:trPrChange>
        </w:trPr>
        <w:tc>
          <w:tcPr>
            <w:tcW w:w="611" w:type="dxa"/>
            <w:vMerge w:val="restart"/>
            <w:tcBorders>
              <w:top w:val="single" w:sz="8" w:space="0" w:color="000000"/>
              <w:left w:val="nil"/>
              <w:bottom w:val="single" w:sz="4" w:space="0" w:color="000000"/>
              <w:right w:val="nil"/>
            </w:tcBorders>
            <w:shd w:val="clear" w:color="000000" w:fill="FFFFFF"/>
            <w:noWrap/>
            <w:vAlign w:val="bottom"/>
            <w:hideMark/>
            <w:tcPrChange w:id="906" w:author="Observatorio 02" w:date="2017-05-04T11:53:00Z">
              <w:tcPr>
                <w:tcW w:w="611" w:type="dxa"/>
                <w:vMerge w:val="restart"/>
                <w:tcBorders>
                  <w:top w:val="single" w:sz="8" w:space="0" w:color="000000"/>
                  <w:left w:val="nil"/>
                  <w:bottom w:val="single" w:sz="4" w:space="0" w:color="000000"/>
                  <w:right w:val="nil"/>
                </w:tcBorders>
                <w:shd w:val="clear" w:color="000000" w:fill="FFFFFF"/>
                <w:noWrap/>
                <w:vAlign w:val="bottom"/>
                <w:hideMark/>
              </w:tcPr>
            </w:tcPrChange>
          </w:tcPr>
          <w:p w14:paraId="25B0323D"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Año</w:t>
            </w:r>
          </w:p>
        </w:tc>
        <w:tc>
          <w:tcPr>
            <w:tcW w:w="1660" w:type="dxa"/>
            <w:vMerge w:val="restart"/>
            <w:tcBorders>
              <w:top w:val="single" w:sz="8" w:space="0" w:color="000000"/>
              <w:left w:val="nil"/>
              <w:bottom w:val="single" w:sz="4" w:space="0" w:color="000000"/>
              <w:right w:val="nil"/>
            </w:tcBorders>
            <w:shd w:val="clear" w:color="000000" w:fill="FFFFFF"/>
            <w:noWrap/>
            <w:vAlign w:val="bottom"/>
            <w:hideMark/>
            <w:tcPrChange w:id="907" w:author="Observatorio 02" w:date="2017-05-04T11:53:00Z">
              <w:tcPr>
                <w:tcW w:w="1660" w:type="dxa"/>
                <w:vMerge w:val="restart"/>
                <w:tcBorders>
                  <w:top w:val="single" w:sz="8" w:space="0" w:color="000000"/>
                  <w:left w:val="nil"/>
                  <w:bottom w:val="single" w:sz="4" w:space="0" w:color="000000"/>
                  <w:right w:val="nil"/>
                </w:tcBorders>
                <w:shd w:val="clear" w:color="000000" w:fill="FFFFFF"/>
                <w:noWrap/>
                <w:vAlign w:val="bottom"/>
                <w:hideMark/>
              </w:tcPr>
            </w:tcPrChange>
          </w:tcPr>
          <w:p w14:paraId="73841138" w14:textId="6FDA0A3A" w:rsidR="004B4943" w:rsidRPr="004B4943" w:rsidRDefault="004B4943" w:rsidP="004B4943">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Indicador</w:t>
            </w:r>
          </w:p>
        </w:tc>
        <w:tc>
          <w:tcPr>
            <w:tcW w:w="3199" w:type="dxa"/>
            <w:gridSpan w:val="3"/>
            <w:tcBorders>
              <w:top w:val="single" w:sz="8" w:space="0" w:color="000000"/>
              <w:left w:val="nil"/>
              <w:bottom w:val="single" w:sz="4" w:space="0" w:color="000000"/>
              <w:right w:val="nil"/>
            </w:tcBorders>
            <w:shd w:val="clear" w:color="000000" w:fill="FFFFFF"/>
            <w:noWrap/>
            <w:vAlign w:val="bottom"/>
            <w:hideMark/>
            <w:tcPrChange w:id="908" w:author="Observatorio 02" w:date="2017-05-04T11:53:00Z">
              <w:tcPr>
                <w:tcW w:w="2548" w:type="dxa"/>
                <w:gridSpan w:val="4"/>
                <w:tcBorders>
                  <w:top w:val="single" w:sz="8" w:space="0" w:color="000000"/>
                  <w:left w:val="nil"/>
                  <w:bottom w:val="single" w:sz="4" w:space="0" w:color="000000"/>
                  <w:right w:val="nil"/>
                </w:tcBorders>
                <w:shd w:val="clear" w:color="000000" w:fill="FFFFFF"/>
                <w:noWrap/>
                <w:vAlign w:val="bottom"/>
                <w:hideMark/>
              </w:tcPr>
            </w:tcPrChange>
          </w:tcPr>
          <w:p w14:paraId="2C9580FD"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Sector</w:t>
            </w:r>
          </w:p>
        </w:tc>
        <w:tc>
          <w:tcPr>
            <w:tcW w:w="2611" w:type="dxa"/>
            <w:gridSpan w:val="3"/>
            <w:tcBorders>
              <w:top w:val="single" w:sz="8" w:space="0" w:color="000000"/>
              <w:left w:val="nil"/>
              <w:bottom w:val="single" w:sz="4" w:space="0" w:color="000000"/>
              <w:right w:val="nil"/>
            </w:tcBorders>
            <w:shd w:val="clear" w:color="000000" w:fill="FFFFFF"/>
            <w:noWrap/>
            <w:vAlign w:val="bottom"/>
            <w:hideMark/>
            <w:tcPrChange w:id="909" w:author="Observatorio 02" w:date="2017-05-04T11:53:00Z">
              <w:tcPr>
                <w:tcW w:w="2611" w:type="dxa"/>
                <w:gridSpan w:val="4"/>
                <w:tcBorders>
                  <w:top w:val="single" w:sz="8" w:space="0" w:color="000000"/>
                  <w:left w:val="nil"/>
                  <w:bottom w:val="single" w:sz="4" w:space="0" w:color="000000"/>
                  <w:right w:val="nil"/>
                </w:tcBorders>
                <w:shd w:val="clear" w:color="000000" w:fill="FFFFFF"/>
                <w:noWrap/>
                <w:vAlign w:val="bottom"/>
                <w:hideMark/>
              </w:tcPr>
            </w:tcPrChange>
          </w:tcPr>
          <w:p w14:paraId="7E823642"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Nacional</w:t>
            </w:r>
          </w:p>
        </w:tc>
      </w:tr>
      <w:tr w:rsidR="004B4943" w:rsidRPr="001C31F1" w14:paraId="00FF8B15" w14:textId="77777777" w:rsidTr="009B7B3C">
        <w:trPr>
          <w:trHeight w:val="43"/>
          <w:trPrChange w:id="910" w:author="Observatorio 02" w:date="2017-05-04T11:53:00Z">
            <w:trPr>
              <w:gridAfter w:val="0"/>
              <w:trHeight w:val="43"/>
            </w:trPr>
          </w:trPrChange>
        </w:trPr>
        <w:tc>
          <w:tcPr>
            <w:tcW w:w="611" w:type="dxa"/>
            <w:vMerge/>
            <w:tcBorders>
              <w:top w:val="single" w:sz="8" w:space="0" w:color="000000"/>
              <w:left w:val="nil"/>
              <w:bottom w:val="single" w:sz="4" w:space="0" w:color="000000"/>
              <w:right w:val="nil"/>
            </w:tcBorders>
            <w:vAlign w:val="center"/>
            <w:hideMark/>
            <w:tcPrChange w:id="911" w:author="Observatorio 02" w:date="2017-05-04T11:53:00Z">
              <w:tcPr>
                <w:tcW w:w="611" w:type="dxa"/>
                <w:vMerge/>
                <w:tcBorders>
                  <w:top w:val="single" w:sz="8" w:space="0" w:color="000000"/>
                  <w:left w:val="nil"/>
                  <w:bottom w:val="single" w:sz="4" w:space="0" w:color="000000"/>
                  <w:right w:val="nil"/>
                </w:tcBorders>
                <w:vAlign w:val="center"/>
                <w:hideMark/>
              </w:tcPr>
            </w:tcPrChange>
          </w:tcPr>
          <w:p w14:paraId="18DE0A75" w14:textId="77777777" w:rsidR="004B4943" w:rsidRPr="004B4943" w:rsidRDefault="004B4943" w:rsidP="004B4943">
            <w:pPr>
              <w:spacing w:after="0" w:line="240" w:lineRule="auto"/>
              <w:rPr>
                <w:rFonts w:eastAsia="Times New Roman"/>
                <w:sz w:val="22"/>
                <w:szCs w:val="22"/>
                <w:bdr w:val="none" w:sz="0" w:space="0" w:color="auto"/>
                <w:lang w:val="es-CL" w:eastAsia="es-CL"/>
              </w:rPr>
            </w:pPr>
          </w:p>
        </w:tc>
        <w:tc>
          <w:tcPr>
            <w:tcW w:w="1660" w:type="dxa"/>
            <w:vMerge/>
            <w:tcBorders>
              <w:top w:val="single" w:sz="8" w:space="0" w:color="000000"/>
              <w:left w:val="nil"/>
              <w:bottom w:val="single" w:sz="4" w:space="0" w:color="000000"/>
              <w:right w:val="nil"/>
            </w:tcBorders>
            <w:vAlign w:val="center"/>
            <w:hideMark/>
            <w:tcPrChange w:id="912" w:author="Observatorio 02" w:date="2017-05-04T11:53:00Z">
              <w:tcPr>
                <w:tcW w:w="1660" w:type="dxa"/>
                <w:vMerge/>
                <w:tcBorders>
                  <w:top w:val="single" w:sz="8" w:space="0" w:color="000000"/>
                  <w:left w:val="nil"/>
                  <w:bottom w:val="single" w:sz="4" w:space="0" w:color="000000"/>
                  <w:right w:val="nil"/>
                </w:tcBorders>
                <w:vAlign w:val="center"/>
                <w:hideMark/>
              </w:tcPr>
            </w:tcPrChange>
          </w:tcPr>
          <w:p w14:paraId="1943E999" w14:textId="77777777" w:rsidR="004B4943" w:rsidRPr="004B4943" w:rsidRDefault="004B4943" w:rsidP="004B4943">
            <w:pPr>
              <w:spacing w:after="0" w:line="240" w:lineRule="auto"/>
              <w:rPr>
                <w:rFonts w:eastAsia="Times New Roman"/>
                <w:sz w:val="22"/>
                <w:szCs w:val="22"/>
                <w:bdr w:val="none" w:sz="0" w:space="0" w:color="auto"/>
                <w:lang w:val="es-CL" w:eastAsia="es-CL"/>
              </w:rPr>
            </w:pPr>
          </w:p>
        </w:tc>
        <w:tc>
          <w:tcPr>
            <w:tcW w:w="1415" w:type="dxa"/>
            <w:tcBorders>
              <w:top w:val="nil"/>
              <w:left w:val="nil"/>
              <w:bottom w:val="single" w:sz="4" w:space="0" w:color="000000"/>
              <w:right w:val="nil"/>
            </w:tcBorders>
            <w:shd w:val="clear" w:color="000000" w:fill="FFFFFF"/>
            <w:noWrap/>
            <w:vAlign w:val="bottom"/>
            <w:hideMark/>
            <w:tcPrChange w:id="913" w:author="Observatorio 02" w:date="2017-05-04T11:53:00Z">
              <w:tcPr>
                <w:tcW w:w="764" w:type="dxa"/>
                <w:tcBorders>
                  <w:top w:val="nil"/>
                  <w:left w:val="nil"/>
                  <w:bottom w:val="single" w:sz="4" w:space="0" w:color="000000"/>
                  <w:right w:val="nil"/>
                </w:tcBorders>
                <w:shd w:val="clear" w:color="000000" w:fill="FFFFFF"/>
                <w:noWrap/>
                <w:vAlign w:val="bottom"/>
                <w:hideMark/>
              </w:tcPr>
            </w:tcPrChange>
          </w:tcPr>
          <w:p w14:paraId="5D6543CF"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Cuenta Propia</w:t>
            </w:r>
          </w:p>
        </w:tc>
        <w:tc>
          <w:tcPr>
            <w:tcW w:w="1179" w:type="dxa"/>
            <w:tcBorders>
              <w:top w:val="nil"/>
              <w:left w:val="nil"/>
              <w:bottom w:val="single" w:sz="4" w:space="0" w:color="000000"/>
              <w:right w:val="nil"/>
            </w:tcBorders>
            <w:shd w:val="clear" w:color="000000" w:fill="FFFFFF"/>
            <w:noWrap/>
            <w:vAlign w:val="bottom"/>
            <w:hideMark/>
            <w:tcPrChange w:id="914" w:author="Observatorio 02" w:date="2017-05-04T11:53:00Z">
              <w:tcPr>
                <w:tcW w:w="1179" w:type="dxa"/>
                <w:tcBorders>
                  <w:top w:val="nil"/>
                  <w:left w:val="nil"/>
                  <w:bottom w:val="single" w:sz="4" w:space="0" w:color="000000"/>
                  <w:right w:val="nil"/>
                </w:tcBorders>
                <w:shd w:val="clear" w:color="000000" w:fill="FFFFFF"/>
                <w:noWrap/>
                <w:vAlign w:val="bottom"/>
                <w:hideMark/>
              </w:tcPr>
            </w:tcPrChange>
          </w:tcPr>
          <w:p w14:paraId="10E74301"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Asalariados</w:t>
            </w:r>
          </w:p>
        </w:tc>
        <w:tc>
          <w:tcPr>
            <w:tcW w:w="605" w:type="dxa"/>
            <w:tcBorders>
              <w:top w:val="nil"/>
              <w:left w:val="nil"/>
              <w:bottom w:val="single" w:sz="4" w:space="0" w:color="000000"/>
              <w:right w:val="nil"/>
            </w:tcBorders>
            <w:shd w:val="clear" w:color="000000" w:fill="FFFFFF"/>
            <w:noWrap/>
            <w:vAlign w:val="bottom"/>
            <w:hideMark/>
            <w:tcPrChange w:id="915" w:author="Observatorio 02" w:date="2017-05-04T11:53:00Z">
              <w:tcPr>
                <w:tcW w:w="605" w:type="dxa"/>
                <w:tcBorders>
                  <w:top w:val="nil"/>
                  <w:left w:val="nil"/>
                  <w:bottom w:val="single" w:sz="4" w:space="0" w:color="000000"/>
                  <w:right w:val="nil"/>
                </w:tcBorders>
                <w:shd w:val="clear" w:color="000000" w:fill="FFFFFF"/>
                <w:noWrap/>
                <w:vAlign w:val="bottom"/>
                <w:hideMark/>
              </w:tcPr>
            </w:tcPrChange>
          </w:tcPr>
          <w:p w14:paraId="130238EF"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Total</w:t>
            </w:r>
          </w:p>
        </w:tc>
        <w:tc>
          <w:tcPr>
            <w:tcW w:w="1476" w:type="dxa"/>
            <w:tcBorders>
              <w:top w:val="nil"/>
              <w:left w:val="nil"/>
              <w:bottom w:val="single" w:sz="4" w:space="0" w:color="000000"/>
              <w:right w:val="nil"/>
            </w:tcBorders>
            <w:shd w:val="clear" w:color="000000" w:fill="FFFFFF"/>
            <w:noWrap/>
            <w:vAlign w:val="bottom"/>
            <w:hideMark/>
            <w:tcPrChange w:id="916" w:author="Observatorio 02" w:date="2017-05-04T11:53:00Z">
              <w:tcPr>
                <w:tcW w:w="827" w:type="dxa"/>
                <w:gridSpan w:val="2"/>
                <w:tcBorders>
                  <w:top w:val="nil"/>
                  <w:left w:val="nil"/>
                  <w:bottom w:val="single" w:sz="4" w:space="0" w:color="000000"/>
                  <w:right w:val="nil"/>
                </w:tcBorders>
                <w:shd w:val="clear" w:color="000000" w:fill="FFFFFF"/>
                <w:noWrap/>
                <w:vAlign w:val="bottom"/>
                <w:hideMark/>
              </w:tcPr>
            </w:tcPrChange>
          </w:tcPr>
          <w:p w14:paraId="574EEBCF"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Cuenta Propia</w:t>
            </w:r>
          </w:p>
        </w:tc>
        <w:tc>
          <w:tcPr>
            <w:tcW w:w="530" w:type="dxa"/>
            <w:tcBorders>
              <w:top w:val="nil"/>
              <w:left w:val="nil"/>
              <w:bottom w:val="single" w:sz="4" w:space="0" w:color="000000"/>
              <w:right w:val="nil"/>
            </w:tcBorders>
            <w:shd w:val="clear" w:color="000000" w:fill="FFFFFF"/>
            <w:noWrap/>
            <w:vAlign w:val="bottom"/>
            <w:hideMark/>
            <w:tcPrChange w:id="917" w:author="Observatorio 02" w:date="2017-05-04T11:53:00Z">
              <w:tcPr>
                <w:tcW w:w="1179" w:type="dxa"/>
                <w:tcBorders>
                  <w:top w:val="nil"/>
                  <w:left w:val="nil"/>
                  <w:bottom w:val="single" w:sz="4" w:space="0" w:color="000000"/>
                  <w:right w:val="nil"/>
                </w:tcBorders>
                <w:shd w:val="clear" w:color="000000" w:fill="FFFFFF"/>
                <w:noWrap/>
                <w:vAlign w:val="bottom"/>
                <w:hideMark/>
              </w:tcPr>
            </w:tcPrChange>
          </w:tcPr>
          <w:p w14:paraId="09B94CE1"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Asalariados</w:t>
            </w:r>
          </w:p>
        </w:tc>
        <w:tc>
          <w:tcPr>
            <w:tcW w:w="605" w:type="dxa"/>
            <w:tcBorders>
              <w:top w:val="nil"/>
              <w:left w:val="nil"/>
              <w:bottom w:val="single" w:sz="4" w:space="0" w:color="000000"/>
              <w:right w:val="nil"/>
            </w:tcBorders>
            <w:shd w:val="clear" w:color="000000" w:fill="FFFFFF"/>
            <w:noWrap/>
            <w:vAlign w:val="bottom"/>
            <w:hideMark/>
            <w:tcPrChange w:id="918" w:author="Observatorio 02" w:date="2017-05-04T11:53:00Z">
              <w:tcPr>
                <w:tcW w:w="605" w:type="dxa"/>
                <w:tcBorders>
                  <w:top w:val="nil"/>
                  <w:left w:val="nil"/>
                  <w:bottom w:val="single" w:sz="4" w:space="0" w:color="000000"/>
                  <w:right w:val="nil"/>
                </w:tcBorders>
                <w:shd w:val="clear" w:color="000000" w:fill="FFFFFF"/>
                <w:noWrap/>
                <w:vAlign w:val="bottom"/>
                <w:hideMark/>
              </w:tcPr>
            </w:tcPrChange>
          </w:tcPr>
          <w:p w14:paraId="24C6FDB3"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Total</w:t>
            </w:r>
          </w:p>
        </w:tc>
      </w:tr>
      <w:tr w:rsidR="004B4943" w:rsidRPr="001C31F1" w14:paraId="5D1A6827" w14:textId="77777777" w:rsidTr="009B7B3C">
        <w:trPr>
          <w:trHeight w:val="43"/>
          <w:trPrChange w:id="919" w:author="Observatorio 02" w:date="2017-05-04T11:53:00Z">
            <w:trPr>
              <w:gridAfter w:val="0"/>
              <w:trHeight w:val="43"/>
            </w:trPr>
          </w:trPrChange>
        </w:trPr>
        <w:tc>
          <w:tcPr>
            <w:tcW w:w="611" w:type="dxa"/>
            <w:vMerge w:val="restart"/>
            <w:tcBorders>
              <w:top w:val="nil"/>
              <w:left w:val="nil"/>
              <w:bottom w:val="nil"/>
              <w:right w:val="nil"/>
            </w:tcBorders>
            <w:shd w:val="clear" w:color="000000" w:fill="FFFFFF"/>
            <w:noWrap/>
            <w:vAlign w:val="center"/>
            <w:hideMark/>
            <w:tcPrChange w:id="920" w:author="Observatorio 02" w:date="2017-05-04T11:53:00Z">
              <w:tcPr>
                <w:tcW w:w="611" w:type="dxa"/>
                <w:vMerge w:val="restart"/>
                <w:tcBorders>
                  <w:top w:val="nil"/>
                  <w:left w:val="nil"/>
                  <w:bottom w:val="nil"/>
                  <w:right w:val="nil"/>
                </w:tcBorders>
                <w:shd w:val="clear" w:color="000000" w:fill="FFFFFF"/>
                <w:noWrap/>
                <w:vAlign w:val="center"/>
                <w:hideMark/>
              </w:tcPr>
            </w:tcPrChange>
          </w:tcPr>
          <w:p w14:paraId="668749F1"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2010</w:t>
            </w:r>
          </w:p>
        </w:tc>
        <w:tc>
          <w:tcPr>
            <w:tcW w:w="1660" w:type="dxa"/>
            <w:tcBorders>
              <w:top w:val="nil"/>
              <w:left w:val="nil"/>
              <w:bottom w:val="nil"/>
              <w:right w:val="nil"/>
            </w:tcBorders>
            <w:shd w:val="clear" w:color="000000" w:fill="FFFFFF"/>
            <w:noWrap/>
            <w:vAlign w:val="bottom"/>
            <w:hideMark/>
            <w:tcPrChange w:id="921" w:author="Observatorio 02" w:date="2017-05-04T11:53:00Z">
              <w:tcPr>
                <w:tcW w:w="1660" w:type="dxa"/>
                <w:tcBorders>
                  <w:top w:val="nil"/>
                  <w:left w:val="nil"/>
                  <w:bottom w:val="nil"/>
                  <w:right w:val="nil"/>
                </w:tcBorders>
                <w:shd w:val="clear" w:color="000000" w:fill="FFFFFF"/>
                <w:noWrap/>
                <w:vAlign w:val="bottom"/>
                <w:hideMark/>
              </w:tcPr>
            </w:tcPrChange>
          </w:tcPr>
          <w:p w14:paraId="6F2C8DEC" w14:textId="77777777" w:rsidR="004B4943" w:rsidRPr="004B4943" w:rsidRDefault="004B4943" w:rsidP="004B4943">
            <w:pPr>
              <w:spacing w:after="0" w:line="240" w:lineRule="auto"/>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 xml:space="preserve"> Subempleo</w:t>
            </w:r>
          </w:p>
        </w:tc>
        <w:tc>
          <w:tcPr>
            <w:tcW w:w="1415" w:type="dxa"/>
            <w:tcBorders>
              <w:top w:val="nil"/>
              <w:left w:val="nil"/>
              <w:bottom w:val="nil"/>
              <w:right w:val="nil"/>
            </w:tcBorders>
            <w:shd w:val="clear" w:color="000000" w:fill="FFFFFF"/>
            <w:noWrap/>
            <w:vAlign w:val="bottom"/>
            <w:hideMark/>
            <w:tcPrChange w:id="922" w:author="Observatorio 02" w:date="2017-05-04T11:53:00Z">
              <w:tcPr>
                <w:tcW w:w="764" w:type="dxa"/>
                <w:tcBorders>
                  <w:top w:val="nil"/>
                  <w:left w:val="nil"/>
                  <w:bottom w:val="nil"/>
                  <w:right w:val="nil"/>
                </w:tcBorders>
                <w:shd w:val="clear" w:color="000000" w:fill="FFFFFF"/>
                <w:noWrap/>
                <w:vAlign w:val="bottom"/>
                <w:hideMark/>
              </w:tcPr>
            </w:tcPrChange>
          </w:tcPr>
          <w:p w14:paraId="1B4D8734"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15,5</w:t>
            </w:r>
          </w:p>
        </w:tc>
        <w:tc>
          <w:tcPr>
            <w:tcW w:w="1179" w:type="dxa"/>
            <w:tcBorders>
              <w:top w:val="nil"/>
              <w:left w:val="nil"/>
              <w:bottom w:val="nil"/>
              <w:right w:val="nil"/>
            </w:tcBorders>
            <w:shd w:val="clear" w:color="000000" w:fill="FFFFFF"/>
            <w:noWrap/>
            <w:vAlign w:val="bottom"/>
            <w:hideMark/>
            <w:tcPrChange w:id="923" w:author="Observatorio 02" w:date="2017-05-04T11:53:00Z">
              <w:tcPr>
                <w:tcW w:w="1179" w:type="dxa"/>
                <w:tcBorders>
                  <w:top w:val="nil"/>
                  <w:left w:val="nil"/>
                  <w:bottom w:val="nil"/>
                  <w:right w:val="nil"/>
                </w:tcBorders>
                <w:shd w:val="clear" w:color="000000" w:fill="FFFFFF"/>
                <w:noWrap/>
                <w:vAlign w:val="bottom"/>
                <w:hideMark/>
              </w:tcPr>
            </w:tcPrChange>
          </w:tcPr>
          <w:p w14:paraId="0848A219"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0,9</w:t>
            </w:r>
          </w:p>
        </w:tc>
        <w:tc>
          <w:tcPr>
            <w:tcW w:w="605" w:type="dxa"/>
            <w:tcBorders>
              <w:top w:val="nil"/>
              <w:left w:val="nil"/>
              <w:bottom w:val="nil"/>
              <w:right w:val="nil"/>
            </w:tcBorders>
            <w:shd w:val="clear" w:color="000000" w:fill="FFFFFF"/>
            <w:noWrap/>
            <w:vAlign w:val="bottom"/>
            <w:hideMark/>
            <w:tcPrChange w:id="924" w:author="Observatorio 02" w:date="2017-05-04T11:53:00Z">
              <w:tcPr>
                <w:tcW w:w="605" w:type="dxa"/>
                <w:tcBorders>
                  <w:top w:val="nil"/>
                  <w:left w:val="nil"/>
                  <w:bottom w:val="nil"/>
                  <w:right w:val="nil"/>
                </w:tcBorders>
                <w:shd w:val="clear" w:color="000000" w:fill="FFFFFF"/>
                <w:noWrap/>
                <w:vAlign w:val="bottom"/>
                <w:hideMark/>
              </w:tcPr>
            </w:tcPrChange>
          </w:tcPr>
          <w:p w14:paraId="657F4224"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1,3</w:t>
            </w:r>
          </w:p>
        </w:tc>
        <w:tc>
          <w:tcPr>
            <w:tcW w:w="1476" w:type="dxa"/>
            <w:tcBorders>
              <w:top w:val="nil"/>
              <w:left w:val="nil"/>
              <w:bottom w:val="nil"/>
              <w:right w:val="nil"/>
            </w:tcBorders>
            <w:shd w:val="clear" w:color="000000" w:fill="FFFFFF"/>
            <w:noWrap/>
            <w:vAlign w:val="bottom"/>
            <w:hideMark/>
            <w:tcPrChange w:id="925" w:author="Observatorio 02" w:date="2017-05-04T11:53:00Z">
              <w:tcPr>
                <w:tcW w:w="827" w:type="dxa"/>
                <w:gridSpan w:val="2"/>
                <w:tcBorders>
                  <w:top w:val="nil"/>
                  <w:left w:val="nil"/>
                  <w:bottom w:val="nil"/>
                  <w:right w:val="nil"/>
                </w:tcBorders>
                <w:shd w:val="clear" w:color="000000" w:fill="FFFFFF"/>
                <w:noWrap/>
                <w:vAlign w:val="bottom"/>
                <w:hideMark/>
              </w:tcPr>
            </w:tcPrChange>
          </w:tcPr>
          <w:p w14:paraId="5E194D99"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24,2</w:t>
            </w:r>
          </w:p>
        </w:tc>
        <w:tc>
          <w:tcPr>
            <w:tcW w:w="530" w:type="dxa"/>
            <w:tcBorders>
              <w:top w:val="nil"/>
              <w:left w:val="nil"/>
              <w:bottom w:val="nil"/>
              <w:right w:val="nil"/>
            </w:tcBorders>
            <w:shd w:val="clear" w:color="000000" w:fill="FFFFFF"/>
            <w:noWrap/>
            <w:vAlign w:val="bottom"/>
            <w:hideMark/>
            <w:tcPrChange w:id="926" w:author="Observatorio 02" w:date="2017-05-04T11:53:00Z">
              <w:tcPr>
                <w:tcW w:w="1179" w:type="dxa"/>
                <w:tcBorders>
                  <w:top w:val="nil"/>
                  <w:left w:val="nil"/>
                  <w:bottom w:val="nil"/>
                  <w:right w:val="nil"/>
                </w:tcBorders>
                <w:shd w:val="clear" w:color="000000" w:fill="FFFFFF"/>
                <w:noWrap/>
                <w:vAlign w:val="bottom"/>
                <w:hideMark/>
              </w:tcPr>
            </w:tcPrChange>
          </w:tcPr>
          <w:p w14:paraId="0BC2BD5A"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4,9</w:t>
            </w:r>
          </w:p>
        </w:tc>
        <w:tc>
          <w:tcPr>
            <w:tcW w:w="605" w:type="dxa"/>
            <w:tcBorders>
              <w:top w:val="nil"/>
              <w:left w:val="nil"/>
              <w:bottom w:val="nil"/>
              <w:right w:val="nil"/>
            </w:tcBorders>
            <w:shd w:val="clear" w:color="000000" w:fill="FFFFFF"/>
            <w:noWrap/>
            <w:vAlign w:val="bottom"/>
            <w:hideMark/>
            <w:tcPrChange w:id="927" w:author="Observatorio 02" w:date="2017-05-04T11:53:00Z">
              <w:tcPr>
                <w:tcW w:w="605" w:type="dxa"/>
                <w:tcBorders>
                  <w:top w:val="nil"/>
                  <w:left w:val="nil"/>
                  <w:bottom w:val="nil"/>
                  <w:right w:val="nil"/>
                </w:tcBorders>
                <w:shd w:val="clear" w:color="000000" w:fill="FFFFFF"/>
                <w:noWrap/>
                <w:vAlign w:val="bottom"/>
                <w:hideMark/>
              </w:tcPr>
            </w:tcPrChange>
          </w:tcPr>
          <w:p w14:paraId="48E6E635"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9,0</w:t>
            </w:r>
          </w:p>
        </w:tc>
      </w:tr>
      <w:tr w:rsidR="004B4943" w:rsidRPr="001C31F1" w14:paraId="6E7DA0F3" w14:textId="77777777" w:rsidTr="009B7B3C">
        <w:trPr>
          <w:trHeight w:val="43"/>
          <w:trPrChange w:id="928" w:author="Observatorio 02" w:date="2017-05-04T11:53:00Z">
            <w:trPr>
              <w:gridAfter w:val="0"/>
              <w:trHeight w:val="43"/>
            </w:trPr>
          </w:trPrChange>
        </w:trPr>
        <w:tc>
          <w:tcPr>
            <w:tcW w:w="611" w:type="dxa"/>
            <w:vMerge/>
            <w:tcBorders>
              <w:top w:val="nil"/>
              <w:left w:val="nil"/>
              <w:bottom w:val="nil"/>
              <w:right w:val="nil"/>
            </w:tcBorders>
            <w:vAlign w:val="center"/>
            <w:hideMark/>
            <w:tcPrChange w:id="929" w:author="Observatorio 02" w:date="2017-05-04T11:53:00Z">
              <w:tcPr>
                <w:tcW w:w="611" w:type="dxa"/>
                <w:vMerge/>
                <w:tcBorders>
                  <w:top w:val="nil"/>
                  <w:left w:val="nil"/>
                  <w:bottom w:val="nil"/>
                  <w:right w:val="nil"/>
                </w:tcBorders>
                <w:vAlign w:val="center"/>
                <w:hideMark/>
              </w:tcPr>
            </w:tcPrChange>
          </w:tcPr>
          <w:p w14:paraId="591A8565" w14:textId="77777777" w:rsidR="004B4943" w:rsidRPr="004B4943" w:rsidRDefault="004B4943" w:rsidP="004B4943">
            <w:pPr>
              <w:spacing w:after="0" w:line="240" w:lineRule="auto"/>
              <w:rPr>
                <w:rFonts w:eastAsia="Times New Roman"/>
                <w:sz w:val="22"/>
                <w:szCs w:val="22"/>
                <w:bdr w:val="none" w:sz="0" w:space="0" w:color="auto"/>
                <w:lang w:val="es-CL" w:eastAsia="es-CL"/>
              </w:rPr>
            </w:pPr>
          </w:p>
        </w:tc>
        <w:tc>
          <w:tcPr>
            <w:tcW w:w="1660" w:type="dxa"/>
            <w:tcBorders>
              <w:top w:val="nil"/>
              <w:left w:val="nil"/>
              <w:bottom w:val="nil"/>
              <w:right w:val="nil"/>
            </w:tcBorders>
            <w:shd w:val="clear" w:color="000000" w:fill="FFFFFF"/>
            <w:noWrap/>
            <w:vAlign w:val="bottom"/>
            <w:hideMark/>
            <w:tcPrChange w:id="930" w:author="Observatorio 02" w:date="2017-05-04T11:53:00Z">
              <w:tcPr>
                <w:tcW w:w="1660" w:type="dxa"/>
                <w:tcBorders>
                  <w:top w:val="nil"/>
                  <w:left w:val="nil"/>
                  <w:bottom w:val="nil"/>
                  <w:right w:val="nil"/>
                </w:tcBorders>
                <w:shd w:val="clear" w:color="000000" w:fill="FFFFFF"/>
                <w:noWrap/>
                <w:vAlign w:val="bottom"/>
                <w:hideMark/>
              </w:tcPr>
            </w:tcPrChange>
          </w:tcPr>
          <w:p w14:paraId="697C5CBD" w14:textId="77777777" w:rsidR="004B4943" w:rsidRPr="004B4943" w:rsidRDefault="004B4943" w:rsidP="004B4943">
            <w:pPr>
              <w:spacing w:after="0" w:line="240" w:lineRule="auto"/>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 xml:space="preserve"> Horas Excesivas</w:t>
            </w:r>
          </w:p>
        </w:tc>
        <w:tc>
          <w:tcPr>
            <w:tcW w:w="1415" w:type="dxa"/>
            <w:tcBorders>
              <w:top w:val="nil"/>
              <w:left w:val="nil"/>
              <w:bottom w:val="nil"/>
              <w:right w:val="nil"/>
            </w:tcBorders>
            <w:shd w:val="clear" w:color="000000" w:fill="FFFFFF"/>
            <w:noWrap/>
            <w:vAlign w:val="bottom"/>
            <w:hideMark/>
            <w:tcPrChange w:id="931" w:author="Observatorio 02" w:date="2017-05-04T11:53:00Z">
              <w:tcPr>
                <w:tcW w:w="764" w:type="dxa"/>
                <w:tcBorders>
                  <w:top w:val="nil"/>
                  <w:left w:val="nil"/>
                  <w:bottom w:val="nil"/>
                  <w:right w:val="nil"/>
                </w:tcBorders>
                <w:shd w:val="clear" w:color="000000" w:fill="FFFFFF"/>
                <w:noWrap/>
                <w:vAlign w:val="bottom"/>
                <w:hideMark/>
              </w:tcPr>
            </w:tcPrChange>
          </w:tcPr>
          <w:p w14:paraId="62FEB1D3"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35,4</w:t>
            </w:r>
          </w:p>
        </w:tc>
        <w:tc>
          <w:tcPr>
            <w:tcW w:w="1179" w:type="dxa"/>
            <w:tcBorders>
              <w:top w:val="nil"/>
              <w:left w:val="nil"/>
              <w:bottom w:val="nil"/>
              <w:right w:val="nil"/>
            </w:tcBorders>
            <w:shd w:val="clear" w:color="000000" w:fill="FFFFFF"/>
            <w:noWrap/>
            <w:vAlign w:val="bottom"/>
            <w:hideMark/>
            <w:tcPrChange w:id="932" w:author="Observatorio 02" w:date="2017-05-04T11:53:00Z">
              <w:tcPr>
                <w:tcW w:w="1179" w:type="dxa"/>
                <w:tcBorders>
                  <w:top w:val="nil"/>
                  <w:left w:val="nil"/>
                  <w:bottom w:val="nil"/>
                  <w:right w:val="nil"/>
                </w:tcBorders>
                <w:shd w:val="clear" w:color="000000" w:fill="FFFFFF"/>
                <w:noWrap/>
                <w:vAlign w:val="bottom"/>
                <w:hideMark/>
              </w:tcPr>
            </w:tcPrChange>
          </w:tcPr>
          <w:p w14:paraId="5FF8CC75"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36,6</w:t>
            </w:r>
          </w:p>
        </w:tc>
        <w:tc>
          <w:tcPr>
            <w:tcW w:w="605" w:type="dxa"/>
            <w:tcBorders>
              <w:top w:val="nil"/>
              <w:left w:val="nil"/>
              <w:bottom w:val="nil"/>
              <w:right w:val="nil"/>
            </w:tcBorders>
            <w:shd w:val="clear" w:color="000000" w:fill="FFFFFF"/>
            <w:noWrap/>
            <w:vAlign w:val="bottom"/>
            <w:hideMark/>
            <w:tcPrChange w:id="933" w:author="Observatorio 02" w:date="2017-05-04T11:53:00Z">
              <w:tcPr>
                <w:tcW w:w="605" w:type="dxa"/>
                <w:tcBorders>
                  <w:top w:val="nil"/>
                  <w:left w:val="nil"/>
                  <w:bottom w:val="nil"/>
                  <w:right w:val="nil"/>
                </w:tcBorders>
                <w:shd w:val="clear" w:color="000000" w:fill="FFFFFF"/>
                <w:noWrap/>
                <w:vAlign w:val="bottom"/>
                <w:hideMark/>
              </w:tcPr>
            </w:tcPrChange>
          </w:tcPr>
          <w:p w14:paraId="66C8986A"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36,6</w:t>
            </w:r>
          </w:p>
        </w:tc>
        <w:tc>
          <w:tcPr>
            <w:tcW w:w="1476" w:type="dxa"/>
            <w:tcBorders>
              <w:top w:val="nil"/>
              <w:left w:val="nil"/>
              <w:bottom w:val="nil"/>
              <w:right w:val="nil"/>
            </w:tcBorders>
            <w:shd w:val="clear" w:color="000000" w:fill="FFFFFF"/>
            <w:noWrap/>
            <w:vAlign w:val="bottom"/>
            <w:hideMark/>
            <w:tcPrChange w:id="934" w:author="Observatorio 02" w:date="2017-05-04T11:53:00Z">
              <w:tcPr>
                <w:tcW w:w="827" w:type="dxa"/>
                <w:gridSpan w:val="2"/>
                <w:tcBorders>
                  <w:top w:val="nil"/>
                  <w:left w:val="nil"/>
                  <w:bottom w:val="nil"/>
                  <w:right w:val="nil"/>
                </w:tcBorders>
                <w:shd w:val="clear" w:color="000000" w:fill="FFFFFF"/>
                <w:noWrap/>
                <w:vAlign w:val="bottom"/>
                <w:hideMark/>
              </w:tcPr>
            </w:tcPrChange>
          </w:tcPr>
          <w:p w14:paraId="388C1AA3"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29,3</w:t>
            </w:r>
          </w:p>
        </w:tc>
        <w:tc>
          <w:tcPr>
            <w:tcW w:w="530" w:type="dxa"/>
            <w:tcBorders>
              <w:top w:val="nil"/>
              <w:left w:val="nil"/>
              <w:bottom w:val="nil"/>
              <w:right w:val="nil"/>
            </w:tcBorders>
            <w:shd w:val="clear" w:color="000000" w:fill="FFFFFF"/>
            <w:noWrap/>
            <w:vAlign w:val="bottom"/>
            <w:hideMark/>
            <w:tcPrChange w:id="935" w:author="Observatorio 02" w:date="2017-05-04T11:53:00Z">
              <w:tcPr>
                <w:tcW w:w="1179" w:type="dxa"/>
                <w:tcBorders>
                  <w:top w:val="nil"/>
                  <w:left w:val="nil"/>
                  <w:bottom w:val="nil"/>
                  <w:right w:val="nil"/>
                </w:tcBorders>
                <w:shd w:val="clear" w:color="000000" w:fill="FFFFFF"/>
                <w:noWrap/>
                <w:vAlign w:val="bottom"/>
                <w:hideMark/>
              </w:tcPr>
            </w:tcPrChange>
          </w:tcPr>
          <w:p w14:paraId="71E6A9EA"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17,8</w:t>
            </w:r>
          </w:p>
        </w:tc>
        <w:tc>
          <w:tcPr>
            <w:tcW w:w="605" w:type="dxa"/>
            <w:tcBorders>
              <w:top w:val="nil"/>
              <w:left w:val="nil"/>
              <w:bottom w:val="nil"/>
              <w:right w:val="nil"/>
            </w:tcBorders>
            <w:shd w:val="clear" w:color="000000" w:fill="FFFFFF"/>
            <w:noWrap/>
            <w:vAlign w:val="bottom"/>
            <w:hideMark/>
            <w:tcPrChange w:id="936" w:author="Observatorio 02" w:date="2017-05-04T11:53:00Z">
              <w:tcPr>
                <w:tcW w:w="605" w:type="dxa"/>
                <w:tcBorders>
                  <w:top w:val="nil"/>
                  <w:left w:val="nil"/>
                  <w:bottom w:val="nil"/>
                  <w:right w:val="nil"/>
                </w:tcBorders>
                <w:shd w:val="clear" w:color="000000" w:fill="FFFFFF"/>
                <w:noWrap/>
                <w:vAlign w:val="bottom"/>
                <w:hideMark/>
              </w:tcPr>
            </w:tcPrChange>
          </w:tcPr>
          <w:p w14:paraId="391179E2"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21,9</w:t>
            </w:r>
          </w:p>
        </w:tc>
      </w:tr>
      <w:tr w:rsidR="004B4943" w:rsidRPr="001C31F1" w14:paraId="3FA64380" w14:textId="77777777" w:rsidTr="009B7B3C">
        <w:trPr>
          <w:trHeight w:val="43"/>
          <w:trPrChange w:id="937" w:author="Observatorio 02" w:date="2017-05-04T11:53:00Z">
            <w:trPr>
              <w:gridAfter w:val="0"/>
              <w:trHeight w:val="43"/>
            </w:trPr>
          </w:trPrChange>
        </w:trPr>
        <w:tc>
          <w:tcPr>
            <w:tcW w:w="611" w:type="dxa"/>
            <w:vMerge w:val="restart"/>
            <w:tcBorders>
              <w:top w:val="nil"/>
              <w:left w:val="nil"/>
              <w:bottom w:val="single" w:sz="8" w:space="0" w:color="000000"/>
              <w:right w:val="nil"/>
            </w:tcBorders>
            <w:shd w:val="clear" w:color="000000" w:fill="FFFFFF"/>
            <w:noWrap/>
            <w:vAlign w:val="center"/>
            <w:hideMark/>
            <w:tcPrChange w:id="938" w:author="Observatorio 02" w:date="2017-05-04T11:53:00Z">
              <w:tcPr>
                <w:tcW w:w="611" w:type="dxa"/>
                <w:vMerge w:val="restart"/>
                <w:tcBorders>
                  <w:top w:val="nil"/>
                  <w:left w:val="nil"/>
                  <w:bottom w:val="single" w:sz="8" w:space="0" w:color="000000"/>
                  <w:right w:val="nil"/>
                </w:tcBorders>
                <w:shd w:val="clear" w:color="000000" w:fill="FFFFFF"/>
                <w:noWrap/>
                <w:vAlign w:val="center"/>
                <w:hideMark/>
              </w:tcPr>
            </w:tcPrChange>
          </w:tcPr>
          <w:p w14:paraId="64947FEA" w14:textId="77777777" w:rsidR="004B4943" w:rsidRPr="004B4943" w:rsidRDefault="004B4943" w:rsidP="004B4943">
            <w:pPr>
              <w:spacing w:after="0" w:line="240" w:lineRule="auto"/>
              <w:jc w:val="center"/>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2016</w:t>
            </w:r>
          </w:p>
        </w:tc>
        <w:tc>
          <w:tcPr>
            <w:tcW w:w="1660" w:type="dxa"/>
            <w:tcBorders>
              <w:top w:val="nil"/>
              <w:left w:val="nil"/>
              <w:bottom w:val="nil"/>
              <w:right w:val="nil"/>
            </w:tcBorders>
            <w:shd w:val="clear" w:color="000000" w:fill="FFFFFF"/>
            <w:noWrap/>
            <w:vAlign w:val="bottom"/>
            <w:hideMark/>
            <w:tcPrChange w:id="939" w:author="Observatorio 02" w:date="2017-05-04T11:53:00Z">
              <w:tcPr>
                <w:tcW w:w="1660" w:type="dxa"/>
                <w:tcBorders>
                  <w:top w:val="nil"/>
                  <w:left w:val="nil"/>
                  <w:bottom w:val="nil"/>
                  <w:right w:val="nil"/>
                </w:tcBorders>
                <w:shd w:val="clear" w:color="000000" w:fill="FFFFFF"/>
                <w:noWrap/>
                <w:vAlign w:val="bottom"/>
                <w:hideMark/>
              </w:tcPr>
            </w:tcPrChange>
          </w:tcPr>
          <w:p w14:paraId="2FFC14BE" w14:textId="77777777" w:rsidR="004B4943" w:rsidRPr="004B4943" w:rsidRDefault="004B4943" w:rsidP="004B4943">
            <w:pPr>
              <w:spacing w:after="0" w:line="240" w:lineRule="auto"/>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 xml:space="preserve"> Subempleo</w:t>
            </w:r>
          </w:p>
        </w:tc>
        <w:tc>
          <w:tcPr>
            <w:tcW w:w="1415" w:type="dxa"/>
            <w:tcBorders>
              <w:top w:val="nil"/>
              <w:left w:val="nil"/>
              <w:bottom w:val="nil"/>
              <w:right w:val="nil"/>
            </w:tcBorders>
            <w:shd w:val="clear" w:color="000000" w:fill="FFFFFF"/>
            <w:noWrap/>
            <w:vAlign w:val="bottom"/>
            <w:hideMark/>
            <w:tcPrChange w:id="940" w:author="Observatorio 02" w:date="2017-05-04T11:53:00Z">
              <w:tcPr>
                <w:tcW w:w="764" w:type="dxa"/>
                <w:tcBorders>
                  <w:top w:val="nil"/>
                  <w:left w:val="nil"/>
                  <w:bottom w:val="nil"/>
                  <w:right w:val="nil"/>
                </w:tcBorders>
                <w:shd w:val="clear" w:color="000000" w:fill="FFFFFF"/>
                <w:noWrap/>
                <w:vAlign w:val="bottom"/>
                <w:hideMark/>
              </w:tcPr>
            </w:tcPrChange>
          </w:tcPr>
          <w:p w14:paraId="74B4839A"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8,0ᵃ</w:t>
            </w:r>
          </w:p>
        </w:tc>
        <w:tc>
          <w:tcPr>
            <w:tcW w:w="1179" w:type="dxa"/>
            <w:tcBorders>
              <w:top w:val="nil"/>
              <w:left w:val="nil"/>
              <w:bottom w:val="nil"/>
              <w:right w:val="nil"/>
            </w:tcBorders>
            <w:shd w:val="clear" w:color="000000" w:fill="FFFFFF"/>
            <w:noWrap/>
            <w:vAlign w:val="bottom"/>
            <w:hideMark/>
            <w:tcPrChange w:id="941" w:author="Observatorio 02" w:date="2017-05-04T11:53:00Z">
              <w:tcPr>
                <w:tcW w:w="1179" w:type="dxa"/>
                <w:tcBorders>
                  <w:top w:val="nil"/>
                  <w:left w:val="nil"/>
                  <w:bottom w:val="nil"/>
                  <w:right w:val="nil"/>
                </w:tcBorders>
                <w:shd w:val="clear" w:color="000000" w:fill="FFFFFF"/>
                <w:noWrap/>
                <w:vAlign w:val="bottom"/>
                <w:hideMark/>
              </w:tcPr>
            </w:tcPrChange>
          </w:tcPr>
          <w:p w14:paraId="4C29AF3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0,3</w:t>
            </w:r>
          </w:p>
        </w:tc>
        <w:tc>
          <w:tcPr>
            <w:tcW w:w="605" w:type="dxa"/>
            <w:tcBorders>
              <w:top w:val="nil"/>
              <w:left w:val="nil"/>
              <w:bottom w:val="nil"/>
              <w:right w:val="nil"/>
            </w:tcBorders>
            <w:shd w:val="clear" w:color="000000" w:fill="FFFFFF"/>
            <w:noWrap/>
            <w:vAlign w:val="bottom"/>
            <w:hideMark/>
            <w:tcPrChange w:id="942" w:author="Observatorio 02" w:date="2017-05-04T11:53:00Z">
              <w:tcPr>
                <w:tcW w:w="605" w:type="dxa"/>
                <w:tcBorders>
                  <w:top w:val="nil"/>
                  <w:left w:val="nil"/>
                  <w:bottom w:val="nil"/>
                  <w:right w:val="nil"/>
                </w:tcBorders>
                <w:shd w:val="clear" w:color="000000" w:fill="FFFFFF"/>
                <w:noWrap/>
                <w:vAlign w:val="bottom"/>
                <w:hideMark/>
              </w:tcPr>
            </w:tcPrChange>
          </w:tcPr>
          <w:p w14:paraId="7632DB9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0,5</w:t>
            </w:r>
          </w:p>
        </w:tc>
        <w:tc>
          <w:tcPr>
            <w:tcW w:w="1476" w:type="dxa"/>
            <w:tcBorders>
              <w:top w:val="nil"/>
              <w:left w:val="nil"/>
              <w:bottom w:val="nil"/>
              <w:right w:val="nil"/>
            </w:tcBorders>
            <w:shd w:val="clear" w:color="000000" w:fill="FFFFFF"/>
            <w:noWrap/>
            <w:vAlign w:val="bottom"/>
            <w:hideMark/>
            <w:tcPrChange w:id="943" w:author="Observatorio 02" w:date="2017-05-04T11:53:00Z">
              <w:tcPr>
                <w:tcW w:w="827" w:type="dxa"/>
                <w:gridSpan w:val="2"/>
                <w:tcBorders>
                  <w:top w:val="nil"/>
                  <w:left w:val="nil"/>
                  <w:bottom w:val="nil"/>
                  <w:right w:val="nil"/>
                </w:tcBorders>
                <w:shd w:val="clear" w:color="000000" w:fill="FFFFFF"/>
                <w:noWrap/>
                <w:vAlign w:val="bottom"/>
                <w:hideMark/>
              </w:tcPr>
            </w:tcPrChange>
          </w:tcPr>
          <w:p w14:paraId="181E31AE"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23,0</w:t>
            </w:r>
          </w:p>
        </w:tc>
        <w:tc>
          <w:tcPr>
            <w:tcW w:w="530" w:type="dxa"/>
            <w:tcBorders>
              <w:top w:val="nil"/>
              <w:left w:val="nil"/>
              <w:bottom w:val="nil"/>
              <w:right w:val="nil"/>
            </w:tcBorders>
            <w:shd w:val="clear" w:color="000000" w:fill="FFFFFF"/>
            <w:noWrap/>
            <w:vAlign w:val="bottom"/>
            <w:hideMark/>
            <w:tcPrChange w:id="944" w:author="Observatorio 02" w:date="2017-05-04T11:53:00Z">
              <w:tcPr>
                <w:tcW w:w="1179" w:type="dxa"/>
                <w:tcBorders>
                  <w:top w:val="nil"/>
                  <w:left w:val="nil"/>
                  <w:bottom w:val="nil"/>
                  <w:right w:val="nil"/>
                </w:tcBorders>
                <w:shd w:val="clear" w:color="000000" w:fill="FFFFFF"/>
                <w:noWrap/>
                <w:vAlign w:val="bottom"/>
                <w:hideMark/>
              </w:tcPr>
            </w:tcPrChange>
          </w:tcPr>
          <w:p w14:paraId="5964982E"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4,3</w:t>
            </w:r>
          </w:p>
        </w:tc>
        <w:tc>
          <w:tcPr>
            <w:tcW w:w="605" w:type="dxa"/>
            <w:tcBorders>
              <w:top w:val="nil"/>
              <w:left w:val="nil"/>
              <w:bottom w:val="nil"/>
              <w:right w:val="nil"/>
            </w:tcBorders>
            <w:shd w:val="clear" w:color="000000" w:fill="FFFFFF"/>
            <w:noWrap/>
            <w:vAlign w:val="bottom"/>
            <w:hideMark/>
            <w:tcPrChange w:id="945" w:author="Observatorio 02" w:date="2017-05-04T11:53:00Z">
              <w:tcPr>
                <w:tcW w:w="605" w:type="dxa"/>
                <w:tcBorders>
                  <w:top w:val="nil"/>
                  <w:left w:val="nil"/>
                  <w:bottom w:val="nil"/>
                  <w:right w:val="nil"/>
                </w:tcBorders>
                <w:shd w:val="clear" w:color="000000" w:fill="FFFFFF"/>
                <w:noWrap/>
                <w:vAlign w:val="bottom"/>
                <w:hideMark/>
              </w:tcPr>
            </w:tcPrChange>
          </w:tcPr>
          <w:p w14:paraId="032F10DB"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8,4</w:t>
            </w:r>
          </w:p>
        </w:tc>
      </w:tr>
      <w:tr w:rsidR="004B4943" w:rsidRPr="001C31F1" w14:paraId="793FED1F" w14:textId="77777777" w:rsidTr="009B7B3C">
        <w:trPr>
          <w:trHeight w:val="43"/>
          <w:trPrChange w:id="946" w:author="Observatorio 02" w:date="2017-05-04T11:53:00Z">
            <w:trPr>
              <w:gridAfter w:val="0"/>
              <w:trHeight w:val="43"/>
            </w:trPr>
          </w:trPrChange>
        </w:trPr>
        <w:tc>
          <w:tcPr>
            <w:tcW w:w="611" w:type="dxa"/>
            <w:vMerge/>
            <w:tcBorders>
              <w:top w:val="nil"/>
              <w:left w:val="nil"/>
              <w:bottom w:val="single" w:sz="8" w:space="0" w:color="000000"/>
              <w:right w:val="nil"/>
            </w:tcBorders>
            <w:vAlign w:val="center"/>
            <w:hideMark/>
            <w:tcPrChange w:id="947" w:author="Observatorio 02" w:date="2017-05-04T11:53:00Z">
              <w:tcPr>
                <w:tcW w:w="611" w:type="dxa"/>
                <w:vMerge/>
                <w:tcBorders>
                  <w:top w:val="nil"/>
                  <w:left w:val="nil"/>
                  <w:bottom w:val="single" w:sz="8" w:space="0" w:color="000000"/>
                  <w:right w:val="nil"/>
                </w:tcBorders>
                <w:vAlign w:val="center"/>
                <w:hideMark/>
              </w:tcPr>
            </w:tcPrChange>
          </w:tcPr>
          <w:p w14:paraId="68786A34" w14:textId="77777777" w:rsidR="004B4943" w:rsidRPr="004B4943" w:rsidRDefault="004B4943" w:rsidP="004B4943">
            <w:pPr>
              <w:spacing w:after="0" w:line="240" w:lineRule="auto"/>
              <w:rPr>
                <w:rFonts w:eastAsia="Times New Roman"/>
                <w:sz w:val="22"/>
                <w:szCs w:val="22"/>
                <w:bdr w:val="none" w:sz="0" w:space="0" w:color="auto"/>
                <w:lang w:val="es-CL" w:eastAsia="es-CL"/>
              </w:rPr>
            </w:pPr>
          </w:p>
        </w:tc>
        <w:tc>
          <w:tcPr>
            <w:tcW w:w="1660" w:type="dxa"/>
            <w:tcBorders>
              <w:top w:val="nil"/>
              <w:left w:val="nil"/>
              <w:bottom w:val="single" w:sz="8" w:space="0" w:color="000000"/>
              <w:right w:val="nil"/>
            </w:tcBorders>
            <w:shd w:val="clear" w:color="000000" w:fill="FFFFFF"/>
            <w:noWrap/>
            <w:vAlign w:val="bottom"/>
            <w:hideMark/>
            <w:tcPrChange w:id="948" w:author="Observatorio 02" w:date="2017-05-04T11:53:00Z">
              <w:tcPr>
                <w:tcW w:w="1660" w:type="dxa"/>
                <w:tcBorders>
                  <w:top w:val="nil"/>
                  <w:left w:val="nil"/>
                  <w:bottom w:val="single" w:sz="8" w:space="0" w:color="000000"/>
                  <w:right w:val="nil"/>
                </w:tcBorders>
                <w:shd w:val="clear" w:color="000000" w:fill="FFFFFF"/>
                <w:noWrap/>
                <w:vAlign w:val="bottom"/>
                <w:hideMark/>
              </w:tcPr>
            </w:tcPrChange>
          </w:tcPr>
          <w:p w14:paraId="6E8F4287" w14:textId="77777777" w:rsidR="004B4943" w:rsidRPr="004B4943" w:rsidRDefault="004B4943" w:rsidP="004B4943">
            <w:pPr>
              <w:spacing w:after="0" w:line="240" w:lineRule="auto"/>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 xml:space="preserve"> Horas Excesivas</w:t>
            </w:r>
          </w:p>
        </w:tc>
        <w:tc>
          <w:tcPr>
            <w:tcW w:w="1415" w:type="dxa"/>
            <w:tcBorders>
              <w:top w:val="nil"/>
              <w:left w:val="nil"/>
              <w:bottom w:val="single" w:sz="8" w:space="0" w:color="000000"/>
              <w:right w:val="nil"/>
            </w:tcBorders>
            <w:shd w:val="clear" w:color="000000" w:fill="FFFFFF"/>
            <w:noWrap/>
            <w:vAlign w:val="bottom"/>
            <w:hideMark/>
            <w:tcPrChange w:id="949" w:author="Observatorio 02" w:date="2017-05-04T11:53:00Z">
              <w:tcPr>
                <w:tcW w:w="764" w:type="dxa"/>
                <w:tcBorders>
                  <w:top w:val="nil"/>
                  <w:left w:val="nil"/>
                  <w:bottom w:val="single" w:sz="8" w:space="0" w:color="000000"/>
                  <w:right w:val="nil"/>
                </w:tcBorders>
                <w:shd w:val="clear" w:color="000000" w:fill="FFFFFF"/>
                <w:noWrap/>
                <w:vAlign w:val="bottom"/>
                <w:hideMark/>
              </w:tcPr>
            </w:tcPrChange>
          </w:tcPr>
          <w:p w14:paraId="08F815A1"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33,8ᵃ</w:t>
            </w:r>
          </w:p>
        </w:tc>
        <w:tc>
          <w:tcPr>
            <w:tcW w:w="1179" w:type="dxa"/>
            <w:tcBorders>
              <w:top w:val="nil"/>
              <w:left w:val="nil"/>
              <w:bottom w:val="single" w:sz="8" w:space="0" w:color="000000"/>
              <w:right w:val="nil"/>
            </w:tcBorders>
            <w:shd w:val="clear" w:color="000000" w:fill="FFFFFF"/>
            <w:noWrap/>
            <w:vAlign w:val="bottom"/>
            <w:hideMark/>
            <w:tcPrChange w:id="950" w:author="Observatorio 02" w:date="2017-05-04T11:53:00Z">
              <w:tcPr>
                <w:tcW w:w="1179" w:type="dxa"/>
                <w:tcBorders>
                  <w:top w:val="nil"/>
                  <w:left w:val="nil"/>
                  <w:bottom w:val="single" w:sz="8" w:space="0" w:color="000000"/>
                  <w:right w:val="nil"/>
                </w:tcBorders>
                <w:shd w:val="clear" w:color="000000" w:fill="FFFFFF"/>
                <w:noWrap/>
                <w:vAlign w:val="bottom"/>
                <w:hideMark/>
              </w:tcPr>
            </w:tcPrChange>
          </w:tcPr>
          <w:p w14:paraId="30627A36"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38,1</w:t>
            </w:r>
          </w:p>
        </w:tc>
        <w:tc>
          <w:tcPr>
            <w:tcW w:w="605" w:type="dxa"/>
            <w:tcBorders>
              <w:top w:val="nil"/>
              <w:left w:val="nil"/>
              <w:bottom w:val="single" w:sz="8" w:space="0" w:color="000000"/>
              <w:right w:val="nil"/>
            </w:tcBorders>
            <w:shd w:val="clear" w:color="000000" w:fill="FFFFFF"/>
            <w:noWrap/>
            <w:vAlign w:val="bottom"/>
            <w:hideMark/>
            <w:tcPrChange w:id="951" w:author="Observatorio 02" w:date="2017-05-04T11:53:00Z">
              <w:tcPr>
                <w:tcW w:w="605" w:type="dxa"/>
                <w:tcBorders>
                  <w:top w:val="nil"/>
                  <w:left w:val="nil"/>
                  <w:bottom w:val="single" w:sz="8" w:space="0" w:color="000000"/>
                  <w:right w:val="nil"/>
                </w:tcBorders>
                <w:shd w:val="clear" w:color="000000" w:fill="FFFFFF"/>
                <w:noWrap/>
                <w:vAlign w:val="bottom"/>
                <w:hideMark/>
              </w:tcPr>
            </w:tcPrChange>
          </w:tcPr>
          <w:p w14:paraId="4CF73059"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38,1</w:t>
            </w:r>
          </w:p>
        </w:tc>
        <w:tc>
          <w:tcPr>
            <w:tcW w:w="1476" w:type="dxa"/>
            <w:tcBorders>
              <w:top w:val="nil"/>
              <w:left w:val="nil"/>
              <w:bottom w:val="single" w:sz="8" w:space="0" w:color="000000"/>
              <w:right w:val="nil"/>
            </w:tcBorders>
            <w:shd w:val="clear" w:color="000000" w:fill="FFFFFF"/>
            <w:noWrap/>
            <w:vAlign w:val="bottom"/>
            <w:hideMark/>
            <w:tcPrChange w:id="952" w:author="Observatorio 02" w:date="2017-05-04T11:53:00Z">
              <w:tcPr>
                <w:tcW w:w="827" w:type="dxa"/>
                <w:gridSpan w:val="2"/>
                <w:tcBorders>
                  <w:top w:val="nil"/>
                  <w:left w:val="nil"/>
                  <w:bottom w:val="single" w:sz="8" w:space="0" w:color="000000"/>
                  <w:right w:val="nil"/>
                </w:tcBorders>
                <w:shd w:val="clear" w:color="000000" w:fill="FFFFFF"/>
                <w:noWrap/>
                <w:vAlign w:val="bottom"/>
                <w:hideMark/>
              </w:tcPr>
            </w:tcPrChange>
          </w:tcPr>
          <w:p w14:paraId="4206B227"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23,9</w:t>
            </w:r>
          </w:p>
        </w:tc>
        <w:tc>
          <w:tcPr>
            <w:tcW w:w="530" w:type="dxa"/>
            <w:tcBorders>
              <w:top w:val="nil"/>
              <w:left w:val="nil"/>
              <w:bottom w:val="single" w:sz="8" w:space="0" w:color="000000"/>
              <w:right w:val="nil"/>
            </w:tcBorders>
            <w:shd w:val="clear" w:color="000000" w:fill="FFFFFF"/>
            <w:noWrap/>
            <w:vAlign w:val="bottom"/>
            <w:hideMark/>
            <w:tcPrChange w:id="953" w:author="Observatorio 02" w:date="2017-05-04T11:53:00Z">
              <w:tcPr>
                <w:tcW w:w="1179" w:type="dxa"/>
                <w:tcBorders>
                  <w:top w:val="nil"/>
                  <w:left w:val="nil"/>
                  <w:bottom w:val="single" w:sz="8" w:space="0" w:color="000000"/>
                  <w:right w:val="nil"/>
                </w:tcBorders>
                <w:shd w:val="clear" w:color="000000" w:fill="FFFFFF"/>
                <w:noWrap/>
                <w:vAlign w:val="bottom"/>
                <w:hideMark/>
              </w:tcPr>
            </w:tcPrChange>
          </w:tcPr>
          <w:p w14:paraId="15ED6A9F"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10,2</w:t>
            </w:r>
          </w:p>
        </w:tc>
        <w:tc>
          <w:tcPr>
            <w:tcW w:w="605" w:type="dxa"/>
            <w:tcBorders>
              <w:top w:val="nil"/>
              <w:left w:val="nil"/>
              <w:bottom w:val="single" w:sz="8" w:space="0" w:color="000000"/>
              <w:right w:val="nil"/>
            </w:tcBorders>
            <w:shd w:val="clear" w:color="000000" w:fill="FFFFFF"/>
            <w:noWrap/>
            <w:vAlign w:val="bottom"/>
            <w:hideMark/>
            <w:tcPrChange w:id="954" w:author="Observatorio 02" w:date="2017-05-04T11:53:00Z">
              <w:tcPr>
                <w:tcW w:w="605" w:type="dxa"/>
                <w:tcBorders>
                  <w:top w:val="nil"/>
                  <w:left w:val="nil"/>
                  <w:bottom w:val="single" w:sz="8" w:space="0" w:color="000000"/>
                  <w:right w:val="nil"/>
                </w:tcBorders>
                <w:shd w:val="clear" w:color="000000" w:fill="FFFFFF"/>
                <w:noWrap/>
                <w:vAlign w:val="bottom"/>
                <w:hideMark/>
              </w:tcPr>
            </w:tcPrChange>
          </w:tcPr>
          <w:p w14:paraId="5020112E" w14:textId="77777777" w:rsidR="004B4943" w:rsidRPr="004B4943" w:rsidRDefault="004B4943" w:rsidP="004B4943">
            <w:pPr>
              <w:spacing w:after="0" w:line="240" w:lineRule="auto"/>
              <w:jc w:val="right"/>
              <w:rPr>
                <w:rFonts w:eastAsia="Times New Roman"/>
                <w:sz w:val="22"/>
                <w:szCs w:val="22"/>
                <w:bdr w:val="none" w:sz="0" w:space="0" w:color="auto"/>
                <w:lang w:val="es-CL" w:eastAsia="es-CL"/>
              </w:rPr>
            </w:pPr>
            <w:r w:rsidRPr="004B4943">
              <w:rPr>
                <w:rFonts w:eastAsia="Times New Roman"/>
                <w:sz w:val="22"/>
                <w:szCs w:val="22"/>
                <w:bdr w:val="none" w:sz="0" w:space="0" w:color="auto"/>
                <w:lang w:val="es-CL" w:eastAsia="es-CL"/>
              </w:rPr>
              <w:t>14,6</w:t>
            </w:r>
          </w:p>
        </w:tc>
      </w:tr>
    </w:tbl>
    <w:p w14:paraId="49DC1868" w14:textId="77777777" w:rsidR="006F4B00" w:rsidRPr="004003CB" w:rsidRDefault="006F4B00" w:rsidP="006F4B00">
      <w:pPr>
        <w:spacing w:after="0" w:line="276" w:lineRule="auto"/>
        <w:rPr>
          <w:color w:val="323E4F" w:themeColor="text2" w:themeShade="BF"/>
          <w:sz w:val="20"/>
          <w:lang w:val="es-CL"/>
        </w:rPr>
      </w:pPr>
      <w:r w:rsidRPr="004003CB">
        <w:rPr>
          <w:color w:val="323E4F" w:themeColor="text2" w:themeShade="BF"/>
          <w:sz w:val="20"/>
          <w:lang w:val="es-CL"/>
        </w:rPr>
        <w:t>Nota 1: Se consideran subempleados a quienes trabajan con jornada parcial involuntaria.</w:t>
      </w:r>
    </w:p>
    <w:p w14:paraId="1BA133E9" w14:textId="77777777" w:rsidR="006F4B00" w:rsidRPr="004003CB" w:rsidRDefault="006F4B00" w:rsidP="006F4B00">
      <w:pPr>
        <w:spacing w:after="0" w:line="276" w:lineRule="auto"/>
        <w:rPr>
          <w:color w:val="323E4F" w:themeColor="text2" w:themeShade="BF"/>
          <w:sz w:val="20"/>
          <w:lang w:val="es-CL"/>
        </w:rPr>
      </w:pPr>
      <w:r w:rsidRPr="004003CB">
        <w:rPr>
          <w:color w:val="323E4F" w:themeColor="text2" w:themeShade="BF"/>
          <w:sz w:val="20"/>
          <w:lang w:val="es-CL"/>
        </w:rPr>
        <w:t>Nota 2: Las horas excesivas de trabajo corresponden a trabajar más de 48hrs a la semana.</w:t>
      </w:r>
    </w:p>
    <w:p w14:paraId="12513B3A" w14:textId="77777777" w:rsidR="006F4B00" w:rsidRPr="006E53FA" w:rsidRDefault="006F4B00" w:rsidP="006F4B00">
      <w:pPr>
        <w:spacing w:after="0" w:line="276" w:lineRule="auto"/>
        <w:rPr>
          <w:lang w:val="es-CL"/>
        </w:rPr>
      </w:pPr>
      <w:r w:rsidRPr="004003CB">
        <w:rPr>
          <w:color w:val="323E4F" w:themeColor="text2" w:themeShade="BF"/>
          <w:sz w:val="20"/>
          <w:lang w:val="es-CL"/>
        </w:rPr>
        <w:t>Fuente: Elaboración propia de acuerdo con datos de ENE.</w:t>
      </w:r>
      <w:r w:rsidRPr="004003CB">
        <w:rPr>
          <w:color w:val="323E4F" w:themeColor="text2" w:themeShade="BF"/>
          <w:sz w:val="20"/>
          <w:lang w:val="es-CL"/>
        </w:rPr>
        <w:tab/>
      </w:r>
      <w:r w:rsidRPr="004003CB">
        <w:rPr>
          <w:color w:val="1F3864" w:themeColor="accent5" w:themeShade="80"/>
          <w:sz w:val="20"/>
          <w:lang w:val="es-CL"/>
        </w:rPr>
        <w:tab/>
      </w:r>
      <w:r w:rsidRPr="006E53FA">
        <w:rPr>
          <w:lang w:val="es-CL"/>
        </w:rPr>
        <w:tab/>
      </w:r>
      <w:r w:rsidRPr="006E53FA">
        <w:rPr>
          <w:lang w:val="es-CL"/>
        </w:rPr>
        <w:tab/>
      </w:r>
      <w:r w:rsidRPr="006E53FA">
        <w:rPr>
          <w:lang w:val="es-CL"/>
        </w:rPr>
        <w:tab/>
      </w:r>
    </w:p>
    <w:p w14:paraId="660B1824" w14:textId="1B49C03C" w:rsidR="0019163D" w:rsidRPr="006E53FA" w:rsidRDefault="0019163D" w:rsidP="0019163D">
      <w:pPr>
        <w:spacing w:after="0" w:line="276" w:lineRule="auto"/>
        <w:jc w:val="both"/>
        <w:rPr>
          <w:lang w:val="es-CL"/>
        </w:rPr>
      </w:pPr>
    </w:p>
    <w:p w14:paraId="0E018DB5" w14:textId="3EDC300C" w:rsidR="0019163D" w:rsidRPr="006E53FA" w:rsidRDefault="0019163D" w:rsidP="0019163D">
      <w:pPr>
        <w:spacing w:after="0" w:line="276" w:lineRule="auto"/>
        <w:jc w:val="both"/>
        <w:rPr>
          <w:lang w:val="es-ES"/>
        </w:rPr>
      </w:pPr>
      <w:r w:rsidRPr="006E53FA">
        <w:rPr>
          <w:lang w:val="es-ES"/>
        </w:rPr>
        <w:t xml:space="preserve">El cuadro 20 muestra la distribución de los tipos de ocupaciones dentro del sector </w:t>
      </w:r>
      <w:r w:rsidR="00E94687">
        <w:rPr>
          <w:lang w:val="es-ES"/>
        </w:rPr>
        <w:t>Minería</w:t>
      </w:r>
      <w:r w:rsidRPr="004003CB">
        <w:rPr>
          <w:lang w:val="es-ES"/>
        </w:rPr>
        <w:t xml:space="preserve"> para dos años en particular: 2010 y 2016</w:t>
      </w:r>
      <w:r w:rsidRPr="006E53FA">
        <w:rPr>
          <w:lang w:val="es-ES"/>
        </w:rPr>
        <w:t>.</w:t>
      </w:r>
      <w:r w:rsidRPr="004003CB">
        <w:rPr>
          <w:lang w:val="es-ES"/>
        </w:rPr>
        <w:t xml:space="preserve"> Para 2016,</w:t>
      </w:r>
      <w:r w:rsidRPr="006E53FA">
        <w:rPr>
          <w:lang w:val="es-ES"/>
        </w:rPr>
        <w:t xml:space="preserve"> </w:t>
      </w:r>
      <w:r w:rsidRPr="004003CB">
        <w:rPr>
          <w:lang w:val="es-ES"/>
        </w:rPr>
        <w:t>s</w:t>
      </w:r>
      <w:r w:rsidRPr="006E53FA">
        <w:rPr>
          <w:lang w:val="es-ES"/>
        </w:rPr>
        <w:t xml:space="preserve">e advierte que los tipos de ocupación con mayor representación son los </w:t>
      </w:r>
      <w:r w:rsidRPr="006E53FA">
        <w:rPr>
          <w:rFonts w:eastAsia="Times New Roman"/>
          <w:color w:val="000000"/>
          <w:bdr w:val="none" w:sz="0" w:space="0" w:color="auto"/>
          <w:lang w:val="es-ES" w:eastAsia="es-CL"/>
        </w:rPr>
        <w:t>oficiales, operarios y artesanos de artes mecánicas y de otros oficios (</w:t>
      </w:r>
      <w:r w:rsidR="003E3D42">
        <w:rPr>
          <w:rFonts w:eastAsia="Times New Roman"/>
          <w:color w:val="000000"/>
          <w:bdr w:val="none" w:sz="0" w:space="0" w:color="auto"/>
          <w:lang w:val="es-ES" w:eastAsia="es-CL"/>
        </w:rPr>
        <w:t>2</w:t>
      </w:r>
      <w:r w:rsidRPr="004003CB">
        <w:rPr>
          <w:rFonts w:eastAsia="Times New Roman"/>
          <w:color w:val="000000"/>
          <w:bdr w:val="none" w:sz="0" w:space="0" w:color="auto"/>
          <w:lang w:val="es-ES" w:eastAsia="es-CL"/>
        </w:rPr>
        <w:t>9</w:t>
      </w:r>
      <w:r w:rsidRPr="006E53FA">
        <w:rPr>
          <w:rFonts w:eastAsia="Times New Roman"/>
          <w:color w:val="000000"/>
          <w:bdr w:val="none" w:sz="0" w:space="0" w:color="auto"/>
          <w:lang w:val="es-ES" w:eastAsia="es-CL"/>
        </w:rPr>
        <w:t xml:space="preserve">%) y los </w:t>
      </w:r>
      <w:r w:rsidR="004E7F6A">
        <w:rPr>
          <w:rFonts w:eastAsia="Times New Roman"/>
          <w:color w:val="000000"/>
          <w:bdr w:val="none" w:sz="0" w:space="0" w:color="auto"/>
          <w:lang w:val="es-ES" w:eastAsia="es-CL"/>
        </w:rPr>
        <w:t>o</w:t>
      </w:r>
      <w:r w:rsidR="004E7F6A" w:rsidRPr="004E7F6A">
        <w:rPr>
          <w:rFonts w:eastAsia="Times New Roman"/>
          <w:color w:val="000000"/>
          <w:bdr w:val="none" w:sz="0" w:space="0" w:color="auto"/>
          <w:lang w:val="es-ES" w:eastAsia="es-CL"/>
        </w:rPr>
        <w:t xml:space="preserve">peradores de instalaciones y máquinas y montadores </w:t>
      </w:r>
      <w:r w:rsidRPr="006E53FA">
        <w:rPr>
          <w:lang w:val="es-ES"/>
        </w:rPr>
        <w:t>(</w:t>
      </w:r>
      <w:r w:rsidRPr="004003CB">
        <w:rPr>
          <w:lang w:val="es-ES"/>
        </w:rPr>
        <w:t>2</w:t>
      </w:r>
      <w:r w:rsidR="003E3D42">
        <w:rPr>
          <w:lang w:val="es-ES"/>
        </w:rPr>
        <w:t>8</w:t>
      </w:r>
      <w:r w:rsidRPr="006E53FA">
        <w:rPr>
          <w:lang w:val="es-ES"/>
        </w:rPr>
        <w:t xml:space="preserve">%). En comparación con las cifras nacionales, </w:t>
      </w:r>
      <w:r w:rsidR="004E7F6A">
        <w:rPr>
          <w:lang w:val="es-ES"/>
        </w:rPr>
        <w:t xml:space="preserve">ambos </w:t>
      </w:r>
      <w:r w:rsidRPr="006E53FA">
        <w:rPr>
          <w:lang w:val="es-ES"/>
        </w:rPr>
        <w:t>porcentaje</w:t>
      </w:r>
      <w:r w:rsidR="004E7F6A">
        <w:rPr>
          <w:lang w:val="es-ES"/>
        </w:rPr>
        <w:t>s</w:t>
      </w:r>
      <w:r w:rsidRPr="006E53FA">
        <w:rPr>
          <w:lang w:val="es-ES"/>
        </w:rPr>
        <w:t xml:space="preserve"> </w:t>
      </w:r>
      <w:r w:rsidR="004E7F6A">
        <w:rPr>
          <w:lang w:val="es-ES"/>
        </w:rPr>
        <w:t>son</w:t>
      </w:r>
      <w:r w:rsidRPr="006E53FA">
        <w:rPr>
          <w:lang w:val="es-ES"/>
        </w:rPr>
        <w:t xml:space="preserve"> significativamente mayor</w:t>
      </w:r>
      <w:r w:rsidR="004E7F6A">
        <w:rPr>
          <w:lang w:val="es-ES"/>
        </w:rPr>
        <w:t>es</w:t>
      </w:r>
      <w:r w:rsidRPr="006E53FA">
        <w:rPr>
          <w:lang w:val="es-ES"/>
        </w:rPr>
        <w:t xml:space="preserve"> (</w:t>
      </w:r>
      <w:r w:rsidRPr="004003CB">
        <w:rPr>
          <w:lang w:val="es-ES"/>
        </w:rPr>
        <w:t>fácilmente</w:t>
      </w:r>
      <w:r w:rsidRPr="006E53FA">
        <w:rPr>
          <w:lang w:val="es-ES"/>
        </w:rPr>
        <w:t xml:space="preserve"> lo</w:t>
      </w:r>
      <w:r w:rsidR="004E7F6A">
        <w:rPr>
          <w:lang w:val="es-ES"/>
        </w:rPr>
        <w:t>s</w:t>
      </w:r>
      <w:r w:rsidRPr="006E53FA">
        <w:rPr>
          <w:lang w:val="es-ES"/>
        </w:rPr>
        <w:t xml:space="preserve"> </w:t>
      </w:r>
      <w:r w:rsidR="003E3D42">
        <w:rPr>
          <w:lang w:val="es-ES"/>
        </w:rPr>
        <w:t>du</w:t>
      </w:r>
      <w:r w:rsidR="004E7F6A">
        <w:rPr>
          <w:lang w:val="es-ES"/>
        </w:rPr>
        <w:t>plican</w:t>
      </w:r>
      <w:r w:rsidRPr="006E53FA">
        <w:rPr>
          <w:lang w:val="es-ES"/>
        </w:rPr>
        <w:t>)</w:t>
      </w:r>
      <w:r w:rsidR="004E7F6A">
        <w:rPr>
          <w:lang w:val="es-ES"/>
        </w:rPr>
        <w:t>.</w:t>
      </w:r>
    </w:p>
    <w:p w14:paraId="63838923" w14:textId="4E13DBCE" w:rsidR="00F83D5A" w:rsidRPr="001C31F1" w:rsidRDefault="00F83D5A" w:rsidP="00AB60F0">
      <w:pPr>
        <w:spacing w:after="0" w:line="276" w:lineRule="auto"/>
        <w:jc w:val="both"/>
        <w:rPr>
          <w:lang w:val="es-CL"/>
        </w:rPr>
      </w:pPr>
    </w:p>
    <w:p w14:paraId="4391236E" w14:textId="3032E853" w:rsidR="00C10A42" w:rsidRPr="001C31F1" w:rsidRDefault="00970047" w:rsidP="001C31F1">
      <w:pPr>
        <w:spacing w:after="0" w:line="240" w:lineRule="auto"/>
        <w:jc w:val="both"/>
        <w:rPr>
          <w:rFonts w:eastAsia="Times New Roman"/>
          <w:b/>
          <w:bCs/>
          <w:color w:val="323E4F" w:themeColor="text2" w:themeShade="BF"/>
          <w:szCs w:val="22"/>
          <w:bdr w:val="none" w:sz="0" w:space="0" w:color="auto"/>
          <w:lang w:val="es-CL" w:eastAsia="es-CL"/>
        </w:rPr>
      </w:pPr>
      <w:r>
        <w:rPr>
          <w:b/>
          <w:color w:val="323E4F" w:themeColor="text2" w:themeShade="BF"/>
          <w:lang w:val="es-CL"/>
        </w:rPr>
        <w:t>Cuadro 20</w:t>
      </w:r>
      <w:r w:rsidRPr="001C31F1">
        <w:rPr>
          <w:b/>
          <w:color w:val="323E4F" w:themeColor="text2" w:themeShade="BF"/>
          <w:lang w:val="es-CL"/>
        </w:rPr>
        <w:t xml:space="preserve">. </w:t>
      </w:r>
      <w:r w:rsidR="001C31F1" w:rsidRPr="001C31F1">
        <w:rPr>
          <w:rFonts w:eastAsia="Times New Roman"/>
          <w:b/>
          <w:bCs/>
          <w:color w:val="323E4F" w:themeColor="text2" w:themeShade="BF"/>
          <w:szCs w:val="22"/>
          <w:bdr w:val="none" w:sz="0" w:space="0" w:color="auto"/>
          <w:lang w:val="es-CL" w:eastAsia="es-CL"/>
        </w:rPr>
        <w:t>Distribución de ocupados del sector Minería por tipo de ocupación, 2010 y 2016</w:t>
      </w:r>
    </w:p>
    <w:tbl>
      <w:tblPr>
        <w:tblW w:w="7302" w:type="dxa"/>
        <w:tblCellMar>
          <w:left w:w="70" w:type="dxa"/>
          <w:right w:w="70" w:type="dxa"/>
        </w:tblCellMar>
        <w:tblLook w:val="04A0" w:firstRow="1" w:lastRow="0" w:firstColumn="1" w:lastColumn="0" w:noHBand="0" w:noVBand="1"/>
      </w:tblPr>
      <w:tblGrid>
        <w:gridCol w:w="4708"/>
        <w:gridCol w:w="648"/>
        <w:gridCol w:w="649"/>
        <w:gridCol w:w="648"/>
        <w:gridCol w:w="649"/>
      </w:tblGrid>
      <w:tr w:rsidR="001C31F1" w:rsidRPr="001C31F1" w14:paraId="69642703" w14:textId="77777777" w:rsidTr="001C31F1">
        <w:trPr>
          <w:trHeight w:val="162"/>
        </w:trPr>
        <w:tc>
          <w:tcPr>
            <w:tcW w:w="4708" w:type="dxa"/>
            <w:vMerge w:val="restart"/>
            <w:tcBorders>
              <w:top w:val="single" w:sz="8" w:space="0" w:color="000000"/>
              <w:left w:val="nil"/>
              <w:bottom w:val="single" w:sz="4" w:space="0" w:color="000000"/>
              <w:right w:val="nil"/>
            </w:tcBorders>
            <w:shd w:val="clear" w:color="000000" w:fill="FFFFFF"/>
            <w:noWrap/>
            <w:vAlign w:val="bottom"/>
            <w:hideMark/>
          </w:tcPr>
          <w:p w14:paraId="287B3A17"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 grupo de ocupación</w:t>
            </w:r>
          </w:p>
        </w:tc>
        <w:tc>
          <w:tcPr>
            <w:tcW w:w="1297" w:type="dxa"/>
            <w:gridSpan w:val="2"/>
            <w:tcBorders>
              <w:top w:val="single" w:sz="8" w:space="0" w:color="000000"/>
              <w:left w:val="nil"/>
              <w:bottom w:val="single" w:sz="4" w:space="0" w:color="000000"/>
              <w:right w:val="nil"/>
            </w:tcBorders>
            <w:shd w:val="clear" w:color="000000" w:fill="FFFFFF"/>
            <w:noWrap/>
            <w:vAlign w:val="bottom"/>
            <w:hideMark/>
          </w:tcPr>
          <w:p w14:paraId="1A703AA5"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1297" w:type="dxa"/>
            <w:gridSpan w:val="2"/>
            <w:tcBorders>
              <w:top w:val="single" w:sz="8" w:space="0" w:color="000000"/>
              <w:left w:val="nil"/>
              <w:bottom w:val="single" w:sz="4" w:space="0" w:color="000000"/>
              <w:right w:val="nil"/>
            </w:tcBorders>
            <w:shd w:val="clear" w:color="000000" w:fill="FFFFFF"/>
            <w:noWrap/>
            <w:vAlign w:val="bottom"/>
            <w:hideMark/>
          </w:tcPr>
          <w:p w14:paraId="5E868333"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Nacional</w:t>
            </w:r>
          </w:p>
        </w:tc>
      </w:tr>
      <w:tr w:rsidR="001C31F1" w:rsidRPr="001C31F1" w14:paraId="27956441" w14:textId="77777777" w:rsidTr="001C31F1">
        <w:trPr>
          <w:trHeight w:val="162"/>
        </w:trPr>
        <w:tc>
          <w:tcPr>
            <w:tcW w:w="4708" w:type="dxa"/>
            <w:vMerge/>
            <w:tcBorders>
              <w:top w:val="single" w:sz="8" w:space="0" w:color="000000"/>
              <w:left w:val="nil"/>
              <w:bottom w:val="single" w:sz="4" w:space="0" w:color="000000"/>
              <w:right w:val="nil"/>
            </w:tcBorders>
            <w:vAlign w:val="center"/>
            <w:hideMark/>
          </w:tcPr>
          <w:p w14:paraId="42397A67" w14:textId="77777777" w:rsidR="001C31F1" w:rsidRPr="001C31F1" w:rsidRDefault="001C31F1" w:rsidP="001C31F1">
            <w:pPr>
              <w:spacing w:after="0" w:line="240" w:lineRule="auto"/>
              <w:rPr>
                <w:rFonts w:eastAsia="Times New Roman"/>
                <w:sz w:val="22"/>
                <w:szCs w:val="22"/>
                <w:bdr w:val="none" w:sz="0" w:space="0" w:color="auto"/>
                <w:lang w:val="es-CL" w:eastAsia="es-CL"/>
              </w:rPr>
            </w:pPr>
          </w:p>
        </w:tc>
        <w:tc>
          <w:tcPr>
            <w:tcW w:w="648" w:type="dxa"/>
            <w:tcBorders>
              <w:top w:val="nil"/>
              <w:left w:val="nil"/>
              <w:bottom w:val="single" w:sz="4" w:space="0" w:color="000000"/>
              <w:right w:val="nil"/>
            </w:tcBorders>
            <w:shd w:val="clear" w:color="000000" w:fill="FFFFFF"/>
            <w:noWrap/>
            <w:vAlign w:val="bottom"/>
            <w:hideMark/>
          </w:tcPr>
          <w:p w14:paraId="321992DE"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2010</w:t>
            </w:r>
          </w:p>
        </w:tc>
        <w:tc>
          <w:tcPr>
            <w:tcW w:w="649" w:type="dxa"/>
            <w:tcBorders>
              <w:top w:val="nil"/>
              <w:left w:val="nil"/>
              <w:bottom w:val="single" w:sz="4" w:space="0" w:color="000000"/>
              <w:right w:val="nil"/>
            </w:tcBorders>
            <w:shd w:val="clear" w:color="000000" w:fill="FFFFFF"/>
            <w:noWrap/>
            <w:vAlign w:val="bottom"/>
            <w:hideMark/>
          </w:tcPr>
          <w:p w14:paraId="1A241323"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2016</w:t>
            </w:r>
          </w:p>
        </w:tc>
        <w:tc>
          <w:tcPr>
            <w:tcW w:w="648" w:type="dxa"/>
            <w:tcBorders>
              <w:top w:val="nil"/>
              <w:left w:val="nil"/>
              <w:bottom w:val="single" w:sz="4" w:space="0" w:color="000000"/>
              <w:right w:val="nil"/>
            </w:tcBorders>
            <w:shd w:val="clear" w:color="000000" w:fill="FFFFFF"/>
            <w:noWrap/>
            <w:vAlign w:val="bottom"/>
            <w:hideMark/>
          </w:tcPr>
          <w:p w14:paraId="74FED9F0"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2010</w:t>
            </w:r>
          </w:p>
        </w:tc>
        <w:tc>
          <w:tcPr>
            <w:tcW w:w="649" w:type="dxa"/>
            <w:tcBorders>
              <w:top w:val="nil"/>
              <w:left w:val="nil"/>
              <w:bottom w:val="single" w:sz="4" w:space="0" w:color="000000"/>
              <w:right w:val="nil"/>
            </w:tcBorders>
            <w:shd w:val="clear" w:color="000000" w:fill="FFFFFF"/>
            <w:noWrap/>
            <w:vAlign w:val="bottom"/>
            <w:hideMark/>
          </w:tcPr>
          <w:p w14:paraId="6FFBBD2D"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2016</w:t>
            </w:r>
          </w:p>
        </w:tc>
      </w:tr>
      <w:tr w:rsidR="001C31F1" w:rsidRPr="001C31F1" w14:paraId="36A2F120" w14:textId="77777777" w:rsidTr="001C31F1">
        <w:trPr>
          <w:trHeight w:val="162"/>
        </w:trPr>
        <w:tc>
          <w:tcPr>
            <w:tcW w:w="4708" w:type="dxa"/>
            <w:tcBorders>
              <w:top w:val="nil"/>
              <w:left w:val="nil"/>
              <w:bottom w:val="nil"/>
              <w:right w:val="nil"/>
            </w:tcBorders>
            <w:shd w:val="clear" w:color="000000" w:fill="FFFFFF"/>
            <w:noWrap/>
            <w:vAlign w:val="bottom"/>
            <w:hideMark/>
          </w:tcPr>
          <w:p w14:paraId="2933E3A9"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Miembros del poder ejecutivo y de los cuerpos legislativos y personal directivo</w:t>
            </w:r>
          </w:p>
        </w:tc>
        <w:tc>
          <w:tcPr>
            <w:tcW w:w="648" w:type="dxa"/>
            <w:tcBorders>
              <w:top w:val="nil"/>
              <w:left w:val="nil"/>
              <w:bottom w:val="nil"/>
              <w:right w:val="nil"/>
            </w:tcBorders>
            <w:shd w:val="clear" w:color="000000" w:fill="FFFFFF"/>
            <w:noWrap/>
            <w:vAlign w:val="bottom"/>
            <w:hideMark/>
          </w:tcPr>
          <w:p w14:paraId="46B1A043"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w:t>
            </w:r>
          </w:p>
        </w:tc>
        <w:tc>
          <w:tcPr>
            <w:tcW w:w="649" w:type="dxa"/>
            <w:tcBorders>
              <w:top w:val="nil"/>
              <w:left w:val="nil"/>
              <w:bottom w:val="nil"/>
              <w:right w:val="nil"/>
            </w:tcBorders>
            <w:shd w:val="clear" w:color="000000" w:fill="FFFFFF"/>
            <w:noWrap/>
            <w:vAlign w:val="bottom"/>
            <w:hideMark/>
          </w:tcPr>
          <w:p w14:paraId="275E0A53"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w:t>
            </w:r>
          </w:p>
        </w:tc>
        <w:tc>
          <w:tcPr>
            <w:tcW w:w="648" w:type="dxa"/>
            <w:tcBorders>
              <w:top w:val="nil"/>
              <w:left w:val="nil"/>
              <w:bottom w:val="nil"/>
              <w:right w:val="nil"/>
            </w:tcBorders>
            <w:shd w:val="clear" w:color="000000" w:fill="FFFFFF"/>
            <w:noWrap/>
            <w:vAlign w:val="bottom"/>
            <w:hideMark/>
          </w:tcPr>
          <w:p w14:paraId="5DBEDFC7"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2,4</w:t>
            </w:r>
          </w:p>
        </w:tc>
        <w:tc>
          <w:tcPr>
            <w:tcW w:w="649" w:type="dxa"/>
            <w:tcBorders>
              <w:top w:val="nil"/>
              <w:left w:val="nil"/>
              <w:bottom w:val="nil"/>
              <w:right w:val="nil"/>
            </w:tcBorders>
            <w:shd w:val="clear" w:color="000000" w:fill="FFFFFF"/>
            <w:noWrap/>
            <w:vAlign w:val="bottom"/>
            <w:hideMark/>
          </w:tcPr>
          <w:p w14:paraId="7E9BB606"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2,2</w:t>
            </w:r>
          </w:p>
        </w:tc>
      </w:tr>
      <w:tr w:rsidR="001C31F1" w:rsidRPr="001C31F1" w14:paraId="552FB3EF" w14:textId="77777777" w:rsidTr="001C31F1">
        <w:trPr>
          <w:trHeight w:val="162"/>
        </w:trPr>
        <w:tc>
          <w:tcPr>
            <w:tcW w:w="4708" w:type="dxa"/>
            <w:tcBorders>
              <w:top w:val="nil"/>
              <w:left w:val="nil"/>
              <w:bottom w:val="nil"/>
              <w:right w:val="nil"/>
            </w:tcBorders>
            <w:shd w:val="clear" w:color="000000" w:fill="FFFFFF"/>
            <w:noWrap/>
            <w:vAlign w:val="bottom"/>
            <w:hideMark/>
          </w:tcPr>
          <w:p w14:paraId="240936A9"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Profesionales, científicos e intelectuales</w:t>
            </w:r>
          </w:p>
        </w:tc>
        <w:tc>
          <w:tcPr>
            <w:tcW w:w="648" w:type="dxa"/>
            <w:tcBorders>
              <w:top w:val="nil"/>
              <w:left w:val="nil"/>
              <w:bottom w:val="nil"/>
              <w:right w:val="nil"/>
            </w:tcBorders>
            <w:shd w:val="clear" w:color="000000" w:fill="FFFFFF"/>
            <w:noWrap/>
            <w:vAlign w:val="bottom"/>
            <w:hideMark/>
          </w:tcPr>
          <w:p w14:paraId="1082C9A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10,6</w:t>
            </w:r>
          </w:p>
        </w:tc>
        <w:tc>
          <w:tcPr>
            <w:tcW w:w="649" w:type="dxa"/>
            <w:tcBorders>
              <w:top w:val="nil"/>
              <w:left w:val="nil"/>
              <w:bottom w:val="nil"/>
              <w:right w:val="nil"/>
            </w:tcBorders>
            <w:shd w:val="clear" w:color="000000" w:fill="FFFFFF"/>
            <w:noWrap/>
            <w:vAlign w:val="bottom"/>
            <w:hideMark/>
          </w:tcPr>
          <w:p w14:paraId="047F3130"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13,0</w:t>
            </w:r>
          </w:p>
        </w:tc>
        <w:tc>
          <w:tcPr>
            <w:tcW w:w="648" w:type="dxa"/>
            <w:tcBorders>
              <w:top w:val="nil"/>
              <w:left w:val="nil"/>
              <w:bottom w:val="nil"/>
              <w:right w:val="nil"/>
            </w:tcBorders>
            <w:shd w:val="clear" w:color="000000" w:fill="FFFFFF"/>
            <w:noWrap/>
            <w:vAlign w:val="bottom"/>
            <w:hideMark/>
          </w:tcPr>
          <w:p w14:paraId="1E8EBB4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9,6</w:t>
            </w:r>
          </w:p>
        </w:tc>
        <w:tc>
          <w:tcPr>
            <w:tcW w:w="649" w:type="dxa"/>
            <w:tcBorders>
              <w:top w:val="nil"/>
              <w:left w:val="nil"/>
              <w:bottom w:val="nil"/>
              <w:right w:val="nil"/>
            </w:tcBorders>
            <w:shd w:val="clear" w:color="000000" w:fill="FFFFFF"/>
            <w:noWrap/>
            <w:vAlign w:val="bottom"/>
            <w:hideMark/>
          </w:tcPr>
          <w:p w14:paraId="64B37F83"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11,5</w:t>
            </w:r>
          </w:p>
        </w:tc>
      </w:tr>
      <w:tr w:rsidR="001C31F1" w:rsidRPr="001C31F1" w14:paraId="219C4D52" w14:textId="77777777" w:rsidTr="001C31F1">
        <w:trPr>
          <w:trHeight w:val="162"/>
        </w:trPr>
        <w:tc>
          <w:tcPr>
            <w:tcW w:w="4708" w:type="dxa"/>
            <w:tcBorders>
              <w:top w:val="nil"/>
              <w:left w:val="nil"/>
              <w:bottom w:val="nil"/>
              <w:right w:val="nil"/>
            </w:tcBorders>
            <w:shd w:val="clear" w:color="000000" w:fill="FFFFFF"/>
            <w:noWrap/>
            <w:vAlign w:val="bottom"/>
            <w:hideMark/>
          </w:tcPr>
          <w:p w14:paraId="2216AE85"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Técnicos profesionales de nivel medio</w:t>
            </w:r>
          </w:p>
        </w:tc>
        <w:tc>
          <w:tcPr>
            <w:tcW w:w="648" w:type="dxa"/>
            <w:tcBorders>
              <w:top w:val="nil"/>
              <w:left w:val="nil"/>
              <w:bottom w:val="nil"/>
              <w:right w:val="nil"/>
            </w:tcBorders>
            <w:shd w:val="clear" w:color="000000" w:fill="FFFFFF"/>
            <w:noWrap/>
            <w:vAlign w:val="bottom"/>
            <w:hideMark/>
          </w:tcPr>
          <w:p w14:paraId="5B31DDD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10,1</w:t>
            </w:r>
          </w:p>
        </w:tc>
        <w:tc>
          <w:tcPr>
            <w:tcW w:w="649" w:type="dxa"/>
            <w:tcBorders>
              <w:top w:val="nil"/>
              <w:left w:val="nil"/>
              <w:bottom w:val="nil"/>
              <w:right w:val="nil"/>
            </w:tcBorders>
            <w:shd w:val="clear" w:color="000000" w:fill="FFFFFF"/>
            <w:noWrap/>
            <w:vAlign w:val="bottom"/>
            <w:hideMark/>
          </w:tcPr>
          <w:p w14:paraId="23192DF2"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9,0</w:t>
            </w:r>
          </w:p>
        </w:tc>
        <w:tc>
          <w:tcPr>
            <w:tcW w:w="648" w:type="dxa"/>
            <w:tcBorders>
              <w:top w:val="nil"/>
              <w:left w:val="nil"/>
              <w:bottom w:val="nil"/>
              <w:right w:val="nil"/>
            </w:tcBorders>
            <w:shd w:val="clear" w:color="000000" w:fill="FFFFFF"/>
            <w:noWrap/>
            <w:vAlign w:val="bottom"/>
            <w:hideMark/>
          </w:tcPr>
          <w:p w14:paraId="18045B6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10,5</w:t>
            </w:r>
          </w:p>
        </w:tc>
        <w:tc>
          <w:tcPr>
            <w:tcW w:w="649" w:type="dxa"/>
            <w:tcBorders>
              <w:top w:val="nil"/>
              <w:left w:val="nil"/>
              <w:bottom w:val="nil"/>
              <w:right w:val="nil"/>
            </w:tcBorders>
            <w:shd w:val="clear" w:color="000000" w:fill="FFFFFF"/>
            <w:noWrap/>
            <w:vAlign w:val="bottom"/>
            <w:hideMark/>
          </w:tcPr>
          <w:p w14:paraId="7A336AF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10,8</w:t>
            </w:r>
          </w:p>
        </w:tc>
      </w:tr>
      <w:tr w:rsidR="001C31F1" w:rsidRPr="001C31F1" w14:paraId="38B1A799" w14:textId="77777777" w:rsidTr="001C31F1">
        <w:trPr>
          <w:trHeight w:val="162"/>
        </w:trPr>
        <w:tc>
          <w:tcPr>
            <w:tcW w:w="4708" w:type="dxa"/>
            <w:tcBorders>
              <w:top w:val="nil"/>
              <w:left w:val="nil"/>
              <w:bottom w:val="nil"/>
              <w:right w:val="nil"/>
            </w:tcBorders>
            <w:shd w:val="clear" w:color="000000" w:fill="FFFFFF"/>
            <w:noWrap/>
            <w:vAlign w:val="bottom"/>
            <w:hideMark/>
          </w:tcPr>
          <w:p w14:paraId="044EFB5D"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Empleados de oficina</w:t>
            </w:r>
          </w:p>
        </w:tc>
        <w:tc>
          <w:tcPr>
            <w:tcW w:w="648" w:type="dxa"/>
            <w:tcBorders>
              <w:top w:val="nil"/>
              <w:left w:val="nil"/>
              <w:bottom w:val="nil"/>
              <w:right w:val="nil"/>
            </w:tcBorders>
            <w:shd w:val="clear" w:color="000000" w:fill="FFFFFF"/>
            <w:noWrap/>
            <w:vAlign w:val="bottom"/>
            <w:hideMark/>
          </w:tcPr>
          <w:p w14:paraId="650DD794"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5,1</w:t>
            </w:r>
          </w:p>
        </w:tc>
        <w:tc>
          <w:tcPr>
            <w:tcW w:w="649" w:type="dxa"/>
            <w:tcBorders>
              <w:top w:val="nil"/>
              <w:left w:val="nil"/>
              <w:bottom w:val="nil"/>
              <w:right w:val="nil"/>
            </w:tcBorders>
            <w:shd w:val="clear" w:color="000000" w:fill="FFFFFF"/>
            <w:noWrap/>
            <w:vAlign w:val="bottom"/>
            <w:hideMark/>
          </w:tcPr>
          <w:p w14:paraId="5F143CD4"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4,8</w:t>
            </w:r>
          </w:p>
        </w:tc>
        <w:tc>
          <w:tcPr>
            <w:tcW w:w="648" w:type="dxa"/>
            <w:tcBorders>
              <w:top w:val="nil"/>
              <w:left w:val="nil"/>
              <w:bottom w:val="nil"/>
              <w:right w:val="nil"/>
            </w:tcBorders>
            <w:shd w:val="clear" w:color="000000" w:fill="FFFFFF"/>
            <w:noWrap/>
            <w:vAlign w:val="bottom"/>
            <w:hideMark/>
          </w:tcPr>
          <w:p w14:paraId="266E78B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8,9</w:t>
            </w:r>
          </w:p>
        </w:tc>
        <w:tc>
          <w:tcPr>
            <w:tcW w:w="649" w:type="dxa"/>
            <w:tcBorders>
              <w:top w:val="nil"/>
              <w:left w:val="nil"/>
              <w:bottom w:val="nil"/>
              <w:right w:val="nil"/>
            </w:tcBorders>
            <w:shd w:val="clear" w:color="000000" w:fill="FFFFFF"/>
            <w:noWrap/>
            <w:vAlign w:val="bottom"/>
            <w:hideMark/>
          </w:tcPr>
          <w:p w14:paraId="7719ED4D"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9,3</w:t>
            </w:r>
          </w:p>
        </w:tc>
      </w:tr>
      <w:tr w:rsidR="001C31F1" w:rsidRPr="001C31F1" w14:paraId="1AB65692" w14:textId="77777777" w:rsidTr="001C31F1">
        <w:trPr>
          <w:trHeight w:val="162"/>
        </w:trPr>
        <w:tc>
          <w:tcPr>
            <w:tcW w:w="4708" w:type="dxa"/>
            <w:tcBorders>
              <w:top w:val="nil"/>
              <w:left w:val="nil"/>
              <w:bottom w:val="nil"/>
              <w:right w:val="nil"/>
            </w:tcBorders>
            <w:shd w:val="clear" w:color="000000" w:fill="FFFFFF"/>
            <w:noWrap/>
            <w:vAlign w:val="bottom"/>
            <w:hideMark/>
          </w:tcPr>
          <w:p w14:paraId="12775F8B"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Trabajadores de los servicios y vendedores de comercios y mercados</w:t>
            </w:r>
          </w:p>
        </w:tc>
        <w:tc>
          <w:tcPr>
            <w:tcW w:w="648" w:type="dxa"/>
            <w:tcBorders>
              <w:top w:val="nil"/>
              <w:left w:val="nil"/>
              <w:bottom w:val="nil"/>
              <w:right w:val="nil"/>
            </w:tcBorders>
            <w:shd w:val="clear" w:color="000000" w:fill="FFFFFF"/>
            <w:noWrap/>
            <w:vAlign w:val="bottom"/>
            <w:hideMark/>
          </w:tcPr>
          <w:p w14:paraId="08990B80"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w:t>
            </w:r>
          </w:p>
        </w:tc>
        <w:tc>
          <w:tcPr>
            <w:tcW w:w="649" w:type="dxa"/>
            <w:tcBorders>
              <w:top w:val="nil"/>
              <w:left w:val="nil"/>
              <w:bottom w:val="nil"/>
              <w:right w:val="nil"/>
            </w:tcBorders>
            <w:shd w:val="clear" w:color="000000" w:fill="FFFFFF"/>
            <w:noWrap/>
            <w:vAlign w:val="bottom"/>
            <w:hideMark/>
          </w:tcPr>
          <w:p w14:paraId="725AE33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w:t>
            </w:r>
          </w:p>
        </w:tc>
        <w:tc>
          <w:tcPr>
            <w:tcW w:w="648" w:type="dxa"/>
            <w:tcBorders>
              <w:top w:val="nil"/>
              <w:left w:val="nil"/>
              <w:bottom w:val="nil"/>
              <w:right w:val="nil"/>
            </w:tcBorders>
            <w:shd w:val="clear" w:color="000000" w:fill="FFFFFF"/>
            <w:noWrap/>
            <w:vAlign w:val="bottom"/>
            <w:hideMark/>
          </w:tcPr>
          <w:p w14:paraId="23CBE49D"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15,7</w:t>
            </w:r>
          </w:p>
        </w:tc>
        <w:tc>
          <w:tcPr>
            <w:tcW w:w="649" w:type="dxa"/>
            <w:tcBorders>
              <w:top w:val="nil"/>
              <w:left w:val="nil"/>
              <w:bottom w:val="nil"/>
              <w:right w:val="nil"/>
            </w:tcBorders>
            <w:shd w:val="clear" w:color="000000" w:fill="FFFFFF"/>
            <w:noWrap/>
            <w:vAlign w:val="bottom"/>
            <w:hideMark/>
          </w:tcPr>
          <w:p w14:paraId="600E2BE2"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15,0</w:t>
            </w:r>
          </w:p>
        </w:tc>
      </w:tr>
      <w:tr w:rsidR="001C31F1" w:rsidRPr="001C31F1" w14:paraId="3E129502" w14:textId="77777777" w:rsidTr="001C31F1">
        <w:trPr>
          <w:trHeight w:val="162"/>
        </w:trPr>
        <w:tc>
          <w:tcPr>
            <w:tcW w:w="4708" w:type="dxa"/>
            <w:tcBorders>
              <w:top w:val="nil"/>
              <w:left w:val="nil"/>
              <w:bottom w:val="nil"/>
              <w:right w:val="nil"/>
            </w:tcBorders>
            <w:shd w:val="clear" w:color="000000" w:fill="FFFFFF"/>
            <w:noWrap/>
            <w:vAlign w:val="bottom"/>
            <w:hideMark/>
          </w:tcPr>
          <w:p w14:paraId="6023CDDE"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Agricultores y trabajadores calificados agropecuarios y pesqueros</w:t>
            </w:r>
          </w:p>
        </w:tc>
        <w:tc>
          <w:tcPr>
            <w:tcW w:w="648" w:type="dxa"/>
            <w:tcBorders>
              <w:top w:val="nil"/>
              <w:left w:val="nil"/>
              <w:bottom w:val="nil"/>
              <w:right w:val="nil"/>
            </w:tcBorders>
            <w:shd w:val="clear" w:color="000000" w:fill="FFFFFF"/>
            <w:noWrap/>
            <w:vAlign w:val="bottom"/>
            <w:hideMark/>
          </w:tcPr>
          <w:p w14:paraId="589DABA4"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w:t>
            </w:r>
          </w:p>
        </w:tc>
        <w:tc>
          <w:tcPr>
            <w:tcW w:w="649" w:type="dxa"/>
            <w:tcBorders>
              <w:top w:val="nil"/>
              <w:left w:val="nil"/>
              <w:bottom w:val="nil"/>
              <w:right w:val="nil"/>
            </w:tcBorders>
            <w:shd w:val="clear" w:color="000000" w:fill="FFFFFF"/>
            <w:noWrap/>
            <w:vAlign w:val="bottom"/>
            <w:hideMark/>
          </w:tcPr>
          <w:p w14:paraId="33CEA54B"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w:t>
            </w:r>
          </w:p>
        </w:tc>
        <w:tc>
          <w:tcPr>
            <w:tcW w:w="648" w:type="dxa"/>
            <w:tcBorders>
              <w:top w:val="nil"/>
              <w:left w:val="nil"/>
              <w:bottom w:val="nil"/>
              <w:right w:val="nil"/>
            </w:tcBorders>
            <w:shd w:val="clear" w:color="000000" w:fill="FFFFFF"/>
            <w:noWrap/>
            <w:vAlign w:val="bottom"/>
            <w:hideMark/>
          </w:tcPr>
          <w:p w14:paraId="19A80B9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3,9</w:t>
            </w:r>
          </w:p>
        </w:tc>
        <w:tc>
          <w:tcPr>
            <w:tcW w:w="649" w:type="dxa"/>
            <w:tcBorders>
              <w:top w:val="nil"/>
              <w:left w:val="nil"/>
              <w:bottom w:val="nil"/>
              <w:right w:val="nil"/>
            </w:tcBorders>
            <w:shd w:val="clear" w:color="000000" w:fill="FFFFFF"/>
            <w:noWrap/>
            <w:vAlign w:val="bottom"/>
            <w:hideMark/>
          </w:tcPr>
          <w:p w14:paraId="5ED21F96"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3,8</w:t>
            </w:r>
          </w:p>
        </w:tc>
      </w:tr>
      <w:tr w:rsidR="001C31F1" w:rsidRPr="001C31F1" w14:paraId="4DB1130E" w14:textId="77777777" w:rsidTr="001C31F1">
        <w:trPr>
          <w:trHeight w:val="162"/>
        </w:trPr>
        <w:tc>
          <w:tcPr>
            <w:tcW w:w="4708" w:type="dxa"/>
            <w:tcBorders>
              <w:top w:val="nil"/>
              <w:left w:val="nil"/>
              <w:bottom w:val="nil"/>
              <w:right w:val="nil"/>
            </w:tcBorders>
            <w:shd w:val="clear" w:color="000000" w:fill="FFFFFF"/>
            <w:noWrap/>
            <w:vAlign w:val="bottom"/>
            <w:hideMark/>
          </w:tcPr>
          <w:p w14:paraId="69EB4D8F"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Oficiales, operarios y artesanos de artes mecánicas y de otros oficios</w:t>
            </w:r>
          </w:p>
        </w:tc>
        <w:tc>
          <w:tcPr>
            <w:tcW w:w="648" w:type="dxa"/>
            <w:tcBorders>
              <w:top w:val="nil"/>
              <w:left w:val="nil"/>
              <w:bottom w:val="nil"/>
              <w:right w:val="nil"/>
            </w:tcBorders>
            <w:shd w:val="clear" w:color="000000" w:fill="FFFFFF"/>
            <w:noWrap/>
            <w:vAlign w:val="bottom"/>
            <w:hideMark/>
          </w:tcPr>
          <w:p w14:paraId="030B4D01"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32,0</w:t>
            </w:r>
          </w:p>
        </w:tc>
        <w:tc>
          <w:tcPr>
            <w:tcW w:w="649" w:type="dxa"/>
            <w:tcBorders>
              <w:top w:val="nil"/>
              <w:left w:val="nil"/>
              <w:bottom w:val="nil"/>
              <w:right w:val="nil"/>
            </w:tcBorders>
            <w:shd w:val="clear" w:color="000000" w:fill="FFFFFF"/>
            <w:noWrap/>
            <w:vAlign w:val="bottom"/>
            <w:hideMark/>
          </w:tcPr>
          <w:p w14:paraId="6395E1F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29,4</w:t>
            </w:r>
          </w:p>
        </w:tc>
        <w:tc>
          <w:tcPr>
            <w:tcW w:w="648" w:type="dxa"/>
            <w:tcBorders>
              <w:top w:val="nil"/>
              <w:left w:val="nil"/>
              <w:bottom w:val="nil"/>
              <w:right w:val="nil"/>
            </w:tcBorders>
            <w:shd w:val="clear" w:color="000000" w:fill="FFFFFF"/>
            <w:noWrap/>
            <w:vAlign w:val="bottom"/>
            <w:hideMark/>
          </w:tcPr>
          <w:p w14:paraId="080AF9A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14,5</w:t>
            </w:r>
          </w:p>
        </w:tc>
        <w:tc>
          <w:tcPr>
            <w:tcW w:w="649" w:type="dxa"/>
            <w:tcBorders>
              <w:top w:val="nil"/>
              <w:left w:val="nil"/>
              <w:bottom w:val="nil"/>
              <w:right w:val="nil"/>
            </w:tcBorders>
            <w:shd w:val="clear" w:color="000000" w:fill="FFFFFF"/>
            <w:noWrap/>
            <w:vAlign w:val="bottom"/>
            <w:hideMark/>
          </w:tcPr>
          <w:p w14:paraId="2818779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13,9</w:t>
            </w:r>
          </w:p>
        </w:tc>
      </w:tr>
      <w:tr w:rsidR="001C31F1" w:rsidRPr="001C31F1" w14:paraId="222EA716" w14:textId="77777777" w:rsidTr="001C31F1">
        <w:trPr>
          <w:trHeight w:val="162"/>
        </w:trPr>
        <w:tc>
          <w:tcPr>
            <w:tcW w:w="4708" w:type="dxa"/>
            <w:tcBorders>
              <w:top w:val="nil"/>
              <w:left w:val="nil"/>
              <w:bottom w:val="nil"/>
              <w:right w:val="nil"/>
            </w:tcBorders>
            <w:shd w:val="clear" w:color="000000" w:fill="FFFFFF"/>
            <w:noWrap/>
            <w:vAlign w:val="bottom"/>
            <w:hideMark/>
          </w:tcPr>
          <w:p w14:paraId="1D34DE33"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Operadores de instalaciones y máquinas y montadores</w:t>
            </w:r>
          </w:p>
        </w:tc>
        <w:tc>
          <w:tcPr>
            <w:tcW w:w="648" w:type="dxa"/>
            <w:tcBorders>
              <w:top w:val="nil"/>
              <w:left w:val="nil"/>
              <w:bottom w:val="nil"/>
              <w:right w:val="nil"/>
            </w:tcBorders>
            <w:shd w:val="clear" w:color="000000" w:fill="FFFFFF"/>
            <w:noWrap/>
            <w:vAlign w:val="bottom"/>
            <w:hideMark/>
          </w:tcPr>
          <w:p w14:paraId="103D0367"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26,2</w:t>
            </w:r>
          </w:p>
        </w:tc>
        <w:tc>
          <w:tcPr>
            <w:tcW w:w="649" w:type="dxa"/>
            <w:tcBorders>
              <w:top w:val="nil"/>
              <w:left w:val="nil"/>
              <w:bottom w:val="nil"/>
              <w:right w:val="nil"/>
            </w:tcBorders>
            <w:shd w:val="clear" w:color="000000" w:fill="FFFFFF"/>
            <w:noWrap/>
            <w:vAlign w:val="bottom"/>
            <w:hideMark/>
          </w:tcPr>
          <w:p w14:paraId="0FB834B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28,4</w:t>
            </w:r>
          </w:p>
        </w:tc>
        <w:tc>
          <w:tcPr>
            <w:tcW w:w="648" w:type="dxa"/>
            <w:tcBorders>
              <w:top w:val="nil"/>
              <w:left w:val="nil"/>
              <w:bottom w:val="nil"/>
              <w:right w:val="nil"/>
            </w:tcBorders>
            <w:shd w:val="clear" w:color="000000" w:fill="FFFFFF"/>
            <w:noWrap/>
            <w:vAlign w:val="bottom"/>
            <w:hideMark/>
          </w:tcPr>
          <w:p w14:paraId="28CB80C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8,8</w:t>
            </w:r>
          </w:p>
        </w:tc>
        <w:tc>
          <w:tcPr>
            <w:tcW w:w="649" w:type="dxa"/>
            <w:tcBorders>
              <w:top w:val="nil"/>
              <w:left w:val="nil"/>
              <w:bottom w:val="nil"/>
              <w:right w:val="nil"/>
            </w:tcBorders>
            <w:shd w:val="clear" w:color="000000" w:fill="FFFFFF"/>
            <w:noWrap/>
            <w:vAlign w:val="bottom"/>
            <w:hideMark/>
          </w:tcPr>
          <w:p w14:paraId="2218883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9,1</w:t>
            </w:r>
          </w:p>
        </w:tc>
      </w:tr>
      <w:tr w:rsidR="001C31F1" w:rsidRPr="001C31F1" w14:paraId="7C17C4E3" w14:textId="77777777" w:rsidTr="001C31F1">
        <w:trPr>
          <w:trHeight w:val="162"/>
        </w:trPr>
        <w:tc>
          <w:tcPr>
            <w:tcW w:w="4708" w:type="dxa"/>
            <w:tcBorders>
              <w:top w:val="nil"/>
              <w:left w:val="nil"/>
              <w:bottom w:val="nil"/>
              <w:right w:val="nil"/>
            </w:tcBorders>
            <w:shd w:val="clear" w:color="000000" w:fill="FFFFFF"/>
            <w:noWrap/>
            <w:vAlign w:val="bottom"/>
            <w:hideMark/>
          </w:tcPr>
          <w:p w14:paraId="72CCA931"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Trabajadores no calificados</w:t>
            </w:r>
          </w:p>
        </w:tc>
        <w:tc>
          <w:tcPr>
            <w:tcW w:w="648" w:type="dxa"/>
            <w:tcBorders>
              <w:top w:val="nil"/>
              <w:left w:val="nil"/>
              <w:bottom w:val="nil"/>
              <w:right w:val="nil"/>
            </w:tcBorders>
            <w:shd w:val="clear" w:color="000000" w:fill="FFFFFF"/>
            <w:noWrap/>
            <w:vAlign w:val="bottom"/>
            <w:hideMark/>
          </w:tcPr>
          <w:p w14:paraId="3083B177"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12,3</w:t>
            </w:r>
          </w:p>
        </w:tc>
        <w:tc>
          <w:tcPr>
            <w:tcW w:w="649" w:type="dxa"/>
            <w:tcBorders>
              <w:top w:val="nil"/>
              <w:left w:val="nil"/>
              <w:bottom w:val="nil"/>
              <w:right w:val="nil"/>
            </w:tcBorders>
            <w:shd w:val="clear" w:color="000000" w:fill="FFFFFF"/>
            <w:noWrap/>
            <w:vAlign w:val="bottom"/>
            <w:hideMark/>
          </w:tcPr>
          <w:p w14:paraId="473BF507"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12,6</w:t>
            </w:r>
          </w:p>
        </w:tc>
        <w:tc>
          <w:tcPr>
            <w:tcW w:w="648" w:type="dxa"/>
            <w:tcBorders>
              <w:top w:val="nil"/>
              <w:left w:val="nil"/>
              <w:bottom w:val="nil"/>
              <w:right w:val="nil"/>
            </w:tcBorders>
            <w:shd w:val="clear" w:color="000000" w:fill="FFFFFF"/>
            <w:noWrap/>
            <w:vAlign w:val="bottom"/>
            <w:hideMark/>
          </w:tcPr>
          <w:p w14:paraId="6233DC5E"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25,0</w:t>
            </w:r>
          </w:p>
        </w:tc>
        <w:tc>
          <w:tcPr>
            <w:tcW w:w="649" w:type="dxa"/>
            <w:tcBorders>
              <w:top w:val="nil"/>
              <w:left w:val="nil"/>
              <w:bottom w:val="nil"/>
              <w:right w:val="nil"/>
            </w:tcBorders>
            <w:shd w:val="clear" w:color="000000" w:fill="FFFFFF"/>
            <w:noWrap/>
            <w:vAlign w:val="bottom"/>
            <w:hideMark/>
          </w:tcPr>
          <w:p w14:paraId="7A99DF4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23,6</w:t>
            </w:r>
          </w:p>
        </w:tc>
      </w:tr>
      <w:tr w:rsidR="001C31F1" w:rsidRPr="001C31F1" w14:paraId="651161F5" w14:textId="77777777" w:rsidTr="001C31F1">
        <w:trPr>
          <w:trHeight w:val="162"/>
        </w:trPr>
        <w:tc>
          <w:tcPr>
            <w:tcW w:w="4708" w:type="dxa"/>
            <w:tcBorders>
              <w:top w:val="nil"/>
              <w:left w:val="nil"/>
              <w:bottom w:val="single" w:sz="4" w:space="0" w:color="000000"/>
              <w:right w:val="nil"/>
            </w:tcBorders>
            <w:shd w:val="clear" w:color="000000" w:fill="FFFFFF"/>
            <w:noWrap/>
            <w:vAlign w:val="bottom"/>
            <w:hideMark/>
          </w:tcPr>
          <w:p w14:paraId="36E942DC"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ns/nr</w:t>
            </w:r>
          </w:p>
        </w:tc>
        <w:tc>
          <w:tcPr>
            <w:tcW w:w="648" w:type="dxa"/>
            <w:tcBorders>
              <w:top w:val="nil"/>
              <w:left w:val="nil"/>
              <w:bottom w:val="single" w:sz="4" w:space="0" w:color="000000"/>
              <w:right w:val="nil"/>
            </w:tcBorders>
            <w:shd w:val="clear" w:color="000000" w:fill="FFFFFF"/>
            <w:noWrap/>
            <w:vAlign w:val="bottom"/>
            <w:hideMark/>
          </w:tcPr>
          <w:p w14:paraId="2DB6B84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49" w:type="dxa"/>
            <w:tcBorders>
              <w:top w:val="nil"/>
              <w:left w:val="nil"/>
              <w:bottom w:val="single" w:sz="4" w:space="0" w:color="000000"/>
              <w:right w:val="nil"/>
            </w:tcBorders>
            <w:shd w:val="clear" w:color="000000" w:fill="FFFFFF"/>
            <w:noWrap/>
            <w:vAlign w:val="bottom"/>
            <w:hideMark/>
          </w:tcPr>
          <w:p w14:paraId="55C86B23"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648" w:type="dxa"/>
            <w:tcBorders>
              <w:top w:val="nil"/>
              <w:left w:val="nil"/>
              <w:bottom w:val="single" w:sz="4" w:space="0" w:color="000000"/>
              <w:right w:val="nil"/>
            </w:tcBorders>
            <w:shd w:val="clear" w:color="000000" w:fill="FFFFFF"/>
            <w:noWrap/>
            <w:vAlign w:val="bottom"/>
            <w:hideMark/>
          </w:tcPr>
          <w:p w14:paraId="04C2F46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0,7</w:t>
            </w:r>
          </w:p>
        </w:tc>
        <w:tc>
          <w:tcPr>
            <w:tcW w:w="649" w:type="dxa"/>
            <w:tcBorders>
              <w:top w:val="nil"/>
              <w:left w:val="nil"/>
              <w:bottom w:val="single" w:sz="4" w:space="0" w:color="000000"/>
              <w:right w:val="nil"/>
            </w:tcBorders>
            <w:shd w:val="clear" w:color="000000" w:fill="FFFFFF"/>
            <w:noWrap/>
            <w:vAlign w:val="bottom"/>
            <w:hideMark/>
          </w:tcPr>
          <w:p w14:paraId="462719B0"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0,7</w:t>
            </w:r>
          </w:p>
        </w:tc>
      </w:tr>
      <w:tr w:rsidR="001C31F1" w:rsidRPr="001C31F1" w14:paraId="30A89139" w14:textId="77777777" w:rsidTr="001C31F1">
        <w:trPr>
          <w:trHeight w:val="162"/>
        </w:trPr>
        <w:tc>
          <w:tcPr>
            <w:tcW w:w="4708" w:type="dxa"/>
            <w:tcBorders>
              <w:top w:val="nil"/>
              <w:left w:val="nil"/>
              <w:bottom w:val="single" w:sz="8" w:space="0" w:color="000000"/>
              <w:right w:val="nil"/>
            </w:tcBorders>
            <w:shd w:val="clear" w:color="000000" w:fill="FFFFFF"/>
            <w:noWrap/>
            <w:vAlign w:val="bottom"/>
            <w:hideMark/>
          </w:tcPr>
          <w:p w14:paraId="66E7D8DB"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c>
          <w:tcPr>
            <w:tcW w:w="648" w:type="dxa"/>
            <w:tcBorders>
              <w:top w:val="nil"/>
              <w:left w:val="nil"/>
              <w:bottom w:val="single" w:sz="8" w:space="0" w:color="000000"/>
              <w:right w:val="nil"/>
            </w:tcBorders>
            <w:shd w:val="clear" w:color="000000" w:fill="FFFFFF"/>
            <w:noWrap/>
            <w:vAlign w:val="bottom"/>
            <w:hideMark/>
          </w:tcPr>
          <w:p w14:paraId="67773621"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649" w:type="dxa"/>
            <w:tcBorders>
              <w:top w:val="nil"/>
              <w:left w:val="nil"/>
              <w:bottom w:val="single" w:sz="8" w:space="0" w:color="000000"/>
              <w:right w:val="nil"/>
            </w:tcBorders>
            <w:shd w:val="clear" w:color="000000" w:fill="FFFFFF"/>
            <w:noWrap/>
            <w:vAlign w:val="bottom"/>
            <w:hideMark/>
          </w:tcPr>
          <w:p w14:paraId="63647165"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648" w:type="dxa"/>
            <w:tcBorders>
              <w:top w:val="nil"/>
              <w:left w:val="nil"/>
              <w:bottom w:val="single" w:sz="8" w:space="0" w:color="000000"/>
              <w:right w:val="nil"/>
            </w:tcBorders>
            <w:shd w:val="clear" w:color="000000" w:fill="FFFFFF"/>
            <w:noWrap/>
            <w:vAlign w:val="bottom"/>
            <w:hideMark/>
          </w:tcPr>
          <w:p w14:paraId="1F5F0EA1"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c>
          <w:tcPr>
            <w:tcW w:w="649" w:type="dxa"/>
            <w:tcBorders>
              <w:top w:val="nil"/>
              <w:left w:val="nil"/>
              <w:bottom w:val="single" w:sz="8" w:space="0" w:color="000000"/>
              <w:right w:val="nil"/>
            </w:tcBorders>
            <w:shd w:val="clear" w:color="000000" w:fill="FFFFFF"/>
            <w:noWrap/>
            <w:vAlign w:val="bottom"/>
            <w:hideMark/>
          </w:tcPr>
          <w:p w14:paraId="1CC0EF4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100,0</w:t>
            </w:r>
          </w:p>
        </w:tc>
      </w:tr>
    </w:tbl>
    <w:p w14:paraId="6FF0336C" w14:textId="77777777" w:rsidR="006F4B00" w:rsidRPr="004003CB" w:rsidRDefault="006F4B00" w:rsidP="006F4B00">
      <w:pPr>
        <w:pStyle w:val="CitaviBibliographyEntry"/>
        <w:spacing w:after="0" w:line="276" w:lineRule="auto"/>
        <w:jc w:val="both"/>
        <w:rPr>
          <w:rFonts w:ascii="Times New Roman" w:hAnsi="Times New Roman" w:cs="Times New Roman"/>
          <w:color w:val="323E4F" w:themeColor="text2" w:themeShade="BF"/>
          <w:sz w:val="24"/>
          <w:szCs w:val="24"/>
        </w:rPr>
      </w:pPr>
      <w:r w:rsidRPr="004003CB">
        <w:rPr>
          <w:rFonts w:ascii="Times New Roman" w:eastAsia="Times New Roman" w:hAnsi="Times New Roman" w:cs="Times New Roman"/>
          <w:color w:val="323E4F" w:themeColor="text2" w:themeShade="BF"/>
          <w:sz w:val="20"/>
          <w:szCs w:val="20"/>
          <w:lang w:eastAsia="es-CL"/>
        </w:rPr>
        <w:t>Fuente: Elaboración propia en base a ENE</w:t>
      </w:r>
      <w:r>
        <w:rPr>
          <w:rFonts w:ascii="Times New Roman" w:eastAsia="Times New Roman" w:hAnsi="Times New Roman" w:cs="Times New Roman"/>
          <w:color w:val="323E4F" w:themeColor="text2" w:themeShade="BF"/>
          <w:sz w:val="20"/>
          <w:szCs w:val="20"/>
          <w:lang w:eastAsia="es-CL"/>
        </w:rPr>
        <w:t>.</w:t>
      </w:r>
    </w:p>
    <w:p w14:paraId="1D3D68AD" w14:textId="2F98DBA1" w:rsidR="00C10A42" w:rsidRDefault="00C10A42" w:rsidP="00AB60F0">
      <w:pPr>
        <w:spacing w:after="0" w:line="276" w:lineRule="auto"/>
        <w:jc w:val="both"/>
        <w:rPr>
          <w:lang w:val="es-CL"/>
        </w:rPr>
      </w:pPr>
    </w:p>
    <w:p w14:paraId="11768687" w14:textId="4DCBE096" w:rsidR="00CF7781" w:rsidRDefault="00CF7781" w:rsidP="00CF7781">
      <w:pPr>
        <w:pStyle w:val="CitaviBibliographyEntry"/>
        <w:spacing w:after="0" w:line="276" w:lineRule="auto"/>
        <w:jc w:val="both"/>
        <w:rPr>
          <w:rFonts w:ascii="Times New Roman" w:hAnsi="Times New Roman" w:cs="Times New Roman"/>
          <w:color w:val="000000" w:themeColor="text1"/>
          <w:sz w:val="24"/>
          <w:szCs w:val="24"/>
        </w:rPr>
      </w:pPr>
      <w:r w:rsidRPr="006E53FA">
        <w:rPr>
          <w:rFonts w:ascii="Times New Roman" w:hAnsi="Times New Roman" w:cs="Times New Roman"/>
          <w:color w:val="000000" w:themeColor="text1"/>
          <w:sz w:val="24"/>
          <w:szCs w:val="24"/>
        </w:rPr>
        <w:t xml:space="preserve">El Cuadro 21 muestra las características generales de los ocupados del sector </w:t>
      </w:r>
      <w:r w:rsidR="002E3084">
        <w:rPr>
          <w:rFonts w:ascii="Times New Roman" w:hAnsi="Times New Roman" w:cs="Times New Roman"/>
          <w:color w:val="000000" w:themeColor="text1"/>
          <w:sz w:val="24"/>
          <w:szCs w:val="24"/>
        </w:rPr>
        <w:t>Minería</w:t>
      </w:r>
      <w:r w:rsidRPr="006E53FA">
        <w:rPr>
          <w:rFonts w:ascii="Times New Roman" w:hAnsi="Times New Roman" w:cs="Times New Roman"/>
          <w:color w:val="000000" w:themeColor="text1"/>
          <w:sz w:val="24"/>
          <w:szCs w:val="24"/>
        </w:rPr>
        <w:t xml:space="preserve"> por tipo de ocupación, usando datos de los años 2015 y 2016. Entre otras cosas, se observa que:</w:t>
      </w:r>
    </w:p>
    <w:p w14:paraId="2173C26B" w14:textId="77777777" w:rsidR="00EB2301" w:rsidRPr="006E53FA" w:rsidRDefault="00EB2301" w:rsidP="00CF7781">
      <w:pPr>
        <w:pStyle w:val="CitaviBibliographyEntry"/>
        <w:spacing w:after="0" w:line="276" w:lineRule="auto"/>
        <w:jc w:val="both"/>
        <w:rPr>
          <w:rFonts w:ascii="Times New Roman" w:hAnsi="Times New Roman" w:cs="Times New Roman"/>
          <w:color w:val="000000" w:themeColor="text1"/>
          <w:sz w:val="24"/>
          <w:szCs w:val="24"/>
        </w:rPr>
      </w:pPr>
    </w:p>
    <w:p w14:paraId="0B139960" w14:textId="48AA94A4" w:rsidR="00CF7781" w:rsidRPr="006E53FA" w:rsidRDefault="00CF7781" w:rsidP="00CF14E1">
      <w:pPr>
        <w:pStyle w:val="CitaviBibliographyEntry"/>
        <w:numPr>
          <w:ilvl w:val="0"/>
          <w:numId w:val="12"/>
        </w:numPr>
        <w:spacing w:after="0" w:line="276" w:lineRule="auto"/>
        <w:jc w:val="both"/>
        <w:rPr>
          <w:rFonts w:ascii="Times New Roman" w:hAnsi="Times New Roman" w:cs="Times New Roman"/>
          <w:color w:val="000000" w:themeColor="text1"/>
          <w:sz w:val="24"/>
          <w:szCs w:val="24"/>
        </w:rPr>
      </w:pPr>
      <w:r w:rsidRPr="006E53FA">
        <w:rPr>
          <w:rFonts w:ascii="Times New Roman" w:hAnsi="Times New Roman" w:cs="Times New Roman"/>
          <w:color w:val="000000" w:themeColor="text1"/>
          <w:sz w:val="24"/>
          <w:szCs w:val="24"/>
        </w:rPr>
        <w:t xml:space="preserve">Si bien el porcentaje de mujeres del sector es </w:t>
      </w:r>
      <w:r w:rsidR="006032A3">
        <w:rPr>
          <w:rFonts w:ascii="Times New Roman" w:hAnsi="Times New Roman" w:cs="Times New Roman"/>
          <w:color w:val="000000" w:themeColor="text1"/>
          <w:sz w:val="24"/>
          <w:szCs w:val="24"/>
        </w:rPr>
        <w:t>8,6</w:t>
      </w:r>
      <w:r w:rsidRPr="006E53FA">
        <w:rPr>
          <w:rFonts w:ascii="Times New Roman" w:hAnsi="Times New Roman" w:cs="Times New Roman"/>
          <w:color w:val="000000" w:themeColor="text1"/>
          <w:sz w:val="24"/>
          <w:szCs w:val="24"/>
        </w:rPr>
        <w:t>%, existe una alta heterogeneidad entre grandes grupos de ocupación. Por ejemplo,</w:t>
      </w:r>
      <w:r w:rsidRPr="004003CB">
        <w:rPr>
          <w:rFonts w:ascii="Times New Roman" w:hAnsi="Times New Roman" w:cs="Times New Roman"/>
        </w:rPr>
        <w:t xml:space="preserve"> </w:t>
      </w:r>
      <w:r w:rsidRPr="006E53FA">
        <w:rPr>
          <w:rFonts w:ascii="Times New Roman" w:hAnsi="Times New Roman" w:cs="Times New Roman"/>
          <w:color w:val="000000" w:themeColor="text1"/>
          <w:sz w:val="24"/>
          <w:szCs w:val="24"/>
        </w:rPr>
        <w:t xml:space="preserve">entre los empleados de oficina, el indicador alcanza el </w:t>
      </w:r>
      <w:r w:rsidR="00106A50">
        <w:rPr>
          <w:rFonts w:ascii="Times New Roman" w:hAnsi="Times New Roman" w:cs="Times New Roman"/>
          <w:color w:val="000000" w:themeColor="text1"/>
          <w:sz w:val="24"/>
          <w:szCs w:val="24"/>
        </w:rPr>
        <w:t>23</w:t>
      </w:r>
      <w:r w:rsidRPr="006E53FA">
        <w:rPr>
          <w:rFonts w:ascii="Times New Roman" w:hAnsi="Times New Roman" w:cs="Times New Roman"/>
          <w:color w:val="000000" w:themeColor="text1"/>
          <w:sz w:val="24"/>
          <w:szCs w:val="24"/>
        </w:rPr>
        <w:t xml:space="preserve">% mientras que, entre los </w:t>
      </w:r>
      <w:r w:rsidR="006032A3">
        <w:rPr>
          <w:rFonts w:ascii="Times New Roman" w:hAnsi="Times New Roman" w:cs="Times New Roman"/>
          <w:color w:val="000000" w:themeColor="text1"/>
          <w:sz w:val="24"/>
          <w:szCs w:val="24"/>
        </w:rPr>
        <w:t>o</w:t>
      </w:r>
      <w:r w:rsidR="006032A3" w:rsidRPr="006032A3">
        <w:rPr>
          <w:rFonts w:ascii="Times New Roman" w:hAnsi="Times New Roman" w:cs="Times New Roman"/>
          <w:color w:val="000000" w:themeColor="text1"/>
          <w:sz w:val="24"/>
          <w:szCs w:val="24"/>
        </w:rPr>
        <w:t>ficiales, operarios y artesanos de artes mecánicas y de otros oficios</w:t>
      </w:r>
      <w:r w:rsidR="006032A3">
        <w:rPr>
          <w:rFonts w:ascii="Times New Roman" w:hAnsi="Times New Roman" w:cs="Times New Roman"/>
          <w:color w:val="000000" w:themeColor="text1"/>
          <w:sz w:val="24"/>
          <w:szCs w:val="24"/>
        </w:rPr>
        <w:t xml:space="preserve"> apenas supera el 1%. </w:t>
      </w:r>
    </w:p>
    <w:p w14:paraId="09EFB16C" w14:textId="6F3380CD" w:rsidR="00CF7781" w:rsidRPr="006E53FA" w:rsidRDefault="00CF7781" w:rsidP="00CF14E1">
      <w:pPr>
        <w:pStyle w:val="CitaviBibliographyEntry"/>
        <w:numPr>
          <w:ilvl w:val="0"/>
          <w:numId w:val="12"/>
        </w:numPr>
        <w:spacing w:after="0" w:line="276" w:lineRule="auto"/>
        <w:jc w:val="both"/>
        <w:rPr>
          <w:rFonts w:ascii="Times New Roman" w:hAnsi="Times New Roman" w:cs="Times New Roman"/>
          <w:color w:val="000000" w:themeColor="text1"/>
          <w:sz w:val="24"/>
          <w:szCs w:val="24"/>
        </w:rPr>
      </w:pPr>
      <w:r w:rsidRPr="006E53FA">
        <w:rPr>
          <w:rFonts w:ascii="Times New Roman" w:hAnsi="Times New Roman" w:cs="Times New Roman"/>
          <w:color w:val="000000" w:themeColor="text1"/>
          <w:sz w:val="24"/>
          <w:szCs w:val="24"/>
        </w:rPr>
        <w:t>Si bien el ingreso promedio de los ocupados del sector es $</w:t>
      </w:r>
      <w:r w:rsidR="00A60E32">
        <w:rPr>
          <w:rFonts w:ascii="Times New Roman" w:hAnsi="Times New Roman" w:cs="Times New Roman"/>
          <w:color w:val="000000" w:themeColor="text1"/>
          <w:sz w:val="24"/>
          <w:szCs w:val="24"/>
        </w:rPr>
        <w:t>961.367</w:t>
      </w:r>
      <w:r w:rsidRPr="006E53FA">
        <w:rPr>
          <w:rFonts w:ascii="Times New Roman" w:hAnsi="Times New Roman" w:cs="Times New Roman"/>
          <w:color w:val="000000" w:themeColor="text1"/>
          <w:sz w:val="24"/>
          <w:szCs w:val="24"/>
        </w:rPr>
        <w:t xml:space="preserve">, al concentrarnos en los </w:t>
      </w:r>
      <w:r w:rsidR="00A60E32">
        <w:rPr>
          <w:rFonts w:ascii="Times New Roman" w:hAnsi="Times New Roman" w:cs="Times New Roman"/>
          <w:color w:val="000000" w:themeColor="text1"/>
          <w:sz w:val="24"/>
          <w:szCs w:val="24"/>
        </w:rPr>
        <w:t xml:space="preserve">dos grupos </w:t>
      </w:r>
      <w:r w:rsidRPr="006E53FA">
        <w:rPr>
          <w:rFonts w:ascii="Times New Roman" w:hAnsi="Times New Roman" w:cs="Times New Roman"/>
          <w:color w:val="000000" w:themeColor="text1"/>
          <w:sz w:val="24"/>
          <w:szCs w:val="24"/>
        </w:rPr>
        <w:t>con mayor participación dentro d</w:t>
      </w:r>
      <w:r w:rsidR="00A60E32">
        <w:rPr>
          <w:rFonts w:ascii="Times New Roman" w:hAnsi="Times New Roman" w:cs="Times New Roman"/>
          <w:color w:val="000000" w:themeColor="text1"/>
          <w:sz w:val="24"/>
          <w:szCs w:val="24"/>
        </w:rPr>
        <w:t xml:space="preserve">el sector (superior al 55%), vemos que el ingreso promedio en cada uno de ellos sigue </w:t>
      </w:r>
      <w:r w:rsidR="002F10E8">
        <w:rPr>
          <w:rFonts w:ascii="Times New Roman" w:hAnsi="Times New Roman" w:cs="Times New Roman"/>
          <w:color w:val="000000" w:themeColor="text1"/>
          <w:sz w:val="24"/>
          <w:szCs w:val="24"/>
        </w:rPr>
        <w:t>rondando los</w:t>
      </w:r>
      <w:r w:rsidR="00A60E32">
        <w:rPr>
          <w:rFonts w:ascii="Times New Roman" w:hAnsi="Times New Roman" w:cs="Times New Roman"/>
          <w:color w:val="000000" w:themeColor="text1"/>
          <w:sz w:val="24"/>
          <w:szCs w:val="24"/>
        </w:rPr>
        <w:t xml:space="preserve"> $800.000</w:t>
      </w:r>
      <w:r w:rsidRPr="006E53FA">
        <w:rPr>
          <w:rFonts w:ascii="Times New Roman" w:hAnsi="Times New Roman" w:cs="Times New Roman"/>
          <w:color w:val="000000" w:themeColor="text1"/>
          <w:sz w:val="24"/>
          <w:szCs w:val="24"/>
        </w:rPr>
        <w:t xml:space="preserve">. </w:t>
      </w:r>
      <w:r w:rsidR="00A60E32">
        <w:rPr>
          <w:rFonts w:ascii="Times New Roman" w:hAnsi="Times New Roman" w:cs="Times New Roman"/>
          <w:color w:val="000000" w:themeColor="text1"/>
          <w:sz w:val="24"/>
          <w:szCs w:val="24"/>
        </w:rPr>
        <w:t>Este es un punto importante, pues por lo general el ingreso promedio en los grupos con mayor participación suele estar muy por debajo del promedio</w:t>
      </w:r>
      <w:r w:rsidR="002528C8">
        <w:rPr>
          <w:rFonts w:ascii="Times New Roman" w:hAnsi="Times New Roman" w:cs="Times New Roman"/>
          <w:color w:val="000000" w:themeColor="text1"/>
          <w:sz w:val="24"/>
          <w:szCs w:val="24"/>
        </w:rPr>
        <w:t xml:space="preserve"> (a veces, cercano al mínimo)</w:t>
      </w:r>
      <w:r w:rsidR="00A60E32">
        <w:rPr>
          <w:rFonts w:ascii="Times New Roman" w:hAnsi="Times New Roman" w:cs="Times New Roman"/>
          <w:color w:val="000000" w:themeColor="text1"/>
          <w:sz w:val="24"/>
          <w:szCs w:val="24"/>
        </w:rPr>
        <w:t>.</w:t>
      </w:r>
    </w:p>
    <w:p w14:paraId="23A553EC" w14:textId="25AC154C" w:rsidR="00F83D5A" w:rsidRPr="001C31F1" w:rsidRDefault="00F83D5A" w:rsidP="00AB60F0">
      <w:pPr>
        <w:spacing w:after="0" w:line="276" w:lineRule="auto"/>
        <w:jc w:val="both"/>
        <w:rPr>
          <w:lang w:val="es-CL"/>
        </w:rPr>
      </w:pPr>
    </w:p>
    <w:p w14:paraId="12D192C6" w14:textId="5A133284" w:rsidR="00C10A42" w:rsidRPr="001C31F1" w:rsidRDefault="00970047" w:rsidP="00AB60F0">
      <w:pPr>
        <w:spacing w:after="0" w:line="276" w:lineRule="auto"/>
        <w:jc w:val="both"/>
        <w:rPr>
          <w:b/>
          <w:color w:val="323E4F" w:themeColor="text2" w:themeShade="BF"/>
          <w:lang w:val="es-CL"/>
        </w:rPr>
      </w:pPr>
      <w:r w:rsidRPr="001C31F1">
        <w:rPr>
          <w:b/>
          <w:color w:val="323E4F" w:themeColor="text2" w:themeShade="BF"/>
          <w:lang w:val="es-CL"/>
        </w:rPr>
        <w:lastRenderedPageBreak/>
        <w:t xml:space="preserve">Cuadro </w:t>
      </w:r>
      <w:r>
        <w:rPr>
          <w:b/>
          <w:color w:val="323E4F" w:themeColor="text2" w:themeShade="BF"/>
          <w:lang w:val="es-CL"/>
        </w:rPr>
        <w:t>21</w:t>
      </w:r>
      <w:r w:rsidRPr="001C31F1">
        <w:rPr>
          <w:b/>
          <w:color w:val="323E4F" w:themeColor="text2" w:themeShade="BF"/>
          <w:lang w:val="es-CL"/>
        </w:rPr>
        <w:t xml:space="preserve">. </w:t>
      </w:r>
      <w:r w:rsidR="001C31F1" w:rsidRPr="001C31F1">
        <w:rPr>
          <w:b/>
          <w:color w:val="323E4F" w:themeColor="text2" w:themeShade="BF"/>
          <w:lang w:val="es-CL"/>
        </w:rPr>
        <w:t>Características generales de los ocupados del sector Minería por tipo de ocupación, 2015/2016</w:t>
      </w:r>
    </w:p>
    <w:tbl>
      <w:tblPr>
        <w:tblW w:w="8479" w:type="dxa"/>
        <w:tblCellMar>
          <w:left w:w="70" w:type="dxa"/>
          <w:right w:w="70" w:type="dxa"/>
        </w:tblCellMar>
        <w:tblLook w:val="04A0" w:firstRow="1" w:lastRow="0" w:firstColumn="1" w:lastColumn="0" w:noHBand="0" w:noVBand="1"/>
      </w:tblPr>
      <w:tblGrid>
        <w:gridCol w:w="3231"/>
        <w:gridCol w:w="1179"/>
        <w:gridCol w:w="984"/>
        <w:gridCol w:w="1081"/>
        <w:gridCol w:w="837"/>
        <w:gridCol w:w="1167"/>
      </w:tblGrid>
      <w:tr w:rsidR="001C31F1" w:rsidRPr="001C31F1" w14:paraId="6196AB58" w14:textId="77777777" w:rsidTr="00320B2E">
        <w:trPr>
          <w:trHeight w:val="98"/>
        </w:trPr>
        <w:tc>
          <w:tcPr>
            <w:tcW w:w="3231" w:type="dxa"/>
            <w:tcBorders>
              <w:top w:val="single" w:sz="8" w:space="0" w:color="000000"/>
              <w:left w:val="nil"/>
              <w:bottom w:val="single" w:sz="4" w:space="0" w:color="000000"/>
              <w:right w:val="nil"/>
            </w:tcBorders>
            <w:shd w:val="clear" w:color="000000" w:fill="FFFFFF"/>
            <w:noWrap/>
            <w:vAlign w:val="bottom"/>
            <w:hideMark/>
          </w:tcPr>
          <w:p w14:paraId="0129F0F2"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Gran grupo de ocupación</w:t>
            </w:r>
          </w:p>
        </w:tc>
        <w:tc>
          <w:tcPr>
            <w:tcW w:w="1179" w:type="dxa"/>
            <w:tcBorders>
              <w:top w:val="single" w:sz="8" w:space="0" w:color="000000"/>
              <w:left w:val="nil"/>
              <w:bottom w:val="single" w:sz="4" w:space="0" w:color="000000"/>
              <w:right w:val="nil"/>
            </w:tcBorders>
            <w:shd w:val="clear" w:color="000000" w:fill="FFFFFF"/>
            <w:noWrap/>
            <w:vAlign w:val="bottom"/>
            <w:hideMark/>
          </w:tcPr>
          <w:p w14:paraId="410D2ECF"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Escolaridad promedio</w:t>
            </w:r>
          </w:p>
        </w:tc>
        <w:tc>
          <w:tcPr>
            <w:tcW w:w="984" w:type="dxa"/>
            <w:tcBorders>
              <w:top w:val="single" w:sz="8" w:space="0" w:color="000000"/>
              <w:left w:val="nil"/>
              <w:bottom w:val="single" w:sz="4" w:space="0" w:color="000000"/>
              <w:right w:val="nil"/>
            </w:tcBorders>
            <w:shd w:val="clear" w:color="000000" w:fill="FFFFFF"/>
            <w:noWrap/>
            <w:vAlign w:val="bottom"/>
            <w:hideMark/>
          </w:tcPr>
          <w:p w14:paraId="31C98C33"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Edad promedio</w:t>
            </w:r>
          </w:p>
        </w:tc>
        <w:tc>
          <w:tcPr>
            <w:tcW w:w="1081" w:type="dxa"/>
            <w:tcBorders>
              <w:top w:val="single" w:sz="8" w:space="0" w:color="000000"/>
              <w:left w:val="nil"/>
              <w:bottom w:val="single" w:sz="4" w:space="0" w:color="000000"/>
              <w:right w:val="nil"/>
            </w:tcBorders>
            <w:shd w:val="clear" w:color="000000" w:fill="FFFFFF"/>
            <w:noWrap/>
            <w:vAlign w:val="bottom"/>
            <w:hideMark/>
          </w:tcPr>
          <w:p w14:paraId="1C144D08" w14:textId="713716B9"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Ingreso promedio de la </w:t>
            </w:r>
            <w:r>
              <w:rPr>
                <w:rFonts w:eastAsia="Times New Roman"/>
                <w:sz w:val="22"/>
                <w:szCs w:val="22"/>
                <w:bdr w:val="none" w:sz="0" w:space="0" w:color="auto"/>
                <w:lang w:val="es-CL" w:eastAsia="es-CL"/>
              </w:rPr>
              <w:t>oc.</w:t>
            </w:r>
            <w:r w:rsidRPr="001C31F1">
              <w:rPr>
                <w:rFonts w:eastAsia="Times New Roman"/>
                <w:sz w:val="22"/>
                <w:szCs w:val="22"/>
                <w:bdr w:val="none" w:sz="0" w:space="0" w:color="auto"/>
                <w:lang w:val="es-CL" w:eastAsia="es-CL"/>
              </w:rPr>
              <w:t xml:space="preserve"> principal</w:t>
            </w:r>
          </w:p>
        </w:tc>
        <w:tc>
          <w:tcPr>
            <w:tcW w:w="837" w:type="dxa"/>
            <w:tcBorders>
              <w:top w:val="single" w:sz="8" w:space="0" w:color="000000"/>
              <w:left w:val="nil"/>
              <w:bottom w:val="single" w:sz="4" w:space="0" w:color="000000"/>
              <w:right w:val="nil"/>
            </w:tcBorders>
            <w:shd w:val="clear" w:color="000000" w:fill="FFFFFF"/>
            <w:noWrap/>
            <w:vAlign w:val="bottom"/>
            <w:hideMark/>
          </w:tcPr>
          <w:p w14:paraId="51DBF0D7"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 de mujeres</w:t>
            </w:r>
          </w:p>
        </w:tc>
        <w:tc>
          <w:tcPr>
            <w:tcW w:w="1167" w:type="dxa"/>
            <w:tcBorders>
              <w:top w:val="single" w:sz="8" w:space="0" w:color="000000"/>
              <w:left w:val="nil"/>
              <w:bottom w:val="single" w:sz="4" w:space="0" w:color="000000"/>
              <w:right w:val="nil"/>
            </w:tcBorders>
            <w:shd w:val="clear" w:color="000000" w:fill="FFFFFF"/>
            <w:noWrap/>
            <w:vAlign w:val="bottom"/>
            <w:hideMark/>
          </w:tcPr>
          <w:p w14:paraId="7DB34623" w14:textId="77777777" w:rsidR="001C31F1" w:rsidRPr="001C31F1" w:rsidRDefault="001C31F1" w:rsidP="001C31F1">
            <w:pPr>
              <w:spacing w:after="0" w:line="240" w:lineRule="auto"/>
              <w:jc w:val="center"/>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 xml:space="preserve"> % de capacitados</w:t>
            </w:r>
          </w:p>
        </w:tc>
      </w:tr>
      <w:tr w:rsidR="001C31F1" w:rsidRPr="001C31F1" w14:paraId="4E4AF857" w14:textId="77777777" w:rsidTr="00320B2E">
        <w:trPr>
          <w:trHeight w:val="98"/>
        </w:trPr>
        <w:tc>
          <w:tcPr>
            <w:tcW w:w="3231" w:type="dxa"/>
            <w:tcBorders>
              <w:top w:val="nil"/>
              <w:left w:val="nil"/>
              <w:bottom w:val="nil"/>
              <w:right w:val="nil"/>
            </w:tcBorders>
            <w:shd w:val="clear" w:color="000000" w:fill="FFFFFF"/>
            <w:noWrap/>
            <w:vAlign w:val="bottom"/>
            <w:hideMark/>
          </w:tcPr>
          <w:p w14:paraId="6C3827E8"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Miembros del poder ejecutivo y de los cuerpos legislativos y personal directivo</w:t>
            </w:r>
          </w:p>
        </w:tc>
        <w:tc>
          <w:tcPr>
            <w:tcW w:w="1179" w:type="dxa"/>
            <w:tcBorders>
              <w:top w:val="nil"/>
              <w:left w:val="nil"/>
              <w:bottom w:val="nil"/>
              <w:right w:val="nil"/>
            </w:tcBorders>
            <w:shd w:val="clear" w:color="000000" w:fill="FFFFFF"/>
            <w:noWrap/>
            <w:vAlign w:val="bottom"/>
            <w:hideMark/>
          </w:tcPr>
          <w:p w14:paraId="415FE06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16,4ᵃ</w:t>
            </w:r>
          </w:p>
        </w:tc>
        <w:tc>
          <w:tcPr>
            <w:tcW w:w="984" w:type="dxa"/>
            <w:tcBorders>
              <w:top w:val="nil"/>
              <w:left w:val="nil"/>
              <w:bottom w:val="nil"/>
              <w:right w:val="nil"/>
            </w:tcBorders>
            <w:shd w:val="clear" w:color="000000" w:fill="FFFFFF"/>
            <w:noWrap/>
            <w:vAlign w:val="bottom"/>
            <w:hideMark/>
          </w:tcPr>
          <w:p w14:paraId="163173DE"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47,9ᵃ</w:t>
            </w:r>
          </w:p>
        </w:tc>
        <w:tc>
          <w:tcPr>
            <w:tcW w:w="1081" w:type="dxa"/>
            <w:tcBorders>
              <w:top w:val="nil"/>
              <w:left w:val="nil"/>
              <w:bottom w:val="nil"/>
              <w:right w:val="nil"/>
            </w:tcBorders>
            <w:shd w:val="clear" w:color="000000" w:fill="FFFFFF"/>
            <w:noWrap/>
            <w:vAlign w:val="bottom"/>
            <w:hideMark/>
          </w:tcPr>
          <w:p w14:paraId="0236BCF5"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3.433.297ᵃ</w:t>
            </w:r>
          </w:p>
        </w:tc>
        <w:tc>
          <w:tcPr>
            <w:tcW w:w="837" w:type="dxa"/>
            <w:tcBorders>
              <w:top w:val="nil"/>
              <w:left w:val="nil"/>
              <w:bottom w:val="nil"/>
              <w:right w:val="nil"/>
            </w:tcBorders>
            <w:shd w:val="clear" w:color="000000" w:fill="FFFFFF"/>
            <w:noWrap/>
            <w:vAlign w:val="bottom"/>
            <w:hideMark/>
          </w:tcPr>
          <w:p w14:paraId="08FBA40D"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25,4ᵃ</w:t>
            </w:r>
          </w:p>
        </w:tc>
        <w:tc>
          <w:tcPr>
            <w:tcW w:w="1167" w:type="dxa"/>
            <w:tcBorders>
              <w:top w:val="nil"/>
              <w:left w:val="nil"/>
              <w:bottom w:val="nil"/>
              <w:right w:val="nil"/>
            </w:tcBorders>
            <w:shd w:val="clear" w:color="000000" w:fill="FFFFFF"/>
            <w:noWrap/>
            <w:vAlign w:val="bottom"/>
            <w:hideMark/>
          </w:tcPr>
          <w:p w14:paraId="38D13E2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16,6</w:t>
            </w:r>
          </w:p>
        </w:tc>
      </w:tr>
      <w:tr w:rsidR="001C31F1" w:rsidRPr="001C31F1" w14:paraId="42F49B81" w14:textId="77777777" w:rsidTr="00320B2E">
        <w:trPr>
          <w:trHeight w:val="98"/>
        </w:trPr>
        <w:tc>
          <w:tcPr>
            <w:tcW w:w="3231" w:type="dxa"/>
            <w:tcBorders>
              <w:top w:val="nil"/>
              <w:left w:val="nil"/>
              <w:bottom w:val="nil"/>
              <w:right w:val="nil"/>
            </w:tcBorders>
            <w:shd w:val="clear" w:color="000000" w:fill="FFFFFF"/>
            <w:noWrap/>
            <w:vAlign w:val="bottom"/>
            <w:hideMark/>
          </w:tcPr>
          <w:p w14:paraId="2D25EE69"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Profesionales, científicos e intelectuales</w:t>
            </w:r>
          </w:p>
        </w:tc>
        <w:tc>
          <w:tcPr>
            <w:tcW w:w="1179" w:type="dxa"/>
            <w:tcBorders>
              <w:top w:val="nil"/>
              <w:left w:val="nil"/>
              <w:bottom w:val="nil"/>
              <w:right w:val="nil"/>
            </w:tcBorders>
            <w:shd w:val="clear" w:color="000000" w:fill="FFFFFF"/>
            <w:noWrap/>
            <w:vAlign w:val="bottom"/>
            <w:hideMark/>
          </w:tcPr>
          <w:p w14:paraId="2337EC97"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16,9</w:t>
            </w:r>
          </w:p>
        </w:tc>
        <w:tc>
          <w:tcPr>
            <w:tcW w:w="984" w:type="dxa"/>
            <w:tcBorders>
              <w:top w:val="nil"/>
              <w:left w:val="nil"/>
              <w:bottom w:val="nil"/>
              <w:right w:val="nil"/>
            </w:tcBorders>
            <w:shd w:val="clear" w:color="000000" w:fill="FFFFFF"/>
            <w:noWrap/>
            <w:vAlign w:val="bottom"/>
            <w:hideMark/>
          </w:tcPr>
          <w:p w14:paraId="337C2A6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41,9</w:t>
            </w:r>
          </w:p>
        </w:tc>
        <w:tc>
          <w:tcPr>
            <w:tcW w:w="1081" w:type="dxa"/>
            <w:tcBorders>
              <w:top w:val="nil"/>
              <w:left w:val="nil"/>
              <w:bottom w:val="nil"/>
              <w:right w:val="nil"/>
            </w:tcBorders>
            <w:shd w:val="clear" w:color="000000" w:fill="FFFFFF"/>
            <w:noWrap/>
            <w:vAlign w:val="bottom"/>
            <w:hideMark/>
          </w:tcPr>
          <w:p w14:paraId="3D73B18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2.004.638</w:t>
            </w:r>
          </w:p>
        </w:tc>
        <w:tc>
          <w:tcPr>
            <w:tcW w:w="837" w:type="dxa"/>
            <w:tcBorders>
              <w:top w:val="nil"/>
              <w:left w:val="nil"/>
              <w:bottom w:val="nil"/>
              <w:right w:val="nil"/>
            </w:tcBorders>
            <w:shd w:val="clear" w:color="000000" w:fill="FFFFFF"/>
            <w:noWrap/>
            <w:vAlign w:val="bottom"/>
            <w:hideMark/>
          </w:tcPr>
          <w:p w14:paraId="1A6F1291"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12,0</w:t>
            </w:r>
          </w:p>
        </w:tc>
        <w:tc>
          <w:tcPr>
            <w:tcW w:w="1167" w:type="dxa"/>
            <w:tcBorders>
              <w:top w:val="nil"/>
              <w:left w:val="nil"/>
              <w:bottom w:val="nil"/>
              <w:right w:val="nil"/>
            </w:tcBorders>
            <w:shd w:val="clear" w:color="000000" w:fill="FFFFFF"/>
            <w:noWrap/>
            <w:vAlign w:val="bottom"/>
            <w:hideMark/>
          </w:tcPr>
          <w:p w14:paraId="3227FBD3"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41,0</w:t>
            </w:r>
          </w:p>
        </w:tc>
      </w:tr>
      <w:tr w:rsidR="001C31F1" w:rsidRPr="001C31F1" w14:paraId="5AE5B90B" w14:textId="77777777" w:rsidTr="00320B2E">
        <w:trPr>
          <w:trHeight w:val="98"/>
        </w:trPr>
        <w:tc>
          <w:tcPr>
            <w:tcW w:w="3231" w:type="dxa"/>
            <w:tcBorders>
              <w:top w:val="nil"/>
              <w:left w:val="nil"/>
              <w:bottom w:val="nil"/>
              <w:right w:val="nil"/>
            </w:tcBorders>
            <w:shd w:val="clear" w:color="000000" w:fill="FFFFFF"/>
            <w:noWrap/>
            <w:vAlign w:val="bottom"/>
            <w:hideMark/>
          </w:tcPr>
          <w:p w14:paraId="3CFE7323"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Técnicos profesionales de nivel medio</w:t>
            </w:r>
          </w:p>
        </w:tc>
        <w:tc>
          <w:tcPr>
            <w:tcW w:w="1179" w:type="dxa"/>
            <w:tcBorders>
              <w:top w:val="nil"/>
              <w:left w:val="nil"/>
              <w:bottom w:val="nil"/>
              <w:right w:val="nil"/>
            </w:tcBorders>
            <w:shd w:val="clear" w:color="000000" w:fill="FFFFFF"/>
            <w:noWrap/>
            <w:vAlign w:val="bottom"/>
            <w:hideMark/>
          </w:tcPr>
          <w:p w14:paraId="0893E64D"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14,4</w:t>
            </w:r>
          </w:p>
        </w:tc>
        <w:tc>
          <w:tcPr>
            <w:tcW w:w="984" w:type="dxa"/>
            <w:tcBorders>
              <w:top w:val="nil"/>
              <w:left w:val="nil"/>
              <w:bottom w:val="nil"/>
              <w:right w:val="nil"/>
            </w:tcBorders>
            <w:shd w:val="clear" w:color="000000" w:fill="FFFFFF"/>
            <w:noWrap/>
            <w:vAlign w:val="bottom"/>
            <w:hideMark/>
          </w:tcPr>
          <w:p w14:paraId="2CF6D09F"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42,2</w:t>
            </w:r>
          </w:p>
        </w:tc>
        <w:tc>
          <w:tcPr>
            <w:tcW w:w="1081" w:type="dxa"/>
            <w:tcBorders>
              <w:top w:val="nil"/>
              <w:left w:val="nil"/>
              <w:bottom w:val="nil"/>
              <w:right w:val="nil"/>
            </w:tcBorders>
            <w:shd w:val="clear" w:color="000000" w:fill="FFFFFF"/>
            <w:noWrap/>
            <w:vAlign w:val="bottom"/>
            <w:hideMark/>
          </w:tcPr>
          <w:p w14:paraId="13AE2387"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1.061.516</w:t>
            </w:r>
          </w:p>
        </w:tc>
        <w:tc>
          <w:tcPr>
            <w:tcW w:w="837" w:type="dxa"/>
            <w:tcBorders>
              <w:top w:val="nil"/>
              <w:left w:val="nil"/>
              <w:bottom w:val="nil"/>
              <w:right w:val="nil"/>
            </w:tcBorders>
            <w:shd w:val="clear" w:color="000000" w:fill="FFFFFF"/>
            <w:noWrap/>
            <w:vAlign w:val="bottom"/>
            <w:hideMark/>
          </w:tcPr>
          <w:p w14:paraId="1A95BBA0"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11,3</w:t>
            </w:r>
          </w:p>
        </w:tc>
        <w:tc>
          <w:tcPr>
            <w:tcW w:w="1167" w:type="dxa"/>
            <w:tcBorders>
              <w:top w:val="nil"/>
              <w:left w:val="nil"/>
              <w:bottom w:val="nil"/>
              <w:right w:val="nil"/>
            </w:tcBorders>
            <w:shd w:val="clear" w:color="000000" w:fill="FFFFFF"/>
            <w:noWrap/>
            <w:vAlign w:val="bottom"/>
            <w:hideMark/>
          </w:tcPr>
          <w:p w14:paraId="7D4BAAD5"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39,5</w:t>
            </w:r>
          </w:p>
        </w:tc>
      </w:tr>
      <w:tr w:rsidR="001C31F1" w:rsidRPr="001C31F1" w14:paraId="3336BEDD" w14:textId="77777777" w:rsidTr="00320B2E">
        <w:trPr>
          <w:trHeight w:val="98"/>
        </w:trPr>
        <w:tc>
          <w:tcPr>
            <w:tcW w:w="3231" w:type="dxa"/>
            <w:tcBorders>
              <w:top w:val="nil"/>
              <w:left w:val="nil"/>
              <w:bottom w:val="nil"/>
              <w:right w:val="nil"/>
            </w:tcBorders>
            <w:shd w:val="clear" w:color="000000" w:fill="FFFFFF"/>
            <w:noWrap/>
            <w:vAlign w:val="bottom"/>
            <w:hideMark/>
          </w:tcPr>
          <w:p w14:paraId="39F8CB04"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Empleados de oficina</w:t>
            </w:r>
          </w:p>
        </w:tc>
        <w:tc>
          <w:tcPr>
            <w:tcW w:w="1179" w:type="dxa"/>
            <w:tcBorders>
              <w:top w:val="nil"/>
              <w:left w:val="nil"/>
              <w:bottom w:val="nil"/>
              <w:right w:val="nil"/>
            </w:tcBorders>
            <w:shd w:val="clear" w:color="000000" w:fill="FFFFFF"/>
            <w:noWrap/>
            <w:vAlign w:val="bottom"/>
            <w:hideMark/>
          </w:tcPr>
          <w:p w14:paraId="18912123"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13,1</w:t>
            </w:r>
          </w:p>
        </w:tc>
        <w:tc>
          <w:tcPr>
            <w:tcW w:w="984" w:type="dxa"/>
            <w:tcBorders>
              <w:top w:val="nil"/>
              <w:left w:val="nil"/>
              <w:bottom w:val="nil"/>
              <w:right w:val="nil"/>
            </w:tcBorders>
            <w:shd w:val="clear" w:color="000000" w:fill="FFFFFF"/>
            <w:noWrap/>
            <w:vAlign w:val="bottom"/>
            <w:hideMark/>
          </w:tcPr>
          <w:p w14:paraId="12B0F68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40,2</w:t>
            </w:r>
          </w:p>
        </w:tc>
        <w:tc>
          <w:tcPr>
            <w:tcW w:w="1081" w:type="dxa"/>
            <w:tcBorders>
              <w:top w:val="nil"/>
              <w:left w:val="nil"/>
              <w:bottom w:val="nil"/>
              <w:right w:val="nil"/>
            </w:tcBorders>
            <w:shd w:val="clear" w:color="000000" w:fill="FFFFFF"/>
            <w:noWrap/>
            <w:vAlign w:val="bottom"/>
            <w:hideMark/>
          </w:tcPr>
          <w:p w14:paraId="29EEAFCD"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901.659</w:t>
            </w:r>
          </w:p>
        </w:tc>
        <w:tc>
          <w:tcPr>
            <w:tcW w:w="837" w:type="dxa"/>
            <w:tcBorders>
              <w:top w:val="nil"/>
              <w:left w:val="nil"/>
              <w:bottom w:val="nil"/>
              <w:right w:val="nil"/>
            </w:tcBorders>
            <w:shd w:val="clear" w:color="000000" w:fill="FFFFFF"/>
            <w:noWrap/>
            <w:vAlign w:val="bottom"/>
            <w:hideMark/>
          </w:tcPr>
          <w:p w14:paraId="44DB10A2"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22,6</w:t>
            </w:r>
          </w:p>
        </w:tc>
        <w:tc>
          <w:tcPr>
            <w:tcW w:w="1167" w:type="dxa"/>
            <w:tcBorders>
              <w:top w:val="nil"/>
              <w:left w:val="nil"/>
              <w:bottom w:val="nil"/>
              <w:right w:val="nil"/>
            </w:tcBorders>
            <w:shd w:val="clear" w:color="000000" w:fill="FFFFFF"/>
            <w:noWrap/>
            <w:vAlign w:val="bottom"/>
            <w:hideMark/>
          </w:tcPr>
          <w:p w14:paraId="2319E36E"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25,0</w:t>
            </w:r>
          </w:p>
        </w:tc>
      </w:tr>
      <w:tr w:rsidR="001C31F1" w:rsidRPr="001C31F1" w14:paraId="28BE9987" w14:textId="77777777" w:rsidTr="00320B2E">
        <w:trPr>
          <w:trHeight w:val="98"/>
        </w:trPr>
        <w:tc>
          <w:tcPr>
            <w:tcW w:w="3231" w:type="dxa"/>
            <w:tcBorders>
              <w:top w:val="nil"/>
              <w:left w:val="nil"/>
              <w:bottom w:val="nil"/>
              <w:right w:val="nil"/>
            </w:tcBorders>
            <w:shd w:val="clear" w:color="000000" w:fill="FFFFFF"/>
            <w:noWrap/>
            <w:vAlign w:val="bottom"/>
            <w:hideMark/>
          </w:tcPr>
          <w:p w14:paraId="5644FE33"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Trabajadores de los servicios y vendedores de comercios y mercados</w:t>
            </w:r>
          </w:p>
        </w:tc>
        <w:tc>
          <w:tcPr>
            <w:tcW w:w="1179" w:type="dxa"/>
            <w:tcBorders>
              <w:top w:val="nil"/>
              <w:left w:val="nil"/>
              <w:bottom w:val="nil"/>
              <w:right w:val="nil"/>
            </w:tcBorders>
            <w:shd w:val="clear" w:color="000000" w:fill="FFFFFF"/>
            <w:noWrap/>
            <w:vAlign w:val="bottom"/>
            <w:hideMark/>
          </w:tcPr>
          <w:p w14:paraId="2FD8C32B"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11,7ᵃ</w:t>
            </w:r>
          </w:p>
        </w:tc>
        <w:tc>
          <w:tcPr>
            <w:tcW w:w="984" w:type="dxa"/>
            <w:tcBorders>
              <w:top w:val="nil"/>
              <w:left w:val="nil"/>
              <w:bottom w:val="nil"/>
              <w:right w:val="nil"/>
            </w:tcBorders>
            <w:shd w:val="clear" w:color="000000" w:fill="FFFFFF"/>
            <w:noWrap/>
            <w:vAlign w:val="bottom"/>
            <w:hideMark/>
          </w:tcPr>
          <w:p w14:paraId="29C41DE4"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39,4ᵃ</w:t>
            </w:r>
          </w:p>
        </w:tc>
        <w:tc>
          <w:tcPr>
            <w:tcW w:w="1081" w:type="dxa"/>
            <w:tcBorders>
              <w:top w:val="nil"/>
              <w:left w:val="nil"/>
              <w:bottom w:val="nil"/>
              <w:right w:val="nil"/>
            </w:tcBorders>
            <w:shd w:val="clear" w:color="000000" w:fill="FFFFFF"/>
            <w:noWrap/>
            <w:vAlign w:val="bottom"/>
            <w:hideMark/>
          </w:tcPr>
          <w:p w14:paraId="63BB826D"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501.823ᵃ</w:t>
            </w:r>
          </w:p>
        </w:tc>
        <w:tc>
          <w:tcPr>
            <w:tcW w:w="837" w:type="dxa"/>
            <w:tcBorders>
              <w:top w:val="nil"/>
              <w:left w:val="nil"/>
              <w:bottom w:val="nil"/>
              <w:right w:val="nil"/>
            </w:tcBorders>
            <w:shd w:val="clear" w:color="000000" w:fill="FFFFFF"/>
            <w:noWrap/>
            <w:vAlign w:val="bottom"/>
            <w:hideMark/>
          </w:tcPr>
          <w:p w14:paraId="2B877E32"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54,3ᵃ</w:t>
            </w:r>
          </w:p>
        </w:tc>
        <w:tc>
          <w:tcPr>
            <w:tcW w:w="1167" w:type="dxa"/>
            <w:tcBorders>
              <w:top w:val="nil"/>
              <w:left w:val="nil"/>
              <w:bottom w:val="nil"/>
              <w:right w:val="nil"/>
            </w:tcBorders>
            <w:shd w:val="clear" w:color="000000" w:fill="FFFFFF"/>
            <w:noWrap/>
            <w:vAlign w:val="bottom"/>
            <w:hideMark/>
          </w:tcPr>
          <w:p w14:paraId="0800FB8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29,3</w:t>
            </w:r>
          </w:p>
        </w:tc>
      </w:tr>
      <w:tr w:rsidR="001C31F1" w:rsidRPr="001C31F1" w14:paraId="2E7B900E" w14:textId="77777777" w:rsidTr="00320B2E">
        <w:trPr>
          <w:trHeight w:val="98"/>
        </w:trPr>
        <w:tc>
          <w:tcPr>
            <w:tcW w:w="3231" w:type="dxa"/>
            <w:tcBorders>
              <w:top w:val="nil"/>
              <w:left w:val="nil"/>
              <w:bottom w:val="nil"/>
              <w:right w:val="nil"/>
            </w:tcBorders>
            <w:shd w:val="clear" w:color="000000" w:fill="FFFFFF"/>
            <w:noWrap/>
            <w:vAlign w:val="bottom"/>
            <w:hideMark/>
          </w:tcPr>
          <w:p w14:paraId="331492F4"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Agricultores y trabajadores calificados agropecuarios y pesqueros</w:t>
            </w:r>
          </w:p>
        </w:tc>
        <w:tc>
          <w:tcPr>
            <w:tcW w:w="1179" w:type="dxa"/>
            <w:tcBorders>
              <w:top w:val="nil"/>
              <w:left w:val="nil"/>
              <w:bottom w:val="nil"/>
              <w:right w:val="nil"/>
            </w:tcBorders>
            <w:shd w:val="clear" w:color="000000" w:fill="FFFFFF"/>
            <w:noWrap/>
            <w:vAlign w:val="bottom"/>
            <w:hideMark/>
          </w:tcPr>
          <w:p w14:paraId="37567C59"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6,1ᵃ</w:t>
            </w:r>
          </w:p>
        </w:tc>
        <w:tc>
          <w:tcPr>
            <w:tcW w:w="984" w:type="dxa"/>
            <w:tcBorders>
              <w:top w:val="nil"/>
              <w:left w:val="nil"/>
              <w:bottom w:val="nil"/>
              <w:right w:val="nil"/>
            </w:tcBorders>
            <w:shd w:val="clear" w:color="000000" w:fill="FFFFFF"/>
            <w:noWrap/>
            <w:vAlign w:val="bottom"/>
            <w:hideMark/>
          </w:tcPr>
          <w:p w14:paraId="0BED36C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49,4ᵃ</w:t>
            </w:r>
          </w:p>
        </w:tc>
        <w:tc>
          <w:tcPr>
            <w:tcW w:w="1081" w:type="dxa"/>
            <w:tcBorders>
              <w:top w:val="nil"/>
              <w:left w:val="nil"/>
              <w:bottom w:val="nil"/>
              <w:right w:val="nil"/>
            </w:tcBorders>
            <w:shd w:val="clear" w:color="000000" w:fill="FFFFFF"/>
            <w:noWrap/>
            <w:vAlign w:val="bottom"/>
            <w:hideMark/>
          </w:tcPr>
          <w:p w14:paraId="265B3EF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322.795ᵃ</w:t>
            </w:r>
          </w:p>
        </w:tc>
        <w:tc>
          <w:tcPr>
            <w:tcW w:w="837" w:type="dxa"/>
            <w:tcBorders>
              <w:top w:val="nil"/>
              <w:left w:val="nil"/>
              <w:bottom w:val="nil"/>
              <w:right w:val="nil"/>
            </w:tcBorders>
            <w:shd w:val="clear" w:color="000000" w:fill="FFFFFF"/>
            <w:noWrap/>
            <w:vAlign w:val="bottom"/>
            <w:hideMark/>
          </w:tcPr>
          <w:p w14:paraId="158B7F4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w:t>
            </w:r>
          </w:p>
        </w:tc>
        <w:tc>
          <w:tcPr>
            <w:tcW w:w="1167" w:type="dxa"/>
            <w:tcBorders>
              <w:top w:val="nil"/>
              <w:left w:val="nil"/>
              <w:bottom w:val="nil"/>
              <w:right w:val="nil"/>
            </w:tcBorders>
            <w:shd w:val="clear" w:color="000000" w:fill="FFFFFF"/>
            <w:noWrap/>
            <w:vAlign w:val="bottom"/>
            <w:hideMark/>
          </w:tcPr>
          <w:p w14:paraId="239F39DD"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10,9ᵃ</w:t>
            </w:r>
          </w:p>
        </w:tc>
      </w:tr>
      <w:tr w:rsidR="001C31F1" w:rsidRPr="001C31F1" w14:paraId="40C5EA9C" w14:textId="77777777" w:rsidTr="00320B2E">
        <w:trPr>
          <w:trHeight w:val="98"/>
        </w:trPr>
        <w:tc>
          <w:tcPr>
            <w:tcW w:w="3231" w:type="dxa"/>
            <w:tcBorders>
              <w:top w:val="nil"/>
              <w:left w:val="nil"/>
              <w:bottom w:val="nil"/>
              <w:right w:val="nil"/>
            </w:tcBorders>
            <w:shd w:val="clear" w:color="000000" w:fill="FFFFFF"/>
            <w:noWrap/>
            <w:vAlign w:val="bottom"/>
            <w:hideMark/>
          </w:tcPr>
          <w:p w14:paraId="55522879"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Oficiales, operarios y artesanos de artes mecánicas y de otros oficios</w:t>
            </w:r>
          </w:p>
        </w:tc>
        <w:tc>
          <w:tcPr>
            <w:tcW w:w="1179" w:type="dxa"/>
            <w:tcBorders>
              <w:top w:val="nil"/>
              <w:left w:val="nil"/>
              <w:bottom w:val="nil"/>
              <w:right w:val="nil"/>
            </w:tcBorders>
            <w:shd w:val="clear" w:color="000000" w:fill="FFFFFF"/>
            <w:noWrap/>
            <w:vAlign w:val="bottom"/>
            <w:hideMark/>
          </w:tcPr>
          <w:p w14:paraId="4BE79D6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12,2</w:t>
            </w:r>
          </w:p>
        </w:tc>
        <w:tc>
          <w:tcPr>
            <w:tcW w:w="984" w:type="dxa"/>
            <w:tcBorders>
              <w:top w:val="nil"/>
              <w:left w:val="nil"/>
              <w:bottom w:val="nil"/>
              <w:right w:val="nil"/>
            </w:tcBorders>
            <w:shd w:val="clear" w:color="000000" w:fill="FFFFFF"/>
            <w:noWrap/>
            <w:vAlign w:val="bottom"/>
            <w:hideMark/>
          </w:tcPr>
          <w:p w14:paraId="0F8F0E8E"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41,7</w:t>
            </w:r>
          </w:p>
        </w:tc>
        <w:tc>
          <w:tcPr>
            <w:tcW w:w="1081" w:type="dxa"/>
            <w:tcBorders>
              <w:top w:val="nil"/>
              <w:left w:val="nil"/>
              <w:bottom w:val="nil"/>
              <w:right w:val="nil"/>
            </w:tcBorders>
            <w:shd w:val="clear" w:color="000000" w:fill="FFFFFF"/>
            <w:noWrap/>
            <w:vAlign w:val="bottom"/>
            <w:hideMark/>
          </w:tcPr>
          <w:p w14:paraId="7E2E1AA6"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799.337</w:t>
            </w:r>
          </w:p>
        </w:tc>
        <w:tc>
          <w:tcPr>
            <w:tcW w:w="837" w:type="dxa"/>
            <w:tcBorders>
              <w:top w:val="nil"/>
              <w:left w:val="nil"/>
              <w:bottom w:val="nil"/>
              <w:right w:val="nil"/>
            </w:tcBorders>
            <w:shd w:val="clear" w:color="000000" w:fill="FFFFFF"/>
            <w:noWrap/>
            <w:vAlign w:val="bottom"/>
            <w:hideMark/>
          </w:tcPr>
          <w:p w14:paraId="49C153EE"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w:t>
            </w:r>
          </w:p>
        </w:tc>
        <w:tc>
          <w:tcPr>
            <w:tcW w:w="1167" w:type="dxa"/>
            <w:tcBorders>
              <w:top w:val="nil"/>
              <w:left w:val="nil"/>
              <w:bottom w:val="nil"/>
              <w:right w:val="nil"/>
            </w:tcBorders>
            <w:shd w:val="clear" w:color="000000" w:fill="FFFFFF"/>
            <w:noWrap/>
            <w:vAlign w:val="bottom"/>
            <w:hideMark/>
          </w:tcPr>
          <w:p w14:paraId="18BDB49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29,1</w:t>
            </w:r>
          </w:p>
        </w:tc>
      </w:tr>
      <w:tr w:rsidR="001C31F1" w:rsidRPr="001C31F1" w14:paraId="33A0C6C8" w14:textId="77777777" w:rsidTr="00320B2E">
        <w:trPr>
          <w:trHeight w:val="98"/>
        </w:trPr>
        <w:tc>
          <w:tcPr>
            <w:tcW w:w="3231" w:type="dxa"/>
            <w:tcBorders>
              <w:top w:val="nil"/>
              <w:left w:val="nil"/>
              <w:bottom w:val="nil"/>
              <w:right w:val="nil"/>
            </w:tcBorders>
            <w:shd w:val="clear" w:color="000000" w:fill="FFFFFF"/>
            <w:noWrap/>
            <w:vAlign w:val="bottom"/>
            <w:hideMark/>
          </w:tcPr>
          <w:p w14:paraId="03C62FC7"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Operadores de instalaciones y máquinas y montadores</w:t>
            </w:r>
          </w:p>
        </w:tc>
        <w:tc>
          <w:tcPr>
            <w:tcW w:w="1179" w:type="dxa"/>
            <w:tcBorders>
              <w:top w:val="nil"/>
              <w:left w:val="nil"/>
              <w:bottom w:val="nil"/>
              <w:right w:val="nil"/>
            </w:tcBorders>
            <w:shd w:val="clear" w:color="000000" w:fill="FFFFFF"/>
            <w:noWrap/>
            <w:vAlign w:val="bottom"/>
            <w:hideMark/>
          </w:tcPr>
          <w:p w14:paraId="6523953F"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11,9</w:t>
            </w:r>
          </w:p>
        </w:tc>
        <w:tc>
          <w:tcPr>
            <w:tcW w:w="984" w:type="dxa"/>
            <w:tcBorders>
              <w:top w:val="nil"/>
              <w:left w:val="nil"/>
              <w:bottom w:val="nil"/>
              <w:right w:val="nil"/>
            </w:tcBorders>
            <w:shd w:val="clear" w:color="000000" w:fill="FFFFFF"/>
            <w:noWrap/>
            <w:vAlign w:val="bottom"/>
            <w:hideMark/>
          </w:tcPr>
          <w:p w14:paraId="21217552"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42,9</w:t>
            </w:r>
          </w:p>
        </w:tc>
        <w:tc>
          <w:tcPr>
            <w:tcW w:w="1081" w:type="dxa"/>
            <w:tcBorders>
              <w:top w:val="nil"/>
              <w:left w:val="nil"/>
              <w:bottom w:val="nil"/>
              <w:right w:val="nil"/>
            </w:tcBorders>
            <w:shd w:val="clear" w:color="000000" w:fill="FFFFFF"/>
            <w:noWrap/>
            <w:vAlign w:val="bottom"/>
            <w:hideMark/>
          </w:tcPr>
          <w:p w14:paraId="1B9E7FB1"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804.588</w:t>
            </w:r>
          </w:p>
        </w:tc>
        <w:tc>
          <w:tcPr>
            <w:tcW w:w="837" w:type="dxa"/>
            <w:tcBorders>
              <w:top w:val="nil"/>
              <w:left w:val="nil"/>
              <w:bottom w:val="nil"/>
              <w:right w:val="nil"/>
            </w:tcBorders>
            <w:shd w:val="clear" w:color="000000" w:fill="FFFFFF"/>
            <w:noWrap/>
            <w:vAlign w:val="bottom"/>
            <w:hideMark/>
          </w:tcPr>
          <w:p w14:paraId="2A9565EB"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2,7</w:t>
            </w:r>
          </w:p>
        </w:tc>
        <w:tc>
          <w:tcPr>
            <w:tcW w:w="1167" w:type="dxa"/>
            <w:tcBorders>
              <w:top w:val="nil"/>
              <w:left w:val="nil"/>
              <w:bottom w:val="nil"/>
              <w:right w:val="nil"/>
            </w:tcBorders>
            <w:shd w:val="clear" w:color="000000" w:fill="FFFFFF"/>
            <w:noWrap/>
            <w:vAlign w:val="bottom"/>
            <w:hideMark/>
          </w:tcPr>
          <w:p w14:paraId="4073C030"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27,8</w:t>
            </w:r>
          </w:p>
        </w:tc>
      </w:tr>
      <w:tr w:rsidR="001C31F1" w:rsidRPr="001C31F1" w14:paraId="1FAF3BEC" w14:textId="77777777" w:rsidTr="00320B2E">
        <w:trPr>
          <w:trHeight w:val="98"/>
        </w:trPr>
        <w:tc>
          <w:tcPr>
            <w:tcW w:w="3231" w:type="dxa"/>
            <w:tcBorders>
              <w:top w:val="nil"/>
              <w:left w:val="nil"/>
              <w:bottom w:val="single" w:sz="4" w:space="0" w:color="000000"/>
              <w:right w:val="nil"/>
            </w:tcBorders>
            <w:shd w:val="clear" w:color="000000" w:fill="FFFFFF"/>
            <w:noWrap/>
            <w:vAlign w:val="bottom"/>
            <w:hideMark/>
          </w:tcPr>
          <w:p w14:paraId="39F6BC3A"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Trabajadores no calificados</w:t>
            </w:r>
          </w:p>
        </w:tc>
        <w:tc>
          <w:tcPr>
            <w:tcW w:w="1179" w:type="dxa"/>
            <w:tcBorders>
              <w:top w:val="nil"/>
              <w:left w:val="nil"/>
              <w:bottom w:val="single" w:sz="4" w:space="0" w:color="000000"/>
              <w:right w:val="nil"/>
            </w:tcBorders>
            <w:shd w:val="clear" w:color="000000" w:fill="FFFFFF"/>
            <w:noWrap/>
            <w:vAlign w:val="bottom"/>
            <w:hideMark/>
          </w:tcPr>
          <w:p w14:paraId="499FC12E"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11,3</w:t>
            </w:r>
          </w:p>
        </w:tc>
        <w:tc>
          <w:tcPr>
            <w:tcW w:w="984" w:type="dxa"/>
            <w:tcBorders>
              <w:top w:val="nil"/>
              <w:left w:val="nil"/>
              <w:bottom w:val="single" w:sz="4" w:space="0" w:color="000000"/>
              <w:right w:val="nil"/>
            </w:tcBorders>
            <w:shd w:val="clear" w:color="000000" w:fill="FFFFFF"/>
            <w:noWrap/>
            <w:vAlign w:val="bottom"/>
            <w:hideMark/>
          </w:tcPr>
          <w:p w14:paraId="10C2DFD3"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41,0</w:t>
            </w:r>
          </w:p>
        </w:tc>
        <w:tc>
          <w:tcPr>
            <w:tcW w:w="1081" w:type="dxa"/>
            <w:tcBorders>
              <w:top w:val="nil"/>
              <w:left w:val="nil"/>
              <w:bottom w:val="single" w:sz="4" w:space="0" w:color="000000"/>
              <w:right w:val="nil"/>
            </w:tcBorders>
            <w:shd w:val="clear" w:color="000000" w:fill="FFFFFF"/>
            <w:noWrap/>
            <w:vAlign w:val="bottom"/>
            <w:hideMark/>
          </w:tcPr>
          <w:p w14:paraId="1F115A86"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426.645</w:t>
            </w:r>
          </w:p>
        </w:tc>
        <w:tc>
          <w:tcPr>
            <w:tcW w:w="837" w:type="dxa"/>
            <w:tcBorders>
              <w:top w:val="nil"/>
              <w:left w:val="nil"/>
              <w:bottom w:val="single" w:sz="4" w:space="0" w:color="000000"/>
              <w:right w:val="nil"/>
            </w:tcBorders>
            <w:shd w:val="clear" w:color="000000" w:fill="FFFFFF"/>
            <w:noWrap/>
            <w:vAlign w:val="bottom"/>
            <w:hideMark/>
          </w:tcPr>
          <w:p w14:paraId="77CA9B58"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21,7</w:t>
            </w:r>
          </w:p>
        </w:tc>
        <w:tc>
          <w:tcPr>
            <w:tcW w:w="1167" w:type="dxa"/>
            <w:tcBorders>
              <w:top w:val="nil"/>
              <w:left w:val="nil"/>
              <w:bottom w:val="single" w:sz="4" w:space="0" w:color="000000"/>
              <w:right w:val="nil"/>
            </w:tcBorders>
            <w:shd w:val="clear" w:color="000000" w:fill="FFFFFF"/>
            <w:noWrap/>
            <w:vAlign w:val="bottom"/>
            <w:hideMark/>
          </w:tcPr>
          <w:p w14:paraId="32B688E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24,4</w:t>
            </w:r>
          </w:p>
        </w:tc>
      </w:tr>
      <w:tr w:rsidR="001C31F1" w:rsidRPr="001C31F1" w14:paraId="70ECA7A0" w14:textId="77777777" w:rsidTr="00320B2E">
        <w:trPr>
          <w:trHeight w:val="98"/>
        </w:trPr>
        <w:tc>
          <w:tcPr>
            <w:tcW w:w="3231" w:type="dxa"/>
            <w:tcBorders>
              <w:top w:val="nil"/>
              <w:left w:val="nil"/>
              <w:bottom w:val="single" w:sz="8" w:space="0" w:color="000000"/>
              <w:right w:val="nil"/>
            </w:tcBorders>
            <w:shd w:val="clear" w:color="000000" w:fill="FFFFFF"/>
            <w:noWrap/>
            <w:vAlign w:val="bottom"/>
            <w:hideMark/>
          </w:tcPr>
          <w:p w14:paraId="209A8814" w14:textId="77777777" w:rsidR="001C31F1" w:rsidRPr="001C31F1" w:rsidRDefault="001C31F1" w:rsidP="001C31F1">
            <w:pPr>
              <w:spacing w:after="0" w:line="240" w:lineRule="auto"/>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Sector</w:t>
            </w:r>
          </w:p>
        </w:tc>
        <w:tc>
          <w:tcPr>
            <w:tcW w:w="1179" w:type="dxa"/>
            <w:tcBorders>
              <w:top w:val="nil"/>
              <w:left w:val="nil"/>
              <w:bottom w:val="single" w:sz="8" w:space="0" w:color="000000"/>
              <w:right w:val="nil"/>
            </w:tcBorders>
            <w:shd w:val="clear" w:color="000000" w:fill="FFFFFF"/>
            <w:noWrap/>
            <w:vAlign w:val="bottom"/>
            <w:hideMark/>
          </w:tcPr>
          <w:p w14:paraId="63633BB5"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12,9</w:t>
            </w:r>
          </w:p>
        </w:tc>
        <w:tc>
          <w:tcPr>
            <w:tcW w:w="984" w:type="dxa"/>
            <w:tcBorders>
              <w:top w:val="nil"/>
              <w:left w:val="nil"/>
              <w:bottom w:val="single" w:sz="8" w:space="0" w:color="000000"/>
              <w:right w:val="nil"/>
            </w:tcBorders>
            <w:shd w:val="clear" w:color="000000" w:fill="FFFFFF"/>
            <w:noWrap/>
            <w:vAlign w:val="bottom"/>
            <w:hideMark/>
          </w:tcPr>
          <w:p w14:paraId="70F683C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42,0</w:t>
            </w:r>
          </w:p>
        </w:tc>
        <w:tc>
          <w:tcPr>
            <w:tcW w:w="1081" w:type="dxa"/>
            <w:tcBorders>
              <w:top w:val="nil"/>
              <w:left w:val="nil"/>
              <w:bottom w:val="single" w:sz="8" w:space="0" w:color="000000"/>
              <w:right w:val="nil"/>
            </w:tcBorders>
            <w:shd w:val="clear" w:color="000000" w:fill="FFFFFF"/>
            <w:noWrap/>
            <w:vAlign w:val="bottom"/>
            <w:hideMark/>
          </w:tcPr>
          <w:p w14:paraId="3C2AD1F2"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961.367</w:t>
            </w:r>
          </w:p>
        </w:tc>
        <w:tc>
          <w:tcPr>
            <w:tcW w:w="837" w:type="dxa"/>
            <w:tcBorders>
              <w:top w:val="nil"/>
              <w:left w:val="nil"/>
              <w:bottom w:val="single" w:sz="8" w:space="0" w:color="000000"/>
              <w:right w:val="nil"/>
            </w:tcBorders>
            <w:shd w:val="clear" w:color="000000" w:fill="FFFFFF"/>
            <w:noWrap/>
            <w:vAlign w:val="bottom"/>
            <w:hideMark/>
          </w:tcPr>
          <w:p w14:paraId="51C50A9A"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8,6</w:t>
            </w:r>
          </w:p>
        </w:tc>
        <w:tc>
          <w:tcPr>
            <w:tcW w:w="1167" w:type="dxa"/>
            <w:tcBorders>
              <w:top w:val="nil"/>
              <w:left w:val="nil"/>
              <w:bottom w:val="single" w:sz="8" w:space="0" w:color="000000"/>
              <w:right w:val="nil"/>
            </w:tcBorders>
            <w:shd w:val="clear" w:color="000000" w:fill="FFFFFF"/>
            <w:noWrap/>
            <w:vAlign w:val="bottom"/>
            <w:hideMark/>
          </w:tcPr>
          <w:p w14:paraId="0F34A00C" w14:textId="77777777" w:rsidR="001C31F1" w:rsidRPr="001C31F1" w:rsidRDefault="001C31F1" w:rsidP="001C31F1">
            <w:pPr>
              <w:spacing w:after="0" w:line="240" w:lineRule="auto"/>
              <w:jc w:val="right"/>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30,3</w:t>
            </w:r>
          </w:p>
        </w:tc>
      </w:tr>
    </w:tbl>
    <w:p w14:paraId="5CD38709" w14:textId="7E78265A" w:rsidR="00D81BF7" w:rsidRPr="00B94027" w:rsidRDefault="006F4B00" w:rsidP="00B94027">
      <w:pPr>
        <w:pStyle w:val="CitaviBibliographyEntry"/>
        <w:spacing w:after="0" w:line="276" w:lineRule="auto"/>
        <w:jc w:val="both"/>
        <w:rPr>
          <w:rFonts w:ascii="Times New Roman" w:hAnsi="Times New Roman" w:cs="Times New Roman"/>
          <w:color w:val="323E4F" w:themeColor="text2" w:themeShade="BF"/>
          <w:sz w:val="20"/>
          <w:szCs w:val="24"/>
        </w:rPr>
      </w:pPr>
      <w:r w:rsidRPr="004003CB">
        <w:rPr>
          <w:rFonts w:ascii="Times New Roman" w:hAnsi="Times New Roman" w:cs="Times New Roman"/>
          <w:color w:val="323E4F" w:themeColor="text2" w:themeShade="BF"/>
          <w:sz w:val="20"/>
          <w:szCs w:val="24"/>
        </w:rPr>
        <w:t>Fuente: Elaboración propia en base a ENE 2016 y ESI 2015 (solo para ingresos).</w:t>
      </w:r>
    </w:p>
    <w:p w14:paraId="29785226" w14:textId="77777777" w:rsidR="00D81BF7" w:rsidRPr="001C31F1" w:rsidRDefault="00D81BF7" w:rsidP="00AB60F0">
      <w:pPr>
        <w:spacing w:after="0" w:line="276" w:lineRule="auto"/>
        <w:jc w:val="both"/>
        <w:rPr>
          <w:lang w:val="es-CL"/>
        </w:rPr>
      </w:pPr>
    </w:p>
    <w:p w14:paraId="536BDC58" w14:textId="0DCA05C1" w:rsidR="002E3084" w:rsidRDefault="002E3084" w:rsidP="002E3084">
      <w:pPr>
        <w:spacing w:after="0" w:line="276" w:lineRule="auto"/>
        <w:jc w:val="both"/>
        <w:rPr>
          <w:lang w:val="es-CL"/>
        </w:rPr>
      </w:pPr>
      <w:r w:rsidRPr="002E3084">
        <w:rPr>
          <w:lang w:val="es-CL"/>
        </w:rPr>
        <w:t xml:space="preserve">El Cuadro 22 muestra la distribución de los ocupados del sector Construcción según nivel educacional, para cada gran grupo de ocupación, durante el año 2016. Si bien el patrón general es previsible, </w:t>
      </w:r>
      <w:r w:rsidR="00210353">
        <w:rPr>
          <w:lang w:val="es-CL"/>
        </w:rPr>
        <w:t>se puede destacar que los dos grupos con mayor representación tienen un porcentaje de profesionales mucho menor al del sector en su conjunto (8% y 3% vs 19%).</w:t>
      </w:r>
    </w:p>
    <w:p w14:paraId="4B8BCD50" w14:textId="0B86210E" w:rsidR="00F83D5A" w:rsidRDefault="00F83D5A" w:rsidP="00AB60F0">
      <w:pPr>
        <w:spacing w:after="0" w:line="276" w:lineRule="auto"/>
        <w:jc w:val="both"/>
        <w:rPr>
          <w:lang w:val="es-CL"/>
        </w:rPr>
      </w:pPr>
    </w:p>
    <w:p w14:paraId="0E41AF6F" w14:textId="62ED4D36" w:rsidR="005261F4" w:rsidRPr="005261F4" w:rsidRDefault="00970047" w:rsidP="00AB60F0">
      <w:pPr>
        <w:spacing w:after="0" w:line="276" w:lineRule="auto"/>
        <w:jc w:val="both"/>
        <w:rPr>
          <w:b/>
          <w:color w:val="323E4F" w:themeColor="text2" w:themeShade="BF"/>
          <w:lang w:val="es-CL"/>
        </w:rPr>
      </w:pPr>
      <w:r w:rsidRPr="001C31F1">
        <w:rPr>
          <w:b/>
          <w:color w:val="323E4F" w:themeColor="text2" w:themeShade="BF"/>
          <w:lang w:val="es-CL"/>
        </w:rPr>
        <w:t xml:space="preserve">Cuadro </w:t>
      </w:r>
      <w:r>
        <w:rPr>
          <w:b/>
          <w:color w:val="323E4F" w:themeColor="text2" w:themeShade="BF"/>
          <w:lang w:val="es-CL"/>
        </w:rPr>
        <w:t>22</w:t>
      </w:r>
      <w:r w:rsidRPr="001C31F1">
        <w:rPr>
          <w:b/>
          <w:color w:val="323E4F" w:themeColor="text2" w:themeShade="BF"/>
          <w:lang w:val="es-CL"/>
        </w:rPr>
        <w:t xml:space="preserve">. </w:t>
      </w:r>
      <w:r w:rsidR="005261F4" w:rsidRPr="005261F4">
        <w:rPr>
          <w:b/>
          <w:color w:val="323E4F" w:themeColor="text2" w:themeShade="BF"/>
          <w:lang w:val="es-CL"/>
        </w:rPr>
        <w:t>Distribución de ocupados del sector por ocupación según nivel educacional, 2016</w:t>
      </w:r>
    </w:p>
    <w:tbl>
      <w:tblPr>
        <w:tblW w:w="10101" w:type="dxa"/>
        <w:tblCellMar>
          <w:left w:w="70" w:type="dxa"/>
          <w:right w:w="70" w:type="dxa"/>
        </w:tblCellMar>
        <w:tblLook w:val="04A0" w:firstRow="1" w:lastRow="0" w:firstColumn="1" w:lastColumn="0" w:noHBand="0" w:noVBand="1"/>
      </w:tblPr>
      <w:tblGrid>
        <w:gridCol w:w="3277"/>
        <w:gridCol w:w="1118"/>
        <w:gridCol w:w="727"/>
        <w:gridCol w:w="703"/>
        <w:gridCol w:w="837"/>
        <w:gridCol w:w="1143"/>
        <w:gridCol w:w="1020"/>
        <w:gridCol w:w="580"/>
        <w:gridCol w:w="696"/>
      </w:tblGrid>
      <w:tr w:rsidR="005261F4" w:rsidRPr="005261F4" w14:paraId="606E7569" w14:textId="77777777" w:rsidTr="00320B2E">
        <w:trPr>
          <w:trHeight w:val="129"/>
        </w:trPr>
        <w:tc>
          <w:tcPr>
            <w:tcW w:w="3277" w:type="dxa"/>
            <w:tcBorders>
              <w:top w:val="single" w:sz="8" w:space="0" w:color="000000"/>
              <w:left w:val="nil"/>
              <w:bottom w:val="single" w:sz="4" w:space="0" w:color="000000"/>
              <w:right w:val="nil"/>
            </w:tcBorders>
            <w:shd w:val="clear" w:color="000000" w:fill="FFFFFF"/>
            <w:noWrap/>
            <w:vAlign w:val="bottom"/>
            <w:hideMark/>
          </w:tcPr>
          <w:p w14:paraId="3C88755A"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Gran grupo de ocupación</w:t>
            </w:r>
          </w:p>
        </w:tc>
        <w:tc>
          <w:tcPr>
            <w:tcW w:w="1118" w:type="dxa"/>
            <w:tcBorders>
              <w:top w:val="single" w:sz="8" w:space="0" w:color="000000"/>
              <w:left w:val="nil"/>
              <w:bottom w:val="single" w:sz="4" w:space="0" w:color="000000"/>
              <w:right w:val="nil"/>
            </w:tcBorders>
            <w:shd w:val="clear" w:color="000000" w:fill="FFFFFF"/>
            <w:noWrap/>
            <w:vAlign w:val="bottom"/>
            <w:hideMark/>
          </w:tcPr>
          <w:p w14:paraId="5A0AC7E0"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Básica incompleta o menos</w:t>
            </w:r>
          </w:p>
        </w:tc>
        <w:tc>
          <w:tcPr>
            <w:tcW w:w="727" w:type="dxa"/>
            <w:tcBorders>
              <w:top w:val="single" w:sz="8" w:space="0" w:color="000000"/>
              <w:left w:val="nil"/>
              <w:bottom w:val="single" w:sz="4" w:space="0" w:color="000000"/>
              <w:right w:val="nil"/>
            </w:tcBorders>
            <w:shd w:val="clear" w:color="000000" w:fill="FFFFFF"/>
            <w:noWrap/>
            <w:vAlign w:val="bottom"/>
            <w:hideMark/>
          </w:tcPr>
          <w:p w14:paraId="6AA2AF78"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Básica</w:t>
            </w:r>
          </w:p>
        </w:tc>
        <w:tc>
          <w:tcPr>
            <w:tcW w:w="703" w:type="dxa"/>
            <w:tcBorders>
              <w:top w:val="single" w:sz="8" w:space="0" w:color="000000"/>
              <w:left w:val="nil"/>
              <w:bottom w:val="single" w:sz="4" w:space="0" w:color="000000"/>
              <w:right w:val="nil"/>
            </w:tcBorders>
            <w:shd w:val="clear" w:color="000000" w:fill="FFFFFF"/>
            <w:noWrap/>
            <w:vAlign w:val="bottom"/>
            <w:hideMark/>
          </w:tcPr>
          <w:p w14:paraId="7E32794A"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Media</w:t>
            </w:r>
          </w:p>
        </w:tc>
        <w:tc>
          <w:tcPr>
            <w:tcW w:w="837" w:type="dxa"/>
            <w:tcBorders>
              <w:top w:val="single" w:sz="8" w:space="0" w:color="000000"/>
              <w:left w:val="nil"/>
              <w:bottom w:val="single" w:sz="4" w:space="0" w:color="000000"/>
              <w:right w:val="nil"/>
            </w:tcBorders>
            <w:shd w:val="clear" w:color="000000" w:fill="FFFFFF"/>
            <w:noWrap/>
            <w:vAlign w:val="bottom"/>
            <w:hideMark/>
          </w:tcPr>
          <w:p w14:paraId="7163FEE5"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Técnica</w:t>
            </w:r>
          </w:p>
        </w:tc>
        <w:tc>
          <w:tcPr>
            <w:tcW w:w="1143" w:type="dxa"/>
            <w:tcBorders>
              <w:top w:val="single" w:sz="8" w:space="0" w:color="000000"/>
              <w:left w:val="nil"/>
              <w:bottom w:val="single" w:sz="4" w:space="0" w:color="000000"/>
              <w:right w:val="nil"/>
            </w:tcBorders>
            <w:shd w:val="clear" w:color="000000" w:fill="FFFFFF"/>
            <w:noWrap/>
            <w:vAlign w:val="bottom"/>
            <w:hideMark/>
          </w:tcPr>
          <w:p w14:paraId="24369081"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Profesional</w:t>
            </w:r>
          </w:p>
        </w:tc>
        <w:tc>
          <w:tcPr>
            <w:tcW w:w="1020" w:type="dxa"/>
            <w:tcBorders>
              <w:top w:val="single" w:sz="8" w:space="0" w:color="000000"/>
              <w:left w:val="nil"/>
              <w:bottom w:val="single" w:sz="4" w:space="0" w:color="000000"/>
              <w:right w:val="nil"/>
            </w:tcBorders>
            <w:shd w:val="clear" w:color="000000" w:fill="FFFFFF"/>
            <w:noWrap/>
            <w:vAlign w:val="bottom"/>
            <w:hideMark/>
          </w:tcPr>
          <w:p w14:paraId="5C525B56"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Postgrado</w:t>
            </w:r>
          </w:p>
        </w:tc>
        <w:tc>
          <w:tcPr>
            <w:tcW w:w="580" w:type="dxa"/>
            <w:tcBorders>
              <w:top w:val="single" w:sz="8" w:space="0" w:color="000000"/>
              <w:left w:val="nil"/>
              <w:bottom w:val="single" w:sz="4" w:space="0" w:color="000000"/>
              <w:right w:val="nil"/>
            </w:tcBorders>
            <w:shd w:val="clear" w:color="000000" w:fill="FFFFFF"/>
            <w:noWrap/>
            <w:vAlign w:val="bottom"/>
            <w:hideMark/>
          </w:tcPr>
          <w:p w14:paraId="5E86CE1A"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ns/nr</w:t>
            </w:r>
          </w:p>
        </w:tc>
        <w:tc>
          <w:tcPr>
            <w:tcW w:w="696" w:type="dxa"/>
            <w:tcBorders>
              <w:top w:val="single" w:sz="8" w:space="0" w:color="000000"/>
              <w:left w:val="nil"/>
              <w:bottom w:val="single" w:sz="4" w:space="0" w:color="000000"/>
              <w:right w:val="nil"/>
            </w:tcBorders>
            <w:shd w:val="clear" w:color="000000" w:fill="FFFFFF"/>
            <w:noWrap/>
            <w:vAlign w:val="bottom"/>
            <w:hideMark/>
          </w:tcPr>
          <w:p w14:paraId="749DAFCE"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Total</w:t>
            </w:r>
          </w:p>
        </w:tc>
      </w:tr>
      <w:tr w:rsidR="005261F4" w:rsidRPr="005261F4" w14:paraId="00263438" w14:textId="77777777" w:rsidTr="00320B2E">
        <w:trPr>
          <w:trHeight w:val="129"/>
        </w:trPr>
        <w:tc>
          <w:tcPr>
            <w:tcW w:w="3277" w:type="dxa"/>
            <w:tcBorders>
              <w:top w:val="nil"/>
              <w:left w:val="nil"/>
              <w:bottom w:val="nil"/>
              <w:right w:val="nil"/>
            </w:tcBorders>
            <w:shd w:val="clear" w:color="000000" w:fill="FFFFFF"/>
            <w:noWrap/>
            <w:vAlign w:val="bottom"/>
            <w:hideMark/>
          </w:tcPr>
          <w:p w14:paraId="089B157D"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Miembros del poder ejecutivo y de los cuerpos legislativos y personal directivo</w:t>
            </w:r>
          </w:p>
        </w:tc>
        <w:tc>
          <w:tcPr>
            <w:tcW w:w="1118" w:type="dxa"/>
            <w:tcBorders>
              <w:top w:val="nil"/>
              <w:left w:val="nil"/>
              <w:bottom w:val="nil"/>
              <w:right w:val="nil"/>
            </w:tcBorders>
            <w:shd w:val="clear" w:color="000000" w:fill="FFFFFF"/>
            <w:noWrap/>
            <w:vAlign w:val="bottom"/>
            <w:hideMark/>
          </w:tcPr>
          <w:p w14:paraId="409415C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727" w:type="dxa"/>
            <w:tcBorders>
              <w:top w:val="nil"/>
              <w:left w:val="nil"/>
              <w:bottom w:val="nil"/>
              <w:right w:val="nil"/>
            </w:tcBorders>
            <w:shd w:val="clear" w:color="000000" w:fill="FFFFFF"/>
            <w:noWrap/>
            <w:vAlign w:val="bottom"/>
            <w:hideMark/>
          </w:tcPr>
          <w:p w14:paraId="0C155EE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4,4ᵃ</w:t>
            </w:r>
          </w:p>
        </w:tc>
        <w:tc>
          <w:tcPr>
            <w:tcW w:w="703" w:type="dxa"/>
            <w:tcBorders>
              <w:top w:val="nil"/>
              <w:left w:val="nil"/>
              <w:bottom w:val="nil"/>
              <w:right w:val="nil"/>
            </w:tcBorders>
            <w:shd w:val="clear" w:color="000000" w:fill="FFFFFF"/>
            <w:noWrap/>
            <w:vAlign w:val="bottom"/>
            <w:hideMark/>
          </w:tcPr>
          <w:p w14:paraId="2AE74A7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6,8ᵃ</w:t>
            </w:r>
          </w:p>
        </w:tc>
        <w:tc>
          <w:tcPr>
            <w:tcW w:w="837" w:type="dxa"/>
            <w:tcBorders>
              <w:top w:val="nil"/>
              <w:left w:val="nil"/>
              <w:bottom w:val="nil"/>
              <w:right w:val="nil"/>
            </w:tcBorders>
            <w:shd w:val="clear" w:color="000000" w:fill="FFFFFF"/>
            <w:noWrap/>
            <w:vAlign w:val="bottom"/>
            <w:hideMark/>
          </w:tcPr>
          <w:p w14:paraId="0620A30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2,1ᵃ</w:t>
            </w:r>
          </w:p>
        </w:tc>
        <w:tc>
          <w:tcPr>
            <w:tcW w:w="1143" w:type="dxa"/>
            <w:tcBorders>
              <w:top w:val="nil"/>
              <w:left w:val="nil"/>
              <w:bottom w:val="nil"/>
              <w:right w:val="nil"/>
            </w:tcBorders>
            <w:shd w:val="clear" w:color="000000" w:fill="FFFFFF"/>
            <w:noWrap/>
            <w:vAlign w:val="bottom"/>
            <w:hideMark/>
          </w:tcPr>
          <w:p w14:paraId="2D1C122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71,0ᵃ</w:t>
            </w:r>
          </w:p>
        </w:tc>
        <w:tc>
          <w:tcPr>
            <w:tcW w:w="1020" w:type="dxa"/>
            <w:tcBorders>
              <w:top w:val="nil"/>
              <w:left w:val="nil"/>
              <w:bottom w:val="nil"/>
              <w:right w:val="nil"/>
            </w:tcBorders>
            <w:shd w:val="clear" w:color="000000" w:fill="FFFFFF"/>
            <w:noWrap/>
            <w:vAlign w:val="bottom"/>
            <w:hideMark/>
          </w:tcPr>
          <w:p w14:paraId="28F203C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15,6ᵃ</w:t>
            </w:r>
          </w:p>
        </w:tc>
        <w:tc>
          <w:tcPr>
            <w:tcW w:w="580" w:type="dxa"/>
            <w:tcBorders>
              <w:top w:val="nil"/>
              <w:left w:val="nil"/>
              <w:bottom w:val="nil"/>
              <w:right w:val="nil"/>
            </w:tcBorders>
            <w:shd w:val="clear" w:color="000000" w:fill="FFFFFF"/>
            <w:noWrap/>
            <w:vAlign w:val="bottom"/>
            <w:hideMark/>
          </w:tcPr>
          <w:p w14:paraId="6787519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4D52E4F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100,0ᵃ</w:t>
            </w:r>
          </w:p>
        </w:tc>
      </w:tr>
      <w:tr w:rsidR="005261F4" w:rsidRPr="005261F4" w14:paraId="10F0BBAF" w14:textId="77777777" w:rsidTr="00320B2E">
        <w:trPr>
          <w:trHeight w:val="129"/>
        </w:trPr>
        <w:tc>
          <w:tcPr>
            <w:tcW w:w="3277" w:type="dxa"/>
            <w:tcBorders>
              <w:top w:val="nil"/>
              <w:left w:val="nil"/>
              <w:bottom w:val="nil"/>
              <w:right w:val="nil"/>
            </w:tcBorders>
            <w:shd w:val="clear" w:color="000000" w:fill="FFFFFF"/>
            <w:noWrap/>
            <w:vAlign w:val="bottom"/>
            <w:hideMark/>
          </w:tcPr>
          <w:p w14:paraId="54ADF812"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Profesionales, científicos e intelectuales</w:t>
            </w:r>
          </w:p>
        </w:tc>
        <w:tc>
          <w:tcPr>
            <w:tcW w:w="1118" w:type="dxa"/>
            <w:tcBorders>
              <w:top w:val="nil"/>
              <w:left w:val="nil"/>
              <w:bottom w:val="nil"/>
              <w:right w:val="nil"/>
            </w:tcBorders>
            <w:shd w:val="clear" w:color="000000" w:fill="FFFFFF"/>
            <w:noWrap/>
            <w:vAlign w:val="bottom"/>
            <w:hideMark/>
          </w:tcPr>
          <w:p w14:paraId="3112BF6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727" w:type="dxa"/>
            <w:tcBorders>
              <w:top w:val="nil"/>
              <w:left w:val="nil"/>
              <w:bottom w:val="nil"/>
              <w:right w:val="nil"/>
            </w:tcBorders>
            <w:shd w:val="clear" w:color="000000" w:fill="FFFFFF"/>
            <w:noWrap/>
            <w:vAlign w:val="bottom"/>
            <w:hideMark/>
          </w:tcPr>
          <w:p w14:paraId="3746AE9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0,1</w:t>
            </w:r>
          </w:p>
        </w:tc>
        <w:tc>
          <w:tcPr>
            <w:tcW w:w="703" w:type="dxa"/>
            <w:tcBorders>
              <w:top w:val="nil"/>
              <w:left w:val="nil"/>
              <w:bottom w:val="nil"/>
              <w:right w:val="nil"/>
            </w:tcBorders>
            <w:shd w:val="clear" w:color="000000" w:fill="FFFFFF"/>
            <w:noWrap/>
            <w:vAlign w:val="bottom"/>
            <w:hideMark/>
          </w:tcPr>
          <w:p w14:paraId="2DA573B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2,4</w:t>
            </w:r>
          </w:p>
        </w:tc>
        <w:tc>
          <w:tcPr>
            <w:tcW w:w="837" w:type="dxa"/>
            <w:tcBorders>
              <w:top w:val="nil"/>
              <w:left w:val="nil"/>
              <w:bottom w:val="nil"/>
              <w:right w:val="nil"/>
            </w:tcBorders>
            <w:shd w:val="clear" w:color="000000" w:fill="FFFFFF"/>
            <w:noWrap/>
            <w:vAlign w:val="bottom"/>
            <w:hideMark/>
          </w:tcPr>
          <w:p w14:paraId="3F55BDB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3,4</w:t>
            </w:r>
          </w:p>
        </w:tc>
        <w:tc>
          <w:tcPr>
            <w:tcW w:w="1143" w:type="dxa"/>
            <w:tcBorders>
              <w:top w:val="nil"/>
              <w:left w:val="nil"/>
              <w:bottom w:val="nil"/>
              <w:right w:val="nil"/>
            </w:tcBorders>
            <w:shd w:val="clear" w:color="000000" w:fill="FFFFFF"/>
            <w:noWrap/>
            <w:vAlign w:val="bottom"/>
            <w:hideMark/>
          </w:tcPr>
          <w:p w14:paraId="575B640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87,3</w:t>
            </w:r>
          </w:p>
        </w:tc>
        <w:tc>
          <w:tcPr>
            <w:tcW w:w="1020" w:type="dxa"/>
            <w:tcBorders>
              <w:top w:val="nil"/>
              <w:left w:val="nil"/>
              <w:bottom w:val="nil"/>
              <w:right w:val="nil"/>
            </w:tcBorders>
            <w:shd w:val="clear" w:color="000000" w:fill="FFFFFF"/>
            <w:noWrap/>
            <w:vAlign w:val="bottom"/>
            <w:hideMark/>
          </w:tcPr>
          <w:p w14:paraId="68193EE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6,8</w:t>
            </w:r>
          </w:p>
        </w:tc>
        <w:tc>
          <w:tcPr>
            <w:tcW w:w="580" w:type="dxa"/>
            <w:tcBorders>
              <w:top w:val="nil"/>
              <w:left w:val="nil"/>
              <w:bottom w:val="nil"/>
              <w:right w:val="nil"/>
            </w:tcBorders>
            <w:shd w:val="clear" w:color="000000" w:fill="FFFFFF"/>
            <w:noWrap/>
            <w:vAlign w:val="bottom"/>
            <w:hideMark/>
          </w:tcPr>
          <w:p w14:paraId="2B8E0B8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035C8F4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7484B709" w14:textId="77777777" w:rsidTr="00320B2E">
        <w:trPr>
          <w:trHeight w:val="129"/>
        </w:trPr>
        <w:tc>
          <w:tcPr>
            <w:tcW w:w="3277" w:type="dxa"/>
            <w:tcBorders>
              <w:top w:val="nil"/>
              <w:left w:val="nil"/>
              <w:bottom w:val="nil"/>
              <w:right w:val="nil"/>
            </w:tcBorders>
            <w:shd w:val="clear" w:color="000000" w:fill="FFFFFF"/>
            <w:noWrap/>
            <w:vAlign w:val="bottom"/>
            <w:hideMark/>
          </w:tcPr>
          <w:p w14:paraId="7E5CE0D8"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Técnicos profesionales de nivel medio</w:t>
            </w:r>
          </w:p>
        </w:tc>
        <w:tc>
          <w:tcPr>
            <w:tcW w:w="1118" w:type="dxa"/>
            <w:tcBorders>
              <w:top w:val="nil"/>
              <w:left w:val="nil"/>
              <w:bottom w:val="nil"/>
              <w:right w:val="nil"/>
            </w:tcBorders>
            <w:shd w:val="clear" w:color="000000" w:fill="FFFFFF"/>
            <w:noWrap/>
            <w:vAlign w:val="bottom"/>
            <w:hideMark/>
          </w:tcPr>
          <w:p w14:paraId="4C2AA81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0,3</w:t>
            </w:r>
          </w:p>
        </w:tc>
        <w:tc>
          <w:tcPr>
            <w:tcW w:w="727" w:type="dxa"/>
            <w:tcBorders>
              <w:top w:val="nil"/>
              <w:left w:val="nil"/>
              <w:bottom w:val="nil"/>
              <w:right w:val="nil"/>
            </w:tcBorders>
            <w:shd w:val="clear" w:color="000000" w:fill="FFFFFF"/>
            <w:noWrap/>
            <w:vAlign w:val="bottom"/>
            <w:hideMark/>
          </w:tcPr>
          <w:p w14:paraId="1B80653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1,2</w:t>
            </w:r>
          </w:p>
        </w:tc>
        <w:tc>
          <w:tcPr>
            <w:tcW w:w="703" w:type="dxa"/>
            <w:tcBorders>
              <w:top w:val="nil"/>
              <w:left w:val="nil"/>
              <w:bottom w:val="nil"/>
              <w:right w:val="nil"/>
            </w:tcBorders>
            <w:shd w:val="clear" w:color="000000" w:fill="FFFFFF"/>
            <w:noWrap/>
            <w:vAlign w:val="bottom"/>
            <w:hideMark/>
          </w:tcPr>
          <w:p w14:paraId="27B87C9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43,3</w:t>
            </w:r>
          </w:p>
        </w:tc>
        <w:tc>
          <w:tcPr>
            <w:tcW w:w="837" w:type="dxa"/>
            <w:tcBorders>
              <w:top w:val="nil"/>
              <w:left w:val="nil"/>
              <w:bottom w:val="nil"/>
              <w:right w:val="nil"/>
            </w:tcBorders>
            <w:shd w:val="clear" w:color="000000" w:fill="FFFFFF"/>
            <w:noWrap/>
            <w:vAlign w:val="bottom"/>
            <w:hideMark/>
          </w:tcPr>
          <w:p w14:paraId="6B8FDBB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35,8</w:t>
            </w:r>
          </w:p>
        </w:tc>
        <w:tc>
          <w:tcPr>
            <w:tcW w:w="1143" w:type="dxa"/>
            <w:tcBorders>
              <w:top w:val="nil"/>
              <w:left w:val="nil"/>
              <w:bottom w:val="nil"/>
              <w:right w:val="nil"/>
            </w:tcBorders>
            <w:shd w:val="clear" w:color="000000" w:fill="FFFFFF"/>
            <w:noWrap/>
            <w:vAlign w:val="bottom"/>
            <w:hideMark/>
          </w:tcPr>
          <w:p w14:paraId="08EC937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19,3</w:t>
            </w:r>
          </w:p>
        </w:tc>
        <w:tc>
          <w:tcPr>
            <w:tcW w:w="1020" w:type="dxa"/>
            <w:tcBorders>
              <w:top w:val="nil"/>
              <w:left w:val="nil"/>
              <w:bottom w:val="nil"/>
              <w:right w:val="nil"/>
            </w:tcBorders>
            <w:shd w:val="clear" w:color="000000" w:fill="FFFFFF"/>
            <w:noWrap/>
            <w:vAlign w:val="bottom"/>
            <w:hideMark/>
          </w:tcPr>
          <w:p w14:paraId="76E1CE2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0,1</w:t>
            </w:r>
          </w:p>
        </w:tc>
        <w:tc>
          <w:tcPr>
            <w:tcW w:w="580" w:type="dxa"/>
            <w:tcBorders>
              <w:top w:val="nil"/>
              <w:left w:val="nil"/>
              <w:bottom w:val="nil"/>
              <w:right w:val="nil"/>
            </w:tcBorders>
            <w:shd w:val="clear" w:color="000000" w:fill="FFFFFF"/>
            <w:noWrap/>
            <w:vAlign w:val="bottom"/>
            <w:hideMark/>
          </w:tcPr>
          <w:p w14:paraId="4FADFE5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6104141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0E173A84" w14:textId="77777777" w:rsidTr="00320B2E">
        <w:trPr>
          <w:trHeight w:val="129"/>
        </w:trPr>
        <w:tc>
          <w:tcPr>
            <w:tcW w:w="3277" w:type="dxa"/>
            <w:tcBorders>
              <w:top w:val="nil"/>
              <w:left w:val="nil"/>
              <w:bottom w:val="nil"/>
              <w:right w:val="nil"/>
            </w:tcBorders>
            <w:shd w:val="clear" w:color="000000" w:fill="FFFFFF"/>
            <w:noWrap/>
            <w:vAlign w:val="bottom"/>
            <w:hideMark/>
          </w:tcPr>
          <w:p w14:paraId="226EC2F1"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Empleados de oficina</w:t>
            </w:r>
          </w:p>
        </w:tc>
        <w:tc>
          <w:tcPr>
            <w:tcW w:w="1118" w:type="dxa"/>
            <w:tcBorders>
              <w:top w:val="nil"/>
              <w:left w:val="nil"/>
              <w:bottom w:val="nil"/>
              <w:right w:val="nil"/>
            </w:tcBorders>
            <w:shd w:val="clear" w:color="000000" w:fill="FFFFFF"/>
            <w:noWrap/>
            <w:vAlign w:val="bottom"/>
            <w:hideMark/>
          </w:tcPr>
          <w:p w14:paraId="0E3955F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727" w:type="dxa"/>
            <w:tcBorders>
              <w:top w:val="nil"/>
              <w:left w:val="nil"/>
              <w:bottom w:val="nil"/>
              <w:right w:val="nil"/>
            </w:tcBorders>
            <w:shd w:val="clear" w:color="000000" w:fill="FFFFFF"/>
            <w:noWrap/>
            <w:vAlign w:val="bottom"/>
            <w:hideMark/>
          </w:tcPr>
          <w:p w14:paraId="48A3CA5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7,9</w:t>
            </w:r>
          </w:p>
        </w:tc>
        <w:tc>
          <w:tcPr>
            <w:tcW w:w="703" w:type="dxa"/>
            <w:tcBorders>
              <w:top w:val="nil"/>
              <w:left w:val="nil"/>
              <w:bottom w:val="nil"/>
              <w:right w:val="nil"/>
            </w:tcBorders>
            <w:shd w:val="clear" w:color="000000" w:fill="FFFFFF"/>
            <w:noWrap/>
            <w:vAlign w:val="bottom"/>
            <w:hideMark/>
          </w:tcPr>
          <w:p w14:paraId="4E96046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64,4</w:t>
            </w:r>
          </w:p>
        </w:tc>
        <w:tc>
          <w:tcPr>
            <w:tcW w:w="837" w:type="dxa"/>
            <w:tcBorders>
              <w:top w:val="nil"/>
              <w:left w:val="nil"/>
              <w:bottom w:val="nil"/>
              <w:right w:val="nil"/>
            </w:tcBorders>
            <w:shd w:val="clear" w:color="000000" w:fill="FFFFFF"/>
            <w:noWrap/>
            <w:vAlign w:val="bottom"/>
            <w:hideMark/>
          </w:tcPr>
          <w:p w14:paraId="6C33E85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16,4</w:t>
            </w:r>
          </w:p>
        </w:tc>
        <w:tc>
          <w:tcPr>
            <w:tcW w:w="1143" w:type="dxa"/>
            <w:tcBorders>
              <w:top w:val="nil"/>
              <w:left w:val="nil"/>
              <w:bottom w:val="nil"/>
              <w:right w:val="nil"/>
            </w:tcBorders>
            <w:shd w:val="clear" w:color="000000" w:fill="FFFFFF"/>
            <w:noWrap/>
            <w:vAlign w:val="bottom"/>
            <w:hideMark/>
          </w:tcPr>
          <w:p w14:paraId="1E65344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11,3</w:t>
            </w:r>
          </w:p>
        </w:tc>
        <w:tc>
          <w:tcPr>
            <w:tcW w:w="1020" w:type="dxa"/>
            <w:tcBorders>
              <w:top w:val="nil"/>
              <w:left w:val="nil"/>
              <w:bottom w:val="nil"/>
              <w:right w:val="nil"/>
            </w:tcBorders>
            <w:shd w:val="clear" w:color="000000" w:fill="FFFFFF"/>
            <w:noWrap/>
            <w:vAlign w:val="bottom"/>
            <w:hideMark/>
          </w:tcPr>
          <w:p w14:paraId="2B93B6E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580" w:type="dxa"/>
            <w:tcBorders>
              <w:top w:val="nil"/>
              <w:left w:val="nil"/>
              <w:bottom w:val="nil"/>
              <w:right w:val="nil"/>
            </w:tcBorders>
            <w:shd w:val="clear" w:color="000000" w:fill="FFFFFF"/>
            <w:noWrap/>
            <w:vAlign w:val="bottom"/>
            <w:hideMark/>
          </w:tcPr>
          <w:p w14:paraId="5CDC825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128186A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63E96445" w14:textId="77777777" w:rsidTr="00320B2E">
        <w:trPr>
          <w:trHeight w:val="129"/>
        </w:trPr>
        <w:tc>
          <w:tcPr>
            <w:tcW w:w="3277" w:type="dxa"/>
            <w:tcBorders>
              <w:top w:val="nil"/>
              <w:left w:val="nil"/>
              <w:bottom w:val="nil"/>
              <w:right w:val="nil"/>
            </w:tcBorders>
            <w:shd w:val="clear" w:color="000000" w:fill="FFFFFF"/>
            <w:noWrap/>
            <w:vAlign w:val="bottom"/>
            <w:hideMark/>
          </w:tcPr>
          <w:p w14:paraId="2C2C93E0"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lastRenderedPageBreak/>
              <w:t>Trabajadores de los servicios y vendedores de comercios y mercados</w:t>
            </w:r>
          </w:p>
        </w:tc>
        <w:tc>
          <w:tcPr>
            <w:tcW w:w="1118" w:type="dxa"/>
            <w:tcBorders>
              <w:top w:val="nil"/>
              <w:left w:val="nil"/>
              <w:bottom w:val="nil"/>
              <w:right w:val="nil"/>
            </w:tcBorders>
            <w:shd w:val="clear" w:color="000000" w:fill="FFFFFF"/>
            <w:noWrap/>
            <w:vAlign w:val="bottom"/>
            <w:hideMark/>
          </w:tcPr>
          <w:p w14:paraId="4531BB8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4,6</w:t>
            </w:r>
          </w:p>
        </w:tc>
        <w:tc>
          <w:tcPr>
            <w:tcW w:w="727" w:type="dxa"/>
            <w:tcBorders>
              <w:top w:val="nil"/>
              <w:left w:val="nil"/>
              <w:bottom w:val="nil"/>
              <w:right w:val="nil"/>
            </w:tcBorders>
            <w:shd w:val="clear" w:color="000000" w:fill="FFFFFF"/>
            <w:noWrap/>
            <w:vAlign w:val="bottom"/>
            <w:hideMark/>
          </w:tcPr>
          <w:p w14:paraId="1FF360D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16,5</w:t>
            </w:r>
          </w:p>
        </w:tc>
        <w:tc>
          <w:tcPr>
            <w:tcW w:w="703" w:type="dxa"/>
            <w:tcBorders>
              <w:top w:val="nil"/>
              <w:left w:val="nil"/>
              <w:bottom w:val="nil"/>
              <w:right w:val="nil"/>
            </w:tcBorders>
            <w:shd w:val="clear" w:color="000000" w:fill="FFFFFF"/>
            <w:noWrap/>
            <w:vAlign w:val="bottom"/>
            <w:hideMark/>
          </w:tcPr>
          <w:p w14:paraId="56D6E02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70,4</w:t>
            </w:r>
          </w:p>
        </w:tc>
        <w:tc>
          <w:tcPr>
            <w:tcW w:w="837" w:type="dxa"/>
            <w:tcBorders>
              <w:top w:val="nil"/>
              <w:left w:val="nil"/>
              <w:bottom w:val="nil"/>
              <w:right w:val="nil"/>
            </w:tcBorders>
            <w:shd w:val="clear" w:color="000000" w:fill="FFFFFF"/>
            <w:noWrap/>
            <w:vAlign w:val="bottom"/>
            <w:hideMark/>
          </w:tcPr>
          <w:p w14:paraId="0C63613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3,9</w:t>
            </w:r>
          </w:p>
        </w:tc>
        <w:tc>
          <w:tcPr>
            <w:tcW w:w="1143" w:type="dxa"/>
            <w:tcBorders>
              <w:top w:val="nil"/>
              <w:left w:val="nil"/>
              <w:bottom w:val="nil"/>
              <w:right w:val="nil"/>
            </w:tcBorders>
            <w:shd w:val="clear" w:color="000000" w:fill="FFFFFF"/>
            <w:noWrap/>
            <w:vAlign w:val="bottom"/>
            <w:hideMark/>
          </w:tcPr>
          <w:p w14:paraId="5B9625C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4,6</w:t>
            </w:r>
          </w:p>
        </w:tc>
        <w:tc>
          <w:tcPr>
            <w:tcW w:w="1020" w:type="dxa"/>
            <w:tcBorders>
              <w:top w:val="nil"/>
              <w:left w:val="nil"/>
              <w:bottom w:val="nil"/>
              <w:right w:val="nil"/>
            </w:tcBorders>
            <w:shd w:val="clear" w:color="000000" w:fill="FFFFFF"/>
            <w:noWrap/>
            <w:vAlign w:val="bottom"/>
            <w:hideMark/>
          </w:tcPr>
          <w:p w14:paraId="2A34C54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580" w:type="dxa"/>
            <w:tcBorders>
              <w:top w:val="nil"/>
              <w:left w:val="nil"/>
              <w:bottom w:val="nil"/>
              <w:right w:val="nil"/>
            </w:tcBorders>
            <w:shd w:val="clear" w:color="000000" w:fill="FFFFFF"/>
            <w:noWrap/>
            <w:vAlign w:val="bottom"/>
            <w:hideMark/>
          </w:tcPr>
          <w:p w14:paraId="4580D0D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79D7B93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73B6F5E4" w14:textId="77777777" w:rsidTr="00320B2E">
        <w:trPr>
          <w:trHeight w:val="129"/>
        </w:trPr>
        <w:tc>
          <w:tcPr>
            <w:tcW w:w="3277" w:type="dxa"/>
            <w:tcBorders>
              <w:top w:val="nil"/>
              <w:left w:val="nil"/>
              <w:bottom w:val="nil"/>
              <w:right w:val="nil"/>
            </w:tcBorders>
            <w:shd w:val="clear" w:color="000000" w:fill="FFFFFF"/>
            <w:noWrap/>
            <w:vAlign w:val="bottom"/>
            <w:hideMark/>
          </w:tcPr>
          <w:p w14:paraId="0BB89D7C"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Agricultores y trabajadores calificados agropecuarios y pesqueros</w:t>
            </w:r>
          </w:p>
        </w:tc>
        <w:tc>
          <w:tcPr>
            <w:tcW w:w="1118" w:type="dxa"/>
            <w:tcBorders>
              <w:top w:val="nil"/>
              <w:left w:val="nil"/>
              <w:bottom w:val="nil"/>
              <w:right w:val="nil"/>
            </w:tcBorders>
            <w:shd w:val="clear" w:color="000000" w:fill="FFFFFF"/>
            <w:noWrap/>
            <w:vAlign w:val="bottom"/>
            <w:hideMark/>
          </w:tcPr>
          <w:p w14:paraId="447E5F8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46,9ᵃ</w:t>
            </w:r>
          </w:p>
        </w:tc>
        <w:tc>
          <w:tcPr>
            <w:tcW w:w="727" w:type="dxa"/>
            <w:tcBorders>
              <w:top w:val="nil"/>
              <w:left w:val="nil"/>
              <w:bottom w:val="nil"/>
              <w:right w:val="nil"/>
            </w:tcBorders>
            <w:shd w:val="clear" w:color="000000" w:fill="FFFFFF"/>
            <w:noWrap/>
            <w:vAlign w:val="bottom"/>
            <w:hideMark/>
          </w:tcPr>
          <w:p w14:paraId="3F23DB2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50,1ᵃ</w:t>
            </w:r>
          </w:p>
        </w:tc>
        <w:tc>
          <w:tcPr>
            <w:tcW w:w="703" w:type="dxa"/>
            <w:tcBorders>
              <w:top w:val="nil"/>
              <w:left w:val="nil"/>
              <w:bottom w:val="nil"/>
              <w:right w:val="nil"/>
            </w:tcBorders>
            <w:shd w:val="clear" w:color="000000" w:fill="FFFFFF"/>
            <w:noWrap/>
            <w:vAlign w:val="bottom"/>
            <w:hideMark/>
          </w:tcPr>
          <w:p w14:paraId="5D9BD6A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3,0ᵃ</w:t>
            </w:r>
          </w:p>
        </w:tc>
        <w:tc>
          <w:tcPr>
            <w:tcW w:w="837" w:type="dxa"/>
            <w:tcBorders>
              <w:top w:val="nil"/>
              <w:left w:val="nil"/>
              <w:bottom w:val="nil"/>
              <w:right w:val="nil"/>
            </w:tcBorders>
            <w:shd w:val="clear" w:color="000000" w:fill="FFFFFF"/>
            <w:noWrap/>
            <w:vAlign w:val="bottom"/>
            <w:hideMark/>
          </w:tcPr>
          <w:p w14:paraId="3E86192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143" w:type="dxa"/>
            <w:tcBorders>
              <w:top w:val="nil"/>
              <w:left w:val="nil"/>
              <w:bottom w:val="nil"/>
              <w:right w:val="nil"/>
            </w:tcBorders>
            <w:shd w:val="clear" w:color="000000" w:fill="FFFFFF"/>
            <w:noWrap/>
            <w:vAlign w:val="bottom"/>
            <w:hideMark/>
          </w:tcPr>
          <w:p w14:paraId="397F191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20" w:type="dxa"/>
            <w:tcBorders>
              <w:top w:val="nil"/>
              <w:left w:val="nil"/>
              <w:bottom w:val="nil"/>
              <w:right w:val="nil"/>
            </w:tcBorders>
            <w:shd w:val="clear" w:color="000000" w:fill="FFFFFF"/>
            <w:noWrap/>
            <w:vAlign w:val="bottom"/>
            <w:hideMark/>
          </w:tcPr>
          <w:p w14:paraId="5BF2B59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580" w:type="dxa"/>
            <w:tcBorders>
              <w:top w:val="nil"/>
              <w:left w:val="nil"/>
              <w:bottom w:val="nil"/>
              <w:right w:val="nil"/>
            </w:tcBorders>
            <w:shd w:val="clear" w:color="000000" w:fill="FFFFFF"/>
            <w:noWrap/>
            <w:vAlign w:val="bottom"/>
            <w:hideMark/>
          </w:tcPr>
          <w:p w14:paraId="092C3B3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00E8880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100,0ᵃ</w:t>
            </w:r>
          </w:p>
        </w:tc>
      </w:tr>
      <w:tr w:rsidR="005261F4" w:rsidRPr="005261F4" w14:paraId="2F53D13A" w14:textId="77777777" w:rsidTr="00320B2E">
        <w:trPr>
          <w:trHeight w:val="129"/>
        </w:trPr>
        <w:tc>
          <w:tcPr>
            <w:tcW w:w="3277" w:type="dxa"/>
            <w:tcBorders>
              <w:top w:val="nil"/>
              <w:left w:val="nil"/>
              <w:bottom w:val="nil"/>
              <w:right w:val="nil"/>
            </w:tcBorders>
            <w:shd w:val="clear" w:color="000000" w:fill="FFFFFF"/>
            <w:noWrap/>
            <w:vAlign w:val="bottom"/>
            <w:hideMark/>
          </w:tcPr>
          <w:p w14:paraId="4D041002"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Oficiales, operarios y artesanos de artes mecánicas y de otros oficios</w:t>
            </w:r>
          </w:p>
        </w:tc>
        <w:tc>
          <w:tcPr>
            <w:tcW w:w="1118" w:type="dxa"/>
            <w:tcBorders>
              <w:top w:val="nil"/>
              <w:left w:val="nil"/>
              <w:bottom w:val="nil"/>
              <w:right w:val="nil"/>
            </w:tcBorders>
            <w:shd w:val="clear" w:color="000000" w:fill="FFFFFF"/>
            <w:noWrap/>
            <w:vAlign w:val="bottom"/>
            <w:hideMark/>
          </w:tcPr>
          <w:p w14:paraId="2FE6FC9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3,9</w:t>
            </w:r>
          </w:p>
        </w:tc>
        <w:tc>
          <w:tcPr>
            <w:tcW w:w="727" w:type="dxa"/>
            <w:tcBorders>
              <w:top w:val="nil"/>
              <w:left w:val="nil"/>
              <w:bottom w:val="nil"/>
              <w:right w:val="nil"/>
            </w:tcBorders>
            <w:shd w:val="clear" w:color="000000" w:fill="FFFFFF"/>
            <w:noWrap/>
            <w:vAlign w:val="bottom"/>
            <w:hideMark/>
          </w:tcPr>
          <w:p w14:paraId="4B73E00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15,1</w:t>
            </w:r>
          </w:p>
        </w:tc>
        <w:tc>
          <w:tcPr>
            <w:tcW w:w="703" w:type="dxa"/>
            <w:tcBorders>
              <w:top w:val="nil"/>
              <w:left w:val="nil"/>
              <w:bottom w:val="nil"/>
              <w:right w:val="nil"/>
            </w:tcBorders>
            <w:shd w:val="clear" w:color="000000" w:fill="FFFFFF"/>
            <w:noWrap/>
            <w:vAlign w:val="bottom"/>
            <w:hideMark/>
          </w:tcPr>
          <w:p w14:paraId="376548F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57,7</w:t>
            </w:r>
          </w:p>
        </w:tc>
        <w:tc>
          <w:tcPr>
            <w:tcW w:w="837" w:type="dxa"/>
            <w:tcBorders>
              <w:top w:val="nil"/>
              <w:left w:val="nil"/>
              <w:bottom w:val="nil"/>
              <w:right w:val="nil"/>
            </w:tcBorders>
            <w:shd w:val="clear" w:color="000000" w:fill="FFFFFF"/>
            <w:noWrap/>
            <w:vAlign w:val="bottom"/>
            <w:hideMark/>
          </w:tcPr>
          <w:p w14:paraId="43AD64A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14,9</w:t>
            </w:r>
          </w:p>
        </w:tc>
        <w:tc>
          <w:tcPr>
            <w:tcW w:w="1143" w:type="dxa"/>
            <w:tcBorders>
              <w:top w:val="nil"/>
              <w:left w:val="nil"/>
              <w:bottom w:val="nil"/>
              <w:right w:val="nil"/>
            </w:tcBorders>
            <w:shd w:val="clear" w:color="000000" w:fill="FFFFFF"/>
            <w:noWrap/>
            <w:vAlign w:val="bottom"/>
            <w:hideMark/>
          </w:tcPr>
          <w:p w14:paraId="6DFB3F9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8,3</w:t>
            </w:r>
          </w:p>
        </w:tc>
        <w:tc>
          <w:tcPr>
            <w:tcW w:w="1020" w:type="dxa"/>
            <w:tcBorders>
              <w:top w:val="nil"/>
              <w:left w:val="nil"/>
              <w:bottom w:val="nil"/>
              <w:right w:val="nil"/>
            </w:tcBorders>
            <w:shd w:val="clear" w:color="000000" w:fill="FFFFFF"/>
            <w:noWrap/>
            <w:vAlign w:val="bottom"/>
            <w:hideMark/>
          </w:tcPr>
          <w:p w14:paraId="5AC39DC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0,2</w:t>
            </w:r>
          </w:p>
        </w:tc>
        <w:tc>
          <w:tcPr>
            <w:tcW w:w="580" w:type="dxa"/>
            <w:tcBorders>
              <w:top w:val="nil"/>
              <w:left w:val="nil"/>
              <w:bottom w:val="nil"/>
              <w:right w:val="nil"/>
            </w:tcBorders>
            <w:shd w:val="clear" w:color="000000" w:fill="FFFFFF"/>
            <w:noWrap/>
            <w:vAlign w:val="bottom"/>
            <w:hideMark/>
          </w:tcPr>
          <w:p w14:paraId="1D87F8E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0464EFE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436C6D6D" w14:textId="77777777" w:rsidTr="00320B2E">
        <w:trPr>
          <w:trHeight w:val="129"/>
        </w:trPr>
        <w:tc>
          <w:tcPr>
            <w:tcW w:w="3277" w:type="dxa"/>
            <w:tcBorders>
              <w:top w:val="nil"/>
              <w:left w:val="nil"/>
              <w:bottom w:val="nil"/>
              <w:right w:val="nil"/>
            </w:tcBorders>
            <w:shd w:val="clear" w:color="000000" w:fill="FFFFFF"/>
            <w:noWrap/>
            <w:vAlign w:val="bottom"/>
            <w:hideMark/>
          </w:tcPr>
          <w:p w14:paraId="3D8E57EA"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Operadores de instalaciones y máquinas y montadores</w:t>
            </w:r>
          </w:p>
        </w:tc>
        <w:tc>
          <w:tcPr>
            <w:tcW w:w="1118" w:type="dxa"/>
            <w:tcBorders>
              <w:top w:val="nil"/>
              <w:left w:val="nil"/>
              <w:bottom w:val="nil"/>
              <w:right w:val="nil"/>
            </w:tcBorders>
            <w:shd w:val="clear" w:color="000000" w:fill="FFFFFF"/>
            <w:noWrap/>
            <w:vAlign w:val="bottom"/>
            <w:hideMark/>
          </w:tcPr>
          <w:p w14:paraId="18CF8E8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3,0</w:t>
            </w:r>
          </w:p>
        </w:tc>
        <w:tc>
          <w:tcPr>
            <w:tcW w:w="727" w:type="dxa"/>
            <w:tcBorders>
              <w:top w:val="nil"/>
              <w:left w:val="nil"/>
              <w:bottom w:val="nil"/>
              <w:right w:val="nil"/>
            </w:tcBorders>
            <w:shd w:val="clear" w:color="000000" w:fill="FFFFFF"/>
            <w:noWrap/>
            <w:vAlign w:val="bottom"/>
            <w:hideMark/>
          </w:tcPr>
          <w:p w14:paraId="6D9C188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16,4</w:t>
            </w:r>
          </w:p>
        </w:tc>
        <w:tc>
          <w:tcPr>
            <w:tcW w:w="703" w:type="dxa"/>
            <w:tcBorders>
              <w:top w:val="nil"/>
              <w:left w:val="nil"/>
              <w:bottom w:val="nil"/>
              <w:right w:val="nil"/>
            </w:tcBorders>
            <w:shd w:val="clear" w:color="000000" w:fill="FFFFFF"/>
            <w:noWrap/>
            <w:vAlign w:val="bottom"/>
            <w:hideMark/>
          </w:tcPr>
          <w:p w14:paraId="1864D49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66,8</w:t>
            </w:r>
          </w:p>
        </w:tc>
        <w:tc>
          <w:tcPr>
            <w:tcW w:w="837" w:type="dxa"/>
            <w:tcBorders>
              <w:top w:val="nil"/>
              <w:left w:val="nil"/>
              <w:bottom w:val="nil"/>
              <w:right w:val="nil"/>
            </w:tcBorders>
            <w:shd w:val="clear" w:color="000000" w:fill="FFFFFF"/>
            <w:noWrap/>
            <w:vAlign w:val="bottom"/>
            <w:hideMark/>
          </w:tcPr>
          <w:p w14:paraId="6F3BB86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10,4</w:t>
            </w:r>
          </w:p>
        </w:tc>
        <w:tc>
          <w:tcPr>
            <w:tcW w:w="1143" w:type="dxa"/>
            <w:tcBorders>
              <w:top w:val="nil"/>
              <w:left w:val="nil"/>
              <w:bottom w:val="nil"/>
              <w:right w:val="nil"/>
            </w:tcBorders>
            <w:shd w:val="clear" w:color="000000" w:fill="FFFFFF"/>
            <w:noWrap/>
            <w:vAlign w:val="bottom"/>
            <w:hideMark/>
          </w:tcPr>
          <w:p w14:paraId="611F5A8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3,3</w:t>
            </w:r>
          </w:p>
        </w:tc>
        <w:tc>
          <w:tcPr>
            <w:tcW w:w="1020" w:type="dxa"/>
            <w:tcBorders>
              <w:top w:val="nil"/>
              <w:left w:val="nil"/>
              <w:bottom w:val="nil"/>
              <w:right w:val="nil"/>
            </w:tcBorders>
            <w:shd w:val="clear" w:color="000000" w:fill="FFFFFF"/>
            <w:noWrap/>
            <w:vAlign w:val="bottom"/>
            <w:hideMark/>
          </w:tcPr>
          <w:p w14:paraId="0AE0F5F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580" w:type="dxa"/>
            <w:tcBorders>
              <w:top w:val="nil"/>
              <w:left w:val="nil"/>
              <w:bottom w:val="nil"/>
              <w:right w:val="nil"/>
            </w:tcBorders>
            <w:shd w:val="clear" w:color="000000" w:fill="FFFFFF"/>
            <w:noWrap/>
            <w:vAlign w:val="bottom"/>
            <w:hideMark/>
          </w:tcPr>
          <w:p w14:paraId="7347CC8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nil"/>
              <w:right w:val="nil"/>
            </w:tcBorders>
            <w:shd w:val="clear" w:color="000000" w:fill="FFFFFF"/>
            <w:noWrap/>
            <w:vAlign w:val="bottom"/>
            <w:hideMark/>
          </w:tcPr>
          <w:p w14:paraId="247F51A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71D65204" w14:textId="77777777" w:rsidTr="00320B2E">
        <w:trPr>
          <w:trHeight w:val="129"/>
        </w:trPr>
        <w:tc>
          <w:tcPr>
            <w:tcW w:w="3277" w:type="dxa"/>
            <w:tcBorders>
              <w:top w:val="nil"/>
              <w:left w:val="nil"/>
              <w:bottom w:val="single" w:sz="4" w:space="0" w:color="000000"/>
              <w:right w:val="nil"/>
            </w:tcBorders>
            <w:shd w:val="clear" w:color="000000" w:fill="FFFFFF"/>
            <w:noWrap/>
            <w:vAlign w:val="bottom"/>
            <w:hideMark/>
          </w:tcPr>
          <w:p w14:paraId="31AECECF"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Trabajadores no calificados</w:t>
            </w:r>
          </w:p>
        </w:tc>
        <w:tc>
          <w:tcPr>
            <w:tcW w:w="1118" w:type="dxa"/>
            <w:tcBorders>
              <w:top w:val="nil"/>
              <w:left w:val="nil"/>
              <w:bottom w:val="single" w:sz="4" w:space="0" w:color="000000"/>
              <w:right w:val="nil"/>
            </w:tcBorders>
            <w:shd w:val="clear" w:color="000000" w:fill="FFFFFF"/>
            <w:noWrap/>
            <w:vAlign w:val="bottom"/>
            <w:hideMark/>
          </w:tcPr>
          <w:p w14:paraId="1A40975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6,1</w:t>
            </w:r>
          </w:p>
        </w:tc>
        <w:tc>
          <w:tcPr>
            <w:tcW w:w="727" w:type="dxa"/>
            <w:tcBorders>
              <w:top w:val="nil"/>
              <w:left w:val="nil"/>
              <w:bottom w:val="single" w:sz="4" w:space="0" w:color="000000"/>
              <w:right w:val="nil"/>
            </w:tcBorders>
            <w:shd w:val="clear" w:color="000000" w:fill="FFFFFF"/>
            <w:noWrap/>
            <w:vAlign w:val="bottom"/>
            <w:hideMark/>
          </w:tcPr>
          <w:p w14:paraId="3AFBC58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27,3</w:t>
            </w:r>
          </w:p>
        </w:tc>
        <w:tc>
          <w:tcPr>
            <w:tcW w:w="703" w:type="dxa"/>
            <w:tcBorders>
              <w:top w:val="nil"/>
              <w:left w:val="nil"/>
              <w:bottom w:val="single" w:sz="4" w:space="0" w:color="000000"/>
              <w:right w:val="nil"/>
            </w:tcBorders>
            <w:shd w:val="clear" w:color="000000" w:fill="FFFFFF"/>
            <w:noWrap/>
            <w:vAlign w:val="bottom"/>
            <w:hideMark/>
          </w:tcPr>
          <w:p w14:paraId="67D5470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57,1</w:t>
            </w:r>
          </w:p>
        </w:tc>
        <w:tc>
          <w:tcPr>
            <w:tcW w:w="837" w:type="dxa"/>
            <w:tcBorders>
              <w:top w:val="nil"/>
              <w:left w:val="nil"/>
              <w:bottom w:val="single" w:sz="4" w:space="0" w:color="000000"/>
              <w:right w:val="nil"/>
            </w:tcBorders>
            <w:shd w:val="clear" w:color="000000" w:fill="FFFFFF"/>
            <w:noWrap/>
            <w:vAlign w:val="bottom"/>
            <w:hideMark/>
          </w:tcPr>
          <w:p w14:paraId="7C12847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5,4</w:t>
            </w:r>
          </w:p>
        </w:tc>
        <w:tc>
          <w:tcPr>
            <w:tcW w:w="1143" w:type="dxa"/>
            <w:tcBorders>
              <w:top w:val="nil"/>
              <w:left w:val="nil"/>
              <w:bottom w:val="single" w:sz="4" w:space="0" w:color="000000"/>
              <w:right w:val="nil"/>
            </w:tcBorders>
            <w:shd w:val="clear" w:color="000000" w:fill="FFFFFF"/>
            <w:noWrap/>
            <w:vAlign w:val="bottom"/>
            <w:hideMark/>
          </w:tcPr>
          <w:p w14:paraId="6D71FBB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4,0</w:t>
            </w:r>
          </w:p>
        </w:tc>
        <w:tc>
          <w:tcPr>
            <w:tcW w:w="1020" w:type="dxa"/>
            <w:tcBorders>
              <w:top w:val="nil"/>
              <w:left w:val="nil"/>
              <w:bottom w:val="single" w:sz="4" w:space="0" w:color="000000"/>
              <w:right w:val="nil"/>
            </w:tcBorders>
            <w:shd w:val="clear" w:color="000000" w:fill="FFFFFF"/>
            <w:noWrap/>
            <w:vAlign w:val="bottom"/>
            <w:hideMark/>
          </w:tcPr>
          <w:p w14:paraId="48D3686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0,1</w:t>
            </w:r>
          </w:p>
        </w:tc>
        <w:tc>
          <w:tcPr>
            <w:tcW w:w="580" w:type="dxa"/>
            <w:tcBorders>
              <w:top w:val="nil"/>
              <w:left w:val="nil"/>
              <w:bottom w:val="single" w:sz="4" w:space="0" w:color="000000"/>
              <w:right w:val="nil"/>
            </w:tcBorders>
            <w:shd w:val="clear" w:color="000000" w:fill="FFFFFF"/>
            <w:noWrap/>
            <w:vAlign w:val="bottom"/>
            <w:hideMark/>
          </w:tcPr>
          <w:p w14:paraId="7158790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single" w:sz="4" w:space="0" w:color="000000"/>
              <w:right w:val="nil"/>
            </w:tcBorders>
            <w:shd w:val="clear" w:color="000000" w:fill="FFFFFF"/>
            <w:noWrap/>
            <w:vAlign w:val="bottom"/>
            <w:hideMark/>
          </w:tcPr>
          <w:p w14:paraId="6A26E97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69EF1271" w14:textId="77777777" w:rsidTr="00320B2E">
        <w:trPr>
          <w:trHeight w:val="129"/>
        </w:trPr>
        <w:tc>
          <w:tcPr>
            <w:tcW w:w="3277" w:type="dxa"/>
            <w:tcBorders>
              <w:top w:val="nil"/>
              <w:left w:val="nil"/>
              <w:bottom w:val="single" w:sz="8" w:space="0" w:color="000000"/>
              <w:right w:val="nil"/>
            </w:tcBorders>
            <w:shd w:val="clear" w:color="000000" w:fill="FFFFFF"/>
            <w:noWrap/>
            <w:vAlign w:val="bottom"/>
            <w:hideMark/>
          </w:tcPr>
          <w:p w14:paraId="4615459C"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Sector</w:t>
            </w:r>
          </w:p>
        </w:tc>
        <w:tc>
          <w:tcPr>
            <w:tcW w:w="1118" w:type="dxa"/>
            <w:tcBorders>
              <w:top w:val="nil"/>
              <w:left w:val="nil"/>
              <w:bottom w:val="single" w:sz="8" w:space="0" w:color="000000"/>
              <w:right w:val="nil"/>
            </w:tcBorders>
            <w:shd w:val="clear" w:color="000000" w:fill="FFFFFF"/>
            <w:noWrap/>
            <w:vAlign w:val="bottom"/>
            <w:hideMark/>
          </w:tcPr>
          <w:p w14:paraId="391C49B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2,9</w:t>
            </w:r>
          </w:p>
        </w:tc>
        <w:tc>
          <w:tcPr>
            <w:tcW w:w="727" w:type="dxa"/>
            <w:tcBorders>
              <w:top w:val="nil"/>
              <w:left w:val="nil"/>
              <w:bottom w:val="single" w:sz="8" w:space="0" w:color="000000"/>
              <w:right w:val="nil"/>
            </w:tcBorders>
            <w:shd w:val="clear" w:color="000000" w:fill="FFFFFF"/>
            <w:noWrap/>
            <w:vAlign w:val="bottom"/>
            <w:hideMark/>
          </w:tcPr>
          <w:p w14:paraId="0D44B55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13,4</w:t>
            </w:r>
          </w:p>
        </w:tc>
        <w:tc>
          <w:tcPr>
            <w:tcW w:w="703" w:type="dxa"/>
            <w:tcBorders>
              <w:top w:val="nil"/>
              <w:left w:val="nil"/>
              <w:bottom w:val="single" w:sz="8" w:space="0" w:color="000000"/>
              <w:right w:val="nil"/>
            </w:tcBorders>
            <w:shd w:val="clear" w:color="000000" w:fill="FFFFFF"/>
            <w:noWrap/>
            <w:vAlign w:val="bottom"/>
            <w:hideMark/>
          </w:tcPr>
          <w:p w14:paraId="1FEEA05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51,5</w:t>
            </w:r>
          </w:p>
        </w:tc>
        <w:tc>
          <w:tcPr>
            <w:tcW w:w="837" w:type="dxa"/>
            <w:tcBorders>
              <w:top w:val="nil"/>
              <w:left w:val="nil"/>
              <w:bottom w:val="single" w:sz="8" w:space="0" w:color="000000"/>
              <w:right w:val="nil"/>
            </w:tcBorders>
            <w:shd w:val="clear" w:color="000000" w:fill="FFFFFF"/>
            <w:noWrap/>
            <w:vAlign w:val="bottom"/>
            <w:hideMark/>
          </w:tcPr>
          <w:p w14:paraId="208A884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12,6</w:t>
            </w:r>
          </w:p>
        </w:tc>
        <w:tc>
          <w:tcPr>
            <w:tcW w:w="1143" w:type="dxa"/>
            <w:tcBorders>
              <w:top w:val="nil"/>
              <w:left w:val="nil"/>
              <w:bottom w:val="single" w:sz="8" w:space="0" w:color="000000"/>
              <w:right w:val="nil"/>
            </w:tcBorders>
            <w:shd w:val="clear" w:color="000000" w:fill="FFFFFF"/>
            <w:noWrap/>
            <w:vAlign w:val="bottom"/>
            <w:hideMark/>
          </w:tcPr>
          <w:p w14:paraId="7D9B78C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18,5</w:t>
            </w:r>
          </w:p>
        </w:tc>
        <w:tc>
          <w:tcPr>
            <w:tcW w:w="1020" w:type="dxa"/>
            <w:tcBorders>
              <w:top w:val="nil"/>
              <w:left w:val="nil"/>
              <w:bottom w:val="single" w:sz="8" w:space="0" w:color="000000"/>
              <w:right w:val="nil"/>
            </w:tcBorders>
            <w:shd w:val="clear" w:color="000000" w:fill="FFFFFF"/>
            <w:noWrap/>
            <w:vAlign w:val="bottom"/>
            <w:hideMark/>
          </w:tcPr>
          <w:p w14:paraId="5075CB8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1,2</w:t>
            </w:r>
          </w:p>
        </w:tc>
        <w:tc>
          <w:tcPr>
            <w:tcW w:w="580" w:type="dxa"/>
            <w:tcBorders>
              <w:top w:val="nil"/>
              <w:left w:val="nil"/>
              <w:bottom w:val="single" w:sz="8" w:space="0" w:color="000000"/>
              <w:right w:val="nil"/>
            </w:tcBorders>
            <w:shd w:val="clear" w:color="000000" w:fill="FFFFFF"/>
            <w:noWrap/>
            <w:vAlign w:val="bottom"/>
            <w:hideMark/>
          </w:tcPr>
          <w:p w14:paraId="520DD47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96" w:type="dxa"/>
            <w:tcBorders>
              <w:top w:val="nil"/>
              <w:left w:val="nil"/>
              <w:bottom w:val="single" w:sz="8" w:space="0" w:color="000000"/>
              <w:right w:val="nil"/>
            </w:tcBorders>
            <w:shd w:val="clear" w:color="000000" w:fill="FFFFFF"/>
            <w:noWrap/>
            <w:vAlign w:val="bottom"/>
            <w:hideMark/>
          </w:tcPr>
          <w:p w14:paraId="779D55B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bl>
    <w:p w14:paraId="3A7887C2" w14:textId="77777777" w:rsidR="006F4B00" w:rsidRPr="004003CB" w:rsidRDefault="006F4B00" w:rsidP="006F4B00">
      <w:pPr>
        <w:pStyle w:val="CitaviBibliographyEntry"/>
        <w:spacing w:after="0" w:line="276" w:lineRule="auto"/>
        <w:jc w:val="both"/>
        <w:rPr>
          <w:rFonts w:ascii="Times New Roman" w:hAnsi="Times New Roman" w:cs="Times New Roman"/>
          <w:color w:val="323E4F" w:themeColor="text2" w:themeShade="BF"/>
          <w:sz w:val="20"/>
          <w:szCs w:val="24"/>
        </w:rPr>
      </w:pPr>
      <w:r w:rsidRPr="004003CB">
        <w:rPr>
          <w:rFonts w:ascii="Times New Roman" w:hAnsi="Times New Roman" w:cs="Times New Roman"/>
          <w:color w:val="323E4F" w:themeColor="text2" w:themeShade="BF"/>
          <w:sz w:val="20"/>
          <w:szCs w:val="24"/>
        </w:rPr>
        <w:t>Nota: El nivel educacional corresponde al último ciclo completado. Es decir, "Básica" incluye a las personas con media incompleta, "Media" a las personas con educación superior incompleta y "Profesional" a las personas con postgrado incompleto.</w:t>
      </w:r>
      <w:r w:rsidRPr="004003CB">
        <w:rPr>
          <w:rFonts w:ascii="Times New Roman" w:hAnsi="Times New Roman" w:cs="Times New Roman"/>
          <w:color w:val="323E4F" w:themeColor="text2" w:themeShade="BF"/>
          <w:sz w:val="20"/>
          <w:szCs w:val="24"/>
        </w:rPr>
        <w:tab/>
      </w:r>
      <w:r w:rsidRPr="004003CB">
        <w:rPr>
          <w:rFonts w:ascii="Times New Roman" w:hAnsi="Times New Roman" w:cs="Times New Roman"/>
          <w:color w:val="323E4F" w:themeColor="text2" w:themeShade="BF"/>
          <w:sz w:val="20"/>
          <w:szCs w:val="24"/>
        </w:rPr>
        <w:tab/>
      </w:r>
      <w:r w:rsidRPr="004003CB">
        <w:rPr>
          <w:rFonts w:ascii="Times New Roman" w:hAnsi="Times New Roman" w:cs="Times New Roman"/>
          <w:color w:val="323E4F" w:themeColor="text2" w:themeShade="BF"/>
          <w:sz w:val="20"/>
          <w:szCs w:val="24"/>
        </w:rPr>
        <w:tab/>
      </w:r>
    </w:p>
    <w:p w14:paraId="3CFD0062" w14:textId="77777777" w:rsidR="006F4B00" w:rsidRPr="006E53FA" w:rsidRDefault="006F4B00" w:rsidP="006F4B00">
      <w:pPr>
        <w:pStyle w:val="CitaviBibliographyEntry"/>
        <w:spacing w:after="0" w:line="276" w:lineRule="auto"/>
        <w:jc w:val="both"/>
        <w:rPr>
          <w:rFonts w:ascii="Times New Roman" w:hAnsi="Times New Roman" w:cs="Times New Roman"/>
          <w:color w:val="323E4F" w:themeColor="text2" w:themeShade="BF"/>
          <w:sz w:val="20"/>
          <w:szCs w:val="24"/>
        </w:rPr>
      </w:pPr>
      <w:r w:rsidRPr="004003CB">
        <w:rPr>
          <w:rFonts w:ascii="Times New Roman" w:hAnsi="Times New Roman" w:cs="Times New Roman"/>
          <w:color w:val="323E4F" w:themeColor="text2" w:themeShade="BF"/>
          <w:sz w:val="20"/>
          <w:szCs w:val="24"/>
        </w:rPr>
        <w:t>Fuente:</w:t>
      </w:r>
      <w:r>
        <w:rPr>
          <w:rFonts w:ascii="Times New Roman" w:hAnsi="Times New Roman" w:cs="Times New Roman"/>
          <w:color w:val="323E4F" w:themeColor="text2" w:themeShade="BF"/>
          <w:sz w:val="20"/>
          <w:szCs w:val="24"/>
        </w:rPr>
        <w:t xml:space="preserve"> Elaboración propia conforme a </w:t>
      </w:r>
      <w:r w:rsidRPr="004003CB">
        <w:rPr>
          <w:rFonts w:ascii="Times New Roman" w:hAnsi="Times New Roman" w:cs="Times New Roman"/>
          <w:color w:val="323E4F" w:themeColor="text2" w:themeShade="BF"/>
          <w:sz w:val="20"/>
          <w:szCs w:val="24"/>
        </w:rPr>
        <w:t xml:space="preserve">ENE. </w:t>
      </w:r>
    </w:p>
    <w:p w14:paraId="6E5271B9" w14:textId="3B2A3BDB" w:rsidR="00FD1DBB" w:rsidRPr="001C31F1" w:rsidRDefault="00FD1DBB" w:rsidP="00AB60F0">
      <w:pPr>
        <w:spacing w:after="0" w:line="276" w:lineRule="auto"/>
        <w:jc w:val="both"/>
        <w:rPr>
          <w:lang w:val="es-CL"/>
        </w:rPr>
      </w:pPr>
    </w:p>
    <w:p w14:paraId="0BCEAB66" w14:textId="26E18826" w:rsidR="00FD1DBB" w:rsidRPr="00652453" w:rsidRDefault="00FD1DBB" w:rsidP="00FD1DBB">
      <w:pPr>
        <w:pStyle w:val="CitaviBibliographyEntry"/>
        <w:spacing w:after="0" w:line="276" w:lineRule="auto"/>
        <w:jc w:val="both"/>
        <w:rPr>
          <w:rFonts w:ascii="Times New Roman" w:hAnsi="Times New Roman" w:cs="Times New Roman"/>
          <w:sz w:val="24"/>
          <w:lang w:val="es-ES"/>
        </w:rPr>
      </w:pPr>
      <w:r w:rsidRPr="00704100">
        <w:rPr>
          <w:rFonts w:ascii="Times New Roman" w:hAnsi="Times New Roman" w:cs="Times New Roman"/>
          <w:sz w:val="24"/>
          <w:lang w:val="es-ES"/>
        </w:rPr>
        <w:t xml:space="preserve">El Cuadro 23 muestra la distribución de los ocupados del sector </w:t>
      </w:r>
      <w:r w:rsidR="0066557C" w:rsidRPr="00704100">
        <w:rPr>
          <w:rFonts w:ascii="Times New Roman" w:hAnsi="Times New Roman" w:cs="Times New Roman"/>
          <w:sz w:val="24"/>
          <w:lang w:val="es-ES"/>
        </w:rPr>
        <w:t>Minería</w:t>
      </w:r>
      <w:r w:rsidRPr="00704100">
        <w:rPr>
          <w:rFonts w:ascii="Times New Roman" w:hAnsi="Times New Roman" w:cs="Times New Roman"/>
          <w:sz w:val="24"/>
          <w:lang w:val="es-ES"/>
        </w:rPr>
        <w:t xml:space="preserve"> según categoría de ocupación (distinguiendo tipo de contrato), para cada gran grupo de ocupación, durante el </w:t>
      </w:r>
      <w:r w:rsidRPr="00652453">
        <w:rPr>
          <w:rFonts w:ascii="Times New Roman" w:hAnsi="Times New Roman" w:cs="Times New Roman"/>
          <w:sz w:val="24"/>
          <w:lang w:val="es-ES"/>
        </w:rPr>
        <w:t>año 2016. Entre otras cosas, se observa que:</w:t>
      </w:r>
    </w:p>
    <w:p w14:paraId="2D62721C" w14:textId="77777777" w:rsidR="00FD1DBB" w:rsidRPr="00652453" w:rsidRDefault="00FD1DBB" w:rsidP="00FD1DBB">
      <w:pPr>
        <w:pStyle w:val="CitaviBibliographyEntry"/>
        <w:spacing w:after="0" w:line="276" w:lineRule="auto"/>
        <w:jc w:val="both"/>
        <w:rPr>
          <w:rFonts w:ascii="Times New Roman" w:hAnsi="Times New Roman" w:cs="Times New Roman"/>
        </w:rPr>
      </w:pPr>
    </w:p>
    <w:p w14:paraId="11E7C083" w14:textId="1D7F670A" w:rsidR="00370FDC" w:rsidRPr="00652453" w:rsidRDefault="00652453" w:rsidP="00CF14E1">
      <w:pPr>
        <w:pStyle w:val="ListParagraph"/>
        <w:numPr>
          <w:ilvl w:val="0"/>
          <w:numId w:val="13"/>
        </w:numPr>
        <w:spacing w:after="0" w:line="276" w:lineRule="auto"/>
        <w:contextualSpacing w:val="0"/>
        <w:jc w:val="both"/>
        <w:rPr>
          <w:rFonts w:eastAsiaTheme="minorHAnsi"/>
          <w:lang w:val="es-ES"/>
        </w:rPr>
      </w:pPr>
      <w:r>
        <w:rPr>
          <w:rFonts w:eastAsiaTheme="minorHAnsi"/>
          <w:lang w:val="es-ES"/>
        </w:rPr>
        <w:t>En la mayoría de los grandes grupos de ocupación, la distribución está gobernada por los asalariados con contrato (sea este definido o indefinido). Los asalariados sin contrato son marginales.</w:t>
      </w:r>
    </w:p>
    <w:p w14:paraId="7122728A" w14:textId="11EFADE6" w:rsidR="00D06A18" w:rsidRPr="00652453" w:rsidRDefault="00652453" w:rsidP="00CF14E1">
      <w:pPr>
        <w:pStyle w:val="ListParagraph"/>
        <w:numPr>
          <w:ilvl w:val="0"/>
          <w:numId w:val="13"/>
        </w:numPr>
        <w:spacing w:after="0" w:line="276" w:lineRule="auto"/>
        <w:contextualSpacing w:val="0"/>
        <w:jc w:val="both"/>
        <w:rPr>
          <w:rFonts w:eastAsia="Times New Roman"/>
          <w:bCs/>
          <w:szCs w:val="22"/>
          <w:bdr w:val="none" w:sz="0" w:space="0" w:color="auto"/>
          <w:lang w:val="es-CL" w:eastAsia="es-CL"/>
        </w:rPr>
      </w:pPr>
      <w:r w:rsidRPr="00652453">
        <w:rPr>
          <w:rFonts w:eastAsia="Times New Roman"/>
          <w:bCs/>
          <w:szCs w:val="22"/>
          <w:bdr w:val="none" w:sz="0" w:space="0" w:color="auto"/>
          <w:lang w:val="es-CL" w:eastAsia="es-CL"/>
        </w:rPr>
        <w:t xml:space="preserve">Entre </w:t>
      </w:r>
      <w:r>
        <w:rPr>
          <w:rFonts w:eastAsia="Times New Roman"/>
          <w:bCs/>
          <w:szCs w:val="22"/>
          <w:bdr w:val="none" w:sz="0" w:space="0" w:color="auto"/>
          <w:lang w:val="es-CL" w:eastAsia="es-CL"/>
        </w:rPr>
        <w:t>los o</w:t>
      </w:r>
      <w:r w:rsidRPr="00652453">
        <w:rPr>
          <w:rFonts w:eastAsia="Times New Roman"/>
          <w:bCs/>
          <w:szCs w:val="22"/>
          <w:bdr w:val="none" w:sz="0" w:space="0" w:color="auto"/>
          <w:lang w:val="es-CL" w:eastAsia="es-CL"/>
        </w:rPr>
        <w:t>ficiales, operarios y artesanos de artes mecánicas y de otros oficios</w:t>
      </w:r>
      <w:r>
        <w:rPr>
          <w:rFonts w:eastAsia="Times New Roman"/>
          <w:bCs/>
          <w:szCs w:val="22"/>
          <w:bdr w:val="none" w:sz="0" w:space="0" w:color="auto"/>
          <w:lang w:val="es-CL" w:eastAsia="es-CL"/>
        </w:rPr>
        <w:t xml:space="preserve"> (el grupo con mayor participación) hay relativamente más asalariados con contrato definido -y menos asalariados con contrato indefinido- que a nivel sectorial.</w:t>
      </w:r>
    </w:p>
    <w:p w14:paraId="5D15F970" w14:textId="20940CF3" w:rsidR="00FD1DBB" w:rsidRPr="00652453" w:rsidRDefault="00652453" w:rsidP="00CF14E1">
      <w:pPr>
        <w:pStyle w:val="ListParagraph"/>
        <w:numPr>
          <w:ilvl w:val="0"/>
          <w:numId w:val="13"/>
        </w:numPr>
        <w:spacing w:after="0" w:line="276" w:lineRule="auto"/>
        <w:contextualSpacing w:val="0"/>
        <w:jc w:val="both"/>
        <w:rPr>
          <w:rFonts w:eastAsia="Times New Roman"/>
          <w:bCs/>
          <w:szCs w:val="22"/>
          <w:bdr w:val="none" w:sz="0" w:space="0" w:color="auto"/>
          <w:lang w:val="es-CL" w:eastAsia="es-CL"/>
        </w:rPr>
      </w:pPr>
      <w:r w:rsidRPr="00652453">
        <w:rPr>
          <w:rFonts w:eastAsia="Times New Roman"/>
          <w:bCs/>
          <w:szCs w:val="22"/>
          <w:bdr w:val="none" w:sz="0" w:space="0" w:color="auto"/>
          <w:lang w:val="es-CL" w:eastAsia="es-CL"/>
        </w:rPr>
        <w:t xml:space="preserve">Entre </w:t>
      </w:r>
      <w:r>
        <w:rPr>
          <w:rFonts w:eastAsia="Times New Roman"/>
          <w:bCs/>
          <w:szCs w:val="22"/>
          <w:bdr w:val="none" w:sz="0" w:space="0" w:color="auto"/>
          <w:lang w:val="es-CL" w:eastAsia="es-CL"/>
        </w:rPr>
        <w:t>los o</w:t>
      </w:r>
      <w:r w:rsidRPr="00652453">
        <w:rPr>
          <w:rFonts w:eastAsia="Times New Roman"/>
          <w:bCs/>
          <w:szCs w:val="22"/>
          <w:bdr w:val="none" w:sz="0" w:space="0" w:color="auto"/>
          <w:lang w:val="es-CL" w:eastAsia="es-CL"/>
        </w:rPr>
        <w:t xml:space="preserve">peradores de instalaciones y máquinas y montadores </w:t>
      </w:r>
      <w:r>
        <w:rPr>
          <w:rFonts w:eastAsia="Times New Roman"/>
          <w:bCs/>
          <w:szCs w:val="22"/>
          <w:bdr w:val="none" w:sz="0" w:space="0" w:color="auto"/>
          <w:lang w:val="es-CL" w:eastAsia="es-CL"/>
        </w:rPr>
        <w:t>(el segundo grupo con mayor participación) hay relativamente menos asalariados con contrato definido -y más asalariados con contrato indefinido- que a nivel sectorial.</w:t>
      </w:r>
    </w:p>
    <w:p w14:paraId="3D329069" w14:textId="33AED015" w:rsidR="00F83D5A" w:rsidRPr="00FD1DBB" w:rsidRDefault="00F83D5A" w:rsidP="00FD1DBB">
      <w:pPr>
        <w:spacing w:after="0" w:line="276" w:lineRule="auto"/>
        <w:jc w:val="both"/>
        <w:rPr>
          <w:color w:val="323E4F" w:themeColor="text2" w:themeShade="BF"/>
          <w:lang w:val="es-CL"/>
        </w:rPr>
      </w:pPr>
    </w:p>
    <w:p w14:paraId="14B56B7F" w14:textId="31CE9E59" w:rsidR="00C10A42" w:rsidRPr="00FD1DBB" w:rsidRDefault="00970047" w:rsidP="00FD1DBB">
      <w:pPr>
        <w:spacing w:after="0" w:line="276" w:lineRule="auto"/>
        <w:jc w:val="both"/>
        <w:rPr>
          <w:rFonts w:eastAsia="Times New Roman"/>
          <w:b/>
          <w:bCs/>
          <w:color w:val="323E4F" w:themeColor="text2" w:themeShade="BF"/>
          <w:szCs w:val="22"/>
          <w:bdr w:val="none" w:sz="0" w:space="0" w:color="auto"/>
          <w:lang w:val="es-CL" w:eastAsia="es-CL"/>
        </w:rPr>
      </w:pPr>
      <w:r w:rsidRPr="00FD1DBB">
        <w:rPr>
          <w:b/>
          <w:color w:val="323E4F" w:themeColor="text2" w:themeShade="BF"/>
          <w:lang w:val="es-CL"/>
        </w:rPr>
        <w:t xml:space="preserve">Cuadro 23. </w:t>
      </w:r>
      <w:r w:rsidR="005261F4" w:rsidRPr="00FD1DBB">
        <w:rPr>
          <w:rFonts w:eastAsia="Times New Roman"/>
          <w:b/>
          <w:bCs/>
          <w:color w:val="323E4F" w:themeColor="text2" w:themeShade="BF"/>
          <w:szCs w:val="22"/>
          <w:bdr w:val="none" w:sz="0" w:space="0" w:color="auto"/>
          <w:lang w:val="es-CL" w:eastAsia="es-CL"/>
        </w:rPr>
        <w:t>Distribución de ocupados del sector Minería por ocupación según categoría ocupacional, 2016</w:t>
      </w:r>
    </w:p>
    <w:tbl>
      <w:tblPr>
        <w:tblW w:w="9043" w:type="dxa"/>
        <w:tblCellMar>
          <w:left w:w="70" w:type="dxa"/>
          <w:right w:w="70" w:type="dxa"/>
        </w:tblCellMar>
        <w:tblLook w:val="04A0" w:firstRow="1" w:lastRow="0" w:firstColumn="1" w:lastColumn="0" w:noHBand="0" w:noVBand="1"/>
      </w:tblPr>
      <w:tblGrid>
        <w:gridCol w:w="2642"/>
        <w:gridCol w:w="1106"/>
        <w:gridCol w:w="764"/>
        <w:gridCol w:w="1093"/>
        <w:gridCol w:w="1093"/>
        <w:gridCol w:w="1093"/>
        <w:gridCol w:w="1265"/>
        <w:gridCol w:w="696"/>
      </w:tblGrid>
      <w:tr w:rsidR="005261F4" w:rsidRPr="005261F4" w14:paraId="006299FD" w14:textId="77777777" w:rsidTr="0063506B">
        <w:trPr>
          <w:trHeight w:val="25"/>
        </w:trPr>
        <w:tc>
          <w:tcPr>
            <w:tcW w:w="2642" w:type="dxa"/>
            <w:tcBorders>
              <w:top w:val="single" w:sz="8" w:space="0" w:color="000000"/>
              <w:left w:val="nil"/>
              <w:bottom w:val="single" w:sz="4" w:space="0" w:color="000000"/>
              <w:right w:val="nil"/>
            </w:tcBorders>
            <w:shd w:val="clear" w:color="000000" w:fill="FFFFFF"/>
            <w:noWrap/>
            <w:vAlign w:val="bottom"/>
            <w:hideMark/>
          </w:tcPr>
          <w:p w14:paraId="56B99EC3"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Gran grupo de ocupación</w:t>
            </w:r>
          </w:p>
        </w:tc>
        <w:tc>
          <w:tcPr>
            <w:tcW w:w="896" w:type="dxa"/>
            <w:tcBorders>
              <w:top w:val="single" w:sz="8" w:space="0" w:color="000000"/>
              <w:left w:val="nil"/>
              <w:bottom w:val="single" w:sz="4" w:space="0" w:color="000000"/>
              <w:right w:val="nil"/>
            </w:tcBorders>
            <w:shd w:val="clear" w:color="000000" w:fill="FFFFFF"/>
            <w:noWrap/>
            <w:vAlign w:val="bottom"/>
            <w:hideMark/>
          </w:tcPr>
          <w:p w14:paraId="2A0C7190"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Empleador</w:t>
            </w:r>
          </w:p>
        </w:tc>
        <w:tc>
          <w:tcPr>
            <w:tcW w:w="701" w:type="dxa"/>
            <w:tcBorders>
              <w:top w:val="single" w:sz="8" w:space="0" w:color="000000"/>
              <w:left w:val="nil"/>
              <w:bottom w:val="single" w:sz="4" w:space="0" w:color="000000"/>
              <w:right w:val="nil"/>
            </w:tcBorders>
            <w:shd w:val="clear" w:color="000000" w:fill="FFFFFF"/>
            <w:noWrap/>
            <w:vAlign w:val="bottom"/>
            <w:hideMark/>
          </w:tcPr>
          <w:p w14:paraId="3A6D692B"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Cuenta Propia</w:t>
            </w:r>
          </w:p>
        </w:tc>
        <w:tc>
          <w:tcPr>
            <w:tcW w:w="1002" w:type="dxa"/>
            <w:tcBorders>
              <w:top w:val="single" w:sz="8" w:space="0" w:color="000000"/>
              <w:left w:val="nil"/>
              <w:bottom w:val="single" w:sz="4" w:space="0" w:color="000000"/>
              <w:right w:val="nil"/>
            </w:tcBorders>
            <w:shd w:val="clear" w:color="000000" w:fill="FFFFFF"/>
            <w:noWrap/>
            <w:vAlign w:val="bottom"/>
            <w:hideMark/>
          </w:tcPr>
          <w:p w14:paraId="126877E2"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Asalariado sin contrato</w:t>
            </w:r>
          </w:p>
        </w:tc>
        <w:tc>
          <w:tcPr>
            <w:tcW w:w="1002" w:type="dxa"/>
            <w:tcBorders>
              <w:top w:val="single" w:sz="8" w:space="0" w:color="000000"/>
              <w:left w:val="nil"/>
              <w:bottom w:val="single" w:sz="4" w:space="0" w:color="000000"/>
              <w:right w:val="nil"/>
            </w:tcBorders>
            <w:shd w:val="clear" w:color="000000" w:fill="FFFFFF"/>
            <w:noWrap/>
            <w:vAlign w:val="bottom"/>
            <w:hideMark/>
          </w:tcPr>
          <w:p w14:paraId="4CCBC3BC"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Asalariado con contrato definido</w:t>
            </w:r>
          </w:p>
        </w:tc>
        <w:tc>
          <w:tcPr>
            <w:tcW w:w="1002" w:type="dxa"/>
            <w:tcBorders>
              <w:top w:val="single" w:sz="8" w:space="0" w:color="000000"/>
              <w:left w:val="nil"/>
              <w:bottom w:val="single" w:sz="4" w:space="0" w:color="000000"/>
              <w:right w:val="nil"/>
            </w:tcBorders>
            <w:shd w:val="clear" w:color="000000" w:fill="FFFFFF"/>
            <w:noWrap/>
            <w:vAlign w:val="bottom"/>
            <w:hideMark/>
          </w:tcPr>
          <w:p w14:paraId="4020EAB3"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Asalariado con contrato indefinido</w:t>
            </w:r>
          </w:p>
        </w:tc>
        <w:tc>
          <w:tcPr>
            <w:tcW w:w="1160" w:type="dxa"/>
            <w:tcBorders>
              <w:top w:val="single" w:sz="8" w:space="0" w:color="000000"/>
              <w:left w:val="nil"/>
              <w:bottom w:val="single" w:sz="4" w:space="0" w:color="000000"/>
              <w:right w:val="nil"/>
            </w:tcBorders>
            <w:shd w:val="clear" w:color="000000" w:fill="FFFFFF"/>
            <w:noWrap/>
            <w:vAlign w:val="bottom"/>
            <w:hideMark/>
          </w:tcPr>
          <w:p w14:paraId="49D8A1FA" w14:textId="5487FD97" w:rsidR="005261F4" w:rsidRPr="005261F4" w:rsidRDefault="005261F4" w:rsidP="005261F4">
            <w:pPr>
              <w:spacing w:after="0" w:line="240" w:lineRule="auto"/>
              <w:jc w:val="center"/>
              <w:rPr>
                <w:rFonts w:eastAsia="Times New Roman"/>
                <w:sz w:val="22"/>
                <w:szCs w:val="22"/>
                <w:bdr w:val="none" w:sz="0" w:space="0" w:color="auto"/>
                <w:lang w:val="es-CL" w:eastAsia="es-CL"/>
              </w:rPr>
            </w:pPr>
            <w:r>
              <w:rPr>
                <w:rFonts w:eastAsia="Times New Roman"/>
                <w:sz w:val="22"/>
                <w:szCs w:val="22"/>
                <w:bdr w:val="none" w:sz="0" w:space="0" w:color="auto"/>
                <w:lang w:val="es-CL" w:eastAsia="es-CL"/>
              </w:rPr>
              <w:t>Familiar no Remunerado</w:t>
            </w:r>
          </w:p>
        </w:tc>
        <w:tc>
          <w:tcPr>
            <w:tcW w:w="638" w:type="dxa"/>
            <w:tcBorders>
              <w:top w:val="single" w:sz="8" w:space="0" w:color="000000"/>
              <w:left w:val="nil"/>
              <w:bottom w:val="single" w:sz="4" w:space="0" w:color="000000"/>
              <w:right w:val="nil"/>
            </w:tcBorders>
            <w:shd w:val="clear" w:color="000000" w:fill="FFFFFF"/>
            <w:noWrap/>
            <w:vAlign w:val="bottom"/>
            <w:hideMark/>
          </w:tcPr>
          <w:p w14:paraId="16CAE291"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Total</w:t>
            </w:r>
          </w:p>
        </w:tc>
      </w:tr>
      <w:tr w:rsidR="005261F4" w:rsidRPr="005261F4" w14:paraId="50C4D3EA" w14:textId="77777777" w:rsidTr="0063506B">
        <w:trPr>
          <w:trHeight w:val="25"/>
        </w:trPr>
        <w:tc>
          <w:tcPr>
            <w:tcW w:w="2642" w:type="dxa"/>
            <w:tcBorders>
              <w:top w:val="nil"/>
              <w:left w:val="nil"/>
              <w:bottom w:val="nil"/>
              <w:right w:val="nil"/>
            </w:tcBorders>
            <w:shd w:val="clear" w:color="000000" w:fill="FFFFFF"/>
            <w:noWrap/>
            <w:vAlign w:val="bottom"/>
            <w:hideMark/>
          </w:tcPr>
          <w:p w14:paraId="61BA330F"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Miembros del poder ejecutivo y de los cuerpos legislativos y personal directivo</w:t>
            </w:r>
          </w:p>
        </w:tc>
        <w:tc>
          <w:tcPr>
            <w:tcW w:w="896" w:type="dxa"/>
            <w:tcBorders>
              <w:top w:val="nil"/>
              <w:left w:val="nil"/>
              <w:bottom w:val="nil"/>
              <w:right w:val="nil"/>
            </w:tcBorders>
            <w:shd w:val="clear" w:color="000000" w:fill="FFFFFF"/>
            <w:noWrap/>
            <w:vAlign w:val="bottom"/>
            <w:hideMark/>
          </w:tcPr>
          <w:p w14:paraId="3F45B07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13,1ᵃ</w:t>
            </w:r>
          </w:p>
        </w:tc>
        <w:tc>
          <w:tcPr>
            <w:tcW w:w="701" w:type="dxa"/>
            <w:tcBorders>
              <w:top w:val="nil"/>
              <w:left w:val="nil"/>
              <w:bottom w:val="nil"/>
              <w:right w:val="nil"/>
            </w:tcBorders>
            <w:shd w:val="clear" w:color="000000" w:fill="FFFFFF"/>
            <w:noWrap/>
            <w:vAlign w:val="bottom"/>
            <w:hideMark/>
          </w:tcPr>
          <w:p w14:paraId="6F8FFB0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2,3ᵃ</w:t>
            </w:r>
          </w:p>
        </w:tc>
        <w:tc>
          <w:tcPr>
            <w:tcW w:w="1002" w:type="dxa"/>
            <w:tcBorders>
              <w:top w:val="nil"/>
              <w:left w:val="nil"/>
              <w:bottom w:val="nil"/>
              <w:right w:val="nil"/>
            </w:tcBorders>
            <w:shd w:val="clear" w:color="000000" w:fill="FFFFFF"/>
            <w:noWrap/>
            <w:vAlign w:val="bottom"/>
            <w:hideMark/>
          </w:tcPr>
          <w:p w14:paraId="019D488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02" w:type="dxa"/>
            <w:tcBorders>
              <w:top w:val="nil"/>
              <w:left w:val="nil"/>
              <w:bottom w:val="nil"/>
              <w:right w:val="nil"/>
            </w:tcBorders>
            <w:shd w:val="clear" w:color="000000" w:fill="FFFFFF"/>
            <w:noWrap/>
            <w:vAlign w:val="bottom"/>
            <w:hideMark/>
          </w:tcPr>
          <w:p w14:paraId="09F443E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2,3ᵃ</w:t>
            </w:r>
          </w:p>
        </w:tc>
        <w:tc>
          <w:tcPr>
            <w:tcW w:w="1002" w:type="dxa"/>
            <w:tcBorders>
              <w:top w:val="nil"/>
              <w:left w:val="nil"/>
              <w:bottom w:val="nil"/>
              <w:right w:val="nil"/>
            </w:tcBorders>
            <w:shd w:val="clear" w:color="000000" w:fill="FFFFFF"/>
            <w:noWrap/>
            <w:vAlign w:val="bottom"/>
            <w:hideMark/>
          </w:tcPr>
          <w:p w14:paraId="7ADEAF9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82,2ᵃ</w:t>
            </w:r>
          </w:p>
        </w:tc>
        <w:tc>
          <w:tcPr>
            <w:tcW w:w="1160" w:type="dxa"/>
            <w:tcBorders>
              <w:top w:val="nil"/>
              <w:left w:val="nil"/>
              <w:bottom w:val="nil"/>
              <w:right w:val="nil"/>
            </w:tcBorders>
            <w:shd w:val="clear" w:color="000000" w:fill="FFFFFF"/>
            <w:noWrap/>
            <w:vAlign w:val="bottom"/>
            <w:hideMark/>
          </w:tcPr>
          <w:p w14:paraId="4C04218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5587AB5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100,0ᵃ</w:t>
            </w:r>
          </w:p>
        </w:tc>
      </w:tr>
      <w:tr w:rsidR="005261F4" w:rsidRPr="005261F4" w14:paraId="7147834F" w14:textId="77777777" w:rsidTr="0063506B">
        <w:trPr>
          <w:trHeight w:val="25"/>
        </w:trPr>
        <w:tc>
          <w:tcPr>
            <w:tcW w:w="2642" w:type="dxa"/>
            <w:tcBorders>
              <w:top w:val="nil"/>
              <w:left w:val="nil"/>
              <w:bottom w:val="nil"/>
              <w:right w:val="nil"/>
            </w:tcBorders>
            <w:shd w:val="clear" w:color="000000" w:fill="FFFFFF"/>
            <w:noWrap/>
            <w:vAlign w:val="bottom"/>
            <w:hideMark/>
          </w:tcPr>
          <w:p w14:paraId="2A029166"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Profesionales, científicos e intelectuales</w:t>
            </w:r>
          </w:p>
        </w:tc>
        <w:tc>
          <w:tcPr>
            <w:tcW w:w="896" w:type="dxa"/>
            <w:tcBorders>
              <w:top w:val="nil"/>
              <w:left w:val="nil"/>
              <w:bottom w:val="nil"/>
              <w:right w:val="nil"/>
            </w:tcBorders>
            <w:shd w:val="clear" w:color="000000" w:fill="FFFFFF"/>
            <w:noWrap/>
            <w:vAlign w:val="bottom"/>
            <w:hideMark/>
          </w:tcPr>
          <w:p w14:paraId="3F90C44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0,2</w:t>
            </w:r>
          </w:p>
        </w:tc>
        <w:tc>
          <w:tcPr>
            <w:tcW w:w="701" w:type="dxa"/>
            <w:tcBorders>
              <w:top w:val="nil"/>
              <w:left w:val="nil"/>
              <w:bottom w:val="nil"/>
              <w:right w:val="nil"/>
            </w:tcBorders>
            <w:shd w:val="clear" w:color="000000" w:fill="FFFFFF"/>
            <w:noWrap/>
            <w:vAlign w:val="bottom"/>
            <w:hideMark/>
          </w:tcPr>
          <w:p w14:paraId="2FC6C9E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02" w:type="dxa"/>
            <w:tcBorders>
              <w:top w:val="nil"/>
              <w:left w:val="nil"/>
              <w:bottom w:val="nil"/>
              <w:right w:val="nil"/>
            </w:tcBorders>
            <w:shd w:val="clear" w:color="000000" w:fill="FFFFFF"/>
            <w:noWrap/>
            <w:vAlign w:val="bottom"/>
            <w:hideMark/>
          </w:tcPr>
          <w:p w14:paraId="783CBB9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0,7</w:t>
            </w:r>
          </w:p>
        </w:tc>
        <w:tc>
          <w:tcPr>
            <w:tcW w:w="1002" w:type="dxa"/>
            <w:tcBorders>
              <w:top w:val="nil"/>
              <w:left w:val="nil"/>
              <w:bottom w:val="nil"/>
              <w:right w:val="nil"/>
            </w:tcBorders>
            <w:shd w:val="clear" w:color="000000" w:fill="FFFFFF"/>
            <w:noWrap/>
            <w:vAlign w:val="bottom"/>
            <w:hideMark/>
          </w:tcPr>
          <w:p w14:paraId="4CF6A3A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19,4</w:t>
            </w:r>
          </w:p>
        </w:tc>
        <w:tc>
          <w:tcPr>
            <w:tcW w:w="1002" w:type="dxa"/>
            <w:tcBorders>
              <w:top w:val="nil"/>
              <w:left w:val="nil"/>
              <w:bottom w:val="nil"/>
              <w:right w:val="nil"/>
            </w:tcBorders>
            <w:shd w:val="clear" w:color="000000" w:fill="FFFFFF"/>
            <w:noWrap/>
            <w:vAlign w:val="bottom"/>
            <w:hideMark/>
          </w:tcPr>
          <w:p w14:paraId="2CF0C58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79,7</w:t>
            </w:r>
          </w:p>
        </w:tc>
        <w:tc>
          <w:tcPr>
            <w:tcW w:w="1160" w:type="dxa"/>
            <w:tcBorders>
              <w:top w:val="nil"/>
              <w:left w:val="nil"/>
              <w:bottom w:val="nil"/>
              <w:right w:val="nil"/>
            </w:tcBorders>
            <w:shd w:val="clear" w:color="000000" w:fill="FFFFFF"/>
            <w:noWrap/>
            <w:vAlign w:val="bottom"/>
            <w:hideMark/>
          </w:tcPr>
          <w:p w14:paraId="2BD6F56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7090778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08F19B0D" w14:textId="77777777" w:rsidTr="0063506B">
        <w:trPr>
          <w:trHeight w:val="25"/>
        </w:trPr>
        <w:tc>
          <w:tcPr>
            <w:tcW w:w="2642" w:type="dxa"/>
            <w:tcBorders>
              <w:top w:val="nil"/>
              <w:left w:val="nil"/>
              <w:bottom w:val="nil"/>
              <w:right w:val="nil"/>
            </w:tcBorders>
            <w:shd w:val="clear" w:color="000000" w:fill="FFFFFF"/>
            <w:noWrap/>
            <w:vAlign w:val="bottom"/>
            <w:hideMark/>
          </w:tcPr>
          <w:p w14:paraId="5F85704C"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Técnicos profesionales de nivel medio</w:t>
            </w:r>
          </w:p>
        </w:tc>
        <w:tc>
          <w:tcPr>
            <w:tcW w:w="896" w:type="dxa"/>
            <w:tcBorders>
              <w:top w:val="nil"/>
              <w:left w:val="nil"/>
              <w:bottom w:val="nil"/>
              <w:right w:val="nil"/>
            </w:tcBorders>
            <w:shd w:val="clear" w:color="000000" w:fill="FFFFFF"/>
            <w:noWrap/>
            <w:vAlign w:val="bottom"/>
            <w:hideMark/>
          </w:tcPr>
          <w:p w14:paraId="1D32048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701" w:type="dxa"/>
            <w:tcBorders>
              <w:top w:val="nil"/>
              <w:left w:val="nil"/>
              <w:bottom w:val="nil"/>
              <w:right w:val="nil"/>
            </w:tcBorders>
            <w:shd w:val="clear" w:color="000000" w:fill="FFFFFF"/>
            <w:noWrap/>
            <w:vAlign w:val="bottom"/>
            <w:hideMark/>
          </w:tcPr>
          <w:p w14:paraId="22E47E9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02" w:type="dxa"/>
            <w:tcBorders>
              <w:top w:val="nil"/>
              <w:left w:val="nil"/>
              <w:bottom w:val="nil"/>
              <w:right w:val="nil"/>
            </w:tcBorders>
            <w:shd w:val="clear" w:color="000000" w:fill="FFFFFF"/>
            <w:noWrap/>
            <w:vAlign w:val="bottom"/>
            <w:hideMark/>
          </w:tcPr>
          <w:p w14:paraId="32DA497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1,4</w:t>
            </w:r>
          </w:p>
        </w:tc>
        <w:tc>
          <w:tcPr>
            <w:tcW w:w="1002" w:type="dxa"/>
            <w:tcBorders>
              <w:top w:val="nil"/>
              <w:left w:val="nil"/>
              <w:bottom w:val="nil"/>
              <w:right w:val="nil"/>
            </w:tcBorders>
            <w:shd w:val="clear" w:color="000000" w:fill="FFFFFF"/>
            <w:noWrap/>
            <w:vAlign w:val="bottom"/>
            <w:hideMark/>
          </w:tcPr>
          <w:p w14:paraId="7B42354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19,6</w:t>
            </w:r>
          </w:p>
        </w:tc>
        <w:tc>
          <w:tcPr>
            <w:tcW w:w="1002" w:type="dxa"/>
            <w:tcBorders>
              <w:top w:val="nil"/>
              <w:left w:val="nil"/>
              <w:bottom w:val="nil"/>
              <w:right w:val="nil"/>
            </w:tcBorders>
            <w:shd w:val="clear" w:color="000000" w:fill="FFFFFF"/>
            <w:noWrap/>
            <w:vAlign w:val="bottom"/>
            <w:hideMark/>
          </w:tcPr>
          <w:p w14:paraId="36038C3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78,9</w:t>
            </w:r>
          </w:p>
        </w:tc>
        <w:tc>
          <w:tcPr>
            <w:tcW w:w="1160" w:type="dxa"/>
            <w:tcBorders>
              <w:top w:val="nil"/>
              <w:left w:val="nil"/>
              <w:bottom w:val="nil"/>
              <w:right w:val="nil"/>
            </w:tcBorders>
            <w:shd w:val="clear" w:color="000000" w:fill="FFFFFF"/>
            <w:noWrap/>
            <w:vAlign w:val="bottom"/>
            <w:hideMark/>
          </w:tcPr>
          <w:p w14:paraId="4127BBB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2C59B7E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6822013F" w14:textId="77777777" w:rsidTr="0063506B">
        <w:trPr>
          <w:trHeight w:val="25"/>
        </w:trPr>
        <w:tc>
          <w:tcPr>
            <w:tcW w:w="2642" w:type="dxa"/>
            <w:tcBorders>
              <w:top w:val="nil"/>
              <w:left w:val="nil"/>
              <w:bottom w:val="nil"/>
              <w:right w:val="nil"/>
            </w:tcBorders>
            <w:shd w:val="clear" w:color="000000" w:fill="FFFFFF"/>
            <w:noWrap/>
            <w:vAlign w:val="bottom"/>
            <w:hideMark/>
          </w:tcPr>
          <w:p w14:paraId="37D5EBAF"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Empleados de oficina</w:t>
            </w:r>
          </w:p>
        </w:tc>
        <w:tc>
          <w:tcPr>
            <w:tcW w:w="896" w:type="dxa"/>
            <w:tcBorders>
              <w:top w:val="nil"/>
              <w:left w:val="nil"/>
              <w:bottom w:val="nil"/>
              <w:right w:val="nil"/>
            </w:tcBorders>
            <w:shd w:val="clear" w:color="000000" w:fill="FFFFFF"/>
            <w:noWrap/>
            <w:vAlign w:val="bottom"/>
            <w:hideMark/>
          </w:tcPr>
          <w:p w14:paraId="24BF67A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701" w:type="dxa"/>
            <w:tcBorders>
              <w:top w:val="nil"/>
              <w:left w:val="nil"/>
              <w:bottom w:val="nil"/>
              <w:right w:val="nil"/>
            </w:tcBorders>
            <w:shd w:val="clear" w:color="000000" w:fill="FFFFFF"/>
            <w:noWrap/>
            <w:vAlign w:val="bottom"/>
            <w:hideMark/>
          </w:tcPr>
          <w:p w14:paraId="5DF730C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02" w:type="dxa"/>
            <w:tcBorders>
              <w:top w:val="nil"/>
              <w:left w:val="nil"/>
              <w:bottom w:val="nil"/>
              <w:right w:val="nil"/>
            </w:tcBorders>
            <w:shd w:val="clear" w:color="000000" w:fill="FFFFFF"/>
            <w:noWrap/>
            <w:vAlign w:val="bottom"/>
            <w:hideMark/>
          </w:tcPr>
          <w:p w14:paraId="6F1813D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3,1</w:t>
            </w:r>
          </w:p>
        </w:tc>
        <w:tc>
          <w:tcPr>
            <w:tcW w:w="1002" w:type="dxa"/>
            <w:tcBorders>
              <w:top w:val="nil"/>
              <w:left w:val="nil"/>
              <w:bottom w:val="nil"/>
              <w:right w:val="nil"/>
            </w:tcBorders>
            <w:shd w:val="clear" w:color="000000" w:fill="FFFFFF"/>
            <w:noWrap/>
            <w:vAlign w:val="bottom"/>
            <w:hideMark/>
          </w:tcPr>
          <w:p w14:paraId="09BE2A7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13,9</w:t>
            </w:r>
          </w:p>
        </w:tc>
        <w:tc>
          <w:tcPr>
            <w:tcW w:w="1002" w:type="dxa"/>
            <w:tcBorders>
              <w:top w:val="nil"/>
              <w:left w:val="nil"/>
              <w:bottom w:val="nil"/>
              <w:right w:val="nil"/>
            </w:tcBorders>
            <w:shd w:val="clear" w:color="000000" w:fill="FFFFFF"/>
            <w:noWrap/>
            <w:vAlign w:val="bottom"/>
            <w:hideMark/>
          </w:tcPr>
          <w:p w14:paraId="5F70381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82,9</w:t>
            </w:r>
          </w:p>
        </w:tc>
        <w:tc>
          <w:tcPr>
            <w:tcW w:w="1160" w:type="dxa"/>
            <w:tcBorders>
              <w:top w:val="nil"/>
              <w:left w:val="nil"/>
              <w:bottom w:val="nil"/>
              <w:right w:val="nil"/>
            </w:tcBorders>
            <w:shd w:val="clear" w:color="000000" w:fill="FFFFFF"/>
            <w:noWrap/>
            <w:vAlign w:val="bottom"/>
            <w:hideMark/>
          </w:tcPr>
          <w:p w14:paraId="6F25169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7CE13E5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3E508231" w14:textId="77777777" w:rsidTr="0063506B">
        <w:trPr>
          <w:trHeight w:val="25"/>
        </w:trPr>
        <w:tc>
          <w:tcPr>
            <w:tcW w:w="2642" w:type="dxa"/>
            <w:tcBorders>
              <w:top w:val="nil"/>
              <w:left w:val="nil"/>
              <w:bottom w:val="nil"/>
              <w:right w:val="nil"/>
            </w:tcBorders>
            <w:shd w:val="clear" w:color="000000" w:fill="FFFFFF"/>
            <w:noWrap/>
            <w:vAlign w:val="bottom"/>
            <w:hideMark/>
          </w:tcPr>
          <w:p w14:paraId="7B96C625"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lastRenderedPageBreak/>
              <w:t>Trabajadores de los servicios y vendedores de comercios y mercados</w:t>
            </w:r>
          </w:p>
        </w:tc>
        <w:tc>
          <w:tcPr>
            <w:tcW w:w="896" w:type="dxa"/>
            <w:tcBorders>
              <w:top w:val="nil"/>
              <w:left w:val="nil"/>
              <w:bottom w:val="nil"/>
              <w:right w:val="nil"/>
            </w:tcBorders>
            <w:shd w:val="clear" w:color="000000" w:fill="FFFFFF"/>
            <w:noWrap/>
            <w:vAlign w:val="bottom"/>
            <w:hideMark/>
          </w:tcPr>
          <w:p w14:paraId="623C67B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701" w:type="dxa"/>
            <w:tcBorders>
              <w:top w:val="nil"/>
              <w:left w:val="nil"/>
              <w:bottom w:val="nil"/>
              <w:right w:val="nil"/>
            </w:tcBorders>
            <w:shd w:val="clear" w:color="000000" w:fill="FFFFFF"/>
            <w:noWrap/>
            <w:vAlign w:val="bottom"/>
            <w:hideMark/>
          </w:tcPr>
          <w:p w14:paraId="42647F8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02" w:type="dxa"/>
            <w:tcBorders>
              <w:top w:val="nil"/>
              <w:left w:val="nil"/>
              <w:bottom w:val="nil"/>
              <w:right w:val="nil"/>
            </w:tcBorders>
            <w:shd w:val="clear" w:color="000000" w:fill="FFFFFF"/>
            <w:noWrap/>
            <w:vAlign w:val="bottom"/>
            <w:hideMark/>
          </w:tcPr>
          <w:p w14:paraId="247D048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1,3</w:t>
            </w:r>
          </w:p>
        </w:tc>
        <w:tc>
          <w:tcPr>
            <w:tcW w:w="1002" w:type="dxa"/>
            <w:tcBorders>
              <w:top w:val="nil"/>
              <w:left w:val="nil"/>
              <w:bottom w:val="nil"/>
              <w:right w:val="nil"/>
            </w:tcBorders>
            <w:shd w:val="clear" w:color="000000" w:fill="FFFFFF"/>
            <w:noWrap/>
            <w:vAlign w:val="bottom"/>
            <w:hideMark/>
          </w:tcPr>
          <w:p w14:paraId="6B24A35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8,2</w:t>
            </w:r>
          </w:p>
        </w:tc>
        <w:tc>
          <w:tcPr>
            <w:tcW w:w="1002" w:type="dxa"/>
            <w:tcBorders>
              <w:top w:val="nil"/>
              <w:left w:val="nil"/>
              <w:bottom w:val="nil"/>
              <w:right w:val="nil"/>
            </w:tcBorders>
            <w:shd w:val="clear" w:color="000000" w:fill="FFFFFF"/>
            <w:noWrap/>
            <w:vAlign w:val="bottom"/>
            <w:hideMark/>
          </w:tcPr>
          <w:p w14:paraId="779BF03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90,5</w:t>
            </w:r>
          </w:p>
        </w:tc>
        <w:tc>
          <w:tcPr>
            <w:tcW w:w="1160" w:type="dxa"/>
            <w:tcBorders>
              <w:top w:val="nil"/>
              <w:left w:val="nil"/>
              <w:bottom w:val="nil"/>
              <w:right w:val="nil"/>
            </w:tcBorders>
            <w:shd w:val="clear" w:color="000000" w:fill="FFFFFF"/>
            <w:noWrap/>
            <w:vAlign w:val="bottom"/>
            <w:hideMark/>
          </w:tcPr>
          <w:p w14:paraId="345B481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2CEA948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5CA3C146" w14:textId="77777777" w:rsidTr="0063506B">
        <w:trPr>
          <w:trHeight w:val="25"/>
        </w:trPr>
        <w:tc>
          <w:tcPr>
            <w:tcW w:w="2642" w:type="dxa"/>
            <w:tcBorders>
              <w:top w:val="nil"/>
              <w:left w:val="nil"/>
              <w:bottom w:val="nil"/>
              <w:right w:val="nil"/>
            </w:tcBorders>
            <w:shd w:val="clear" w:color="000000" w:fill="FFFFFF"/>
            <w:noWrap/>
            <w:vAlign w:val="bottom"/>
            <w:hideMark/>
          </w:tcPr>
          <w:p w14:paraId="319F5D68"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Agricultores y trabajadores calificados agropecuarios y pesqueros</w:t>
            </w:r>
          </w:p>
        </w:tc>
        <w:tc>
          <w:tcPr>
            <w:tcW w:w="896" w:type="dxa"/>
            <w:tcBorders>
              <w:top w:val="nil"/>
              <w:left w:val="nil"/>
              <w:bottom w:val="nil"/>
              <w:right w:val="nil"/>
            </w:tcBorders>
            <w:shd w:val="clear" w:color="000000" w:fill="FFFFFF"/>
            <w:noWrap/>
            <w:vAlign w:val="bottom"/>
            <w:hideMark/>
          </w:tcPr>
          <w:p w14:paraId="49CF1CD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701" w:type="dxa"/>
            <w:tcBorders>
              <w:top w:val="nil"/>
              <w:left w:val="nil"/>
              <w:bottom w:val="nil"/>
              <w:right w:val="nil"/>
            </w:tcBorders>
            <w:shd w:val="clear" w:color="000000" w:fill="FFFFFF"/>
            <w:noWrap/>
            <w:vAlign w:val="bottom"/>
            <w:hideMark/>
          </w:tcPr>
          <w:p w14:paraId="29918D6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34,9ᵃ</w:t>
            </w:r>
          </w:p>
        </w:tc>
        <w:tc>
          <w:tcPr>
            <w:tcW w:w="1002" w:type="dxa"/>
            <w:tcBorders>
              <w:top w:val="nil"/>
              <w:left w:val="nil"/>
              <w:bottom w:val="nil"/>
              <w:right w:val="nil"/>
            </w:tcBorders>
            <w:shd w:val="clear" w:color="000000" w:fill="FFFFFF"/>
            <w:noWrap/>
            <w:vAlign w:val="bottom"/>
            <w:hideMark/>
          </w:tcPr>
          <w:p w14:paraId="4FEAEF4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02" w:type="dxa"/>
            <w:tcBorders>
              <w:top w:val="nil"/>
              <w:left w:val="nil"/>
              <w:bottom w:val="nil"/>
              <w:right w:val="nil"/>
            </w:tcBorders>
            <w:shd w:val="clear" w:color="000000" w:fill="FFFFFF"/>
            <w:noWrap/>
            <w:vAlign w:val="bottom"/>
            <w:hideMark/>
          </w:tcPr>
          <w:p w14:paraId="02EA537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19,4ᵃ</w:t>
            </w:r>
          </w:p>
        </w:tc>
        <w:tc>
          <w:tcPr>
            <w:tcW w:w="1002" w:type="dxa"/>
            <w:tcBorders>
              <w:top w:val="nil"/>
              <w:left w:val="nil"/>
              <w:bottom w:val="nil"/>
              <w:right w:val="nil"/>
            </w:tcBorders>
            <w:shd w:val="clear" w:color="000000" w:fill="FFFFFF"/>
            <w:noWrap/>
            <w:vAlign w:val="bottom"/>
            <w:hideMark/>
          </w:tcPr>
          <w:p w14:paraId="7291639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45,8ᵃ</w:t>
            </w:r>
          </w:p>
        </w:tc>
        <w:tc>
          <w:tcPr>
            <w:tcW w:w="1160" w:type="dxa"/>
            <w:tcBorders>
              <w:top w:val="nil"/>
              <w:left w:val="nil"/>
              <w:bottom w:val="nil"/>
              <w:right w:val="nil"/>
            </w:tcBorders>
            <w:shd w:val="clear" w:color="000000" w:fill="FFFFFF"/>
            <w:noWrap/>
            <w:vAlign w:val="bottom"/>
            <w:hideMark/>
          </w:tcPr>
          <w:p w14:paraId="4EA72DE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7E995D7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100,0ᵃ</w:t>
            </w:r>
          </w:p>
        </w:tc>
      </w:tr>
      <w:tr w:rsidR="005261F4" w:rsidRPr="005261F4" w14:paraId="0B5AE1D1" w14:textId="77777777" w:rsidTr="0063506B">
        <w:trPr>
          <w:trHeight w:val="25"/>
        </w:trPr>
        <w:tc>
          <w:tcPr>
            <w:tcW w:w="2642" w:type="dxa"/>
            <w:tcBorders>
              <w:top w:val="nil"/>
              <w:left w:val="nil"/>
              <w:bottom w:val="nil"/>
              <w:right w:val="nil"/>
            </w:tcBorders>
            <w:shd w:val="clear" w:color="000000" w:fill="FFFFFF"/>
            <w:noWrap/>
            <w:vAlign w:val="bottom"/>
            <w:hideMark/>
          </w:tcPr>
          <w:p w14:paraId="113A7DDD"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Oficiales, operarios y artesanos de artes mecánicas y de otros oficios</w:t>
            </w:r>
          </w:p>
        </w:tc>
        <w:tc>
          <w:tcPr>
            <w:tcW w:w="896" w:type="dxa"/>
            <w:tcBorders>
              <w:top w:val="nil"/>
              <w:left w:val="nil"/>
              <w:bottom w:val="nil"/>
              <w:right w:val="nil"/>
            </w:tcBorders>
            <w:shd w:val="clear" w:color="000000" w:fill="FFFFFF"/>
            <w:noWrap/>
            <w:vAlign w:val="bottom"/>
            <w:hideMark/>
          </w:tcPr>
          <w:p w14:paraId="0BFB3C3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0,8</w:t>
            </w:r>
          </w:p>
        </w:tc>
        <w:tc>
          <w:tcPr>
            <w:tcW w:w="701" w:type="dxa"/>
            <w:tcBorders>
              <w:top w:val="nil"/>
              <w:left w:val="nil"/>
              <w:bottom w:val="nil"/>
              <w:right w:val="nil"/>
            </w:tcBorders>
            <w:shd w:val="clear" w:color="000000" w:fill="FFFFFF"/>
            <w:noWrap/>
            <w:vAlign w:val="bottom"/>
            <w:hideMark/>
          </w:tcPr>
          <w:p w14:paraId="4040BA0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3,5</w:t>
            </w:r>
          </w:p>
        </w:tc>
        <w:tc>
          <w:tcPr>
            <w:tcW w:w="1002" w:type="dxa"/>
            <w:tcBorders>
              <w:top w:val="nil"/>
              <w:left w:val="nil"/>
              <w:bottom w:val="nil"/>
              <w:right w:val="nil"/>
            </w:tcBorders>
            <w:shd w:val="clear" w:color="000000" w:fill="FFFFFF"/>
            <w:noWrap/>
            <w:vAlign w:val="bottom"/>
            <w:hideMark/>
          </w:tcPr>
          <w:p w14:paraId="0E2E82E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1,5</w:t>
            </w:r>
          </w:p>
        </w:tc>
        <w:tc>
          <w:tcPr>
            <w:tcW w:w="1002" w:type="dxa"/>
            <w:tcBorders>
              <w:top w:val="nil"/>
              <w:left w:val="nil"/>
              <w:bottom w:val="nil"/>
              <w:right w:val="nil"/>
            </w:tcBorders>
            <w:shd w:val="clear" w:color="000000" w:fill="FFFFFF"/>
            <w:noWrap/>
            <w:vAlign w:val="bottom"/>
            <w:hideMark/>
          </w:tcPr>
          <w:p w14:paraId="2960AD4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31,0</w:t>
            </w:r>
          </w:p>
        </w:tc>
        <w:tc>
          <w:tcPr>
            <w:tcW w:w="1002" w:type="dxa"/>
            <w:tcBorders>
              <w:top w:val="nil"/>
              <w:left w:val="nil"/>
              <w:bottom w:val="nil"/>
              <w:right w:val="nil"/>
            </w:tcBorders>
            <w:shd w:val="clear" w:color="000000" w:fill="FFFFFF"/>
            <w:noWrap/>
            <w:vAlign w:val="bottom"/>
            <w:hideMark/>
          </w:tcPr>
          <w:p w14:paraId="7CE3B8E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63,2</w:t>
            </w:r>
          </w:p>
        </w:tc>
        <w:tc>
          <w:tcPr>
            <w:tcW w:w="1160" w:type="dxa"/>
            <w:tcBorders>
              <w:top w:val="nil"/>
              <w:left w:val="nil"/>
              <w:bottom w:val="nil"/>
              <w:right w:val="nil"/>
            </w:tcBorders>
            <w:shd w:val="clear" w:color="000000" w:fill="FFFFFF"/>
            <w:noWrap/>
            <w:vAlign w:val="bottom"/>
            <w:hideMark/>
          </w:tcPr>
          <w:p w14:paraId="473986C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04F3784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22138025" w14:textId="77777777" w:rsidTr="0063506B">
        <w:trPr>
          <w:trHeight w:val="25"/>
        </w:trPr>
        <w:tc>
          <w:tcPr>
            <w:tcW w:w="2642" w:type="dxa"/>
            <w:tcBorders>
              <w:top w:val="nil"/>
              <w:left w:val="nil"/>
              <w:bottom w:val="nil"/>
              <w:right w:val="nil"/>
            </w:tcBorders>
            <w:shd w:val="clear" w:color="000000" w:fill="FFFFFF"/>
            <w:noWrap/>
            <w:vAlign w:val="bottom"/>
            <w:hideMark/>
          </w:tcPr>
          <w:p w14:paraId="3895B91C"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Operadores de instalaciones y máquinas y montadores</w:t>
            </w:r>
          </w:p>
        </w:tc>
        <w:tc>
          <w:tcPr>
            <w:tcW w:w="896" w:type="dxa"/>
            <w:tcBorders>
              <w:top w:val="nil"/>
              <w:left w:val="nil"/>
              <w:bottom w:val="nil"/>
              <w:right w:val="nil"/>
            </w:tcBorders>
            <w:shd w:val="clear" w:color="000000" w:fill="FFFFFF"/>
            <w:noWrap/>
            <w:vAlign w:val="bottom"/>
            <w:hideMark/>
          </w:tcPr>
          <w:p w14:paraId="62EB4B2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0,1</w:t>
            </w:r>
          </w:p>
        </w:tc>
        <w:tc>
          <w:tcPr>
            <w:tcW w:w="701" w:type="dxa"/>
            <w:tcBorders>
              <w:top w:val="nil"/>
              <w:left w:val="nil"/>
              <w:bottom w:val="nil"/>
              <w:right w:val="nil"/>
            </w:tcBorders>
            <w:shd w:val="clear" w:color="000000" w:fill="FFFFFF"/>
            <w:noWrap/>
            <w:vAlign w:val="bottom"/>
            <w:hideMark/>
          </w:tcPr>
          <w:p w14:paraId="77ADF04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002" w:type="dxa"/>
            <w:tcBorders>
              <w:top w:val="nil"/>
              <w:left w:val="nil"/>
              <w:bottom w:val="nil"/>
              <w:right w:val="nil"/>
            </w:tcBorders>
            <w:shd w:val="clear" w:color="000000" w:fill="FFFFFF"/>
            <w:noWrap/>
            <w:vAlign w:val="bottom"/>
            <w:hideMark/>
          </w:tcPr>
          <w:p w14:paraId="66E8A67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1,8</w:t>
            </w:r>
          </w:p>
        </w:tc>
        <w:tc>
          <w:tcPr>
            <w:tcW w:w="1002" w:type="dxa"/>
            <w:tcBorders>
              <w:top w:val="nil"/>
              <w:left w:val="nil"/>
              <w:bottom w:val="nil"/>
              <w:right w:val="nil"/>
            </w:tcBorders>
            <w:shd w:val="clear" w:color="000000" w:fill="FFFFFF"/>
            <w:noWrap/>
            <w:vAlign w:val="bottom"/>
            <w:hideMark/>
          </w:tcPr>
          <w:p w14:paraId="0647240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17,4</w:t>
            </w:r>
          </w:p>
        </w:tc>
        <w:tc>
          <w:tcPr>
            <w:tcW w:w="1002" w:type="dxa"/>
            <w:tcBorders>
              <w:top w:val="nil"/>
              <w:left w:val="nil"/>
              <w:bottom w:val="nil"/>
              <w:right w:val="nil"/>
            </w:tcBorders>
            <w:shd w:val="clear" w:color="000000" w:fill="FFFFFF"/>
            <w:noWrap/>
            <w:vAlign w:val="bottom"/>
            <w:hideMark/>
          </w:tcPr>
          <w:p w14:paraId="723E29F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80,6</w:t>
            </w:r>
          </w:p>
        </w:tc>
        <w:tc>
          <w:tcPr>
            <w:tcW w:w="1160" w:type="dxa"/>
            <w:tcBorders>
              <w:top w:val="nil"/>
              <w:left w:val="nil"/>
              <w:bottom w:val="nil"/>
              <w:right w:val="nil"/>
            </w:tcBorders>
            <w:shd w:val="clear" w:color="000000" w:fill="FFFFFF"/>
            <w:noWrap/>
            <w:vAlign w:val="bottom"/>
            <w:hideMark/>
          </w:tcPr>
          <w:p w14:paraId="55DCA12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nil"/>
              <w:right w:val="nil"/>
            </w:tcBorders>
            <w:shd w:val="clear" w:color="000000" w:fill="FFFFFF"/>
            <w:noWrap/>
            <w:vAlign w:val="bottom"/>
            <w:hideMark/>
          </w:tcPr>
          <w:p w14:paraId="0C1F267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515ED5F5" w14:textId="77777777" w:rsidTr="0063506B">
        <w:trPr>
          <w:trHeight w:val="25"/>
        </w:trPr>
        <w:tc>
          <w:tcPr>
            <w:tcW w:w="2642" w:type="dxa"/>
            <w:tcBorders>
              <w:top w:val="nil"/>
              <w:left w:val="nil"/>
              <w:bottom w:val="single" w:sz="4" w:space="0" w:color="000000"/>
              <w:right w:val="nil"/>
            </w:tcBorders>
            <w:shd w:val="clear" w:color="000000" w:fill="FFFFFF"/>
            <w:noWrap/>
            <w:vAlign w:val="bottom"/>
            <w:hideMark/>
          </w:tcPr>
          <w:p w14:paraId="6127C7E8"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Trabajadores no calificados</w:t>
            </w:r>
          </w:p>
        </w:tc>
        <w:tc>
          <w:tcPr>
            <w:tcW w:w="896" w:type="dxa"/>
            <w:tcBorders>
              <w:top w:val="nil"/>
              <w:left w:val="nil"/>
              <w:bottom w:val="single" w:sz="4" w:space="0" w:color="000000"/>
              <w:right w:val="nil"/>
            </w:tcBorders>
            <w:shd w:val="clear" w:color="000000" w:fill="FFFFFF"/>
            <w:noWrap/>
            <w:vAlign w:val="bottom"/>
            <w:hideMark/>
          </w:tcPr>
          <w:p w14:paraId="4E2CFF8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0,1</w:t>
            </w:r>
          </w:p>
        </w:tc>
        <w:tc>
          <w:tcPr>
            <w:tcW w:w="701" w:type="dxa"/>
            <w:tcBorders>
              <w:top w:val="nil"/>
              <w:left w:val="nil"/>
              <w:bottom w:val="single" w:sz="4" w:space="0" w:color="000000"/>
              <w:right w:val="nil"/>
            </w:tcBorders>
            <w:shd w:val="clear" w:color="000000" w:fill="FFFFFF"/>
            <w:noWrap/>
            <w:vAlign w:val="bottom"/>
            <w:hideMark/>
          </w:tcPr>
          <w:p w14:paraId="2F53954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1,7</w:t>
            </w:r>
          </w:p>
        </w:tc>
        <w:tc>
          <w:tcPr>
            <w:tcW w:w="1002" w:type="dxa"/>
            <w:tcBorders>
              <w:top w:val="nil"/>
              <w:left w:val="nil"/>
              <w:bottom w:val="single" w:sz="4" w:space="0" w:color="000000"/>
              <w:right w:val="nil"/>
            </w:tcBorders>
            <w:shd w:val="clear" w:color="000000" w:fill="FFFFFF"/>
            <w:noWrap/>
            <w:vAlign w:val="bottom"/>
            <w:hideMark/>
          </w:tcPr>
          <w:p w14:paraId="3492268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3,2</w:t>
            </w:r>
          </w:p>
        </w:tc>
        <w:tc>
          <w:tcPr>
            <w:tcW w:w="1002" w:type="dxa"/>
            <w:tcBorders>
              <w:top w:val="nil"/>
              <w:left w:val="nil"/>
              <w:bottom w:val="single" w:sz="4" w:space="0" w:color="000000"/>
              <w:right w:val="nil"/>
            </w:tcBorders>
            <w:shd w:val="clear" w:color="000000" w:fill="FFFFFF"/>
            <w:noWrap/>
            <w:vAlign w:val="bottom"/>
            <w:hideMark/>
          </w:tcPr>
          <w:p w14:paraId="65DCADD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33,4</w:t>
            </w:r>
          </w:p>
        </w:tc>
        <w:tc>
          <w:tcPr>
            <w:tcW w:w="1002" w:type="dxa"/>
            <w:tcBorders>
              <w:top w:val="nil"/>
              <w:left w:val="nil"/>
              <w:bottom w:val="single" w:sz="4" w:space="0" w:color="000000"/>
              <w:right w:val="nil"/>
            </w:tcBorders>
            <w:shd w:val="clear" w:color="000000" w:fill="FFFFFF"/>
            <w:noWrap/>
            <w:vAlign w:val="bottom"/>
            <w:hideMark/>
          </w:tcPr>
          <w:p w14:paraId="5E05A55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61,5</w:t>
            </w:r>
          </w:p>
        </w:tc>
        <w:tc>
          <w:tcPr>
            <w:tcW w:w="1160" w:type="dxa"/>
            <w:tcBorders>
              <w:top w:val="nil"/>
              <w:left w:val="nil"/>
              <w:bottom w:val="single" w:sz="4" w:space="0" w:color="000000"/>
              <w:right w:val="nil"/>
            </w:tcBorders>
            <w:shd w:val="clear" w:color="000000" w:fill="FFFFFF"/>
            <w:noWrap/>
            <w:vAlign w:val="bottom"/>
            <w:hideMark/>
          </w:tcPr>
          <w:p w14:paraId="19A4AFB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0,1</w:t>
            </w:r>
          </w:p>
        </w:tc>
        <w:tc>
          <w:tcPr>
            <w:tcW w:w="638" w:type="dxa"/>
            <w:tcBorders>
              <w:top w:val="nil"/>
              <w:left w:val="nil"/>
              <w:bottom w:val="single" w:sz="4" w:space="0" w:color="000000"/>
              <w:right w:val="nil"/>
            </w:tcBorders>
            <w:shd w:val="clear" w:color="000000" w:fill="FFFFFF"/>
            <w:noWrap/>
            <w:vAlign w:val="bottom"/>
            <w:hideMark/>
          </w:tcPr>
          <w:p w14:paraId="5DF66A7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r w:rsidR="005261F4" w:rsidRPr="005261F4" w14:paraId="05F6B85F" w14:textId="77777777" w:rsidTr="0063506B">
        <w:trPr>
          <w:trHeight w:val="25"/>
        </w:trPr>
        <w:tc>
          <w:tcPr>
            <w:tcW w:w="2642" w:type="dxa"/>
            <w:tcBorders>
              <w:top w:val="nil"/>
              <w:left w:val="nil"/>
              <w:bottom w:val="single" w:sz="8" w:space="0" w:color="000000"/>
              <w:right w:val="nil"/>
            </w:tcBorders>
            <w:shd w:val="clear" w:color="000000" w:fill="FFFFFF"/>
            <w:noWrap/>
            <w:vAlign w:val="bottom"/>
            <w:hideMark/>
          </w:tcPr>
          <w:p w14:paraId="3E42EE79"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Sector</w:t>
            </w:r>
          </w:p>
        </w:tc>
        <w:tc>
          <w:tcPr>
            <w:tcW w:w="896" w:type="dxa"/>
            <w:tcBorders>
              <w:top w:val="nil"/>
              <w:left w:val="nil"/>
              <w:bottom w:val="single" w:sz="8" w:space="0" w:color="000000"/>
              <w:right w:val="nil"/>
            </w:tcBorders>
            <w:shd w:val="clear" w:color="000000" w:fill="FFFFFF"/>
            <w:noWrap/>
            <w:vAlign w:val="bottom"/>
            <w:hideMark/>
          </w:tcPr>
          <w:p w14:paraId="28C362F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0,5</w:t>
            </w:r>
          </w:p>
        </w:tc>
        <w:tc>
          <w:tcPr>
            <w:tcW w:w="701" w:type="dxa"/>
            <w:tcBorders>
              <w:top w:val="nil"/>
              <w:left w:val="nil"/>
              <w:bottom w:val="single" w:sz="8" w:space="0" w:color="000000"/>
              <w:right w:val="nil"/>
            </w:tcBorders>
            <w:shd w:val="clear" w:color="000000" w:fill="FFFFFF"/>
            <w:noWrap/>
            <w:vAlign w:val="bottom"/>
            <w:hideMark/>
          </w:tcPr>
          <w:p w14:paraId="6AB84A6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1,3</w:t>
            </w:r>
          </w:p>
        </w:tc>
        <w:tc>
          <w:tcPr>
            <w:tcW w:w="1002" w:type="dxa"/>
            <w:tcBorders>
              <w:top w:val="nil"/>
              <w:left w:val="nil"/>
              <w:bottom w:val="single" w:sz="8" w:space="0" w:color="000000"/>
              <w:right w:val="nil"/>
            </w:tcBorders>
            <w:shd w:val="clear" w:color="000000" w:fill="FFFFFF"/>
            <w:noWrap/>
            <w:vAlign w:val="bottom"/>
            <w:hideMark/>
          </w:tcPr>
          <w:p w14:paraId="3B0A9BB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1,7</w:t>
            </w:r>
          </w:p>
        </w:tc>
        <w:tc>
          <w:tcPr>
            <w:tcW w:w="1002" w:type="dxa"/>
            <w:tcBorders>
              <w:top w:val="nil"/>
              <w:left w:val="nil"/>
              <w:bottom w:val="single" w:sz="8" w:space="0" w:color="000000"/>
              <w:right w:val="nil"/>
            </w:tcBorders>
            <w:shd w:val="clear" w:color="000000" w:fill="FFFFFF"/>
            <w:noWrap/>
            <w:vAlign w:val="bottom"/>
            <w:hideMark/>
          </w:tcPr>
          <w:p w14:paraId="2103CC7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23,4</w:t>
            </w:r>
          </w:p>
        </w:tc>
        <w:tc>
          <w:tcPr>
            <w:tcW w:w="1002" w:type="dxa"/>
            <w:tcBorders>
              <w:top w:val="nil"/>
              <w:left w:val="nil"/>
              <w:bottom w:val="single" w:sz="8" w:space="0" w:color="000000"/>
              <w:right w:val="nil"/>
            </w:tcBorders>
            <w:shd w:val="clear" w:color="000000" w:fill="FFFFFF"/>
            <w:noWrap/>
            <w:vAlign w:val="bottom"/>
            <w:hideMark/>
          </w:tcPr>
          <w:p w14:paraId="29C6B72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73,1</w:t>
            </w:r>
          </w:p>
        </w:tc>
        <w:tc>
          <w:tcPr>
            <w:tcW w:w="1160" w:type="dxa"/>
            <w:tcBorders>
              <w:top w:val="nil"/>
              <w:left w:val="nil"/>
              <w:bottom w:val="single" w:sz="8" w:space="0" w:color="000000"/>
              <w:right w:val="nil"/>
            </w:tcBorders>
            <w:shd w:val="clear" w:color="000000" w:fill="FFFFFF"/>
            <w:noWrap/>
            <w:vAlign w:val="bottom"/>
            <w:hideMark/>
          </w:tcPr>
          <w:p w14:paraId="476E5F6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638" w:type="dxa"/>
            <w:tcBorders>
              <w:top w:val="nil"/>
              <w:left w:val="nil"/>
              <w:bottom w:val="single" w:sz="8" w:space="0" w:color="000000"/>
              <w:right w:val="nil"/>
            </w:tcBorders>
            <w:shd w:val="clear" w:color="000000" w:fill="FFFFFF"/>
            <w:noWrap/>
            <w:vAlign w:val="bottom"/>
            <w:hideMark/>
          </w:tcPr>
          <w:p w14:paraId="704E469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100,0</w:t>
            </w:r>
          </w:p>
        </w:tc>
      </w:tr>
    </w:tbl>
    <w:p w14:paraId="1608F82A" w14:textId="1D2BB28C" w:rsidR="00CC2DB3" w:rsidRDefault="00320B2E" w:rsidP="00CC2DB3">
      <w:pPr>
        <w:pStyle w:val="CitaviBibliographyEntry"/>
        <w:spacing w:after="0" w:line="276" w:lineRule="auto"/>
        <w:jc w:val="both"/>
        <w:rPr>
          <w:rFonts w:ascii="Times New Roman" w:hAnsi="Times New Roman" w:cs="Times New Roman"/>
          <w:color w:val="1F3864" w:themeColor="accent5" w:themeShade="80"/>
          <w:sz w:val="20"/>
          <w:szCs w:val="24"/>
          <w:lang w:val="es-ES"/>
        </w:rPr>
      </w:pPr>
      <w:r w:rsidRPr="003C37AE">
        <w:rPr>
          <w:rFonts w:ascii="Times New Roman" w:hAnsi="Times New Roman" w:cs="Times New Roman"/>
          <w:color w:val="1F3864" w:themeColor="accent5" w:themeShade="80"/>
          <w:sz w:val="20"/>
          <w:szCs w:val="24"/>
          <w:lang w:val="es-ES"/>
        </w:rPr>
        <w:t>Fuente: Elaboración propia en base a</w:t>
      </w:r>
      <w:r w:rsidR="00CC2DB3">
        <w:rPr>
          <w:rFonts w:ascii="Times New Roman" w:hAnsi="Times New Roman" w:cs="Times New Roman"/>
          <w:color w:val="1F3864" w:themeColor="accent5" w:themeShade="80"/>
          <w:sz w:val="20"/>
          <w:szCs w:val="24"/>
          <w:lang w:val="es-ES"/>
        </w:rPr>
        <w:t xml:space="preserve"> ENE.</w:t>
      </w:r>
    </w:p>
    <w:p w14:paraId="306D6899" w14:textId="77777777" w:rsidR="00CC2DB3" w:rsidRPr="00CC2DB3" w:rsidRDefault="00CC2DB3" w:rsidP="00CC2DB3">
      <w:pPr>
        <w:pStyle w:val="CitaviBibliographyEntry"/>
        <w:spacing w:after="0" w:line="276" w:lineRule="auto"/>
        <w:jc w:val="both"/>
        <w:rPr>
          <w:rFonts w:ascii="Times New Roman" w:hAnsi="Times New Roman" w:cs="Times New Roman"/>
          <w:color w:val="1F3864" w:themeColor="accent5" w:themeShade="80"/>
          <w:sz w:val="20"/>
          <w:szCs w:val="24"/>
          <w:lang w:val="es-ES"/>
        </w:rPr>
      </w:pPr>
    </w:p>
    <w:p w14:paraId="3093F071" w14:textId="5753E639" w:rsidR="00CC2DB3" w:rsidRDefault="00CC2DB3" w:rsidP="00CC2DB3">
      <w:pPr>
        <w:spacing w:after="0" w:line="276" w:lineRule="auto"/>
        <w:jc w:val="both"/>
        <w:rPr>
          <w:lang w:val="es-CL"/>
        </w:rPr>
      </w:pPr>
      <w:r w:rsidRPr="00C2714A">
        <w:rPr>
          <w:lang w:val="es-CL"/>
        </w:rPr>
        <w:t xml:space="preserve">Finalmente, el Cuadro 24 muestra las características generales de las 10 principales ocupaciones ejercidas en el sector </w:t>
      </w:r>
      <w:r w:rsidR="008D0994">
        <w:rPr>
          <w:lang w:val="es-CL"/>
        </w:rPr>
        <w:t>Minería</w:t>
      </w:r>
      <w:r w:rsidRPr="00C2714A">
        <w:rPr>
          <w:lang w:val="es-CL"/>
        </w:rPr>
        <w:t xml:space="preserve">, para el año 2015. </w:t>
      </w:r>
      <w:r w:rsidR="00862BD3">
        <w:rPr>
          <w:lang w:val="es-CL"/>
        </w:rPr>
        <w:t xml:space="preserve"> Se</w:t>
      </w:r>
      <w:r w:rsidRPr="00C2714A">
        <w:rPr>
          <w:lang w:val="es-CL"/>
        </w:rPr>
        <w:t xml:space="preserve"> aprecia </w:t>
      </w:r>
      <w:r w:rsidR="009D1A31">
        <w:rPr>
          <w:lang w:val="es-CL"/>
        </w:rPr>
        <w:t>que</w:t>
      </w:r>
      <w:r w:rsidR="00C2157F">
        <w:rPr>
          <w:lang w:val="es-CL"/>
        </w:rPr>
        <w:t>:</w:t>
      </w:r>
    </w:p>
    <w:p w14:paraId="35C0C929" w14:textId="77777777" w:rsidR="00CC2DB3" w:rsidRPr="00C2714A" w:rsidRDefault="00CC2DB3" w:rsidP="00CC2DB3">
      <w:pPr>
        <w:spacing w:after="0" w:line="276" w:lineRule="auto"/>
        <w:jc w:val="both"/>
        <w:rPr>
          <w:lang w:val="es-CL"/>
        </w:rPr>
      </w:pPr>
    </w:p>
    <w:p w14:paraId="367BD9DF" w14:textId="095EBBF5" w:rsidR="00CC2DB3" w:rsidRPr="004003CB" w:rsidRDefault="009D1A31" w:rsidP="00CF14E1">
      <w:pPr>
        <w:pStyle w:val="ListParagraph"/>
        <w:numPr>
          <w:ilvl w:val="0"/>
          <w:numId w:val="14"/>
        </w:numPr>
        <w:spacing w:after="0" w:line="276" w:lineRule="auto"/>
        <w:contextualSpacing w:val="0"/>
        <w:jc w:val="both"/>
        <w:rPr>
          <w:rFonts w:eastAsiaTheme="minorHAnsi"/>
          <w:bdr w:val="none" w:sz="0" w:space="0" w:color="auto"/>
          <w:lang w:val="es-CL" w:eastAsia="es-CL"/>
        </w:rPr>
      </w:pPr>
      <w:r>
        <w:rPr>
          <w:rFonts w:eastAsiaTheme="minorHAnsi"/>
          <w:bdr w:val="none" w:sz="0" w:space="0" w:color="auto"/>
          <w:lang w:val="es-CL" w:eastAsia="es-CL"/>
        </w:rPr>
        <w:t xml:space="preserve">En la mayoría de las ocupaciones (salvo la primera) el ingreso promedio está considerablemente por debajo del promedio </w:t>
      </w:r>
      <w:r w:rsidR="0058799A">
        <w:rPr>
          <w:rFonts w:eastAsiaTheme="minorHAnsi"/>
          <w:bdr w:val="none" w:sz="0" w:space="0" w:color="auto"/>
          <w:lang w:val="es-CL" w:eastAsia="es-CL"/>
        </w:rPr>
        <w:t xml:space="preserve">sectorial </w:t>
      </w:r>
      <w:r>
        <w:rPr>
          <w:rFonts w:eastAsiaTheme="minorHAnsi"/>
          <w:bdr w:val="none" w:sz="0" w:space="0" w:color="auto"/>
          <w:lang w:val="es-CL" w:eastAsia="es-CL"/>
        </w:rPr>
        <w:t>(con diferencias que fluctúan entre el 21% y el 67%.</w:t>
      </w:r>
    </w:p>
    <w:p w14:paraId="0E6C5F4E" w14:textId="449052C1" w:rsidR="005261F4" w:rsidRPr="00CC2DB3" w:rsidRDefault="009374E0" w:rsidP="00CF14E1">
      <w:pPr>
        <w:pStyle w:val="ListParagraph"/>
        <w:numPr>
          <w:ilvl w:val="0"/>
          <w:numId w:val="14"/>
        </w:numPr>
        <w:spacing w:after="0" w:line="276" w:lineRule="auto"/>
        <w:contextualSpacing w:val="0"/>
        <w:jc w:val="both"/>
        <w:rPr>
          <w:rFonts w:eastAsiaTheme="minorHAnsi"/>
          <w:bdr w:val="none" w:sz="0" w:space="0" w:color="auto"/>
          <w:lang w:val="es-CL" w:eastAsia="es-CL"/>
        </w:rPr>
      </w:pPr>
      <w:r>
        <w:rPr>
          <w:rFonts w:eastAsiaTheme="minorHAnsi"/>
          <w:bdr w:val="none" w:sz="0" w:space="0" w:color="auto"/>
          <w:lang w:val="es-CL" w:eastAsia="es-CL"/>
        </w:rPr>
        <w:t xml:space="preserve">En la mayoría de las ocupaciones (salvo la primera y la última) el </w:t>
      </w:r>
      <w:r w:rsidR="00CC2DB3" w:rsidRPr="004003CB">
        <w:rPr>
          <w:rFonts w:eastAsiaTheme="minorHAnsi"/>
          <w:bdr w:val="none" w:sz="0" w:space="0" w:color="auto"/>
          <w:lang w:val="es-CL" w:eastAsia="es-CL"/>
        </w:rPr>
        <w:t xml:space="preserve">porcentaje de mujeres </w:t>
      </w:r>
      <w:r>
        <w:rPr>
          <w:rFonts w:eastAsiaTheme="minorHAnsi"/>
          <w:bdr w:val="none" w:sz="0" w:space="0" w:color="auto"/>
          <w:lang w:val="es-CL" w:eastAsia="es-CL"/>
        </w:rPr>
        <w:t xml:space="preserve">está muy por </w:t>
      </w:r>
      <w:r w:rsidR="00CC2DB3" w:rsidRPr="004003CB">
        <w:rPr>
          <w:rFonts w:eastAsiaTheme="minorHAnsi"/>
          <w:bdr w:val="none" w:sz="0" w:space="0" w:color="auto"/>
          <w:lang w:val="es-CL" w:eastAsia="es-CL"/>
        </w:rPr>
        <w:t>debajo del promedio del sector.</w:t>
      </w:r>
      <w:r>
        <w:rPr>
          <w:rFonts w:eastAsiaTheme="minorHAnsi"/>
          <w:bdr w:val="none" w:sz="0" w:space="0" w:color="auto"/>
          <w:lang w:val="es-CL" w:eastAsia="es-CL"/>
        </w:rPr>
        <w:t xml:space="preserve"> De hecho, ni siquiera llega al 2%.</w:t>
      </w:r>
    </w:p>
    <w:p w14:paraId="02B311DD" w14:textId="0889B55F" w:rsidR="00F83D5A" w:rsidRDefault="00F83D5A" w:rsidP="00AB60F0">
      <w:pPr>
        <w:spacing w:after="0" w:line="276" w:lineRule="auto"/>
        <w:jc w:val="both"/>
        <w:rPr>
          <w:lang w:val="es-CL"/>
        </w:rPr>
      </w:pPr>
    </w:p>
    <w:p w14:paraId="32D2FDEC" w14:textId="0EFC8512" w:rsidR="005261F4" w:rsidRPr="005261F4" w:rsidRDefault="00970047" w:rsidP="00AB60F0">
      <w:pPr>
        <w:spacing w:after="0" w:line="276" w:lineRule="auto"/>
        <w:jc w:val="both"/>
        <w:rPr>
          <w:b/>
          <w:color w:val="323E4F" w:themeColor="text2" w:themeShade="BF"/>
          <w:lang w:val="es-CL"/>
        </w:rPr>
      </w:pPr>
      <w:r w:rsidRPr="001C31F1">
        <w:rPr>
          <w:b/>
          <w:color w:val="323E4F" w:themeColor="text2" w:themeShade="BF"/>
          <w:lang w:val="es-CL"/>
        </w:rPr>
        <w:t xml:space="preserve">Cuadro </w:t>
      </w:r>
      <w:r>
        <w:rPr>
          <w:b/>
          <w:color w:val="323E4F" w:themeColor="text2" w:themeShade="BF"/>
          <w:lang w:val="es-CL"/>
        </w:rPr>
        <w:t>24</w:t>
      </w:r>
      <w:r w:rsidRPr="001C31F1">
        <w:rPr>
          <w:b/>
          <w:color w:val="323E4F" w:themeColor="text2" w:themeShade="BF"/>
          <w:lang w:val="es-CL"/>
        </w:rPr>
        <w:t xml:space="preserve">. </w:t>
      </w:r>
      <w:r w:rsidR="005261F4" w:rsidRPr="005261F4">
        <w:rPr>
          <w:b/>
          <w:color w:val="323E4F" w:themeColor="text2" w:themeShade="BF"/>
          <w:lang w:val="es-CL"/>
        </w:rPr>
        <w:t>Características generales de las principales ocupaciones ejercidas en el sector Minería, 2015</w:t>
      </w:r>
    </w:p>
    <w:tbl>
      <w:tblPr>
        <w:tblW w:w="8685" w:type="dxa"/>
        <w:tblCellMar>
          <w:left w:w="70" w:type="dxa"/>
          <w:right w:w="70" w:type="dxa"/>
        </w:tblCellMar>
        <w:tblLook w:val="04A0" w:firstRow="1" w:lastRow="0" w:firstColumn="1" w:lastColumn="0" w:noHBand="0" w:noVBand="1"/>
      </w:tblPr>
      <w:tblGrid>
        <w:gridCol w:w="3174"/>
        <w:gridCol w:w="1247"/>
        <w:gridCol w:w="1040"/>
        <w:gridCol w:w="1105"/>
        <w:gridCol w:w="885"/>
        <w:gridCol w:w="1234"/>
      </w:tblGrid>
      <w:tr w:rsidR="005261F4" w:rsidRPr="005261F4" w14:paraId="512228E5" w14:textId="77777777" w:rsidTr="005261F4">
        <w:trPr>
          <w:trHeight w:val="194"/>
        </w:trPr>
        <w:tc>
          <w:tcPr>
            <w:tcW w:w="3174" w:type="dxa"/>
            <w:tcBorders>
              <w:top w:val="single" w:sz="8" w:space="0" w:color="000000"/>
              <w:left w:val="nil"/>
              <w:bottom w:val="single" w:sz="4" w:space="0" w:color="000000"/>
              <w:right w:val="nil"/>
            </w:tcBorders>
            <w:shd w:val="clear" w:color="000000" w:fill="FFFFFF"/>
            <w:noWrap/>
            <w:vAlign w:val="bottom"/>
            <w:hideMark/>
          </w:tcPr>
          <w:p w14:paraId="63BF1A13"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Grupo primario de ocupación</w:t>
            </w:r>
          </w:p>
        </w:tc>
        <w:tc>
          <w:tcPr>
            <w:tcW w:w="1247" w:type="dxa"/>
            <w:tcBorders>
              <w:top w:val="single" w:sz="8" w:space="0" w:color="000000"/>
              <w:left w:val="nil"/>
              <w:bottom w:val="single" w:sz="4" w:space="0" w:color="000000"/>
              <w:right w:val="nil"/>
            </w:tcBorders>
            <w:shd w:val="clear" w:color="000000" w:fill="FFFFFF"/>
            <w:noWrap/>
            <w:vAlign w:val="bottom"/>
            <w:hideMark/>
          </w:tcPr>
          <w:p w14:paraId="35583993"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 xml:space="preserve"> Escolaridad promedio</w:t>
            </w:r>
          </w:p>
        </w:tc>
        <w:tc>
          <w:tcPr>
            <w:tcW w:w="1040" w:type="dxa"/>
            <w:tcBorders>
              <w:top w:val="single" w:sz="8" w:space="0" w:color="000000"/>
              <w:left w:val="nil"/>
              <w:bottom w:val="single" w:sz="4" w:space="0" w:color="000000"/>
              <w:right w:val="nil"/>
            </w:tcBorders>
            <w:shd w:val="clear" w:color="000000" w:fill="FFFFFF"/>
            <w:noWrap/>
            <w:vAlign w:val="bottom"/>
            <w:hideMark/>
          </w:tcPr>
          <w:p w14:paraId="14A57ABF"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 xml:space="preserve"> Edad promedio</w:t>
            </w:r>
          </w:p>
        </w:tc>
        <w:tc>
          <w:tcPr>
            <w:tcW w:w="1105" w:type="dxa"/>
            <w:tcBorders>
              <w:top w:val="single" w:sz="8" w:space="0" w:color="000000"/>
              <w:left w:val="nil"/>
              <w:bottom w:val="single" w:sz="4" w:space="0" w:color="000000"/>
              <w:right w:val="nil"/>
            </w:tcBorders>
            <w:shd w:val="clear" w:color="000000" w:fill="FFFFFF"/>
            <w:noWrap/>
            <w:vAlign w:val="bottom"/>
            <w:hideMark/>
          </w:tcPr>
          <w:p w14:paraId="2B62A9A9" w14:textId="68D819C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 xml:space="preserve"> Ingreso promedio </w:t>
            </w:r>
            <w:r>
              <w:rPr>
                <w:rFonts w:eastAsia="Times New Roman"/>
                <w:sz w:val="22"/>
                <w:szCs w:val="22"/>
                <w:bdr w:val="none" w:sz="0" w:space="0" w:color="auto"/>
                <w:lang w:val="es-CL" w:eastAsia="es-CL"/>
              </w:rPr>
              <w:t>ocupación</w:t>
            </w:r>
            <w:r w:rsidRPr="005261F4">
              <w:rPr>
                <w:rFonts w:eastAsia="Times New Roman"/>
                <w:sz w:val="22"/>
                <w:szCs w:val="22"/>
                <w:bdr w:val="none" w:sz="0" w:space="0" w:color="auto"/>
                <w:lang w:val="es-CL" w:eastAsia="es-CL"/>
              </w:rPr>
              <w:t xml:space="preserve"> principal</w:t>
            </w:r>
          </w:p>
        </w:tc>
        <w:tc>
          <w:tcPr>
            <w:tcW w:w="885" w:type="dxa"/>
            <w:tcBorders>
              <w:top w:val="single" w:sz="8" w:space="0" w:color="000000"/>
              <w:left w:val="nil"/>
              <w:bottom w:val="single" w:sz="4" w:space="0" w:color="000000"/>
              <w:right w:val="nil"/>
            </w:tcBorders>
            <w:shd w:val="clear" w:color="000000" w:fill="FFFFFF"/>
            <w:noWrap/>
            <w:vAlign w:val="bottom"/>
            <w:hideMark/>
          </w:tcPr>
          <w:p w14:paraId="03137BAF"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 xml:space="preserve"> % mujeres</w:t>
            </w:r>
          </w:p>
        </w:tc>
        <w:tc>
          <w:tcPr>
            <w:tcW w:w="1234" w:type="dxa"/>
            <w:tcBorders>
              <w:top w:val="single" w:sz="8" w:space="0" w:color="000000"/>
              <w:left w:val="nil"/>
              <w:bottom w:val="single" w:sz="4" w:space="0" w:color="000000"/>
              <w:right w:val="nil"/>
            </w:tcBorders>
            <w:shd w:val="clear" w:color="000000" w:fill="FFFFFF"/>
            <w:noWrap/>
            <w:vAlign w:val="bottom"/>
            <w:hideMark/>
          </w:tcPr>
          <w:p w14:paraId="1D7CA066" w14:textId="77777777" w:rsidR="005261F4" w:rsidRPr="005261F4" w:rsidRDefault="005261F4" w:rsidP="005261F4">
            <w:pPr>
              <w:spacing w:after="0" w:line="240" w:lineRule="auto"/>
              <w:jc w:val="center"/>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 xml:space="preserve"> % capacitados</w:t>
            </w:r>
          </w:p>
        </w:tc>
      </w:tr>
      <w:tr w:rsidR="005261F4" w:rsidRPr="005261F4" w14:paraId="0F87604C" w14:textId="77777777" w:rsidTr="005261F4">
        <w:trPr>
          <w:trHeight w:val="194"/>
        </w:trPr>
        <w:tc>
          <w:tcPr>
            <w:tcW w:w="3174" w:type="dxa"/>
            <w:tcBorders>
              <w:top w:val="nil"/>
              <w:left w:val="nil"/>
              <w:bottom w:val="nil"/>
              <w:right w:val="nil"/>
            </w:tcBorders>
            <w:shd w:val="clear" w:color="000000" w:fill="FFFFFF"/>
            <w:noWrap/>
            <w:vAlign w:val="bottom"/>
            <w:hideMark/>
          </w:tcPr>
          <w:p w14:paraId="2687C0BF"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Arquitectos, ingenieros y afines, no clasificados</w:t>
            </w:r>
          </w:p>
        </w:tc>
        <w:tc>
          <w:tcPr>
            <w:tcW w:w="1247" w:type="dxa"/>
            <w:tcBorders>
              <w:top w:val="nil"/>
              <w:left w:val="nil"/>
              <w:bottom w:val="nil"/>
              <w:right w:val="nil"/>
            </w:tcBorders>
            <w:shd w:val="clear" w:color="000000" w:fill="FFFFFF"/>
            <w:noWrap/>
            <w:vAlign w:val="bottom"/>
            <w:hideMark/>
          </w:tcPr>
          <w:p w14:paraId="40FA13E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16,5</w:t>
            </w:r>
          </w:p>
        </w:tc>
        <w:tc>
          <w:tcPr>
            <w:tcW w:w="1040" w:type="dxa"/>
            <w:tcBorders>
              <w:top w:val="nil"/>
              <w:left w:val="nil"/>
              <w:bottom w:val="nil"/>
              <w:right w:val="nil"/>
            </w:tcBorders>
            <w:shd w:val="clear" w:color="000000" w:fill="FFFFFF"/>
            <w:noWrap/>
            <w:vAlign w:val="bottom"/>
            <w:hideMark/>
          </w:tcPr>
          <w:p w14:paraId="54DAB82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39,9</w:t>
            </w:r>
          </w:p>
        </w:tc>
        <w:tc>
          <w:tcPr>
            <w:tcW w:w="1105" w:type="dxa"/>
            <w:tcBorders>
              <w:top w:val="nil"/>
              <w:left w:val="nil"/>
              <w:bottom w:val="nil"/>
              <w:right w:val="nil"/>
            </w:tcBorders>
            <w:shd w:val="clear" w:color="000000" w:fill="FFFFFF"/>
            <w:noWrap/>
            <w:vAlign w:val="bottom"/>
            <w:hideMark/>
          </w:tcPr>
          <w:p w14:paraId="65D74FD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1.566.661</w:t>
            </w:r>
          </w:p>
        </w:tc>
        <w:tc>
          <w:tcPr>
            <w:tcW w:w="885" w:type="dxa"/>
            <w:tcBorders>
              <w:top w:val="nil"/>
              <w:left w:val="nil"/>
              <w:bottom w:val="nil"/>
              <w:right w:val="nil"/>
            </w:tcBorders>
            <w:shd w:val="clear" w:color="000000" w:fill="FFFFFF"/>
            <w:noWrap/>
            <w:vAlign w:val="bottom"/>
            <w:hideMark/>
          </w:tcPr>
          <w:p w14:paraId="101FA4C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10,3</w:t>
            </w:r>
          </w:p>
        </w:tc>
        <w:tc>
          <w:tcPr>
            <w:tcW w:w="1234" w:type="dxa"/>
            <w:tcBorders>
              <w:top w:val="nil"/>
              <w:left w:val="nil"/>
              <w:bottom w:val="nil"/>
              <w:right w:val="nil"/>
            </w:tcBorders>
            <w:shd w:val="clear" w:color="000000" w:fill="FFFFFF"/>
            <w:noWrap/>
            <w:vAlign w:val="bottom"/>
            <w:hideMark/>
          </w:tcPr>
          <w:p w14:paraId="2900674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45,3</w:t>
            </w:r>
          </w:p>
        </w:tc>
      </w:tr>
      <w:tr w:rsidR="005261F4" w:rsidRPr="005261F4" w14:paraId="4594FEE4" w14:textId="77777777" w:rsidTr="005261F4">
        <w:trPr>
          <w:trHeight w:val="194"/>
        </w:trPr>
        <w:tc>
          <w:tcPr>
            <w:tcW w:w="3174" w:type="dxa"/>
            <w:tcBorders>
              <w:top w:val="nil"/>
              <w:left w:val="nil"/>
              <w:bottom w:val="nil"/>
              <w:right w:val="nil"/>
            </w:tcBorders>
            <w:shd w:val="clear" w:color="000000" w:fill="FFFFFF"/>
            <w:noWrap/>
            <w:vAlign w:val="bottom"/>
            <w:hideMark/>
          </w:tcPr>
          <w:p w14:paraId="5785F1FD"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Mineros y canteros</w:t>
            </w:r>
          </w:p>
        </w:tc>
        <w:tc>
          <w:tcPr>
            <w:tcW w:w="1247" w:type="dxa"/>
            <w:tcBorders>
              <w:top w:val="nil"/>
              <w:left w:val="nil"/>
              <w:bottom w:val="nil"/>
              <w:right w:val="nil"/>
            </w:tcBorders>
            <w:shd w:val="clear" w:color="000000" w:fill="FFFFFF"/>
            <w:noWrap/>
            <w:vAlign w:val="bottom"/>
            <w:hideMark/>
          </w:tcPr>
          <w:p w14:paraId="48A1617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10,9</w:t>
            </w:r>
          </w:p>
        </w:tc>
        <w:tc>
          <w:tcPr>
            <w:tcW w:w="1040" w:type="dxa"/>
            <w:tcBorders>
              <w:top w:val="nil"/>
              <w:left w:val="nil"/>
              <w:bottom w:val="nil"/>
              <w:right w:val="nil"/>
            </w:tcBorders>
            <w:shd w:val="clear" w:color="000000" w:fill="FFFFFF"/>
            <w:noWrap/>
            <w:vAlign w:val="bottom"/>
            <w:hideMark/>
          </w:tcPr>
          <w:p w14:paraId="7224AA9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42,5</w:t>
            </w:r>
          </w:p>
        </w:tc>
        <w:tc>
          <w:tcPr>
            <w:tcW w:w="1105" w:type="dxa"/>
            <w:tcBorders>
              <w:top w:val="nil"/>
              <w:left w:val="nil"/>
              <w:bottom w:val="nil"/>
              <w:right w:val="nil"/>
            </w:tcBorders>
            <w:shd w:val="clear" w:color="000000" w:fill="FFFFFF"/>
            <w:noWrap/>
            <w:vAlign w:val="bottom"/>
            <w:hideMark/>
          </w:tcPr>
          <w:p w14:paraId="03B0F13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561.829</w:t>
            </w:r>
          </w:p>
        </w:tc>
        <w:tc>
          <w:tcPr>
            <w:tcW w:w="885" w:type="dxa"/>
            <w:tcBorders>
              <w:top w:val="nil"/>
              <w:left w:val="nil"/>
              <w:bottom w:val="nil"/>
              <w:right w:val="nil"/>
            </w:tcBorders>
            <w:shd w:val="clear" w:color="000000" w:fill="FFFFFF"/>
            <w:noWrap/>
            <w:vAlign w:val="bottom"/>
            <w:hideMark/>
          </w:tcPr>
          <w:p w14:paraId="3623AC9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1,6</w:t>
            </w:r>
          </w:p>
        </w:tc>
        <w:tc>
          <w:tcPr>
            <w:tcW w:w="1234" w:type="dxa"/>
            <w:tcBorders>
              <w:top w:val="nil"/>
              <w:left w:val="nil"/>
              <w:bottom w:val="nil"/>
              <w:right w:val="nil"/>
            </w:tcBorders>
            <w:shd w:val="clear" w:color="000000" w:fill="FFFFFF"/>
            <w:noWrap/>
            <w:vAlign w:val="bottom"/>
            <w:hideMark/>
          </w:tcPr>
          <w:p w14:paraId="11A016B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31,1</w:t>
            </w:r>
          </w:p>
        </w:tc>
      </w:tr>
      <w:tr w:rsidR="005261F4" w:rsidRPr="005261F4" w14:paraId="1B0960DE" w14:textId="77777777" w:rsidTr="005261F4">
        <w:trPr>
          <w:trHeight w:val="194"/>
        </w:trPr>
        <w:tc>
          <w:tcPr>
            <w:tcW w:w="3174" w:type="dxa"/>
            <w:tcBorders>
              <w:top w:val="nil"/>
              <w:left w:val="nil"/>
              <w:bottom w:val="nil"/>
              <w:right w:val="nil"/>
            </w:tcBorders>
            <w:shd w:val="clear" w:color="000000" w:fill="FFFFFF"/>
            <w:noWrap/>
            <w:vAlign w:val="bottom"/>
            <w:hideMark/>
          </w:tcPr>
          <w:p w14:paraId="00034D72"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Electricistas de obras y afines</w:t>
            </w:r>
          </w:p>
        </w:tc>
        <w:tc>
          <w:tcPr>
            <w:tcW w:w="1247" w:type="dxa"/>
            <w:tcBorders>
              <w:top w:val="nil"/>
              <w:left w:val="nil"/>
              <w:bottom w:val="nil"/>
              <w:right w:val="nil"/>
            </w:tcBorders>
            <w:shd w:val="clear" w:color="000000" w:fill="FFFFFF"/>
            <w:noWrap/>
            <w:vAlign w:val="bottom"/>
            <w:hideMark/>
          </w:tcPr>
          <w:p w14:paraId="19BEAF0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12,6</w:t>
            </w:r>
          </w:p>
        </w:tc>
        <w:tc>
          <w:tcPr>
            <w:tcW w:w="1040" w:type="dxa"/>
            <w:tcBorders>
              <w:top w:val="nil"/>
              <w:left w:val="nil"/>
              <w:bottom w:val="nil"/>
              <w:right w:val="nil"/>
            </w:tcBorders>
            <w:shd w:val="clear" w:color="000000" w:fill="FFFFFF"/>
            <w:noWrap/>
            <w:vAlign w:val="bottom"/>
            <w:hideMark/>
          </w:tcPr>
          <w:p w14:paraId="434CBA1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36,4</w:t>
            </w:r>
          </w:p>
        </w:tc>
        <w:tc>
          <w:tcPr>
            <w:tcW w:w="1105" w:type="dxa"/>
            <w:tcBorders>
              <w:top w:val="nil"/>
              <w:left w:val="nil"/>
              <w:bottom w:val="nil"/>
              <w:right w:val="nil"/>
            </w:tcBorders>
            <w:shd w:val="clear" w:color="000000" w:fill="FFFFFF"/>
            <w:noWrap/>
            <w:vAlign w:val="bottom"/>
            <w:hideMark/>
          </w:tcPr>
          <w:p w14:paraId="718BEE4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668.912</w:t>
            </w:r>
          </w:p>
        </w:tc>
        <w:tc>
          <w:tcPr>
            <w:tcW w:w="885" w:type="dxa"/>
            <w:tcBorders>
              <w:top w:val="nil"/>
              <w:left w:val="nil"/>
              <w:bottom w:val="nil"/>
              <w:right w:val="nil"/>
            </w:tcBorders>
            <w:shd w:val="clear" w:color="000000" w:fill="FFFFFF"/>
            <w:noWrap/>
            <w:vAlign w:val="bottom"/>
            <w:hideMark/>
          </w:tcPr>
          <w:p w14:paraId="20408A0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1,4</w:t>
            </w:r>
          </w:p>
        </w:tc>
        <w:tc>
          <w:tcPr>
            <w:tcW w:w="1234" w:type="dxa"/>
            <w:tcBorders>
              <w:top w:val="nil"/>
              <w:left w:val="nil"/>
              <w:bottom w:val="nil"/>
              <w:right w:val="nil"/>
            </w:tcBorders>
            <w:shd w:val="clear" w:color="000000" w:fill="FFFFFF"/>
            <w:noWrap/>
            <w:vAlign w:val="bottom"/>
            <w:hideMark/>
          </w:tcPr>
          <w:p w14:paraId="66FD35E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25,2</w:t>
            </w:r>
          </w:p>
        </w:tc>
      </w:tr>
      <w:tr w:rsidR="005261F4" w:rsidRPr="005261F4" w14:paraId="15ECDC86" w14:textId="77777777" w:rsidTr="005261F4">
        <w:trPr>
          <w:trHeight w:val="194"/>
        </w:trPr>
        <w:tc>
          <w:tcPr>
            <w:tcW w:w="3174" w:type="dxa"/>
            <w:tcBorders>
              <w:top w:val="nil"/>
              <w:left w:val="nil"/>
              <w:bottom w:val="nil"/>
              <w:right w:val="nil"/>
            </w:tcBorders>
            <w:shd w:val="clear" w:color="000000" w:fill="FFFFFF"/>
            <w:noWrap/>
            <w:vAlign w:val="bottom"/>
            <w:hideMark/>
          </w:tcPr>
          <w:p w14:paraId="51D5F3D9"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Soldadores y oxicortadores</w:t>
            </w:r>
          </w:p>
        </w:tc>
        <w:tc>
          <w:tcPr>
            <w:tcW w:w="1247" w:type="dxa"/>
            <w:tcBorders>
              <w:top w:val="nil"/>
              <w:left w:val="nil"/>
              <w:bottom w:val="nil"/>
              <w:right w:val="nil"/>
            </w:tcBorders>
            <w:shd w:val="clear" w:color="000000" w:fill="FFFFFF"/>
            <w:noWrap/>
            <w:vAlign w:val="bottom"/>
            <w:hideMark/>
          </w:tcPr>
          <w:p w14:paraId="17F8A57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11,3</w:t>
            </w:r>
          </w:p>
        </w:tc>
        <w:tc>
          <w:tcPr>
            <w:tcW w:w="1040" w:type="dxa"/>
            <w:tcBorders>
              <w:top w:val="nil"/>
              <w:left w:val="nil"/>
              <w:bottom w:val="nil"/>
              <w:right w:val="nil"/>
            </w:tcBorders>
            <w:shd w:val="clear" w:color="000000" w:fill="FFFFFF"/>
            <w:noWrap/>
            <w:vAlign w:val="bottom"/>
            <w:hideMark/>
          </w:tcPr>
          <w:p w14:paraId="38EFE98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38,6</w:t>
            </w:r>
          </w:p>
        </w:tc>
        <w:tc>
          <w:tcPr>
            <w:tcW w:w="1105" w:type="dxa"/>
            <w:tcBorders>
              <w:top w:val="nil"/>
              <w:left w:val="nil"/>
              <w:bottom w:val="nil"/>
              <w:right w:val="nil"/>
            </w:tcBorders>
            <w:shd w:val="clear" w:color="000000" w:fill="FFFFFF"/>
            <w:noWrap/>
            <w:vAlign w:val="bottom"/>
            <w:hideMark/>
          </w:tcPr>
          <w:p w14:paraId="66DF5F3F"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572.952</w:t>
            </w:r>
          </w:p>
        </w:tc>
        <w:tc>
          <w:tcPr>
            <w:tcW w:w="885" w:type="dxa"/>
            <w:tcBorders>
              <w:top w:val="nil"/>
              <w:left w:val="nil"/>
              <w:bottom w:val="nil"/>
              <w:right w:val="nil"/>
            </w:tcBorders>
            <w:shd w:val="clear" w:color="000000" w:fill="FFFFFF"/>
            <w:noWrap/>
            <w:vAlign w:val="bottom"/>
            <w:hideMark/>
          </w:tcPr>
          <w:p w14:paraId="2255E75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0,1</w:t>
            </w:r>
          </w:p>
        </w:tc>
        <w:tc>
          <w:tcPr>
            <w:tcW w:w="1234" w:type="dxa"/>
            <w:tcBorders>
              <w:top w:val="nil"/>
              <w:left w:val="nil"/>
              <w:bottom w:val="nil"/>
              <w:right w:val="nil"/>
            </w:tcBorders>
            <w:shd w:val="clear" w:color="000000" w:fill="FFFFFF"/>
            <w:noWrap/>
            <w:vAlign w:val="bottom"/>
            <w:hideMark/>
          </w:tcPr>
          <w:p w14:paraId="54993E0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18,5</w:t>
            </w:r>
          </w:p>
        </w:tc>
      </w:tr>
      <w:tr w:rsidR="005261F4" w:rsidRPr="005261F4" w14:paraId="4691CCFA" w14:textId="77777777" w:rsidTr="005261F4">
        <w:trPr>
          <w:trHeight w:val="194"/>
        </w:trPr>
        <w:tc>
          <w:tcPr>
            <w:tcW w:w="3174" w:type="dxa"/>
            <w:tcBorders>
              <w:top w:val="nil"/>
              <w:left w:val="nil"/>
              <w:bottom w:val="nil"/>
              <w:right w:val="nil"/>
            </w:tcBorders>
            <w:shd w:val="clear" w:color="000000" w:fill="FFFFFF"/>
            <w:noWrap/>
            <w:vAlign w:val="bottom"/>
            <w:hideMark/>
          </w:tcPr>
          <w:p w14:paraId="3AD4B594"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Mecánicos y ajustadores de vehículos de motor</w:t>
            </w:r>
          </w:p>
        </w:tc>
        <w:tc>
          <w:tcPr>
            <w:tcW w:w="1247" w:type="dxa"/>
            <w:tcBorders>
              <w:top w:val="nil"/>
              <w:left w:val="nil"/>
              <w:bottom w:val="nil"/>
              <w:right w:val="nil"/>
            </w:tcBorders>
            <w:shd w:val="clear" w:color="000000" w:fill="FFFFFF"/>
            <w:noWrap/>
            <w:vAlign w:val="bottom"/>
            <w:hideMark/>
          </w:tcPr>
          <w:p w14:paraId="0D46D1C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12,5</w:t>
            </w:r>
          </w:p>
        </w:tc>
        <w:tc>
          <w:tcPr>
            <w:tcW w:w="1040" w:type="dxa"/>
            <w:tcBorders>
              <w:top w:val="nil"/>
              <w:left w:val="nil"/>
              <w:bottom w:val="nil"/>
              <w:right w:val="nil"/>
            </w:tcBorders>
            <w:shd w:val="clear" w:color="000000" w:fill="FFFFFF"/>
            <w:noWrap/>
            <w:vAlign w:val="bottom"/>
            <w:hideMark/>
          </w:tcPr>
          <w:p w14:paraId="70E9643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35,2</w:t>
            </w:r>
          </w:p>
        </w:tc>
        <w:tc>
          <w:tcPr>
            <w:tcW w:w="1105" w:type="dxa"/>
            <w:tcBorders>
              <w:top w:val="nil"/>
              <w:left w:val="nil"/>
              <w:bottom w:val="nil"/>
              <w:right w:val="nil"/>
            </w:tcBorders>
            <w:shd w:val="clear" w:color="000000" w:fill="FFFFFF"/>
            <w:noWrap/>
            <w:vAlign w:val="bottom"/>
            <w:hideMark/>
          </w:tcPr>
          <w:p w14:paraId="44B5F43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634.034</w:t>
            </w:r>
          </w:p>
        </w:tc>
        <w:tc>
          <w:tcPr>
            <w:tcW w:w="885" w:type="dxa"/>
            <w:tcBorders>
              <w:top w:val="nil"/>
              <w:left w:val="nil"/>
              <w:bottom w:val="nil"/>
              <w:right w:val="nil"/>
            </w:tcBorders>
            <w:shd w:val="clear" w:color="000000" w:fill="FFFFFF"/>
            <w:noWrap/>
            <w:vAlign w:val="bottom"/>
            <w:hideMark/>
          </w:tcPr>
          <w:p w14:paraId="1367777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w:t>
            </w:r>
          </w:p>
        </w:tc>
        <w:tc>
          <w:tcPr>
            <w:tcW w:w="1234" w:type="dxa"/>
            <w:tcBorders>
              <w:top w:val="nil"/>
              <w:left w:val="nil"/>
              <w:bottom w:val="nil"/>
              <w:right w:val="nil"/>
            </w:tcBorders>
            <w:shd w:val="clear" w:color="000000" w:fill="FFFFFF"/>
            <w:noWrap/>
            <w:vAlign w:val="bottom"/>
            <w:hideMark/>
          </w:tcPr>
          <w:p w14:paraId="035DF52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38,1</w:t>
            </w:r>
          </w:p>
        </w:tc>
      </w:tr>
      <w:tr w:rsidR="005261F4" w:rsidRPr="005261F4" w14:paraId="163AC0A5" w14:textId="77777777" w:rsidTr="005261F4">
        <w:trPr>
          <w:trHeight w:val="194"/>
        </w:trPr>
        <w:tc>
          <w:tcPr>
            <w:tcW w:w="3174" w:type="dxa"/>
            <w:tcBorders>
              <w:top w:val="nil"/>
              <w:left w:val="nil"/>
              <w:bottom w:val="nil"/>
              <w:right w:val="nil"/>
            </w:tcBorders>
            <w:shd w:val="clear" w:color="000000" w:fill="FFFFFF"/>
            <w:noWrap/>
            <w:vAlign w:val="bottom"/>
            <w:hideMark/>
          </w:tcPr>
          <w:p w14:paraId="6271726D"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Mecánicos y ajustadores de máquinas agrícolas e ind.</w:t>
            </w:r>
          </w:p>
        </w:tc>
        <w:tc>
          <w:tcPr>
            <w:tcW w:w="1247" w:type="dxa"/>
            <w:tcBorders>
              <w:top w:val="nil"/>
              <w:left w:val="nil"/>
              <w:bottom w:val="nil"/>
              <w:right w:val="nil"/>
            </w:tcBorders>
            <w:shd w:val="clear" w:color="000000" w:fill="FFFFFF"/>
            <w:noWrap/>
            <w:vAlign w:val="bottom"/>
            <w:hideMark/>
          </w:tcPr>
          <w:p w14:paraId="353FB71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12,9</w:t>
            </w:r>
          </w:p>
        </w:tc>
        <w:tc>
          <w:tcPr>
            <w:tcW w:w="1040" w:type="dxa"/>
            <w:tcBorders>
              <w:top w:val="nil"/>
              <w:left w:val="nil"/>
              <w:bottom w:val="nil"/>
              <w:right w:val="nil"/>
            </w:tcBorders>
            <w:shd w:val="clear" w:color="000000" w:fill="FFFFFF"/>
            <w:noWrap/>
            <w:vAlign w:val="bottom"/>
            <w:hideMark/>
          </w:tcPr>
          <w:p w14:paraId="68607C2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41,5</w:t>
            </w:r>
          </w:p>
        </w:tc>
        <w:tc>
          <w:tcPr>
            <w:tcW w:w="1105" w:type="dxa"/>
            <w:tcBorders>
              <w:top w:val="nil"/>
              <w:left w:val="nil"/>
              <w:bottom w:val="nil"/>
              <w:right w:val="nil"/>
            </w:tcBorders>
            <w:shd w:val="clear" w:color="000000" w:fill="FFFFFF"/>
            <w:noWrap/>
            <w:vAlign w:val="bottom"/>
            <w:hideMark/>
          </w:tcPr>
          <w:p w14:paraId="58878283"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797.563</w:t>
            </w:r>
          </w:p>
        </w:tc>
        <w:tc>
          <w:tcPr>
            <w:tcW w:w="885" w:type="dxa"/>
            <w:tcBorders>
              <w:top w:val="nil"/>
              <w:left w:val="nil"/>
              <w:bottom w:val="nil"/>
              <w:right w:val="nil"/>
            </w:tcBorders>
            <w:shd w:val="clear" w:color="000000" w:fill="FFFFFF"/>
            <w:noWrap/>
            <w:vAlign w:val="bottom"/>
            <w:hideMark/>
          </w:tcPr>
          <w:p w14:paraId="61A6CB1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234" w:type="dxa"/>
            <w:tcBorders>
              <w:top w:val="nil"/>
              <w:left w:val="nil"/>
              <w:bottom w:val="nil"/>
              <w:right w:val="nil"/>
            </w:tcBorders>
            <w:shd w:val="clear" w:color="000000" w:fill="FFFFFF"/>
            <w:noWrap/>
            <w:vAlign w:val="bottom"/>
            <w:hideMark/>
          </w:tcPr>
          <w:p w14:paraId="56C9C94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35,4</w:t>
            </w:r>
          </w:p>
        </w:tc>
      </w:tr>
      <w:tr w:rsidR="005261F4" w:rsidRPr="005261F4" w14:paraId="2F9A10C8" w14:textId="77777777" w:rsidTr="005261F4">
        <w:trPr>
          <w:trHeight w:val="194"/>
        </w:trPr>
        <w:tc>
          <w:tcPr>
            <w:tcW w:w="3174" w:type="dxa"/>
            <w:tcBorders>
              <w:top w:val="nil"/>
              <w:left w:val="nil"/>
              <w:bottom w:val="nil"/>
              <w:right w:val="nil"/>
            </w:tcBorders>
            <w:shd w:val="clear" w:color="000000" w:fill="FFFFFF"/>
            <w:noWrap/>
            <w:vAlign w:val="bottom"/>
            <w:hideMark/>
          </w:tcPr>
          <w:p w14:paraId="66FD4159"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Op. de instalaciones mineras</w:t>
            </w:r>
          </w:p>
        </w:tc>
        <w:tc>
          <w:tcPr>
            <w:tcW w:w="1247" w:type="dxa"/>
            <w:tcBorders>
              <w:top w:val="nil"/>
              <w:left w:val="nil"/>
              <w:bottom w:val="nil"/>
              <w:right w:val="nil"/>
            </w:tcBorders>
            <w:shd w:val="clear" w:color="000000" w:fill="FFFFFF"/>
            <w:noWrap/>
            <w:vAlign w:val="bottom"/>
            <w:hideMark/>
          </w:tcPr>
          <w:p w14:paraId="1CC0D125"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11,6</w:t>
            </w:r>
          </w:p>
        </w:tc>
        <w:tc>
          <w:tcPr>
            <w:tcW w:w="1040" w:type="dxa"/>
            <w:tcBorders>
              <w:top w:val="nil"/>
              <w:left w:val="nil"/>
              <w:bottom w:val="nil"/>
              <w:right w:val="nil"/>
            </w:tcBorders>
            <w:shd w:val="clear" w:color="000000" w:fill="FFFFFF"/>
            <w:noWrap/>
            <w:vAlign w:val="bottom"/>
            <w:hideMark/>
          </w:tcPr>
          <w:p w14:paraId="2C243BCE"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42,1</w:t>
            </w:r>
          </w:p>
        </w:tc>
        <w:tc>
          <w:tcPr>
            <w:tcW w:w="1105" w:type="dxa"/>
            <w:tcBorders>
              <w:top w:val="nil"/>
              <w:left w:val="nil"/>
              <w:bottom w:val="nil"/>
              <w:right w:val="nil"/>
            </w:tcBorders>
            <w:shd w:val="clear" w:color="000000" w:fill="FFFFFF"/>
            <w:noWrap/>
            <w:vAlign w:val="bottom"/>
            <w:hideMark/>
          </w:tcPr>
          <w:p w14:paraId="05170CA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759.388</w:t>
            </w:r>
          </w:p>
        </w:tc>
        <w:tc>
          <w:tcPr>
            <w:tcW w:w="885" w:type="dxa"/>
            <w:tcBorders>
              <w:top w:val="nil"/>
              <w:left w:val="nil"/>
              <w:bottom w:val="nil"/>
              <w:right w:val="nil"/>
            </w:tcBorders>
            <w:shd w:val="clear" w:color="000000" w:fill="FFFFFF"/>
            <w:noWrap/>
            <w:vAlign w:val="bottom"/>
            <w:hideMark/>
          </w:tcPr>
          <w:p w14:paraId="604C3834"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0,0</w:t>
            </w:r>
          </w:p>
        </w:tc>
        <w:tc>
          <w:tcPr>
            <w:tcW w:w="1234" w:type="dxa"/>
            <w:tcBorders>
              <w:top w:val="nil"/>
              <w:left w:val="nil"/>
              <w:bottom w:val="nil"/>
              <w:right w:val="nil"/>
            </w:tcBorders>
            <w:shd w:val="clear" w:color="000000" w:fill="FFFFFF"/>
            <w:noWrap/>
            <w:vAlign w:val="bottom"/>
            <w:hideMark/>
          </w:tcPr>
          <w:p w14:paraId="67151A2D"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39,5</w:t>
            </w:r>
          </w:p>
        </w:tc>
      </w:tr>
      <w:tr w:rsidR="005261F4" w:rsidRPr="005261F4" w14:paraId="601B4493" w14:textId="77777777" w:rsidTr="005261F4">
        <w:trPr>
          <w:trHeight w:val="194"/>
        </w:trPr>
        <w:tc>
          <w:tcPr>
            <w:tcW w:w="3174" w:type="dxa"/>
            <w:tcBorders>
              <w:top w:val="nil"/>
              <w:left w:val="nil"/>
              <w:bottom w:val="nil"/>
              <w:right w:val="nil"/>
            </w:tcBorders>
            <w:shd w:val="clear" w:color="000000" w:fill="FFFFFF"/>
            <w:noWrap/>
            <w:vAlign w:val="bottom"/>
            <w:hideMark/>
          </w:tcPr>
          <w:p w14:paraId="448299BB"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Conductores de camiones pesados</w:t>
            </w:r>
          </w:p>
        </w:tc>
        <w:tc>
          <w:tcPr>
            <w:tcW w:w="1247" w:type="dxa"/>
            <w:tcBorders>
              <w:top w:val="nil"/>
              <w:left w:val="nil"/>
              <w:bottom w:val="nil"/>
              <w:right w:val="nil"/>
            </w:tcBorders>
            <w:shd w:val="clear" w:color="000000" w:fill="FFFFFF"/>
            <w:noWrap/>
            <w:vAlign w:val="bottom"/>
            <w:hideMark/>
          </w:tcPr>
          <w:p w14:paraId="615062F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11,0</w:t>
            </w:r>
          </w:p>
        </w:tc>
        <w:tc>
          <w:tcPr>
            <w:tcW w:w="1040" w:type="dxa"/>
            <w:tcBorders>
              <w:top w:val="nil"/>
              <w:left w:val="nil"/>
              <w:bottom w:val="nil"/>
              <w:right w:val="nil"/>
            </w:tcBorders>
            <w:shd w:val="clear" w:color="000000" w:fill="FFFFFF"/>
            <w:noWrap/>
            <w:vAlign w:val="bottom"/>
            <w:hideMark/>
          </w:tcPr>
          <w:p w14:paraId="63F0806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42,6</w:t>
            </w:r>
          </w:p>
        </w:tc>
        <w:tc>
          <w:tcPr>
            <w:tcW w:w="1105" w:type="dxa"/>
            <w:tcBorders>
              <w:top w:val="nil"/>
              <w:left w:val="nil"/>
              <w:bottom w:val="nil"/>
              <w:right w:val="nil"/>
            </w:tcBorders>
            <w:shd w:val="clear" w:color="000000" w:fill="FFFFFF"/>
            <w:noWrap/>
            <w:vAlign w:val="bottom"/>
            <w:hideMark/>
          </w:tcPr>
          <w:p w14:paraId="1C79F85C"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596.232</w:t>
            </w:r>
          </w:p>
        </w:tc>
        <w:tc>
          <w:tcPr>
            <w:tcW w:w="885" w:type="dxa"/>
            <w:tcBorders>
              <w:top w:val="nil"/>
              <w:left w:val="nil"/>
              <w:bottom w:val="nil"/>
              <w:right w:val="nil"/>
            </w:tcBorders>
            <w:shd w:val="clear" w:color="000000" w:fill="FFFFFF"/>
            <w:noWrap/>
            <w:vAlign w:val="bottom"/>
            <w:hideMark/>
          </w:tcPr>
          <w:p w14:paraId="0E39A33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0,6</w:t>
            </w:r>
          </w:p>
        </w:tc>
        <w:tc>
          <w:tcPr>
            <w:tcW w:w="1234" w:type="dxa"/>
            <w:tcBorders>
              <w:top w:val="nil"/>
              <w:left w:val="nil"/>
              <w:bottom w:val="nil"/>
              <w:right w:val="nil"/>
            </w:tcBorders>
            <w:shd w:val="clear" w:color="000000" w:fill="FFFFFF"/>
            <w:noWrap/>
            <w:vAlign w:val="bottom"/>
            <w:hideMark/>
          </w:tcPr>
          <w:p w14:paraId="54371486"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22,2</w:t>
            </w:r>
          </w:p>
        </w:tc>
      </w:tr>
      <w:tr w:rsidR="005261F4" w:rsidRPr="005261F4" w14:paraId="4B96E1E0" w14:textId="77777777" w:rsidTr="005261F4">
        <w:trPr>
          <w:trHeight w:val="194"/>
        </w:trPr>
        <w:tc>
          <w:tcPr>
            <w:tcW w:w="3174" w:type="dxa"/>
            <w:tcBorders>
              <w:top w:val="nil"/>
              <w:left w:val="nil"/>
              <w:bottom w:val="nil"/>
              <w:right w:val="nil"/>
            </w:tcBorders>
            <w:shd w:val="clear" w:color="000000" w:fill="FFFFFF"/>
            <w:noWrap/>
            <w:vAlign w:val="bottom"/>
            <w:hideMark/>
          </w:tcPr>
          <w:p w14:paraId="1122AAD3"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Op. de máquinas de movimiento de tierras y afines</w:t>
            </w:r>
          </w:p>
        </w:tc>
        <w:tc>
          <w:tcPr>
            <w:tcW w:w="1247" w:type="dxa"/>
            <w:tcBorders>
              <w:top w:val="nil"/>
              <w:left w:val="nil"/>
              <w:bottom w:val="nil"/>
              <w:right w:val="nil"/>
            </w:tcBorders>
            <w:shd w:val="clear" w:color="000000" w:fill="FFFFFF"/>
            <w:noWrap/>
            <w:vAlign w:val="bottom"/>
            <w:hideMark/>
          </w:tcPr>
          <w:p w14:paraId="7A0017F2"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11,4</w:t>
            </w:r>
          </w:p>
        </w:tc>
        <w:tc>
          <w:tcPr>
            <w:tcW w:w="1040" w:type="dxa"/>
            <w:tcBorders>
              <w:top w:val="nil"/>
              <w:left w:val="nil"/>
              <w:bottom w:val="nil"/>
              <w:right w:val="nil"/>
            </w:tcBorders>
            <w:shd w:val="clear" w:color="000000" w:fill="FFFFFF"/>
            <w:noWrap/>
            <w:vAlign w:val="bottom"/>
            <w:hideMark/>
          </w:tcPr>
          <w:p w14:paraId="70A3A11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42,0</w:t>
            </w:r>
          </w:p>
        </w:tc>
        <w:tc>
          <w:tcPr>
            <w:tcW w:w="1105" w:type="dxa"/>
            <w:tcBorders>
              <w:top w:val="nil"/>
              <w:left w:val="nil"/>
              <w:bottom w:val="nil"/>
              <w:right w:val="nil"/>
            </w:tcBorders>
            <w:shd w:val="clear" w:color="000000" w:fill="FFFFFF"/>
            <w:noWrap/>
            <w:vAlign w:val="bottom"/>
            <w:hideMark/>
          </w:tcPr>
          <w:p w14:paraId="5066D04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693.705</w:t>
            </w:r>
          </w:p>
        </w:tc>
        <w:tc>
          <w:tcPr>
            <w:tcW w:w="885" w:type="dxa"/>
            <w:tcBorders>
              <w:top w:val="nil"/>
              <w:left w:val="nil"/>
              <w:bottom w:val="nil"/>
              <w:right w:val="nil"/>
            </w:tcBorders>
            <w:shd w:val="clear" w:color="000000" w:fill="FFFFFF"/>
            <w:noWrap/>
            <w:vAlign w:val="bottom"/>
            <w:hideMark/>
          </w:tcPr>
          <w:p w14:paraId="1351428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1,4</w:t>
            </w:r>
          </w:p>
        </w:tc>
        <w:tc>
          <w:tcPr>
            <w:tcW w:w="1234" w:type="dxa"/>
            <w:tcBorders>
              <w:top w:val="nil"/>
              <w:left w:val="nil"/>
              <w:bottom w:val="nil"/>
              <w:right w:val="nil"/>
            </w:tcBorders>
            <w:shd w:val="clear" w:color="000000" w:fill="FFFFFF"/>
            <w:noWrap/>
            <w:vAlign w:val="bottom"/>
            <w:hideMark/>
          </w:tcPr>
          <w:p w14:paraId="2F723638"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30,9</w:t>
            </w:r>
          </w:p>
        </w:tc>
      </w:tr>
      <w:tr w:rsidR="005261F4" w:rsidRPr="005261F4" w14:paraId="0C573BFE" w14:textId="77777777" w:rsidTr="005261F4">
        <w:trPr>
          <w:trHeight w:val="194"/>
        </w:trPr>
        <w:tc>
          <w:tcPr>
            <w:tcW w:w="3174" w:type="dxa"/>
            <w:tcBorders>
              <w:top w:val="nil"/>
              <w:left w:val="nil"/>
              <w:bottom w:val="single" w:sz="4" w:space="0" w:color="auto"/>
              <w:right w:val="nil"/>
            </w:tcBorders>
            <w:shd w:val="clear" w:color="000000" w:fill="FFFFFF"/>
            <w:noWrap/>
            <w:vAlign w:val="bottom"/>
            <w:hideMark/>
          </w:tcPr>
          <w:p w14:paraId="76643EEA"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Limpiadores de oficinas, hoteles y otros establecimientos</w:t>
            </w:r>
          </w:p>
        </w:tc>
        <w:tc>
          <w:tcPr>
            <w:tcW w:w="1247" w:type="dxa"/>
            <w:tcBorders>
              <w:top w:val="nil"/>
              <w:left w:val="nil"/>
              <w:bottom w:val="single" w:sz="4" w:space="0" w:color="auto"/>
              <w:right w:val="nil"/>
            </w:tcBorders>
            <w:shd w:val="clear" w:color="000000" w:fill="FFFFFF"/>
            <w:noWrap/>
            <w:vAlign w:val="bottom"/>
            <w:hideMark/>
          </w:tcPr>
          <w:p w14:paraId="7ECE9077"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10,6</w:t>
            </w:r>
          </w:p>
        </w:tc>
        <w:tc>
          <w:tcPr>
            <w:tcW w:w="1040" w:type="dxa"/>
            <w:tcBorders>
              <w:top w:val="nil"/>
              <w:left w:val="nil"/>
              <w:bottom w:val="single" w:sz="4" w:space="0" w:color="auto"/>
              <w:right w:val="nil"/>
            </w:tcBorders>
            <w:shd w:val="clear" w:color="000000" w:fill="FFFFFF"/>
            <w:noWrap/>
            <w:vAlign w:val="bottom"/>
            <w:hideMark/>
          </w:tcPr>
          <w:p w14:paraId="5589100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42,7</w:t>
            </w:r>
          </w:p>
        </w:tc>
        <w:tc>
          <w:tcPr>
            <w:tcW w:w="1105" w:type="dxa"/>
            <w:tcBorders>
              <w:top w:val="nil"/>
              <w:left w:val="nil"/>
              <w:bottom w:val="single" w:sz="4" w:space="0" w:color="auto"/>
              <w:right w:val="nil"/>
            </w:tcBorders>
            <w:shd w:val="clear" w:color="000000" w:fill="FFFFFF"/>
            <w:noWrap/>
            <w:vAlign w:val="bottom"/>
            <w:hideMark/>
          </w:tcPr>
          <w:p w14:paraId="0637CA1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314.320</w:t>
            </w:r>
          </w:p>
        </w:tc>
        <w:tc>
          <w:tcPr>
            <w:tcW w:w="885" w:type="dxa"/>
            <w:tcBorders>
              <w:top w:val="nil"/>
              <w:left w:val="nil"/>
              <w:bottom w:val="single" w:sz="4" w:space="0" w:color="auto"/>
              <w:right w:val="nil"/>
            </w:tcBorders>
            <w:shd w:val="clear" w:color="000000" w:fill="FFFFFF"/>
            <w:noWrap/>
            <w:vAlign w:val="bottom"/>
            <w:hideMark/>
          </w:tcPr>
          <w:p w14:paraId="254F772B"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60,9</w:t>
            </w:r>
          </w:p>
        </w:tc>
        <w:tc>
          <w:tcPr>
            <w:tcW w:w="1234" w:type="dxa"/>
            <w:tcBorders>
              <w:top w:val="nil"/>
              <w:left w:val="nil"/>
              <w:bottom w:val="single" w:sz="4" w:space="0" w:color="auto"/>
              <w:right w:val="nil"/>
            </w:tcBorders>
            <w:shd w:val="clear" w:color="000000" w:fill="FFFFFF"/>
            <w:noWrap/>
            <w:vAlign w:val="bottom"/>
            <w:hideMark/>
          </w:tcPr>
          <w:p w14:paraId="749B7EAA"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24,8</w:t>
            </w:r>
          </w:p>
        </w:tc>
      </w:tr>
      <w:tr w:rsidR="005261F4" w:rsidRPr="005261F4" w14:paraId="16C2E9D8" w14:textId="77777777" w:rsidTr="005261F4">
        <w:trPr>
          <w:trHeight w:val="203"/>
        </w:trPr>
        <w:tc>
          <w:tcPr>
            <w:tcW w:w="3174" w:type="dxa"/>
            <w:tcBorders>
              <w:top w:val="nil"/>
              <w:left w:val="nil"/>
              <w:bottom w:val="single" w:sz="8" w:space="0" w:color="000000"/>
              <w:right w:val="nil"/>
            </w:tcBorders>
            <w:shd w:val="clear" w:color="000000" w:fill="FFFFFF"/>
            <w:noWrap/>
            <w:vAlign w:val="bottom"/>
            <w:hideMark/>
          </w:tcPr>
          <w:p w14:paraId="09A5390C" w14:textId="77777777" w:rsidR="005261F4" w:rsidRPr="005261F4" w:rsidRDefault="005261F4" w:rsidP="005261F4">
            <w:pPr>
              <w:spacing w:after="0" w:line="240" w:lineRule="auto"/>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Sector</w:t>
            </w:r>
          </w:p>
        </w:tc>
        <w:tc>
          <w:tcPr>
            <w:tcW w:w="1247" w:type="dxa"/>
            <w:tcBorders>
              <w:top w:val="nil"/>
              <w:left w:val="nil"/>
              <w:bottom w:val="single" w:sz="8" w:space="0" w:color="000000"/>
              <w:right w:val="nil"/>
            </w:tcBorders>
            <w:shd w:val="clear" w:color="000000" w:fill="FFFFFF"/>
            <w:noWrap/>
            <w:vAlign w:val="bottom"/>
            <w:hideMark/>
          </w:tcPr>
          <w:p w14:paraId="228A3690"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12,9</w:t>
            </w:r>
          </w:p>
        </w:tc>
        <w:tc>
          <w:tcPr>
            <w:tcW w:w="1040" w:type="dxa"/>
            <w:tcBorders>
              <w:top w:val="nil"/>
              <w:left w:val="nil"/>
              <w:bottom w:val="single" w:sz="8" w:space="0" w:color="000000"/>
              <w:right w:val="nil"/>
            </w:tcBorders>
            <w:shd w:val="clear" w:color="000000" w:fill="FFFFFF"/>
            <w:noWrap/>
            <w:vAlign w:val="bottom"/>
            <w:hideMark/>
          </w:tcPr>
          <w:p w14:paraId="2B5BE47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42,0</w:t>
            </w:r>
          </w:p>
        </w:tc>
        <w:tc>
          <w:tcPr>
            <w:tcW w:w="1105" w:type="dxa"/>
            <w:tcBorders>
              <w:top w:val="nil"/>
              <w:left w:val="nil"/>
              <w:bottom w:val="single" w:sz="8" w:space="0" w:color="000000"/>
              <w:right w:val="nil"/>
            </w:tcBorders>
            <w:shd w:val="clear" w:color="000000" w:fill="FFFFFF"/>
            <w:noWrap/>
            <w:vAlign w:val="bottom"/>
            <w:hideMark/>
          </w:tcPr>
          <w:p w14:paraId="7F578A6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961.367</w:t>
            </w:r>
          </w:p>
        </w:tc>
        <w:tc>
          <w:tcPr>
            <w:tcW w:w="885" w:type="dxa"/>
            <w:tcBorders>
              <w:top w:val="nil"/>
              <w:left w:val="nil"/>
              <w:bottom w:val="single" w:sz="8" w:space="0" w:color="000000"/>
              <w:right w:val="nil"/>
            </w:tcBorders>
            <w:shd w:val="clear" w:color="000000" w:fill="FFFFFF"/>
            <w:noWrap/>
            <w:vAlign w:val="bottom"/>
            <w:hideMark/>
          </w:tcPr>
          <w:p w14:paraId="5C64A871"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8,6</w:t>
            </w:r>
          </w:p>
        </w:tc>
        <w:tc>
          <w:tcPr>
            <w:tcW w:w="1234" w:type="dxa"/>
            <w:tcBorders>
              <w:top w:val="nil"/>
              <w:left w:val="nil"/>
              <w:bottom w:val="single" w:sz="8" w:space="0" w:color="000000"/>
              <w:right w:val="nil"/>
            </w:tcBorders>
            <w:shd w:val="clear" w:color="000000" w:fill="FFFFFF"/>
            <w:noWrap/>
            <w:vAlign w:val="bottom"/>
            <w:hideMark/>
          </w:tcPr>
          <w:p w14:paraId="1C9EE4F9" w14:textId="77777777" w:rsidR="005261F4" w:rsidRPr="005261F4" w:rsidRDefault="005261F4" w:rsidP="005261F4">
            <w:pPr>
              <w:spacing w:after="0" w:line="240" w:lineRule="auto"/>
              <w:jc w:val="right"/>
              <w:rPr>
                <w:rFonts w:eastAsia="Times New Roman"/>
                <w:sz w:val="22"/>
                <w:szCs w:val="22"/>
                <w:bdr w:val="none" w:sz="0" w:space="0" w:color="auto"/>
                <w:lang w:val="es-CL" w:eastAsia="es-CL"/>
              </w:rPr>
            </w:pPr>
            <w:r w:rsidRPr="005261F4">
              <w:rPr>
                <w:rFonts w:eastAsia="Times New Roman"/>
                <w:sz w:val="22"/>
                <w:szCs w:val="22"/>
                <w:bdr w:val="none" w:sz="0" w:space="0" w:color="auto"/>
                <w:lang w:val="es-CL" w:eastAsia="es-CL"/>
              </w:rPr>
              <w:t>30,3</w:t>
            </w:r>
          </w:p>
        </w:tc>
      </w:tr>
    </w:tbl>
    <w:p w14:paraId="10FA0B3E" w14:textId="77777777" w:rsidR="00320B2E" w:rsidRPr="003C37AE" w:rsidRDefault="00320B2E" w:rsidP="00320B2E">
      <w:pPr>
        <w:pStyle w:val="CitaviBibliographyEntry"/>
        <w:spacing w:after="0" w:line="276" w:lineRule="auto"/>
        <w:jc w:val="both"/>
        <w:rPr>
          <w:rFonts w:ascii="Times New Roman" w:hAnsi="Times New Roman" w:cs="Times New Roman"/>
          <w:color w:val="1F3864" w:themeColor="accent5" w:themeShade="80"/>
          <w:sz w:val="20"/>
          <w:lang w:val="es-ES"/>
        </w:rPr>
      </w:pPr>
      <w:r w:rsidRPr="003C37AE">
        <w:rPr>
          <w:rFonts w:ascii="Times New Roman" w:hAnsi="Times New Roman" w:cs="Times New Roman"/>
          <w:color w:val="1F3864" w:themeColor="accent5" w:themeShade="80"/>
          <w:sz w:val="20"/>
          <w:szCs w:val="24"/>
          <w:lang w:val="es-ES"/>
        </w:rPr>
        <w:t>Fuente: Elaboración propia en base a CASEN.</w:t>
      </w:r>
    </w:p>
    <w:p w14:paraId="6C94E355" w14:textId="3E1C8650" w:rsidR="00C2559A" w:rsidRPr="00C2559A" w:rsidRDefault="00C2559A" w:rsidP="00C2559A">
      <w:pPr>
        <w:spacing w:after="0" w:line="259" w:lineRule="auto"/>
        <w:jc w:val="both"/>
        <w:rPr>
          <w:lang w:val="es-CL"/>
        </w:rPr>
      </w:pPr>
    </w:p>
    <w:p w14:paraId="31609C73" w14:textId="437A6446" w:rsidR="002019D1" w:rsidRPr="001C31F1" w:rsidRDefault="006347D9" w:rsidP="00CF14E1">
      <w:pPr>
        <w:pStyle w:val="Heading1"/>
        <w:numPr>
          <w:ilvl w:val="0"/>
          <w:numId w:val="2"/>
        </w:numPr>
        <w:spacing w:before="0" w:line="276" w:lineRule="auto"/>
        <w:ind w:left="0" w:firstLine="0"/>
        <w:jc w:val="both"/>
        <w:rPr>
          <w:rFonts w:ascii="Times New Roman" w:hAnsi="Times New Roman" w:cs="Times New Roman"/>
          <w:b/>
          <w:color w:val="auto"/>
          <w:sz w:val="28"/>
          <w:szCs w:val="24"/>
          <w:lang w:val="es-ES"/>
        </w:rPr>
      </w:pPr>
      <w:bookmarkStart w:id="955" w:name="_Toc456711718"/>
      <w:r w:rsidRPr="001C31F1">
        <w:rPr>
          <w:rFonts w:ascii="Times New Roman" w:hAnsi="Times New Roman" w:cs="Times New Roman"/>
          <w:b/>
          <w:color w:val="auto"/>
          <w:sz w:val="28"/>
          <w:szCs w:val="24"/>
          <w:lang w:val="es-ES"/>
        </w:rPr>
        <w:lastRenderedPageBreak/>
        <w:t>Síntesis</w:t>
      </w:r>
      <w:bookmarkEnd w:id="955"/>
    </w:p>
    <w:p w14:paraId="4965A234" w14:textId="5B0C7763" w:rsidR="006347D9" w:rsidRPr="001C31F1" w:rsidRDefault="006347D9" w:rsidP="004A2E79">
      <w:pPr>
        <w:spacing w:after="0" w:line="276" w:lineRule="auto"/>
        <w:jc w:val="both"/>
        <w:rPr>
          <w:lang w:val="es-ES"/>
        </w:rPr>
      </w:pPr>
    </w:p>
    <w:p w14:paraId="3A43079B" w14:textId="324952D6" w:rsidR="000B405E" w:rsidRPr="001C31F1" w:rsidRDefault="000B405E" w:rsidP="00AB60F0">
      <w:pPr>
        <w:spacing w:after="0" w:line="276" w:lineRule="auto"/>
        <w:jc w:val="both"/>
        <w:rPr>
          <w:lang w:val="es-ES"/>
        </w:rPr>
      </w:pPr>
      <w:r w:rsidRPr="001C31F1">
        <w:rPr>
          <w:lang w:val="es-ES"/>
        </w:rPr>
        <w:t>El sector minero abarca principalmente los siguientes subsectores:</w:t>
      </w:r>
    </w:p>
    <w:p w14:paraId="544E38E6" w14:textId="026C83BB" w:rsidR="00C73F2C" w:rsidRPr="001C31F1" w:rsidRDefault="00C73F2C" w:rsidP="00CF14E1">
      <w:pPr>
        <w:pStyle w:val="ListParagraph"/>
        <w:numPr>
          <w:ilvl w:val="0"/>
          <w:numId w:val="7"/>
        </w:numPr>
        <w:spacing w:after="0" w:line="276" w:lineRule="auto"/>
        <w:jc w:val="both"/>
        <w:rPr>
          <w:lang w:val="es-CL"/>
        </w:rPr>
      </w:pPr>
      <w:r w:rsidRPr="001C31F1">
        <w:rPr>
          <w:lang w:val="es-CL"/>
        </w:rPr>
        <w:t>Extracción</w:t>
      </w:r>
      <w:r w:rsidR="00A042AE" w:rsidRPr="001C31F1">
        <w:rPr>
          <w:lang w:val="es-CL"/>
        </w:rPr>
        <w:t xml:space="preserve"> y</w:t>
      </w:r>
      <w:r w:rsidRPr="001C31F1">
        <w:rPr>
          <w:lang w:val="es-CL"/>
        </w:rPr>
        <w:t xml:space="preserve"> </w:t>
      </w:r>
      <w:r w:rsidR="004141D4" w:rsidRPr="001C31F1">
        <w:rPr>
          <w:lang w:val="es-CL"/>
        </w:rPr>
        <w:t xml:space="preserve">Aglomeración </w:t>
      </w:r>
      <w:r w:rsidRPr="001C31F1">
        <w:rPr>
          <w:lang w:val="es-CL"/>
        </w:rPr>
        <w:t xml:space="preserve">de </w:t>
      </w:r>
      <w:r w:rsidR="004141D4" w:rsidRPr="001C31F1">
        <w:rPr>
          <w:lang w:val="es-CL"/>
        </w:rPr>
        <w:t xml:space="preserve">Carbón </w:t>
      </w:r>
      <w:r w:rsidRPr="001C31F1">
        <w:rPr>
          <w:lang w:val="es-CL"/>
        </w:rPr>
        <w:t xml:space="preserve">de </w:t>
      </w:r>
      <w:r w:rsidR="004141D4" w:rsidRPr="001C31F1">
        <w:rPr>
          <w:lang w:val="es-CL"/>
        </w:rPr>
        <w:t>P</w:t>
      </w:r>
      <w:r w:rsidR="00E02597" w:rsidRPr="001C31F1">
        <w:rPr>
          <w:lang w:val="es-CL"/>
        </w:rPr>
        <w:t>iedra</w:t>
      </w:r>
      <w:r w:rsidRPr="001C31F1">
        <w:rPr>
          <w:lang w:val="es-CL"/>
        </w:rPr>
        <w:t xml:space="preserve">, </w:t>
      </w:r>
      <w:r w:rsidR="004141D4" w:rsidRPr="001C31F1">
        <w:rPr>
          <w:lang w:val="es-CL"/>
        </w:rPr>
        <w:t>L</w:t>
      </w:r>
      <w:r w:rsidR="00E02597" w:rsidRPr="001C31F1">
        <w:rPr>
          <w:lang w:val="es-CL"/>
        </w:rPr>
        <w:t xml:space="preserve">ignito </w:t>
      </w:r>
      <w:r w:rsidRPr="001C31F1">
        <w:rPr>
          <w:lang w:val="es-CL"/>
        </w:rPr>
        <w:t xml:space="preserve">y </w:t>
      </w:r>
      <w:r w:rsidR="004141D4" w:rsidRPr="001C31F1">
        <w:rPr>
          <w:lang w:val="es-CL"/>
        </w:rPr>
        <w:t>T</w:t>
      </w:r>
      <w:r w:rsidR="00E02597" w:rsidRPr="001C31F1">
        <w:rPr>
          <w:lang w:val="es-CL"/>
        </w:rPr>
        <w:t>urba</w:t>
      </w:r>
      <w:r w:rsidRPr="001C31F1">
        <w:rPr>
          <w:lang w:val="es-CL"/>
        </w:rPr>
        <w:t>.</w:t>
      </w:r>
    </w:p>
    <w:p w14:paraId="57E9AE6A" w14:textId="1AF1BC56" w:rsidR="00C73F2C" w:rsidRPr="001C31F1" w:rsidRDefault="00E02597" w:rsidP="00CF14E1">
      <w:pPr>
        <w:pStyle w:val="ListParagraph"/>
        <w:numPr>
          <w:ilvl w:val="0"/>
          <w:numId w:val="7"/>
        </w:numPr>
        <w:spacing w:after="0" w:line="276" w:lineRule="auto"/>
        <w:jc w:val="both"/>
        <w:rPr>
          <w:lang w:val="es-CL"/>
        </w:rPr>
      </w:pPr>
      <w:r w:rsidRPr="001C31F1">
        <w:rPr>
          <w:lang w:val="es-CL"/>
        </w:rPr>
        <w:t xml:space="preserve">Extracción de </w:t>
      </w:r>
      <w:r w:rsidR="004141D4" w:rsidRPr="001C31F1">
        <w:rPr>
          <w:lang w:val="es-CL"/>
        </w:rPr>
        <w:t>Petróleo</w:t>
      </w:r>
      <w:r w:rsidRPr="001C31F1">
        <w:rPr>
          <w:lang w:val="es-CL"/>
        </w:rPr>
        <w:t xml:space="preserve"> </w:t>
      </w:r>
      <w:r w:rsidR="004141D4" w:rsidRPr="001C31F1">
        <w:rPr>
          <w:lang w:val="es-CL"/>
        </w:rPr>
        <w:t>C</w:t>
      </w:r>
      <w:r w:rsidRPr="001C31F1">
        <w:rPr>
          <w:lang w:val="es-CL"/>
        </w:rPr>
        <w:t xml:space="preserve">rudo y </w:t>
      </w:r>
      <w:r w:rsidR="004141D4" w:rsidRPr="001C31F1">
        <w:rPr>
          <w:lang w:val="es-CL"/>
        </w:rPr>
        <w:t>G</w:t>
      </w:r>
      <w:r w:rsidRPr="001C31F1">
        <w:rPr>
          <w:lang w:val="es-CL"/>
        </w:rPr>
        <w:t xml:space="preserve">as </w:t>
      </w:r>
      <w:r w:rsidR="004141D4" w:rsidRPr="001C31F1">
        <w:rPr>
          <w:lang w:val="es-CL"/>
        </w:rPr>
        <w:t>N</w:t>
      </w:r>
      <w:r w:rsidRPr="001C31F1">
        <w:rPr>
          <w:lang w:val="es-CL"/>
        </w:rPr>
        <w:t xml:space="preserve">atural, </w:t>
      </w:r>
      <w:r w:rsidR="00A042AE" w:rsidRPr="001C31F1">
        <w:rPr>
          <w:lang w:val="es-CL"/>
        </w:rPr>
        <w:t xml:space="preserve">y </w:t>
      </w:r>
      <w:r w:rsidR="004141D4" w:rsidRPr="001C31F1">
        <w:rPr>
          <w:lang w:val="es-CL"/>
        </w:rPr>
        <w:t>A</w:t>
      </w:r>
      <w:r w:rsidRPr="001C31F1">
        <w:rPr>
          <w:lang w:val="es-CL"/>
        </w:rPr>
        <w:t xml:space="preserve">ctividades </w:t>
      </w:r>
      <w:r w:rsidR="004141D4" w:rsidRPr="001C31F1">
        <w:rPr>
          <w:lang w:val="es-CL"/>
        </w:rPr>
        <w:t>R</w:t>
      </w:r>
      <w:r w:rsidRPr="001C31F1">
        <w:rPr>
          <w:lang w:val="es-CL"/>
        </w:rPr>
        <w:t>elacionadas.</w:t>
      </w:r>
    </w:p>
    <w:p w14:paraId="3AD4F0B3" w14:textId="225F0962" w:rsidR="00C73F2C" w:rsidRPr="001C31F1" w:rsidRDefault="00E02597" w:rsidP="00CF14E1">
      <w:pPr>
        <w:pStyle w:val="ListParagraph"/>
        <w:numPr>
          <w:ilvl w:val="0"/>
          <w:numId w:val="7"/>
        </w:numPr>
        <w:spacing w:after="0" w:line="276" w:lineRule="auto"/>
        <w:jc w:val="both"/>
        <w:rPr>
          <w:lang w:val="es-CL"/>
        </w:rPr>
      </w:pPr>
      <w:r w:rsidRPr="001C31F1">
        <w:rPr>
          <w:lang w:val="es-CL"/>
        </w:rPr>
        <w:t xml:space="preserve">Extracción de </w:t>
      </w:r>
      <w:r w:rsidR="004141D4" w:rsidRPr="001C31F1">
        <w:rPr>
          <w:lang w:val="es-CL"/>
        </w:rPr>
        <w:t>M</w:t>
      </w:r>
      <w:r w:rsidRPr="001C31F1">
        <w:rPr>
          <w:lang w:val="es-CL"/>
        </w:rPr>
        <w:t xml:space="preserve">inerales </w:t>
      </w:r>
      <w:r w:rsidR="004141D4" w:rsidRPr="001C31F1">
        <w:rPr>
          <w:lang w:val="es-CL"/>
        </w:rPr>
        <w:t>M</w:t>
      </w:r>
      <w:r w:rsidRPr="001C31F1">
        <w:rPr>
          <w:lang w:val="es-CL"/>
        </w:rPr>
        <w:t>etalíferos.</w:t>
      </w:r>
    </w:p>
    <w:p w14:paraId="1622D4DA" w14:textId="11F0C3ED" w:rsidR="00C73F2C" w:rsidRPr="001C31F1" w:rsidRDefault="00E02597" w:rsidP="00CF14E1">
      <w:pPr>
        <w:pStyle w:val="ListParagraph"/>
        <w:numPr>
          <w:ilvl w:val="0"/>
          <w:numId w:val="7"/>
        </w:numPr>
        <w:spacing w:after="0" w:line="276" w:lineRule="auto"/>
        <w:jc w:val="both"/>
        <w:rPr>
          <w:lang w:val="es-CL"/>
        </w:rPr>
      </w:pPr>
      <w:r w:rsidRPr="001C31F1">
        <w:rPr>
          <w:lang w:val="es-CL"/>
        </w:rPr>
        <w:t xml:space="preserve">Explotación de </w:t>
      </w:r>
      <w:r w:rsidR="004141D4" w:rsidRPr="001C31F1">
        <w:rPr>
          <w:lang w:val="es-CL"/>
        </w:rPr>
        <w:t>O</w:t>
      </w:r>
      <w:r w:rsidRPr="001C31F1">
        <w:rPr>
          <w:lang w:val="es-CL"/>
        </w:rPr>
        <w:t xml:space="preserve">tras </w:t>
      </w:r>
      <w:r w:rsidR="004141D4" w:rsidRPr="001C31F1">
        <w:rPr>
          <w:lang w:val="es-CL"/>
        </w:rPr>
        <w:t>M</w:t>
      </w:r>
      <w:r w:rsidRPr="001C31F1">
        <w:rPr>
          <w:lang w:val="es-CL"/>
        </w:rPr>
        <w:t xml:space="preserve">inas y </w:t>
      </w:r>
      <w:r w:rsidR="004141D4" w:rsidRPr="001C31F1">
        <w:rPr>
          <w:lang w:val="es-CL"/>
        </w:rPr>
        <w:t>C</w:t>
      </w:r>
      <w:r w:rsidRPr="001C31F1">
        <w:rPr>
          <w:lang w:val="es-CL"/>
        </w:rPr>
        <w:t>anteras.</w:t>
      </w:r>
    </w:p>
    <w:p w14:paraId="084CEA48" w14:textId="77777777" w:rsidR="006347D9" w:rsidRPr="001C31F1" w:rsidRDefault="006347D9" w:rsidP="004A2E79">
      <w:pPr>
        <w:spacing w:after="0" w:line="276" w:lineRule="auto"/>
        <w:jc w:val="both"/>
        <w:rPr>
          <w:lang w:val="es-CL"/>
        </w:rPr>
      </w:pPr>
    </w:p>
    <w:p w14:paraId="28C6332E" w14:textId="75699F3D" w:rsidR="00CC466F" w:rsidRPr="001C31F1" w:rsidRDefault="003A0D34" w:rsidP="004A2E79">
      <w:pPr>
        <w:pStyle w:val="NoSpacing"/>
        <w:spacing w:line="276" w:lineRule="auto"/>
        <w:jc w:val="both"/>
        <w:rPr>
          <w:lang w:val="es-ES"/>
        </w:rPr>
      </w:pPr>
      <w:r w:rsidRPr="001C31F1">
        <w:rPr>
          <w:b/>
          <w:i/>
          <w:lang w:val="es-ES"/>
        </w:rPr>
        <w:t xml:space="preserve">Visión </w:t>
      </w:r>
      <w:r w:rsidR="00A042AE" w:rsidRPr="001C31F1">
        <w:rPr>
          <w:b/>
          <w:i/>
          <w:lang w:val="es-ES"/>
        </w:rPr>
        <w:t xml:space="preserve">global </w:t>
      </w:r>
      <w:r w:rsidRPr="001C31F1">
        <w:rPr>
          <w:b/>
          <w:i/>
          <w:lang w:val="es-ES"/>
        </w:rPr>
        <w:t xml:space="preserve">y </w:t>
      </w:r>
      <w:r w:rsidR="00A042AE" w:rsidRPr="001C31F1">
        <w:rPr>
          <w:b/>
          <w:i/>
          <w:lang w:val="es-ES"/>
        </w:rPr>
        <w:t>macroeconómica</w:t>
      </w:r>
    </w:p>
    <w:p w14:paraId="654DDC21" w14:textId="0D4F56A6" w:rsidR="00CC466F" w:rsidRPr="001C31F1" w:rsidRDefault="00CC466F" w:rsidP="00CF14E1">
      <w:pPr>
        <w:pStyle w:val="ListParagraph"/>
        <w:numPr>
          <w:ilvl w:val="0"/>
          <w:numId w:val="6"/>
        </w:numPr>
        <w:spacing w:after="0" w:line="276" w:lineRule="auto"/>
        <w:jc w:val="both"/>
        <w:rPr>
          <w:lang w:val="es-ES"/>
        </w:rPr>
      </w:pPr>
      <w:r w:rsidRPr="001C31F1">
        <w:rPr>
          <w:lang w:val="es-ES"/>
        </w:rPr>
        <w:t xml:space="preserve">El </w:t>
      </w:r>
      <w:r w:rsidR="00E837C1" w:rsidRPr="001C31F1">
        <w:rPr>
          <w:lang w:val="es-ES"/>
        </w:rPr>
        <w:t xml:space="preserve">crecimiento del </w:t>
      </w:r>
      <w:r w:rsidRPr="001C31F1">
        <w:rPr>
          <w:lang w:val="es-ES"/>
        </w:rPr>
        <w:t xml:space="preserve">PIB </w:t>
      </w:r>
      <w:r w:rsidR="00E837C1" w:rsidRPr="001C31F1">
        <w:rPr>
          <w:lang w:val="es-ES"/>
        </w:rPr>
        <w:t>m</w:t>
      </w:r>
      <w:r w:rsidR="00AD123D" w:rsidRPr="001C31F1">
        <w:rPr>
          <w:lang w:val="es-ES"/>
        </w:rPr>
        <w:t>iner</w:t>
      </w:r>
      <w:r w:rsidR="00E837C1" w:rsidRPr="001C31F1">
        <w:rPr>
          <w:lang w:val="es-ES"/>
        </w:rPr>
        <w:t>o</w:t>
      </w:r>
      <w:r w:rsidRPr="001C31F1">
        <w:rPr>
          <w:lang w:val="es-ES"/>
        </w:rPr>
        <w:t xml:space="preserve"> </w:t>
      </w:r>
      <w:r w:rsidR="00E837C1" w:rsidRPr="001C31F1">
        <w:rPr>
          <w:lang w:val="es-ES"/>
        </w:rPr>
        <w:t>ha registrado</w:t>
      </w:r>
      <w:r w:rsidRPr="001C31F1">
        <w:rPr>
          <w:lang w:val="es-ES"/>
        </w:rPr>
        <w:t xml:space="preserve"> una </w:t>
      </w:r>
      <w:r w:rsidR="00E837C1" w:rsidRPr="001C31F1">
        <w:rPr>
          <w:lang w:val="es-ES"/>
        </w:rPr>
        <w:t xml:space="preserve">reducción sostenida </w:t>
      </w:r>
      <w:r w:rsidR="008B41F6" w:rsidRPr="001C31F1">
        <w:rPr>
          <w:lang w:val="es-ES"/>
        </w:rPr>
        <w:t xml:space="preserve">desde </w:t>
      </w:r>
      <w:r w:rsidR="00E837C1" w:rsidRPr="001C31F1">
        <w:rPr>
          <w:lang w:val="es-ES"/>
        </w:rPr>
        <w:t>el 2012</w:t>
      </w:r>
      <w:r w:rsidR="00623BDF" w:rsidRPr="001C31F1">
        <w:rPr>
          <w:lang w:val="es-ES"/>
        </w:rPr>
        <w:t>.</w:t>
      </w:r>
    </w:p>
    <w:p w14:paraId="3B99341A" w14:textId="389AE2C6" w:rsidR="00645F9B" w:rsidRPr="001C31F1" w:rsidRDefault="009775D8" w:rsidP="00CF14E1">
      <w:pPr>
        <w:pStyle w:val="ListParagraph"/>
        <w:numPr>
          <w:ilvl w:val="0"/>
          <w:numId w:val="6"/>
        </w:numPr>
        <w:spacing w:after="0" w:line="276" w:lineRule="auto"/>
        <w:jc w:val="both"/>
        <w:rPr>
          <w:lang w:val="es-ES"/>
        </w:rPr>
      </w:pPr>
      <w:r w:rsidRPr="001C31F1">
        <w:rPr>
          <w:lang w:val="es-ES"/>
        </w:rPr>
        <w:t>Luego del desplome experimentado</w:t>
      </w:r>
      <w:r w:rsidR="00CC466F" w:rsidRPr="001C31F1">
        <w:rPr>
          <w:lang w:val="es-ES"/>
        </w:rPr>
        <w:t xml:space="preserve"> </w:t>
      </w:r>
      <w:r w:rsidRPr="001C31F1">
        <w:rPr>
          <w:lang w:val="es-ES"/>
        </w:rPr>
        <w:t>e</w:t>
      </w:r>
      <w:r w:rsidR="004141D4" w:rsidRPr="001C31F1">
        <w:rPr>
          <w:lang w:val="es-ES"/>
        </w:rPr>
        <w:t>n</w:t>
      </w:r>
      <w:r w:rsidRPr="001C31F1">
        <w:rPr>
          <w:lang w:val="es-ES"/>
        </w:rPr>
        <w:t xml:space="preserve"> </w:t>
      </w:r>
      <w:r w:rsidR="00CC466F" w:rsidRPr="001C31F1">
        <w:rPr>
          <w:lang w:val="es-ES"/>
        </w:rPr>
        <w:t>20</w:t>
      </w:r>
      <w:r w:rsidR="00DA36C8" w:rsidRPr="001C31F1">
        <w:rPr>
          <w:lang w:val="es-ES"/>
        </w:rPr>
        <w:t>11</w:t>
      </w:r>
      <w:r w:rsidR="00B2395F" w:rsidRPr="001C31F1">
        <w:rPr>
          <w:lang w:val="es-ES"/>
        </w:rPr>
        <w:t xml:space="preserve"> (provocado</w:t>
      </w:r>
      <w:r w:rsidR="0058757F" w:rsidRPr="001C31F1">
        <w:rPr>
          <w:lang w:val="es-ES"/>
        </w:rPr>
        <w:t xml:space="preserve"> en buena medida por un </w:t>
      </w:r>
      <w:r w:rsidR="0058757F" w:rsidRPr="001C31F1">
        <w:rPr>
          <w:i/>
          <w:lang w:val="es-ES"/>
        </w:rPr>
        <w:t>shock</w:t>
      </w:r>
      <w:r w:rsidR="0058757F" w:rsidRPr="001C31F1">
        <w:rPr>
          <w:lang w:val="es-ES"/>
        </w:rPr>
        <w:t xml:space="preserve"> de costos </w:t>
      </w:r>
      <w:r w:rsidR="00B2395F" w:rsidRPr="001C31F1">
        <w:rPr>
          <w:lang w:val="es-ES"/>
        </w:rPr>
        <w:t>energéticos)</w:t>
      </w:r>
      <w:r w:rsidR="0058757F" w:rsidRPr="001C31F1">
        <w:rPr>
          <w:lang w:val="es-ES"/>
        </w:rPr>
        <w:t xml:space="preserve">, </w:t>
      </w:r>
      <w:r w:rsidR="00CC466F" w:rsidRPr="001C31F1">
        <w:rPr>
          <w:lang w:val="es-ES"/>
        </w:rPr>
        <w:t xml:space="preserve">el sector recuperó su dinamismo </w:t>
      </w:r>
      <w:r w:rsidR="0058757F" w:rsidRPr="001C31F1">
        <w:rPr>
          <w:lang w:val="es-ES"/>
        </w:rPr>
        <w:t>durante 2012 y 2013</w:t>
      </w:r>
      <w:r w:rsidR="00CC466F" w:rsidRPr="001C31F1">
        <w:rPr>
          <w:lang w:val="es-ES"/>
        </w:rPr>
        <w:t>,</w:t>
      </w:r>
      <w:r w:rsidR="0058757F" w:rsidRPr="001C31F1">
        <w:rPr>
          <w:lang w:val="es-ES"/>
        </w:rPr>
        <w:t xml:space="preserve"> pero luego volvió a debilitarse producto del fin del “super</w:t>
      </w:r>
      <w:r w:rsidR="00825846">
        <w:rPr>
          <w:lang w:val="es-ES"/>
        </w:rPr>
        <w:t>-</w:t>
      </w:r>
      <w:r w:rsidR="0058757F" w:rsidRPr="001C31F1">
        <w:rPr>
          <w:lang w:val="es-ES"/>
        </w:rPr>
        <w:t>ciclo del cobre”</w:t>
      </w:r>
      <w:r w:rsidR="00CC466F" w:rsidRPr="001C31F1">
        <w:rPr>
          <w:lang w:val="es-ES"/>
        </w:rPr>
        <w:t xml:space="preserve">. </w:t>
      </w:r>
    </w:p>
    <w:p w14:paraId="7702D57F" w14:textId="66250297" w:rsidR="00CC466F" w:rsidRPr="00825846" w:rsidRDefault="00CC466F" w:rsidP="00CF14E1">
      <w:pPr>
        <w:pStyle w:val="ListParagraph"/>
        <w:numPr>
          <w:ilvl w:val="0"/>
          <w:numId w:val="6"/>
        </w:numPr>
        <w:spacing w:after="0" w:line="276" w:lineRule="auto"/>
        <w:jc w:val="both"/>
        <w:rPr>
          <w:lang w:val="es-ES"/>
        </w:rPr>
      </w:pPr>
      <w:r w:rsidRPr="00825846">
        <w:rPr>
          <w:lang w:val="es-ES"/>
        </w:rPr>
        <w:t xml:space="preserve">En comparación con el desempeño nacional, el crecimiento del sector se </w:t>
      </w:r>
      <w:r w:rsidR="0058757F" w:rsidRPr="00825846">
        <w:rPr>
          <w:lang w:val="es-ES"/>
        </w:rPr>
        <w:t xml:space="preserve">mantuvo en línea con el </w:t>
      </w:r>
      <w:r w:rsidR="00575D27" w:rsidRPr="00825846">
        <w:rPr>
          <w:lang w:val="es-ES"/>
        </w:rPr>
        <w:t xml:space="preserve">del país </w:t>
      </w:r>
      <w:r w:rsidR="0058757F" w:rsidRPr="00825846">
        <w:rPr>
          <w:lang w:val="es-ES"/>
        </w:rPr>
        <w:t>entre los años 201</w:t>
      </w:r>
      <w:r w:rsidR="002D33BE" w:rsidRPr="00825846">
        <w:rPr>
          <w:lang w:val="es-ES"/>
        </w:rPr>
        <w:t>2</w:t>
      </w:r>
      <w:r w:rsidR="0058757F" w:rsidRPr="00825846">
        <w:rPr>
          <w:lang w:val="es-ES"/>
        </w:rPr>
        <w:t xml:space="preserve"> y 2014, para </w:t>
      </w:r>
      <w:r w:rsidR="003A4D58" w:rsidRPr="00825846">
        <w:rPr>
          <w:lang w:val="es-ES"/>
        </w:rPr>
        <w:t xml:space="preserve">luego </w:t>
      </w:r>
      <w:r w:rsidR="00575D27" w:rsidRPr="00825846">
        <w:rPr>
          <w:lang w:val="es-ES"/>
        </w:rPr>
        <w:t xml:space="preserve">quedar </w:t>
      </w:r>
      <w:r w:rsidR="0058757F" w:rsidRPr="00825846">
        <w:rPr>
          <w:lang w:val="es-ES"/>
        </w:rPr>
        <w:t>rezaga</w:t>
      </w:r>
      <w:r w:rsidR="00575D27" w:rsidRPr="00825846">
        <w:rPr>
          <w:lang w:val="es-ES"/>
        </w:rPr>
        <w:t>do</w:t>
      </w:r>
      <w:r w:rsidR="0058757F" w:rsidRPr="00825846">
        <w:rPr>
          <w:lang w:val="es-ES"/>
        </w:rPr>
        <w:t xml:space="preserve"> </w:t>
      </w:r>
      <w:r w:rsidR="001A7A54" w:rsidRPr="00825846">
        <w:rPr>
          <w:lang w:val="es-ES"/>
        </w:rPr>
        <w:t xml:space="preserve">en </w:t>
      </w:r>
      <w:r w:rsidR="0058757F" w:rsidRPr="00825846">
        <w:rPr>
          <w:lang w:val="es-ES"/>
        </w:rPr>
        <w:t xml:space="preserve">el </w:t>
      </w:r>
      <w:r w:rsidRPr="00825846">
        <w:rPr>
          <w:lang w:val="es-ES"/>
        </w:rPr>
        <w:t xml:space="preserve">2015. </w:t>
      </w:r>
      <w:r w:rsidR="00265FF5" w:rsidRPr="00825846">
        <w:rPr>
          <w:lang w:val="es-ES"/>
        </w:rPr>
        <w:t>De hecho, desde el trimestre julio-agosto de 2015 hasta el trimestre julio-agosto 2016, el crecimiento ha sido negativo.</w:t>
      </w:r>
    </w:p>
    <w:p w14:paraId="25DFC6C8" w14:textId="1822E841" w:rsidR="00B04D37" w:rsidRPr="001C31F1" w:rsidRDefault="00B04D37" w:rsidP="00CF14E1">
      <w:pPr>
        <w:pStyle w:val="ListParagraph"/>
        <w:numPr>
          <w:ilvl w:val="0"/>
          <w:numId w:val="6"/>
        </w:numPr>
        <w:spacing w:after="0" w:line="276" w:lineRule="auto"/>
        <w:jc w:val="both"/>
        <w:rPr>
          <w:lang w:val="es-ES"/>
        </w:rPr>
      </w:pPr>
      <w:r w:rsidRPr="001C31F1">
        <w:rPr>
          <w:lang w:val="es-ES"/>
        </w:rPr>
        <w:t xml:space="preserve">Analizando la tasa de cesantía del sector Minería en relación </w:t>
      </w:r>
      <w:r w:rsidR="003A4D58" w:rsidRPr="001C31F1">
        <w:rPr>
          <w:lang w:val="es-ES"/>
        </w:rPr>
        <w:t xml:space="preserve">con </w:t>
      </w:r>
      <w:r w:rsidRPr="001C31F1">
        <w:rPr>
          <w:lang w:val="es-ES"/>
        </w:rPr>
        <w:t xml:space="preserve">la tasa de cesantía nacional, se </w:t>
      </w:r>
      <w:r w:rsidR="009C1458" w:rsidRPr="001C31F1">
        <w:rPr>
          <w:lang w:val="es-ES"/>
        </w:rPr>
        <w:t xml:space="preserve">observa que </w:t>
      </w:r>
      <w:r w:rsidR="003A4D58" w:rsidRPr="001C31F1">
        <w:rPr>
          <w:lang w:val="es-ES"/>
        </w:rPr>
        <w:t>la primera</w:t>
      </w:r>
      <w:r w:rsidR="009C1458" w:rsidRPr="001C31F1">
        <w:rPr>
          <w:lang w:val="es-ES"/>
        </w:rPr>
        <w:t xml:space="preserve"> está íntimamente ligada al ciclo del cobre. </w:t>
      </w:r>
      <w:r w:rsidR="003A4D58" w:rsidRPr="001C31F1">
        <w:rPr>
          <w:lang w:val="es-ES"/>
        </w:rPr>
        <w:t>Entre</w:t>
      </w:r>
      <w:r w:rsidR="009C1458" w:rsidRPr="001C31F1">
        <w:rPr>
          <w:lang w:val="es-ES"/>
        </w:rPr>
        <w:t xml:space="preserve"> los años 2010</w:t>
      </w:r>
      <w:r w:rsidR="003A4D58" w:rsidRPr="001C31F1">
        <w:rPr>
          <w:lang w:val="es-ES"/>
        </w:rPr>
        <w:t xml:space="preserve"> y </w:t>
      </w:r>
      <w:r w:rsidR="009C1458" w:rsidRPr="001C31F1">
        <w:rPr>
          <w:lang w:val="es-ES"/>
        </w:rPr>
        <w:t xml:space="preserve">2012 (período en el cual el precio del cobre se mantuvo relativamente alto) la tasa de cesantía sectorial fue sistemáticamente menor a la nacional. Sin embargo, en </w:t>
      </w:r>
      <w:r w:rsidR="003A4D58" w:rsidRPr="001C31F1">
        <w:rPr>
          <w:lang w:val="es-ES"/>
        </w:rPr>
        <w:t xml:space="preserve">la medida en que </w:t>
      </w:r>
      <w:r w:rsidR="009C1458" w:rsidRPr="001C31F1">
        <w:rPr>
          <w:lang w:val="es-ES"/>
        </w:rPr>
        <w:t xml:space="preserve">el precio del cobre comenzó a </w:t>
      </w:r>
      <w:r w:rsidR="003A4D58" w:rsidRPr="001C31F1">
        <w:rPr>
          <w:lang w:val="es-ES"/>
        </w:rPr>
        <w:t>disminuir</w:t>
      </w:r>
      <w:r w:rsidR="009C1458" w:rsidRPr="001C31F1">
        <w:rPr>
          <w:lang w:val="es-ES"/>
        </w:rPr>
        <w:t>, la tasa de cesantía pasó a ser mayor a la nacional.</w:t>
      </w:r>
    </w:p>
    <w:p w14:paraId="24560B6C" w14:textId="7E6C0D5F" w:rsidR="00895B21" w:rsidRPr="001C31F1" w:rsidRDefault="004141D4" w:rsidP="00CF14E1">
      <w:pPr>
        <w:pStyle w:val="ListParagraph"/>
        <w:numPr>
          <w:ilvl w:val="0"/>
          <w:numId w:val="6"/>
        </w:numPr>
        <w:spacing w:after="0" w:line="276" w:lineRule="auto"/>
        <w:jc w:val="both"/>
        <w:rPr>
          <w:lang w:val="es-ES"/>
        </w:rPr>
      </w:pPr>
      <w:r w:rsidRPr="001C31F1">
        <w:rPr>
          <w:lang w:val="es-ES"/>
        </w:rPr>
        <w:t>E</w:t>
      </w:r>
      <w:r w:rsidR="00895B21" w:rsidRPr="001C31F1">
        <w:rPr>
          <w:lang w:val="es-ES"/>
        </w:rPr>
        <w:t xml:space="preserve">l sector Minería es </w:t>
      </w:r>
      <w:r w:rsidR="00AF4586" w:rsidRPr="001C31F1">
        <w:rPr>
          <w:lang w:val="es-ES"/>
        </w:rPr>
        <w:t xml:space="preserve">uno de los que menos </w:t>
      </w:r>
      <w:r w:rsidRPr="001C31F1">
        <w:rPr>
          <w:lang w:val="es-ES"/>
        </w:rPr>
        <w:t>puestos de empleo genera</w:t>
      </w:r>
      <w:r w:rsidR="00895B21" w:rsidRPr="001C31F1">
        <w:rPr>
          <w:lang w:val="es-ES"/>
        </w:rPr>
        <w:t xml:space="preserve"> en el país</w:t>
      </w:r>
      <w:r w:rsidR="00AF4586" w:rsidRPr="001C31F1">
        <w:rPr>
          <w:lang w:val="es-ES"/>
        </w:rPr>
        <w:t xml:space="preserve"> (</w:t>
      </w:r>
      <w:r w:rsidR="00CA2DFB">
        <w:rPr>
          <w:lang w:val="es-ES"/>
        </w:rPr>
        <w:t>3</w:t>
      </w:r>
      <w:r w:rsidR="00AF4586" w:rsidRPr="001C31F1">
        <w:rPr>
          <w:lang w:val="es-ES"/>
        </w:rPr>
        <w:t>%)</w:t>
      </w:r>
      <w:r w:rsidRPr="001C31F1">
        <w:rPr>
          <w:lang w:val="es-ES"/>
        </w:rPr>
        <w:t>,</w:t>
      </w:r>
      <w:r w:rsidR="00AF4586" w:rsidRPr="001C31F1">
        <w:rPr>
          <w:lang w:val="es-ES"/>
        </w:rPr>
        <w:t xml:space="preserve"> pero al mismo tiempo, </w:t>
      </w:r>
      <w:r w:rsidRPr="001C31F1">
        <w:rPr>
          <w:lang w:val="es-ES"/>
        </w:rPr>
        <w:t xml:space="preserve">es </w:t>
      </w:r>
      <w:r w:rsidR="00AF4586" w:rsidRPr="001C31F1">
        <w:rPr>
          <w:lang w:val="es-ES"/>
        </w:rPr>
        <w:t>un</w:t>
      </w:r>
      <w:r w:rsidR="003A4D58" w:rsidRPr="001C31F1">
        <w:rPr>
          <w:lang w:val="es-ES"/>
        </w:rPr>
        <w:t>o</w:t>
      </w:r>
      <w:r w:rsidR="00AF4586" w:rsidRPr="001C31F1">
        <w:rPr>
          <w:lang w:val="es-ES"/>
        </w:rPr>
        <w:t xml:space="preserve"> de l</w:t>
      </w:r>
      <w:r w:rsidR="003A4D58" w:rsidRPr="001C31F1">
        <w:rPr>
          <w:lang w:val="es-ES"/>
        </w:rPr>
        <w:t>o</w:t>
      </w:r>
      <w:r w:rsidR="00AF4586" w:rsidRPr="001C31F1">
        <w:rPr>
          <w:lang w:val="es-ES"/>
        </w:rPr>
        <w:t>s que más aporta al</w:t>
      </w:r>
      <w:r w:rsidR="00895B21" w:rsidRPr="001C31F1">
        <w:rPr>
          <w:lang w:val="es-ES"/>
        </w:rPr>
        <w:t xml:space="preserve"> PIB nacional </w:t>
      </w:r>
      <w:r w:rsidR="00870C24" w:rsidRPr="001C31F1">
        <w:rPr>
          <w:lang w:val="es-ES"/>
        </w:rPr>
        <w:t>(</w:t>
      </w:r>
      <w:r w:rsidR="00CA2DFB">
        <w:rPr>
          <w:lang w:val="es-ES"/>
        </w:rPr>
        <w:t>10</w:t>
      </w:r>
      <w:r w:rsidR="00895B21" w:rsidRPr="001C31F1">
        <w:rPr>
          <w:lang w:val="es-ES"/>
        </w:rPr>
        <w:t>%</w:t>
      </w:r>
      <w:r w:rsidR="00AF4586" w:rsidRPr="001C31F1">
        <w:rPr>
          <w:lang w:val="es-ES"/>
        </w:rPr>
        <w:t>)</w:t>
      </w:r>
      <w:r w:rsidR="00895B21" w:rsidRPr="001C31F1">
        <w:rPr>
          <w:lang w:val="es-ES"/>
        </w:rPr>
        <w:t>. Si tomamos como medida de productividad el valor agregado por trabajador (</w:t>
      </w:r>
      <w:r w:rsidR="003A4D58" w:rsidRPr="001C31F1">
        <w:rPr>
          <w:lang w:val="es-ES"/>
        </w:rPr>
        <w:t xml:space="preserve">equivalente al </w:t>
      </w:r>
      <w:r w:rsidR="00895B21" w:rsidRPr="001C31F1">
        <w:rPr>
          <w:lang w:val="es-ES"/>
        </w:rPr>
        <w:t>%</w:t>
      </w:r>
      <w:r w:rsidR="003A4D58" w:rsidRPr="001C31F1">
        <w:rPr>
          <w:lang w:val="es-ES"/>
        </w:rPr>
        <w:t xml:space="preserve"> del </w:t>
      </w:r>
      <w:r w:rsidR="00895B21" w:rsidRPr="001C31F1">
        <w:rPr>
          <w:lang w:val="es-ES"/>
        </w:rPr>
        <w:t>PIB</w:t>
      </w:r>
      <w:r w:rsidR="009D4747" w:rsidRPr="001C31F1">
        <w:rPr>
          <w:lang w:val="es-ES"/>
        </w:rPr>
        <w:t xml:space="preserve"> dividido </w:t>
      </w:r>
      <w:r w:rsidR="003A4D58" w:rsidRPr="001C31F1">
        <w:rPr>
          <w:lang w:val="es-ES"/>
        </w:rPr>
        <w:t xml:space="preserve">en el </w:t>
      </w:r>
      <w:r w:rsidR="00895B21" w:rsidRPr="001C31F1">
        <w:rPr>
          <w:lang w:val="es-ES"/>
        </w:rPr>
        <w:t>%</w:t>
      </w:r>
      <w:r w:rsidR="003A4D58" w:rsidRPr="001C31F1">
        <w:rPr>
          <w:lang w:val="es-ES"/>
        </w:rPr>
        <w:t xml:space="preserve"> de t</w:t>
      </w:r>
      <w:r w:rsidR="00895B21" w:rsidRPr="001C31F1">
        <w:rPr>
          <w:lang w:val="es-ES"/>
        </w:rPr>
        <w:t xml:space="preserve">rabajadores), este sector </w:t>
      </w:r>
      <w:r w:rsidR="009D4747" w:rsidRPr="001C31F1">
        <w:rPr>
          <w:lang w:val="es-ES"/>
        </w:rPr>
        <w:t xml:space="preserve">resulta ser </w:t>
      </w:r>
      <w:r w:rsidR="00833EE5" w:rsidRPr="001C31F1">
        <w:rPr>
          <w:lang w:val="es-ES"/>
        </w:rPr>
        <w:t>uno</w:t>
      </w:r>
      <w:r w:rsidR="009D4747" w:rsidRPr="001C31F1">
        <w:rPr>
          <w:lang w:val="es-ES"/>
        </w:rPr>
        <w:t xml:space="preserve"> de</w:t>
      </w:r>
      <w:r w:rsidR="00833EE5" w:rsidRPr="001C31F1">
        <w:rPr>
          <w:lang w:val="es-ES"/>
        </w:rPr>
        <w:t xml:space="preserve"> los</w:t>
      </w:r>
      <w:r w:rsidR="009D4747" w:rsidRPr="001C31F1">
        <w:rPr>
          <w:lang w:val="es-ES"/>
        </w:rPr>
        <w:t xml:space="preserve"> m</w:t>
      </w:r>
      <w:r w:rsidR="00833EE5" w:rsidRPr="001C31F1">
        <w:rPr>
          <w:lang w:val="es-ES"/>
        </w:rPr>
        <w:t>ás</w:t>
      </w:r>
      <w:r w:rsidR="009D4747" w:rsidRPr="001C31F1">
        <w:rPr>
          <w:lang w:val="es-ES"/>
        </w:rPr>
        <w:t xml:space="preserve"> productiv</w:t>
      </w:r>
      <w:r w:rsidR="00833EE5" w:rsidRPr="001C31F1">
        <w:rPr>
          <w:lang w:val="es-ES"/>
        </w:rPr>
        <w:t>os</w:t>
      </w:r>
      <w:r w:rsidR="009D4747" w:rsidRPr="001C31F1">
        <w:rPr>
          <w:lang w:val="es-ES"/>
        </w:rPr>
        <w:t xml:space="preserve"> del país.</w:t>
      </w:r>
    </w:p>
    <w:p w14:paraId="77C71F2D" w14:textId="12AD5966" w:rsidR="00087D5E" w:rsidRPr="001C31F1" w:rsidRDefault="00087D5E" w:rsidP="00CF14E1">
      <w:pPr>
        <w:pStyle w:val="ListParagraph"/>
        <w:numPr>
          <w:ilvl w:val="0"/>
          <w:numId w:val="6"/>
        </w:numPr>
        <w:spacing w:after="0" w:line="276" w:lineRule="auto"/>
        <w:jc w:val="both"/>
        <w:rPr>
          <w:lang w:val="es-ES"/>
        </w:rPr>
      </w:pPr>
      <w:r w:rsidRPr="001C31F1">
        <w:rPr>
          <w:lang w:val="es-ES"/>
        </w:rPr>
        <w:t xml:space="preserve">Al analizar la contribución de cada región al PIB del sector, </w:t>
      </w:r>
      <w:r w:rsidR="00EE0C34" w:rsidRPr="001C31F1">
        <w:rPr>
          <w:lang w:val="es-ES"/>
        </w:rPr>
        <w:t>sobresale</w:t>
      </w:r>
      <w:r w:rsidR="00305BCA" w:rsidRPr="001C31F1">
        <w:rPr>
          <w:lang w:val="es-ES"/>
        </w:rPr>
        <w:t xml:space="preserve"> </w:t>
      </w:r>
      <w:r w:rsidRPr="001C31F1">
        <w:rPr>
          <w:lang w:val="es-ES"/>
        </w:rPr>
        <w:t>la regi</w:t>
      </w:r>
      <w:r w:rsidR="00305BCA" w:rsidRPr="001C31F1">
        <w:rPr>
          <w:lang w:val="es-ES"/>
        </w:rPr>
        <w:t>ón</w:t>
      </w:r>
      <w:r w:rsidRPr="001C31F1">
        <w:rPr>
          <w:lang w:val="es-ES"/>
        </w:rPr>
        <w:t xml:space="preserve"> </w:t>
      </w:r>
      <w:r w:rsidR="00305BCA" w:rsidRPr="001C31F1">
        <w:rPr>
          <w:lang w:val="es-ES"/>
        </w:rPr>
        <w:t xml:space="preserve">de </w:t>
      </w:r>
      <w:r w:rsidRPr="001C31F1">
        <w:rPr>
          <w:lang w:val="es-ES"/>
        </w:rPr>
        <w:t>Antofagasta (</w:t>
      </w:r>
      <w:r w:rsidR="00305BCA" w:rsidRPr="001C31F1">
        <w:rPr>
          <w:lang w:val="es-ES"/>
        </w:rPr>
        <w:t>5</w:t>
      </w:r>
      <w:r w:rsidR="00CA2DFB">
        <w:rPr>
          <w:lang w:val="es-ES"/>
        </w:rPr>
        <w:t>0</w:t>
      </w:r>
      <w:r w:rsidR="00305BCA" w:rsidRPr="001C31F1">
        <w:rPr>
          <w:lang w:val="es-ES"/>
        </w:rPr>
        <w:t>%), seguida</w:t>
      </w:r>
      <w:r w:rsidRPr="001C31F1">
        <w:rPr>
          <w:lang w:val="es-ES"/>
        </w:rPr>
        <w:t xml:space="preserve"> muy de lejos por la</w:t>
      </w:r>
      <w:r w:rsidR="00305BCA" w:rsidRPr="001C31F1">
        <w:rPr>
          <w:lang w:val="es-ES"/>
        </w:rPr>
        <w:t>s</w:t>
      </w:r>
      <w:r w:rsidRPr="001C31F1">
        <w:rPr>
          <w:lang w:val="es-ES"/>
        </w:rPr>
        <w:t xml:space="preserve"> regi</w:t>
      </w:r>
      <w:r w:rsidR="00305BCA" w:rsidRPr="001C31F1">
        <w:rPr>
          <w:lang w:val="es-ES"/>
        </w:rPr>
        <w:t>o</w:t>
      </w:r>
      <w:r w:rsidRPr="001C31F1">
        <w:rPr>
          <w:lang w:val="es-ES"/>
        </w:rPr>
        <w:t>n</w:t>
      </w:r>
      <w:r w:rsidR="00305BCA" w:rsidRPr="001C31F1">
        <w:rPr>
          <w:lang w:val="es-ES"/>
        </w:rPr>
        <w:t>es</w:t>
      </w:r>
      <w:r w:rsidRPr="001C31F1">
        <w:rPr>
          <w:lang w:val="es-ES"/>
        </w:rPr>
        <w:t xml:space="preserve"> de</w:t>
      </w:r>
      <w:r w:rsidR="00305BCA" w:rsidRPr="001C31F1">
        <w:rPr>
          <w:lang w:val="es-ES"/>
        </w:rPr>
        <w:t xml:space="preserve"> Valparaíso (10%), Tarapacá (9%) y Coquimbo</w:t>
      </w:r>
      <w:r w:rsidRPr="001C31F1">
        <w:rPr>
          <w:lang w:val="es-ES"/>
        </w:rPr>
        <w:t xml:space="preserve"> (</w:t>
      </w:r>
      <w:r w:rsidR="00305BCA" w:rsidRPr="001C31F1">
        <w:rPr>
          <w:lang w:val="es-ES"/>
        </w:rPr>
        <w:t>9</w:t>
      </w:r>
      <w:r w:rsidRPr="001C31F1">
        <w:rPr>
          <w:lang w:val="es-ES"/>
        </w:rPr>
        <w:t xml:space="preserve">%). La explicación de esta distribución es simple: la región </w:t>
      </w:r>
      <w:r w:rsidR="00271604" w:rsidRPr="001C31F1">
        <w:rPr>
          <w:lang w:val="es-ES"/>
        </w:rPr>
        <w:t xml:space="preserve">de Antofagasta </w:t>
      </w:r>
      <w:r w:rsidR="00EE0C34" w:rsidRPr="001C31F1">
        <w:rPr>
          <w:lang w:val="es-ES"/>
        </w:rPr>
        <w:t xml:space="preserve">alberga </w:t>
      </w:r>
      <w:r w:rsidR="00271604" w:rsidRPr="001C31F1">
        <w:rPr>
          <w:lang w:val="es-ES"/>
        </w:rPr>
        <w:t xml:space="preserve">la mayor cantidad de reservas de </w:t>
      </w:r>
      <w:r w:rsidR="00526BCB" w:rsidRPr="001C31F1">
        <w:rPr>
          <w:lang w:val="es-ES"/>
        </w:rPr>
        <w:t xml:space="preserve">los </w:t>
      </w:r>
      <w:r w:rsidR="00EE0C34" w:rsidRPr="001C31F1">
        <w:rPr>
          <w:lang w:val="es-ES"/>
        </w:rPr>
        <w:t xml:space="preserve">principales </w:t>
      </w:r>
      <w:r w:rsidR="00526BCB" w:rsidRPr="001C31F1">
        <w:rPr>
          <w:lang w:val="es-ES"/>
        </w:rPr>
        <w:t>minerales extraídos en el país.</w:t>
      </w:r>
    </w:p>
    <w:p w14:paraId="7F14FC1F" w14:textId="39F82F35" w:rsidR="008676A0" w:rsidRPr="001C31F1" w:rsidRDefault="00EE0C34" w:rsidP="00CF14E1">
      <w:pPr>
        <w:pStyle w:val="ListParagraph"/>
        <w:numPr>
          <w:ilvl w:val="0"/>
          <w:numId w:val="6"/>
        </w:numPr>
        <w:spacing w:after="0" w:line="276" w:lineRule="auto"/>
        <w:jc w:val="both"/>
        <w:rPr>
          <w:lang w:val="es-ES"/>
        </w:rPr>
      </w:pPr>
      <w:r w:rsidRPr="001C31F1">
        <w:rPr>
          <w:lang w:val="es-ES"/>
        </w:rPr>
        <w:t>Considerando el peso que la actividad tiene en</w:t>
      </w:r>
      <w:r w:rsidR="002D2130" w:rsidRPr="001C31F1">
        <w:rPr>
          <w:lang w:val="es-ES"/>
        </w:rPr>
        <w:t xml:space="preserve"> cada región, se observa que </w:t>
      </w:r>
      <w:r w:rsidRPr="001C31F1">
        <w:rPr>
          <w:lang w:val="es-ES"/>
        </w:rPr>
        <w:t>aquellas donde la minería tiene mayor importancia son las de Antofagasta (5</w:t>
      </w:r>
      <w:r w:rsidR="002C2D0B" w:rsidRPr="001C31F1">
        <w:rPr>
          <w:lang w:val="es-ES"/>
        </w:rPr>
        <w:t>6</w:t>
      </w:r>
      <w:r w:rsidRPr="001C31F1">
        <w:rPr>
          <w:lang w:val="es-ES"/>
        </w:rPr>
        <w:t xml:space="preserve">%), </w:t>
      </w:r>
      <w:r w:rsidR="002C2D0B" w:rsidRPr="001C31F1">
        <w:rPr>
          <w:lang w:val="es-ES"/>
        </w:rPr>
        <w:t xml:space="preserve">Tarapacá (45%) </w:t>
      </w:r>
      <w:r w:rsidRPr="001C31F1">
        <w:rPr>
          <w:lang w:val="es-ES"/>
        </w:rPr>
        <w:t xml:space="preserve">y </w:t>
      </w:r>
      <w:r w:rsidR="002C2D0B" w:rsidRPr="001C31F1">
        <w:rPr>
          <w:lang w:val="es-ES"/>
        </w:rPr>
        <w:t xml:space="preserve">Atacama (44%). Se observa además </w:t>
      </w:r>
      <w:r w:rsidRPr="001C31F1">
        <w:rPr>
          <w:lang w:val="es-ES"/>
        </w:rPr>
        <w:t xml:space="preserve">que </w:t>
      </w:r>
      <w:r w:rsidR="00985DAB" w:rsidRPr="001C31F1">
        <w:rPr>
          <w:lang w:val="es-ES"/>
        </w:rPr>
        <w:t xml:space="preserve">el sector es vital incluso en regiones con poca producción. </w:t>
      </w:r>
      <w:r w:rsidRPr="001C31F1">
        <w:rPr>
          <w:lang w:val="es-ES"/>
        </w:rPr>
        <w:t>Ejemplo de ello es</w:t>
      </w:r>
      <w:r w:rsidR="00601E4E" w:rsidRPr="001C31F1">
        <w:rPr>
          <w:lang w:val="es-ES"/>
        </w:rPr>
        <w:t xml:space="preserve"> la </w:t>
      </w:r>
      <w:r w:rsidRPr="001C31F1">
        <w:rPr>
          <w:lang w:val="es-ES"/>
        </w:rPr>
        <w:t xml:space="preserve">región </w:t>
      </w:r>
      <w:r w:rsidR="00601E4E" w:rsidRPr="001C31F1">
        <w:rPr>
          <w:lang w:val="es-ES"/>
        </w:rPr>
        <w:t xml:space="preserve">de Magallanes, donde el sector </w:t>
      </w:r>
      <w:r w:rsidRPr="001C31F1">
        <w:rPr>
          <w:lang w:val="es-ES"/>
        </w:rPr>
        <w:t xml:space="preserve">aporta </w:t>
      </w:r>
      <w:r w:rsidR="00601E4E" w:rsidRPr="001C31F1">
        <w:rPr>
          <w:lang w:val="es-ES"/>
        </w:rPr>
        <w:t xml:space="preserve">menos del 2% del PIB sectorial, pero más del </w:t>
      </w:r>
      <w:r w:rsidR="002C2D0B" w:rsidRPr="001C31F1">
        <w:rPr>
          <w:lang w:val="es-ES"/>
        </w:rPr>
        <w:t>16</w:t>
      </w:r>
      <w:r w:rsidR="00601E4E" w:rsidRPr="001C31F1">
        <w:rPr>
          <w:lang w:val="es-ES"/>
        </w:rPr>
        <w:t>% del PIB regional.</w:t>
      </w:r>
      <w:r w:rsidR="00601E4E" w:rsidRPr="001C31F1">
        <w:rPr>
          <w:rStyle w:val="FootnoteReference"/>
          <w:lang w:val="es-ES"/>
        </w:rPr>
        <w:footnoteReference w:id="8"/>
      </w:r>
      <w:r w:rsidR="008676A0" w:rsidRPr="001C31F1">
        <w:rPr>
          <w:lang w:val="es-ES"/>
        </w:rPr>
        <w:t xml:space="preserve"> </w:t>
      </w:r>
    </w:p>
    <w:p w14:paraId="0E51027E" w14:textId="34CD9426" w:rsidR="008E4CB7" w:rsidRPr="001C31F1" w:rsidRDefault="00EE0C34" w:rsidP="00CF14E1">
      <w:pPr>
        <w:pStyle w:val="ListParagraph"/>
        <w:numPr>
          <w:ilvl w:val="0"/>
          <w:numId w:val="6"/>
        </w:numPr>
        <w:spacing w:after="0" w:line="276" w:lineRule="auto"/>
        <w:jc w:val="both"/>
        <w:rPr>
          <w:lang w:val="es-ES"/>
        </w:rPr>
      </w:pPr>
      <w:r w:rsidRPr="001C31F1">
        <w:rPr>
          <w:lang w:val="es-ES"/>
        </w:rPr>
        <w:lastRenderedPageBreak/>
        <w:t>En lo que respecta a</w:t>
      </w:r>
      <w:r w:rsidR="00210A8B" w:rsidRPr="001C31F1">
        <w:rPr>
          <w:lang w:val="es-ES"/>
        </w:rPr>
        <w:t xml:space="preserve"> la contribución de cada región al empleo del sector, </w:t>
      </w:r>
      <w:r w:rsidRPr="001C31F1">
        <w:rPr>
          <w:lang w:val="es-ES"/>
        </w:rPr>
        <w:t xml:space="preserve">es preciso </w:t>
      </w:r>
      <w:r w:rsidR="00210A8B" w:rsidRPr="001C31F1">
        <w:rPr>
          <w:lang w:val="es-ES"/>
        </w:rPr>
        <w:t xml:space="preserve">especificar la región </w:t>
      </w:r>
      <w:r w:rsidRPr="001C31F1">
        <w:rPr>
          <w:lang w:val="es-ES"/>
        </w:rPr>
        <w:t xml:space="preserve">que se tomará como </w:t>
      </w:r>
      <w:r w:rsidR="00210A8B" w:rsidRPr="001C31F1">
        <w:rPr>
          <w:lang w:val="es-ES"/>
        </w:rPr>
        <w:t xml:space="preserve">referencia. Si se usa la región de residencia del ocupado, se observa que las regiones </w:t>
      </w:r>
      <w:r w:rsidR="00697745" w:rsidRPr="001C31F1">
        <w:rPr>
          <w:lang w:val="es-ES"/>
        </w:rPr>
        <w:t>de mayor contribución</w:t>
      </w:r>
      <w:r w:rsidR="00210A8B" w:rsidRPr="001C31F1">
        <w:rPr>
          <w:lang w:val="es-ES"/>
        </w:rPr>
        <w:t xml:space="preserve"> son las de Antofagasta (2</w:t>
      </w:r>
      <w:r w:rsidR="005B0153" w:rsidRPr="001C31F1">
        <w:rPr>
          <w:lang w:val="es-ES"/>
        </w:rPr>
        <w:t>2</w:t>
      </w:r>
      <w:r w:rsidR="00210A8B" w:rsidRPr="001C31F1">
        <w:rPr>
          <w:lang w:val="es-ES"/>
        </w:rPr>
        <w:t xml:space="preserve">%), Coquimbo (15%) y Valparaíso (13%). Sin embargo, si se </w:t>
      </w:r>
      <w:r w:rsidR="00CA07C8" w:rsidRPr="001C31F1">
        <w:rPr>
          <w:lang w:val="es-ES"/>
        </w:rPr>
        <w:t xml:space="preserve">considera </w:t>
      </w:r>
      <w:r w:rsidR="00210A8B" w:rsidRPr="001C31F1">
        <w:rPr>
          <w:lang w:val="es-ES"/>
        </w:rPr>
        <w:t xml:space="preserve">la región de trabajo del ocupado, la </w:t>
      </w:r>
      <w:r w:rsidR="00697745" w:rsidRPr="001C31F1">
        <w:rPr>
          <w:lang w:val="es-ES"/>
        </w:rPr>
        <w:t xml:space="preserve">contribución </w:t>
      </w:r>
      <w:r w:rsidR="00210A8B" w:rsidRPr="001C31F1">
        <w:rPr>
          <w:lang w:val="es-ES"/>
        </w:rPr>
        <w:t>de la región de Antofagasta aumenta a un 44%.</w:t>
      </w:r>
      <w:r w:rsidR="00C84F67" w:rsidRPr="001C31F1">
        <w:rPr>
          <w:lang w:val="es-ES"/>
        </w:rPr>
        <w:t xml:space="preserve"> </w:t>
      </w:r>
      <w:r w:rsidR="00EB501C" w:rsidRPr="001C31F1">
        <w:rPr>
          <w:lang w:val="es-ES"/>
        </w:rPr>
        <w:t xml:space="preserve">Por otro lado, las regiones </w:t>
      </w:r>
      <w:r w:rsidR="00697745" w:rsidRPr="001C31F1">
        <w:rPr>
          <w:lang w:val="es-ES"/>
        </w:rPr>
        <w:t>de mayor contribución</w:t>
      </w:r>
      <w:r w:rsidR="00EB501C" w:rsidRPr="001C31F1">
        <w:rPr>
          <w:lang w:val="es-ES"/>
        </w:rPr>
        <w:t xml:space="preserve"> son las de La Araucanía, Los Ríos y Los Lagos.</w:t>
      </w:r>
    </w:p>
    <w:p w14:paraId="66B42209" w14:textId="505F5786" w:rsidR="00D24575" w:rsidRPr="001C31F1" w:rsidRDefault="006A77E1" w:rsidP="00CF14E1">
      <w:pPr>
        <w:pStyle w:val="ListParagraph"/>
        <w:numPr>
          <w:ilvl w:val="0"/>
          <w:numId w:val="6"/>
        </w:numPr>
        <w:spacing w:after="0" w:line="276" w:lineRule="auto"/>
        <w:jc w:val="both"/>
        <w:rPr>
          <w:lang w:val="es-ES"/>
        </w:rPr>
      </w:pPr>
      <w:r w:rsidRPr="001C31F1">
        <w:rPr>
          <w:lang w:val="es-ES"/>
        </w:rPr>
        <w:t>Algo simil</w:t>
      </w:r>
      <w:r w:rsidR="00622BE3" w:rsidRPr="001C31F1">
        <w:rPr>
          <w:lang w:val="es-ES"/>
        </w:rPr>
        <w:t>ar sucede al</w:t>
      </w:r>
      <w:r w:rsidR="00FD10B9" w:rsidRPr="001C31F1">
        <w:rPr>
          <w:lang w:val="es-ES"/>
        </w:rPr>
        <w:t xml:space="preserve"> </w:t>
      </w:r>
      <w:r w:rsidR="00CA07C8" w:rsidRPr="001C31F1">
        <w:rPr>
          <w:lang w:val="es-ES"/>
        </w:rPr>
        <w:t>practicar este mismo</w:t>
      </w:r>
      <w:r w:rsidRPr="001C31F1">
        <w:rPr>
          <w:lang w:val="es-ES"/>
        </w:rPr>
        <w:t xml:space="preserve"> </w:t>
      </w:r>
      <w:r w:rsidR="00FD10B9" w:rsidRPr="001C31F1">
        <w:rPr>
          <w:lang w:val="es-ES"/>
        </w:rPr>
        <w:t>an</w:t>
      </w:r>
      <w:r w:rsidRPr="001C31F1">
        <w:rPr>
          <w:lang w:val="es-ES"/>
        </w:rPr>
        <w:t>á</w:t>
      </w:r>
      <w:r w:rsidR="00FD10B9" w:rsidRPr="001C31F1">
        <w:rPr>
          <w:lang w:val="es-ES"/>
        </w:rPr>
        <w:t>li</w:t>
      </w:r>
      <w:r w:rsidRPr="001C31F1">
        <w:rPr>
          <w:lang w:val="es-ES"/>
        </w:rPr>
        <w:t>sis al interior de cada</w:t>
      </w:r>
      <w:r w:rsidR="00FD10B9" w:rsidRPr="001C31F1">
        <w:rPr>
          <w:lang w:val="es-ES"/>
        </w:rPr>
        <w:t xml:space="preserve"> </w:t>
      </w:r>
      <w:r w:rsidR="00622BE3" w:rsidRPr="001C31F1">
        <w:rPr>
          <w:lang w:val="es-ES"/>
        </w:rPr>
        <w:t>región</w:t>
      </w:r>
      <w:r w:rsidRPr="001C31F1">
        <w:rPr>
          <w:lang w:val="es-ES"/>
        </w:rPr>
        <w:t xml:space="preserve">. Si se </w:t>
      </w:r>
      <w:r w:rsidR="00CA07C8" w:rsidRPr="001C31F1">
        <w:rPr>
          <w:lang w:val="es-ES"/>
        </w:rPr>
        <w:t xml:space="preserve">toma en cuenta </w:t>
      </w:r>
      <w:r w:rsidRPr="001C31F1">
        <w:rPr>
          <w:lang w:val="es-ES"/>
        </w:rPr>
        <w:t xml:space="preserve">la región de </w:t>
      </w:r>
      <w:r w:rsidR="00CA2DFB">
        <w:rPr>
          <w:lang w:val="es-ES"/>
        </w:rPr>
        <w:t>trabajo</w:t>
      </w:r>
      <w:r w:rsidRPr="001C31F1">
        <w:rPr>
          <w:lang w:val="es-ES"/>
        </w:rPr>
        <w:t xml:space="preserve"> del ocupado,</w:t>
      </w:r>
      <w:r w:rsidR="00622BE3" w:rsidRPr="001C31F1">
        <w:rPr>
          <w:lang w:val="es-ES"/>
        </w:rPr>
        <w:t xml:space="preserve"> </w:t>
      </w:r>
      <w:r w:rsidR="00FD10B9" w:rsidRPr="001C31F1">
        <w:rPr>
          <w:lang w:val="es-ES"/>
        </w:rPr>
        <w:t>se observa</w:t>
      </w:r>
      <w:r w:rsidR="00A71444" w:rsidRPr="001C31F1">
        <w:rPr>
          <w:lang w:val="es-ES"/>
        </w:rPr>
        <w:t xml:space="preserve"> que </w:t>
      </w:r>
      <w:r w:rsidR="004141D4" w:rsidRPr="001C31F1">
        <w:rPr>
          <w:lang w:val="es-ES"/>
        </w:rPr>
        <w:t xml:space="preserve">aquellas </w:t>
      </w:r>
      <w:r w:rsidR="00A71444" w:rsidRPr="001C31F1">
        <w:rPr>
          <w:lang w:val="es-ES"/>
        </w:rPr>
        <w:t>en donde</w:t>
      </w:r>
      <w:r w:rsidR="00FD10B9" w:rsidRPr="001C31F1">
        <w:rPr>
          <w:lang w:val="es-ES"/>
        </w:rPr>
        <w:t xml:space="preserve"> </w:t>
      </w:r>
      <w:r w:rsidR="00A71444" w:rsidRPr="001C31F1">
        <w:rPr>
          <w:lang w:val="es-ES"/>
        </w:rPr>
        <w:t xml:space="preserve">la minería tiene mayor </w:t>
      </w:r>
      <w:r w:rsidR="00697745" w:rsidRPr="001C31F1">
        <w:rPr>
          <w:lang w:val="es-ES"/>
        </w:rPr>
        <w:t xml:space="preserve">participación </w:t>
      </w:r>
      <w:r w:rsidR="00A71444" w:rsidRPr="001C31F1">
        <w:rPr>
          <w:lang w:val="es-ES"/>
        </w:rPr>
        <w:t>son las de Antofagasta (</w:t>
      </w:r>
      <w:r w:rsidR="00B01DB2">
        <w:rPr>
          <w:lang w:val="es-ES"/>
        </w:rPr>
        <w:t>31</w:t>
      </w:r>
      <w:r w:rsidR="00A71444" w:rsidRPr="001C31F1">
        <w:rPr>
          <w:lang w:val="es-ES"/>
        </w:rPr>
        <w:t>%), Atacama (</w:t>
      </w:r>
      <w:r w:rsidR="00B01DB2">
        <w:rPr>
          <w:lang w:val="es-ES"/>
        </w:rPr>
        <w:t>21</w:t>
      </w:r>
      <w:r w:rsidR="00A71444" w:rsidRPr="001C31F1">
        <w:rPr>
          <w:lang w:val="es-ES"/>
        </w:rPr>
        <w:t>%) y Tarapacá (</w:t>
      </w:r>
      <w:r w:rsidR="00B01DB2">
        <w:rPr>
          <w:lang w:val="es-ES"/>
        </w:rPr>
        <w:t>12</w:t>
      </w:r>
      <w:r w:rsidR="00A71444" w:rsidRPr="001C31F1">
        <w:rPr>
          <w:lang w:val="es-ES"/>
        </w:rPr>
        <w:t xml:space="preserve">%). </w:t>
      </w:r>
      <w:r w:rsidR="005B0153" w:rsidRPr="001C31F1">
        <w:rPr>
          <w:lang w:val="es-ES"/>
        </w:rPr>
        <w:t>Nuevamente</w:t>
      </w:r>
      <w:r w:rsidR="00EB501C" w:rsidRPr="001C31F1">
        <w:rPr>
          <w:lang w:val="es-ES"/>
        </w:rPr>
        <w:t xml:space="preserve">, las regiones en donde la minería tiene menor </w:t>
      </w:r>
      <w:r w:rsidR="00697745" w:rsidRPr="001C31F1">
        <w:rPr>
          <w:lang w:val="es-ES"/>
        </w:rPr>
        <w:t xml:space="preserve">participación </w:t>
      </w:r>
      <w:r w:rsidR="00EB501C" w:rsidRPr="001C31F1">
        <w:rPr>
          <w:lang w:val="es-ES"/>
        </w:rPr>
        <w:t>son las de La Araucanía, Los Ríos y Los Lagos.</w:t>
      </w:r>
    </w:p>
    <w:p w14:paraId="7448AC64" w14:textId="70596964" w:rsidR="001D58D5" w:rsidRPr="00E4776A" w:rsidRDefault="008C2379" w:rsidP="00CF14E1">
      <w:pPr>
        <w:pStyle w:val="ListParagraph"/>
        <w:numPr>
          <w:ilvl w:val="0"/>
          <w:numId w:val="6"/>
        </w:numPr>
        <w:spacing w:after="0" w:line="276" w:lineRule="auto"/>
        <w:jc w:val="both"/>
        <w:rPr>
          <w:lang w:val="es-ES"/>
        </w:rPr>
      </w:pPr>
      <w:r w:rsidRPr="00E4776A">
        <w:rPr>
          <w:lang w:val="es-ES"/>
        </w:rPr>
        <w:t>Durante 2016, l</w:t>
      </w:r>
      <w:r w:rsidR="001D58D5" w:rsidRPr="00E4776A">
        <w:rPr>
          <w:lang w:val="es-ES"/>
        </w:rPr>
        <w:t xml:space="preserve">a principal exportación del sector </w:t>
      </w:r>
      <w:r w:rsidRPr="00E4776A">
        <w:rPr>
          <w:lang w:val="es-ES"/>
        </w:rPr>
        <w:t>fue</w:t>
      </w:r>
      <w:r w:rsidR="001D58D5" w:rsidRPr="00E4776A">
        <w:rPr>
          <w:lang w:val="es-ES"/>
        </w:rPr>
        <w:t xml:space="preserve"> el cobre (9</w:t>
      </w:r>
      <w:r w:rsidR="006B2A05" w:rsidRPr="00E4776A">
        <w:rPr>
          <w:lang w:val="es-ES"/>
        </w:rPr>
        <w:t>1</w:t>
      </w:r>
      <w:r w:rsidR="001D58D5" w:rsidRPr="00E4776A">
        <w:rPr>
          <w:lang w:val="es-ES"/>
        </w:rPr>
        <w:t xml:space="preserve">% de las exportaciones del sector). De hecho, el </w:t>
      </w:r>
      <w:r w:rsidR="00CA07C8" w:rsidRPr="00E4776A">
        <w:rPr>
          <w:lang w:val="es-ES"/>
        </w:rPr>
        <w:t>c</w:t>
      </w:r>
      <w:r w:rsidR="001D58D5" w:rsidRPr="00E4776A">
        <w:rPr>
          <w:lang w:val="es-ES"/>
        </w:rPr>
        <w:t xml:space="preserve">obre </w:t>
      </w:r>
      <w:r w:rsidRPr="00E4776A">
        <w:rPr>
          <w:lang w:val="es-ES"/>
        </w:rPr>
        <w:t>fue</w:t>
      </w:r>
      <w:r w:rsidR="001D58D5" w:rsidRPr="00E4776A">
        <w:rPr>
          <w:lang w:val="es-ES"/>
        </w:rPr>
        <w:t xml:space="preserve"> el producto más exportado por Chile (4</w:t>
      </w:r>
      <w:r w:rsidRPr="00E4776A">
        <w:rPr>
          <w:lang w:val="es-ES"/>
        </w:rPr>
        <w:t>6,4</w:t>
      </w:r>
      <w:r w:rsidR="001D58D5" w:rsidRPr="00E4776A">
        <w:rPr>
          <w:lang w:val="es-ES"/>
        </w:rPr>
        <w:t>% de las exportaciones totales del país).</w:t>
      </w:r>
    </w:p>
    <w:p w14:paraId="47EC4F17" w14:textId="77777777" w:rsidR="0000732E" w:rsidRPr="001C31F1" w:rsidRDefault="0000732E" w:rsidP="00AB60F0">
      <w:pPr>
        <w:spacing w:after="0" w:line="276" w:lineRule="auto"/>
        <w:jc w:val="both"/>
        <w:rPr>
          <w:lang w:val="es-ES"/>
        </w:rPr>
      </w:pPr>
    </w:p>
    <w:p w14:paraId="7E66C959" w14:textId="277EC4A9" w:rsidR="003A0D34" w:rsidRPr="001C31F1" w:rsidRDefault="003A0D34" w:rsidP="004A2E79">
      <w:pPr>
        <w:pStyle w:val="NoSpacing"/>
        <w:spacing w:line="276" w:lineRule="auto"/>
        <w:jc w:val="both"/>
        <w:rPr>
          <w:b/>
          <w:i/>
          <w:lang w:val="es-ES"/>
        </w:rPr>
      </w:pPr>
      <w:r w:rsidRPr="001C31F1">
        <w:rPr>
          <w:b/>
          <w:i/>
          <w:lang w:val="es-ES"/>
        </w:rPr>
        <w:t>Empleadores</w:t>
      </w:r>
    </w:p>
    <w:p w14:paraId="18D95437" w14:textId="4FC60168" w:rsidR="000750FF" w:rsidRPr="001C31F1" w:rsidRDefault="000750FF" w:rsidP="00CF14E1">
      <w:pPr>
        <w:pStyle w:val="ListParagraph"/>
        <w:numPr>
          <w:ilvl w:val="0"/>
          <w:numId w:val="3"/>
        </w:numPr>
        <w:spacing w:after="0" w:line="276" w:lineRule="auto"/>
        <w:jc w:val="both"/>
        <w:rPr>
          <w:lang w:val="es-ES"/>
        </w:rPr>
      </w:pPr>
      <w:r w:rsidRPr="001C31F1">
        <w:rPr>
          <w:lang w:val="es-ES"/>
        </w:rPr>
        <w:t xml:space="preserve">La mayoría de las empresas corresponde a microempresas (85%), pero estas concentran </w:t>
      </w:r>
      <w:r w:rsidR="001B3379" w:rsidRPr="001C31F1">
        <w:rPr>
          <w:lang w:val="es-ES"/>
        </w:rPr>
        <w:t xml:space="preserve">apenas </w:t>
      </w:r>
      <w:r w:rsidRPr="001C31F1">
        <w:rPr>
          <w:lang w:val="es-ES"/>
        </w:rPr>
        <w:t xml:space="preserve">al </w:t>
      </w:r>
      <w:r w:rsidR="000C33D3" w:rsidRPr="001C31F1">
        <w:rPr>
          <w:lang w:val="es-ES"/>
        </w:rPr>
        <w:t>4</w:t>
      </w:r>
      <w:r w:rsidRPr="001C31F1">
        <w:rPr>
          <w:lang w:val="es-ES"/>
        </w:rPr>
        <w:t xml:space="preserve">% de los ocupados. </w:t>
      </w:r>
      <w:r w:rsidR="001B3379" w:rsidRPr="001C31F1">
        <w:rPr>
          <w:lang w:val="es-ES"/>
        </w:rPr>
        <w:t xml:space="preserve">Por </w:t>
      </w:r>
      <w:r w:rsidR="009360EC" w:rsidRPr="001C31F1">
        <w:rPr>
          <w:lang w:val="es-ES"/>
        </w:rPr>
        <w:t>el contrario</w:t>
      </w:r>
      <w:r w:rsidRPr="001C31F1">
        <w:rPr>
          <w:lang w:val="es-ES"/>
        </w:rPr>
        <w:t xml:space="preserve">, </w:t>
      </w:r>
      <w:r w:rsidR="001B3379" w:rsidRPr="001C31F1">
        <w:rPr>
          <w:lang w:val="es-ES"/>
        </w:rPr>
        <w:t xml:space="preserve">si bien </w:t>
      </w:r>
      <w:r w:rsidRPr="001C31F1">
        <w:rPr>
          <w:lang w:val="es-ES"/>
        </w:rPr>
        <w:t xml:space="preserve">solo un 2% </w:t>
      </w:r>
      <w:r w:rsidR="009360EC" w:rsidRPr="001C31F1">
        <w:rPr>
          <w:lang w:val="es-ES"/>
        </w:rPr>
        <w:t xml:space="preserve">corresponde a </w:t>
      </w:r>
      <w:r w:rsidRPr="001C31F1">
        <w:rPr>
          <w:lang w:val="es-ES"/>
        </w:rPr>
        <w:t xml:space="preserve">grandes empresas, estas </w:t>
      </w:r>
      <w:r w:rsidR="006A14F8" w:rsidRPr="001C31F1">
        <w:rPr>
          <w:lang w:val="es-ES"/>
        </w:rPr>
        <w:t xml:space="preserve">emplean </w:t>
      </w:r>
      <w:r w:rsidRPr="001C31F1">
        <w:rPr>
          <w:lang w:val="es-ES"/>
        </w:rPr>
        <w:t>al 7</w:t>
      </w:r>
      <w:r w:rsidR="000C33D3" w:rsidRPr="001C31F1">
        <w:rPr>
          <w:lang w:val="es-ES"/>
        </w:rPr>
        <w:t>4</w:t>
      </w:r>
      <w:r w:rsidRPr="001C31F1">
        <w:rPr>
          <w:lang w:val="es-ES"/>
        </w:rPr>
        <w:t xml:space="preserve">% de los ocupados. </w:t>
      </w:r>
    </w:p>
    <w:p w14:paraId="648091B4" w14:textId="45545F04" w:rsidR="000750FF" w:rsidRPr="001C31F1" w:rsidRDefault="000750FF" w:rsidP="00CF14E1">
      <w:pPr>
        <w:pStyle w:val="ListParagraph"/>
        <w:numPr>
          <w:ilvl w:val="0"/>
          <w:numId w:val="3"/>
        </w:numPr>
        <w:spacing w:after="0" w:line="276" w:lineRule="auto"/>
        <w:jc w:val="both"/>
        <w:rPr>
          <w:lang w:val="es-ES"/>
        </w:rPr>
      </w:pPr>
      <w:r w:rsidRPr="001C31F1">
        <w:rPr>
          <w:lang w:val="es-ES"/>
        </w:rPr>
        <w:t xml:space="preserve">Considerando </w:t>
      </w:r>
      <w:r w:rsidR="006A14F8" w:rsidRPr="001C31F1">
        <w:rPr>
          <w:lang w:val="es-ES"/>
        </w:rPr>
        <w:t>e</w:t>
      </w:r>
      <w:r w:rsidRPr="001C31F1">
        <w:rPr>
          <w:lang w:val="es-ES"/>
        </w:rPr>
        <w:t>l universo de ocupados</w:t>
      </w:r>
      <w:r w:rsidR="009360EC" w:rsidRPr="001C31F1">
        <w:rPr>
          <w:lang w:val="es-ES"/>
        </w:rPr>
        <w:t>,</w:t>
      </w:r>
      <w:r w:rsidRPr="001C31F1">
        <w:rPr>
          <w:lang w:val="es-ES"/>
        </w:rPr>
        <w:t xml:space="preserve"> se observa que solo un 1% se declara como trabajador por cuenta propia unipersonal, por lo que dicha distinción no </w:t>
      </w:r>
      <w:r w:rsidR="006A14F8" w:rsidRPr="001C31F1">
        <w:rPr>
          <w:lang w:val="es-ES"/>
        </w:rPr>
        <w:t xml:space="preserve">resulta </w:t>
      </w:r>
      <w:r w:rsidRPr="001C31F1">
        <w:rPr>
          <w:lang w:val="es-ES"/>
        </w:rPr>
        <w:t>relevante para el sector minero.</w:t>
      </w:r>
    </w:p>
    <w:p w14:paraId="578C90AA" w14:textId="36C9935F" w:rsidR="000750FF" w:rsidRPr="00C563C4" w:rsidRDefault="000750FF" w:rsidP="00CF14E1">
      <w:pPr>
        <w:pStyle w:val="ListParagraph"/>
        <w:numPr>
          <w:ilvl w:val="0"/>
          <w:numId w:val="3"/>
        </w:numPr>
        <w:spacing w:after="0" w:line="276" w:lineRule="auto"/>
        <w:jc w:val="both"/>
        <w:rPr>
          <w:lang w:val="es-ES"/>
        </w:rPr>
      </w:pPr>
      <w:r w:rsidRPr="00C563C4">
        <w:rPr>
          <w:lang w:val="es-ES"/>
        </w:rPr>
        <w:t xml:space="preserve">Si bien el sector tiene </w:t>
      </w:r>
      <w:r w:rsidR="006A14F8" w:rsidRPr="00C563C4">
        <w:rPr>
          <w:lang w:val="es-ES"/>
        </w:rPr>
        <w:t>cuatro</w:t>
      </w:r>
      <w:r w:rsidRPr="00C563C4">
        <w:rPr>
          <w:lang w:val="es-ES"/>
        </w:rPr>
        <w:t xml:space="preserve"> divisiones, las más importantes son </w:t>
      </w:r>
      <w:r w:rsidR="009360EC" w:rsidRPr="00C563C4">
        <w:rPr>
          <w:lang w:val="es-ES"/>
        </w:rPr>
        <w:t>E</w:t>
      </w:r>
      <w:r w:rsidRPr="00C563C4">
        <w:rPr>
          <w:lang w:val="es-ES"/>
        </w:rPr>
        <w:t xml:space="preserve">xtracción de </w:t>
      </w:r>
      <w:r w:rsidR="009360EC" w:rsidRPr="00C563C4">
        <w:rPr>
          <w:lang w:val="es-ES"/>
        </w:rPr>
        <w:t>Otras M</w:t>
      </w:r>
      <w:r w:rsidRPr="00C563C4">
        <w:rPr>
          <w:lang w:val="es-ES"/>
        </w:rPr>
        <w:t>i</w:t>
      </w:r>
      <w:r w:rsidR="006A14F8" w:rsidRPr="00C563C4">
        <w:rPr>
          <w:lang w:val="es-ES"/>
        </w:rPr>
        <w:t>n</w:t>
      </w:r>
      <w:r w:rsidRPr="00C563C4">
        <w:rPr>
          <w:lang w:val="es-ES"/>
        </w:rPr>
        <w:t xml:space="preserve">as y </w:t>
      </w:r>
      <w:r w:rsidR="009360EC" w:rsidRPr="00C563C4">
        <w:rPr>
          <w:lang w:val="es-ES"/>
        </w:rPr>
        <w:t xml:space="preserve">Canteras, </w:t>
      </w:r>
      <w:r w:rsidRPr="00C563C4">
        <w:rPr>
          <w:lang w:val="es-ES"/>
        </w:rPr>
        <w:t xml:space="preserve">y </w:t>
      </w:r>
      <w:r w:rsidR="009360EC" w:rsidRPr="00C563C4">
        <w:rPr>
          <w:lang w:val="es-ES"/>
        </w:rPr>
        <w:t>E</w:t>
      </w:r>
      <w:r w:rsidRPr="00C563C4">
        <w:rPr>
          <w:lang w:val="es-ES"/>
        </w:rPr>
        <w:t xml:space="preserve">xtracción de </w:t>
      </w:r>
      <w:r w:rsidR="009360EC" w:rsidRPr="00C563C4">
        <w:rPr>
          <w:lang w:val="es-ES"/>
        </w:rPr>
        <w:t>M</w:t>
      </w:r>
      <w:r w:rsidRPr="00C563C4">
        <w:rPr>
          <w:lang w:val="es-ES"/>
        </w:rPr>
        <w:t xml:space="preserve">inerales </w:t>
      </w:r>
      <w:r w:rsidR="009360EC" w:rsidRPr="00C563C4">
        <w:rPr>
          <w:lang w:val="es-ES"/>
        </w:rPr>
        <w:t>M</w:t>
      </w:r>
      <w:r w:rsidRPr="00C563C4">
        <w:rPr>
          <w:lang w:val="es-ES"/>
        </w:rPr>
        <w:t xml:space="preserve">etalíferos. </w:t>
      </w:r>
      <w:r w:rsidR="006A14F8" w:rsidRPr="00C563C4">
        <w:rPr>
          <w:lang w:val="es-ES"/>
        </w:rPr>
        <w:t>Sumad</w:t>
      </w:r>
      <w:r w:rsidR="009360EC" w:rsidRPr="00C563C4">
        <w:rPr>
          <w:lang w:val="es-ES"/>
        </w:rPr>
        <w:t>o</w:t>
      </w:r>
      <w:r w:rsidR="006A14F8" w:rsidRPr="00C563C4">
        <w:rPr>
          <w:lang w:val="es-ES"/>
        </w:rPr>
        <w:t>s, a</w:t>
      </w:r>
      <w:r w:rsidRPr="00C563C4">
        <w:rPr>
          <w:lang w:val="es-ES"/>
        </w:rPr>
        <w:t>mb</w:t>
      </w:r>
      <w:r w:rsidR="009360EC" w:rsidRPr="00C563C4">
        <w:rPr>
          <w:lang w:val="es-ES"/>
        </w:rPr>
        <w:t>o</w:t>
      </w:r>
      <w:r w:rsidRPr="00C563C4">
        <w:rPr>
          <w:lang w:val="es-ES"/>
        </w:rPr>
        <w:t xml:space="preserve">s </w:t>
      </w:r>
      <w:r w:rsidR="009360EC" w:rsidRPr="00C563C4">
        <w:rPr>
          <w:lang w:val="es-ES"/>
        </w:rPr>
        <w:t>subsectores</w:t>
      </w:r>
      <w:r w:rsidRPr="00C563C4">
        <w:rPr>
          <w:lang w:val="es-ES"/>
        </w:rPr>
        <w:t xml:space="preserve"> </w:t>
      </w:r>
      <w:r w:rsidR="006A14F8" w:rsidRPr="00C563C4">
        <w:rPr>
          <w:lang w:val="es-ES"/>
        </w:rPr>
        <w:t xml:space="preserve">reúnen </w:t>
      </w:r>
      <w:r w:rsidRPr="00C563C4">
        <w:rPr>
          <w:lang w:val="es-ES"/>
        </w:rPr>
        <w:t>más d</w:t>
      </w:r>
      <w:r w:rsidR="00DB0941" w:rsidRPr="00C563C4">
        <w:rPr>
          <w:lang w:val="es-ES"/>
        </w:rPr>
        <w:t>el 97% de las empresas (51% y 46</w:t>
      </w:r>
      <w:r w:rsidRPr="00C563C4">
        <w:rPr>
          <w:lang w:val="es-ES"/>
        </w:rPr>
        <w:t>%</w:t>
      </w:r>
      <w:r w:rsidR="00EA656B" w:rsidRPr="00C563C4">
        <w:rPr>
          <w:lang w:val="es-ES"/>
        </w:rPr>
        <w:t>, respectivamente</w:t>
      </w:r>
      <w:r w:rsidRPr="00C563C4">
        <w:rPr>
          <w:lang w:val="es-ES"/>
        </w:rPr>
        <w:t xml:space="preserve">), más del 94% de </w:t>
      </w:r>
      <w:r w:rsidR="00460942" w:rsidRPr="00C563C4">
        <w:rPr>
          <w:lang w:val="es-ES"/>
        </w:rPr>
        <w:t>las ventas (</w:t>
      </w:r>
      <w:r w:rsidR="00DB0941" w:rsidRPr="00C563C4">
        <w:rPr>
          <w:lang w:val="es-ES"/>
        </w:rPr>
        <w:t>46</w:t>
      </w:r>
      <w:r w:rsidR="00460942" w:rsidRPr="00C563C4">
        <w:rPr>
          <w:lang w:val="es-ES"/>
        </w:rPr>
        <w:t xml:space="preserve">% y </w:t>
      </w:r>
      <w:r w:rsidR="00DB0941" w:rsidRPr="00C563C4">
        <w:rPr>
          <w:lang w:val="es-ES"/>
        </w:rPr>
        <w:t>49</w:t>
      </w:r>
      <w:r w:rsidR="00460942" w:rsidRPr="00C563C4">
        <w:rPr>
          <w:lang w:val="es-ES"/>
        </w:rPr>
        <w:t>%</w:t>
      </w:r>
      <w:r w:rsidR="00EA656B" w:rsidRPr="00C563C4">
        <w:rPr>
          <w:lang w:val="es-ES"/>
        </w:rPr>
        <w:t>, respectivamente</w:t>
      </w:r>
      <w:r w:rsidR="00460942" w:rsidRPr="00C563C4">
        <w:rPr>
          <w:lang w:val="es-ES"/>
        </w:rPr>
        <w:t xml:space="preserve">) y más del 96% de los </w:t>
      </w:r>
      <w:r w:rsidR="00D70A80" w:rsidRPr="00C563C4">
        <w:rPr>
          <w:lang w:val="es-ES"/>
        </w:rPr>
        <w:t>trabajadores dependientes</w:t>
      </w:r>
      <w:r w:rsidR="00460942" w:rsidRPr="00C563C4">
        <w:rPr>
          <w:lang w:val="es-ES"/>
        </w:rPr>
        <w:t xml:space="preserve"> del sector (5</w:t>
      </w:r>
      <w:r w:rsidR="00DB0941" w:rsidRPr="00C563C4">
        <w:rPr>
          <w:lang w:val="es-ES"/>
        </w:rPr>
        <w:t>3</w:t>
      </w:r>
      <w:r w:rsidR="00460942" w:rsidRPr="00C563C4">
        <w:rPr>
          <w:lang w:val="es-ES"/>
        </w:rPr>
        <w:t>% y 4</w:t>
      </w:r>
      <w:r w:rsidR="00DB0941" w:rsidRPr="00C563C4">
        <w:rPr>
          <w:lang w:val="es-ES"/>
        </w:rPr>
        <w:t>4</w:t>
      </w:r>
      <w:r w:rsidR="00460942" w:rsidRPr="00C563C4">
        <w:rPr>
          <w:lang w:val="es-ES"/>
        </w:rPr>
        <w:t>%</w:t>
      </w:r>
      <w:r w:rsidR="00EA656B" w:rsidRPr="00C563C4">
        <w:rPr>
          <w:lang w:val="es-ES"/>
        </w:rPr>
        <w:t>, respectivamente</w:t>
      </w:r>
      <w:r w:rsidR="00460942" w:rsidRPr="00C563C4">
        <w:rPr>
          <w:lang w:val="es-ES"/>
        </w:rPr>
        <w:t>).</w:t>
      </w:r>
    </w:p>
    <w:p w14:paraId="454B3F5E" w14:textId="77777777" w:rsidR="00585C4E" w:rsidRPr="00090858" w:rsidRDefault="00585C4E" w:rsidP="004A2E79">
      <w:pPr>
        <w:spacing w:after="0" w:line="276" w:lineRule="auto"/>
        <w:jc w:val="both"/>
        <w:rPr>
          <w:lang w:val="es-ES"/>
        </w:rPr>
      </w:pPr>
    </w:p>
    <w:p w14:paraId="06E1A97C" w14:textId="72CAC6EC" w:rsidR="003A0D34" w:rsidRPr="001C31F1" w:rsidRDefault="003A0D34" w:rsidP="004A2E79">
      <w:pPr>
        <w:pStyle w:val="NoSpacing"/>
        <w:spacing w:line="276" w:lineRule="auto"/>
        <w:jc w:val="both"/>
        <w:rPr>
          <w:b/>
          <w:i/>
          <w:lang w:val="es-ES"/>
        </w:rPr>
      </w:pPr>
      <w:r w:rsidRPr="001C31F1">
        <w:rPr>
          <w:b/>
          <w:i/>
          <w:lang w:val="es-ES"/>
        </w:rPr>
        <w:t>Trabajadores</w:t>
      </w:r>
    </w:p>
    <w:p w14:paraId="0A129EF7" w14:textId="3E7E367E" w:rsidR="007E06BF" w:rsidRPr="001C31F1" w:rsidRDefault="007E06BF" w:rsidP="00CF14E1">
      <w:pPr>
        <w:pStyle w:val="CitaviBibliographyEntry"/>
        <w:numPr>
          <w:ilvl w:val="0"/>
          <w:numId w:val="5"/>
        </w:numPr>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E</w:t>
      </w:r>
      <w:r w:rsidR="006A14F8" w:rsidRPr="001C31F1">
        <w:rPr>
          <w:rFonts w:ascii="Times New Roman" w:hAnsi="Times New Roman" w:cs="Times New Roman"/>
          <w:sz w:val="24"/>
          <w:szCs w:val="24"/>
          <w:lang w:val="es-ES"/>
        </w:rPr>
        <w:t>l</w:t>
      </w:r>
      <w:r w:rsidRPr="001C31F1">
        <w:rPr>
          <w:rFonts w:ascii="Times New Roman" w:hAnsi="Times New Roman" w:cs="Times New Roman"/>
          <w:sz w:val="24"/>
          <w:szCs w:val="24"/>
          <w:lang w:val="es-ES"/>
        </w:rPr>
        <w:t xml:space="preserve"> sector está </w:t>
      </w:r>
      <w:r w:rsidR="006A14F8" w:rsidRPr="001C31F1">
        <w:rPr>
          <w:rFonts w:ascii="Times New Roman" w:hAnsi="Times New Roman" w:cs="Times New Roman"/>
          <w:sz w:val="24"/>
          <w:szCs w:val="24"/>
          <w:lang w:val="es-ES"/>
        </w:rPr>
        <w:t xml:space="preserve">integrado </w:t>
      </w:r>
      <w:r w:rsidRPr="001C31F1">
        <w:rPr>
          <w:rFonts w:ascii="Times New Roman" w:hAnsi="Times New Roman" w:cs="Times New Roman"/>
          <w:sz w:val="24"/>
          <w:szCs w:val="24"/>
          <w:lang w:val="es-ES"/>
        </w:rPr>
        <w:t>mayoritariamente por hombres (9</w:t>
      </w:r>
      <w:r w:rsidR="00F56128" w:rsidRPr="001C31F1">
        <w:rPr>
          <w:rFonts w:ascii="Times New Roman" w:hAnsi="Times New Roman" w:cs="Times New Roman"/>
          <w:sz w:val="24"/>
          <w:szCs w:val="24"/>
          <w:lang w:val="es-ES"/>
        </w:rPr>
        <w:t>1</w:t>
      </w:r>
      <w:r w:rsidRPr="001C31F1">
        <w:rPr>
          <w:rFonts w:ascii="Times New Roman" w:hAnsi="Times New Roman" w:cs="Times New Roman"/>
          <w:sz w:val="24"/>
          <w:szCs w:val="24"/>
          <w:lang w:val="es-ES"/>
        </w:rPr>
        <w:t>%). Esta cifra no solo es alta en términos absolutos, sino también si se la considera en relación con la realidad nacional, donde las mujeres representan el 41% y los hombres el 59% de l</w:t>
      </w:r>
      <w:r w:rsidR="00631EDC" w:rsidRPr="001C31F1">
        <w:rPr>
          <w:rFonts w:ascii="Times New Roman" w:hAnsi="Times New Roman" w:cs="Times New Roman"/>
          <w:sz w:val="24"/>
          <w:szCs w:val="24"/>
          <w:lang w:val="es-ES"/>
        </w:rPr>
        <w:t>os ocupados</w:t>
      </w:r>
      <w:r w:rsidR="00697745" w:rsidRPr="001C31F1">
        <w:rPr>
          <w:rFonts w:ascii="Times New Roman" w:hAnsi="Times New Roman" w:cs="Times New Roman"/>
          <w:sz w:val="24"/>
          <w:szCs w:val="24"/>
          <w:lang w:val="es-ES"/>
        </w:rPr>
        <w:t xml:space="preserve"> a nivel nacional.</w:t>
      </w:r>
    </w:p>
    <w:p w14:paraId="51AF9F1F" w14:textId="0CC6E6EC" w:rsidR="003755EC" w:rsidRPr="001C31F1" w:rsidRDefault="003755EC" w:rsidP="00CF14E1">
      <w:pPr>
        <w:pStyle w:val="CitaviBibliographyEntry"/>
        <w:numPr>
          <w:ilvl w:val="0"/>
          <w:numId w:val="5"/>
        </w:numPr>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 xml:space="preserve">Los </w:t>
      </w:r>
      <w:r w:rsidR="00043717" w:rsidRPr="001C31F1">
        <w:rPr>
          <w:rFonts w:ascii="Times New Roman" w:hAnsi="Times New Roman" w:cs="Times New Roman"/>
          <w:sz w:val="24"/>
          <w:szCs w:val="24"/>
          <w:lang w:val="es-ES"/>
        </w:rPr>
        <w:t xml:space="preserve">ocupados </w:t>
      </w:r>
      <w:r w:rsidRPr="001C31F1">
        <w:rPr>
          <w:rFonts w:ascii="Times New Roman" w:hAnsi="Times New Roman" w:cs="Times New Roman"/>
          <w:sz w:val="24"/>
          <w:szCs w:val="24"/>
          <w:lang w:val="es-ES"/>
        </w:rPr>
        <w:t>del sector Minería presentan una edad promedio de 4</w:t>
      </w:r>
      <w:r w:rsidR="00EA259D" w:rsidRPr="001C31F1">
        <w:rPr>
          <w:rFonts w:ascii="Times New Roman" w:hAnsi="Times New Roman" w:cs="Times New Roman"/>
          <w:sz w:val="24"/>
          <w:szCs w:val="24"/>
          <w:lang w:val="es-ES"/>
        </w:rPr>
        <w:t>2</w:t>
      </w:r>
      <w:r w:rsidRPr="001C31F1">
        <w:rPr>
          <w:rFonts w:ascii="Times New Roman" w:hAnsi="Times New Roman" w:cs="Times New Roman"/>
          <w:sz w:val="24"/>
          <w:szCs w:val="24"/>
          <w:lang w:val="es-ES"/>
        </w:rPr>
        <w:t xml:space="preserve"> años</w:t>
      </w:r>
      <w:r w:rsidR="003E3FB8" w:rsidRPr="001C31F1">
        <w:rPr>
          <w:rFonts w:ascii="Times New Roman" w:hAnsi="Times New Roman" w:cs="Times New Roman"/>
          <w:sz w:val="24"/>
          <w:szCs w:val="24"/>
          <w:lang w:val="es-ES"/>
        </w:rPr>
        <w:t xml:space="preserve">, la cual es </w:t>
      </w:r>
      <w:r w:rsidR="0029754F" w:rsidRPr="001C31F1">
        <w:rPr>
          <w:rFonts w:ascii="Times New Roman" w:hAnsi="Times New Roman" w:cs="Times New Roman"/>
          <w:sz w:val="24"/>
          <w:szCs w:val="24"/>
          <w:lang w:val="es-ES"/>
        </w:rPr>
        <w:t xml:space="preserve">inferior </w:t>
      </w:r>
      <w:r w:rsidR="003E3FB8" w:rsidRPr="001C31F1">
        <w:rPr>
          <w:rFonts w:ascii="Times New Roman" w:hAnsi="Times New Roman" w:cs="Times New Roman"/>
          <w:sz w:val="24"/>
          <w:szCs w:val="24"/>
          <w:lang w:val="es-ES"/>
        </w:rPr>
        <w:t>al promedio nacional (4</w:t>
      </w:r>
      <w:r w:rsidR="00C14CD6">
        <w:rPr>
          <w:rFonts w:ascii="Times New Roman" w:hAnsi="Times New Roman" w:cs="Times New Roman"/>
          <w:sz w:val="24"/>
          <w:szCs w:val="24"/>
          <w:lang w:val="es-ES"/>
        </w:rPr>
        <w:t>4</w:t>
      </w:r>
      <w:r w:rsidR="003E3FB8" w:rsidRPr="001C31F1">
        <w:rPr>
          <w:rFonts w:ascii="Times New Roman" w:hAnsi="Times New Roman" w:cs="Times New Roman"/>
          <w:sz w:val="24"/>
          <w:szCs w:val="24"/>
          <w:lang w:val="es-ES"/>
        </w:rPr>
        <w:t xml:space="preserve"> años)</w:t>
      </w:r>
      <w:r w:rsidRPr="001C31F1">
        <w:rPr>
          <w:rFonts w:ascii="Times New Roman" w:hAnsi="Times New Roman" w:cs="Times New Roman"/>
          <w:sz w:val="24"/>
          <w:szCs w:val="24"/>
          <w:lang w:val="es-ES"/>
        </w:rPr>
        <w:t xml:space="preserve">. </w:t>
      </w:r>
    </w:p>
    <w:p w14:paraId="7B466687" w14:textId="20827DCA" w:rsidR="00A56167" w:rsidRPr="001C31F1" w:rsidRDefault="005C76A9" w:rsidP="00CF14E1">
      <w:pPr>
        <w:pStyle w:val="CitaviBibliographyEntry"/>
        <w:numPr>
          <w:ilvl w:val="0"/>
          <w:numId w:val="5"/>
        </w:numPr>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En materia de educación, la escolaridad promedio de los trabajadores del sector Minería es de 12,</w:t>
      </w:r>
      <w:r w:rsidR="00F9507A" w:rsidRPr="001C31F1">
        <w:rPr>
          <w:rFonts w:ascii="Times New Roman" w:hAnsi="Times New Roman" w:cs="Times New Roman"/>
          <w:sz w:val="24"/>
          <w:szCs w:val="24"/>
          <w:lang w:val="es-ES"/>
        </w:rPr>
        <w:t>9</w:t>
      </w:r>
      <w:r w:rsidRPr="001C31F1">
        <w:rPr>
          <w:rFonts w:ascii="Times New Roman" w:hAnsi="Times New Roman" w:cs="Times New Roman"/>
          <w:sz w:val="24"/>
          <w:szCs w:val="24"/>
          <w:lang w:val="es-ES"/>
        </w:rPr>
        <w:t xml:space="preserve"> años</w:t>
      </w:r>
      <w:r w:rsidR="0029754F" w:rsidRPr="001C31F1">
        <w:rPr>
          <w:rFonts w:ascii="Times New Roman" w:hAnsi="Times New Roman" w:cs="Times New Roman"/>
          <w:sz w:val="24"/>
          <w:szCs w:val="24"/>
          <w:lang w:val="es-ES"/>
        </w:rPr>
        <w:t>, mayor a</w:t>
      </w:r>
      <w:r w:rsidR="005A6AE1" w:rsidRPr="001C31F1">
        <w:rPr>
          <w:rFonts w:ascii="Times New Roman" w:hAnsi="Times New Roman" w:cs="Times New Roman"/>
          <w:sz w:val="24"/>
          <w:szCs w:val="24"/>
          <w:lang w:val="es-ES"/>
        </w:rPr>
        <w:t xml:space="preserve"> la de los ocupados </w:t>
      </w:r>
      <w:r w:rsidR="0029754F" w:rsidRPr="001C31F1">
        <w:rPr>
          <w:rFonts w:ascii="Times New Roman" w:hAnsi="Times New Roman" w:cs="Times New Roman"/>
          <w:sz w:val="24"/>
          <w:szCs w:val="24"/>
          <w:lang w:val="es-ES"/>
        </w:rPr>
        <w:t xml:space="preserve">en el plano </w:t>
      </w:r>
      <w:r w:rsidR="005A6AE1" w:rsidRPr="001C31F1">
        <w:rPr>
          <w:rFonts w:ascii="Times New Roman" w:hAnsi="Times New Roman" w:cs="Times New Roman"/>
          <w:sz w:val="24"/>
          <w:szCs w:val="24"/>
          <w:lang w:val="es-ES"/>
        </w:rPr>
        <w:t>naciona</w:t>
      </w:r>
      <w:r w:rsidR="0029754F" w:rsidRPr="001C31F1">
        <w:rPr>
          <w:rFonts w:ascii="Times New Roman" w:hAnsi="Times New Roman" w:cs="Times New Roman"/>
          <w:sz w:val="24"/>
          <w:szCs w:val="24"/>
          <w:lang w:val="es-ES"/>
        </w:rPr>
        <w:t>l (</w:t>
      </w:r>
      <w:r w:rsidR="005A6AE1" w:rsidRPr="001C31F1">
        <w:rPr>
          <w:rFonts w:ascii="Times New Roman" w:hAnsi="Times New Roman" w:cs="Times New Roman"/>
          <w:sz w:val="24"/>
          <w:szCs w:val="24"/>
          <w:lang w:val="es-ES"/>
        </w:rPr>
        <w:t>11,</w:t>
      </w:r>
      <w:r w:rsidR="00F9507A" w:rsidRPr="001C31F1">
        <w:rPr>
          <w:rFonts w:ascii="Times New Roman" w:hAnsi="Times New Roman" w:cs="Times New Roman"/>
          <w:sz w:val="24"/>
          <w:szCs w:val="24"/>
          <w:lang w:val="es-ES"/>
        </w:rPr>
        <w:t>8</w:t>
      </w:r>
      <w:r w:rsidR="0029754F" w:rsidRPr="001C31F1">
        <w:rPr>
          <w:rFonts w:ascii="Times New Roman" w:hAnsi="Times New Roman" w:cs="Times New Roman"/>
          <w:sz w:val="24"/>
          <w:szCs w:val="24"/>
          <w:lang w:val="es-ES"/>
        </w:rPr>
        <w:t xml:space="preserve"> años)</w:t>
      </w:r>
      <w:r w:rsidR="005A6AE1" w:rsidRPr="001C31F1">
        <w:rPr>
          <w:rFonts w:ascii="Times New Roman" w:hAnsi="Times New Roman" w:cs="Times New Roman"/>
          <w:sz w:val="24"/>
          <w:szCs w:val="24"/>
          <w:lang w:val="es-ES"/>
        </w:rPr>
        <w:t>. Esta diferencia se debe a</w:t>
      </w:r>
      <w:r w:rsidR="002651A6" w:rsidRPr="001C31F1">
        <w:rPr>
          <w:rFonts w:ascii="Times New Roman" w:hAnsi="Times New Roman" w:cs="Times New Roman"/>
          <w:sz w:val="24"/>
          <w:szCs w:val="24"/>
          <w:lang w:val="es-ES"/>
        </w:rPr>
        <w:t xml:space="preserve"> que, en relación al promedio nacional,</w:t>
      </w:r>
      <w:r w:rsidR="005A6AE1" w:rsidRPr="001C31F1">
        <w:rPr>
          <w:rFonts w:ascii="Times New Roman" w:hAnsi="Times New Roman" w:cs="Times New Roman"/>
          <w:sz w:val="24"/>
          <w:szCs w:val="24"/>
          <w:lang w:val="es-ES"/>
        </w:rPr>
        <w:t xml:space="preserve"> el sector tiene un menor</w:t>
      </w:r>
      <w:r w:rsidR="0029754F" w:rsidRPr="001C31F1">
        <w:rPr>
          <w:rFonts w:ascii="Times New Roman" w:hAnsi="Times New Roman" w:cs="Times New Roman"/>
          <w:sz w:val="24"/>
          <w:szCs w:val="24"/>
          <w:lang w:val="es-ES"/>
        </w:rPr>
        <w:t xml:space="preserve"> </w:t>
      </w:r>
      <w:r w:rsidR="005A6AE1" w:rsidRPr="001C31F1">
        <w:rPr>
          <w:rFonts w:ascii="Times New Roman" w:hAnsi="Times New Roman" w:cs="Times New Roman"/>
          <w:sz w:val="24"/>
          <w:szCs w:val="24"/>
          <w:lang w:val="es-ES"/>
        </w:rPr>
        <w:lastRenderedPageBreak/>
        <w:t>porcentaje de individuos con nivel educativo bajo</w:t>
      </w:r>
      <w:r w:rsidR="002651A6" w:rsidRPr="001C31F1">
        <w:rPr>
          <w:rFonts w:ascii="Times New Roman" w:hAnsi="Times New Roman" w:cs="Times New Roman"/>
          <w:sz w:val="24"/>
          <w:szCs w:val="24"/>
          <w:lang w:val="es-ES"/>
        </w:rPr>
        <w:t xml:space="preserve"> y un mayor porcentaje de individuos con nivel educativo </w:t>
      </w:r>
      <w:r w:rsidR="00210189" w:rsidRPr="001C31F1">
        <w:rPr>
          <w:rFonts w:ascii="Times New Roman" w:hAnsi="Times New Roman" w:cs="Times New Roman"/>
          <w:sz w:val="24"/>
          <w:szCs w:val="24"/>
          <w:lang w:val="es-ES"/>
        </w:rPr>
        <w:t>medio</w:t>
      </w:r>
      <w:r w:rsidR="002651A6" w:rsidRPr="001C31F1">
        <w:rPr>
          <w:rFonts w:ascii="Times New Roman" w:hAnsi="Times New Roman" w:cs="Times New Roman"/>
          <w:sz w:val="24"/>
          <w:szCs w:val="24"/>
          <w:lang w:val="es-ES"/>
        </w:rPr>
        <w:t>.</w:t>
      </w:r>
      <w:r w:rsidR="005A6AE1" w:rsidRPr="001C31F1">
        <w:rPr>
          <w:rFonts w:ascii="Times New Roman" w:hAnsi="Times New Roman" w:cs="Times New Roman"/>
          <w:sz w:val="24"/>
          <w:szCs w:val="24"/>
          <w:lang w:val="es-ES"/>
        </w:rPr>
        <w:t xml:space="preserve"> </w:t>
      </w:r>
    </w:p>
    <w:p w14:paraId="6300A3D1" w14:textId="1194A20D" w:rsidR="002B706A" w:rsidRPr="001C31F1" w:rsidRDefault="005C76A9" w:rsidP="00CF14E1">
      <w:pPr>
        <w:pStyle w:val="CitaviBibliographyEntry"/>
        <w:numPr>
          <w:ilvl w:val="0"/>
          <w:numId w:val="5"/>
        </w:numPr>
        <w:spacing w:after="0" w:line="276" w:lineRule="auto"/>
        <w:jc w:val="both"/>
        <w:rPr>
          <w:rFonts w:ascii="Times New Roman" w:hAnsi="Times New Roman" w:cs="Times New Roman"/>
          <w:sz w:val="24"/>
          <w:szCs w:val="24"/>
          <w:lang w:val="es-ES"/>
        </w:rPr>
      </w:pPr>
      <w:r w:rsidRPr="001C31F1">
        <w:rPr>
          <w:rFonts w:ascii="Times New Roman" w:hAnsi="Times New Roman" w:cs="Times New Roman"/>
          <w:sz w:val="24"/>
          <w:szCs w:val="24"/>
          <w:lang w:val="es-ES"/>
        </w:rPr>
        <w:t xml:space="preserve">El sector </w:t>
      </w:r>
      <w:r w:rsidR="00E642F0" w:rsidRPr="001C31F1">
        <w:rPr>
          <w:rFonts w:ascii="Times New Roman" w:hAnsi="Times New Roman" w:cs="Times New Roman"/>
          <w:sz w:val="24"/>
          <w:szCs w:val="24"/>
          <w:lang w:val="es-ES"/>
        </w:rPr>
        <w:t>Minería</w:t>
      </w:r>
      <w:r w:rsidRPr="001C31F1">
        <w:rPr>
          <w:rFonts w:ascii="Times New Roman" w:hAnsi="Times New Roman" w:cs="Times New Roman"/>
          <w:sz w:val="24"/>
          <w:szCs w:val="24"/>
          <w:lang w:val="es-ES"/>
        </w:rPr>
        <w:t xml:space="preserve"> presenta </w:t>
      </w:r>
      <w:r w:rsidR="00E642F0" w:rsidRPr="001C31F1">
        <w:rPr>
          <w:rFonts w:ascii="Times New Roman" w:hAnsi="Times New Roman" w:cs="Times New Roman"/>
          <w:sz w:val="24"/>
          <w:szCs w:val="24"/>
          <w:lang w:val="es-ES"/>
        </w:rPr>
        <w:t>el más</w:t>
      </w:r>
      <w:r w:rsidRPr="001C31F1">
        <w:rPr>
          <w:rFonts w:ascii="Times New Roman" w:hAnsi="Times New Roman" w:cs="Times New Roman"/>
          <w:sz w:val="24"/>
          <w:szCs w:val="24"/>
          <w:lang w:val="es-ES"/>
        </w:rPr>
        <w:t xml:space="preserve"> alto porcentaje de migraciones internas (</w:t>
      </w:r>
      <w:r w:rsidR="00EB0BEC" w:rsidRPr="001C31F1">
        <w:rPr>
          <w:rFonts w:ascii="Times New Roman" w:hAnsi="Times New Roman" w:cs="Times New Roman"/>
          <w:sz w:val="24"/>
          <w:szCs w:val="24"/>
          <w:lang w:val="es-ES"/>
        </w:rPr>
        <w:t>3</w:t>
      </w:r>
      <w:r w:rsidR="00612C9B" w:rsidRPr="001C31F1">
        <w:rPr>
          <w:rFonts w:ascii="Times New Roman" w:hAnsi="Times New Roman" w:cs="Times New Roman"/>
          <w:sz w:val="24"/>
          <w:szCs w:val="24"/>
          <w:lang w:val="es-ES"/>
        </w:rPr>
        <w:t>3</w:t>
      </w:r>
      <w:r w:rsidRPr="001C31F1">
        <w:rPr>
          <w:rFonts w:ascii="Times New Roman" w:hAnsi="Times New Roman" w:cs="Times New Roman"/>
          <w:sz w:val="24"/>
          <w:szCs w:val="24"/>
          <w:lang w:val="es-ES"/>
        </w:rPr>
        <w:t>%)</w:t>
      </w:r>
      <w:r w:rsidR="00EB0BEC" w:rsidRPr="001C31F1">
        <w:rPr>
          <w:rFonts w:ascii="Times New Roman" w:hAnsi="Times New Roman" w:cs="Times New Roman"/>
          <w:sz w:val="24"/>
          <w:szCs w:val="24"/>
          <w:lang w:val="es-ES"/>
        </w:rPr>
        <w:t xml:space="preserve">. </w:t>
      </w:r>
      <w:r w:rsidR="009360EC" w:rsidRPr="001C31F1">
        <w:rPr>
          <w:rFonts w:ascii="Times New Roman" w:hAnsi="Times New Roman" w:cs="Times New Roman"/>
          <w:sz w:val="24"/>
          <w:szCs w:val="24"/>
          <w:lang w:val="es-ES"/>
        </w:rPr>
        <w:t>C</w:t>
      </w:r>
      <w:r w:rsidR="00F83F0A" w:rsidRPr="001C31F1">
        <w:rPr>
          <w:rFonts w:ascii="Times New Roman" w:hAnsi="Times New Roman" w:cs="Times New Roman"/>
          <w:sz w:val="24"/>
          <w:szCs w:val="24"/>
          <w:lang w:val="es-ES"/>
        </w:rPr>
        <w:t>omo referencia</w:t>
      </w:r>
      <w:r w:rsidR="00EB0BEC" w:rsidRPr="001C31F1">
        <w:rPr>
          <w:rFonts w:ascii="Times New Roman" w:hAnsi="Times New Roman" w:cs="Times New Roman"/>
          <w:sz w:val="24"/>
          <w:szCs w:val="24"/>
          <w:lang w:val="es-ES"/>
        </w:rPr>
        <w:t xml:space="preserve">, la tasa nacional es </w:t>
      </w:r>
      <w:r w:rsidR="00F83F0A" w:rsidRPr="001C31F1">
        <w:rPr>
          <w:rFonts w:ascii="Times New Roman" w:hAnsi="Times New Roman" w:cs="Times New Roman"/>
          <w:sz w:val="24"/>
          <w:szCs w:val="24"/>
          <w:lang w:val="es-ES"/>
        </w:rPr>
        <w:t xml:space="preserve">de </w:t>
      </w:r>
      <w:r w:rsidR="003D35CF" w:rsidRPr="001C31F1">
        <w:rPr>
          <w:rFonts w:ascii="Times New Roman" w:hAnsi="Times New Roman" w:cs="Times New Roman"/>
          <w:sz w:val="24"/>
          <w:szCs w:val="24"/>
          <w:lang w:val="es-ES"/>
        </w:rPr>
        <w:t>3</w:t>
      </w:r>
      <w:r w:rsidR="00EB0BEC" w:rsidRPr="001C31F1">
        <w:rPr>
          <w:rFonts w:ascii="Times New Roman" w:hAnsi="Times New Roman" w:cs="Times New Roman"/>
          <w:sz w:val="24"/>
          <w:szCs w:val="24"/>
          <w:lang w:val="es-ES"/>
        </w:rPr>
        <w:t>%.</w:t>
      </w:r>
    </w:p>
    <w:p w14:paraId="21F604C1" w14:textId="1BAEBAC4" w:rsidR="007E06BF" w:rsidRPr="004D4779" w:rsidRDefault="00F83F0A" w:rsidP="00CF14E1">
      <w:pPr>
        <w:pStyle w:val="CitaviBibliographyEntry"/>
        <w:numPr>
          <w:ilvl w:val="0"/>
          <w:numId w:val="5"/>
        </w:numPr>
        <w:spacing w:after="0" w:line="276" w:lineRule="auto"/>
        <w:jc w:val="both"/>
        <w:rPr>
          <w:rFonts w:ascii="Times New Roman" w:hAnsi="Times New Roman" w:cs="Times New Roman"/>
          <w:sz w:val="24"/>
          <w:szCs w:val="24"/>
          <w:lang w:val="es-ES"/>
        </w:rPr>
      </w:pPr>
      <w:r w:rsidRPr="004D4779">
        <w:rPr>
          <w:rFonts w:ascii="Times New Roman" w:hAnsi="Times New Roman" w:cs="Times New Roman"/>
          <w:color w:val="000000" w:themeColor="text1"/>
          <w:sz w:val="24"/>
          <w:szCs w:val="24"/>
          <w:lang w:val="es-ES"/>
        </w:rPr>
        <w:t>En relación a</w:t>
      </w:r>
      <w:r w:rsidR="002B706A" w:rsidRPr="004D4779">
        <w:rPr>
          <w:rFonts w:ascii="Times New Roman" w:hAnsi="Times New Roman" w:cs="Times New Roman"/>
          <w:color w:val="000000" w:themeColor="text1"/>
          <w:sz w:val="24"/>
          <w:szCs w:val="24"/>
          <w:lang w:val="es-ES"/>
        </w:rPr>
        <w:t xml:space="preserve"> la migración externa</w:t>
      </w:r>
      <w:r w:rsidRPr="004D4779">
        <w:rPr>
          <w:rFonts w:ascii="Times New Roman" w:hAnsi="Times New Roman" w:cs="Times New Roman"/>
          <w:color w:val="000000" w:themeColor="text1"/>
          <w:sz w:val="24"/>
          <w:szCs w:val="24"/>
          <w:lang w:val="es-ES"/>
        </w:rPr>
        <w:t>, e</w:t>
      </w:r>
      <w:r w:rsidR="002B706A" w:rsidRPr="004D4779">
        <w:rPr>
          <w:rFonts w:ascii="Times New Roman" w:hAnsi="Times New Roman" w:cs="Times New Roman"/>
          <w:color w:val="000000" w:themeColor="text1"/>
          <w:sz w:val="24"/>
          <w:szCs w:val="24"/>
          <w:lang w:val="es-ES"/>
        </w:rPr>
        <w:t>n el año 201</w:t>
      </w:r>
      <w:r w:rsidR="004D4779" w:rsidRPr="004D4779">
        <w:rPr>
          <w:rFonts w:ascii="Times New Roman" w:hAnsi="Times New Roman" w:cs="Times New Roman"/>
          <w:color w:val="000000" w:themeColor="text1"/>
          <w:sz w:val="24"/>
          <w:szCs w:val="24"/>
          <w:lang w:val="es-ES"/>
        </w:rPr>
        <w:t>6</w:t>
      </w:r>
      <w:r w:rsidR="002B706A" w:rsidRPr="004D4779">
        <w:rPr>
          <w:rFonts w:ascii="Times New Roman" w:hAnsi="Times New Roman" w:cs="Times New Roman"/>
          <w:color w:val="000000" w:themeColor="text1"/>
          <w:sz w:val="24"/>
          <w:szCs w:val="24"/>
          <w:lang w:val="es-ES"/>
        </w:rPr>
        <w:t xml:space="preserve"> un 1% de los ocupados en el sector </w:t>
      </w:r>
      <w:r w:rsidR="009360EC" w:rsidRPr="004D4779">
        <w:rPr>
          <w:rFonts w:ascii="Times New Roman" w:hAnsi="Times New Roman" w:cs="Times New Roman"/>
          <w:color w:val="000000" w:themeColor="text1"/>
          <w:sz w:val="24"/>
          <w:szCs w:val="24"/>
          <w:lang w:val="es-ES"/>
        </w:rPr>
        <w:t xml:space="preserve">minero </w:t>
      </w:r>
      <w:r w:rsidRPr="004D4779">
        <w:rPr>
          <w:rFonts w:ascii="Times New Roman" w:hAnsi="Times New Roman" w:cs="Times New Roman"/>
          <w:color w:val="000000" w:themeColor="text1"/>
          <w:sz w:val="24"/>
          <w:szCs w:val="24"/>
          <w:lang w:val="es-ES"/>
        </w:rPr>
        <w:t xml:space="preserve">correspondió </w:t>
      </w:r>
      <w:r w:rsidR="002B706A" w:rsidRPr="004D4779">
        <w:rPr>
          <w:rFonts w:ascii="Times New Roman" w:hAnsi="Times New Roman" w:cs="Times New Roman"/>
          <w:color w:val="000000" w:themeColor="text1"/>
          <w:sz w:val="24"/>
          <w:szCs w:val="24"/>
          <w:lang w:val="es-ES"/>
        </w:rPr>
        <w:t>a trabajadores extranjeros.</w:t>
      </w:r>
    </w:p>
    <w:p w14:paraId="6DD11B56" w14:textId="77777777" w:rsidR="007E06BF" w:rsidRPr="001C31F1" w:rsidRDefault="007E06BF" w:rsidP="004A2E79">
      <w:pPr>
        <w:spacing w:after="0" w:line="276" w:lineRule="auto"/>
        <w:jc w:val="both"/>
        <w:rPr>
          <w:lang w:val="es-ES"/>
        </w:rPr>
      </w:pPr>
    </w:p>
    <w:p w14:paraId="5A6E1ACA" w14:textId="028AA9D3" w:rsidR="003A0D34" w:rsidRPr="001C31F1" w:rsidRDefault="003A0D34" w:rsidP="004A2E79">
      <w:pPr>
        <w:pStyle w:val="NoSpacing"/>
        <w:spacing w:line="276" w:lineRule="auto"/>
        <w:jc w:val="both"/>
        <w:rPr>
          <w:b/>
          <w:i/>
          <w:lang w:val="es-ES"/>
        </w:rPr>
      </w:pPr>
      <w:r w:rsidRPr="001C31F1">
        <w:rPr>
          <w:b/>
          <w:i/>
          <w:lang w:val="es-ES"/>
        </w:rPr>
        <w:t xml:space="preserve">Empleos y </w:t>
      </w:r>
      <w:r w:rsidR="00E77091" w:rsidRPr="001C31F1">
        <w:rPr>
          <w:b/>
          <w:i/>
          <w:lang w:val="es-ES"/>
        </w:rPr>
        <w:t>ocupaciones</w:t>
      </w:r>
    </w:p>
    <w:p w14:paraId="525931B3" w14:textId="3ED0D11F" w:rsidR="00075746" w:rsidRPr="001C31F1" w:rsidRDefault="00075746" w:rsidP="00CF14E1">
      <w:pPr>
        <w:pStyle w:val="ListParagraph"/>
        <w:numPr>
          <w:ilvl w:val="0"/>
          <w:numId w:val="4"/>
        </w:numPr>
        <w:spacing w:after="0" w:line="276" w:lineRule="auto"/>
        <w:jc w:val="both"/>
        <w:rPr>
          <w:lang w:val="es-ES"/>
        </w:rPr>
      </w:pPr>
      <w:r w:rsidRPr="001C31F1">
        <w:rPr>
          <w:lang w:val="es-ES"/>
        </w:rPr>
        <w:t xml:space="preserve">Un </w:t>
      </w:r>
      <w:r w:rsidR="00C92D09" w:rsidRPr="001C31F1">
        <w:rPr>
          <w:lang w:val="es-ES"/>
        </w:rPr>
        <w:t>9</w:t>
      </w:r>
      <w:r w:rsidR="003D75C0" w:rsidRPr="001C31F1">
        <w:rPr>
          <w:lang w:val="es-ES"/>
        </w:rPr>
        <w:t>8,2</w:t>
      </w:r>
      <w:r w:rsidRPr="001C31F1">
        <w:rPr>
          <w:lang w:val="es-ES"/>
        </w:rPr>
        <w:t>% de los trabajadores son asalariados,</w:t>
      </w:r>
      <w:r w:rsidR="007F249E" w:rsidRPr="001C31F1">
        <w:rPr>
          <w:lang w:val="es-ES"/>
        </w:rPr>
        <w:t xml:space="preserve"> un</w:t>
      </w:r>
      <w:r w:rsidRPr="001C31F1">
        <w:rPr>
          <w:lang w:val="es-ES"/>
        </w:rPr>
        <w:t xml:space="preserve"> </w:t>
      </w:r>
      <w:r w:rsidR="003D75C0" w:rsidRPr="001C31F1">
        <w:rPr>
          <w:lang w:val="es-ES"/>
        </w:rPr>
        <w:t>1,</w:t>
      </w:r>
      <w:r w:rsidR="002F1BE8" w:rsidRPr="001C31F1">
        <w:rPr>
          <w:lang w:val="es-ES"/>
        </w:rPr>
        <w:t>3</w:t>
      </w:r>
      <w:r w:rsidRPr="001C31F1">
        <w:rPr>
          <w:lang w:val="es-ES"/>
        </w:rPr>
        <w:t xml:space="preserve">% </w:t>
      </w:r>
      <w:r w:rsidR="00023F55" w:rsidRPr="001C31F1">
        <w:rPr>
          <w:lang w:val="es-ES"/>
        </w:rPr>
        <w:t xml:space="preserve">son trabajadores </w:t>
      </w:r>
      <w:r w:rsidRPr="001C31F1">
        <w:rPr>
          <w:lang w:val="es-ES"/>
        </w:rPr>
        <w:t>por cuenta propia</w:t>
      </w:r>
      <w:r w:rsidR="007F249E" w:rsidRPr="001C31F1">
        <w:rPr>
          <w:lang w:val="es-ES"/>
        </w:rPr>
        <w:t xml:space="preserve"> y solo un </w:t>
      </w:r>
      <w:r w:rsidR="003D75C0" w:rsidRPr="001C31F1">
        <w:rPr>
          <w:lang w:val="es-ES"/>
        </w:rPr>
        <w:t>0,5</w:t>
      </w:r>
      <w:r w:rsidR="007F249E" w:rsidRPr="001C31F1">
        <w:rPr>
          <w:lang w:val="es-ES"/>
        </w:rPr>
        <w:t>%</w:t>
      </w:r>
      <w:r w:rsidR="00E77091" w:rsidRPr="001C31F1">
        <w:rPr>
          <w:lang w:val="es-ES"/>
        </w:rPr>
        <w:t xml:space="preserve">, </w:t>
      </w:r>
      <w:r w:rsidR="007F249E" w:rsidRPr="001C31F1">
        <w:rPr>
          <w:lang w:val="es-ES"/>
        </w:rPr>
        <w:t>empleadores</w:t>
      </w:r>
      <w:r w:rsidRPr="001C31F1">
        <w:rPr>
          <w:lang w:val="es-ES"/>
        </w:rPr>
        <w:t xml:space="preserve">. En comparación con las cifras nacionales, este sector presenta </w:t>
      </w:r>
      <w:r w:rsidR="00A9387B" w:rsidRPr="001C31F1">
        <w:rPr>
          <w:lang w:val="es-ES"/>
        </w:rPr>
        <w:t>menos</w:t>
      </w:r>
      <w:r w:rsidRPr="001C31F1">
        <w:rPr>
          <w:lang w:val="es-ES"/>
        </w:rPr>
        <w:t xml:space="preserve"> </w:t>
      </w:r>
      <w:r w:rsidR="00A9387B" w:rsidRPr="001C31F1">
        <w:rPr>
          <w:lang w:val="es-ES"/>
        </w:rPr>
        <w:t xml:space="preserve">empleadores y </w:t>
      </w:r>
      <w:r w:rsidRPr="001C31F1">
        <w:rPr>
          <w:lang w:val="es-ES"/>
        </w:rPr>
        <w:t>ocupados por cuenta propia que el promedio nacional (</w:t>
      </w:r>
      <w:r w:rsidR="00A9387B" w:rsidRPr="001C31F1">
        <w:rPr>
          <w:lang w:val="es-ES"/>
        </w:rPr>
        <w:t xml:space="preserve">4% y </w:t>
      </w:r>
      <w:r w:rsidRPr="001C31F1">
        <w:rPr>
          <w:lang w:val="es-ES"/>
        </w:rPr>
        <w:t>2</w:t>
      </w:r>
      <w:r w:rsidR="00CA33A7" w:rsidRPr="001C31F1">
        <w:rPr>
          <w:lang w:val="es-ES"/>
        </w:rPr>
        <w:t>1</w:t>
      </w:r>
      <w:r w:rsidRPr="001C31F1">
        <w:rPr>
          <w:lang w:val="es-ES"/>
        </w:rPr>
        <w:t>%</w:t>
      </w:r>
      <w:r w:rsidR="00A9387B" w:rsidRPr="001C31F1">
        <w:rPr>
          <w:lang w:val="es-ES"/>
        </w:rPr>
        <w:t>, respectivamente</w:t>
      </w:r>
      <w:r w:rsidRPr="001C31F1">
        <w:rPr>
          <w:lang w:val="es-ES"/>
        </w:rPr>
        <w:t>)</w:t>
      </w:r>
      <w:r w:rsidR="00A9387B" w:rsidRPr="001C31F1">
        <w:rPr>
          <w:lang w:val="es-ES"/>
        </w:rPr>
        <w:t>.</w:t>
      </w:r>
    </w:p>
    <w:p w14:paraId="6C40FF87" w14:textId="6BB117FF" w:rsidR="00B04FF1" w:rsidRPr="001C31F1" w:rsidRDefault="00B04FF1" w:rsidP="00CF14E1">
      <w:pPr>
        <w:pStyle w:val="ListParagraph"/>
        <w:numPr>
          <w:ilvl w:val="0"/>
          <w:numId w:val="4"/>
        </w:numPr>
        <w:spacing w:after="0" w:line="276" w:lineRule="auto"/>
        <w:jc w:val="both"/>
        <w:rPr>
          <w:lang w:val="es-ES"/>
        </w:rPr>
      </w:pPr>
      <w:r w:rsidRPr="001C31F1">
        <w:rPr>
          <w:lang w:val="es-ES"/>
        </w:rPr>
        <w:t xml:space="preserve">El </w:t>
      </w:r>
      <w:r w:rsidR="00D96DAC" w:rsidRPr="001C31F1">
        <w:rPr>
          <w:lang w:val="es-ES"/>
        </w:rPr>
        <w:t>2</w:t>
      </w:r>
      <w:r w:rsidRPr="001C31F1">
        <w:rPr>
          <w:lang w:val="es-ES"/>
        </w:rPr>
        <w:t xml:space="preserve">% de los trabajadores dependientes no </w:t>
      </w:r>
      <w:r w:rsidR="00E77091" w:rsidRPr="001C31F1">
        <w:rPr>
          <w:lang w:val="es-ES"/>
        </w:rPr>
        <w:t>cuenta con</w:t>
      </w:r>
      <w:r w:rsidRPr="001C31F1">
        <w:rPr>
          <w:lang w:val="es-ES"/>
        </w:rPr>
        <w:t xml:space="preserve"> un contrato escrito, mientras que el </w:t>
      </w:r>
      <w:r w:rsidR="00F01C29" w:rsidRPr="001C31F1">
        <w:rPr>
          <w:lang w:val="es-ES"/>
        </w:rPr>
        <w:t>24</w:t>
      </w:r>
      <w:r w:rsidRPr="001C31F1">
        <w:rPr>
          <w:lang w:val="es-ES"/>
        </w:rPr>
        <w:t xml:space="preserve">% posee contrato a plazo fijo y el </w:t>
      </w:r>
      <w:r w:rsidR="00F01C29" w:rsidRPr="001C31F1">
        <w:rPr>
          <w:lang w:val="es-ES"/>
        </w:rPr>
        <w:t>74</w:t>
      </w:r>
      <w:r w:rsidRPr="001C31F1">
        <w:rPr>
          <w:lang w:val="es-ES"/>
        </w:rPr>
        <w:t>%</w:t>
      </w:r>
      <w:r w:rsidR="00296FF6" w:rsidRPr="001C31F1">
        <w:rPr>
          <w:lang w:val="es-ES"/>
        </w:rPr>
        <w:t xml:space="preserve">, </w:t>
      </w:r>
      <w:r w:rsidRPr="001C31F1">
        <w:rPr>
          <w:lang w:val="es-ES"/>
        </w:rPr>
        <w:t>contrato indefinido.</w:t>
      </w:r>
    </w:p>
    <w:p w14:paraId="103A2830" w14:textId="21A701C6" w:rsidR="002B3288" w:rsidRPr="001C31F1" w:rsidRDefault="00EB3366" w:rsidP="00CF14E1">
      <w:pPr>
        <w:pStyle w:val="ListParagraph"/>
        <w:numPr>
          <w:ilvl w:val="0"/>
          <w:numId w:val="4"/>
        </w:numPr>
        <w:spacing w:after="0" w:line="276" w:lineRule="auto"/>
        <w:jc w:val="both"/>
        <w:rPr>
          <w:lang w:val="es-ES"/>
        </w:rPr>
      </w:pPr>
      <w:r w:rsidRPr="001C31F1">
        <w:rPr>
          <w:lang w:val="es-ES"/>
        </w:rPr>
        <w:t xml:space="preserve">La mayor representación en las ocupaciones </w:t>
      </w:r>
      <w:r w:rsidR="00300E80" w:rsidRPr="001C31F1">
        <w:rPr>
          <w:lang w:val="es-ES"/>
        </w:rPr>
        <w:t>la tienen</w:t>
      </w:r>
      <w:r w:rsidRPr="001C31F1">
        <w:rPr>
          <w:lang w:val="es-ES"/>
        </w:rPr>
        <w:t xml:space="preserve"> los </w:t>
      </w:r>
      <w:r w:rsidRPr="001C31F1">
        <w:rPr>
          <w:rFonts w:eastAsia="Times New Roman"/>
          <w:color w:val="000000"/>
          <w:lang w:val="es-ES"/>
        </w:rPr>
        <w:t>oficiales, operarios y artesanos de artes mecánicas y de otros oficios (</w:t>
      </w:r>
      <w:r w:rsidR="00300E80" w:rsidRPr="001C31F1">
        <w:rPr>
          <w:rFonts w:eastAsia="Times New Roman"/>
          <w:color w:val="000000"/>
          <w:lang w:val="es-ES"/>
        </w:rPr>
        <w:t>29</w:t>
      </w:r>
      <w:r w:rsidRPr="001C31F1">
        <w:rPr>
          <w:rFonts w:eastAsia="Times New Roman"/>
          <w:color w:val="000000"/>
          <w:lang w:val="es-ES"/>
        </w:rPr>
        <w:t>%)</w:t>
      </w:r>
      <w:r w:rsidR="00296FF6" w:rsidRPr="001C31F1">
        <w:rPr>
          <w:rFonts w:eastAsia="Times New Roman"/>
          <w:color w:val="000000"/>
          <w:lang w:val="es-ES"/>
        </w:rPr>
        <w:t xml:space="preserve">, seguidos de </w:t>
      </w:r>
      <w:r w:rsidRPr="001C31F1">
        <w:rPr>
          <w:rFonts w:eastAsia="Times New Roman"/>
          <w:color w:val="000000"/>
          <w:lang w:val="es-ES"/>
        </w:rPr>
        <w:t xml:space="preserve">los operadores de instalaciones, maquinaria y montadores </w:t>
      </w:r>
      <w:r w:rsidRPr="001C31F1">
        <w:rPr>
          <w:lang w:val="es-ES"/>
        </w:rPr>
        <w:t>(2</w:t>
      </w:r>
      <w:r w:rsidR="00300E80" w:rsidRPr="001C31F1">
        <w:rPr>
          <w:lang w:val="es-ES"/>
        </w:rPr>
        <w:t>8</w:t>
      </w:r>
      <w:r w:rsidRPr="001C31F1">
        <w:rPr>
          <w:lang w:val="es-ES"/>
        </w:rPr>
        <w:t xml:space="preserve">%). </w:t>
      </w:r>
    </w:p>
    <w:p w14:paraId="388471C5" w14:textId="691F40D4" w:rsidR="00585C4E" w:rsidRPr="001C31F1" w:rsidRDefault="009360EC" w:rsidP="00CF14E1">
      <w:pPr>
        <w:pStyle w:val="ListParagraph"/>
        <w:numPr>
          <w:ilvl w:val="0"/>
          <w:numId w:val="4"/>
        </w:numPr>
        <w:spacing w:after="0" w:line="276" w:lineRule="auto"/>
        <w:jc w:val="both"/>
        <w:rPr>
          <w:color w:val="000000" w:themeColor="text1"/>
          <w:lang w:val="es-ES"/>
        </w:rPr>
      </w:pPr>
      <w:r w:rsidRPr="001C31F1">
        <w:rPr>
          <w:color w:val="000000" w:themeColor="text1"/>
          <w:lang w:val="es-ES"/>
        </w:rPr>
        <w:t>C</w:t>
      </w:r>
      <w:r w:rsidR="00B35254" w:rsidRPr="001C31F1">
        <w:rPr>
          <w:color w:val="000000" w:themeColor="text1"/>
          <w:lang w:val="es-ES"/>
        </w:rPr>
        <w:t>abe mencionar que las principales ocupaciones que se ejercen en el sector Minería son:</w:t>
      </w:r>
    </w:p>
    <w:p w14:paraId="0BD2B796" w14:textId="3AF9D63B" w:rsidR="00300E80" w:rsidRPr="001C31F1" w:rsidRDefault="00300E80" w:rsidP="00CF14E1">
      <w:pPr>
        <w:pStyle w:val="ListParagraph"/>
        <w:numPr>
          <w:ilvl w:val="1"/>
          <w:numId w:val="4"/>
        </w:numPr>
        <w:spacing w:after="0" w:line="276" w:lineRule="auto"/>
        <w:jc w:val="both"/>
        <w:rPr>
          <w:lang w:val="es-CL"/>
        </w:rPr>
      </w:pPr>
      <w:r w:rsidRPr="001C31F1">
        <w:rPr>
          <w:lang w:val="es-CL"/>
        </w:rPr>
        <w:t>Arquitectos, ingenieros y afines, no clasificados.</w:t>
      </w:r>
    </w:p>
    <w:p w14:paraId="2DD99CC2" w14:textId="30DD75B8" w:rsidR="00300E80" w:rsidRPr="001C31F1" w:rsidRDefault="00300E80" w:rsidP="00CF14E1">
      <w:pPr>
        <w:pStyle w:val="ListParagraph"/>
        <w:numPr>
          <w:ilvl w:val="1"/>
          <w:numId w:val="4"/>
        </w:numPr>
        <w:spacing w:after="0" w:line="276" w:lineRule="auto"/>
        <w:jc w:val="both"/>
        <w:rPr>
          <w:lang w:val="es-CL"/>
        </w:rPr>
      </w:pPr>
      <w:r w:rsidRPr="001C31F1">
        <w:rPr>
          <w:lang w:val="es-CL"/>
        </w:rPr>
        <w:t>Mineros y canteros.</w:t>
      </w:r>
    </w:p>
    <w:p w14:paraId="105F78D9" w14:textId="658B6CE5" w:rsidR="00300E80" w:rsidRPr="001C31F1" w:rsidRDefault="00300E80" w:rsidP="00CF14E1">
      <w:pPr>
        <w:pStyle w:val="ListParagraph"/>
        <w:numPr>
          <w:ilvl w:val="1"/>
          <w:numId w:val="4"/>
        </w:numPr>
        <w:spacing w:after="0" w:line="276" w:lineRule="auto"/>
        <w:jc w:val="both"/>
        <w:rPr>
          <w:lang w:val="es-CL"/>
        </w:rPr>
      </w:pPr>
      <w:r w:rsidRPr="001C31F1">
        <w:rPr>
          <w:lang w:val="es-CL"/>
        </w:rPr>
        <w:t>Electricistas de obras y afines.</w:t>
      </w:r>
    </w:p>
    <w:p w14:paraId="39ABE36A" w14:textId="3E5BDF1F" w:rsidR="00300E80" w:rsidRPr="001C31F1" w:rsidRDefault="00300E80" w:rsidP="00CF14E1">
      <w:pPr>
        <w:pStyle w:val="ListParagraph"/>
        <w:numPr>
          <w:ilvl w:val="1"/>
          <w:numId w:val="4"/>
        </w:numPr>
        <w:spacing w:after="0" w:line="276" w:lineRule="auto"/>
        <w:jc w:val="both"/>
        <w:rPr>
          <w:lang w:val="es-CL"/>
        </w:rPr>
      </w:pPr>
      <w:r w:rsidRPr="001C31F1">
        <w:rPr>
          <w:lang w:val="es-CL"/>
        </w:rPr>
        <w:t>Soldadores y oxicortadores.</w:t>
      </w:r>
    </w:p>
    <w:p w14:paraId="12403765" w14:textId="17F5737A" w:rsidR="00300E80" w:rsidRPr="001C31F1" w:rsidRDefault="00300E80" w:rsidP="00CF14E1">
      <w:pPr>
        <w:pStyle w:val="ListParagraph"/>
        <w:numPr>
          <w:ilvl w:val="1"/>
          <w:numId w:val="4"/>
        </w:numPr>
        <w:spacing w:after="0" w:line="276" w:lineRule="auto"/>
        <w:jc w:val="both"/>
        <w:rPr>
          <w:lang w:val="es-CL"/>
        </w:rPr>
      </w:pPr>
      <w:r w:rsidRPr="001C31F1">
        <w:rPr>
          <w:lang w:val="es-CL"/>
        </w:rPr>
        <w:t>Mecánicos y ajustadores de vehículos de motor.</w:t>
      </w:r>
    </w:p>
    <w:p w14:paraId="4499E805" w14:textId="496738A8" w:rsidR="00300E80" w:rsidRPr="001C31F1" w:rsidRDefault="00300E80" w:rsidP="00CF14E1">
      <w:pPr>
        <w:pStyle w:val="ListParagraph"/>
        <w:numPr>
          <w:ilvl w:val="1"/>
          <w:numId w:val="4"/>
        </w:numPr>
        <w:spacing w:after="0" w:line="276" w:lineRule="auto"/>
        <w:jc w:val="both"/>
        <w:rPr>
          <w:lang w:val="es-CL"/>
        </w:rPr>
      </w:pPr>
      <w:r w:rsidRPr="001C31F1">
        <w:rPr>
          <w:lang w:val="es-CL"/>
        </w:rPr>
        <w:t>Mecánicos y ajustadores de máquinas agrícolas e industriales.</w:t>
      </w:r>
    </w:p>
    <w:p w14:paraId="5F66E8D9" w14:textId="4397D8FB" w:rsidR="00300E80" w:rsidRPr="001C31F1" w:rsidRDefault="00300E80" w:rsidP="00CF14E1">
      <w:pPr>
        <w:pStyle w:val="ListParagraph"/>
        <w:numPr>
          <w:ilvl w:val="1"/>
          <w:numId w:val="4"/>
        </w:numPr>
        <w:spacing w:after="0" w:line="276" w:lineRule="auto"/>
        <w:jc w:val="both"/>
        <w:rPr>
          <w:lang w:val="es-CL"/>
        </w:rPr>
      </w:pPr>
      <w:r w:rsidRPr="001C31F1">
        <w:rPr>
          <w:lang w:val="es-CL"/>
        </w:rPr>
        <w:t>Op</w:t>
      </w:r>
      <w:r w:rsidR="001E396C" w:rsidRPr="001C31F1">
        <w:rPr>
          <w:lang w:val="es-CL"/>
        </w:rPr>
        <w:t>erarios</w:t>
      </w:r>
      <w:r w:rsidRPr="001C31F1">
        <w:rPr>
          <w:lang w:val="es-CL"/>
        </w:rPr>
        <w:t xml:space="preserve"> de instalaciones mineras.</w:t>
      </w:r>
    </w:p>
    <w:p w14:paraId="09FFAF4B" w14:textId="71E34C43" w:rsidR="00300E80" w:rsidRPr="001C31F1" w:rsidRDefault="00300E80" w:rsidP="00CF14E1">
      <w:pPr>
        <w:pStyle w:val="ListParagraph"/>
        <w:numPr>
          <w:ilvl w:val="1"/>
          <w:numId w:val="4"/>
        </w:numPr>
        <w:spacing w:after="0" w:line="276" w:lineRule="auto"/>
        <w:jc w:val="both"/>
        <w:rPr>
          <w:lang w:val="es-CL"/>
        </w:rPr>
      </w:pPr>
      <w:r w:rsidRPr="001C31F1">
        <w:rPr>
          <w:lang w:val="es-CL"/>
        </w:rPr>
        <w:t>Conductores de camiones pesados.</w:t>
      </w:r>
    </w:p>
    <w:p w14:paraId="30F47749" w14:textId="0C2A31AB" w:rsidR="00300E80" w:rsidRPr="001C31F1" w:rsidRDefault="00300E80" w:rsidP="00CF14E1">
      <w:pPr>
        <w:pStyle w:val="ListParagraph"/>
        <w:numPr>
          <w:ilvl w:val="1"/>
          <w:numId w:val="4"/>
        </w:numPr>
        <w:spacing w:after="0" w:line="276" w:lineRule="auto"/>
        <w:jc w:val="both"/>
        <w:rPr>
          <w:lang w:val="es-CL"/>
        </w:rPr>
      </w:pPr>
      <w:r w:rsidRPr="001C31F1">
        <w:rPr>
          <w:lang w:val="es-CL"/>
        </w:rPr>
        <w:t>Op</w:t>
      </w:r>
      <w:r w:rsidR="001E396C" w:rsidRPr="001C31F1">
        <w:rPr>
          <w:lang w:val="es-CL"/>
        </w:rPr>
        <w:t>erarios</w:t>
      </w:r>
      <w:r w:rsidRPr="001C31F1">
        <w:rPr>
          <w:lang w:val="es-CL"/>
        </w:rPr>
        <w:t xml:space="preserve"> de máquinas de movimiento de tierras y afines.</w:t>
      </w:r>
    </w:p>
    <w:p w14:paraId="185F21D9" w14:textId="06910613" w:rsidR="00300E80" w:rsidRPr="001C31F1" w:rsidRDefault="00300E80" w:rsidP="00CF14E1">
      <w:pPr>
        <w:pStyle w:val="ListParagraph"/>
        <w:numPr>
          <w:ilvl w:val="1"/>
          <w:numId w:val="4"/>
        </w:numPr>
        <w:spacing w:after="0" w:line="276" w:lineRule="auto"/>
        <w:jc w:val="both"/>
        <w:rPr>
          <w:lang w:val="es-CL"/>
        </w:rPr>
      </w:pPr>
      <w:r w:rsidRPr="001C31F1">
        <w:rPr>
          <w:lang w:val="es-CL"/>
        </w:rPr>
        <w:t>Limpiadores de oficinas, hoteles y otros establecimientos.</w:t>
      </w:r>
    </w:p>
    <w:p w14:paraId="5A8DEE67" w14:textId="2F971FB3" w:rsidR="003A0D34" w:rsidRPr="001C31F1" w:rsidRDefault="003A0D34" w:rsidP="004A2E79">
      <w:pPr>
        <w:spacing w:after="0" w:line="276" w:lineRule="auto"/>
        <w:jc w:val="both"/>
        <w:rPr>
          <w:b/>
          <w:lang w:val="es-ES"/>
        </w:rPr>
      </w:pPr>
    </w:p>
    <w:p w14:paraId="53A7D7F7" w14:textId="2BBC6A41" w:rsidR="00FC599F" w:rsidRPr="001C31F1" w:rsidRDefault="00FC599F" w:rsidP="004A2E79">
      <w:pPr>
        <w:spacing w:after="0" w:line="276" w:lineRule="auto"/>
        <w:jc w:val="both"/>
        <w:rPr>
          <w:b/>
          <w:lang w:val="es-ES"/>
        </w:rPr>
      </w:pPr>
    </w:p>
    <w:p w14:paraId="407B89A0" w14:textId="77777777" w:rsidR="00E71A6B" w:rsidRPr="001C31F1" w:rsidRDefault="00E71A6B">
      <w:pPr>
        <w:spacing w:line="259" w:lineRule="auto"/>
        <w:rPr>
          <w:b/>
          <w:lang w:val="es-ES"/>
        </w:rPr>
      </w:pPr>
      <w:bookmarkStart w:id="956" w:name="_Toc453196566"/>
      <w:r w:rsidRPr="001C31F1">
        <w:rPr>
          <w:b/>
          <w:lang w:val="es-ES"/>
        </w:rPr>
        <w:br w:type="page"/>
      </w:r>
    </w:p>
    <w:p w14:paraId="67E5F26F" w14:textId="54A7B299" w:rsidR="0042080C" w:rsidRPr="001C31F1" w:rsidRDefault="0042080C" w:rsidP="00AB60F0">
      <w:pPr>
        <w:pStyle w:val="Heading1"/>
        <w:spacing w:before="0" w:line="276" w:lineRule="auto"/>
        <w:jc w:val="both"/>
        <w:rPr>
          <w:rFonts w:ascii="Times New Roman" w:hAnsi="Times New Roman" w:cs="Times New Roman"/>
          <w:b/>
          <w:color w:val="auto"/>
          <w:sz w:val="28"/>
          <w:szCs w:val="24"/>
          <w:lang w:val="es-ES"/>
        </w:rPr>
      </w:pPr>
      <w:bookmarkStart w:id="957" w:name="_Toc456711719"/>
      <w:r w:rsidRPr="001C31F1">
        <w:rPr>
          <w:rFonts w:ascii="Times New Roman" w:hAnsi="Times New Roman" w:cs="Times New Roman"/>
          <w:b/>
          <w:color w:val="auto"/>
          <w:sz w:val="28"/>
          <w:szCs w:val="24"/>
          <w:lang w:val="es-ES"/>
        </w:rPr>
        <w:lastRenderedPageBreak/>
        <w:t>Apéndice A: Matriz de insumo/producto</w:t>
      </w:r>
      <w:bookmarkEnd w:id="956"/>
      <w:bookmarkEnd w:id="957"/>
    </w:p>
    <w:p w14:paraId="7B92688F" w14:textId="77777777" w:rsidR="0042080C" w:rsidRPr="001C31F1" w:rsidRDefault="0042080C" w:rsidP="00AB60F0">
      <w:pPr>
        <w:spacing w:after="0" w:line="276" w:lineRule="auto"/>
        <w:jc w:val="both"/>
        <w:rPr>
          <w:lang w:val="es-ES"/>
        </w:rPr>
      </w:pPr>
    </w:p>
    <w:p w14:paraId="3AC226CB" w14:textId="77777777" w:rsidR="0042080C" w:rsidRPr="001C31F1" w:rsidRDefault="0042080C">
      <w:pPr>
        <w:spacing w:after="0" w:line="276" w:lineRule="auto"/>
        <w:jc w:val="both"/>
        <w:rPr>
          <w:lang w:val="es-ES"/>
        </w:rPr>
      </w:pPr>
      <w:r w:rsidRPr="001C31F1">
        <w:rPr>
          <w:lang w:val="es-ES"/>
        </w:rPr>
        <w:t>El Cuadro A.1 muestra (la inversa de) la matriz de insumo producto para la siguiente agregación de sectores:</w:t>
      </w:r>
    </w:p>
    <w:p w14:paraId="45570280" w14:textId="77777777" w:rsidR="0042080C" w:rsidRPr="001C31F1" w:rsidRDefault="0042080C">
      <w:pPr>
        <w:spacing w:after="0" w:line="276" w:lineRule="auto"/>
        <w:jc w:val="both"/>
        <w:rPr>
          <w:lang w:val="es-ES"/>
        </w:rPr>
      </w:pPr>
    </w:p>
    <w:tbl>
      <w:tblPr>
        <w:tblW w:w="3794" w:type="dxa"/>
        <w:tblInd w:w="-15" w:type="dxa"/>
        <w:tblCellMar>
          <w:left w:w="70" w:type="dxa"/>
          <w:right w:w="70" w:type="dxa"/>
        </w:tblCellMar>
        <w:tblLook w:val="04A0" w:firstRow="1" w:lastRow="0" w:firstColumn="1" w:lastColumn="0" w:noHBand="0" w:noVBand="1"/>
      </w:tblPr>
      <w:tblGrid>
        <w:gridCol w:w="788"/>
        <w:gridCol w:w="1946"/>
        <w:gridCol w:w="146"/>
        <w:gridCol w:w="1038"/>
      </w:tblGrid>
      <w:tr w:rsidR="0042080C" w:rsidRPr="001C31F1" w14:paraId="2BCCD608" w14:textId="77777777" w:rsidTr="005F3B3C">
        <w:trPr>
          <w:trHeight w:val="260"/>
        </w:trPr>
        <w:tc>
          <w:tcPr>
            <w:tcW w:w="680" w:type="dxa"/>
            <w:tcBorders>
              <w:top w:val="single" w:sz="4" w:space="0" w:color="auto"/>
              <w:left w:val="nil"/>
              <w:bottom w:val="single" w:sz="4" w:space="0" w:color="auto"/>
              <w:right w:val="nil"/>
            </w:tcBorders>
            <w:shd w:val="clear" w:color="auto" w:fill="auto"/>
            <w:noWrap/>
            <w:vAlign w:val="bottom"/>
            <w:hideMark/>
          </w:tcPr>
          <w:p w14:paraId="3607D0A7" w14:textId="1BB258AF" w:rsidR="0042080C" w:rsidRPr="001C31F1" w:rsidRDefault="006D6E79"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Código</w:t>
            </w:r>
          </w:p>
        </w:tc>
        <w:tc>
          <w:tcPr>
            <w:tcW w:w="2076" w:type="dxa"/>
            <w:gridSpan w:val="2"/>
            <w:tcBorders>
              <w:top w:val="single" w:sz="4" w:space="0" w:color="auto"/>
              <w:left w:val="nil"/>
              <w:bottom w:val="single" w:sz="4" w:space="0" w:color="auto"/>
              <w:right w:val="nil"/>
            </w:tcBorders>
            <w:shd w:val="clear" w:color="auto" w:fill="auto"/>
            <w:noWrap/>
            <w:vAlign w:val="bottom"/>
            <w:hideMark/>
          </w:tcPr>
          <w:p w14:paraId="64DC5C93"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Sector económico</w:t>
            </w:r>
          </w:p>
        </w:tc>
        <w:tc>
          <w:tcPr>
            <w:tcW w:w="1038" w:type="dxa"/>
            <w:tcBorders>
              <w:top w:val="single" w:sz="4" w:space="0" w:color="auto"/>
              <w:left w:val="nil"/>
              <w:bottom w:val="single" w:sz="4" w:space="0" w:color="auto"/>
              <w:right w:val="nil"/>
            </w:tcBorders>
            <w:shd w:val="clear" w:color="auto" w:fill="auto"/>
            <w:noWrap/>
            <w:vAlign w:val="bottom"/>
            <w:hideMark/>
          </w:tcPr>
          <w:p w14:paraId="74D85F4C"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r>
      <w:tr w:rsidR="0042080C" w:rsidRPr="001C31F1" w14:paraId="4C100BCD" w14:textId="77777777" w:rsidTr="005F3B3C">
        <w:trPr>
          <w:trHeight w:val="260"/>
        </w:trPr>
        <w:tc>
          <w:tcPr>
            <w:tcW w:w="680" w:type="dxa"/>
            <w:tcBorders>
              <w:top w:val="single" w:sz="4" w:space="0" w:color="auto"/>
              <w:left w:val="nil"/>
              <w:bottom w:val="nil"/>
              <w:right w:val="nil"/>
            </w:tcBorders>
            <w:shd w:val="clear" w:color="auto" w:fill="auto"/>
            <w:noWrap/>
            <w:vAlign w:val="bottom"/>
          </w:tcPr>
          <w:p w14:paraId="6C3BA847"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1</w:t>
            </w:r>
          </w:p>
        </w:tc>
        <w:tc>
          <w:tcPr>
            <w:tcW w:w="2076" w:type="dxa"/>
            <w:gridSpan w:val="2"/>
            <w:tcBorders>
              <w:top w:val="single" w:sz="4" w:space="0" w:color="auto"/>
              <w:left w:val="nil"/>
              <w:bottom w:val="nil"/>
              <w:right w:val="nil"/>
            </w:tcBorders>
            <w:shd w:val="clear" w:color="auto" w:fill="auto"/>
            <w:noWrap/>
            <w:vAlign w:val="bottom"/>
          </w:tcPr>
          <w:p w14:paraId="47B38E8C"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Agricultura</w:t>
            </w:r>
          </w:p>
        </w:tc>
        <w:tc>
          <w:tcPr>
            <w:tcW w:w="1038" w:type="dxa"/>
            <w:tcBorders>
              <w:top w:val="single" w:sz="4" w:space="0" w:color="auto"/>
              <w:left w:val="nil"/>
              <w:bottom w:val="nil"/>
              <w:right w:val="nil"/>
            </w:tcBorders>
            <w:shd w:val="clear" w:color="auto" w:fill="auto"/>
            <w:noWrap/>
            <w:vAlign w:val="bottom"/>
          </w:tcPr>
          <w:p w14:paraId="4E707A48"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r>
      <w:tr w:rsidR="0042080C" w:rsidRPr="001C31F1" w14:paraId="3F5A03DA" w14:textId="77777777" w:rsidTr="005F3B3C">
        <w:trPr>
          <w:trHeight w:val="260"/>
        </w:trPr>
        <w:tc>
          <w:tcPr>
            <w:tcW w:w="680" w:type="dxa"/>
            <w:tcBorders>
              <w:top w:val="nil"/>
              <w:left w:val="nil"/>
              <w:bottom w:val="nil"/>
              <w:right w:val="nil"/>
            </w:tcBorders>
            <w:shd w:val="clear" w:color="auto" w:fill="auto"/>
            <w:noWrap/>
            <w:vAlign w:val="bottom"/>
            <w:hideMark/>
          </w:tcPr>
          <w:p w14:paraId="1EA183AD"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2</w:t>
            </w:r>
          </w:p>
        </w:tc>
        <w:tc>
          <w:tcPr>
            <w:tcW w:w="1946" w:type="dxa"/>
            <w:tcBorders>
              <w:top w:val="nil"/>
              <w:left w:val="nil"/>
              <w:bottom w:val="nil"/>
              <w:right w:val="nil"/>
            </w:tcBorders>
            <w:shd w:val="clear" w:color="auto" w:fill="auto"/>
            <w:noWrap/>
            <w:vAlign w:val="bottom"/>
            <w:hideMark/>
          </w:tcPr>
          <w:p w14:paraId="35455346"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Pesca</w:t>
            </w:r>
          </w:p>
        </w:tc>
        <w:tc>
          <w:tcPr>
            <w:tcW w:w="130" w:type="dxa"/>
            <w:tcBorders>
              <w:top w:val="nil"/>
              <w:left w:val="nil"/>
              <w:bottom w:val="nil"/>
              <w:right w:val="nil"/>
            </w:tcBorders>
            <w:shd w:val="clear" w:color="auto" w:fill="auto"/>
            <w:noWrap/>
            <w:vAlign w:val="bottom"/>
            <w:hideMark/>
          </w:tcPr>
          <w:p w14:paraId="3F986C96"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c>
          <w:tcPr>
            <w:tcW w:w="1038" w:type="dxa"/>
            <w:tcBorders>
              <w:top w:val="nil"/>
              <w:left w:val="nil"/>
              <w:bottom w:val="nil"/>
              <w:right w:val="nil"/>
            </w:tcBorders>
            <w:shd w:val="clear" w:color="auto" w:fill="auto"/>
            <w:noWrap/>
            <w:vAlign w:val="bottom"/>
            <w:hideMark/>
          </w:tcPr>
          <w:p w14:paraId="558A8D42"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r>
      <w:tr w:rsidR="0042080C" w:rsidRPr="001C31F1" w14:paraId="0BBCD41C" w14:textId="77777777" w:rsidTr="005F3B3C">
        <w:trPr>
          <w:trHeight w:val="260"/>
        </w:trPr>
        <w:tc>
          <w:tcPr>
            <w:tcW w:w="680" w:type="dxa"/>
            <w:tcBorders>
              <w:top w:val="nil"/>
              <w:left w:val="nil"/>
              <w:bottom w:val="nil"/>
              <w:right w:val="nil"/>
            </w:tcBorders>
            <w:shd w:val="clear" w:color="auto" w:fill="auto"/>
            <w:noWrap/>
            <w:vAlign w:val="bottom"/>
            <w:hideMark/>
          </w:tcPr>
          <w:p w14:paraId="7B52AB17"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3</w:t>
            </w:r>
          </w:p>
        </w:tc>
        <w:tc>
          <w:tcPr>
            <w:tcW w:w="1946" w:type="dxa"/>
            <w:tcBorders>
              <w:top w:val="nil"/>
              <w:left w:val="nil"/>
              <w:bottom w:val="nil"/>
              <w:right w:val="nil"/>
            </w:tcBorders>
            <w:shd w:val="clear" w:color="auto" w:fill="auto"/>
            <w:noWrap/>
            <w:vAlign w:val="bottom"/>
            <w:hideMark/>
          </w:tcPr>
          <w:p w14:paraId="2D7A9CF3"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Minería</w:t>
            </w:r>
          </w:p>
        </w:tc>
        <w:tc>
          <w:tcPr>
            <w:tcW w:w="130" w:type="dxa"/>
            <w:tcBorders>
              <w:top w:val="nil"/>
              <w:left w:val="nil"/>
              <w:bottom w:val="nil"/>
              <w:right w:val="nil"/>
            </w:tcBorders>
            <w:shd w:val="clear" w:color="auto" w:fill="auto"/>
            <w:noWrap/>
            <w:vAlign w:val="bottom"/>
            <w:hideMark/>
          </w:tcPr>
          <w:p w14:paraId="53E3D90A"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c>
          <w:tcPr>
            <w:tcW w:w="1038" w:type="dxa"/>
            <w:tcBorders>
              <w:top w:val="nil"/>
              <w:left w:val="nil"/>
              <w:bottom w:val="nil"/>
              <w:right w:val="nil"/>
            </w:tcBorders>
            <w:shd w:val="clear" w:color="auto" w:fill="auto"/>
            <w:noWrap/>
            <w:vAlign w:val="bottom"/>
            <w:hideMark/>
          </w:tcPr>
          <w:p w14:paraId="670A2867"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r>
      <w:tr w:rsidR="0042080C" w:rsidRPr="001C31F1" w14:paraId="2312C999" w14:textId="77777777" w:rsidTr="005F3B3C">
        <w:trPr>
          <w:trHeight w:val="260"/>
        </w:trPr>
        <w:tc>
          <w:tcPr>
            <w:tcW w:w="680" w:type="dxa"/>
            <w:tcBorders>
              <w:top w:val="nil"/>
              <w:left w:val="nil"/>
              <w:bottom w:val="nil"/>
              <w:right w:val="nil"/>
            </w:tcBorders>
            <w:shd w:val="clear" w:color="auto" w:fill="auto"/>
            <w:noWrap/>
            <w:vAlign w:val="bottom"/>
            <w:hideMark/>
          </w:tcPr>
          <w:p w14:paraId="6621DDBB"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4</w:t>
            </w:r>
          </w:p>
        </w:tc>
        <w:tc>
          <w:tcPr>
            <w:tcW w:w="3114" w:type="dxa"/>
            <w:gridSpan w:val="3"/>
            <w:tcBorders>
              <w:top w:val="nil"/>
              <w:left w:val="nil"/>
              <w:bottom w:val="nil"/>
              <w:right w:val="nil"/>
            </w:tcBorders>
            <w:shd w:val="clear" w:color="auto" w:fill="auto"/>
            <w:noWrap/>
            <w:vAlign w:val="bottom"/>
            <w:hideMark/>
          </w:tcPr>
          <w:p w14:paraId="3C444B8A"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Industria Manufacturera</w:t>
            </w:r>
          </w:p>
        </w:tc>
      </w:tr>
      <w:tr w:rsidR="0042080C" w:rsidRPr="001C31F1" w14:paraId="4FA79D8F" w14:textId="77777777" w:rsidTr="005F3B3C">
        <w:trPr>
          <w:trHeight w:val="260"/>
        </w:trPr>
        <w:tc>
          <w:tcPr>
            <w:tcW w:w="680" w:type="dxa"/>
            <w:tcBorders>
              <w:top w:val="nil"/>
              <w:left w:val="nil"/>
              <w:bottom w:val="nil"/>
              <w:right w:val="nil"/>
            </w:tcBorders>
            <w:shd w:val="clear" w:color="auto" w:fill="auto"/>
            <w:noWrap/>
            <w:vAlign w:val="bottom"/>
            <w:hideMark/>
          </w:tcPr>
          <w:p w14:paraId="22CCAB9B"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5</w:t>
            </w:r>
          </w:p>
        </w:tc>
        <w:tc>
          <w:tcPr>
            <w:tcW w:w="3114" w:type="dxa"/>
            <w:gridSpan w:val="3"/>
            <w:tcBorders>
              <w:top w:val="nil"/>
              <w:left w:val="nil"/>
              <w:bottom w:val="nil"/>
              <w:right w:val="nil"/>
            </w:tcBorders>
            <w:shd w:val="clear" w:color="auto" w:fill="auto"/>
            <w:noWrap/>
            <w:vAlign w:val="bottom"/>
            <w:hideMark/>
          </w:tcPr>
          <w:p w14:paraId="20E0158E"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Electricidad, Gas y Agua</w:t>
            </w:r>
          </w:p>
        </w:tc>
      </w:tr>
      <w:tr w:rsidR="0042080C" w:rsidRPr="001C31F1" w14:paraId="2688DB16" w14:textId="77777777" w:rsidTr="005F3B3C">
        <w:trPr>
          <w:trHeight w:val="260"/>
        </w:trPr>
        <w:tc>
          <w:tcPr>
            <w:tcW w:w="680" w:type="dxa"/>
            <w:tcBorders>
              <w:top w:val="nil"/>
              <w:left w:val="nil"/>
              <w:bottom w:val="nil"/>
              <w:right w:val="nil"/>
            </w:tcBorders>
            <w:shd w:val="clear" w:color="auto" w:fill="auto"/>
            <w:noWrap/>
            <w:vAlign w:val="bottom"/>
            <w:hideMark/>
          </w:tcPr>
          <w:p w14:paraId="6C5460E5"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6</w:t>
            </w:r>
          </w:p>
        </w:tc>
        <w:tc>
          <w:tcPr>
            <w:tcW w:w="2076" w:type="dxa"/>
            <w:gridSpan w:val="2"/>
            <w:tcBorders>
              <w:top w:val="nil"/>
              <w:left w:val="nil"/>
              <w:bottom w:val="nil"/>
              <w:right w:val="nil"/>
            </w:tcBorders>
            <w:shd w:val="clear" w:color="auto" w:fill="auto"/>
            <w:noWrap/>
            <w:vAlign w:val="bottom"/>
            <w:hideMark/>
          </w:tcPr>
          <w:p w14:paraId="7C162B3F"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Construcción</w:t>
            </w:r>
          </w:p>
        </w:tc>
        <w:tc>
          <w:tcPr>
            <w:tcW w:w="1038" w:type="dxa"/>
            <w:tcBorders>
              <w:top w:val="nil"/>
              <w:left w:val="nil"/>
              <w:bottom w:val="nil"/>
              <w:right w:val="nil"/>
            </w:tcBorders>
            <w:shd w:val="clear" w:color="auto" w:fill="auto"/>
            <w:noWrap/>
            <w:vAlign w:val="bottom"/>
            <w:hideMark/>
          </w:tcPr>
          <w:p w14:paraId="79860C0A"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r>
      <w:tr w:rsidR="0042080C" w:rsidRPr="001C31F1" w14:paraId="0945FEA6" w14:textId="77777777" w:rsidTr="005F3B3C">
        <w:trPr>
          <w:trHeight w:val="260"/>
        </w:trPr>
        <w:tc>
          <w:tcPr>
            <w:tcW w:w="680" w:type="dxa"/>
            <w:tcBorders>
              <w:top w:val="nil"/>
              <w:left w:val="nil"/>
              <w:bottom w:val="nil"/>
              <w:right w:val="nil"/>
            </w:tcBorders>
            <w:shd w:val="clear" w:color="auto" w:fill="auto"/>
            <w:noWrap/>
            <w:vAlign w:val="center"/>
            <w:hideMark/>
          </w:tcPr>
          <w:p w14:paraId="6B49B3C8"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7</w:t>
            </w:r>
          </w:p>
        </w:tc>
        <w:tc>
          <w:tcPr>
            <w:tcW w:w="3114" w:type="dxa"/>
            <w:gridSpan w:val="3"/>
            <w:tcBorders>
              <w:top w:val="nil"/>
              <w:left w:val="nil"/>
              <w:bottom w:val="nil"/>
              <w:right w:val="nil"/>
            </w:tcBorders>
            <w:shd w:val="clear" w:color="auto" w:fill="auto"/>
            <w:noWrap/>
            <w:vAlign w:val="bottom"/>
            <w:hideMark/>
          </w:tcPr>
          <w:p w14:paraId="0582E2DD"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Comercio, Hoteles y Restaurantes</w:t>
            </w:r>
          </w:p>
        </w:tc>
      </w:tr>
      <w:tr w:rsidR="0042080C" w:rsidRPr="001C31F1" w14:paraId="59932181" w14:textId="77777777" w:rsidTr="005F3B3C">
        <w:trPr>
          <w:trHeight w:val="260"/>
        </w:trPr>
        <w:tc>
          <w:tcPr>
            <w:tcW w:w="680" w:type="dxa"/>
            <w:tcBorders>
              <w:top w:val="nil"/>
              <w:left w:val="nil"/>
              <w:bottom w:val="nil"/>
              <w:right w:val="nil"/>
            </w:tcBorders>
            <w:shd w:val="clear" w:color="auto" w:fill="auto"/>
            <w:noWrap/>
            <w:vAlign w:val="bottom"/>
            <w:hideMark/>
          </w:tcPr>
          <w:p w14:paraId="5D46C8EC"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8</w:t>
            </w:r>
          </w:p>
        </w:tc>
        <w:tc>
          <w:tcPr>
            <w:tcW w:w="3114" w:type="dxa"/>
            <w:gridSpan w:val="3"/>
            <w:tcBorders>
              <w:top w:val="nil"/>
              <w:left w:val="nil"/>
              <w:bottom w:val="nil"/>
              <w:right w:val="nil"/>
            </w:tcBorders>
            <w:shd w:val="clear" w:color="auto" w:fill="auto"/>
            <w:noWrap/>
            <w:vAlign w:val="bottom"/>
            <w:hideMark/>
          </w:tcPr>
          <w:p w14:paraId="7F96DC6C"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Transporte y Comunicaciones</w:t>
            </w:r>
          </w:p>
        </w:tc>
      </w:tr>
      <w:tr w:rsidR="0042080C" w:rsidRPr="00860B53" w14:paraId="6BF1A55C" w14:textId="77777777" w:rsidTr="005F3B3C">
        <w:trPr>
          <w:trHeight w:val="260"/>
        </w:trPr>
        <w:tc>
          <w:tcPr>
            <w:tcW w:w="680" w:type="dxa"/>
            <w:tcBorders>
              <w:top w:val="nil"/>
              <w:left w:val="nil"/>
              <w:bottom w:val="nil"/>
              <w:right w:val="nil"/>
            </w:tcBorders>
            <w:shd w:val="clear" w:color="auto" w:fill="auto"/>
            <w:noWrap/>
            <w:vAlign w:val="center"/>
            <w:hideMark/>
          </w:tcPr>
          <w:p w14:paraId="7C793EE1"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9</w:t>
            </w:r>
          </w:p>
        </w:tc>
        <w:tc>
          <w:tcPr>
            <w:tcW w:w="3114" w:type="dxa"/>
            <w:gridSpan w:val="3"/>
            <w:tcBorders>
              <w:top w:val="nil"/>
              <w:left w:val="nil"/>
              <w:bottom w:val="nil"/>
              <w:right w:val="nil"/>
            </w:tcBorders>
            <w:shd w:val="clear" w:color="auto" w:fill="auto"/>
            <w:noWrap/>
            <w:vAlign w:val="bottom"/>
            <w:hideMark/>
          </w:tcPr>
          <w:p w14:paraId="526E48F4"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Servicios Financieros y Servicios Empresariales</w:t>
            </w:r>
          </w:p>
        </w:tc>
      </w:tr>
      <w:tr w:rsidR="0042080C" w:rsidRPr="001C31F1" w14:paraId="6ADAE2D7" w14:textId="77777777" w:rsidTr="005F3B3C">
        <w:trPr>
          <w:trHeight w:val="260"/>
        </w:trPr>
        <w:tc>
          <w:tcPr>
            <w:tcW w:w="680" w:type="dxa"/>
            <w:tcBorders>
              <w:top w:val="nil"/>
              <w:left w:val="nil"/>
              <w:bottom w:val="nil"/>
              <w:right w:val="nil"/>
            </w:tcBorders>
            <w:shd w:val="clear" w:color="auto" w:fill="auto"/>
            <w:noWrap/>
            <w:vAlign w:val="bottom"/>
            <w:hideMark/>
          </w:tcPr>
          <w:p w14:paraId="3061A9C4"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10</w:t>
            </w:r>
          </w:p>
        </w:tc>
        <w:tc>
          <w:tcPr>
            <w:tcW w:w="3114" w:type="dxa"/>
            <w:gridSpan w:val="3"/>
            <w:tcBorders>
              <w:top w:val="nil"/>
              <w:left w:val="nil"/>
              <w:bottom w:val="nil"/>
              <w:right w:val="nil"/>
            </w:tcBorders>
            <w:shd w:val="clear" w:color="auto" w:fill="auto"/>
            <w:noWrap/>
            <w:vAlign w:val="bottom"/>
            <w:hideMark/>
          </w:tcPr>
          <w:p w14:paraId="2DBA9B0C"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Servicios de Vivienda</w:t>
            </w:r>
          </w:p>
        </w:tc>
      </w:tr>
      <w:tr w:rsidR="0042080C" w:rsidRPr="001C31F1" w14:paraId="13F64ED3" w14:textId="77777777" w:rsidTr="005F3B3C">
        <w:trPr>
          <w:trHeight w:val="260"/>
        </w:trPr>
        <w:tc>
          <w:tcPr>
            <w:tcW w:w="680" w:type="dxa"/>
            <w:tcBorders>
              <w:top w:val="nil"/>
              <w:left w:val="nil"/>
              <w:bottom w:val="nil"/>
              <w:right w:val="nil"/>
            </w:tcBorders>
            <w:shd w:val="clear" w:color="auto" w:fill="auto"/>
            <w:noWrap/>
            <w:vAlign w:val="bottom"/>
            <w:hideMark/>
          </w:tcPr>
          <w:p w14:paraId="6A3D36E2"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11</w:t>
            </w:r>
          </w:p>
        </w:tc>
        <w:tc>
          <w:tcPr>
            <w:tcW w:w="2076" w:type="dxa"/>
            <w:gridSpan w:val="2"/>
            <w:tcBorders>
              <w:top w:val="nil"/>
              <w:left w:val="nil"/>
              <w:bottom w:val="nil"/>
              <w:right w:val="nil"/>
            </w:tcBorders>
            <w:shd w:val="clear" w:color="auto" w:fill="auto"/>
            <w:noWrap/>
            <w:vAlign w:val="bottom"/>
            <w:hideMark/>
          </w:tcPr>
          <w:p w14:paraId="496F61C7"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Servicios Personales</w:t>
            </w:r>
          </w:p>
        </w:tc>
        <w:tc>
          <w:tcPr>
            <w:tcW w:w="1038" w:type="dxa"/>
            <w:tcBorders>
              <w:top w:val="nil"/>
              <w:left w:val="nil"/>
              <w:bottom w:val="nil"/>
              <w:right w:val="nil"/>
            </w:tcBorders>
            <w:shd w:val="clear" w:color="auto" w:fill="auto"/>
            <w:noWrap/>
            <w:vAlign w:val="bottom"/>
            <w:hideMark/>
          </w:tcPr>
          <w:p w14:paraId="5106FBCA" w14:textId="77777777" w:rsidR="0042080C" w:rsidRPr="001C31F1" w:rsidRDefault="0042080C" w:rsidP="004A2E79">
            <w:pPr>
              <w:spacing w:after="0" w:line="276" w:lineRule="auto"/>
              <w:jc w:val="both"/>
              <w:rPr>
                <w:rFonts w:eastAsia="Times New Roman"/>
                <w:sz w:val="22"/>
                <w:bdr w:val="none" w:sz="0" w:space="0" w:color="auto"/>
                <w:lang w:val="es-CL" w:eastAsia="es-CL"/>
              </w:rPr>
            </w:pPr>
          </w:p>
        </w:tc>
      </w:tr>
      <w:tr w:rsidR="0042080C" w:rsidRPr="001C31F1" w14:paraId="6676CC69" w14:textId="77777777" w:rsidTr="005F3B3C">
        <w:trPr>
          <w:trHeight w:val="260"/>
        </w:trPr>
        <w:tc>
          <w:tcPr>
            <w:tcW w:w="680" w:type="dxa"/>
            <w:tcBorders>
              <w:top w:val="nil"/>
              <w:left w:val="nil"/>
              <w:bottom w:val="single" w:sz="4" w:space="0" w:color="auto"/>
              <w:right w:val="nil"/>
            </w:tcBorders>
            <w:shd w:val="clear" w:color="auto" w:fill="auto"/>
            <w:noWrap/>
            <w:vAlign w:val="bottom"/>
            <w:hideMark/>
          </w:tcPr>
          <w:p w14:paraId="6B3AB158"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12</w:t>
            </w:r>
          </w:p>
        </w:tc>
        <w:tc>
          <w:tcPr>
            <w:tcW w:w="3114" w:type="dxa"/>
            <w:gridSpan w:val="3"/>
            <w:tcBorders>
              <w:top w:val="nil"/>
              <w:left w:val="nil"/>
              <w:bottom w:val="single" w:sz="4" w:space="0" w:color="auto"/>
              <w:right w:val="nil"/>
            </w:tcBorders>
            <w:shd w:val="clear" w:color="auto" w:fill="auto"/>
            <w:noWrap/>
            <w:vAlign w:val="bottom"/>
            <w:hideMark/>
          </w:tcPr>
          <w:p w14:paraId="45B25BC1" w14:textId="77777777" w:rsidR="0042080C" w:rsidRPr="001C31F1" w:rsidRDefault="0042080C" w:rsidP="004A2E79">
            <w:pPr>
              <w:spacing w:after="0" w:line="276" w:lineRule="auto"/>
              <w:jc w:val="both"/>
              <w:rPr>
                <w:rFonts w:eastAsia="Times New Roman"/>
                <w:sz w:val="22"/>
                <w:bdr w:val="none" w:sz="0" w:space="0" w:color="auto"/>
                <w:lang w:val="es-CL" w:eastAsia="es-CL"/>
              </w:rPr>
            </w:pPr>
            <w:r w:rsidRPr="001C31F1">
              <w:rPr>
                <w:rFonts w:eastAsia="Times New Roman"/>
                <w:sz w:val="22"/>
                <w:bdr w:val="none" w:sz="0" w:space="0" w:color="auto"/>
                <w:lang w:val="es-CL" w:eastAsia="es-CL"/>
              </w:rPr>
              <w:t>Administración Pública</w:t>
            </w:r>
          </w:p>
        </w:tc>
      </w:tr>
    </w:tbl>
    <w:p w14:paraId="768CB50D" w14:textId="77777777" w:rsidR="0042080C" w:rsidRPr="001C31F1" w:rsidRDefault="0042080C" w:rsidP="00AB60F0">
      <w:pPr>
        <w:spacing w:after="0" w:line="276" w:lineRule="auto"/>
        <w:jc w:val="both"/>
        <w:rPr>
          <w:lang w:val="es-ES"/>
        </w:rPr>
      </w:pPr>
    </w:p>
    <w:p w14:paraId="0F0ABCEB" w14:textId="77777777" w:rsidR="0042080C" w:rsidRPr="001C31F1" w:rsidRDefault="0042080C" w:rsidP="00AB60F0">
      <w:pPr>
        <w:spacing w:after="0" w:line="276" w:lineRule="auto"/>
        <w:jc w:val="both"/>
        <w:rPr>
          <w:b/>
          <w:color w:val="1F3864" w:themeColor="accent5" w:themeShade="80"/>
          <w:lang w:val="es-CL"/>
        </w:rPr>
      </w:pPr>
      <w:r w:rsidRPr="001C31F1">
        <w:rPr>
          <w:b/>
          <w:color w:val="1F3864" w:themeColor="accent5" w:themeShade="80"/>
          <w:lang w:val="es-ES"/>
        </w:rPr>
        <w:t xml:space="preserve">Cuadro A.1. </w:t>
      </w:r>
      <w:r w:rsidRPr="001C31F1">
        <w:rPr>
          <w:b/>
          <w:color w:val="1F3864" w:themeColor="accent5" w:themeShade="80"/>
          <w:lang w:val="es-CL"/>
        </w:rPr>
        <w:t>Matriz de coeficientes directos e indirectos (matriz inversa de Leontief)</w:t>
      </w:r>
    </w:p>
    <w:tbl>
      <w:tblPr>
        <w:tblW w:w="8908" w:type="dxa"/>
        <w:tblInd w:w="-70" w:type="dxa"/>
        <w:tblCellMar>
          <w:left w:w="70" w:type="dxa"/>
          <w:right w:w="70" w:type="dxa"/>
        </w:tblCellMar>
        <w:tblLook w:val="04A0" w:firstRow="1" w:lastRow="0" w:firstColumn="1" w:lastColumn="0" w:noHBand="0" w:noVBand="1"/>
      </w:tblPr>
      <w:tblGrid>
        <w:gridCol w:w="752"/>
        <w:gridCol w:w="679"/>
        <w:gridCol w:w="679"/>
        <w:gridCol w:w="679"/>
        <w:gridCol w:w="679"/>
        <w:gridCol w:w="680"/>
        <w:gridCol w:w="680"/>
        <w:gridCol w:w="680"/>
        <w:gridCol w:w="680"/>
        <w:gridCol w:w="680"/>
        <w:gridCol w:w="680"/>
        <w:gridCol w:w="680"/>
        <w:gridCol w:w="680"/>
      </w:tblGrid>
      <w:tr w:rsidR="0042080C" w:rsidRPr="001C31F1" w14:paraId="5315BBC3" w14:textId="77777777" w:rsidTr="004A2E79">
        <w:trPr>
          <w:trHeight w:val="260"/>
        </w:trPr>
        <w:tc>
          <w:tcPr>
            <w:tcW w:w="752" w:type="dxa"/>
            <w:tcBorders>
              <w:top w:val="single" w:sz="4" w:space="0" w:color="auto"/>
              <w:left w:val="nil"/>
              <w:bottom w:val="single" w:sz="4" w:space="0" w:color="auto"/>
              <w:right w:val="nil"/>
            </w:tcBorders>
            <w:shd w:val="clear" w:color="auto" w:fill="auto"/>
            <w:noWrap/>
            <w:hideMark/>
          </w:tcPr>
          <w:p w14:paraId="29FE4D54" w14:textId="77777777" w:rsidR="0042080C" w:rsidRPr="001C31F1" w:rsidRDefault="0042080C" w:rsidP="004A2E79">
            <w:pPr>
              <w:spacing w:after="0" w:line="276" w:lineRule="auto"/>
              <w:jc w:val="both"/>
              <w:rPr>
                <w:rFonts w:eastAsia="Times New Roman"/>
                <w:bCs/>
                <w:sz w:val="22"/>
                <w:szCs w:val="22"/>
                <w:bdr w:val="none" w:sz="0" w:space="0" w:color="auto"/>
                <w:lang w:val="es-CL" w:eastAsia="es-CL"/>
              </w:rPr>
            </w:pPr>
            <w:r w:rsidRPr="001C31F1">
              <w:rPr>
                <w:rFonts w:eastAsia="Times New Roman"/>
                <w:bCs/>
                <w:sz w:val="22"/>
                <w:szCs w:val="22"/>
                <w:bdr w:val="none" w:sz="0" w:space="0" w:color="auto"/>
                <w:lang w:val="es-CL" w:eastAsia="es-CL"/>
              </w:rPr>
              <w:t xml:space="preserve">Sector </w:t>
            </w:r>
          </w:p>
        </w:tc>
        <w:tc>
          <w:tcPr>
            <w:tcW w:w="679" w:type="dxa"/>
            <w:tcBorders>
              <w:top w:val="single" w:sz="4" w:space="0" w:color="auto"/>
              <w:left w:val="nil"/>
              <w:bottom w:val="single" w:sz="4" w:space="0" w:color="auto"/>
              <w:right w:val="nil"/>
            </w:tcBorders>
            <w:shd w:val="clear" w:color="auto" w:fill="auto"/>
            <w:noWrap/>
            <w:vAlign w:val="bottom"/>
            <w:hideMark/>
          </w:tcPr>
          <w:p w14:paraId="1BE94DB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w:t>
            </w:r>
          </w:p>
        </w:tc>
        <w:tc>
          <w:tcPr>
            <w:tcW w:w="679" w:type="dxa"/>
            <w:tcBorders>
              <w:top w:val="single" w:sz="4" w:space="0" w:color="auto"/>
              <w:left w:val="nil"/>
              <w:bottom w:val="single" w:sz="4" w:space="0" w:color="auto"/>
              <w:right w:val="nil"/>
            </w:tcBorders>
            <w:shd w:val="clear" w:color="auto" w:fill="auto"/>
            <w:noWrap/>
            <w:vAlign w:val="bottom"/>
            <w:hideMark/>
          </w:tcPr>
          <w:p w14:paraId="6056E97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w:t>
            </w:r>
          </w:p>
        </w:tc>
        <w:tc>
          <w:tcPr>
            <w:tcW w:w="679" w:type="dxa"/>
            <w:tcBorders>
              <w:top w:val="single" w:sz="4" w:space="0" w:color="auto"/>
              <w:left w:val="nil"/>
              <w:bottom w:val="single" w:sz="4" w:space="0" w:color="auto"/>
              <w:right w:val="nil"/>
            </w:tcBorders>
            <w:shd w:val="clear" w:color="auto" w:fill="auto"/>
            <w:noWrap/>
            <w:vAlign w:val="bottom"/>
            <w:hideMark/>
          </w:tcPr>
          <w:p w14:paraId="0146D2A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w:t>
            </w:r>
          </w:p>
        </w:tc>
        <w:tc>
          <w:tcPr>
            <w:tcW w:w="679" w:type="dxa"/>
            <w:tcBorders>
              <w:top w:val="single" w:sz="4" w:space="0" w:color="auto"/>
              <w:left w:val="nil"/>
              <w:bottom w:val="single" w:sz="4" w:space="0" w:color="auto"/>
              <w:right w:val="nil"/>
            </w:tcBorders>
            <w:shd w:val="clear" w:color="auto" w:fill="auto"/>
            <w:noWrap/>
            <w:vAlign w:val="bottom"/>
            <w:hideMark/>
          </w:tcPr>
          <w:p w14:paraId="150CC78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w:t>
            </w:r>
          </w:p>
        </w:tc>
        <w:tc>
          <w:tcPr>
            <w:tcW w:w="680" w:type="dxa"/>
            <w:tcBorders>
              <w:top w:val="single" w:sz="4" w:space="0" w:color="auto"/>
              <w:left w:val="nil"/>
              <w:bottom w:val="single" w:sz="4" w:space="0" w:color="auto"/>
              <w:right w:val="nil"/>
            </w:tcBorders>
            <w:shd w:val="clear" w:color="auto" w:fill="auto"/>
            <w:noWrap/>
            <w:vAlign w:val="bottom"/>
            <w:hideMark/>
          </w:tcPr>
          <w:p w14:paraId="26507FD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w:t>
            </w:r>
          </w:p>
        </w:tc>
        <w:tc>
          <w:tcPr>
            <w:tcW w:w="680" w:type="dxa"/>
            <w:tcBorders>
              <w:top w:val="single" w:sz="4" w:space="0" w:color="auto"/>
              <w:left w:val="nil"/>
              <w:bottom w:val="single" w:sz="4" w:space="0" w:color="auto"/>
              <w:right w:val="nil"/>
            </w:tcBorders>
            <w:shd w:val="clear" w:color="auto" w:fill="auto"/>
            <w:noWrap/>
            <w:vAlign w:val="bottom"/>
            <w:hideMark/>
          </w:tcPr>
          <w:p w14:paraId="7944ED4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w:t>
            </w:r>
          </w:p>
        </w:tc>
        <w:tc>
          <w:tcPr>
            <w:tcW w:w="680" w:type="dxa"/>
            <w:tcBorders>
              <w:top w:val="single" w:sz="4" w:space="0" w:color="auto"/>
              <w:left w:val="nil"/>
              <w:bottom w:val="single" w:sz="4" w:space="0" w:color="auto"/>
              <w:right w:val="nil"/>
            </w:tcBorders>
            <w:shd w:val="clear" w:color="auto" w:fill="auto"/>
            <w:noWrap/>
            <w:vAlign w:val="bottom"/>
            <w:hideMark/>
          </w:tcPr>
          <w:p w14:paraId="644F854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w:t>
            </w:r>
          </w:p>
        </w:tc>
        <w:tc>
          <w:tcPr>
            <w:tcW w:w="680" w:type="dxa"/>
            <w:tcBorders>
              <w:top w:val="single" w:sz="4" w:space="0" w:color="auto"/>
              <w:left w:val="nil"/>
              <w:bottom w:val="single" w:sz="4" w:space="0" w:color="auto"/>
              <w:right w:val="nil"/>
            </w:tcBorders>
            <w:shd w:val="clear" w:color="auto" w:fill="auto"/>
            <w:noWrap/>
            <w:vAlign w:val="bottom"/>
            <w:hideMark/>
          </w:tcPr>
          <w:p w14:paraId="59B9248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w:t>
            </w:r>
          </w:p>
        </w:tc>
        <w:tc>
          <w:tcPr>
            <w:tcW w:w="680" w:type="dxa"/>
            <w:tcBorders>
              <w:top w:val="single" w:sz="4" w:space="0" w:color="auto"/>
              <w:left w:val="nil"/>
              <w:bottom w:val="single" w:sz="4" w:space="0" w:color="auto"/>
              <w:right w:val="nil"/>
            </w:tcBorders>
            <w:shd w:val="clear" w:color="auto" w:fill="auto"/>
            <w:noWrap/>
            <w:vAlign w:val="bottom"/>
            <w:hideMark/>
          </w:tcPr>
          <w:p w14:paraId="2EBA1A5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w:t>
            </w:r>
          </w:p>
        </w:tc>
        <w:tc>
          <w:tcPr>
            <w:tcW w:w="680" w:type="dxa"/>
            <w:tcBorders>
              <w:top w:val="single" w:sz="4" w:space="0" w:color="auto"/>
              <w:left w:val="nil"/>
              <w:bottom w:val="single" w:sz="4" w:space="0" w:color="auto"/>
              <w:right w:val="nil"/>
            </w:tcBorders>
            <w:shd w:val="clear" w:color="auto" w:fill="auto"/>
            <w:noWrap/>
            <w:vAlign w:val="bottom"/>
            <w:hideMark/>
          </w:tcPr>
          <w:p w14:paraId="34906AC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w:t>
            </w:r>
          </w:p>
        </w:tc>
        <w:tc>
          <w:tcPr>
            <w:tcW w:w="680" w:type="dxa"/>
            <w:tcBorders>
              <w:top w:val="single" w:sz="4" w:space="0" w:color="auto"/>
              <w:left w:val="nil"/>
              <w:bottom w:val="single" w:sz="4" w:space="0" w:color="auto"/>
              <w:right w:val="nil"/>
            </w:tcBorders>
            <w:shd w:val="clear" w:color="auto" w:fill="auto"/>
            <w:noWrap/>
            <w:vAlign w:val="bottom"/>
            <w:hideMark/>
          </w:tcPr>
          <w:p w14:paraId="235CDD2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w:t>
            </w:r>
          </w:p>
        </w:tc>
        <w:tc>
          <w:tcPr>
            <w:tcW w:w="680" w:type="dxa"/>
            <w:tcBorders>
              <w:top w:val="single" w:sz="4" w:space="0" w:color="auto"/>
              <w:left w:val="nil"/>
              <w:bottom w:val="single" w:sz="4" w:space="0" w:color="auto"/>
              <w:right w:val="nil"/>
            </w:tcBorders>
            <w:shd w:val="clear" w:color="auto" w:fill="auto"/>
            <w:noWrap/>
            <w:vAlign w:val="bottom"/>
            <w:hideMark/>
          </w:tcPr>
          <w:p w14:paraId="3C9C4BD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w:t>
            </w:r>
          </w:p>
        </w:tc>
      </w:tr>
      <w:tr w:rsidR="0042080C" w:rsidRPr="001C31F1" w14:paraId="040A4267" w14:textId="77777777" w:rsidTr="004A2E79">
        <w:trPr>
          <w:trHeight w:val="260"/>
        </w:trPr>
        <w:tc>
          <w:tcPr>
            <w:tcW w:w="752" w:type="dxa"/>
            <w:tcBorders>
              <w:top w:val="nil"/>
              <w:left w:val="nil"/>
              <w:bottom w:val="nil"/>
              <w:right w:val="nil"/>
            </w:tcBorders>
            <w:shd w:val="clear" w:color="auto" w:fill="auto"/>
            <w:noWrap/>
            <w:vAlign w:val="bottom"/>
            <w:hideMark/>
          </w:tcPr>
          <w:p w14:paraId="03D1071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w:t>
            </w:r>
          </w:p>
        </w:tc>
        <w:tc>
          <w:tcPr>
            <w:tcW w:w="679" w:type="dxa"/>
            <w:tcBorders>
              <w:top w:val="nil"/>
              <w:left w:val="nil"/>
              <w:bottom w:val="nil"/>
              <w:right w:val="nil"/>
            </w:tcBorders>
            <w:shd w:val="clear" w:color="auto" w:fill="auto"/>
            <w:noWrap/>
            <w:vAlign w:val="center"/>
            <w:hideMark/>
          </w:tcPr>
          <w:p w14:paraId="0509389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1,16</w:t>
            </w:r>
          </w:p>
        </w:tc>
        <w:tc>
          <w:tcPr>
            <w:tcW w:w="679" w:type="dxa"/>
            <w:tcBorders>
              <w:top w:val="nil"/>
              <w:left w:val="nil"/>
              <w:bottom w:val="nil"/>
              <w:right w:val="nil"/>
            </w:tcBorders>
            <w:shd w:val="clear" w:color="auto" w:fill="auto"/>
            <w:noWrap/>
            <w:vAlign w:val="center"/>
            <w:hideMark/>
          </w:tcPr>
          <w:p w14:paraId="4DCC1C9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79" w:type="dxa"/>
            <w:tcBorders>
              <w:top w:val="nil"/>
              <w:left w:val="nil"/>
              <w:bottom w:val="nil"/>
              <w:right w:val="nil"/>
            </w:tcBorders>
            <w:shd w:val="clear" w:color="auto" w:fill="auto"/>
            <w:noWrap/>
            <w:vAlign w:val="center"/>
            <w:hideMark/>
          </w:tcPr>
          <w:p w14:paraId="2A72C29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79" w:type="dxa"/>
            <w:tcBorders>
              <w:top w:val="nil"/>
              <w:left w:val="nil"/>
              <w:bottom w:val="nil"/>
              <w:right w:val="nil"/>
            </w:tcBorders>
            <w:shd w:val="clear" w:color="auto" w:fill="auto"/>
            <w:noWrap/>
            <w:vAlign w:val="center"/>
            <w:hideMark/>
          </w:tcPr>
          <w:p w14:paraId="0FA0425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0,12</w:t>
            </w:r>
          </w:p>
        </w:tc>
        <w:tc>
          <w:tcPr>
            <w:tcW w:w="680" w:type="dxa"/>
            <w:tcBorders>
              <w:top w:val="nil"/>
              <w:left w:val="nil"/>
              <w:bottom w:val="nil"/>
              <w:right w:val="nil"/>
            </w:tcBorders>
            <w:shd w:val="clear" w:color="auto" w:fill="auto"/>
            <w:noWrap/>
            <w:vAlign w:val="center"/>
            <w:hideMark/>
          </w:tcPr>
          <w:p w14:paraId="121D1C5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01D59D5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7B02A52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2F86444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4CF70FD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3D28A5F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B72F6C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471FD2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r>
      <w:tr w:rsidR="0042080C" w:rsidRPr="001C31F1" w14:paraId="1E88CF85" w14:textId="77777777" w:rsidTr="004A2E79">
        <w:trPr>
          <w:trHeight w:val="260"/>
        </w:trPr>
        <w:tc>
          <w:tcPr>
            <w:tcW w:w="752" w:type="dxa"/>
            <w:tcBorders>
              <w:top w:val="nil"/>
              <w:left w:val="nil"/>
              <w:bottom w:val="nil"/>
              <w:right w:val="nil"/>
            </w:tcBorders>
            <w:shd w:val="clear" w:color="auto" w:fill="auto"/>
            <w:noWrap/>
            <w:vAlign w:val="bottom"/>
            <w:hideMark/>
          </w:tcPr>
          <w:p w14:paraId="18A20C7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w:t>
            </w:r>
          </w:p>
        </w:tc>
        <w:tc>
          <w:tcPr>
            <w:tcW w:w="679" w:type="dxa"/>
            <w:tcBorders>
              <w:top w:val="nil"/>
              <w:left w:val="nil"/>
              <w:bottom w:val="nil"/>
              <w:right w:val="nil"/>
            </w:tcBorders>
            <w:shd w:val="clear" w:color="auto" w:fill="auto"/>
            <w:noWrap/>
            <w:vAlign w:val="center"/>
            <w:hideMark/>
          </w:tcPr>
          <w:p w14:paraId="1BC5CB3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79" w:type="dxa"/>
            <w:tcBorders>
              <w:top w:val="nil"/>
              <w:left w:val="nil"/>
              <w:bottom w:val="nil"/>
              <w:right w:val="nil"/>
            </w:tcBorders>
            <w:shd w:val="clear" w:color="auto" w:fill="auto"/>
            <w:noWrap/>
            <w:vAlign w:val="center"/>
            <w:hideMark/>
          </w:tcPr>
          <w:p w14:paraId="0E10B79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1,13</w:t>
            </w:r>
          </w:p>
        </w:tc>
        <w:tc>
          <w:tcPr>
            <w:tcW w:w="679" w:type="dxa"/>
            <w:tcBorders>
              <w:top w:val="nil"/>
              <w:left w:val="nil"/>
              <w:bottom w:val="nil"/>
              <w:right w:val="nil"/>
            </w:tcBorders>
            <w:shd w:val="clear" w:color="auto" w:fill="auto"/>
            <w:noWrap/>
            <w:vAlign w:val="center"/>
            <w:hideMark/>
          </w:tcPr>
          <w:p w14:paraId="326117A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51D5CAD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11D3A48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7F5A88C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4F3E490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38492C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30005C4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18DFC95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C3AAF2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25EEBC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r>
      <w:tr w:rsidR="0042080C" w:rsidRPr="001C31F1" w14:paraId="5678FE2D" w14:textId="77777777" w:rsidTr="004A2E79">
        <w:trPr>
          <w:trHeight w:val="260"/>
        </w:trPr>
        <w:tc>
          <w:tcPr>
            <w:tcW w:w="752" w:type="dxa"/>
            <w:tcBorders>
              <w:top w:val="nil"/>
              <w:left w:val="nil"/>
              <w:bottom w:val="nil"/>
              <w:right w:val="nil"/>
            </w:tcBorders>
            <w:shd w:val="clear" w:color="auto" w:fill="auto"/>
            <w:noWrap/>
            <w:vAlign w:val="bottom"/>
            <w:hideMark/>
          </w:tcPr>
          <w:p w14:paraId="018DF61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3</w:t>
            </w:r>
          </w:p>
        </w:tc>
        <w:tc>
          <w:tcPr>
            <w:tcW w:w="679" w:type="dxa"/>
            <w:tcBorders>
              <w:top w:val="nil"/>
              <w:left w:val="nil"/>
              <w:bottom w:val="nil"/>
              <w:right w:val="nil"/>
            </w:tcBorders>
            <w:shd w:val="clear" w:color="auto" w:fill="auto"/>
            <w:noWrap/>
            <w:vAlign w:val="center"/>
            <w:hideMark/>
          </w:tcPr>
          <w:p w14:paraId="3E2587F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c>
          <w:tcPr>
            <w:tcW w:w="679" w:type="dxa"/>
            <w:tcBorders>
              <w:top w:val="nil"/>
              <w:left w:val="nil"/>
              <w:bottom w:val="nil"/>
              <w:right w:val="nil"/>
            </w:tcBorders>
            <w:shd w:val="clear" w:color="auto" w:fill="auto"/>
            <w:noWrap/>
            <w:vAlign w:val="center"/>
            <w:hideMark/>
          </w:tcPr>
          <w:p w14:paraId="40DF26B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c>
          <w:tcPr>
            <w:tcW w:w="679" w:type="dxa"/>
            <w:tcBorders>
              <w:top w:val="nil"/>
              <w:left w:val="nil"/>
              <w:bottom w:val="nil"/>
              <w:right w:val="nil"/>
            </w:tcBorders>
            <w:shd w:val="clear" w:color="auto" w:fill="auto"/>
            <w:noWrap/>
            <w:vAlign w:val="center"/>
            <w:hideMark/>
          </w:tcPr>
          <w:p w14:paraId="4BDD210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1,09</w:t>
            </w:r>
          </w:p>
        </w:tc>
        <w:tc>
          <w:tcPr>
            <w:tcW w:w="679" w:type="dxa"/>
            <w:tcBorders>
              <w:top w:val="nil"/>
              <w:left w:val="nil"/>
              <w:bottom w:val="nil"/>
              <w:right w:val="nil"/>
            </w:tcBorders>
            <w:shd w:val="clear" w:color="auto" w:fill="auto"/>
            <w:noWrap/>
            <w:vAlign w:val="center"/>
            <w:hideMark/>
          </w:tcPr>
          <w:p w14:paraId="7D4A097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1C5A5CA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51A1F3B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4D10C83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17DED4E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5A9A8EB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7661D26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1D2988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73279D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r>
      <w:tr w:rsidR="0042080C" w:rsidRPr="001C31F1" w14:paraId="2C67A387" w14:textId="77777777" w:rsidTr="004A2E79">
        <w:trPr>
          <w:trHeight w:val="260"/>
        </w:trPr>
        <w:tc>
          <w:tcPr>
            <w:tcW w:w="752" w:type="dxa"/>
            <w:tcBorders>
              <w:top w:val="nil"/>
              <w:left w:val="nil"/>
              <w:bottom w:val="nil"/>
              <w:right w:val="nil"/>
            </w:tcBorders>
            <w:shd w:val="clear" w:color="auto" w:fill="auto"/>
            <w:noWrap/>
            <w:vAlign w:val="bottom"/>
            <w:hideMark/>
          </w:tcPr>
          <w:p w14:paraId="7ABBF2B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4</w:t>
            </w:r>
          </w:p>
        </w:tc>
        <w:tc>
          <w:tcPr>
            <w:tcW w:w="679" w:type="dxa"/>
            <w:tcBorders>
              <w:top w:val="nil"/>
              <w:left w:val="nil"/>
              <w:bottom w:val="nil"/>
              <w:right w:val="nil"/>
            </w:tcBorders>
            <w:shd w:val="clear" w:color="auto" w:fill="auto"/>
            <w:noWrap/>
            <w:vAlign w:val="center"/>
            <w:hideMark/>
          </w:tcPr>
          <w:p w14:paraId="175B45A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0,21</w:t>
            </w:r>
          </w:p>
        </w:tc>
        <w:tc>
          <w:tcPr>
            <w:tcW w:w="679" w:type="dxa"/>
            <w:tcBorders>
              <w:top w:val="nil"/>
              <w:left w:val="nil"/>
              <w:bottom w:val="nil"/>
              <w:right w:val="nil"/>
            </w:tcBorders>
            <w:shd w:val="clear" w:color="auto" w:fill="auto"/>
            <w:noWrap/>
            <w:vAlign w:val="center"/>
            <w:hideMark/>
          </w:tcPr>
          <w:p w14:paraId="238CC69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0,56</w:t>
            </w:r>
          </w:p>
        </w:tc>
        <w:tc>
          <w:tcPr>
            <w:tcW w:w="679" w:type="dxa"/>
            <w:tcBorders>
              <w:top w:val="nil"/>
              <w:left w:val="nil"/>
              <w:bottom w:val="nil"/>
              <w:right w:val="nil"/>
            </w:tcBorders>
            <w:shd w:val="clear" w:color="auto" w:fill="auto"/>
            <w:noWrap/>
            <w:vAlign w:val="center"/>
            <w:hideMark/>
          </w:tcPr>
          <w:p w14:paraId="6AABEA1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0,11</w:t>
            </w:r>
          </w:p>
        </w:tc>
        <w:tc>
          <w:tcPr>
            <w:tcW w:w="679" w:type="dxa"/>
            <w:tcBorders>
              <w:top w:val="nil"/>
              <w:left w:val="nil"/>
              <w:bottom w:val="nil"/>
              <w:right w:val="nil"/>
            </w:tcBorders>
            <w:shd w:val="clear" w:color="auto" w:fill="auto"/>
            <w:noWrap/>
            <w:vAlign w:val="center"/>
            <w:hideMark/>
          </w:tcPr>
          <w:p w14:paraId="604086F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1,23</w:t>
            </w:r>
          </w:p>
        </w:tc>
        <w:tc>
          <w:tcPr>
            <w:tcW w:w="680" w:type="dxa"/>
            <w:tcBorders>
              <w:top w:val="nil"/>
              <w:left w:val="nil"/>
              <w:bottom w:val="nil"/>
              <w:right w:val="nil"/>
            </w:tcBorders>
            <w:shd w:val="clear" w:color="auto" w:fill="auto"/>
            <w:noWrap/>
            <w:vAlign w:val="center"/>
            <w:hideMark/>
          </w:tcPr>
          <w:p w14:paraId="268783C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0,10</w:t>
            </w:r>
          </w:p>
        </w:tc>
        <w:tc>
          <w:tcPr>
            <w:tcW w:w="680" w:type="dxa"/>
            <w:tcBorders>
              <w:top w:val="nil"/>
              <w:left w:val="nil"/>
              <w:bottom w:val="nil"/>
              <w:right w:val="nil"/>
            </w:tcBorders>
            <w:shd w:val="clear" w:color="auto" w:fill="auto"/>
            <w:noWrap/>
            <w:vAlign w:val="center"/>
            <w:hideMark/>
          </w:tcPr>
          <w:p w14:paraId="37D8654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0,25</w:t>
            </w:r>
          </w:p>
        </w:tc>
        <w:tc>
          <w:tcPr>
            <w:tcW w:w="680" w:type="dxa"/>
            <w:tcBorders>
              <w:top w:val="nil"/>
              <w:left w:val="nil"/>
              <w:bottom w:val="nil"/>
              <w:right w:val="nil"/>
            </w:tcBorders>
            <w:shd w:val="clear" w:color="auto" w:fill="auto"/>
            <w:noWrap/>
            <w:vAlign w:val="center"/>
            <w:hideMark/>
          </w:tcPr>
          <w:p w14:paraId="03B14C4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0,13</w:t>
            </w:r>
          </w:p>
        </w:tc>
        <w:tc>
          <w:tcPr>
            <w:tcW w:w="680" w:type="dxa"/>
            <w:tcBorders>
              <w:top w:val="nil"/>
              <w:left w:val="nil"/>
              <w:bottom w:val="nil"/>
              <w:right w:val="nil"/>
            </w:tcBorders>
            <w:shd w:val="clear" w:color="auto" w:fill="auto"/>
            <w:noWrap/>
            <w:vAlign w:val="center"/>
            <w:hideMark/>
          </w:tcPr>
          <w:p w14:paraId="43C7F53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0,12</w:t>
            </w:r>
          </w:p>
        </w:tc>
        <w:tc>
          <w:tcPr>
            <w:tcW w:w="680" w:type="dxa"/>
            <w:tcBorders>
              <w:top w:val="nil"/>
              <w:left w:val="nil"/>
              <w:bottom w:val="nil"/>
              <w:right w:val="nil"/>
            </w:tcBorders>
            <w:shd w:val="clear" w:color="auto" w:fill="auto"/>
            <w:noWrap/>
            <w:vAlign w:val="center"/>
            <w:hideMark/>
          </w:tcPr>
          <w:p w14:paraId="69172C6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390E403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72C2093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0,07</w:t>
            </w:r>
          </w:p>
        </w:tc>
        <w:tc>
          <w:tcPr>
            <w:tcW w:w="680" w:type="dxa"/>
            <w:tcBorders>
              <w:top w:val="nil"/>
              <w:left w:val="nil"/>
              <w:bottom w:val="nil"/>
              <w:right w:val="nil"/>
            </w:tcBorders>
            <w:shd w:val="clear" w:color="auto" w:fill="auto"/>
            <w:noWrap/>
            <w:vAlign w:val="center"/>
            <w:hideMark/>
          </w:tcPr>
          <w:p w14:paraId="18E88CA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r>
      <w:tr w:rsidR="0042080C" w:rsidRPr="001C31F1" w14:paraId="05E820DF" w14:textId="77777777" w:rsidTr="004A2E79">
        <w:trPr>
          <w:trHeight w:val="260"/>
        </w:trPr>
        <w:tc>
          <w:tcPr>
            <w:tcW w:w="752" w:type="dxa"/>
            <w:tcBorders>
              <w:top w:val="nil"/>
              <w:left w:val="nil"/>
              <w:bottom w:val="nil"/>
              <w:right w:val="nil"/>
            </w:tcBorders>
            <w:shd w:val="clear" w:color="auto" w:fill="auto"/>
            <w:noWrap/>
            <w:vAlign w:val="bottom"/>
            <w:hideMark/>
          </w:tcPr>
          <w:p w14:paraId="1EF93DD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5</w:t>
            </w:r>
          </w:p>
        </w:tc>
        <w:tc>
          <w:tcPr>
            <w:tcW w:w="679" w:type="dxa"/>
            <w:tcBorders>
              <w:top w:val="nil"/>
              <w:left w:val="nil"/>
              <w:bottom w:val="nil"/>
              <w:right w:val="nil"/>
            </w:tcBorders>
            <w:shd w:val="clear" w:color="auto" w:fill="auto"/>
            <w:noWrap/>
            <w:vAlign w:val="center"/>
            <w:hideMark/>
          </w:tcPr>
          <w:p w14:paraId="5AC766F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c>
          <w:tcPr>
            <w:tcW w:w="679" w:type="dxa"/>
            <w:tcBorders>
              <w:top w:val="nil"/>
              <w:left w:val="nil"/>
              <w:bottom w:val="nil"/>
              <w:right w:val="nil"/>
            </w:tcBorders>
            <w:shd w:val="clear" w:color="auto" w:fill="auto"/>
            <w:noWrap/>
            <w:vAlign w:val="center"/>
            <w:hideMark/>
          </w:tcPr>
          <w:p w14:paraId="2EC5A1C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79" w:type="dxa"/>
            <w:tcBorders>
              <w:top w:val="nil"/>
              <w:left w:val="nil"/>
              <w:bottom w:val="nil"/>
              <w:right w:val="nil"/>
            </w:tcBorders>
            <w:shd w:val="clear" w:color="auto" w:fill="auto"/>
            <w:noWrap/>
            <w:vAlign w:val="center"/>
            <w:hideMark/>
          </w:tcPr>
          <w:p w14:paraId="6EDBB11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0,11</w:t>
            </w:r>
          </w:p>
        </w:tc>
        <w:tc>
          <w:tcPr>
            <w:tcW w:w="679" w:type="dxa"/>
            <w:tcBorders>
              <w:top w:val="nil"/>
              <w:left w:val="nil"/>
              <w:bottom w:val="nil"/>
              <w:right w:val="nil"/>
            </w:tcBorders>
            <w:shd w:val="clear" w:color="auto" w:fill="auto"/>
            <w:noWrap/>
            <w:vAlign w:val="center"/>
            <w:hideMark/>
          </w:tcPr>
          <w:p w14:paraId="7D25DE3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0,06</w:t>
            </w:r>
          </w:p>
        </w:tc>
        <w:tc>
          <w:tcPr>
            <w:tcW w:w="680" w:type="dxa"/>
            <w:tcBorders>
              <w:top w:val="nil"/>
              <w:left w:val="nil"/>
              <w:bottom w:val="nil"/>
              <w:right w:val="nil"/>
            </w:tcBorders>
            <w:shd w:val="clear" w:color="auto" w:fill="auto"/>
            <w:noWrap/>
            <w:vAlign w:val="center"/>
            <w:hideMark/>
          </w:tcPr>
          <w:p w14:paraId="30CA4DB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1,71</w:t>
            </w:r>
          </w:p>
        </w:tc>
        <w:tc>
          <w:tcPr>
            <w:tcW w:w="680" w:type="dxa"/>
            <w:tcBorders>
              <w:top w:val="nil"/>
              <w:left w:val="nil"/>
              <w:bottom w:val="nil"/>
              <w:right w:val="nil"/>
            </w:tcBorders>
            <w:shd w:val="clear" w:color="auto" w:fill="auto"/>
            <w:noWrap/>
            <w:vAlign w:val="center"/>
            <w:hideMark/>
          </w:tcPr>
          <w:p w14:paraId="5C14B48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215DB43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22D6BB4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22DA855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c>
          <w:tcPr>
            <w:tcW w:w="680" w:type="dxa"/>
            <w:tcBorders>
              <w:top w:val="nil"/>
              <w:left w:val="nil"/>
              <w:bottom w:val="nil"/>
              <w:right w:val="nil"/>
            </w:tcBorders>
            <w:shd w:val="clear" w:color="auto" w:fill="auto"/>
            <w:noWrap/>
            <w:vAlign w:val="center"/>
            <w:hideMark/>
          </w:tcPr>
          <w:p w14:paraId="3439C3C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7178D9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4D9FC8D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r>
      <w:tr w:rsidR="0042080C" w:rsidRPr="001C31F1" w14:paraId="3F302150" w14:textId="77777777" w:rsidTr="004A2E79">
        <w:trPr>
          <w:trHeight w:val="260"/>
        </w:trPr>
        <w:tc>
          <w:tcPr>
            <w:tcW w:w="752" w:type="dxa"/>
            <w:tcBorders>
              <w:top w:val="nil"/>
              <w:left w:val="nil"/>
              <w:bottom w:val="nil"/>
              <w:right w:val="nil"/>
            </w:tcBorders>
            <w:shd w:val="clear" w:color="auto" w:fill="auto"/>
            <w:noWrap/>
            <w:vAlign w:val="bottom"/>
            <w:hideMark/>
          </w:tcPr>
          <w:p w14:paraId="3541B2C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6</w:t>
            </w:r>
          </w:p>
        </w:tc>
        <w:tc>
          <w:tcPr>
            <w:tcW w:w="679" w:type="dxa"/>
            <w:tcBorders>
              <w:top w:val="nil"/>
              <w:left w:val="nil"/>
              <w:bottom w:val="nil"/>
              <w:right w:val="nil"/>
            </w:tcBorders>
            <w:shd w:val="clear" w:color="auto" w:fill="auto"/>
            <w:noWrap/>
            <w:vAlign w:val="center"/>
            <w:hideMark/>
          </w:tcPr>
          <w:p w14:paraId="3475274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0D6FDF1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79" w:type="dxa"/>
            <w:tcBorders>
              <w:top w:val="nil"/>
              <w:left w:val="nil"/>
              <w:bottom w:val="nil"/>
              <w:right w:val="nil"/>
            </w:tcBorders>
            <w:shd w:val="clear" w:color="auto" w:fill="auto"/>
            <w:noWrap/>
            <w:vAlign w:val="center"/>
            <w:hideMark/>
          </w:tcPr>
          <w:p w14:paraId="17CDBC6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4AC1E02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AC2555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5C501A5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w:t>
            </w:r>
          </w:p>
        </w:tc>
        <w:tc>
          <w:tcPr>
            <w:tcW w:w="680" w:type="dxa"/>
            <w:tcBorders>
              <w:top w:val="nil"/>
              <w:left w:val="nil"/>
              <w:bottom w:val="nil"/>
              <w:right w:val="nil"/>
            </w:tcBorders>
            <w:shd w:val="clear" w:color="auto" w:fill="auto"/>
            <w:noWrap/>
            <w:vAlign w:val="center"/>
            <w:hideMark/>
          </w:tcPr>
          <w:p w14:paraId="081000A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8F6009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4080F58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2E58D62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0,16</w:t>
            </w:r>
          </w:p>
        </w:tc>
        <w:tc>
          <w:tcPr>
            <w:tcW w:w="680" w:type="dxa"/>
            <w:tcBorders>
              <w:top w:val="nil"/>
              <w:left w:val="nil"/>
              <w:bottom w:val="nil"/>
              <w:right w:val="nil"/>
            </w:tcBorders>
            <w:shd w:val="clear" w:color="auto" w:fill="auto"/>
            <w:noWrap/>
            <w:vAlign w:val="center"/>
            <w:hideMark/>
          </w:tcPr>
          <w:p w14:paraId="211C44E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548CF8C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r>
      <w:tr w:rsidR="0042080C" w:rsidRPr="001C31F1" w14:paraId="69679171" w14:textId="77777777" w:rsidTr="004A2E79">
        <w:trPr>
          <w:trHeight w:val="260"/>
        </w:trPr>
        <w:tc>
          <w:tcPr>
            <w:tcW w:w="752" w:type="dxa"/>
            <w:tcBorders>
              <w:top w:val="nil"/>
              <w:left w:val="nil"/>
              <w:bottom w:val="nil"/>
              <w:right w:val="nil"/>
            </w:tcBorders>
            <w:shd w:val="clear" w:color="auto" w:fill="auto"/>
            <w:noWrap/>
            <w:vAlign w:val="bottom"/>
            <w:hideMark/>
          </w:tcPr>
          <w:p w14:paraId="347AD70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7</w:t>
            </w:r>
          </w:p>
        </w:tc>
        <w:tc>
          <w:tcPr>
            <w:tcW w:w="679" w:type="dxa"/>
            <w:tcBorders>
              <w:top w:val="nil"/>
              <w:left w:val="nil"/>
              <w:bottom w:val="nil"/>
              <w:right w:val="nil"/>
            </w:tcBorders>
            <w:shd w:val="clear" w:color="auto" w:fill="auto"/>
            <w:noWrap/>
            <w:vAlign w:val="center"/>
            <w:hideMark/>
          </w:tcPr>
          <w:p w14:paraId="6798D12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0,09</w:t>
            </w:r>
          </w:p>
        </w:tc>
        <w:tc>
          <w:tcPr>
            <w:tcW w:w="679" w:type="dxa"/>
            <w:tcBorders>
              <w:top w:val="nil"/>
              <w:left w:val="nil"/>
              <w:bottom w:val="nil"/>
              <w:right w:val="nil"/>
            </w:tcBorders>
            <w:shd w:val="clear" w:color="auto" w:fill="auto"/>
            <w:noWrap/>
            <w:vAlign w:val="center"/>
            <w:hideMark/>
          </w:tcPr>
          <w:p w14:paraId="6C9CD7A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0,10</w:t>
            </w:r>
          </w:p>
        </w:tc>
        <w:tc>
          <w:tcPr>
            <w:tcW w:w="679" w:type="dxa"/>
            <w:tcBorders>
              <w:top w:val="nil"/>
              <w:left w:val="nil"/>
              <w:bottom w:val="nil"/>
              <w:right w:val="nil"/>
            </w:tcBorders>
            <w:shd w:val="clear" w:color="auto" w:fill="auto"/>
            <w:noWrap/>
            <w:vAlign w:val="center"/>
            <w:hideMark/>
          </w:tcPr>
          <w:p w14:paraId="5809FFA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79" w:type="dxa"/>
            <w:tcBorders>
              <w:top w:val="nil"/>
              <w:left w:val="nil"/>
              <w:bottom w:val="nil"/>
              <w:right w:val="nil"/>
            </w:tcBorders>
            <w:shd w:val="clear" w:color="auto" w:fill="auto"/>
            <w:noWrap/>
            <w:vAlign w:val="center"/>
            <w:hideMark/>
          </w:tcPr>
          <w:p w14:paraId="12A094F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0,08</w:t>
            </w:r>
          </w:p>
        </w:tc>
        <w:tc>
          <w:tcPr>
            <w:tcW w:w="680" w:type="dxa"/>
            <w:tcBorders>
              <w:top w:val="nil"/>
              <w:left w:val="nil"/>
              <w:bottom w:val="nil"/>
              <w:right w:val="nil"/>
            </w:tcBorders>
            <w:shd w:val="clear" w:color="auto" w:fill="auto"/>
            <w:noWrap/>
            <w:vAlign w:val="center"/>
            <w:hideMark/>
          </w:tcPr>
          <w:p w14:paraId="357E7FA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50F4C41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5912D78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1,10</w:t>
            </w:r>
          </w:p>
        </w:tc>
        <w:tc>
          <w:tcPr>
            <w:tcW w:w="680" w:type="dxa"/>
            <w:tcBorders>
              <w:top w:val="nil"/>
              <w:left w:val="nil"/>
              <w:bottom w:val="nil"/>
              <w:right w:val="nil"/>
            </w:tcBorders>
            <w:shd w:val="clear" w:color="auto" w:fill="auto"/>
            <w:noWrap/>
            <w:vAlign w:val="center"/>
            <w:hideMark/>
          </w:tcPr>
          <w:p w14:paraId="42E352F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25F2064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50E6942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38CE59E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5F5C0CE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r>
      <w:tr w:rsidR="0042080C" w:rsidRPr="001C31F1" w14:paraId="46EBB4CF" w14:textId="77777777" w:rsidTr="004A2E79">
        <w:trPr>
          <w:trHeight w:val="260"/>
        </w:trPr>
        <w:tc>
          <w:tcPr>
            <w:tcW w:w="752" w:type="dxa"/>
            <w:tcBorders>
              <w:top w:val="nil"/>
              <w:left w:val="nil"/>
              <w:bottom w:val="nil"/>
              <w:right w:val="nil"/>
            </w:tcBorders>
            <w:shd w:val="clear" w:color="auto" w:fill="auto"/>
            <w:noWrap/>
            <w:vAlign w:val="bottom"/>
            <w:hideMark/>
          </w:tcPr>
          <w:p w14:paraId="45439D9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8</w:t>
            </w:r>
          </w:p>
        </w:tc>
        <w:tc>
          <w:tcPr>
            <w:tcW w:w="679" w:type="dxa"/>
            <w:tcBorders>
              <w:top w:val="nil"/>
              <w:left w:val="nil"/>
              <w:bottom w:val="nil"/>
              <w:right w:val="nil"/>
            </w:tcBorders>
            <w:shd w:val="clear" w:color="auto" w:fill="auto"/>
            <w:noWrap/>
            <w:vAlign w:val="center"/>
            <w:hideMark/>
          </w:tcPr>
          <w:p w14:paraId="4E01F8F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0,06</w:t>
            </w:r>
          </w:p>
        </w:tc>
        <w:tc>
          <w:tcPr>
            <w:tcW w:w="679" w:type="dxa"/>
            <w:tcBorders>
              <w:top w:val="nil"/>
              <w:left w:val="nil"/>
              <w:bottom w:val="nil"/>
              <w:right w:val="nil"/>
            </w:tcBorders>
            <w:shd w:val="clear" w:color="auto" w:fill="auto"/>
            <w:noWrap/>
            <w:vAlign w:val="center"/>
            <w:hideMark/>
          </w:tcPr>
          <w:p w14:paraId="3CB8AAF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0,15</w:t>
            </w:r>
          </w:p>
        </w:tc>
        <w:tc>
          <w:tcPr>
            <w:tcW w:w="679" w:type="dxa"/>
            <w:tcBorders>
              <w:top w:val="nil"/>
              <w:left w:val="nil"/>
              <w:bottom w:val="nil"/>
              <w:right w:val="nil"/>
            </w:tcBorders>
            <w:shd w:val="clear" w:color="auto" w:fill="auto"/>
            <w:noWrap/>
            <w:vAlign w:val="center"/>
            <w:hideMark/>
          </w:tcPr>
          <w:p w14:paraId="1382B48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79" w:type="dxa"/>
            <w:tcBorders>
              <w:top w:val="nil"/>
              <w:left w:val="nil"/>
              <w:bottom w:val="nil"/>
              <w:right w:val="nil"/>
            </w:tcBorders>
            <w:shd w:val="clear" w:color="auto" w:fill="auto"/>
            <w:noWrap/>
            <w:vAlign w:val="center"/>
            <w:hideMark/>
          </w:tcPr>
          <w:p w14:paraId="18542B6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0,09</w:t>
            </w:r>
          </w:p>
        </w:tc>
        <w:tc>
          <w:tcPr>
            <w:tcW w:w="680" w:type="dxa"/>
            <w:tcBorders>
              <w:top w:val="nil"/>
              <w:left w:val="nil"/>
              <w:bottom w:val="nil"/>
              <w:right w:val="nil"/>
            </w:tcBorders>
            <w:shd w:val="clear" w:color="auto" w:fill="auto"/>
            <w:noWrap/>
            <w:vAlign w:val="center"/>
            <w:hideMark/>
          </w:tcPr>
          <w:p w14:paraId="70120D7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7F9C9D5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364E366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0,13</w:t>
            </w:r>
          </w:p>
        </w:tc>
        <w:tc>
          <w:tcPr>
            <w:tcW w:w="680" w:type="dxa"/>
            <w:tcBorders>
              <w:top w:val="nil"/>
              <w:left w:val="nil"/>
              <w:bottom w:val="nil"/>
              <w:right w:val="nil"/>
            </w:tcBorders>
            <w:shd w:val="clear" w:color="auto" w:fill="auto"/>
            <w:noWrap/>
            <w:vAlign w:val="center"/>
            <w:hideMark/>
          </w:tcPr>
          <w:p w14:paraId="718AE99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1,18</w:t>
            </w:r>
          </w:p>
        </w:tc>
        <w:tc>
          <w:tcPr>
            <w:tcW w:w="680" w:type="dxa"/>
            <w:tcBorders>
              <w:top w:val="nil"/>
              <w:left w:val="nil"/>
              <w:bottom w:val="nil"/>
              <w:right w:val="nil"/>
            </w:tcBorders>
            <w:shd w:val="clear" w:color="auto" w:fill="auto"/>
            <w:noWrap/>
            <w:vAlign w:val="center"/>
            <w:hideMark/>
          </w:tcPr>
          <w:p w14:paraId="7930E2B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0,04</w:t>
            </w:r>
          </w:p>
        </w:tc>
        <w:tc>
          <w:tcPr>
            <w:tcW w:w="680" w:type="dxa"/>
            <w:tcBorders>
              <w:top w:val="nil"/>
              <w:left w:val="nil"/>
              <w:bottom w:val="nil"/>
              <w:right w:val="nil"/>
            </w:tcBorders>
            <w:shd w:val="clear" w:color="auto" w:fill="auto"/>
            <w:noWrap/>
            <w:vAlign w:val="center"/>
            <w:hideMark/>
          </w:tcPr>
          <w:p w14:paraId="637710D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69CE4AD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c>
          <w:tcPr>
            <w:tcW w:w="680" w:type="dxa"/>
            <w:tcBorders>
              <w:top w:val="nil"/>
              <w:left w:val="nil"/>
              <w:bottom w:val="nil"/>
              <w:right w:val="nil"/>
            </w:tcBorders>
            <w:shd w:val="clear" w:color="auto" w:fill="auto"/>
            <w:noWrap/>
            <w:vAlign w:val="center"/>
            <w:hideMark/>
          </w:tcPr>
          <w:p w14:paraId="2A1A1D8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0,03</w:t>
            </w:r>
          </w:p>
        </w:tc>
      </w:tr>
      <w:tr w:rsidR="0042080C" w:rsidRPr="001C31F1" w14:paraId="06FC908E" w14:textId="77777777" w:rsidTr="004A2E79">
        <w:trPr>
          <w:trHeight w:val="260"/>
        </w:trPr>
        <w:tc>
          <w:tcPr>
            <w:tcW w:w="752" w:type="dxa"/>
            <w:tcBorders>
              <w:top w:val="nil"/>
              <w:left w:val="nil"/>
              <w:bottom w:val="nil"/>
              <w:right w:val="nil"/>
            </w:tcBorders>
            <w:shd w:val="clear" w:color="auto" w:fill="auto"/>
            <w:noWrap/>
            <w:vAlign w:val="bottom"/>
            <w:hideMark/>
          </w:tcPr>
          <w:p w14:paraId="5B84513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9</w:t>
            </w:r>
          </w:p>
        </w:tc>
        <w:tc>
          <w:tcPr>
            <w:tcW w:w="679" w:type="dxa"/>
            <w:tcBorders>
              <w:top w:val="nil"/>
              <w:left w:val="nil"/>
              <w:bottom w:val="nil"/>
              <w:right w:val="nil"/>
            </w:tcBorders>
            <w:shd w:val="clear" w:color="auto" w:fill="auto"/>
            <w:noWrap/>
            <w:vAlign w:val="center"/>
            <w:hideMark/>
          </w:tcPr>
          <w:p w14:paraId="7E2BEFD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0,21</w:t>
            </w:r>
          </w:p>
        </w:tc>
        <w:tc>
          <w:tcPr>
            <w:tcW w:w="679" w:type="dxa"/>
            <w:tcBorders>
              <w:top w:val="nil"/>
              <w:left w:val="nil"/>
              <w:bottom w:val="nil"/>
              <w:right w:val="nil"/>
            </w:tcBorders>
            <w:shd w:val="clear" w:color="auto" w:fill="auto"/>
            <w:noWrap/>
            <w:vAlign w:val="center"/>
            <w:hideMark/>
          </w:tcPr>
          <w:p w14:paraId="769DBF0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0,25</w:t>
            </w:r>
          </w:p>
        </w:tc>
        <w:tc>
          <w:tcPr>
            <w:tcW w:w="679" w:type="dxa"/>
            <w:tcBorders>
              <w:top w:val="nil"/>
              <w:left w:val="nil"/>
              <w:bottom w:val="nil"/>
              <w:right w:val="nil"/>
            </w:tcBorders>
            <w:shd w:val="clear" w:color="auto" w:fill="auto"/>
            <w:noWrap/>
            <w:vAlign w:val="center"/>
            <w:hideMark/>
          </w:tcPr>
          <w:p w14:paraId="1CB7914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0,17</w:t>
            </w:r>
          </w:p>
        </w:tc>
        <w:tc>
          <w:tcPr>
            <w:tcW w:w="679" w:type="dxa"/>
            <w:tcBorders>
              <w:top w:val="nil"/>
              <w:left w:val="nil"/>
              <w:bottom w:val="nil"/>
              <w:right w:val="nil"/>
            </w:tcBorders>
            <w:shd w:val="clear" w:color="auto" w:fill="auto"/>
            <w:noWrap/>
            <w:vAlign w:val="center"/>
            <w:hideMark/>
          </w:tcPr>
          <w:p w14:paraId="494CD06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0,21</w:t>
            </w:r>
          </w:p>
        </w:tc>
        <w:tc>
          <w:tcPr>
            <w:tcW w:w="680" w:type="dxa"/>
            <w:tcBorders>
              <w:top w:val="nil"/>
              <w:left w:val="nil"/>
              <w:bottom w:val="nil"/>
              <w:right w:val="nil"/>
            </w:tcBorders>
            <w:shd w:val="clear" w:color="auto" w:fill="auto"/>
            <w:noWrap/>
            <w:vAlign w:val="center"/>
            <w:hideMark/>
          </w:tcPr>
          <w:p w14:paraId="22E4763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0,11</w:t>
            </w:r>
          </w:p>
        </w:tc>
        <w:tc>
          <w:tcPr>
            <w:tcW w:w="680" w:type="dxa"/>
            <w:tcBorders>
              <w:top w:val="nil"/>
              <w:left w:val="nil"/>
              <w:bottom w:val="nil"/>
              <w:right w:val="nil"/>
            </w:tcBorders>
            <w:shd w:val="clear" w:color="auto" w:fill="auto"/>
            <w:noWrap/>
            <w:vAlign w:val="center"/>
            <w:hideMark/>
          </w:tcPr>
          <w:p w14:paraId="31989BB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0,19</w:t>
            </w:r>
          </w:p>
        </w:tc>
        <w:tc>
          <w:tcPr>
            <w:tcW w:w="680" w:type="dxa"/>
            <w:tcBorders>
              <w:top w:val="nil"/>
              <w:left w:val="nil"/>
              <w:bottom w:val="nil"/>
              <w:right w:val="nil"/>
            </w:tcBorders>
            <w:shd w:val="clear" w:color="auto" w:fill="auto"/>
            <w:noWrap/>
            <w:vAlign w:val="center"/>
            <w:hideMark/>
          </w:tcPr>
          <w:p w14:paraId="469A6CA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0,32</w:t>
            </w:r>
          </w:p>
        </w:tc>
        <w:tc>
          <w:tcPr>
            <w:tcW w:w="680" w:type="dxa"/>
            <w:tcBorders>
              <w:top w:val="nil"/>
              <w:left w:val="nil"/>
              <w:bottom w:val="nil"/>
              <w:right w:val="nil"/>
            </w:tcBorders>
            <w:shd w:val="clear" w:color="auto" w:fill="auto"/>
            <w:noWrap/>
            <w:vAlign w:val="center"/>
            <w:hideMark/>
          </w:tcPr>
          <w:p w14:paraId="2D4662B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0,21</w:t>
            </w:r>
          </w:p>
        </w:tc>
        <w:tc>
          <w:tcPr>
            <w:tcW w:w="680" w:type="dxa"/>
            <w:tcBorders>
              <w:top w:val="nil"/>
              <w:left w:val="nil"/>
              <w:bottom w:val="nil"/>
              <w:right w:val="nil"/>
            </w:tcBorders>
            <w:shd w:val="clear" w:color="auto" w:fill="auto"/>
            <w:noWrap/>
            <w:vAlign w:val="center"/>
            <w:hideMark/>
          </w:tcPr>
          <w:p w14:paraId="0044B9A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1,26</w:t>
            </w:r>
          </w:p>
        </w:tc>
        <w:tc>
          <w:tcPr>
            <w:tcW w:w="680" w:type="dxa"/>
            <w:tcBorders>
              <w:top w:val="nil"/>
              <w:left w:val="nil"/>
              <w:bottom w:val="nil"/>
              <w:right w:val="nil"/>
            </w:tcBorders>
            <w:shd w:val="clear" w:color="auto" w:fill="auto"/>
            <w:noWrap/>
            <w:vAlign w:val="center"/>
            <w:hideMark/>
          </w:tcPr>
          <w:p w14:paraId="6792181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0,05</w:t>
            </w:r>
          </w:p>
        </w:tc>
        <w:tc>
          <w:tcPr>
            <w:tcW w:w="680" w:type="dxa"/>
            <w:tcBorders>
              <w:top w:val="nil"/>
              <w:left w:val="nil"/>
              <w:bottom w:val="nil"/>
              <w:right w:val="nil"/>
            </w:tcBorders>
            <w:shd w:val="clear" w:color="auto" w:fill="auto"/>
            <w:noWrap/>
            <w:vAlign w:val="center"/>
            <w:hideMark/>
          </w:tcPr>
          <w:p w14:paraId="6AB3634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0,14</w:t>
            </w:r>
          </w:p>
        </w:tc>
        <w:tc>
          <w:tcPr>
            <w:tcW w:w="680" w:type="dxa"/>
            <w:tcBorders>
              <w:top w:val="nil"/>
              <w:left w:val="nil"/>
              <w:bottom w:val="nil"/>
              <w:right w:val="nil"/>
            </w:tcBorders>
            <w:shd w:val="clear" w:color="auto" w:fill="auto"/>
            <w:noWrap/>
            <w:vAlign w:val="center"/>
            <w:hideMark/>
          </w:tcPr>
          <w:p w14:paraId="7EF48E1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0,11</w:t>
            </w:r>
          </w:p>
        </w:tc>
      </w:tr>
      <w:tr w:rsidR="0042080C" w:rsidRPr="001C31F1" w14:paraId="26051CC5" w14:textId="77777777" w:rsidTr="004A2E79">
        <w:trPr>
          <w:trHeight w:val="260"/>
        </w:trPr>
        <w:tc>
          <w:tcPr>
            <w:tcW w:w="752" w:type="dxa"/>
            <w:tcBorders>
              <w:top w:val="nil"/>
              <w:left w:val="nil"/>
              <w:bottom w:val="nil"/>
              <w:right w:val="nil"/>
            </w:tcBorders>
            <w:shd w:val="clear" w:color="auto" w:fill="auto"/>
            <w:noWrap/>
            <w:vAlign w:val="bottom"/>
            <w:hideMark/>
          </w:tcPr>
          <w:p w14:paraId="22425D0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w:t>
            </w:r>
          </w:p>
        </w:tc>
        <w:tc>
          <w:tcPr>
            <w:tcW w:w="679" w:type="dxa"/>
            <w:tcBorders>
              <w:top w:val="nil"/>
              <w:left w:val="nil"/>
              <w:bottom w:val="nil"/>
              <w:right w:val="nil"/>
            </w:tcBorders>
            <w:shd w:val="clear" w:color="auto" w:fill="auto"/>
            <w:noWrap/>
            <w:vAlign w:val="center"/>
            <w:hideMark/>
          </w:tcPr>
          <w:p w14:paraId="66F8577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603F923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01D8639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6570EF5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3899EC5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40D98E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18AEDB90"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729E567"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D525BD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B99FC2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w:t>
            </w:r>
          </w:p>
        </w:tc>
        <w:tc>
          <w:tcPr>
            <w:tcW w:w="680" w:type="dxa"/>
            <w:tcBorders>
              <w:top w:val="nil"/>
              <w:left w:val="nil"/>
              <w:bottom w:val="nil"/>
              <w:right w:val="nil"/>
            </w:tcBorders>
            <w:shd w:val="clear" w:color="auto" w:fill="auto"/>
            <w:noWrap/>
            <w:vAlign w:val="center"/>
            <w:hideMark/>
          </w:tcPr>
          <w:p w14:paraId="2D6B551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9ABFC9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r>
      <w:tr w:rsidR="0042080C" w:rsidRPr="001C31F1" w14:paraId="41276BB7" w14:textId="77777777" w:rsidTr="004A2E79">
        <w:trPr>
          <w:trHeight w:val="260"/>
        </w:trPr>
        <w:tc>
          <w:tcPr>
            <w:tcW w:w="752" w:type="dxa"/>
            <w:tcBorders>
              <w:top w:val="nil"/>
              <w:left w:val="nil"/>
              <w:bottom w:val="nil"/>
              <w:right w:val="nil"/>
            </w:tcBorders>
            <w:shd w:val="clear" w:color="auto" w:fill="auto"/>
            <w:noWrap/>
            <w:vAlign w:val="bottom"/>
            <w:hideMark/>
          </w:tcPr>
          <w:p w14:paraId="2D2D801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11</w:t>
            </w:r>
          </w:p>
        </w:tc>
        <w:tc>
          <w:tcPr>
            <w:tcW w:w="679" w:type="dxa"/>
            <w:tcBorders>
              <w:top w:val="nil"/>
              <w:left w:val="nil"/>
              <w:bottom w:val="nil"/>
              <w:right w:val="nil"/>
            </w:tcBorders>
            <w:shd w:val="clear" w:color="auto" w:fill="auto"/>
            <w:noWrap/>
            <w:vAlign w:val="center"/>
            <w:hideMark/>
          </w:tcPr>
          <w:p w14:paraId="4597D9F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79" w:type="dxa"/>
            <w:tcBorders>
              <w:top w:val="nil"/>
              <w:left w:val="nil"/>
              <w:bottom w:val="nil"/>
              <w:right w:val="nil"/>
            </w:tcBorders>
            <w:shd w:val="clear" w:color="auto" w:fill="auto"/>
            <w:noWrap/>
            <w:vAlign w:val="center"/>
            <w:hideMark/>
          </w:tcPr>
          <w:p w14:paraId="6D92540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79" w:type="dxa"/>
            <w:tcBorders>
              <w:top w:val="nil"/>
              <w:left w:val="nil"/>
              <w:bottom w:val="nil"/>
              <w:right w:val="nil"/>
            </w:tcBorders>
            <w:shd w:val="clear" w:color="auto" w:fill="auto"/>
            <w:noWrap/>
            <w:vAlign w:val="center"/>
            <w:hideMark/>
          </w:tcPr>
          <w:p w14:paraId="21AEE60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4DBAEDF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1747CD4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389B37F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35BF05C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7C4C7CB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1D59CD9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0,01</w:t>
            </w:r>
          </w:p>
        </w:tc>
        <w:tc>
          <w:tcPr>
            <w:tcW w:w="680" w:type="dxa"/>
            <w:tcBorders>
              <w:top w:val="nil"/>
              <w:left w:val="nil"/>
              <w:bottom w:val="nil"/>
              <w:right w:val="nil"/>
            </w:tcBorders>
            <w:shd w:val="clear" w:color="auto" w:fill="auto"/>
            <w:noWrap/>
            <w:vAlign w:val="center"/>
            <w:hideMark/>
          </w:tcPr>
          <w:p w14:paraId="193070B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7261276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1,04</w:t>
            </w:r>
          </w:p>
        </w:tc>
        <w:tc>
          <w:tcPr>
            <w:tcW w:w="680" w:type="dxa"/>
            <w:tcBorders>
              <w:top w:val="nil"/>
              <w:left w:val="nil"/>
              <w:bottom w:val="nil"/>
              <w:right w:val="nil"/>
            </w:tcBorders>
            <w:shd w:val="clear" w:color="auto" w:fill="auto"/>
            <w:noWrap/>
            <w:vAlign w:val="center"/>
            <w:hideMark/>
          </w:tcPr>
          <w:p w14:paraId="143144C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0,02</w:t>
            </w:r>
          </w:p>
        </w:tc>
      </w:tr>
      <w:tr w:rsidR="0042080C" w:rsidRPr="001C31F1" w14:paraId="642A6D8B" w14:textId="77777777" w:rsidTr="004A2E79">
        <w:trPr>
          <w:trHeight w:val="260"/>
        </w:trPr>
        <w:tc>
          <w:tcPr>
            <w:tcW w:w="752" w:type="dxa"/>
            <w:tcBorders>
              <w:top w:val="nil"/>
              <w:left w:val="nil"/>
              <w:bottom w:val="nil"/>
              <w:right w:val="nil"/>
            </w:tcBorders>
            <w:shd w:val="clear" w:color="auto" w:fill="auto"/>
            <w:noWrap/>
            <w:vAlign w:val="bottom"/>
            <w:hideMark/>
          </w:tcPr>
          <w:p w14:paraId="205C2FE3"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w:t>
            </w:r>
          </w:p>
        </w:tc>
        <w:tc>
          <w:tcPr>
            <w:tcW w:w="679" w:type="dxa"/>
            <w:tcBorders>
              <w:top w:val="nil"/>
              <w:left w:val="nil"/>
              <w:bottom w:val="nil"/>
              <w:right w:val="nil"/>
            </w:tcBorders>
            <w:shd w:val="clear" w:color="auto" w:fill="auto"/>
            <w:noWrap/>
            <w:vAlign w:val="center"/>
            <w:hideMark/>
          </w:tcPr>
          <w:p w14:paraId="0BA5DA3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74B1B6D6"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60C032C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79" w:type="dxa"/>
            <w:tcBorders>
              <w:top w:val="nil"/>
              <w:left w:val="nil"/>
              <w:bottom w:val="nil"/>
              <w:right w:val="nil"/>
            </w:tcBorders>
            <w:shd w:val="clear" w:color="auto" w:fill="auto"/>
            <w:noWrap/>
            <w:vAlign w:val="center"/>
            <w:hideMark/>
          </w:tcPr>
          <w:p w14:paraId="486963B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0E24739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27738CE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16F2197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60C8D5D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13C11FA8"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72E8357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158E4D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0,00</w:t>
            </w:r>
          </w:p>
        </w:tc>
        <w:tc>
          <w:tcPr>
            <w:tcW w:w="680" w:type="dxa"/>
            <w:tcBorders>
              <w:top w:val="nil"/>
              <w:left w:val="nil"/>
              <w:bottom w:val="nil"/>
              <w:right w:val="nil"/>
            </w:tcBorders>
            <w:shd w:val="clear" w:color="auto" w:fill="auto"/>
            <w:noWrap/>
            <w:vAlign w:val="center"/>
            <w:hideMark/>
          </w:tcPr>
          <w:p w14:paraId="5A50ADDA"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1,00</w:t>
            </w:r>
          </w:p>
        </w:tc>
      </w:tr>
      <w:tr w:rsidR="0042080C" w:rsidRPr="001C31F1" w14:paraId="2AF96970" w14:textId="77777777" w:rsidTr="004A2E79">
        <w:trPr>
          <w:trHeight w:val="260"/>
        </w:trPr>
        <w:tc>
          <w:tcPr>
            <w:tcW w:w="752" w:type="dxa"/>
            <w:tcBorders>
              <w:top w:val="single" w:sz="4" w:space="0" w:color="auto"/>
              <w:left w:val="nil"/>
              <w:bottom w:val="single" w:sz="4" w:space="0" w:color="auto"/>
              <w:right w:val="nil"/>
            </w:tcBorders>
            <w:shd w:val="clear" w:color="auto" w:fill="auto"/>
            <w:noWrap/>
            <w:vAlign w:val="center"/>
            <w:hideMark/>
          </w:tcPr>
          <w:p w14:paraId="4AB9562C"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Total</w:t>
            </w:r>
          </w:p>
        </w:tc>
        <w:tc>
          <w:tcPr>
            <w:tcW w:w="679" w:type="dxa"/>
            <w:tcBorders>
              <w:top w:val="single" w:sz="4" w:space="0" w:color="auto"/>
              <w:left w:val="nil"/>
              <w:bottom w:val="single" w:sz="4" w:space="0" w:color="auto"/>
              <w:right w:val="nil"/>
            </w:tcBorders>
            <w:shd w:val="clear" w:color="auto" w:fill="auto"/>
            <w:noWrap/>
            <w:vAlign w:val="center"/>
            <w:hideMark/>
          </w:tcPr>
          <w:p w14:paraId="432BA64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1,79</w:t>
            </w:r>
          </w:p>
        </w:tc>
        <w:tc>
          <w:tcPr>
            <w:tcW w:w="679" w:type="dxa"/>
            <w:tcBorders>
              <w:top w:val="single" w:sz="4" w:space="0" w:color="auto"/>
              <w:left w:val="nil"/>
              <w:bottom w:val="single" w:sz="4" w:space="0" w:color="auto"/>
              <w:right w:val="nil"/>
            </w:tcBorders>
            <w:shd w:val="clear" w:color="auto" w:fill="auto"/>
            <w:noWrap/>
            <w:vAlign w:val="center"/>
            <w:hideMark/>
          </w:tcPr>
          <w:p w14:paraId="7C97F3B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2,33</w:t>
            </w:r>
          </w:p>
        </w:tc>
        <w:tc>
          <w:tcPr>
            <w:tcW w:w="679" w:type="dxa"/>
            <w:tcBorders>
              <w:top w:val="single" w:sz="4" w:space="0" w:color="auto"/>
              <w:left w:val="nil"/>
              <w:bottom w:val="single" w:sz="4" w:space="0" w:color="auto"/>
              <w:right w:val="nil"/>
            </w:tcBorders>
            <w:shd w:val="clear" w:color="auto" w:fill="auto"/>
            <w:noWrap/>
            <w:vAlign w:val="center"/>
            <w:hideMark/>
          </w:tcPr>
          <w:p w14:paraId="6C6ED86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1,60</w:t>
            </w:r>
          </w:p>
        </w:tc>
        <w:tc>
          <w:tcPr>
            <w:tcW w:w="679" w:type="dxa"/>
            <w:tcBorders>
              <w:top w:val="single" w:sz="4" w:space="0" w:color="auto"/>
              <w:left w:val="nil"/>
              <w:bottom w:val="single" w:sz="4" w:space="0" w:color="auto"/>
              <w:right w:val="nil"/>
            </w:tcBorders>
            <w:shd w:val="clear" w:color="auto" w:fill="auto"/>
            <w:noWrap/>
            <w:vAlign w:val="center"/>
            <w:hideMark/>
          </w:tcPr>
          <w:p w14:paraId="7371B91E"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1,88</w:t>
            </w:r>
          </w:p>
        </w:tc>
        <w:tc>
          <w:tcPr>
            <w:tcW w:w="680" w:type="dxa"/>
            <w:tcBorders>
              <w:top w:val="single" w:sz="4" w:space="0" w:color="auto"/>
              <w:left w:val="nil"/>
              <w:bottom w:val="single" w:sz="4" w:space="0" w:color="auto"/>
              <w:right w:val="nil"/>
            </w:tcBorders>
            <w:shd w:val="clear" w:color="auto" w:fill="auto"/>
            <w:noWrap/>
            <w:vAlign w:val="center"/>
            <w:hideMark/>
          </w:tcPr>
          <w:p w14:paraId="6CD7A6E9"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2,05</w:t>
            </w:r>
          </w:p>
        </w:tc>
        <w:tc>
          <w:tcPr>
            <w:tcW w:w="680" w:type="dxa"/>
            <w:tcBorders>
              <w:top w:val="single" w:sz="4" w:space="0" w:color="auto"/>
              <w:left w:val="nil"/>
              <w:bottom w:val="single" w:sz="4" w:space="0" w:color="auto"/>
              <w:right w:val="nil"/>
            </w:tcBorders>
            <w:shd w:val="clear" w:color="auto" w:fill="auto"/>
            <w:noWrap/>
            <w:vAlign w:val="center"/>
            <w:hideMark/>
          </w:tcPr>
          <w:p w14:paraId="282B31F5"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1,67</w:t>
            </w:r>
          </w:p>
        </w:tc>
        <w:tc>
          <w:tcPr>
            <w:tcW w:w="680" w:type="dxa"/>
            <w:tcBorders>
              <w:top w:val="single" w:sz="4" w:space="0" w:color="auto"/>
              <w:left w:val="nil"/>
              <w:bottom w:val="single" w:sz="4" w:space="0" w:color="auto"/>
              <w:right w:val="nil"/>
            </w:tcBorders>
            <w:shd w:val="clear" w:color="auto" w:fill="auto"/>
            <w:noWrap/>
            <w:vAlign w:val="center"/>
            <w:hideMark/>
          </w:tcPr>
          <w:p w14:paraId="1C283A7B"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1,79</w:t>
            </w:r>
          </w:p>
        </w:tc>
        <w:tc>
          <w:tcPr>
            <w:tcW w:w="680" w:type="dxa"/>
            <w:tcBorders>
              <w:top w:val="single" w:sz="4" w:space="0" w:color="auto"/>
              <w:left w:val="nil"/>
              <w:bottom w:val="single" w:sz="4" w:space="0" w:color="auto"/>
              <w:right w:val="nil"/>
            </w:tcBorders>
            <w:shd w:val="clear" w:color="auto" w:fill="auto"/>
            <w:noWrap/>
            <w:vAlign w:val="center"/>
            <w:hideMark/>
          </w:tcPr>
          <w:p w14:paraId="4E58362F"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1,67</w:t>
            </w:r>
          </w:p>
        </w:tc>
        <w:tc>
          <w:tcPr>
            <w:tcW w:w="680" w:type="dxa"/>
            <w:tcBorders>
              <w:top w:val="single" w:sz="4" w:space="0" w:color="auto"/>
              <w:left w:val="nil"/>
              <w:bottom w:val="single" w:sz="4" w:space="0" w:color="auto"/>
              <w:right w:val="nil"/>
            </w:tcBorders>
            <w:shd w:val="clear" w:color="auto" w:fill="auto"/>
            <w:noWrap/>
            <w:vAlign w:val="center"/>
            <w:hideMark/>
          </w:tcPr>
          <w:p w14:paraId="29237714"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1,41</w:t>
            </w:r>
          </w:p>
        </w:tc>
        <w:tc>
          <w:tcPr>
            <w:tcW w:w="680" w:type="dxa"/>
            <w:tcBorders>
              <w:top w:val="single" w:sz="4" w:space="0" w:color="auto"/>
              <w:left w:val="nil"/>
              <w:bottom w:val="single" w:sz="4" w:space="0" w:color="auto"/>
              <w:right w:val="nil"/>
            </w:tcBorders>
            <w:shd w:val="clear" w:color="auto" w:fill="auto"/>
            <w:noWrap/>
            <w:vAlign w:val="center"/>
            <w:hideMark/>
          </w:tcPr>
          <w:p w14:paraId="509BF11D"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1,29</w:t>
            </w:r>
          </w:p>
        </w:tc>
        <w:tc>
          <w:tcPr>
            <w:tcW w:w="680" w:type="dxa"/>
            <w:tcBorders>
              <w:top w:val="single" w:sz="4" w:space="0" w:color="auto"/>
              <w:left w:val="nil"/>
              <w:bottom w:val="single" w:sz="4" w:space="0" w:color="auto"/>
              <w:right w:val="nil"/>
            </w:tcBorders>
            <w:shd w:val="clear" w:color="auto" w:fill="auto"/>
            <w:noWrap/>
            <w:vAlign w:val="center"/>
            <w:hideMark/>
          </w:tcPr>
          <w:p w14:paraId="097DBDE1"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1,39</w:t>
            </w:r>
          </w:p>
        </w:tc>
        <w:tc>
          <w:tcPr>
            <w:tcW w:w="680" w:type="dxa"/>
            <w:tcBorders>
              <w:top w:val="single" w:sz="4" w:space="0" w:color="auto"/>
              <w:left w:val="nil"/>
              <w:bottom w:val="single" w:sz="4" w:space="0" w:color="auto"/>
              <w:right w:val="nil"/>
            </w:tcBorders>
            <w:shd w:val="clear" w:color="auto" w:fill="auto"/>
            <w:noWrap/>
            <w:vAlign w:val="center"/>
            <w:hideMark/>
          </w:tcPr>
          <w:p w14:paraId="37EA1A22" w14:textId="77777777" w:rsidR="0042080C" w:rsidRPr="001C31F1" w:rsidRDefault="0042080C" w:rsidP="004A2E79">
            <w:pPr>
              <w:spacing w:after="0" w:line="276" w:lineRule="auto"/>
              <w:jc w:val="both"/>
              <w:rPr>
                <w:rFonts w:eastAsia="Times New Roman"/>
                <w:sz w:val="22"/>
                <w:szCs w:val="22"/>
                <w:bdr w:val="none" w:sz="0" w:space="0" w:color="auto"/>
                <w:lang w:val="es-CL" w:eastAsia="es-CL"/>
              </w:rPr>
            </w:pPr>
            <w:r w:rsidRPr="001C31F1">
              <w:rPr>
                <w:rFonts w:eastAsia="Times New Roman"/>
                <w:sz w:val="22"/>
                <w:szCs w:val="22"/>
                <w:bdr w:val="none" w:sz="0" w:space="0" w:color="auto"/>
                <w:lang w:val="es-CL" w:eastAsia="es-CL"/>
              </w:rPr>
              <w:t>1,33</w:t>
            </w:r>
          </w:p>
        </w:tc>
      </w:tr>
    </w:tbl>
    <w:p w14:paraId="3D4EB46C" w14:textId="77777777" w:rsidR="0042080C" w:rsidRPr="001C31F1" w:rsidRDefault="0042080C" w:rsidP="004A2E79">
      <w:pPr>
        <w:pStyle w:val="Fuente"/>
        <w:spacing w:line="276" w:lineRule="auto"/>
        <w:rPr>
          <w:color w:val="1F3864" w:themeColor="accent5" w:themeShade="80"/>
        </w:rPr>
      </w:pPr>
      <w:r w:rsidRPr="001C31F1">
        <w:rPr>
          <w:color w:val="1F3864" w:themeColor="accent5" w:themeShade="80"/>
        </w:rPr>
        <w:t xml:space="preserve">Fuente: Matriz Insumo Producto de Banco Central, 2013. </w:t>
      </w:r>
    </w:p>
    <w:p w14:paraId="0F6C58B2" w14:textId="3844C500" w:rsidR="0042080C" w:rsidRPr="001C31F1" w:rsidRDefault="0042080C" w:rsidP="00AB60F0">
      <w:pPr>
        <w:spacing w:after="0" w:line="276" w:lineRule="auto"/>
        <w:jc w:val="both"/>
        <w:rPr>
          <w:b/>
          <w:color w:val="1F3864" w:themeColor="accent5" w:themeShade="80"/>
          <w:sz w:val="20"/>
          <w:lang w:val="es-CL"/>
        </w:rPr>
      </w:pPr>
      <w:r w:rsidRPr="001C31F1">
        <w:rPr>
          <w:color w:val="1F3864" w:themeColor="accent5" w:themeShade="80"/>
          <w:sz w:val="20"/>
          <w:lang w:val="es-CL"/>
        </w:rPr>
        <w:t xml:space="preserve">Nota: Cada coeficiente de la matriz inversa de Leontief cuantifica el impacto sobre el sector económico </w:t>
      </w:r>
      <m:oMath>
        <m:r>
          <w:rPr>
            <w:rFonts w:ascii="Cambria Math" w:hAnsi="Cambria Math"/>
            <w:color w:val="1F3864" w:themeColor="accent5" w:themeShade="80"/>
            <w:sz w:val="20"/>
          </w:rPr>
          <m:t>i</m:t>
        </m:r>
      </m:oMath>
      <w:r w:rsidRPr="001C31F1">
        <w:rPr>
          <w:color w:val="1F3864" w:themeColor="accent5" w:themeShade="80"/>
          <w:sz w:val="20"/>
          <w:lang w:val="es-CL"/>
        </w:rPr>
        <w:t xml:space="preserve"> (donde </w:t>
      </w:r>
      <m:oMath>
        <m:r>
          <w:rPr>
            <w:rFonts w:ascii="Cambria Math" w:hAnsi="Cambria Math"/>
            <w:color w:val="1F3864" w:themeColor="accent5" w:themeShade="80"/>
            <w:sz w:val="20"/>
          </w:rPr>
          <m:t>i</m:t>
        </m:r>
        <m:r>
          <w:rPr>
            <w:rFonts w:ascii="Cambria Math" w:hAnsi="Cambria Math"/>
            <w:color w:val="1F3864" w:themeColor="accent5" w:themeShade="80"/>
            <w:sz w:val="20"/>
            <w:lang w:val="es-CL"/>
          </w:rPr>
          <m:t>=1,..,12</m:t>
        </m:r>
      </m:oMath>
      <w:r w:rsidRPr="001C31F1">
        <w:rPr>
          <w:color w:val="1F3864" w:themeColor="accent5" w:themeShade="80"/>
          <w:sz w:val="20"/>
          <w:lang w:val="es-CL"/>
        </w:rPr>
        <w:t xml:space="preserve"> son las filas) de un cambio en la demanda final neta del sector </w:t>
      </w:r>
      <m:oMath>
        <m:r>
          <w:rPr>
            <w:rFonts w:ascii="Cambria Math" w:hAnsi="Cambria Math"/>
            <w:color w:val="1F3864" w:themeColor="accent5" w:themeShade="80"/>
            <w:sz w:val="20"/>
          </w:rPr>
          <m:t>j</m:t>
        </m:r>
      </m:oMath>
      <w:r w:rsidRPr="001C31F1">
        <w:rPr>
          <w:color w:val="1F3864" w:themeColor="accent5" w:themeShade="80"/>
          <w:sz w:val="20"/>
          <w:lang w:val="es-CL"/>
        </w:rPr>
        <w:t xml:space="preserve"> (donde </w:t>
      </w:r>
      <m:oMath>
        <m:r>
          <w:rPr>
            <w:rFonts w:ascii="Cambria Math" w:hAnsi="Cambria Math"/>
            <w:color w:val="1F3864" w:themeColor="accent5" w:themeShade="80"/>
            <w:sz w:val="20"/>
          </w:rPr>
          <m:t>j</m:t>
        </m:r>
        <m:r>
          <w:rPr>
            <w:rFonts w:ascii="Cambria Math" w:hAnsi="Cambria Math"/>
            <w:color w:val="1F3864" w:themeColor="accent5" w:themeShade="80"/>
            <w:sz w:val="20"/>
            <w:lang w:val="es-CL"/>
          </w:rPr>
          <m:t>=1,..,12</m:t>
        </m:r>
      </m:oMath>
      <w:r w:rsidRPr="001C31F1">
        <w:rPr>
          <w:color w:val="1F3864" w:themeColor="accent5" w:themeShade="80"/>
          <w:sz w:val="20"/>
          <w:lang w:val="es-CL"/>
        </w:rPr>
        <w:t xml:space="preserve"> son las columnas). Estos coeficientes capturan en un solo número efectos multiplicativos directos e indirectos, ya que el producto de cada sector afectado deberá impactar no </w:t>
      </w:r>
      <w:r w:rsidR="0032201F" w:rsidRPr="001C31F1">
        <w:rPr>
          <w:color w:val="1F3864" w:themeColor="accent5" w:themeShade="80"/>
          <w:sz w:val="20"/>
          <w:lang w:val="es-CL"/>
        </w:rPr>
        <w:t xml:space="preserve">solo </w:t>
      </w:r>
      <w:r w:rsidRPr="001C31F1">
        <w:rPr>
          <w:color w:val="1F3864" w:themeColor="accent5" w:themeShade="80"/>
          <w:sz w:val="20"/>
          <w:lang w:val="es-CL"/>
        </w:rPr>
        <w:t>sobre sí, sino también sobre los demás sectores que lo utilizan como insumo.</w:t>
      </w:r>
    </w:p>
    <w:p w14:paraId="735D9339" w14:textId="4A9366C0" w:rsidR="0042080C" w:rsidRPr="001C31F1" w:rsidRDefault="0042080C" w:rsidP="004A2E79">
      <w:pPr>
        <w:spacing w:after="0" w:line="276" w:lineRule="auto"/>
        <w:jc w:val="both"/>
        <w:rPr>
          <w:b/>
          <w:lang w:val="es-ES"/>
        </w:rPr>
      </w:pPr>
    </w:p>
    <w:p w14:paraId="52D67B36" w14:textId="77777777" w:rsidR="0042080C" w:rsidRPr="001C31F1" w:rsidRDefault="0042080C" w:rsidP="004A2E79">
      <w:pPr>
        <w:spacing w:after="0" w:line="276" w:lineRule="auto"/>
        <w:jc w:val="both"/>
        <w:rPr>
          <w:b/>
          <w:lang w:val="es-ES"/>
        </w:rPr>
      </w:pPr>
    </w:p>
    <w:bookmarkStart w:id="958" w:name="_Toc456711720" w:displacedByCustomXml="next"/>
    <w:sdt>
      <w:sdtPr>
        <w:rPr>
          <w:rFonts w:ascii="Times New Roman" w:eastAsia="Arial Unicode MS" w:hAnsi="Times New Roman" w:cs="Times New Roman"/>
          <w:color w:val="auto"/>
          <w:sz w:val="24"/>
          <w:szCs w:val="24"/>
        </w:rPr>
        <w:id w:val="1031768477"/>
        <w:docPartObj>
          <w:docPartGallery w:val="Bibliographies"/>
          <w:docPartUnique/>
        </w:docPartObj>
      </w:sdtPr>
      <w:sdtContent>
        <w:p w14:paraId="0D3FB9CB" w14:textId="38E77D39" w:rsidR="00FC599F" w:rsidRPr="001C31F1" w:rsidRDefault="00FC599F" w:rsidP="004A2E79">
          <w:pPr>
            <w:pStyle w:val="Heading1"/>
            <w:spacing w:before="0" w:line="276" w:lineRule="auto"/>
            <w:jc w:val="both"/>
            <w:rPr>
              <w:rFonts w:ascii="Times New Roman" w:hAnsi="Times New Roman" w:cs="Times New Roman"/>
              <w:b/>
              <w:color w:val="auto"/>
              <w:sz w:val="28"/>
              <w:szCs w:val="24"/>
              <w:lang w:val="es-CL"/>
            </w:rPr>
          </w:pPr>
          <w:r w:rsidRPr="001C31F1">
            <w:rPr>
              <w:rFonts w:ascii="Times New Roman" w:hAnsi="Times New Roman" w:cs="Times New Roman"/>
              <w:b/>
              <w:color w:val="auto"/>
              <w:sz w:val="28"/>
              <w:szCs w:val="24"/>
              <w:lang w:val="es-CL"/>
            </w:rPr>
            <w:t>Referencias</w:t>
          </w:r>
          <w:bookmarkEnd w:id="958"/>
        </w:p>
        <w:sdt>
          <w:sdtPr>
            <w:id w:val="111145805"/>
            <w:bibliography/>
          </w:sdtPr>
          <w:sdtContent>
            <w:p w14:paraId="6212EF56" w14:textId="77777777" w:rsidR="00FC599F" w:rsidRPr="001C31F1" w:rsidRDefault="00FC599F" w:rsidP="004A2E79">
              <w:pPr>
                <w:pStyle w:val="Bibliography"/>
                <w:spacing w:after="0" w:line="276" w:lineRule="auto"/>
                <w:jc w:val="both"/>
              </w:pPr>
            </w:p>
            <w:p w14:paraId="30472513" w14:textId="414663A5" w:rsidR="00145EB3" w:rsidRPr="001C31F1" w:rsidRDefault="00FC599F" w:rsidP="004A2E79">
              <w:pPr>
                <w:pStyle w:val="Bibliography"/>
                <w:spacing w:after="0" w:line="276" w:lineRule="auto"/>
                <w:ind w:left="709" w:hanging="709"/>
                <w:jc w:val="both"/>
                <w:rPr>
                  <w:noProof/>
                  <w:lang w:val="es-CL"/>
                </w:rPr>
              </w:pPr>
              <w:r w:rsidRPr="001C31F1">
                <w:fldChar w:fldCharType="begin"/>
              </w:r>
              <w:r w:rsidRPr="001C31F1">
                <w:rPr>
                  <w:lang w:val="es-CL"/>
                </w:rPr>
                <w:instrText xml:space="preserve"> BIBLIOGRAPHY </w:instrText>
              </w:r>
              <w:r w:rsidRPr="001C31F1">
                <w:fldChar w:fldCharType="separate"/>
              </w:r>
              <w:r w:rsidR="00145EB3" w:rsidRPr="001C31F1">
                <w:rPr>
                  <w:noProof/>
                  <w:lang w:val="es-CL"/>
                </w:rPr>
                <w:t xml:space="preserve">Consejo Minero. (2016). </w:t>
              </w:r>
              <w:r w:rsidR="00145EB3" w:rsidRPr="001C31F1">
                <w:rPr>
                  <w:i/>
                  <w:iCs/>
                  <w:noProof/>
                  <w:lang w:val="es-CL"/>
                </w:rPr>
                <w:t xml:space="preserve">Reporte </w:t>
              </w:r>
              <w:r w:rsidR="00C55685" w:rsidRPr="001C31F1">
                <w:rPr>
                  <w:i/>
                  <w:iCs/>
                  <w:noProof/>
                  <w:lang w:val="es-CL"/>
                </w:rPr>
                <w:t xml:space="preserve">anual </w:t>
              </w:r>
              <w:r w:rsidR="00145EB3" w:rsidRPr="001C31F1">
                <w:rPr>
                  <w:i/>
                  <w:iCs/>
                  <w:noProof/>
                  <w:lang w:val="es-CL"/>
                </w:rPr>
                <w:t>2015.</w:t>
              </w:r>
              <w:r w:rsidR="00145EB3" w:rsidRPr="001C31F1">
                <w:rPr>
                  <w:noProof/>
                  <w:lang w:val="es-CL"/>
                </w:rPr>
                <w:t xml:space="preserve"> </w:t>
              </w:r>
            </w:p>
            <w:p w14:paraId="34660CF7" w14:textId="02007A05" w:rsidR="00145EB3" w:rsidRPr="001C31F1" w:rsidRDefault="00145EB3" w:rsidP="004A2E79">
              <w:pPr>
                <w:pStyle w:val="Bibliography"/>
                <w:spacing w:after="0" w:line="276" w:lineRule="auto"/>
                <w:ind w:left="709" w:hanging="709"/>
                <w:jc w:val="both"/>
                <w:rPr>
                  <w:noProof/>
                  <w:lang w:val="es-CL"/>
                </w:rPr>
              </w:pPr>
              <w:r w:rsidRPr="001C31F1">
                <w:rPr>
                  <w:noProof/>
                  <w:lang w:val="es-CL"/>
                </w:rPr>
                <w:t xml:space="preserve">Consejo Nacional de Innovación y Competitividad. (2007). </w:t>
              </w:r>
              <w:r w:rsidRPr="001C31F1">
                <w:rPr>
                  <w:i/>
                  <w:iCs/>
                  <w:noProof/>
                  <w:lang w:val="es-CL"/>
                </w:rPr>
                <w:t xml:space="preserve">Estudio de </w:t>
              </w:r>
              <w:r w:rsidR="00C55685" w:rsidRPr="001C31F1">
                <w:rPr>
                  <w:i/>
                  <w:iCs/>
                  <w:noProof/>
                  <w:lang w:val="es-CL"/>
                </w:rPr>
                <w:t xml:space="preserve">competitividad </w:t>
              </w:r>
              <w:r w:rsidRPr="001C31F1">
                <w:rPr>
                  <w:i/>
                  <w:iCs/>
                  <w:noProof/>
                  <w:lang w:val="es-CL"/>
                </w:rPr>
                <w:t xml:space="preserve">en </w:t>
              </w:r>
              <w:r w:rsidR="00C55685" w:rsidRPr="001C31F1">
                <w:rPr>
                  <w:iCs/>
                  <w:noProof/>
                  <w:lang w:val="es-CL"/>
                </w:rPr>
                <w:t>c</w:t>
              </w:r>
              <w:r w:rsidR="009360EC" w:rsidRPr="001C31F1">
                <w:rPr>
                  <w:iCs/>
                  <w:noProof/>
                  <w:lang w:val="es-CL"/>
                </w:rPr>
                <w:t>lu</w:t>
              </w:r>
              <w:r w:rsidR="00C55685" w:rsidRPr="001C31F1">
                <w:rPr>
                  <w:iCs/>
                  <w:noProof/>
                  <w:lang w:val="es-CL"/>
                </w:rPr>
                <w:t>sters</w:t>
              </w:r>
              <w:r w:rsidR="00C55685" w:rsidRPr="001C31F1">
                <w:rPr>
                  <w:i/>
                  <w:iCs/>
                  <w:noProof/>
                  <w:lang w:val="es-CL"/>
                </w:rPr>
                <w:t xml:space="preserve"> </w:t>
              </w:r>
              <w:r w:rsidRPr="001C31F1">
                <w:rPr>
                  <w:i/>
                  <w:iCs/>
                  <w:noProof/>
                  <w:lang w:val="es-CL"/>
                </w:rPr>
                <w:t xml:space="preserve">de la </w:t>
              </w:r>
              <w:r w:rsidR="00C55685" w:rsidRPr="001C31F1">
                <w:rPr>
                  <w:i/>
                  <w:iCs/>
                  <w:noProof/>
                  <w:lang w:val="es-CL"/>
                </w:rPr>
                <w:t xml:space="preserve">economía chilena. </w:t>
              </w:r>
              <w:r w:rsidRPr="001C31F1">
                <w:rPr>
                  <w:i/>
                  <w:iCs/>
                  <w:noProof/>
                  <w:lang w:val="es-CL"/>
                </w:rPr>
                <w:t xml:space="preserve">Resumen </w:t>
              </w:r>
              <w:r w:rsidR="00C55685" w:rsidRPr="001C31F1">
                <w:rPr>
                  <w:i/>
                  <w:iCs/>
                  <w:noProof/>
                  <w:lang w:val="es-CL"/>
                </w:rPr>
                <w:t xml:space="preserve">ejecutivo </w:t>
              </w:r>
              <w:r w:rsidRPr="001C31F1">
                <w:rPr>
                  <w:i/>
                  <w:iCs/>
                  <w:noProof/>
                  <w:lang w:val="es-CL"/>
                </w:rPr>
                <w:t xml:space="preserve">de la </w:t>
              </w:r>
              <w:r w:rsidR="00C55685" w:rsidRPr="001C31F1">
                <w:rPr>
                  <w:i/>
                  <w:iCs/>
                  <w:noProof/>
                  <w:lang w:val="es-CL"/>
                </w:rPr>
                <w:t xml:space="preserve">minería </w:t>
              </w:r>
              <w:r w:rsidRPr="001C31F1">
                <w:rPr>
                  <w:i/>
                  <w:iCs/>
                  <w:noProof/>
                  <w:lang w:val="es-CL"/>
                </w:rPr>
                <w:t xml:space="preserve">del </w:t>
              </w:r>
              <w:r w:rsidR="00C55685" w:rsidRPr="001C31F1">
                <w:rPr>
                  <w:i/>
                  <w:iCs/>
                  <w:noProof/>
                  <w:lang w:val="es-CL"/>
                </w:rPr>
                <w:t>cobre</w:t>
              </w:r>
              <w:r w:rsidRPr="001C31F1">
                <w:rPr>
                  <w:i/>
                  <w:iCs/>
                  <w:noProof/>
                  <w:lang w:val="es-CL"/>
                </w:rPr>
                <w:t>.</w:t>
              </w:r>
              <w:r w:rsidRPr="001C31F1">
                <w:rPr>
                  <w:noProof/>
                  <w:lang w:val="es-CL"/>
                </w:rPr>
                <w:t xml:space="preserve"> </w:t>
              </w:r>
            </w:p>
            <w:p w14:paraId="4A0C2903" w14:textId="03A49C30" w:rsidR="00145EB3" w:rsidRPr="001C31F1" w:rsidRDefault="00145EB3" w:rsidP="004A2E79">
              <w:pPr>
                <w:pStyle w:val="Bibliography"/>
                <w:spacing w:after="0" w:line="276" w:lineRule="auto"/>
                <w:ind w:left="709" w:hanging="709"/>
                <w:jc w:val="both"/>
                <w:rPr>
                  <w:noProof/>
                </w:rPr>
              </w:pPr>
              <w:r w:rsidRPr="001C31F1">
                <w:rPr>
                  <w:noProof/>
                  <w:lang w:val="es-CL"/>
                </w:rPr>
                <w:t xml:space="preserve">Davis, S., &amp; Haltiwanger, J. (1999). </w:t>
              </w:r>
              <w:r w:rsidR="00C55685" w:rsidRPr="001C31F1">
                <w:rPr>
                  <w:noProof/>
                </w:rPr>
                <w:t>"</w:t>
              </w:r>
              <w:r w:rsidRPr="001C31F1">
                <w:rPr>
                  <w:noProof/>
                </w:rPr>
                <w:t xml:space="preserve">Gross </w:t>
              </w:r>
              <w:r w:rsidR="00C55685" w:rsidRPr="001C31F1">
                <w:rPr>
                  <w:noProof/>
                </w:rPr>
                <w:t>J</w:t>
              </w:r>
              <w:r w:rsidRPr="001C31F1">
                <w:rPr>
                  <w:noProof/>
                </w:rPr>
                <w:t xml:space="preserve">ob </w:t>
              </w:r>
              <w:r w:rsidR="00C55685" w:rsidRPr="001C31F1">
                <w:rPr>
                  <w:noProof/>
                </w:rPr>
                <w:t>F</w:t>
              </w:r>
              <w:r w:rsidRPr="001C31F1">
                <w:rPr>
                  <w:noProof/>
                </w:rPr>
                <w:t>lows</w:t>
              </w:r>
              <w:r w:rsidR="00C55685" w:rsidRPr="001C31F1">
                <w:rPr>
                  <w:noProof/>
                </w:rPr>
                <w:t>"</w:t>
              </w:r>
              <w:r w:rsidRPr="001C31F1">
                <w:rPr>
                  <w:noProof/>
                </w:rPr>
                <w:t xml:space="preserve">. En </w:t>
              </w:r>
              <w:r w:rsidRPr="001C31F1">
                <w:rPr>
                  <w:i/>
                  <w:iCs/>
                  <w:noProof/>
                </w:rPr>
                <w:t xml:space="preserve">Handbook of </w:t>
              </w:r>
              <w:r w:rsidR="00C55685" w:rsidRPr="001C31F1">
                <w:rPr>
                  <w:i/>
                  <w:iCs/>
                  <w:noProof/>
                </w:rPr>
                <w:t>L</w:t>
              </w:r>
              <w:r w:rsidRPr="001C31F1">
                <w:rPr>
                  <w:i/>
                  <w:iCs/>
                  <w:noProof/>
                </w:rPr>
                <w:t xml:space="preserve">abor </w:t>
              </w:r>
              <w:r w:rsidR="00C55685" w:rsidRPr="001C31F1">
                <w:rPr>
                  <w:i/>
                  <w:iCs/>
                  <w:noProof/>
                </w:rPr>
                <w:t>E</w:t>
              </w:r>
              <w:r w:rsidRPr="001C31F1">
                <w:rPr>
                  <w:i/>
                  <w:iCs/>
                  <w:noProof/>
                </w:rPr>
                <w:t xml:space="preserve">conomics, </w:t>
              </w:r>
              <w:r w:rsidR="00C55685" w:rsidRPr="001C31F1">
                <w:rPr>
                  <w:iCs/>
                  <w:noProof/>
                </w:rPr>
                <w:t>vol.</w:t>
              </w:r>
              <w:r w:rsidRPr="001C31F1">
                <w:rPr>
                  <w:iCs/>
                  <w:noProof/>
                </w:rPr>
                <w:t xml:space="preserve"> 3</w:t>
              </w:r>
              <w:r w:rsidR="00C55685" w:rsidRPr="001C31F1">
                <w:rPr>
                  <w:noProof/>
                </w:rPr>
                <w:t>,</w:t>
              </w:r>
              <w:r w:rsidRPr="001C31F1">
                <w:rPr>
                  <w:noProof/>
                </w:rPr>
                <w:t xml:space="preserve"> </w:t>
              </w:r>
              <w:r w:rsidR="00C55685" w:rsidRPr="001C31F1">
                <w:rPr>
                  <w:noProof/>
                </w:rPr>
                <w:t xml:space="preserve">n°1, </w:t>
              </w:r>
              <w:r w:rsidRPr="001C31F1">
                <w:rPr>
                  <w:noProof/>
                </w:rPr>
                <w:t>2711-2805.</w:t>
              </w:r>
            </w:p>
            <w:p w14:paraId="4F8E244B" w14:textId="32388FA8" w:rsidR="00145EB3" w:rsidRPr="001C31F1" w:rsidRDefault="00145EB3" w:rsidP="004A2E79">
              <w:pPr>
                <w:pStyle w:val="Bibliography"/>
                <w:spacing w:after="0" w:line="276" w:lineRule="auto"/>
                <w:ind w:left="709" w:hanging="709"/>
                <w:jc w:val="both"/>
                <w:rPr>
                  <w:noProof/>
                  <w:lang w:val="es-CL"/>
                </w:rPr>
              </w:pPr>
              <w:r w:rsidRPr="001C31F1">
                <w:rPr>
                  <w:noProof/>
                  <w:lang w:val="es-CL"/>
                </w:rPr>
                <w:t xml:space="preserve">Fuentes, F., &amp; García, C. (2014). </w:t>
              </w:r>
              <w:r w:rsidRPr="001C31F1">
                <w:rPr>
                  <w:i/>
                  <w:iCs/>
                  <w:noProof/>
                  <w:lang w:val="es-CL"/>
                </w:rPr>
                <w:t xml:space="preserve">Ciclo </w:t>
              </w:r>
              <w:r w:rsidR="00C55685" w:rsidRPr="001C31F1">
                <w:rPr>
                  <w:i/>
                  <w:iCs/>
                  <w:noProof/>
                  <w:lang w:val="es-CL"/>
                </w:rPr>
                <w:t xml:space="preserve">económico </w:t>
              </w:r>
              <w:r w:rsidRPr="001C31F1">
                <w:rPr>
                  <w:i/>
                  <w:iCs/>
                  <w:noProof/>
                  <w:lang w:val="es-CL"/>
                </w:rPr>
                <w:t xml:space="preserve">y </w:t>
              </w:r>
              <w:r w:rsidR="00C55685" w:rsidRPr="001C31F1">
                <w:rPr>
                  <w:i/>
                  <w:iCs/>
                  <w:noProof/>
                  <w:lang w:val="es-CL"/>
                </w:rPr>
                <w:t xml:space="preserve">minería </w:t>
              </w:r>
              <w:r w:rsidRPr="001C31F1">
                <w:rPr>
                  <w:i/>
                  <w:iCs/>
                  <w:noProof/>
                  <w:lang w:val="es-CL"/>
                </w:rPr>
                <w:t xml:space="preserve">del </w:t>
              </w:r>
              <w:r w:rsidR="00C55685" w:rsidRPr="001C31F1">
                <w:rPr>
                  <w:i/>
                  <w:iCs/>
                  <w:noProof/>
                  <w:lang w:val="es-CL"/>
                </w:rPr>
                <w:t xml:space="preserve">cobre </w:t>
              </w:r>
              <w:r w:rsidRPr="001C31F1">
                <w:rPr>
                  <w:i/>
                  <w:iCs/>
                  <w:noProof/>
                  <w:lang w:val="es-CL"/>
                </w:rPr>
                <w:t>en Chile.</w:t>
              </w:r>
              <w:r w:rsidRPr="001C31F1">
                <w:rPr>
                  <w:noProof/>
                  <w:lang w:val="es-CL"/>
                </w:rPr>
                <w:t xml:space="preserve"> </w:t>
              </w:r>
            </w:p>
            <w:p w14:paraId="1B1320AC" w14:textId="78543726" w:rsidR="00145EB3" w:rsidRPr="001C31F1" w:rsidRDefault="00145EB3" w:rsidP="004A2E79">
              <w:pPr>
                <w:pStyle w:val="Bibliography"/>
                <w:spacing w:after="0" w:line="276" w:lineRule="auto"/>
                <w:ind w:left="709" w:hanging="709"/>
                <w:jc w:val="both"/>
                <w:rPr>
                  <w:noProof/>
                  <w:lang w:val="es-CL"/>
                </w:rPr>
              </w:pPr>
              <w:r w:rsidRPr="001C31F1">
                <w:rPr>
                  <w:noProof/>
                  <w:lang w:val="es-CL"/>
                </w:rPr>
                <w:t xml:space="preserve">Melo, L., &amp; Ballesteros, C. (2013). </w:t>
              </w:r>
              <w:r w:rsidR="00C55685" w:rsidRPr="001C31F1">
                <w:rPr>
                  <w:noProof/>
                  <w:lang w:val="es-CL"/>
                </w:rPr>
                <w:t>"</w:t>
              </w:r>
              <w:r w:rsidRPr="001C31F1">
                <w:rPr>
                  <w:noProof/>
                  <w:lang w:val="es-CL"/>
                </w:rPr>
                <w:t>Creación, destrucción y reasignación del empleo en el sector manufacturero colombiano</w:t>
              </w:r>
              <w:r w:rsidR="00C55685" w:rsidRPr="001C31F1">
                <w:rPr>
                  <w:noProof/>
                  <w:lang w:val="es-CL"/>
                </w:rPr>
                <w:t>"</w:t>
              </w:r>
              <w:r w:rsidRPr="001C31F1">
                <w:rPr>
                  <w:noProof/>
                  <w:lang w:val="es-CL"/>
                </w:rPr>
                <w:t xml:space="preserve">. </w:t>
              </w:r>
              <w:r w:rsidRPr="001C31F1">
                <w:rPr>
                  <w:i/>
                  <w:iCs/>
                  <w:noProof/>
                  <w:lang w:val="es-CL"/>
                </w:rPr>
                <w:t>Revista de Economía Institucional</w:t>
              </w:r>
              <w:r w:rsidRPr="001C31F1">
                <w:rPr>
                  <w:noProof/>
                  <w:lang w:val="es-CL"/>
                </w:rPr>
                <w:t xml:space="preserve">, </w:t>
              </w:r>
              <w:r w:rsidR="00C55685" w:rsidRPr="001C31F1">
                <w:rPr>
                  <w:noProof/>
                  <w:lang w:val="es-CL"/>
                </w:rPr>
                <w:t>vol.</w:t>
              </w:r>
              <w:r w:rsidRPr="001C31F1">
                <w:rPr>
                  <w:noProof/>
                  <w:lang w:val="es-CL"/>
                </w:rPr>
                <w:t xml:space="preserve"> 15, </w:t>
              </w:r>
              <w:r w:rsidR="00C55685" w:rsidRPr="001C31F1">
                <w:rPr>
                  <w:noProof/>
                  <w:lang w:val="es-CL"/>
                </w:rPr>
                <w:t xml:space="preserve">n° </w:t>
              </w:r>
              <w:r w:rsidRPr="001C31F1">
                <w:rPr>
                  <w:noProof/>
                  <w:lang w:val="es-CL"/>
                </w:rPr>
                <w:t>28, 281-311.</w:t>
              </w:r>
            </w:p>
            <w:p w14:paraId="47D92EA4" w14:textId="65FE230E" w:rsidR="00145EB3" w:rsidRPr="001C31F1" w:rsidRDefault="00145EB3" w:rsidP="004A2E79">
              <w:pPr>
                <w:pStyle w:val="Bibliography"/>
                <w:spacing w:after="0" w:line="276" w:lineRule="auto"/>
                <w:ind w:left="709" w:hanging="709"/>
                <w:jc w:val="both"/>
                <w:rPr>
                  <w:noProof/>
                  <w:lang w:val="es-CL"/>
                </w:rPr>
              </w:pPr>
              <w:r w:rsidRPr="001C31F1">
                <w:rPr>
                  <w:noProof/>
                  <w:lang w:val="es-CL"/>
                </w:rPr>
                <w:t xml:space="preserve">Miller, R., &amp; Blair, P. (2009). </w:t>
              </w:r>
              <w:r w:rsidRPr="001C31F1">
                <w:rPr>
                  <w:i/>
                  <w:iCs/>
                  <w:noProof/>
                </w:rPr>
                <w:t>Input</w:t>
              </w:r>
              <w:r w:rsidR="00C55685" w:rsidRPr="001C31F1">
                <w:rPr>
                  <w:i/>
                  <w:iCs/>
                  <w:noProof/>
                </w:rPr>
                <w:t>-</w:t>
              </w:r>
              <w:r w:rsidRPr="001C31F1">
                <w:rPr>
                  <w:i/>
                  <w:iCs/>
                  <w:noProof/>
                </w:rPr>
                <w:t>Output Analysis</w:t>
              </w:r>
              <w:r w:rsidR="00C55685" w:rsidRPr="001C31F1">
                <w:rPr>
                  <w:i/>
                  <w:iCs/>
                  <w:noProof/>
                </w:rPr>
                <w:t xml:space="preserve">. </w:t>
              </w:r>
              <w:r w:rsidRPr="001C31F1">
                <w:rPr>
                  <w:i/>
                  <w:iCs/>
                  <w:noProof/>
                </w:rPr>
                <w:t>F</w:t>
              </w:r>
              <w:r w:rsidR="00C55685" w:rsidRPr="001C31F1">
                <w:rPr>
                  <w:i/>
                  <w:iCs/>
                  <w:noProof/>
                </w:rPr>
                <w:t>o</w:t>
              </w:r>
              <w:r w:rsidRPr="001C31F1">
                <w:rPr>
                  <w:i/>
                  <w:iCs/>
                  <w:noProof/>
                </w:rPr>
                <w:t>undations and Extensions.</w:t>
              </w:r>
              <w:r w:rsidRPr="001C31F1">
                <w:rPr>
                  <w:noProof/>
                </w:rPr>
                <w:t xml:space="preserve"> </w:t>
              </w:r>
              <w:r w:rsidRPr="001C31F1">
                <w:rPr>
                  <w:noProof/>
                  <w:lang w:val="es-CL"/>
                </w:rPr>
                <w:t>Cambridge University Press.</w:t>
              </w:r>
            </w:p>
            <w:p w14:paraId="71DF2058" w14:textId="495E03EC" w:rsidR="00145EB3" w:rsidRPr="001C31F1" w:rsidRDefault="00C55685" w:rsidP="004A2E79">
              <w:pPr>
                <w:pStyle w:val="Bibliography"/>
                <w:spacing w:after="0" w:line="276" w:lineRule="auto"/>
                <w:ind w:left="709" w:hanging="709"/>
                <w:jc w:val="both"/>
                <w:rPr>
                  <w:noProof/>
                  <w:lang w:val="es-CL"/>
                </w:rPr>
              </w:pPr>
              <w:r w:rsidRPr="001C31F1">
                <w:rPr>
                  <w:noProof/>
                  <w:lang w:val="es-CL"/>
                </w:rPr>
                <w:t>Sernageomin</w:t>
              </w:r>
              <w:r w:rsidR="00145EB3" w:rsidRPr="001C31F1">
                <w:rPr>
                  <w:noProof/>
                  <w:lang w:val="es-CL"/>
                </w:rPr>
                <w:t xml:space="preserve">. (2012). </w:t>
              </w:r>
              <w:r w:rsidR="00145EB3" w:rsidRPr="001C31F1">
                <w:rPr>
                  <w:i/>
                  <w:iCs/>
                  <w:noProof/>
                  <w:lang w:val="es-CL"/>
                </w:rPr>
                <w:t xml:space="preserve">Atlas de </w:t>
              </w:r>
              <w:r w:rsidRPr="001C31F1">
                <w:rPr>
                  <w:i/>
                  <w:iCs/>
                  <w:noProof/>
                  <w:lang w:val="es-CL"/>
                </w:rPr>
                <w:t xml:space="preserve">faenas mineras </w:t>
              </w:r>
              <w:r w:rsidR="00145EB3" w:rsidRPr="001C31F1">
                <w:rPr>
                  <w:i/>
                  <w:iCs/>
                  <w:noProof/>
                  <w:lang w:val="es-CL"/>
                </w:rPr>
                <w:t xml:space="preserve">(Zona </w:t>
              </w:r>
              <w:r w:rsidRPr="001C31F1">
                <w:rPr>
                  <w:i/>
                  <w:iCs/>
                  <w:noProof/>
                  <w:lang w:val="es-CL"/>
                </w:rPr>
                <w:t>sur</w:t>
              </w:r>
              <w:r w:rsidR="00145EB3" w:rsidRPr="001C31F1">
                <w:rPr>
                  <w:i/>
                  <w:iCs/>
                  <w:noProof/>
                  <w:lang w:val="es-CL"/>
                </w:rPr>
                <w:t>).</w:t>
              </w:r>
              <w:r w:rsidR="00145EB3" w:rsidRPr="001C31F1">
                <w:rPr>
                  <w:noProof/>
                  <w:lang w:val="es-CL"/>
                </w:rPr>
                <w:t xml:space="preserve"> </w:t>
              </w:r>
            </w:p>
            <w:p w14:paraId="60C7647B" w14:textId="1A8A59C5" w:rsidR="00FC599F" w:rsidRPr="001C31F1" w:rsidRDefault="00FC599F" w:rsidP="004A2E79">
              <w:pPr>
                <w:spacing w:after="0" w:line="276" w:lineRule="auto"/>
                <w:jc w:val="both"/>
              </w:pPr>
              <w:r w:rsidRPr="001C31F1">
                <w:rPr>
                  <w:b/>
                  <w:bCs/>
                  <w:noProof/>
                </w:rPr>
                <w:fldChar w:fldCharType="end"/>
              </w:r>
            </w:p>
          </w:sdtContent>
        </w:sdt>
      </w:sdtContent>
    </w:sdt>
    <w:p w14:paraId="1A05F800" w14:textId="77777777" w:rsidR="00FC599F" w:rsidRPr="001C31F1" w:rsidRDefault="00FC599F" w:rsidP="004A2E79">
      <w:pPr>
        <w:spacing w:after="0" w:line="276" w:lineRule="auto"/>
        <w:jc w:val="both"/>
        <w:rPr>
          <w:b/>
          <w:lang w:val="es-ES"/>
        </w:rPr>
      </w:pPr>
    </w:p>
    <w:p w14:paraId="1B0B7C25" w14:textId="77777777" w:rsidR="003A0D34" w:rsidRPr="001C31F1" w:rsidRDefault="003A0D34" w:rsidP="004A2E79">
      <w:pPr>
        <w:spacing w:after="0" w:line="276" w:lineRule="auto"/>
        <w:jc w:val="both"/>
        <w:rPr>
          <w:b/>
          <w:lang w:val="es-ES"/>
        </w:rPr>
      </w:pPr>
    </w:p>
    <w:sectPr w:rsidR="003A0D34" w:rsidRPr="001C31F1" w:rsidSect="00675A81">
      <w:pgSz w:w="12240" w:h="15840"/>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32" w:author="Observatorio 02" w:date="2017-04-24T12:56:00Z" w:initials="O0">
    <w:p w14:paraId="13B1BA80" w14:textId="5C37DCD8" w:rsidR="00242515" w:rsidRPr="00860B53" w:rsidRDefault="00242515">
      <w:pPr>
        <w:pStyle w:val="CommentText"/>
        <w:rPr>
          <w:lang w:val="es-CL"/>
        </w:rPr>
      </w:pPr>
      <w:r>
        <w:rPr>
          <w:rStyle w:val="CommentReference"/>
        </w:rPr>
        <w:annotationRef/>
      </w:r>
      <w:r w:rsidRPr="00860B53">
        <w:rPr>
          <w:lang w:val="es-CL"/>
        </w:rPr>
        <w:t>Eliminar?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B1BA8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9DBE2F" w14:textId="77777777" w:rsidR="00B4044A" w:rsidRDefault="00B4044A" w:rsidP="00FD0F42">
      <w:pPr>
        <w:spacing w:after="0" w:line="240" w:lineRule="auto"/>
      </w:pPr>
      <w:r>
        <w:separator/>
      </w:r>
    </w:p>
  </w:endnote>
  <w:endnote w:type="continuationSeparator" w:id="0">
    <w:p w14:paraId="223DE272" w14:textId="77777777" w:rsidR="00B4044A" w:rsidRDefault="00B4044A" w:rsidP="00FD0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obCL">
    <w:altName w:val="Times New Roman"/>
    <w:charset w:val="00"/>
    <w:family w:val="roman"/>
    <w:pitch w:val="default"/>
  </w:font>
  <w:font w:name="Frutiger-Light">
    <w:altName w:val="Arial Unicode MS"/>
    <w:panose1 w:val="00000000000000000000"/>
    <w:charset w:val="88"/>
    <w:family w:val="swiss"/>
    <w:notTrueType/>
    <w:pitch w:val="default"/>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892A06" w14:textId="77777777" w:rsidR="00B4044A" w:rsidRDefault="00B4044A" w:rsidP="00FD0F42">
      <w:pPr>
        <w:spacing w:after="0" w:line="240" w:lineRule="auto"/>
      </w:pPr>
      <w:r>
        <w:separator/>
      </w:r>
    </w:p>
  </w:footnote>
  <w:footnote w:type="continuationSeparator" w:id="0">
    <w:p w14:paraId="77854862" w14:textId="77777777" w:rsidR="00B4044A" w:rsidRDefault="00B4044A" w:rsidP="00FD0F42">
      <w:pPr>
        <w:spacing w:after="0" w:line="240" w:lineRule="auto"/>
      </w:pPr>
      <w:r>
        <w:continuationSeparator/>
      </w:r>
    </w:p>
  </w:footnote>
  <w:footnote w:id="1">
    <w:p w14:paraId="1B70949C" w14:textId="3E59F757" w:rsidR="00242515" w:rsidRPr="004A2E79" w:rsidRDefault="00242515" w:rsidP="004A2E79">
      <w:pPr>
        <w:pStyle w:val="FootnoteText"/>
        <w:jc w:val="both"/>
        <w:rPr>
          <w:rFonts w:ascii="Times New Roman" w:hAnsi="Times New Roman" w:cs="Times New Roman"/>
        </w:rPr>
      </w:pPr>
      <w:r w:rsidRPr="004A2E79">
        <w:rPr>
          <w:rStyle w:val="FootnoteReference"/>
          <w:rFonts w:ascii="Times New Roman" w:hAnsi="Times New Roman" w:cs="Times New Roman"/>
        </w:rPr>
        <w:footnoteRef/>
      </w:r>
      <w:r w:rsidRPr="004A2E79">
        <w:rPr>
          <w:rFonts w:ascii="Times New Roman" w:hAnsi="Times New Roman" w:cs="Times New Roman"/>
        </w:rPr>
        <w:t xml:space="preserve"> </w:t>
      </w:r>
      <w:r>
        <w:rPr>
          <w:rFonts w:ascii="Times New Roman" w:hAnsi="Times New Roman" w:cs="Times New Roman"/>
        </w:rPr>
        <w:t>P</w:t>
      </w:r>
      <w:r w:rsidRPr="004A2E79">
        <w:rPr>
          <w:rFonts w:ascii="Times New Roman" w:hAnsi="Times New Roman" w:cs="Times New Roman"/>
        </w:rPr>
        <w:t xml:space="preserve">ara </w:t>
      </w:r>
      <w:r>
        <w:rPr>
          <w:rFonts w:ascii="Times New Roman" w:hAnsi="Times New Roman" w:cs="Times New Roman"/>
        </w:rPr>
        <w:t>conocer</w:t>
      </w:r>
      <w:r w:rsidRPr="004A2E79">
        <w:rPr>
          <w:rFonts w:ascii="Times New Roman" w:hAnsi="Times New Roman" w:cs="Times New Roman"/>
        </w:rPr>
        <w:t xml:space="preserve"> </w:t>
      </w:r>
      <w:r>
        <w:rPr>
          <w:rFonts w:ascii="Times New Roman" w:hAnsi="Times New Roman" w:cs="Times New Roman"/>
        </w:rPr>
        <w:t>en</w:t>
      </w:r>
      <w:r w:rsidRPr="004A2E79">
        <w:rPr>
          <w:rFonts w:ascii="Times New Roman" w:hAnsi="Times New Roman" w:cs="Times New Roman"/>
        </w:rPr>
        <w:t xml:space="preserve"> detalle este tipo de análisis</w:t>
      </w:r>
      <w:r>
        <w:rPr>
          <w:rFonts w:ascii="Times New Roman" w:hAnsi="Times New Roman" w:cs="Times New Roman"/>
        </w:rPr>
        <w:t>, véase</w:t>
      </w:r>
      <w:r w:rsidRPr="004A2E79">
        <w:rPr>
          <w:rFonts w:ascii="Times New Roman" w:hAnsi="Times New Roman" w:cs="Times New Roman"/>
        </w:rPr>
        <w:t xml:space="preserve"> Miller y Blair (2009). </w:t>
      </w:r>
    </w:p>
  </w:footnote>
  <w:footnote w:id="2">
    <w:p w14:paraId="08A2EEBB" w14:textId="77777777" w:rsidR="00242515" w:rsidRPr="00F165AA" w:rsidRDefault="00242515" w:rsidP="005B0FFA">
      <w:pPr>
        <w:pStyle w:val="FootnoteText"/>
        <w:ind w:left="284" w:hanging="284"/>
        <w:jc w:val="both"/>
        <w:rPr>
          <w:rFonts w:ascii="Times New Roman" w:hAnsi="Times New Roman" w:cs="Times New Roman"/>
        </w:rPr>
      </w:pPr>
      <w:r w:rsidRPr="00F165AA">
        <w:rPr>
          <w:rStyle w:val="FootnoteReference"/>
          <w:rFonts w:ascii="Times New Roman" w:hAnsi="Times New Roman" w:cs="Times New Roman"/>
        </w:rPr>
        <w:footnoteRef/>
      </w:r>
      <w:r w:rsidRPr="00F165AA">
        <w:rPr>
          <w:rFonts w:ascii="Times New Roman" w:hAnsi="Times New Roman" w:cs="Times New Roman"/>
        </w:rPr>
        <w:t xml:space="preserve"> </w:t>
      </w:r>
      <w:r w:rsidRPr="00F165AA">
        <w:rPr>
          <w:rFonts w:ascii="Times New Roman" w:hAnsi="Times New Roman" w:cs="Times New Roman"/>
        </w:rPr>
        <w:tab/>
        <w:t xml:space="preserve">En este caso se utiliza el criterio del Servicio de Impuestos Internos, que las clasifica del siguiente modo: microempresas, entre 0,001 UF y 2.400 UF; pequeñas, entre 2.400 UF y 25.000 UF; medianas, entre 25.000 UF y 100.000 UF; grandes, más de 100.000 UF. Ver nota [5] en SII “Estadísticas de Empresa por Tamaño según ventas”. Disponible en: </w:t>
      </w:r>
      <w:r w:rsidRPr="004A2E79">
        <w:rPr>
          <w:rFonts w:ascii="Times New Roman" w:hAnsi="Times New Roman" w:cs="Times New Roman"/>
        </w:rPr>
        <w:t>http://bit.ly/1ifUUoD</w:t>
      </w:r>
      <w:r w:rsidRPr="00F165AA">
        <w:rPr>
          <w:rFonts w:ascii="Times New Roman" w:hAnsi="Times New Roman" w:cs="Times New Roman"/>
        </w:rPr>
        <w:t>. Acceso 9 de marzo de 2016.</w:t>
      </w:r>
    </w:p>
  </w:footnote>
  <w:footnote w:id="3">
    <w:p w14:paraId="6DAD4091" w14:textId="1B24CE10" w:rsidR="00242515" w:rsidRPr="00F165AA" w:rsidRDefault="00242515">
      <w:pPr>
        <w:pStyle w:val="FootnoteText"/>
        <w:ind w:left="284" w:hanging="284"/>
        <w:jc w:val="both"/>
        <w:rPr>
          <w:rFonts w:ascii="Times New Roman" w:hAnsi="Times New Roman" w:cs="Times New Roman"/>
        </w:rPr>
      </w:pPr>
      <w:r w:rsidRPr="00F165AA">
        <w:rPr>
          <w:rStyle w:val="FootnoteReference"/>
          <w:rFonts w:ascii="Times New Roman" w:hAnsi="Times New Roman" w:cs="Times New Roman"/>
        </w:rPr>
        <w:footnoteRef/>
      </w:r>
      <w:r>
        <w:rPr>
          <w:rFonts w:ascii="Times New Roman" w:hAnsi="Times New Roman" w:cs="Times New Roman"/>
        </w:rPr>
        <w:t xml:space="preserve"> </w:t>
      </w:r>
      <w:r w:rsidRPr="00F165AA">
        <w:rPr>
          <w:rFonts w:ascii="Times New Roman" w:hAnsi="Times New Roman" w:cs="Times New Roman"/>
        </w:rPr>
        <w:tab/>
        <w:t xml:space="preserve">En este caso se utiliza el criterio fijado en el Estatuto PYME (Ley 20.416), que las clasifica del siguiente modo: microempresas, entre 0 y 9 trabajadores; pequeñas, entre 10 y 25 trabajadores; medianas, entre 25 y 200 trabajadores; grandes, más de 200 trabajadores. Ley 20.416 disponible en: </w:t>
      </w:r>
      <w:r w:rsidRPr="004A2E79">
        <w:rPr>
          <w:rFonts w:ascii="Times New Roman" w:hAnsi="Times New Roman" w:cs="Times New Roman"/>
        </w:rPr>
        <w:t>http://bit.ly/1p8hfzG. Acceso</w:t>
      </w:r>
      <w:r w:rsidRPr="00F165AA">
        <w:rPr>
          <w:rFonts w:ascii="Times New Roman" w:hAnsi="Times New Roman" w:cs="Times New Roman"/>
        </w:rPr>
        <w:t xml:space="preserve"> 9 de marzo de 2016</w:t>
      </w:r>
      <w:r>
        <w:rPr>
          <w:rFonts w:ascii="Times New Roman" w:hAnsi="Times New Roman" w:cs="Times New Roman"/>
        </w:rPr>
        <w:t>.</w:t>
      </w:r>
    </w:p>
  </w:footnote>
  <w:footnote w:id="4">
    <w:p w14:paraId="2A92E334" w14:textId="37B5C113" w:rsidR="00242515" w:rsidRPr="004A2E79" w:rsidRDefault="00242515">
      <w:pPr>
        <w:pStyle w:val="FootnoteText"/>
        <w:ind w:left="284" w:hanging="284"/>
        <w:jc w:val="both"/>
        <w:rPr>
          <w:rFonts w:ascii="Times New Roman" w:hAnsi="Times New Roman" w:cs="Times New Roman"/>
        </w:rPr>
      </w:pPr>
      <w:r w:rsidRPr="00F165AA">
        <w:rPr>
          <w:rStyle w:val="FootnoteReference"/>
          <w:rFonts w:ascii="Times New Roman" w:hAnsi="Times New Roman" w:cs="Times New Roman"/>
        </w:rPr>
        <w:footnoteRef/>
      </w:r>
      <w:r w:rsidRPr="00F165AA">
        <w:rPr>
          <w:rFonts w:ascii="Times New Roman" w:hAnsi="Times New Roman" w:cs="Times New Roman"/>
        </w:rPr>
        <w:t xml:space="preserve"> </w:t>
      </w:r>
      <w:r w:rsidRPr="00F165AA">
        <w:rPr>
          <w:rFonts w:ascii="Times New Roman" w:hAnsi="Times New Roman" w:cs="Times New Roman"/>
        </w:rPr>
        <w:tab/>
        <w:t xml:space="preserve">Se debe tener en cuenta que SII solo reporta trabajadores dependientes, mientras que </w:t>
      </w:r>
      <w:r>
        <w:rPr>
          <w:rFonts w:ascii="Times New Roman" w:hAnsi="Times New Roman" w:cs="Times New Roman"/>
        </w:rPr>
        <w:t>ENE</w:t>
      </w:r>
      <w:r w:rsidRPr="00F165AA">
        <w:rPr>
          <w:rFonts w:ascii="Times New Roman" w:hAnsi="Times New Roman" w:cs="Times New Roman"/>
        </w:rPr>
        <w:t xml:space="preserve"> hace una aproximación a todo tipo de trabajadores (dependientes, independientes, formales e informales).</w:t>
      </w:r>
    </w:p>
  </w:footnote>
  <w:footnote w:id="5">
    <w:p w14:paraId="425D81D2" w14:textId="77777777" w:rsidR="00242515" w:rsidRPr="00F165AA" w:rsidRDefault="00242515" w:rsidP="003D1A0A">
      <w:pPr>
        <w:pStyle w:val="FootnoteText"/>
        <w:ind w:left="284" w:hanging="284"/>
        <w:jc w:val="both"/>
        <w:rPr>
          <w:rFonts w:ascii="Times New Roman" w:hAnsi="Times New Roman" w:cs="Times New Roman"/>
        </w:rPr>
      </w:pPr>
      <w:r w:rsidRPr="00F165AA">
        <w:rPr>
          <w:rStyle w:val="FootnoteReference"/>
          <w:rFonts w:ascii="Times New Roman" w:hAnsi="Times New Roman" w:cs="Times New Roman"/>
        </w:rPr>
        <w:footnoteRef/>
      </w:r>
      <w:r>
        <w:rPr>
          <w:rFonts w:ascii="Times New Roman" w:hAnsi="Times New Roman" w:cs="Times New Roman"/>
        </w:rPr>
        <w:t xml:space="preserve"> </w:t>
      </w:r>
      <w:r w:rsidRPr="00F165AA">
        <w:rPr>
          <w:rFonts w:ascii="Times New Roman" w:hAnsi="Times New Roman" w:cs="Times New Roman"/>
        </w:rPr>
        <w:tab/>
        <w:t xml:space="preserve">Los trabajadores unipersonales corresponden a aquellos que trabajan por cuenta propia y que no tienen trabajadores a </w:t>
      </w:r>
      <w:r>
        <w:rPr>
          <w:rFonts w:ascii="Times New Roman" w:hAnsi="Times New Roman" w:cs="Times New Roman"/>
        </w:rPr>
        <w:t xml:space="preserve">su </w:t>
      </w:r>
      <w:r w:rsidRPr="00F165AA">
        <w:rPr>
          <w:rFonts w:ascii="Times New Roman" w:hAnsi="Times New Roman" w:cs="Times New Roman"/>
        </w:rPr>
        <w:t>cargo.</w:t>
      </w:r>
    </w:p>
  </w:footnote>
  <w:footnote w:id="6">
    <w:p w14:paraId="10B23B33" w14:textId="35713A0A" w:rsidR="00242515" w:rsidRPr="00F165AA" w:rsidRDefault="00242515" w:rsidP="004A2E79">
      <w:pPr>
        <w:pStyle w:val="FootnoteText"/>
        <w:ind w:left="284" w:hanging="284"/>
        <w:jc w:val="both"/>
        <w:rPr>
          <w:rFonts w:ascii="Times New Roman" w:hAnsi="Times New Roman" w:cs="Times New Roman"/>
        </w:rPr>
      </w:pPr>
      <w:r w:rsidRPr="00F165AA">
        <w:rPr>
          <w:rStyle w:val="FootnoteReference"/>
          <w:rFonts w:ascii="Times New Roman" w:hAnsi="Times New Roman" w:cs="Times New Roman"/>
        </w:rPr>
        <w:footnoteRef/>
      </w:r>
      <w:r w:rsidRPr="00F165AA">
        <w:rPr>
          <w:rFonts w:ascii="Times New Roman" w:hAnsi="Times New Roman" w:cs="Times New Roman"/>
        </w:rPr>
        <w:t xml:space="preserve"> </w:t>
      </w:r>
      <w:r w:rsidRPr="00F165AA">
        <w:rPr>
          <w:rFonts w:ascii="Times New Roman" w:hAnsi="Times New Roman" w:cs="Times New Roman"/>
        </w:rPr>
        <w:tab/>
        <w:t>En este caso se utiliza CIIU-Rev3, a tres dígitos.</w:t>
      </w:r>
    </w:p>
  </w:footnote>
  <w:footnote w:id="7">
    <w:p w14:paraId="69C1F976" w14:textId="17A21B0F" w:rsidR="00242515" w:rsidRPr="00F165AA" w:rsidRDefault="00242515" w:rsidP="005B0FFA">
      <w:pPr>
        <w:pStyle w:val="FootnoteText"/>
        <w:jc w:val="both"/>
        <w:rPr>
          <w:rFonts w:ascii="Times New Roman" w:hAnsi="Times New Roman" w:cs="Times New Roman"/>
        </w:rPr>
      </w:pPr>
      <w:r w:rsidRPr="00F165AA">
        <w:rPr>
          <w:rStyle w:val="FootnoteReference"/>
          <w:rFonts w:ascii="Times New Roman" w:hAnsi="Times New Roman" w:cs="Times New Roman"/>
        </w:rPr>
        <w:footnoteRef/>
      </w:r>
      <w:r w:rsidRPr="00F165AA">
        <w:rPr>
          <w:rFonts w:ascii="Times New Roman" w:hAnsi="Times New Roman" w:cs="Times New Roman"/>
        </w:rPr>
        <w:t xml:space="preserve"> Para medir migraciones internas se utilizó como </w:t>
      </w:r>
      <w:r w:rsidRPr="00F165AA">
        <w:rPr>
          <w:rFonts w:ascii="Times New Roman" w:hAnsi="Times New Roman" w:cs="Times New Roman"/>
          <w:i/>
        </w:rPr>
        <w:t>proxy</w:t>
      </w:r>
      <w:r w:rsidRPr="00F165AA">
        <w:rPr>
          <w:rFonts w:ascii="Times New Roman" w:hAnsi="Times New Roman" w:cs="Times New Roman"/>
        </w:rPr>
        <w:t xml:space="preserve"> el que la persona trabajase y viviese en regiones diferentes. De esta forma, quienes no migran son quienes reportan vivir y trabajar en la misma región.</w:t>
      </w:r>
    </w:p>
  </w:footnote>
  <w:footnote w:id="8">
    <w:p w14:paraId="20644A79" w14:textId="31CD35AA" w:rsidR="00242515" w:rsidRPr="004A2E79" w:rsidRDefault="00242515" w:rsidP="004A2E79">
      <w:pPr>
        <w:pStyle w:val="FootnoteText"/>
        <w:jc w:val="both"/>
        <w:rPr>
          <w:rFonts w:ascii="Times New Roman" w:hAnsi="Times New Roman" w:cs="Times New Roman"/>
        </w:rPr>
      </w:pPr>
      <w:r w:rsidRPr="004A2E79">
        <w:rPr>
          <w:rStyle w:val="FootnoteReference"/>
          <w:rFonts w:ascii="Times New Roman" w:hAnsi="Times New Roman" w:cs="Times New Roman"/>
        </w:rPr>
        <w:footnoteRef/>
      </w:r>
      <w:r w:rsidRPr="004A2E79">
        <w:rPr>
          <w:rFonts w:ascii="Times New Roman" w:hAnsi="Times New Roman" w:cs="Times New Roman"/>
        </w:rPr>
        <w:t xml:space="preserve"> Aunque no es muy sabido, la región de Magallanes </w:t>
      </w:r>
      <w:r>
        <w:rPr>
          <w:rFonts w:ascii="Times New Roman" w:hAnsi="Times New Roman" w:cs="Times New Roman"/>
        </w:rPr>
        <w:t>posee</w:t>
      </w:r>
      <w:r w:rsidRPr="004A2E79">
        <w:rPr>
          <w:rFonts w:ascii="Times New Roman" w:hAnsi="Times New Roman" w:cs="Times New Roman"/>
        </w:rPr>
        <w:t xml:space="preserve"> una respetable producción de caliza, turba y otros recursos energéticos como petróleo y gas natural </w:t>
      </w:r>
      <w:sdt>
        <w:sdtPr>
          <w:rPr>
            <w:rFonts w:ascii="Times New Roman" w:hAnsi="Times New Roman" w:cs="Times New Roman"/>
          </w:rPr>
          <w:id w:val="-78529743"/>
          <w:citation/>
        </w:sdtPr>
        <w:sdtContent>
          <w:r w:rsidRPr="004A2E79">
            <w:rPr>
              <w:rFonts w:ascii="Times New Roman" w:hAnsi="Times New Roman" w:cs="Times New Roman"/>
            </w:rPr>
            <w:fldChar w:fldCharType="begin"/>
          </w:r>
          <w:r>
            <w:rPr>
              <w:rFonts w:ascii="Times New Roman" w:hAnsi="Times New Roman" w:cs="Times New Roman"/>
            </w:rPr>
            <w:instrText xml:space="preserve">CITATION SER12 \l 13322 </w:instrText>
          </w:r>
          <w:r w:rsidRPr="004A2E79">
            <w:rPr>
              <w:rFonts w:ascii="Times New Roman" w:hAnsi="Times New Roman" w:cs="Times New Roman"/>
            </w:rPr>
            <w:fldChar w:fldCharType="separate"/>
          </w:r>
          <w:r w:rsidRPr="00156403">
            <w:rPr>
              <w:rFonts w:ascii="Times New Roman" w:hAnsi="Times New Roman" w:cs="Times New Roman"/>
              <w:noProof/>
            </w:rPr>
            <w:t>(Sernageomin, 2012)</w:t>
          </w:r>
          <w:r w:rsidRPr="004A2E79">
            <w:rPr>
              <w:rFonts w:ascii="Times New Roman" w:hAnsi="Times New Roman" w:cs="Times New Roman"/>
            </w:rPr>
            <w:fldChar w:fldCharType="end"/>
          </w:r>
        </w:sdtContent>
      </w:sdt>
      <w:r w:rsidRPr="004A2E79">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1823"/>
    <w:multiLevelType w:val="hybridMultilevel"/>
    <w:tmpl w:val="72B878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15:restartNumberingAfterBreak="0">
    <w:nsid w:val="1A446813"/>
    <w:multiLevelType w:val="hybridMultilevel"/>
    <w:tmpl w:val="061A6BB8"/>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1C3F528C"/>
    <w:multiLevelType w:val="hybridMultilevel"/>
    <w:tmpl w:val="0CC896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1FB49B7"/>
    <w:multiLevelType w:val="hybridMultilevel"/>
    <w:tmpl w:val="4906EF2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15:restartNumberingAfterBreak="0">
    <w:nsid w:val="29A25E91"/>
    <w:multiLevelType w:val="hybridMultilevel"/>
    <w:tmpl w:val="54303432"/>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5" w15:restartNumberingAfterBreak="0">
    <w:nsid w:val="39570B45"/>
    <w:multiLevelType w:val="multilevel"/>
    <w:tmpl w:val="D57C9838"/>
    <w:lvl w:ilvl="0">
      <w:start w:val="1"/>
      <w:numFmt w:val="decimal"/>
      <w:lvlText w:val="%1."/>
      <w:lvlJc w:val="left"/>
      <w:pPr>
        <w:ind w:left="360" w:hanging="360"/>
      </w:pPr>
      <w:rPr>
        <w:rFonts w:ascii="Times New Roman" w:eastAsiaTheme="majorEastAsia" w:hAnsi="Times New Roman" w:cs="Times New Roman"/>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538C7B4E"/>
    <w:multiLevelType w:val="hybridMultilevel"/>
    <w:tmpl w:val="73B67C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53912867"/>
    <w:multiLevelType w:val="hybridMultilevel"/>
    <w:tmpl w:val="25104786"/>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 w15:restartNumberingAfterBreak="0">
    <w:nsid w:val="68F96B62"/>
    <w:multiLevelType w:val="multilevel"/>
    <w:tmpl w:val="D936730A"/>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AE528EC"/>
    <w:multiLevelType w:val="hybridMultilevel"/>
    <w:tmpl w:val="3064F1AA"/>
    <w:lvl w:ilvl="0" w:tplc="0F080718">
      <w:start w:val="2004"/>
      <w:numFmt w:val="bullet"/>
      <w:lvlText w:val="-"/>
      <w:lvlJc w:val="left"/>
      <w:pPr>
        <w:ind w:left="1068" w:hanging="360"/>
      </w:pPr>
      <w:rPr>
        <w:rFonts w:ascii="Calibri" w:eastAsiaTheme="minorHAnsi" w:hAnsi="Calibri" w:cstheme="minorBid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0" w15:restartNumberingAfterBreak="0">
    <w:nsid w:val="6BBD0E41"/>
    <w:multiLevelType w:val="hybridMultilevel"/>
    <w:tmpl w:val="1D8A8F3C"/>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1" w15:restartNumberingAfterBreak="0">
    <w:nsid w:val="6E69137B"/>
    <w:multiLevelType w:val="hybridMultilevel"/>
    <w:tmpl w:val="F7D0AE92"/>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713B2B6B"/>
    <w:multiLevelType w:val="hybridMultilevel"/>
    <w:tmpl w:val="CC289146"/>
    <w:lvl w:ilvl="0" w:tplc="CE2AC1B4">
      <w:start w:val="1"/>
      <w:numFmt w:val="decimal"/>
      <w:lvlText w:val="%1."/>
      <w:lvlJc w:val="left"/>
      <w:pPr>
        <w:ind w:left="360" w:hanging="360"/>
      </w:pPr>
      <w:rPr>
        <w:rFonts w:hint="default"/>
        <w:b w:val="0"/>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15:restartNumberingAfterBreak="0">
    <w:nsid w:val="7C3B476A"/>
    <w:multiLevelType w:val="hybridMultilevel"/>
    <w:tmpl w:val="5ADAD7B4"/>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4" w15:restartNumberingAfterBreak="0">
    <w:nsid w:val="7E683C93"/>
    <w:multiLevelType w:val="hybridMultilevel"/>
    <w:tmpl w:val="B366F7B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5"/>
  </w:num>
  <w:num w:numId="2">
    <w:abstractNumId w:val="8"/>
  </w:num>
  <w:num w:numId="3">
    <w:abstractNumId w:val="6"/>
  </w:num>
  <w:num w:numId="4">
    <w:abstractNumId w:val="13"/>
  </w:num>
  <w:num w:numId="5">
    <w:abstractNumId w:val="0"/>
  </w:num>
  <w:num w:numId="6">
    <w:abstractNumId w:val="3"/>
  </w:num>
  <w:num w:numId="7">
    <w:abstractNumId w:val="10"/>
  </w:num>
  <w:num w:numId="8">
    <w:abstractNumId w:val="11"/>
  </w:num>
  <w:num w:numId="9">
    <w:abstractNumId w:val="2"/>
  </w:num>
  <w:num w:numId="10">
    <w:abstractNumId w:val="9"/>
  </w:num>
  <w:num w:numId="11">
    <w:abstractNumId w:val="4"/>
  </w:num>
  <w:num w:numId="12">
    <w:abstractNumId w:val="7"/>
  </w:num>
  <w:num w:numId="13">
    <w:abstractNumId w:val="12"/>
  </w:num>
  <w:num w:numId="14">
    <w:abstractNumId w:val="1"/>
  </w:num>
  <w:num w:numId="15">
    <w:abstractNumId w:val="1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bservatorio 02">
    <w15:presenceInfo w15:providerId="AD" w15:userId="S-1-5-21-516032186-1660451719-1552899311-172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s-CL" w:vendorID="64" w:dllVersion="0"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C6"/>
    <w:rsid w:val="00001A02"/>
    <w:rsid w:val="00001FB4"/>
    <w:rsid w:val="00002F50"/>
    <w:rsid w:val="00006692"/>
    <w:rsid w:val="00006B32"/>
    <w:rsid w:val="0000732E"/>
    <w:rsid w:val="0001064A"/>
    <w:rsid w:val="00010C6A"/>
    <w:rsid w:val="000125F1"/>
    <w:rsid w:val="000136EB"/>
    <w:rsid w:val="00015493"/>
    <w:rsid w:val="0001568B"/>
    <w:rsid w:val="000158D9"/>
    <w:rsid w:val="00015F39"/>
    <w:rsid w:val="00022277"/>
    <w:rsid w:val="00023826"/>
    <w:rsid w:val="00023E27"/>
    <w:rsid w:val="00023F55"/>
    <w:rsid w:val="00026978"/>
    <w:rsid w:val="00030958"/>
    <w:rsid w:val="00030CB4"/>
    <w:rsid w:val="00032EB0"/>
    <w:rsid w:val="000364C7"/>
    <w:rsid w:val="00037609"/>
    <w:rsid w:val="000405ED"/>
    <w:rsid w:val="00040A45"/>
    <w:rsid w:val="000424E1"/>
    <w:rsid w:val="00042BFF"/>
    <w:rsid w:val="00042D3F"/>
    <w:rsid w:val="000431DF"/>
    <w:rsid w:val="00043717"/>
    <w:rsid w:val="00045A9E"/>
    <w:rsid w:val="00045C32"/>
    <w:rsid w:val="00045DE0"/>
    <w:rsid w:val="00046F62"/>
    <w:rsid w:val="00050862"/>
    <w:rsid w:val="00051649"/>
    <w:rsid w:val="0005424B"/>
    <w:rsid w:val="000566B5"/>
    <w:rsid w:val="00061679"/>
    <w:rsid w:val="00062E52"/>
    <w:rsid w:val="0006371D"/>
    <w:rsid w:val="000664E0"/>
    <w:rsid w:val="00066C9A"/>
    <w:rsid w:val="00066CA4"/>
    <w:rsid w:val="00066F1C"/>
    <w:rsid w:val="00067291"/>
    <w:rsid w:val="000678E9"/>
    <w:rsid w:val="00067B17"/>
    <w:rsid w:val="000701B0"/>
    <w:rsid w:val="0007113E"/>
    <w:rsid w:val="000734F1"/>
    <w:rsid w:val="000750FF"/>
    <w:rsid w:val="00075746"/>
    <w:rsid w:val="00076A9D"/>
    <w:rsid w:val="000772FC"/>
    <w:rsid w:val="0007731B"/>
    <w:rsid w:val="000776A0"/>
    <w:rsid w:val="00077FBD"/>
    <w:rsid w:val="00081D19"/>
    <w:rsid w:val="000839D9"/>
    <w:rsid w:val="000841B0"/>
    <w:rsid w:val="000857DD"/>
    <w:rsid w:val="00087C2A"/>
    <w:rsid w:val="00087D5E"/>
    <w:rsid w:val="00090858"/>
    <w:rsid w:val="00093B5A"/>
    <w:rsid w:val="0009625A"/>
    <w:rsid w:val="0009763D"/>
    <w:rsid w:val="000A2EE6"/>
    <w:rsid w:val="000A531D"/>
    <w:rsid w:val="000B0227"/>
    <w:rsid w:val="000B063E"/>
    <w:rsid w:val="000B137B"/>
    <w:rsid w:val="000B2929"/>
    <w:rsid w:val="000B405E"/>
    <w:rsid w:val="000B4946"/>
    <w:rsid w:val="000B5369"/>
    <w:rsid w:val="000B560E"/>
    <w:rsid w:val="000B5E5F"/>
    <w:rsid w:val="000B5F8C"/>
    <w:rsid w:val="000C0D4D"/>
    <w:rsid w:val="000C1F1B"/>
    <w:rsid w:val="000C33D3"/>
    <w:rsid w:val="000C77FF"/>
    <w:rsid w:val="000C79D4"/>
    <w:rsid w:val="000D2445"/>
    <w:rsid w:val="000D2B29"/>
    <w:rsid w:val="000D2CA1"/>
    <w:rsid w:val="000D46CC"/>
    <w:rsid w:val="000D5ABE"/>
    <w:rsid w:val="000E10A0"/>
    <w:rsid w:val="000E2906"/>
    <w:rsid w:val="000E34D2"/>
    <w:rsid w:val="000E6862"/>
    <w:rsid w:val="000E731F"/>
    <w:rsid w:val="000F246B"/>
    <w:rsid w:val="000F394B"/>
    <w:rsid w:val="000F3FD4"/>
    <w:rsid w:val="000F4C89"/>
    <w:rsid w:val="000F6885"/>
    <w:rsid w:val="000F6C67"/>
    <w:rsid w:val="000F70DA"/>
    <w:rsid w:val="000F7246"/>
    <w:rsid w:val="000F79B3"/>
    <w:rsid w:val="001004A4"/>
    <w:rsid w:val="00102AC5"/>
    <w:rsid w:val="00103E81"/>
    <w:rsid w:val="00104FB6"/>
    <w:rsid w:val="00106A50"/>
    <w:rsid w:val="001108FA"/>
    <w:rsid w:val="00112EC9"/>
    <w:rsid w:val="00114185"/>
    <w:rsid w:val="00114A75"/>
    <w:rsid w:val="00114FA6"/>
    <w:rsid w:val="0011520A"/>
    <w:rsid w:val="00117217"/>
    <w:rsid w:val="001177D5"/>
    <w:rsid w:val="00117922"/>
    <w:rsid w:val="00117C1E"/>
    <w:rsid w:val="00117EF6"/>
    <w:rsid w:val="00120423"/>
    <w:rsid w:val="00121CD2"/>
    <w:rsid w:val="001247C4"/>
    <w:rsid w:val="00126FAE"/>
    <w:rsid w:val="0012762B"/>
    <w:rsid w:val="0013164C"/>
    <w:rsid w:val="00132B13"/>
    <w:rsid w:val="00133F30"/>
    <w:rsid w:val="00136BA5"/>
    <w:rsid w:val="001373A0"/>
    <w:rsid w:val="00137853"/>
    <w:rsid w:val="00137B71"/>
    <w:rsid w:val="00143135"/>
    <w:rsid w:val="0014517F"/>
    <w:rsid w:val="00145C92"/>
    <w:rsid w:val="00145D11"/>
    <w:rsid w:val="00145EB3"/>
    <w:rsid w:val="0014744E"/>
    <w:rsid w:val="00150835"/>
    <w:rsid w:val="00150A99"/>
    <w:rsid w:val="001511A1"/>
    <w:rsid w:val="00151F48"/>
    <w:rsid w:val="0015499C"/>
    <w:rsid w:val="001560A5"/>
    <w:rsid w:val="00156403"/>
    <w:rsid w:val="00163071"/>
    <w:rsid w:val="001658A6"/>
    <w:rsid w:val="0016753C"/>
    <w:rsid w:val="00171878"/>
    <w:rsid w:val="00172E40"/>
    <w:rsid w:val="00174899"/>
    <w:rsid w:val="00174DB4"/>
    <w:rsid w:val="0017573B"/>
    <w:rsid w:val="00175B62"/>
    <w:rsid w:val="0017636F"/>
    <w:rsid w:val="00180A31"/>
    <w:rsid w:val="0018142D"/>
    <w:rsid w:val="00182B65"/>
    <w:rsid w:val="00183BDC"/>
    <w:rsid w:val="00185C39"/>
    <w:rsid w:val="00187A3C"/>
    <w:rsid w:val="0019163D"/>
    <w:rsid w:val="00191DB2"/>
    <w:rsid w:val="00192FBF"/>
    <w:rsid w:val="00193329"/>
    <w:rsid w:val="00196FA8"/>
    <w:rsid w:val="001A1427"/>
    <w:rsid w:val="001A2A18"/>
    <w:rsid w:val="001A71F2"/>
    <w:rsid w:val="001A7A54"/>
    <w:rsid w:val="001A7D27"/>
    <w:rsid w:val="001A7DB1"/>
    <w:rsid w:val="001B1588"/>
    <w:rsid w:val="001B3379"/>
    <w:rsid w:val="001B6805"/>
    <w:rsid w:val="001B7124"/>
    <w:rsid w:val="001B7262"/>
    <w:rsid w:val="001C25D9"/>
    <w:rsid w:val="001C31F1"/>
    <w:rsid w:val="001C3C99"/>
    <w:rsid w:val="001C4AD9"/>
    <w:rsid w:val="001C56D3"/>
    <w:rsid w:val="001C6644"/>
    <w:rsid w:val="001D096B"/>
    <w:rsid w:val="001D21AC"/>
    <w:rsid w:val="001D2491"/>
    <w:rsid w:val="001D2672"/>
    <w:rsid w:val="001D34BE"/>
    <w:rsid w:val="001D4DD8"/>
    <w:rsid w:val="001D58D5"/>
    <w:rsid w:val="001D6C12"/>
    <w:rsid w:val="001D749B"/>
    <w:rsid w:val="001D757A"/>
    <w:rsid w:val="001E2900"/>
    <w:rsid w:val="001E396C"/>
    <w:rsid w:val="001E7E84"/>
    <w:rsid w:val="001F02DA"/>
    <w:rsid w:val="001F0A0F"/>
    <w:rsid w:val="001F1B7D"/>
    <w:rsid w:val="001F1C01"/>
    <w:rsid w:val="001F63BA"/>
    <w:rsid w:val="001F6C02"/>
    <w:rsid w:val="002019D1"/>
    <w:rsid w:val="002031F7"/>
    <w:rsid w:val="00203512"/>
    <w:rsid w:val="002036F4"/>
    <w:rsid w:val="00203910"/>
    <w:rsid w:val="00205EED"/>
    <w:rsid w:val="00206666"/>
    <w:rsid w:val="00207738"/>
    <w:rsid w:val="00210189"/>
    <w:rsid w:val="00210353"/>
    <w:rsid w:val="00210A8B"/>
    <w:rsid w:val="00211647"/>
    <w:rsid w:val="0021272B"/>
    <w:rsid w:val="00214890"/>
    <w:rsid w:val="00214A9F"/>
    <w:rsid w:val="00215D85"/>
    <w:rsid w:val="0021633C"/>
    <w:rsid w:val="00222D01"/>
    <w:rsid w:val="00230289"/>
    <w:rsid w:val="00230E0B"/>
    <w:rsid w:val="0023306B"/>
    <w:rsid w:val="00233F87"/>
    <w:rsid w:val="0023500E"/>
    <w:rsid w:val="002360C4"/>
    <w:rsid w:val="00236211"/>
    <w:rsid w:val="0023653B"/>
    <w:rsid w:val="0023744B"/>
    <w:rsid w:val="0024155B"/>
    <w:rsid w:val="00241D25"/>
    <w:rsid w:val="00241D83"/>
    <w:rsid w:val="00241FEE"/>
    <w:rsid w:val="00242515"/>
    <w:rsid w:val="00242BA3"/>
    <w:rsid w:val="00242D90"/>
    <w:rsid w:val="0024300B"/>
    <w:rsid w:val="00245194"/>
    <w:rsid w:val="0024541B"/>
    <w:rsid w:val="002460F3"/>
    <w:rsid w:val="00247348"/>
    <w:rsid w:val="00250139"/>
    <w:rsid w:val="00251DF3"/>
    <w:rsid w:val="002528C8"/>
    <w:rsid w:val="00253159"/>
    <w:rsid w:val="00253775"/>
    <w:rsid w:val="0025524B"/>
    <w:rsid w:val="002552C5"/>
    <w:rsid w:val="00262E48"/>
    <w:rsid w:val="002651A6"/>
    <w:rsid w:val="00265BEA"/>
    <w:rsid w:val="00265EA9"/>
    <w:rsid w:val="00265FF5"/>
    <w:rsid w:val="00266E3D"/>
    <w:rsid w:val="00267153"/>
    <w:rsid w:val="002707E6"/>
    <w:rsid w:val="00271604"/>
    <w:rsid w:val="0027164B"/>
    <w:rsid w:val="00272479"/>
    <w:rsid w:val="0027734D"/>
    <w:rsid w:val="0028087B"/>
    <w:rsid w:val="00283BB6"/>
    <w:rsid w:val="00284C37"/>
    <w:rsid w:val="00285D5D"/>
    <w:rsid w:val="00286028"/>
    <w:rsid w:val="00290594"/>
    <w:rsid w:val="00292BD4"/>
    <w:rsid w:val="00292E44"/>
    <w:rsid w:val="00294290"/>
    <w:rsid w:val="0029627D"/>
    <w:rsid w:val="00296441"/>
    <w:rsid w:val="00296FF6"/>
    <w:rsid w:val="0029754F"/>
    <w:rsid w:val="002A0D16"/>
    <w:rsid w:val="002A0F1D"/>
    <w:rsid w:val="002A19BF"/>
    <w:rsid w:val="002A243B"/>
    <w:rsid w:val="002A657E"/>
    <w:rsid w:val="002A7EE6"/>
    <w:rsid w:val="002B1283"/>
    <w:rsid w:val="002B1772"/>
    <w:rsid w:val="002B1A92"/>
    <w:rsid w:val="002B3288"/>
    <w:rsid w:val="002B3429"/>
    <w:rsid w:val="002B56E5"/>
    <w:rsid w:val="002B706A"/>
    <w:rsid w:val="002C2D0B"/>
    <w:rsid w:val="002C2F6A"/>
    <w:rsid w:val="002C37F8"/>
    <w:rsid w:val="002C5977"/>
    <w:rsid w:val="002C67AA"/>
    <w:rsid w:val="002D0B22"/>
    <w:rsid w:val="002D2130"/>
    <w:rsid w:val="002D282D"/>
    <w:rsid w:val="002D33BE"/>
    <w:rsid w:val="002D3BCC"/>
    <w:rsid w:val="002E0AEA"/>
    <w:rsid w:val="002E1B51"/>
    <w:rsid w:val="002E28AA"/>
    <w:rsid w:val="002E3084"/>
    <w:rsid w:val="002E4965"/>
    <w:rsid w:val="002E49D1"/>
    <w:rsid w:val="002E5032"/>
    <w:rsid w:val="002E7EAC"/>
    <w:rsid w:val="002F10E8"/>
    <w:rsid w:val="002F198F"/>
    <w:rsid w:val="002F1BE8"/>
    <w:rsid w:val="002F2CDF"/>
    <w:rsid w:val="002F348C"/>
    <w:rsid w:val="002F5223"/>
    <w:rsid w:val="002F6503"/>
    <w:rsid w:val="002F7547"/>
    <w:rsid w:val="00300E80"/>
    <w:rsid w:val="0030539D"/>
    <w:rsid w:val="00305BCA"/>
    <w:rsid w:val="00305CCB"/>
    <w:rsid w:val="0031232D"/>
    <w:rsid w:val="00314483"/>
    <w:rsid w:val="00320B2E"/>
    <w:rsid w:val="00321A1D"/>
    <w:rsid w:val="00321FAD"/>
    <w:rsid w:val="0032201F"/>
    <w:rsid w:val="00322556"/>
    <w:rsid w:val="00323225"/>
    <w:rsid w:val="003262F0"/>
    <w:rsid w:val="003275DA"/>
    <w:rsid w:val="00330ABD"/>
    <w:rsid w:val="00331195"/>
    <w:rsid w:val="0033184D"/>
    <w:rsid w:val="003331F8"/>
    <w:rsid w:val="003332F0"/>
    <w:rsid w:val="0033395F"/>
    <w:rsid w:val="0033409A"/>
    <w:rsid w:val="00334D70"/>
    <w:rsid w:val="0033640F"/>
    <w:rsid w:val="00336910"/>
    <w:rsid w:val="0033698B"/>
    <w:rsid w:val="003379BC"/>
    <w:rsid w:val="00337BF4"/>
    <w:rsid w:val="00340581"/>
    <w:rsid w:val="00340759"/>
    <w:rsid w:val="00341E41"/>
    <w:rsid w:val="00345C57"/>
    <w:rsid w:val="00350867"/>
    <w:rsid w:val="00353340"/>
    <w:rsid w:val="0035345F"/>
    <w:rsid w:val="0035377F"/>
    <w:rsid w:val="00353C1B"/>
    <w:rsid w:val="00356BE1"/>
    <w:rsid w:val="003573C3"/>
    <w:rsid w:val="0036039D"/>
    <w:rsid w:val="0036132A"/>
    <w:rsid w:val="00361677"/>
    <w:rsid w:val="00366626"/>
    <w:rsid w:val="00367D35"/>
    <w:rsid w:val="0037006D"/>
    <w:rsid w:val="00370FDC"/>
    <w:rsid w:val="00372CA1"/>
    <w:rsid w:val="003755EC"/>
    <w:rsid w:val="003757FA"/>
    <w:rsid w:val="00375C0C"/>
    <w:rsid w:val="00382358"/>
    <w:rsid w:val="003857ED"/>
    <w:rsid w:val="00387E6B"/>
    <w:rsid w:val="003908AE"/>
    <w:rsid w:val="003919B9"/>
    <w:rsid w:val="00391E69"/>
    <w:rsid w:val="00392145"/>
    <w:rsid w:val="00392B0C"/>
    <w:rsid w:val="00393940"/>
    <w:rsid w:val="00394010"/>
    <w:rsid w:val="003A0317"/>
    <w:rsid w:val="003A0D34"/>
    <w:rsid w:val="003A12A5"/>
    <w:rsid w:val="003A31D5"/>
    <w:rsid w:val="003A3F90"/>
    <w:rsid w:val="003A4D58"/>
    <w:rsid w:val="003B000A"/>
    <w:rsid w:val="003B1DAB"/>
    <w:rsid w:val="003B3EFD"/>
    <w:rsid w:val="003C3449"/>
    <w:rsid w:val="003C529E"/>
    <w:rsid w:val="003C6110"/>
    <w:rsid w:val="003C7E07"/>
    <w:rsid w:val="003D13C9"/>
    <w:rsid w:val="003D1A0A"/>
    <w:rsid w:val="003D35CF"/>
    <w:rsid w:val="003D44ED"/>
    <w:rsid w:val="003D6529"/>
    <w:rsid w:val="003D75C0"/>
    <w:rsid w:val="003E049D"/>
    <w:rsid w:val="003E1CA9"/>
    <w:rsid w:val="003E29AD"/>
    <w:rsid w:val="003E34E2"/>
    <w:rsid w:val="003E3D42"/>
    <w:rsid w:val="003E3F39"/>
    <w:rsid w:val="003E3FB8"/>
    <w:rsid w:val="003E59C5"/>
    <w:rsid w:val="003E62C6"/>
    <w:rsid w:val="003E7F1E"/>
    <w:rsid w:val="003F2432"/>
    <w:rsid w:val="003F3E33"/>
    <w:rsid w:val="003F49FB"/>
    <w:rsid w:val="003F7864"/>
    <w:rsid w:val="00401FD4"/>
    <w:rsid w:val="004028E8"/>
    <w:rsid w:val="00402D96"/>
    <w:rsid w:val="00403CDC"/>
    <w:rsid w:val="00406C6E"/>
    <w:rsid w:val="0040763D"/>
    <w:rsid w:val="00407959"/>
    <w:rsid w:val="00407F1E"/>
    <w:rsid w:val="004107D1"/>
    <w:rsid w:val="00410BA8"/>
    <w:rsid w:val="00411316"/>
    <w:rsid w:val="00412896"/>
    <w:rsid w:val="0041309C"/>
    <w:rsid w:val="00413D73"/>
    <w:rsid w:val="004141D4"/>
    <w:rsid w:val="00414E8B"/>
    <w:rsid w:val="00415B99"/>
    <w:rsid w:val="004168B4"/>
    <w:rsid w:val="0041771C"/>
    <w:rsid w:val="004201BD"/>
    <w:rsid w:val="0042080C"/>
    <w:rsid w:val="00421161"/>
    <w:rsid w:val="0042447A"/>
    <w:rsid w:val="004257EF"/>
    <w:rsid w:val="00426F6A"/>
    <w:rsid w:val="004345BD"/>
    <w:rsid w:val="00437B9F"/>
    <w:rsid w:val="0044287B"/>
    <w:rsid w:val="004450E0"/>
    <w:rsid w:val="00454D4F"/>
    <w:rsid w:val="00457882"/>
    <w:rsid w:val="0046016C"/>
    <w:rsid w:val="00460942"/>
    <w:rsid w:val="00460B33"/>
    <w:rsid w:val="00461033"/>
    <w:rsid w:val="00461571"/>
    <w:rsid w:val="00462A12"/>
    <w:rsid w:val="004637A8"/>
    <w:rsid w:val="0046388B"/>
    <w:rsid w:val="004648A8"/>
    <w:rsid w:val="00465D87"/>
    <w:rsid w:val="0046601E"/>
    <w:rsid w:val="00466585"/>
    <w:rsid w:val="004672F9"/>
    <w:rsid w:val="00470065"/>
    <w:rsid w:val="00471E0F"/>
    <w:rsid w:val="0047319C"/>
    <w:rsid w:val="00473522"/>
    <w:rsid w:val="004741DD"/>
    <w:rsid w:val="00475994"/>
    <w:rsid w:val="00476EDB"/>
    <w:rsid w:val="004779C8"/>
    <w:rsid w:val="00480A73"/>
    <w:rsid w:val="00481D1C"/>
    <w:rsid w:val="004823D1"/>
    <w:rsid w:val="0048263B"/>
    <w:rsid w:val="0048431C"/>
    <w:rsid w:val="00485139"/>
    <w:rsid w:val="0048729E"/>
    <w:rsid w:val="00487A13"/>
    <w:rsid w:val="00490B8D"/>
    <w:rsid w:val="00491D82"/>
    <w:rsid w:val="0049321D"/>
    <w:rsid w:val="0049343E"/>
    <w:rsid w:val="00497ABC"/>
    <w:rsid w:val="00497BFA"/>
    <w:rsid w:val="00497C09"/>
    <w:rsid w:val="004A2E79"/>
    <w:rsid w:val="004A60B9"/>
    <w:rsid w:val="004B02C7"/>
    <w:rsid w:val="004B25F9"/>
    <w:rsid w:val="004B3FC7"/>
    <w:rsid w:val="004B4943"/>
    <w:rsid w:val="004C237C"/>
    <w:rsid w:val="004C3FD0"/>
    <w:rsid w:val="004D07EE"/>
    <w:rsid w:val="004D0F9D"/>
    <w:rsid w:val="004D35E8"/>
    <w:rsid w:val="004D3605"/>
    <w:rsid w:val="004D4779"/>
    <w:rsid w:val="004D5203"/>
    <w:rsid w:val="004D6130"/>
    <w:rsid w:val="004D640F"/>
    <w:rsid w:val="004D6EAC"/>
    <w:rsid w:val="004E0972"/>
    <w:rsid w:val="004E49F9"/>
    <w:rsid w:val="004E5BBB"/>
    <w:rsid w:val="004E76C7"/>
    <w:rsid w:val="004E7F6A"/>
    <w:rsid w:val="004F074A"/>
    <w:rsid w:val="004F0D17"/>
    <w:rsid w:val="004F1221"/>
    <w:rsid w:val="004F1936"/>
    <w:rsid w:val="004F5509"/>
    <w:rsid w:val="004F577E"/>
    <w:rsid w:val="004F743D"/>
    <w:rsid w:val="005025FF"/>
    <w:rsid w:val="00503481"/>
    <w:rsid w:val="00503A31"/>
    <w:rsid w:val="00504F47"/>
    <w:rsid w:val="00505B41"/>
    <w:rsid w:val="005070A7"/>
    <w:rsid w:val="00512075"/>
    <w:rsid w:val="005125BC"/>
    <w:rsid w:val="00513CE7"/>
    <w:rsid w:val="00513DF8"/>
    <w:rsid w:val="00515104"/>
    <w:rsid w:val="005205D2"/>
    <w:rsid w:val="00520C4E"/>
    <w:rsid w:val="005227C3"/>
    <w:rsid w:val="00523826"/>
    <w:rsid w:val="005261F4"/>
    <w:rsid w:val="00526753"/>
    <w:rsid w:val="00526BCB"/>
    <w:rsid w:val="00526E0A"/>
    <w:rsid w:val="00530717"/>
    <w:rsid w:val="00534692"/>
    <w:rsid w:val="005350F0"/>
    <w:rsid w:val="00535E81"/>
    <w:rsid w:val="00540C8A"/>
    <w:rsid w:val="00545C8C"/>
    <w:rsid w:val="00546D3C"/>
    <w:rsid w:val="00547BC2"/>
    <w:rsid w:val="005513F5"/>
    <w:rsid w:val="00551A9F"/>
    <w:rsid w:val="0055286D"/>
    <w:rsid w:val="00552D37"/>
    <w:rsid w:val="00552FE0"/>
    <w:rsid w:val="00553F55"/>
    <w:rsid w:val="00554CBA"/>
    <w:rsid w:val="00556955"/>
    <w:rsid w:val="00561676"/>
    <w:rsid w:val="00564439"/>
    <w:rsid w:val="005644E9"/>
    <w:rsid w:val="00570707"/>
    <w:rsid w:val="00575813"/>
    <w:rsid w:val="00575D27"/>
    <w:rsid w:val="00575DFB"/>
    <w:rsid w:val="005762F1"/>
    <w:rsid w:val="005764A6"/>
    <w:rsid w:val="005814EE"/>
    <w:rsid w:val="005821E2"/>
    <w:rsid w:val="00583390"/>
    <w:rsid w:val="00583A6A"/>
    <w:rsid w:val="00584147"/>
    <w:rsid w:val="005847E9"/>
    <w:rsid w:val="00585C4E"/>
    <w:rsid w:val="0058757F"/>
    <w:rsid w:val="00587686"/>
    <w:rsid w:val="0058799A"/>
    <w:rsid w:val="005915F6"/>
    <w:rsid w:val="0059171B"/>
    <w:rsid w:val="005928CA"/>
    <w:rsid w:val="00592E1A"/>
    <w:rsid w:val="005943B9"/>
    <w:rsid w:val="00594786"/>
    <w:rsid w:val="005959BA"/>
    <w:rsid w:val="00596D9D"/>
    <w:rsid w:val="00596E56"/>
    <w:rsid w:val="005A02A5"/>
    <w:rsid w:val="005A06CE"/>
    <w:rsid w:val="005A0BFC"/>
    <w:rsid w:val="005A1CB7"/>
    <w:rsid w:val="005A3BBD"/>
    <w:rsid w:val="005A6AE1"/>
    <w:rsid w:val="005B0153"/>
    <w:rsid w:val="005B0FFA"/>
    <w:rsid w:val="005B66DF"/>
    <w:rsid w:val="005B6BA3"/>
    <w:rsid w:val="005B7B22"/>
    <w:rsid w:val="005C323B"/>
    <w:rsid w:val="005C3D11"/>
    <w:rsid w:val="005C50B4"/>
    <w:rsid w:val="005C5FF3"/>
    <w:rsid w:val="005C76A9"/>
    <w:rsid w:val="005D0A42"/>
    <w:rsid w:val="005D0F60"/>
    <w:rsid w:val="005D2700"/>
    <w:rsid w:val="005D4D82"/>
    <w:rsid w:val="005D6A68"/>
    <w:rsid w:val="005D713D"/>
    <w:rsid w:val="005E41A2"/>
    <w:rsid w:val="005E444E"/>
    <w:rsid w:val="005F2D4A"/>
    <w:rsid w:val="005F3B3C"/>
    <w:rsid w:val="005F3E00"/>
    <w:rsid w:val="005F617E"/>
    <w:rsid w:val="0060080B"/>
    <w:rsid w:val="00601E4E"/>
    <w:rsid w:val="00602737"/>
    <w:rsid w:val="006032A3"/>
    <w:rsid w:val="006042C1"/>
    <w:rsid w:val="00605D1D"/>
    <w:rsid w:val="0060799E"/>
    <w:rsid w:val="00610704"/>
    <w:rsid w:val="00610B87"/>
    <w:rsid w:val="00610E3F"/>
    <w:rsid w:val="0061253C"/>
    <w:rsid w:val="00612731"/>
    <w:rsid w:val="00612C9B"/>
    <w:rsid w:val="00612EC1"/>
    <w:rsid w:val="00613BAC"/>
    <w:rsid w:val="0061495C"/>
    <w:rsid w:val="00615511"/>
    <w:rsid w:val="006158EE"/>
    <w:rsid w:val="00615C93"/>
    <w:rsid w:val="00616137"/>
    <w:rsid w:val="00621A45"/>
    <w:rsid w:val="00622815"/>
    <w:rsid w:val="00622BE3"/>
    <w:rsid w:val="00623BDF"/>
    <w:rsid w:val="00625F37"/>
    <w:rsid w:val="00626178"/>
    <w:rsid w:val="00626264"/>
    <w:rsid w:val="0063042D"/>
    <w:rsid w:val="0063078A"/>
    <w:rsid w:val="00630889"/>
    <w:rsid w:val="00630EF9"/>
    <w:rsid w:val="00631EDC"/>
    <w:rsid w:val="0063371C"/>
    <w:rsid w:val="006347D9"/>
    <w:rsid w:val="0063506B"/>
    <w:rsid w:val="00635B4F"/>
    <w:rsid w:val="00640A7C"/>
    <w:rsid w:val="00640C6B"/>
    <w:rsid w:val="00644B5D"/>
    <w:rsid w:val="00645F9B"/>
    <w:rsid w:val="00646424"/>
    <w:rsid w:val="00650B34"/>
    <w:rsid w:val="00652453"/>
    <w:rsid w:val="00653BE6"/>
    <w:rsid w:val="00662F2C"/>
    <w:rsid w:val="0066301B"/>
    <w:rsid w:val="0066557C"/>
    <w:rsid w:val="0066615E"/>
    <w:rsid w:val="00672A88"/>
    <w:rsid w:val="006746A8"/>
    <w:rsid w:val="00674F40"/>
    <w:rsid w:val="00675A81"/>
    <w:rsid w:val="00681CCE"/>
    <w:rsid w:val="006840D7"/>
    <w:rsid w:val="0068688D"/>
    <w:rsid w:val="00690B0F"/>
    <w:rsid w:val="00690E0A"/>
    <w:rsid w:val="00697745"/>
    <w:rsid w:val="006A14F8"/>
    <w:rsid w:val="006A1EFF"/>
    <w:rsid w:val="006A77E1"/>
    <w:rsid w:val="006B02C7"/>
    <w:rsid w:val="006B2A05"/>
    <w:rsid w:val="006B6B35"/>
    <w:rsid w:val="006B7511"/>
    <w:rsid w:val="006C0C13"/>
    <w:rsid w:val="006C1231"/>
    <w:rsid w:val="006C60C7"/>
    <w:rsid w:val="006C7C88"/>
    <w:rsid w:val="006D4103"/>
    <w:rsid w:val="006D6E79"/>
    <w:rsid w:val="006D7944"/>
    <w:rsid w:val="006E05A2"/>
    <w:rsid w:val="006E0F1B"/>
    <w:rsid w:val="006E2D07"/>
    <w:rsid w:val="006E455C"/>
    <w:rsid w:val="006E5FE7"/>
    <w:rsid w:val="006F022E"/>
    <w:rsid w:val="006F3AC9"/>
    <w:rsid w:val="006F4B00"/>
    <w:rsid w:val="006F4BA3"/>
    <w:rsid w:val="00703E04"/>
    <w:rsid w:val="00704100"/>
    <w:rsid w:val="00706604"/>
    <w:rsid w:val="00707DC1"/>
    <w:rsid w:val="00710531"/>
    <w:rsid w:val="0071161A"/>
    <w:rsid w:val="0071205C"/>
    <w:rsid w:val="00720C8A"/>
    <w:rsid w:val="00722928"/>
    <w:rsid w:val="00722BE7"/>
    <w:rsid w:val="007234B3"/>
    <w:rsid w:val="00724D64"/>
    <w:rsid w:val="00730F2C"/>
    <w:rsid w:val="00731269"/>
    <w:rsid w:val="00731F13"/>
    <w:rsid w:val="00732183"/>
    <w:rsid w:val="007350AC"/>
    <w:rsid w:val="007356F5"/>
    <w:rsid w:val="007369EB"/>
    <w:rsid w:val="00736F93"/>
    <w:rsid w:val="007370D6"/>
    <w:rsid w:val="00740CE6"/>
    <w:rsid w:val="007411B5"/>
    <w:rsid w:val="00741662"/>
    <w:rsid w:val="007419D9"/>
    <w:rsid w:val="007432FD"/>
    <w:rsid w:val="00744054"/>
    <w:rsid w:val="00745A47"/>
    <w:rsid w:val="00745E06"/>
    <w:rsid w:val="00746B9A"/>
    <w:rsid w:val="0074785C"/>
    <w:rsid w:val="007503AC"/>
    <w:rsid w:val="00752DB3"/>
    <w:rsid w:val="00753848"/>
    <w:rsid w:val="00755AB2"/>
    <w:rsid w:val="007577F1"/>
    <w:rsid w:val="007579A9"/>
    <w:rsid w:val="00762463"/>
    <w:rsid w:val="00763442"/>
    <w:rsid w:val="00763B06"/>
    <w:rsid w:val="00767F8D"/>
    <w:rsid w:val="007730E3"/>
    <w:rsid w:val="00773E48"/>
    <w:rsid w:val="00775EE9"/>
    <w:rsid w:val="007761CE"/>
    <w:rsid w:val="00781E97"/>
    <w:rsid w:val="00783378"/>
    <w:rsid w:val="007835AE"/>
    <w:rsid w:val="0078417C"/>
    <w:rsid w:val="00786467"/>
    <w:rsid w:val="007911C0"/>
    <w:rsid w:val="0079156E"/>
    <w:rsid w:val="0079163D"/>
    <w:rsid w:val="0079309B"/>
    <w:rsid w:val="00793DBE"/>
    <w:rsid w:val="007944EA"/>
    <w:rsid w:val="00795EEC"/>
    <w:rsid w:val="00796635"/>
    <w:rsid w:val="007969BB"/>
    <w:rsid w:val="00796B92"/>
    <w:rsid w:val="00797D73"/>
    <w:rsid w:val="007A099E"/>
    <w:rsid w:val="007A1A84"/>
    <w:rsid w:val="007A207D"/>
    <w:rsid w:val="007A2527"/>
    <w:rsid w:val="007A25DA"/>
    <w:rsid w:val="007A2807"/>
    <w:rsid w:val="007A523A"/>
    <w:rsid w:val="007A6053"/>
    <w:rsid w:val="007A7BD4"/>
    <w:rsid w:val="007A7E1B"/>
    <w:rsid w:val="007B0609"/>
    <w:rsid w:val="007B076D"/>
    <w:rsid w:val="007B3410"/>
    <w:rsid w:val="007B668D"/>
    <w:rsid w:val="007C05E9"/>
    <w:rsid w:val="007C06CB"/>
    <w:rsid w:val="007C10AE"/>
    <w:rsid w:val="007C1BE5"/>
    <w:rsid w:val="007C23E5"/>
    <w:rsid w:val="007C6221"/>
    <w:rsid w:val="007D0431"/>
    <w:rsid w:val="007D22D9"/>
    <w:rsid w:val="007D2ABD"/>
    <w:rsid w:val="007D6709"/>
    <w:rsid w:val="007E06BF"/>
    <w:rsid w:val="007E0AD4"/>
    <w:rsid w:val="007E1D88"/>
    <w:rsid w:val="007E1F82"/>
    <w:rsid w:val="007E7B2B"/>
    <w:rsid w:val="007E7D6F"/>
    <w:rsid w:val="007F249E"/>
    <w:rsid w:val="007F6AFF"/>
    <w:rsid w:val="007F6D14"/>
    <w:rsid w:val="007F72EA"/>
    <w:rsid w:val="008028EC"/>
    <w:rsid w:val="00802A0F"/>
    <w:rsid w:val="00803358"/>
    <w:rsid w:val="00803DE8"/>
    <w:rsid w:val="00804D3E"/>
    <w:rsid w:val="00810092"/>
    <w:rsid w:val="008102EC"/>
    <w:rsid w:val="00810337"/>
    <w:rsid w:val="00813214"/>
    <w:rsid w:val="0081690A"/>
    <w:rsid w:val="00816FF1"/>
    <w:rsid w:val="00817BF5"/>
    <w:rsid w:val="008214D5"/>
    <w:rsid w:val="00821BCD"/>
    <w:rsid w:val="00823193"/>
    <w:rsid w:val="008232F3"/>
    <w:rsid w:val="00825846"/>
    <w:rsid w:val="0082622A"/>
    <w:rsid w:val="00826BBF"/>
    <w:rsid w:val="008308EB"/>
    <w:rsid w:val="008317C8"/>
    <w:rsid w:val="00832927"/>
    <w:rsid w:val="00833EE5"/>
    <w:rsid w:val="008343FB"/>
    <w:rsid w:val="00836C95"/>
    <w:rsid w:val="00843C5C"/>
    <w:rsid w:val="008449C3"/>
    <w:rsid w:val="00844CE0"/>
    <w:rsid w:val="00845647"/>
    <w:rsid w:val="00847A08"/>
    <w:rsid w:val="008549D5"/>
    <w:rsid w:val="00854DEC"/>
    <w:rsid w:val="0086063F"/>
    <w:rsid w:val="00860B53"/>
    <w:rsid w:val="00860E84"/>
    <w:rsid w:val="00861DB1"/>
    <w:rsid w:val="00862BD3"/>
    <w:rsid w:val="00863E16"/>
    <w:rsid w:val="00864157"/>
    <w:rsid w:val="00865007"/>
    <w:rsid w:val="00865C3C"/>
    <w:rsid w:val="008660B7"/>
    <w:rsid w:val="008676A0"/>
    <w:rsid w:val="00870A7D"/>
    <w:rsid w:val="00870C24"/>
    <w:rsid w:val="0087144E"/>
    <w:rsid w:val="008720B9"/>
    <w:rsid w:val="0087220D"/>
    <w:rsid w:val="00873298"/>
    <w:rsid w:val="00874AC9"/>
    <w:rsid w:val="008752A3"/>
    <w:rsid w:val="0088259D"/>
    <w:rsid w:val="008830AE"/>
    <w:rsid w:val="008849B1"/>
    <w:rsid w:val="00885297"/>
    <w:rsid w:val="008912A4"/>
    <w:rsid w:val="00891659"/>
    <w:rsid w:val="00891867"/>
    <w:rsid w:val="00893C54"/>
    <w:rsid w:val="00895B21"/>
    <w:rsid w:val="00895B93"/>
    <w:rsid w:val="00897EB1"/>
    <w:rsid w:val="008A0A25"/>
    <w:rsid w:val="008A50E3"/>
    <w:rsid w:val="008A520A"/>
    <w:rsid w:val="008A67A8"/>
    <w:rsid w:val="008A6E42"/>
    <w:rsid w:val="008B3740"/>
    <w:rsid w:val="008B41F6"/>
    <w:rsid w:val="008B4EF6"/>
    <w:rsid w:val="008B56FA"/>
    <w:rsid w:val="008B6B1E"/>
    <w:rsid w:val="008B71AE"/>
    <w:rsid w:val="008C2379"/>
    <w:rsid w:val="008C3450"/>
    <w:rsid w:val="008D0994"/>
    <w:rsid w:val="008D4B6E"/>
    <w:rsid w:val="008E2AF9"/>
    <w:rsid w:val="008E2B89"/>
    <w:rsid w:val="008E3546"/>
    <w:rsid w:val="008E37E3"/>
    <w:rsid w:val="008E4CB7"/>
    <w:rsid w:val="008E5CAE"/>
    <w:rsid w:val="008F0C0B"/>
    <w:rsid w:val="008F2214"/>
    <w:rsid w:val="008F2519"/>
    <w:rsid w:val="00900976"/>
    <w:rsid w:val="00901C0E"/>
    <w:rsid w:val="00902623"/>
    <w:rsid w:val="00903288"/>
    <w:rsid w:val="0090615F"/>
    <w:rsid w:val="00906218"/>
    <w:rsid w:val="00907879"/>
    <w:rsid w:val="00910EE4"/>
    <w:rsid w:val="00913467"/>
    <w:rsid w:val="00917742"/>
    <w:rsid w:val="00922442"/>
    <w:rsid w:val="00922C2C"/>
    <w:rsid w:val="00922C5B"/>
    <w:rsid w:val="00923359"/>
    <w:rsid w:val="00923668"/>
    <w:rsid w:val="0092432F"/>
    <w:rsid w:val="00924773"/>
    <w:rsid w:val="00924A70"/>
    <w:rsid w:val="009265B8"/>
    <w:rsid w:val="00926C7B"/>
    <w:rsid w:val="00930494"/>
    <w:rsid w:val="00931049"/>
    <w:rsid w:val="0093159C"/>
    <w:rsid w:val="00933050"/>
    <w:rsid w:val="00933A8F"/>
    <w:rsid w:val="009360EC"/>
    <w:rsid w:val="009374E0"/>
    <w:rsid w:val="0094183F"/>
    <w:rsid w:val="00941E64"/>
    <w:rsid w:val="00945307"/>
    <w:rsid w:val="0094559A"/>
    <w:rsid w:val="00946740"/>
    <w:rsid w:val="00946B99"/>
    <w:rsid w:val="00946BB1"/>
    <w:rsid w:val="00952B57"/>
    <w:rsid w:val="00953C14"/>
    <w:rsid w:val="00953E60"/>
    <w:rsid w:val="00954B00"/>
    <w:rsid w:val="00955656"/>
    <w:rsid w:val="00962A7F"/>
    <w:rsid w:val="00962BF2"/>
    <w:rsid w:val="00964102"/>
    <w:rsid w:val="00964A83"/>
    <w:rsid w:val="00967860"/>
    <w:rsid w:val="00970047"/>
    <w:rsid w:val="00970A59"/>
    <w:rsid w:val="00971055"/>
    <w:rsid w:val="00972543"/>
    <w:rsid w:val="00972B39"/>
    <w:rsid w:val="009775D8"/>
    <w:rsid w:val="009775F4"/>
    <w:rsid w:val="00977C42"/>
    <w:rsid w:val="00980DD9"/>
    <w:rsid w:val="009818D0"/>
    <w:rsid w:val="009823C4"/>
    <w:rsid w:val="0098298D"/>
    <w:rsid w:val="00983D11"/>
    <w:rsid w:val="0098479E"/>
    <w:rsid w:val="00985DAB"/>
    <w:rsid w:val="00986645"/>
    <w:rsid w:val="009902DD"/>
    <w:rsid w:val="00992308"/>
    <w:rsid w:val="00992AE4"/>
    <w:rsid w:val="009935B8"/>
    <w:rsid w:val="009948F1"/>
    <w:rsid w:val="00994D33"/>
    <w:rsid w:val="00995E6C"/>
    <w:rsid w:val="009A09CF"/>
    <w:rsid w:val="009A0B4B"/>
    <w:rsid w:val="009A15FD"/>
    <w:rsid w:val="009A16B1"/>
    <w:rsid w:val="009A44CB"/>
    <w:rsid w:val="009A62D6"/>
    <w:rsid w:val="009A6761"/>
    <w:rsid w:val="009A7044"/>
    <w:rsid w:val="009B1005"/>
    <w:rsid w:val="009B2290"/>
    <w:rsid w:val="009B5401"/>
    <w:rsid w:val="009B5D33"/>
    <w:rsid w:val="009B62AA"/>
    <w:rsid w:val="009B6CB2"/>
    <w:rsid w:val="009B7B3C"/>
    <w:rsid w:val="009C1129"/>
    <w:rsid w:val="009C1458"/>
    <w:rsid w:val="009C3245"/>
    <w:rsid w:val="009C3717"/>
    <w:rsid w:val="009C5B3E"/>
    <w:rsid w:val="009C64D0"/>
    <w:rsid w:val="009C6ED5"/>
    <w:rsid w:val="009D0F2D"/>
    <w:rsid w:val="009D1A31"/>
    <w:rsid w:val="009D4747"/>
    <w:rsid w:val="009D47D4"/>
    <w:rsid w:val="009D6502"/>
    <w:rsid w:val="009D7703"/>
    <w:rsid w:val="009E70B3"/>
    <w:rsid w:val="009F2FB9"/>
    <w:rsid w:val="009F3596"/>
    <w:rsid w:val="009F4117"/>
    <w:rsid w:val="009F5012"/>
    <w:rsid w:val="009F67C6"/>
    <w:rsid w:val="009F70BF"/>
    <w:rsid w:val="009F7E33"/>
    <w:rsid w:val="00A02D95"/>
    <w:rsid w:val="00A0330B"/>
    <w:rsid w:val="00A03397"/>
    <w:rsid w:val="00A03943"/>
    <w:rsid w:val="00A042AE"/>
    <w:rsid w:val="00A052BD"/>
    <w:rsid w:val="00A0571B"/>
    <w:rsid w:val="00A0653D"/>
    <w:rsid w:val="00A068A2"/>
    <w:rsid w:val="00A0704D"/>
    <w:rsid w:val="00A10898"/>
    <w:rsid w:val="00A11C59"/>
    <w:rsid w:val="00A123B9"/>
    <w:rsid w:val="00A12EE4"/>
    <w:rsid w:val="00A14F7E"/>
    <w:rsid w:val="00A15505"/>
    <w:rsid w:val="00A173F9"/>
    <w:rsid w:val="00A22966"/>
    <w:rsid w:val="00A2392C"/>
    <w:rsid w:val="00A24374"/>
    <w:rsid w:val="00A24CF8"/>
    <w:rsid w:val="00A253F7"/>
    <w:rsid w:val="00A312AB"/>
    <w:rsid w:val="00A32D99"/>
    <w:rsid w:val="00A3312D"/>
    <w:rsid w:val="00A367EC"/>
    <w:rsid w:val="00A368D1"/>
    <w:rsid w:val="00A40A26"/>
    <w:rsid w:val="00A40E63"/>
    <w:rsid w:val="00A414B7"/>
    <w:rsid w:val="00A41E9A"/>
    <w:rsid w:val="00A44212"/>
    <w:rsid w:val="00A44B91"/>
    <w:rsid w:val="00A46BDD"/>
    <w:rsid w:val="00A52308"/>
    <w:rsid w:val="00A52B82"/>
    <w:rsid w:val="00A54DEA"/>
    <w:rsid w:val="00A55401"/>
    <w:rsid w:val="00A56167"/>
    <w:rsid w:val="00A57A24"/>
    <w:rsid w:val="00A60CE2"/>
    <w:rsid w:val="00A60E32"/>
    <w:rsid w:val="00A61319"/>
    <w:rsid w:val="00A61C0F"/>
    <w:rsid w:val="00A62C8F"/>
    <w:rsid w:val="00A63785"/>
    <w:rsid w:val="00A65EED"/>
    <w:rsid w:val="00A7080D"/>
    <w:rsid w:val="00A7086F"/>
    <w:rsid w:val="00A71444"/>
    <w:rsid w:val="00A72463"/>
    <w:rsid w:val="00A75DA9"/>
    <w:rsid w:val="00A76ED6"/>
    <w:rsid w:val="00A773C1"/>
    <w:rsid w:val="00A81C52"/>
    <w:rsid w:val="00A85C7E"/>
    <w:rsid w:val="00A85F5D"/>
    <w:rsid w:val="00A91298"/>
    <w:rsid w:val="00A9387B"/>
    <w:rsid w:val="00A9398C"/>
    <w:rsid w:val="00A95E30"/>
    <w:rsid w:val="00AA18A5"/>
    <w:rsid w:val="00AA22CF"/>
    <w:rsid w:val="00AA2F09"/>
    <w:rsid w:val="00AA40F0"/>
    <w:rsid w:val="00AA42D6"/>
    <w:rsid w:val="00AA48A9"/>
    <w:rsid w:val="00AA4D95"/>
    <w:rsid w:val="00AA525B"/>
    <w:rsid w:val="00AA5EB2"/>
    <w:rsid w:val="00AB60F0"/>
    <w:rsid w:val="00AB791F"/>
    <w:rsid w:val="00AB7A55"/>
    <w:rsid w:val="00AC0752"/>
    <w:rsid w:val="00AC083C"/>
    <w:rsid w:val="00AC1FE4"/>
    <w:rsid w:val="00AC375E"/>
    <w:rsid w:val="00AC7C3B"/>
    <w:rsid w:val="00AD123D"/>
    <w:rsid w:val="00AD4427"/>
    <w:rsid w:val="00AD62D4"/>
    <w:rsid w:val="00AD7B26"/>
    <w:rsid w:val="00AE4550"/>
    <w:rsid w:val="00AE5BE6"/>
    <w:rsid w:val="00AF4586"/>
    <w:rsid w:val="00AF5A22"/>
    <w:rsid w:val="00AF5C71"/>
    <w:rsid w:val="00AF6F3C"/>
    <w:rsid w:val="00B01DB2"/>
    <w:rsid w:val="00B04D37"/>
    <w:rsid w:val="00B04FF1"/>
    <w:rsid w:val="00B0596F"/>
    <w:rsid w:val="00B10ECE"/>
    <w:rsid w:val="00B11266"/>
    <w:rsid w:val="00B11E6F"/>
    <w:rsid w:val="00B124F2"/>
    <w:rsid w:val="00B12A58"/>
    <w:rsid w:val="00B1328B"/>
    <w:rsid w:val="00B14AE1"/>
    <w:rsid w:val="00B14D8B"/>
    <w:rsid w:val="00B17D74"/>
    <w:rsid w:val="00B210F4"/>
    <w:rsid w:val="00B22DDD"/>
    <w:rsid w:val="00B2395F"/>
    <w:rsid w:val="00B252A3"/>
    <w:rsid w:val="00B30F62"/>
    <w:rsid w:val="00B31DCD"/>
    <w:rsid w:val="00B342B9"/>
    <w:rsid w:val="00B34C62"/>
    <w:rsid w:val="00B35254"/>
    <w:rsid w:val="00B364F5"/>
    <w:rsid w:val="00B37A19"/>
    <w:rsid w:val="00B4044A"/>
    <w:rsid w:val="00B42E89"/>
    <w:rsid w:val="00B43D26"/>
    <w:rsid w:val="00B453D7"/>
    <w:rsid w:val="00B45784"/>
    <w:rsid w:val="00B46FD9"/>
    <w:rsid w:val="00B50DA1"/>
    <w:rsid w:val="00B55505"/>
    <w:rsid w:val="00B562B3"/>
    <w:rsid w:val="00B61A71"/>
    <w:rsid w:val="00B61C2E"/>
    <w:rsid w:val="00B64930"/>
    <w:rsid w:val="00B64DE3"/>
    <w:rsid w:val="00B66183"/>
    <w:rsid w:val="00B66A2C"/>
    <w:rsid w:val="00B7051C"/>
    <w:rsid w:val="00B707D9"/>
    <w:rsid w:val="00B70EF3"/>
    <w:rsid w:val="00B71550"/>
    <w:rsid w:val="00B71623"/>
    <w:rsid w:val="00B77900"/>
    <w:rsid w:val="00B8166B"/>
    <w:rsid w:val="00B81C75"/>
    <w:rsid w:val="00B84534"/>
    <w:rsid w:val="00B84FD5"/>
    <w:rsid w:val="00B8715B"/>
    <w:rsid w:val="00B902CD"/>
    <w:rsid w:val="00B92ACE"/>
    <w:rsid w:val="00B92E2D"/>
    <w:rsid w:val="00B93F1A"/>
    <w:rsid w:val="00B94027"/>
    <w:rsid w:val="00B948E5"/>
    <w:rsid w:val="00B96594"/>
    <w:rsid w:val="00B9677A"/>
    <w:rsid w:val="00B97D2C"/>
    <w:rsid w:val="00BA0BE4"/>
    <w:rsid w:val="00BA4FC2"/>
    <w:rsid w:val="00BA6637"/>
    <w:rsid w:val="00BB0B0A"/>
    <w:rsid w:val="00BB0C90"/>
    <w:rsid w:val="00BB1F66"/>
    <w:rsid w:val="00BB29D4"/>
    <w:rsid w:val="00BB48DC"/>
    <w:rsid w:val="00BB5F04"/>
    <w:rsid w:val="00BB61B8"/>
    <w:rsid w:val="00BB6773"/>
    <w:rsid w:val="00BB7CCF"/>
    <w:rsid w:val="00BC08D0"/>
    <w:rsid w:val="00BD4EF8"/>
    <w:rsid w:val="00BD5E46"/>
    <w:rsid w:val="00BD776A"/>
    <w:rsid w:val="00BE1644"/>
    <w:rsid w:val="00BE2C58"/>
    <w:rsid w:val="00BE2DAE"/>
    <w:rsid w:val="00BE443F"/>
    <w:rsid w:val="00BE53BC"/>
    <w:rsid w:val="00BF0653"/>
    <w:rsid w:val="00BF07E0"/>
    <w:rsid w:val="00BF26CA"/>
    <w:rsid w:val="00BF3884"/>
    <w:rsid w:val="00BF3A76"/>
    <w:rsid w:val="00BF3D70"/>
    <w:rsid w:val="00BF5356"/>
    <w:rsid w:val="00BF6CD1"/>
    <w:rsid w:val="00C009EF"/>
    <w:rsid w:val="00C00AFB"/>
    <w:rsid w:val="00C03EC1"/>
    <w:rsid w:val="00C04280"/>
    <w:rsid w:val="00C05515"/>
    <w:rsid w:val="00C05BB9"/>
    <w:rsid w:val="00C06D57"/>
    <w:rsid w:val="00C06E09"/>
    <w:rsid w:val="00C10A42"/>
    <w:rsid w:val="00C1147A"/>
    <w:rsid w:val="00C131BC"/>
    <w:rsid w:val="00C14CD6"/>
    <w:rsid w:val="00C15B19"/>
    <w:rsid w:val="00C170D7"/>
    <w:rsid w:val="00C2157F"/>
    <w:rsid w:val="00C218D4"/>
    <w:rsid w:val="00C21EB8"/>
    <w:rsid w:val="00C2559A"/>
    <w:rsid w:val="00C27D6F"/>
    <w:rsid w:val="00C30106"/>
    <w:rsid w:val="00C31AA0"/>
    <w:rsid w:val="00C32119"/>
    <w:rsid w:val="00C371D4"/>
    <w:rsid w:val="00C40D66"/>
    <w:rsid w:val="00C4284A"/>
    <w:rsid w:val="00C42F3E"/>
    <w:rsid w:val="00C43894"/>
    <w:rsid w:val="00C46A96"/>
    <w:rsid w:val="00C51C04"/>
    <w:rsid w:val="00C51D32"/>
    <w:rsid w:val="00C53CC3"/>
    <w:rsid w:val="00C55685"/>
    <w:rsid w:val="00C563C4"/>
    <w:rsid w:val="00C57011"/>
    <w:rsid w:val="00C570C9"/>
    <w:rsid w:val="00C57A38"/>
    <w:rsid w:val="00C60461"/>
    <w:rsid w:val="00C62824"/>
    <w:rsid w:val="00C666F4"/>
    <w:rsid w:val="00C73683"/>
    <w:rsid w:val="00C738A6"/>
    <w:rsid w:val="00C73F2C"/>
    <w:rsid w:val="00C740B8"/>
    <w:rsid w:val="00C74F1F"/>
    <w:rsid w:val="00C77C90"/>
    <w:rsid w:val="00C81646"/>
    <w:rsid w:val="00C81A7C"/>
    <w:rsid w:val="00C8402A"/>
    <w:rsid w:val="00C84F67"/>
    <w:rsid w:val="00C866BA"/>
    <w:rsid w:val="00C901A0"/>
    <w:rsid w:val="00C92D09"/>
    <w:rsid w:val="00C944AD"/>
    <w:rsid w:val="00C95741"/>
    <w:rsid w:val="00C968C8"/>
    <w:rsid w:val="00CA0197"/>
    <w:rsid w:val="00CA01B7"/>
    <w:rsid w:val="00CA02DD"/>
    <w:rsid w:val="00CA03E4"/>
    <w:rsid w:val="00CA07C8"/>
    <w:rsid w:val="00CA2DFB"/>
    <w:rsid w:val="00CA33A7"/>
    <w:rsid w:val="00CA3EB5"/>
    <w:rsid w:val="00CA3FBA"/>
    <w:rsid w:val="00CA3FEC"/>
    <w:rsid w:val="00CA587D"/>
    <w:rsid w:val="00CA702F"/>
    <w:rsid w:val="00CB1137"/>
    <w:rsid w:val="00CB1652"/>
    <w:rsid w:val="00CB3EBB"/>
    <w:rsid w:val="00CB42C3"/>
    <w:rsid w:val="00CB6DF2"/>
    <w:rsid w:val="00CB7BAE"/>
    <w:rsid w:val="00CC2DB3"/>
    <w:rsid w:val="00CC466F"/>
    <w:rsid w:val="00CC5F49"/>
    <w:rsid w:val="00CC67EC"/>
    <w:rsid w:val="00CD02A4"/>
    <w:rsid w:val="00CD0BA2"/>
    <w:rsid w:val="00CD0EAD"/>
    <w:rsid w:val="00CD1100"/>
    <w:rsid w:val="00CD5FDD"/>
    <w:rsid w:val="00CD6E0E"/>
    <w:rsid w:val="00CE0F86"/>
    <w:rsid w:val="00CE1B45"/>
    <w:rsid w:val="00CE2776"/>
    <w:rsid w:val="00CE424F"/>
    <w:rsid w:val="00CE64AB"/>
    <w:rsid w:val="00CF14E1"/>
    <w:rsid w:val="00CF1ADC"/>
    <w:rsid w:val="00CF32D4"/>
    <w:rsid w:val="00CF48B2"/>
    <w:rsid w:val="00CF5968"/>
    <w:rsid w:val="00CF5A9A"/>
    <w:rsid w:val="00CF5F04"/>
    <w:rsid w:val="00CF67E1"/>
    <w:rsid w:val="00CF7781"/>
    <w:rsid w:val="00D02E46"/>
    <w:rsid w:val="00D04AC1"/>
    <w:rsid w:val="00D0690F"/>
    <w:rsid w:val="00D06A18"/>
    <w:rsid w:val="00D07747"/>
    <w:rsid w:val="00D10890"/>
    <w:rsid w:val="00D15059"/>
    <w:rsid w:val="00D2191F"/>
    <w:rsid w:val="00D219C4"/>
    <w:rsid w:val="00D222E9"/>
    <w:rsid w:val="00D22B0F"/>
    <w:rsid w:val="00D24575"/>
    <w:rsid w:val="00D24B96"/>
    <w:rsid w:val="00D2665F"/>
    <w:rsid w:val="00D26A5E"/>
    <w:rsid w:val="00D3045E"/>
    <w:rsid w:val="00D314A3"/>
    <w:rsid w:val="00D315AB"/>
    <w:rsid w:val="00D316AE"/>
    <w:rsid w:val="00D32ACB"/>
    <w:rsid w:val="00D3340D"/>
    <w:rsid w:val="00D342B1"/>
    <w:rsid w:val="00D3472D"/>
    <w:rsid w:val="00D34D8E"/>
    <w:rsid w:val="00D35835"/>
    <w:rsid w:val="00D407CF"/>
    <w:rsid w:val="00D416D2"/>
    <w:rsid w:val="00D419F2"/>
    <w:rsid w:val="00D42CEA"/>
    <w:rsid w:val="00D42E2C"/>
    <w:rsid w:val="00D5082B"/>
    <w:rsid w:val="00D51AE5"/>
    <w:rsid w:val="00D5392D"/>
    <w:rsid w:val="00D55239"/>
    <w:rsid w:val="00D559FD"/>
    <w:rsid w:val="00D56B0E"/>
    <w:rsid w:val="00D5717B"/>
    <w:rsid w:val="00D600F8"/>
    <w:rsid w:val="00D653E7"/>
    <w:rsid w:val="00D66143"/>
    <w:rsid w:val="00D675D2"/>
    <w:rsid w:val="00D67742"/>
    <w:rsid w:val="00D67869"/>
    <w:rsid w:val="00D706F0"/>
    <w:rsid w:val="00D70A80"/>
    <w:rsid w:val="00D70FD5"/>
    <w:rsid w:val="00D72764"/>
    <w:rsid w:val="00D75242"/>
    <w:rsid w:val="00D753D5"/>
    <w:rsid w:val="00D75D4B"/>
    <w:rsid w:val="00D80DEC"/>
    <w:rsid w:val="00D814D1"/>
    <w:rsid w:val="00D81BF7"/>
    <w:rsid w:val="00D83BF3"/>
    <w:rsid w:val="00D856EF"/>
    <w:rsid w:val="00D87C8A"/>
    <w:rsid w:val="00D91897"/>
    <w:rsid w:val="00D92577"/>
    <w:rsid w:val="00D9465D"/>
    <w:rsid w:val="00D96DAC"/>
    <w:rsid w:val="00DA1EC0"/>
    <w:rsid w:val="00DA2E63"/>
    <w:rsid w:val="00DA3085"/>
    <w:rsid w:val="00DA36C8"/>
    <w:rsid w:val="00DA4B02"/>
    <w:rsid w:val="00DA5BB5"/>
    <w:rsid w:val="00DA67DC"/>
    <w:rsid w:val="00DA7780"/>
    <w:rsid w:val="00DB0421"/>
    <w:rsid w:val="00DB0941"/>
    <w:rsid w:val="00DB0F86"/>
    <w:rsid w:val="00DB143A"/>
    <w:rsid w:val="00DB3AF3"/>
    <w:rsid w:val="00DB4800"/>
    <w:rsid w:val="00DB5854"/>
    <w:rsid w:val="00DC05D4"/>
    <w:rsid w:val="00DC364B"/>
    <w:rsid w:val="00DC3F1D"/>
    <w:rsid w:val="00DC41EC"/>
    <w:rsid w:val="00DC42B3"/>
    <w:rsid w:val="00DC534F"/>
    <w:rsid w:val="00DC5F3F"/>
    <w:rsid w:val="00DC60B6"/>
    <w:rsid w:val="00DC78C6"/>
    <w:rsid w:val="00DD276F"/>
    <w:rsid w:val="00DD2834"/>
    <w:rsid w:val="00DD49F6"/>
    <w:rsid w:val="00DD6661"/>
    <w:rsid w:val="00DE0D88"/>
    <w:rsid w:val="00DE6134"/>
    <w:rsid w:val="00DE6D07"/>
    <w:rsid w:val="00DF0302"/>
    <w:rsid w:val="00DF1BF0"/>
    <w:rsid w:val="00DF30C3"/>
    <w:rsid w:val="00DF5F7E"/>
    <w:rsid w:val="00E01D1C"/>
    <w:rsid w:val="00E02597"/>
    <w:rsid w:val="00E03F3A"/>
    <w:rsid w:val="00E04510"/>
    <w:rsid w:val="00E05D8E"/>
    <w:rsid w:val="00E0672F"/>
    <w:rsid w:val="00E1123F"/>
    <w:rsid w:val="00E11F74"/>
    <w:rsid w:val="00E1396A"/>
    <w:rsid w:val="00E142CA"/>
    <w:rsid w:val="00E14DDC"/>
    <w:rsid w:val="00E156F9"/>
    <w:rsid w:val="00E17EC9"/>
    <w:rsid w:val="00E202DC"/>
    <w:rsid w:val="00E20696"/>
    <w:rsid w:val="00E20A7C"/>
    <w:rsid w:val="00E225A1"/>
    <w:rsid w:val="00E24458"/>
    <w:rsid w:val="00E268E4"/>
    <w:rsid w:val="00E270A1"/>
    <w:rsid w:val="00E3134E"/>
    <w:rsid w:val="00E31CB8"/>
    <w:rsid w:val="00E3202C"/>
    <w:rsid w:val="00E3321D"/>
    <w:rsid w:val="00E34FD5"/>
    <w:rsid w:val="00E42392"/>
    <w:rsid w:val="00E42895"/>
    <w:rsid w:val="00E44091"/>
    <w:rsid w:val="00E470D7"/>
    <w:rsid w:val="00E4776A"/>
    <w:rsid w:val="00E47DCF"/>
    <w:rsid w:val="00E51A63"/>
    <w:rsid w:val="00E5393D"/>
    <w:rsid w:val="00E5546B"/>
    <w:rsid w:val="00E5766E"/>
    <w:rsid w:val="00E60497"/>
    <w:rsid w:val="00E62953"/>
    <w:rsid w:val="00E629C5"/>
    <w:rsid w:val="00E62ED9"/>
    <w:rsid w:val="00E63745"/>
    <w:rsid w:val="00E642F0"/>
    <w:rsid w:val="00E670DF"/>
    <w:rsid w:val="00E71599"/>
    <w:rsid w:val="00E71A6B"/>
    <w:rsid w:val="00E75573"/>
    <w:rsid w:val="00E77091"/>
    <w:rsid w:val="00E82ECA"/>
    <w:rsid w:val="00E837C1"/>
    <w:rsid w:val="00E8449F"/>
    <w:rsid w:val="00E8566D"/>
    <w:rsid w:val="00E94687"/>
    <w:rsid w:val="00E94C15"/>
    <w:rsid w:val="00EA259D"/>
    <w:rsid w:val="00EA413F"/>
    <w:rsid w:val="00EA524D"/>
    <w:rsid w:val="00EA656B"/>
    <w:rsid w:val="00EA6868"/>
    <w:rsid w:val="00EA7E35"/>
    <w:rsid w:val="00EA7F96"/>
    <w:rsid w:val="00EB0BEC"/>
    <w:rsid w:val="00EB2301"/>
    <w:rsid w:val="00EB2DCB"/>
    <w:rsid w:val="00EB3366"/>
    <w:rsid w:val="00EB501C"/>
    <w:rsid w:val="00EB6DD4"/>
    <w:rsid w:val="00EC02D8"/>
    <w:rsid w:val="00EC217B"/>
    <w:rsid w:val="00EC32A4"/>
    <w:rsid w:val="00EC4AE7"/>
    <w:rsid w:val="00EC59A5"/>
    <w:rsid w:val="00EC614A"/>
    <w:rsid w:val="00EC6364"/>
    <w:rsid w:val="00ED142B"/>
    <w:rsid w:val="00ED1E3A"/>
    <w:rsid w:val="00ED2229"/>
    <w:rsid w:val="00ED224D"/>
    <w:rsid w:val="00ED331E"/>
    <w:rsid w:val="00ED3757"/>
    <w:rsid w:val="00ED47B9"/>
    <w:rsid w:val="00ED4859"/>
    <w:rsid w:val="00ED5408"/>
    <w:rsid w:val="00ED7713"/>
    <w:rsid w:val="00EE0C34"/>
    <w:rsid w:val="00EE1DE2"/>
    <w:rsid w:val="00EE1FFA"/>
    <w:rsid w:val="00EE286C"/>
    <w:rsid w:val="00EE2F64"/>
    <w:rsid w:val="00EE4EFC"/>
    <w:rsid w:val="00EE5FC8"/>
    <w:rsid w:val="00EF0A6D"/>
    <w:rsid w:val="00EF18EB"/>
    <w:rsid w:val="00EF1B7C"/>
    <w:rsid w:val="00EF372E"/>
    <w:rsid w:val="00EF4ADA"/>
    <w:rsid w:val="00EF6B30"/>
    <w:rsid w:val="00F0141D"/>
    <w:rsid w:val="00F01C29"/>
    <w:rsid w:val="00F05569"/>
    <w:rsid w:val="00F117F8"/>
    <w:rsid w:val="00F128CC"/>
    <w:rsid w:val="00F15565"/>
    <w:rsid w:val="00F16311"/>
    <w:rsid w:val="00F165AA"/>
    <w:rsid w:val="00F23D95"/>
    <w:rsid w:val="00F24AB5"/>
    <w:rsid w:val="00F24D92"/>
    <w:rsid w:val="00F30C3D"/>
    <w:rsid w:val="00F343D1"/>
    <w:rsid w:val="00F3463C"/>
    <w:rsid w:val="00F35C3A"/>
    <w:rsid w:val="00F41E01"/>
    <w:rsid w:val="00F43B92"/>
    <w:rsid w:val="00F5002A"/>
    <w:rsid w:val="00F51972"/>
    <w:rsid w:val="00F53135"/>
    <w:rsid w:val="00F53325"/>
    <w:rsid w:val="00F53C32"/>
    <w:rsid w:val="00F53E48"/>
    <w:rsid w:val="00F5405F"/>
    <w:rsid w:val="00F55F79"/>
    <w:rsid w:val="00F56128"/>
    <w:rsid w:val="00F575C5"/>
    <w:rsid w:val="00F57843"/>
    <w:rsid w:val="00F603EB"/>
    <w:rsid w:val="00F60A09"/>
    <w:rsid w:val="00F61719"/>
    <w:rsid w:val="00F62E08"/>
    <w:rsid w:val="00F6671D"/>
    <w:rsid w:val="00F66946"/>
    <w:rsid w:val="00F675A3"/>
    <w:rsid w:val="00F67D1B"/>
    <w:rsid w:val="00F71CC5"/>
    <w:rsid w:val="00F73AA3"/>
    <w:rsid w:val="00F774BE"/>
    <w:rsid w:val="00F809EA"/>
    <w:rsid w:val="00F83D5A"/>
    <w:rsid w:val="00F83F0A"/>
    <w:rsid w:val="00F84033"/>
    <w:rsid w:val="00F85342"/>
    <w:rsid w:val="00F8592D"/>
    <w:rsid w:val="00F91627"/>
    <w:rsid w:val="00F92B4C"/>
    <w:rsid w:val="00F94AF0"/>
    <w:rsid w:val="00F9507A"/>
    <w:rsid w:val="00F95F66"/>
    <w:rsid w:val="00F9642F"/>
    <w:rsid w:val="00F96E57"/>
    <w:rsid w:val="00FA06D7"/>
    <w:rsid w:val="00FA0BB0"/>
    <w:rsid w:val="00FA1F99"/>
    <w:rsid w:val="00FA5158"/>
    <w:rsid w:val="00FB4467"/>
    <w:rsid w:val="00FB64DF"/>
    <w:rsid w:val="00FC0663"/>
    <w:rsid w:val="00FC599F"/>
    <w:rsid w:val="00FD0F42"/>
    <w:rsid w:val="00FD10B9"/>
    <w:rsid w:val="00FD1DBB"/>
    <w:rsid w:val="00FD245F"/>
    <w:rsid w:val="00FD6285"/>
    <w:rsid w:val="00FD7AAB"/>
    <w:rsid w:val="00FE14CC"/>
    <w:rsid w:val="00FE315A"/>
    <w:rsid w:val="00FE407C"/>
    <w:rsid w:val="00FE6165"/>
    <w:rsid w:val="00FE7891"/>
    <w:rsid w:val="00FF2C7D"/>
    <w:rsid w:val="00FF4146"/>
    <w:rsid w:val="00FF48CF"/>
    <w:rsid w:val="00FF5EA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7B314"/>
  <w15:chartTrackingRefBased/>
  <w15:docId w15:val="{736E71EF-60F4-4213-9884-ABD078AB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9F67C6"/>
    <w:pPr>
      <w:spacing w:line="72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9F67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34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erpo">
    <w:name w:val="Cuerpo"/>
    <w:rsid w:val="009F67C6"/>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es-CL"/>
    </w:rPr>
  </w:style>
  <w:style w:type="paragraph" w:styleId="BodyText">
    <w:name w:val="Body Text"/>
    <w:basedOn w:val="Normal"/>
    <w:link w:val="BodyTextChar"/>
    <w:uiPriority w:val="99"/>
    <w:unhideWhenUsed/>
    <w:rsid w:val="009F67C6"/>
    <w:pPr>
      <w:spacing w:after="120" w:line="259" w:lineRule="auto"/>
    </w:pPr>
    <w:rPr>
      <w:rFonts w:asciiTheme="minorHAnsi" w:eastAsiaTheme="minorHAnsi" w:hAnsiTheme="minorHAnsi" w:cstheme="minorBidi"/>
      <w:sz w:val="22"/>
      <w:szCs w:val="22"/>
      <w:bdr w:val="none" w:sz="0" w:space="0" w:color="auto"/>
      <w:lang w:val="es-CL"/>
    </w:rPr>
  </w:style>
  <w:style w:type="character" w:customStyle="1" w:styleId="BodyTextChar">
    <w:name w:val="Body Text Char"/>
    <w:basedOn w:val="DefaultParagraphFont"/>
    <w:link w:val="BodyText"/>
    <w:uiPriority w:val="99"/>
    <w:rsid w:val="009F67C6"/>
  </w:style>
  <w:style w:type="character" w:customStyle="1" w:styleId="Heading1Char">
    <w:name w:val="Heading 1 Char"/>
    <w:basedOn w:val="DefaultParagraphFont"/>
    <w:link w:val="Heading1"/>
    <w:uiPriority w:val="9"/>
    <w:rsid w:val="009F67C6"/>
    <w:rPr>
      <w:rFonts w:asciiTheme="majorHAnsi" w:eastAsiaTheme="majorEastAsia" w:hAnsiTheme="majorHAnsi" w:cstheme="majorBidi"/>
      <w:color w:val="2E74B5" w:themeColor="accent1" w:themeShade="BF"/>
      <w:sz w:val="32"/>
      <w:szCs w:val="32"/>
      <w:bdr w:val="nil"/>
      <w:lang w:val="en-US"/>
    </w:rPr>
  </w:style>
  <w:style w:type="paragraph" w:styleId="TOCHeading">
    <w:name w:val="TOC Heading"/>
    <w:basedOn w:val="Heading1"/>
    <w:next w:val="Normal"/>
    <w:uiPriority w:val="39"/>
    <w:unhideWhenUsed/>
    <w:qFormat/>
    <w:rsid w:val="009F67C6"/>
    <w:pPr>
      <w:spacing w:line="259" w:lineRule="auto"/>
      <w:outlineLvl w:val="9"/>
    </w:pPr>
    <w:rPr>
      <w:bdr w:val="none" w:sz="0" w:space="0" w:color="auto"/>
    </w:rPr>
  </w:style>
  <w:style w:type="character" w:customStyle="1" w:styleId="Heading2Char">
    <w:name w:val="Heading 2 Char"/>
    <w:basedOn w:val="DefaultParagraphFont"/>
    <w:link w:val="Heading2"/>
    <w:uiPriority w:val="9"/>
    <w:rsid w:val="00913467"/>
    <w:rPr>
      <w:rFonts w:asciiTheme="majorHAnsi" w:eastAsiaTheme="majorEastAsia" w:hAnsiTheme="majorHAnsi" w:cstheme="majorBidi"/>
      <w:color w:val="2E74B5" w:themeColor="accent1" w:themeShade="BF"/>
      <w:sz w:val="26"/>
      <w:szCs w:val="26"/>
      <w:bdr w:val="nil"/>
      <w:lang w:val="en-US"/>
    </w:rPr>
  </w:style>
  <w:style w:type="paragraph" w:customStyle="1" w:styleId="CitaviBibliographyEntry">
    <w:name w:val="Citavi Bibliography Entry"/>
    <w:basedOn w:val="Normal"/>
    <w:link w:val="CitaviBibliographyEntryCar"/>
    <w:rsid w:val="0035345F"/>
    <w:pPr>
      <w:spacing w:after="120" w:line="259" w:lineRule="auto"/>
    </w:pPr>
    <w:rPr>
      <w:rFonts w:asciiTheme="minorHAnsi" w:eastAsiaTheme="minorHAnsi" w:hAnsiTheme="minorHAnsi" w:cstheme="minorBidi"/>
      <w:sz w:val="22"/>
      <w:szCs w:val="22"/>
      <w:bdr w:val="none" w:sz="0" w:space="0" w:color="auto"/>
      <w:lang w:val="es-CL"/>
    </w:rPr>
  </w:style>
  <w:style w:type="character" w:customStyle="1" w:styleId="CitaviBibliographyEntryCar">
    <w:name w:val="Citavi Bibliography Entry Car"/>
    <w:basedOn w:val="DefaultParagraphFont"/>
    <w:link w:val="CitaviBibliographyEntry"/>
    <w:rsid w:val="0035345F"/>
  </w:style>
  <w:style w:type="paragraph" w:styleId="FootnoteText">
    <w:name w:val="footnote text"/>
    <w:basedOn w:val="Normal"/>
    <w:link w:val="FootnoteTextChar"/>
    <w:uiPriority w:val="99"/>
    <w:unhideWhenUsed/>
    <w:rsid w:val="00FD0F42"/>
    <w:pPr>
      <w:spacing w:after="0" w:line="240" w:lineRule="auto"/>
    </w:pPr>
    <w:rPr>
      <w:rFonts w:asciiTheme="minorHAnsi" w:eastAsiaTheme="minorHAnsi" w:hAnsiTheme="minorHAnsi" w:cstheme="minorBidi"/>
      <w:sz w:val="20"/>
      <w:szCs w:val="20"/>
      <w:bdr w:val="none" w:sz="0" w:space="0" w:color="auto"/>
      <w:lang w:val="es-CL"/>
    </w:rPr>
  </w:style>
  <w:style w:type="character" w:customStyle="1" w:styleId="FootnoteTextChar">
    <w:name w:val="Footnote Text Char"/>
    <w:basedOn w:val="DefaultParagraphFont"/>
    <w:link w:val="FootnoteText"/>
    <w:uiPriority w:val="99"/>
    <w:rsid w:val="00FD0F42"/>
    <w:rPr>
      <w:sz w:val="20"/>
      <w:szCs w:val="20"/>
    </w:rPr>
  </w:style>
  <w:style w:type="character" w:styleId="FootnoteReference">
    <w:name w:val="footnote reference"/>
    <w:basedOn w:val="DefaultParagraphFont"/>
    <w:uiPriority w:val="99"/>
    <w:unhideWhenUsed/>
    <w:rsid w:val="00FD0F42"/>
    <w:rPr>
      <w:vertAlign w:val="superscript"/>
    </w:rPr>
  </w:style>
  <w:style w:type="paragraph" w:styleId="ListParagraph">
    <w:name w:val="List Paragraph"/>
    <w:basedOn w:val="Normal"/>
    <w:link w:val="ListParagraphChar"/>
    <w:uiPriority w:val="34"/>
    <w:qFormat/>
    <w:rsid w:val="009A7044"/>
    <w:pPr>
      <w:ind w:left="720"/>
      <w:contextualSpacing/>
    </w:pPr>
  </w:style>
  <w:style w:type="character" w:styleId="PlaceholderText">
    <w:name w:val="Placeholder Text"/>
    <w:basedOn w:val="DefaultParagraphFont"/>
    <w:uiPriority w:val="99"/>
    <w:semiHidden/>
    <w:rsid w:val="009A7044"/>
    <w:rPr>
      <w:color w:val="808080"/>
    </w:rPr>
  </w:style>
  <w:style w:type="character" w:styleId="CommentReference">
    <w:name w:val="annotation reference"/>
    <w:basedOn w:val="DefaultParagraphFont"/>
    <w:uiPriority w:val="99"/>
    <w:semiHidden/>
    <w:unhideWhenUsed/>
    <w:rsid w:val="000B0227"/>
    <w:rPr>
      <w:sz w:val="16"/>
      <w:szCs w:val="16"/>
    </w:rPr>
  </w:style>
  <w:style w:type="paragraph" w:styleId="CommentText">
    <w:name w:val="annotation text"/>
    <w:basedOn w:val="Normal"/>
    <w:link w:val="CommentTextChar"/>
    <w:uiPriority w:val="99"/>
    <w:unhideWhenUsed/>
    <w:rsid w:val="000B0227"/>
    <w:pPr>
      <w:spacing w:line="240" w:lineRule="auto"/>
    </w:pPr>
    <w:rPr>
      <w:sz w:val="20"/>
      <w:szCs w:val="20"/>
    </w:rPr>
  </w:style>
  <w:style w:type="character" w:customStyle="1" w:styleId="CommentTextChar">
    <w:name w:val="Comment Text Char"/>
    <w:basedOn w:val="DefaultParagraphFont"/>
    <w:link w:val="CommentText"/>
    <w:uiPriority w:val="99"/>
    <w:rsid w:val="000B0227"/>
    <w:rPr>
      <w:rFonts w:ascii="Times New Roman" w:eastAsia="Arial Unicode MS" w:hAnsi="Times New Roman" w:cs="Times New Roman"/>
      <w:sz w:val="20"/>
      <w:szCs w:val="20"/>
      <w:bdr w:val="nil"/>
      <w:lang w:val="en-US"/>
    </w:rPr>
  </w:style>
  <w:style w:type="paragraph" w:styleId="CommentSubject">
    <w:name w:val="annotation subject"/>
    <w:basedOn w:val="CommentText"/>
    <w:next w:val="CommentText"/>
    <w:link w:val="CommentSubjectChar"/>
    <w:uiPriority w:val="99"/>
    <w:semiHidden/>
    <w:unhideWhenUsed/>
    <w:rsid w:val="000B0227"/>
    <w:rPr>
      <w:b/>
      <w:bCs/>
    </w:rPr>
  </w:style>
  <w:style w:type="character" w:customStyle="1" w:styleId="CommentSubjectChar">
    <w:name w:val="Comment Subject Char"/>
    <w:basedOn w:val="CommentTextChar"/>
    <w:link w:val="CommentSubject"/>
    <w:uiPriority w:val="99"/>
    <w:semiHidden/>
    <w:rsid w:val="000B0227"/>
    <w:rPr>
      <w:rFonts w:ascii="Times New Roman" w:eastAsia="Arial Unicode MS" w:hAnsi="Times New Roman" w:cs="Times New Roman"/>
      <w:b/>
      <w:bCs/>
      <w:sz w:val="20"/>
      <w:szCs w:val="20"/>
      <w:bdr w:val="nil"/>
      <w:lang w:val="en-US"/>
    </w:rPr>
  </w:style>
  <w:style w:type="paragraph" w:styleId="BalloonText">
    <w:name w:val="Balloon Text"/>
    <w:basedOn w:val="Normal"/>
    <w:link w:val="BalloonTextChar"/>
    <w:uiPriority w:val="99"/>
    <w:semiHidden/>
    <w:unhideWhenUsed/>
    <w:rsid w:val="000B02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227"/>
    <w:rPr>
      <w:rFonts w:ascii="Segoe UI" w:eastAsia="Arial Unicode MS" w:hAnsi="Segoe UI" w:cs="Segoe UI"/>
      <w:sz w:val="18"/>
      <w:szCs w:val="18"/>
      <w:bdr w:val="nil"/>
      <w:lang w:val="en-US"/>
    </w:rPr>
  </w:style>
  <w:style w:type="paragraph" w:styleId="Header">
    <w:name w:val="header"/>
    <w:basedOn w:val="Normal"/>
    <w:link w:val="HeaderChar"/>
    <w:uiPriority w:val="99"/>
    <w:unhideWhenUsed/>
    <w:rsid w:val="00A773C1"/>
    <w:pPr>
      <w:tabs>
        <w:tab w:val="center" w:pos="4419"/>
        <w:tab w:val="right" w:pos="8838"/>
      </w:tabs>
      <w:spacing w:after="0" w:line="240" w:lineRule="auto"/>
    </w:pPr>
  </w:style>
  <w:style w:type="character" w:customStyle="1" w:styleId="HeaderChar">
    <w:name w:val="Header Char"/>
    <w:basedOn w:val="DefaultParagraphFont"/>
    <w:link w:val="Header"/>
    <w:uiPriority w:val="99"/>
    <w:rsid w:val="00A773C1"/>
    <w:rPr>
      <w:rFonts w:ascii="Times New Roman" w:eastAsia="Arial Unicode MS" w:hAnsi="Times New Roman" w:cs="Times New Roman"/>
      <w:sz w:val="24"/>
      <w:szCs w:val="24"/>
      <w:bdr w:val="nil"/>
      <w:lang w:val="en-US"/>
    </w:rPr>
  </w:style>
  <w:style w:type="paragraph" w:styleId="Footer">
    <w:name w:val="footer"/>
    <w:basedOn w:val="Normal"/>
    <w:link w:val="FooterChar"/>
    <w:uiPriority w:val="99"/>
    <w:unhideWhenUsed/>
    <w:rsid w:val="00A773C1"/>
    <w:pPr>
      <w:tabs>
        <w:tab w:val="center" w:pos="4419"/>
        <w:tab w:val="right" w:pos="8838"/>
      </w:tabs>
      <w:spacing w:after="0" w:line="240" w:lineRule="auto"/>
    </w:pPr>
  </w:style>
  <w:style w:type="character" w:customStyle="1" w:styleId="FooterChar">
    <w:name w:val="Footer Char"/>
    <w:basedOn w:val="DefaultParagraphFont"/>
    <w:link w:val="Footer"/>
    <w:uiPriority w:val="99"/>
    <w:rsid w:val="00A773C1"/>
    <w:rPr>
      <w:rFonts w:ascii="Times New Roman" w:eastAsia="Arial Unicode MS" w:hAnsi="Times New Roman" w:cs="Times New Roman"/>
      <w:sz w:val="24"/>
      <w:szCs w:val="24"/>
      <w:bdr w:val="nil"/>
      <w:lang w:val="en-US"/>
    </w:rPr>
  </w:style>
  <w:style w:type="paragraph" w:styleId="Date">
    <w:name w:val="Date"/>
    <w:basedOn w:val="Normal"/>
    <w:next w:val="Normal"/>
    <w:link w:val="DateChar"/>
    <w:uiPriority w:val="99"/>
    <w:unhideWhenUsed/>
    <w:rsid w:val="00242BA3"/>
    <w:pPr>
      <w:spacing w:line="259" w:lineRule="auto"/>
    </w:pPr>
    <w:rPr>
      <w:rFonts w:asciiTheme="minorHAnsi" w:eastAsiaTheme="minorHAnsi" w:hAnsiTheme="minorHAnsi" w:cstheme="minorBidi"/>
      <w:sz w:val="22"/>
      <w:szCs w:val="22"/>
      <w:bdr w:val="none" w:sz="0" w:space="0" w:color="auto"/>
      <w:lang w:val="es-CL"/>
    </w:rPr>
  </w:style>
  <w:style w:type="character" w:customStyle="1" w:styleId="DateChar">
    <w:name w:val="Date Char"/>
    <w:basedOn w:val="DefaultParagraphFont"/>
    <w:link w:val="Date"/>
    <w:uiPriority w:val="99"/>
    <w:rsid w:val="00242BA3"/>
  </w:style>
  <w:style w:type="paragraph" w:styleId="TOC1">
    <w:name w:val="toc 1"/>
    <w:basedOn w:val="Normal"/>
    <w:next w:val="Normal"/>
    <w:autoRedefine/>
    <w:uiPriority w:val="39"/>
    <w:unhideWhenUsed/>
    <w:rsid w:val="007D6709"/>
    <w:pPr>
      <w:spacing w:after="100"/>
    </w:pPr>
  </w:style>
  <w:style w:type="paragraph" w:styleId="TOC2">
    <w:name w:val="toc 2"/>
    <w:basedOn w:val="Normal"/>
    <w:next w:val="Normal"/>
    <w:autoRedefine/>
    <w:uiPriority w:val="39"/>
    <w:unhideWhenUsed/>
    <w:rsid w:val="007D6709"/>
    <w:pPr>
      <w:spacing w:after="100"/>
      <w:ind w:left="240"/>
    </w:pPr>
  </w:style>
  <w:style w:type="character" w:styleId="Hyperlink">
    <w:name w:val="Hyperlink"/>
    <w:basedOn w:val="DefaultParagraphFont"/>
    <w:uiPriority w:val="99"/>
    <w:unhideWhenUsed/>
    <w:rsid w:val="007D6709"/>
    <w:rPr>
      <w:color w:val="0563C1" w:themeColor="hyperlink"/>
      <w:u w:val="single"/>
    </w:rPr>
  </w:style>
  <w:style w:type="character" w:customStyle="1" w:styleId="ListParagraphChar">
    <w:name w:val="List Paragraph Char"/>
    <w:basedOn w:val="DefaultParagraphFont"/>
    <w:link w:val="ListParagraph"/>
    <w:uiPriority w:val="34"/>
    <w:rsid w:val="000B405E"/>
    <w:rPr>
      <w:rFonts w:ascii="Times New Roman" w:eastAsia="Arial Unicode MS" w:hAnsi="Times New Roman" w:cs="Times New Roman"/>
      <w:sz w:val="24"/>
      <w:szCs w:val="24"/>
      <w:bdr w:val="nil"/>
      <w:lang w:val="en-US"/>
    </w:rPr>
  </w:style>
  <w:style w:type="paragraph" w:styleId="NoSpacing">
    <w:name w:val="No Spacing"/>
    <w:uiPriority w:val="1"/>
    <w:qFormat/>
    <w:rsid w:val="00EF4ADA"/>
    <w:pPr>
      <w:spacing w:after="0" w:line="240" w:lineRule="auto"/>
    </w:pPr>
    <w:rPr>
      <w:rFonts w:ascii="Times New Roman" w:eastAsia="Arial Unicode MS" w:hAnsi="Times New Roman" w:cs="Times New Roman"/>
      <w:sz w:val="24"/>
      <w:szCs w:val="24"/>
      <w:bdr w:val="nil"/>
      <w:lang w:val="en-US"/>
    </w:rPr>
  </w:style>
  <w:style w:type="paragraph" w:customStyle="1" w:styleId="Default">
    <w:name w:val="Default"/>
    <w:rsid w:val="006F4BA3"/>
    <w:pPr>
      <w:autoSpaceDE w:val="0"/>
      <w:autoSpaceDN w:val="0"/>
      <w:adjustRightInd w:val="0"/>
      <w:spacing w:after="0" w:line="240" w:lineRule="auto"/>
    </w:pPr>
    <w:rPr>
      <w:rFonts w:ascii="Times New Roman" w:hAnsi="Times New Roman" w:cs="Times New Roman"/>
      <w:color w:val="000000"/>
      <w:sz w:val="24"/>
      <w:szCs w:val="24"/>
    </w:rPr>
  </w:style>
  <w:style w:type="paragraph" w:styleId="Bibliography">
    <w:name w:val="Bibliography"/>
    <w:basedOn w:val="Normal"/>
    <w:next w:val="Normal"/>
    <w:uiPriority w:val="37"/>
    <w:unhideWhenUsed/>
    <w:rsid w:val="00FC599F"/>
  </w:style>
  <w:style w:type="paragraph" w:customStyle="1" w:styleId="Fuente">
    <w:name w:val="Fuente"/>
    <w:basedOn w:val="Normal"/>
    <w:link w:val="FuenteCar"/>
    <w:autoRedefine/>
    <w:qFormat/>
    <w:rsid w:val="0042080C"/>
    <w:pPr>
      <w:spacing w:after="0" w:line="240" w:lineRule="auto"/>
      <w:jc w:val="both"/>
    </w:pPr>
    <w:rPr>
      <w:rFonts w:eastAsia="Times New Roman"/>
      <w:color w:val="323E4F"/>
      <w:sz w:val="20"/>
      <w:bdr w:val="none" w:sz="0" w:space="0" w:color="auto"/>
      <w:lang w:val="es-ES_tradnl" w:eastAsia="es-ES"/>
    </w:rPr>
  </w:style>
  <w:style w:type="character" w:customStyle="1" w:styleId="FuenteCar">
    <w:name w:val="Fuente Car"/>
    <w:link w:val="Fuente"/>
    <w:rsid w:val="0042080C"/>
    <w:rPr>
      <w:rFonts w:ascii="Times New Roman" w:eastAsia="Times New Roman" w:hAnsi="Times New Roman" w:cs="Times New Roman"/>
      <w:color w:val="323E4F"/>
      <w:sz w:val="20"/>
      <w:szCs w:val="24"/>
      <w:lang w:val="es-ES_tradnl" w:eastAsia="es-ES"/>
    </w:rPr>
  </w:style>
  <w:style w:type="paragraph" w:styleId="Revision">
    <w:name w:val="Revision"/>
    <w:hidden/>
    <w:uiPriority w:val="99"/>
    <w:semiHidden/>
    <w:rsid w:val="00F05569"/>
    <w:pPr>
      <w:spacing w:after="0" w:line="240" w:lineRule="auto"/>
    </w:pPr>
    <w:rPr>
      <w:rFonts w:ascii="Times New Roman" w:eastAsia="Arial Unicode MS" w:hAnsi="Times New Roman" w:cs="Times New Roman"/>
      <w:sz w:val="24"/>
      <w:szCs w:val="24"/>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7785">
      <w:bodyDiv w:val="1"/>
      <w:marLeft w:val="0"/>
      <w:marRight w:val="0"/>
      <w:marTop w:val="0"/>
      <w:marBottom w:val="0"/>
      <w:divBdr>
        <w:top w:val="none" w:sz="0" w:space="0" w:color="auto"/>
        <w:left w:val="none" w:sz="0" w:space="0" w:color="auto"/>
        <w:bottom w:val="none" w:sz="0" w:space="0" w:color="auto"/>
        <w:right w:val="none" w:sz="0" w:space="0" w:color="auto"/>
      </w:divBdr>
    </w:div>
    <w:div w:id="23481139">
      <w:bodyDiv w:val="1"/>
      <w:marLeft w:val="0"/>
      <w:marRight w:val="0"/>
      <w:marTop w:val="0"/>
      <w:marBottom w:val="0"/>
      <w:divBdr>
        <w:top w:val="none" w:sz="0" w:space="0" w:color="auto"/>
        <w:left w:val="none" w:sz="0" w:space="0" w:color="auto"/>
        <w:bottom w:val="none" w:sz="0" w:space="0" w:color="auto"/>
        <w:right w:val="none" w:sz="0" w:space="0" w:color="auto"/>
      </w:divBdr>
    </w:div>
    <w:div w:id="31469384">
      <w:bodyDiv w:val="1"/>
      <w:marLeft w:val="0"/>
      <w:marRight w:val="0"/>
      <w:marTop w:val="0"/>
      <w:marBottom w:val="0"/>
      <w:divBdr>
        <w:top w:val="none" w:sz="0" w:space="0" w:color="auto"/>
        <w:left w:val="none" w:sz="0" w:space="0" w:color="auto"/>
        <w:bottom w:val="none" w:sz="0" w:space="0" w:color="auto"/>
        <w:right w:val="none" w:sz="0" w:space="0" w:color="auto"/>
      </w:divBdr>
    </w:div>
    <w:div w:id="46884778">
      <w:bodyDiv w:val="1"/>
      <w:marLeft w:val="0"/>
      <w:marRight w:val="0"/>
      <w:marTop w:val="0"/>
      <w:marBottom w:val="0"/>
      <w:divBdr>
        <w:top w:val="none" w:sz="0" w:space="0" w:color="auto"/>
        <w:left w:val="none" w:sz="0" w:space="0" w:color="auto"/>
        <w:bottom w:val="none" w:sz="0" w:space="0" w:color="auto"/>
        <w:right w:val="none" w:sz="0" w:space="0" w:color="auto"/>
      </w:divBdr>
    </w:div>
    <w:div w:id="48310510">
      <w:bodyDiv w:val="1"/>
      <w:marLeft w:val="0"/>
      <w:marRight w:val="0"/>
      <w:marTop w:val="0"/>
      <w:marBottom w:val="0"/>
      <w:divBdr>
        <w:top w:val="none" w:sz="0" w:space="0" w:color="auto"/>
        <w:left w:val="none" w:sz="0" w:space="0" w:color="auto"/>
        <w:bottom w:val="none" w:sz="0" w:space="0" w:color="auto"/>
        <w:right w:val="none" w:sz="0" w:space="0" w:color="auto"/>
      </w:divBdr>
    </w:div>
    <w:div w:id="53084494">
      <w:bodyDiv w:val="1"/>
      <w:marLeft w:val="0"/>
      <w:marRight w:val="0"/>
      <w:marTop w:val="0"/>
      <w:marBottom w:val="0"/>
      <w:divBdr>
        <w:top w:val="none" w:sz="0" w:space="0" w:color="auto"/>
        <w:left w:val="none" w:sz="0" w:space="0" w:color="auto"/>
        <w:bottom w:val="none" w:sz="0" w:space="0" w:color="auto"/>
        <w:right w:val="none" w:sz="0" w:space="0" w:color="auto"/>
      </w:divBdr>
    </w:div>
    <w:div w:id="68231925">
      <w:bodyDiv w:val="1"/>
      <w:marLeft w:val="0"/>
      <w:marRight w:val="0"/>
      <w:marTop w:val="0"/>
      <w:marBottom w:val="0"/>
      <w:divBdr>
        <w:top w:val="none" w:sz="0" w:space="0" w:color="auto"/>
        <w:left w:val="none" w:sz="0" w:space="0" w:color="auto"/>
        <w:bottom w:val="none" w:sz="0" w:space="0" w:color="auto"/>
        <w:right w:val="none" w:sz="0" w:space="0" w:color="auto"/>
      </w:divBdr>
    </w:div>
    <w:div w:id="73088941">
      <w:bodyDiv w:val="1"/>
      <w:marLeft w:val="0"/>
      <w:marRight w:val="0"/>
      <w:marTop w:val="0"/>
      <w:marBottom w:val="0"/>
      <w:divBdr>
        <w:top w:val="none" w:sz="0" w:space="0" w:color="auto"/>
        <w:left w:val="none" w:sz="0" w:space="0" w:color="auto"/>
        <w:bottom w:val="none" w:sz="0" w:space="0" w:color="auto"/>
        <w:right w:val="none" w:sz="0" w:space="0" w:color="auto"/>
      </w:divBdr>
    </w:div>
    <w:div w:id="75251876">
      <w:bodyDiv w:val="1"/>
      <w:marLeft w:val="0"/>
      <w:marRight w:val="0"/>
      <w:marTop w:val="0"/>
      <w:marBottom w:val="0"/>
      <w:divBdr>
        <w:top w:val="none" w:sz="0" w:space="0" w:color="auto"/>
        <w:left w:val="none" w:sz="0" w:space="0" w:color="auto"/>
        <w:bottom w:val="none" w:sz="0" w:space="0" w:color="auto"/>
        <w:right w:val="none" w:sz="0" w:space="0" w:color="auto"/>
      </w:divBdr>
    </w:div>
    <w:div w:id="79985025">
      <w:bodyDiv w:val="1"/>
      <w:marLeft w:val="0"/>
      <w:marRight w:val="0"/>
      <w:marTop w:val="0"/>
      <w:marBottom w:val="0"/>
      <w:divBdr>
        <w:top w:val="none" w:sz="0" w:space="0" w:color="auto"/>
        <w:left w:val="none" w:sz="0" w:space="0" w:color="auto"/>
        <w:bottom w:val="none" w:sz="0" w:space="0" w:color="auto"/>
        <w:right w:val="none" w:sz="0" w:space="0" w:color="auto"/>
      </w:divBdr>
    </w:div>
    <w:div w:id="114061251">
      <w:bodyDiv w:val="1"/>
      <w:marLeft w:val="0"/>
      <w:marRight w:val="0"/>
      <w:marTop w:val="0"/>
      <w:marBottom w:val="0"/>
      <w:divBdr>
        <w:top w:val="none" w:sz="0" w:space="0" w:color="auto"/>
        <w:left w:val="none" w:sz="0" w:space="0" w:color="auto"/>
        <w:bottom w:val="none" w:sz="0" w:space="0" w:color="auto"/>
        <w:right w:val="none" w:sz="0" w:space="0" w:color="auto"/>
      </w:divBdr>
    </w:div>
    <w:div w:id="143934312">
      <w:bodyDiv w:val="1"/>
      <w:marLeft w:val="0"/>
      <w:marRight w:val="0"/>
      <w:marTop w:val="0"/>
      <w:marBottom w:val="0"/>
      <w:divBdr>
        <w:top w:val="none" w:sz="0" w:space="0" w:color="auto"/>
        <w:left w:val="none" w:sz="0" w:space="0" w:color="auto"/>
        <w:bottom w:val="none" w:sz="0" w:space="0" w:color="auto"/>
        <w:right w:val="none" w:sz="0" w:space="0" w:color="auto"/>
      </w:divBdr>
    </w:div>
    <w:div w:id="150410805">
      <w:bodyDiv w:val="1"/>
      <w:marLeft w:val="0"/>
      <w:marRight w:val="0"/>
      <w:marTop w:val="0"/>
      <w:marBottom w:val="0"/>
      <w:divBdr>
        <w:top w:val="none" w:sz="0" w:space="0" w:color="auto"/>
        <w:left w:val="none" w:sz="0" w:space="0" w:color="auto"/>
        <w:bottom w:val="none" w:sz="0" w:space="0" w:color="auto"/>
        <w:right w:val="none" w:sz="0" w:space="0" w:color="auto"/>
      </w:divBdr>
    </w:div>
    <w:div w:id="159077729">
      <w:bodyDiv w:val="1"/>
      <w:marLeft w:val="0"/>
      <w:marRight w:val="0"/>
      <w:marTop w:val="0"/>
      <w:marBottom w:val="0"/>
      <w:divBdr>
        <w:top w:val="none" w:sz="0" w:space="0" w:color="auto"/>
        <w:left w:val="none" w:sz="0" w:space="0" w:color="auto"/>
        <w:bottom w:val="none" w:sz="0" w:space="0" w:color="auto"/>
        <w:right w:val="none" w:sz="0" w:space="0" w:color="auto"/>
      </w:divBdr>
    </w:div>
    <w:div w:id="160198628">
      <w:bodyDiv w:val="1"/>
      <w:marLeft w:val="0"/>
      <w:marRight w:val="0"/>
      <w:marTop w:val="0"/>
      <w:marBottom w:val="0"/>
      <w:divBdr>
        <w:top w:val="none" w:sz="0" w:space="0" w:color="auto"/>
        <w:left w:val="none" w:sz="0" w:space="0" w:color="auto"/>
        <w:bottom w:val="none" w:sz="0" w:space="0" w:color="auto"/>
        <w:right w:val="none" w:sz="0" w:space="0" w:color="auto"/>
      </w:divBdr>
    </w:div>
    <w:div w:id="162623528">
      <w:bodyDiv w:val="1"/>
      <w:marLeft w:val="0"/>
      <w:marRight w:val="0"/>
      <w:marTop w:val="0"/>
      <w:marBottom w:val="0"/>
      <w:divBdr>
        <w:top w:val="none" w:sz="0" w:space="0" w:color="auto"/>
        <w:left w:val="none" w:sz="0" w:space="0" w:color="auto"/>
        <w:bottom w:val="none" w:sz="0" w:space="0" w:color="auto"/>
        <w:right w:val="none" w:sz="0" w:space="0" w:color="auto"/>
      </w:divBdr>
    </w:div>
    <w:div w:id="163326644">
      <w:bodyDiv w:val="1"/>
      <w:marLeft w:val="0"/>
      <w:marRight w:val="0"/>
      <w:marTop w:val="0"/>
      <w:marBottom w:val="0"/>
      <w:divBdr>
        <w:top w:val="none" w:sz="0" w:space="0" w:color="auto"/>
        <w:left w:val="none" w:sz="0" w:space="0" w:color="auto"/>
        <w:bottom w:val="none" w:sz="0" w:space="0" w:color="auto"/>
        <w:right w:val="none" w:sz="0" w:space="0" w:color="auto"/>
      </w:divBdr>
    </w:div>
    <w:div w:id="169493451">
      <w:bodyDiv w:val="1"/>
      <w:marLeft w:val="0"/>
      <w:marRight w:val="0"/>
      <w:marTop w:val="0"/>
      <w:marBottom w:val="0"/>
      <w:divBdr>
        <w:top w:val="none" w:sz="0" w:space="0" w:color="auto"/>
        <w:left w:val="none" w:sz="0" w:space="0" w:color="auto"/>
        <w:bottom w:val="none" w:sz="0" w:space="0" w:color="auto"/>
        <w:right w:val="none" w:sz="0" w:space="0" w:color="auto"/>
      </w:divBdr>
    </w:div>
    <w:div w:id="174807338">
      <w:bodyDiv w:val="1"/>
      <w:marLeft w:val="0"/>
      <w:marRight w:val="0"/>
      <w:marTop w:val="0"/>
      <w:marBottom w:val="0"/>
      <w:divBdr>
        <w:top w:val="none" w:sz="0" w:space="0" w:color="auto"/>
        <w:left w:val="none" w:sz="0" w:space="0" w:color="auto"/>
        <w:bottom w:val="none" w:sz="0" w:space="0" w:color="auto"/>
        <w:right w:val="none" w:sz="0" w:space="0" w:color="auto"/>
      </w:divBdr>
    </w:div>
    <w:div w:id="180169779">
      <w:bodyDiv w:val="1"/>
      <w:marLeft w:val="0"/>
      <w:marRight w:val="0"/>
      <w:marTop w:val="0"/>
      <w:marBottom w:val="0"/>
      <w:divBdr>
        <w:top w:val="none" w:sz="0" w:space="0" w:color="auto"/>
        <w:left w:val="none" w:sz="0" w:space="0" w:color="auto"/>
        <w:bottom w:val="none" w:sz="0" w:space="0" w:color="auto"/>
        <w:right w:val="none" w:sz="0" w:space="0" w:color="auto"/>
      </w:divBdr>
    </w:div>
    <w:div w:id="184102060">
      <w:bodyDiv w:val="1"/>
      <w:marLeft w:val="0"/>
      <w:marRight w:val="0"/>
      <w:marTop w:val="0"/>
      <w:marBottom w:val="0"/>
      <w:divBdr>
        <w:top w:val="none" w:sz="0" w:space="0" w:color="auto"/>
        <w:left w:val="none" w:sz="0" w:space="0" w:color="auto"/>
        <w:bottom w:val="none" w:sz="0" w:space="0" w:color="auto"/>
        <w:right w:val="none" w:sz="0" w:space="0" w:color="auto"/>
      </w:divBdr>
    </w:div>
    <w:div w:id="202252240">
      <w:bodyDiv w:val="1"/>
      <w:marLeft w:val="0"/>
      <w:marRight w:val="0"/>
      <w:marTop w:val="0"/>
      <w:marBottom w:val="0"/>
      <w:divBdr>
        <w:top w:val="none" w:sz="0" w:space="0" w:color="auto"/>
        <w:left w:val="none" w:sz="0" w:space="0" w:color="auto"/>
        <w:bottom w:val="none" w:sz="0" w:space="0" w:color="auto"/>
        <w:right w:val="none" w:sz="0" w:space="0" w:color="auto"/>
      </w:divBdr>
    </w:div>
    <w:div w:id="215362927">
      <w:bodyDiv w:val="1"/>
      <w:marLeft w:val="0"/>
      <w:marRight w:val="0"/>
      <w:marTop w:val="0"/>
      <w:marBottom w:val="0"/>
      <w:divBdr>
        <w:top w:val="none" w:sz="0" w:space="0" w:color="auto"/>
        <w:left w:val="none" w:sz="0" w:space="0" w:color="auto"/>
        <w:bottom w:val="none" w:sz="0" w:space="0" w:color="auto"/>
        <w:right w:val="none" w:sz="0" w:space="0" w:color="auto"/>
      </w:divBdr>
    </w:div>
    <w:div w:id="241911546">
      <w:bodyDiv w:val="1"/>
      <w:marLeft w:val="0"/>
      <w:marRight w:val="0"/>
      <w:marTop w:val="0"/>
      <w:marBottom w:val="0"/>
      <w:divBdr>
        <w:top w:val="none" w:sz="0" w:space="0" w:color="auto"/>
        <w:left w:val="none" w:sz="0" w:space="0" w:color="auto"/>
        <w:bottom w:val="none" w:sz="0" w:space="0" w:color="auto"/>
        <w:right w:val="none" w:sz="0" w:space="0" w:color="auto"/>
      </w:divBdr>
    </w:div>
    <w:div w:id="253709693">
      <w:bodyDiv w:val="1"/>
      <w:marLeft w:val="0"/>
      <w:marRight w:val="0"/>
      <w:marTop w:val="0"/>
      <w:marBottom w:val="0"/>
      <w:divBdr>
        <w:top w:val="none" w:sz="0" w:space="0" w:color="auto"/>
        <w:left w:val="none" w:sz="0" w:space="0" w:color="auto"/>
        <w:bottom w:val="none" w:sz="0" w:space="0" w:color="auto"/>
        <w:right w:val="none" w:sz="0" w:space="0" w:color="auto"/>
      </w:divBdr>
    </w:div>
    <w:div w:id="274027242">
      <w:bodyDiv w:val="1"/>
      <w:marLeft w:val="0"/>
      <w:marRight w:val="0"/>
      <w:marTop w:val="0"/>
      <w:marBottom w:val="0"/>
      <w:divBdr>
        <w:top w:val="none" w:sz="0" w:space="0" w:color="auto"/>
        <w:left w:val="none" w:sz="0" w:space="0" w:color="auto"/>
        <w:bottom w:val="none" w:sz="0" w:space="0" w:color="auto"/>
        <w:right w:val="none" w:sz="0" w:space="0" w:color="auto"/>
      </w:divBdr>
    </w:div>
    <w:div w:id="289750687">
      <w:bodyDiv w:val="1"/>
      <w:marLeft w:val="0"/>
      <w:marRight w:val="0"/>
      <w:marTop w:val="0"/>
      <w:marBottom w:val="0"/>
      <w:divBdr>
        <w:top w:val="none" w:sz="0" w:space="0" w:color="auto"/>
        <w:left w:val="none" w:sz="0" w:space="0" w:color="auto"/>
        <w:bottom w:val="none" w:sz="0" w:space="0" w:color="auto"/>
        <w:right w:val="none" w:sz="0" w:space="0" w:color="auto"/>
      </w:divBdr>
    </w:div>
    <w:div w:id="291601046">
      <w:bodyDiv w:val="1"/>
      <w:marLeft w:val="0"/>
      <w:marRight w:val="0"/>
      <w:marTop w:val="0"/>
      <w:marBottom w:val="0"/>
      <w:divBdr>
        <w:top w:val="none" w:sz="0" w:space="0" w:color="auto"/>
        <w:left w:val="none" w:sz="0" w:space="0" w:color="auto"/>
        <w:bottom w:val="none" w:sz="0" w:space="0" w:color="auto"/>
        <w:right w:val="none" w:sz="0" w:space="0" w:color="auto"/>
      </w:divBdr>
    </w:div>
    <w:div w:id="293171453">
      <w:bodyDiv w:val="1"/>
      <w:marLeft w:val="0"/>
      <w:marRight w:val="0"/>
      <w:marTop w:val="0"/>
      <w:marBottom w:val="0"/>
      <w:divBdr>
        <w:top w:val="none" w:sz="0" w:space="0" w:color="auto"/>
        <w:left w:val="none" w:sz="0" w:space="0" w:color="auto"/>
        <w:bottom w:val="none" w:sz="0" w:space="0" w:color="auto"/>
        <w:right w:val="none" w:sz="0" w:space="0" w:color="auto"/>
      </w:divBdr>
    </w:div>
    <w:div w:id="295650143">
      <w:bodyDiv w:val="1"/>
      <w:marLeft w:val="0"/>
      <w:marRight w:val="0"/>
      <w:marTop w:val="0"/>
      <w:marBottom w:val="0"/>
      <w:divBdr>
        <w:top w:val="none" w:sz="0" w:space="0" w:color="auto"/>
        <w:left w:val="none" w:sz="0" w:space="0" w:color="auto"/>
        <w:bottom w:val="none" w:sz="0" w:space="0" w:color="auto"/>
        <w:right w:val="none" w:sz="0" w:space="0" w:color="auto"/>
      </w:divBdr>
    </w:div>
    <w:div w:id="305008784">
      <w:bodyDiv w:val="1"/>
      <w:marLeft w:val="0"/>
      <w:marRight w:val="0"/>
      <w:marTop w:val="0"/>
      <w:marBottom w:val="0"/>
      <w:divBdr>
        <w:top w:val="none" w:sz="0" w:space="0" w:color="auto"/>
        <w:left w:val="none" w:sz="0" w:space="0" w:color="auto"/>
        <w:bottom w:val="none" w:sz="0" w:space="0" w:color="auto"/>
        <w:right w:val="none" w:sz="0" w:space="0" w:color="auto"/>
      </w:divBdr>
    </w:div>
    <w:div w:id="305477199">
      <w:bodyDiv w:val="1"/>
      <w:marLeft w:val="0"/>
      <w:marRight w:val="0"/>
      <w:marTop w:val="0"/>
      <w:marBottom w:val="0"/>
      <w:divBdr>
        <w:top w:val="none" w:sz="0" w:space="0" w:color="auto"/>
        <w:left w:val="none" w:sz="0" w:space="0" w:color="auto"/>
        <w:bottom w:val="none" w:sz="0" w:space="0" w:color="auto"/>
        <w:right w:val="none" w:sz="0" w:space="0" w:color="auto"/>
      </w:divBdr>
    </w:div>
    <w:div w:id="307132204">
      <w:bodyDiv w:val="1"/>
      <w:marLeft w:val="0"/>
      <w:marRight w:val="0"/>
      <w:marTop w:val="0"/>
      <w:marBottom w:val="0"/>
      <w:divBdr>
        <w:top w:val="none" w:sz="0" w:space="0" w:color="auto"/>
        <w:left w:val="none" w:sz="0" w:space="0" w:color="auto"/>
        <w:bottom w:val="none" w:sz="0" w:space="0" w:color="auto"/>
        <w:right w:val="none" w:sz="0" w:space="0" w:color="auto"/>
      </w:divBdr>
    </w:div>
    <w:div w:id="308947763">
      <w:bodyDiv w:val="1"/>
      <w:marLeft w:val="0"/>
      <w:marRight w:val="0"/>
      <w:marTop w:val="0"/>
      <w:marBottom w:val="0"/>
      <w:divBdr>
        <w:top w:val="none" w:sz="0" w:space="0" w:color="auto"/>
        <w:left w:val="none" w:sz="0" w:space="0" w:color="auto"/>
        <w:bottom w:val="none" w:sz="0" w:space="0" w:color="auto"/>
        <w:right w:val="none" w:sz="0" w:space="0" w:color="auto"/>
      </w:divBdr>
    </w:div>
    <w:div w:id="310135891">
      <w:bodyDiv w:val="1"/>
      <w:marLeft w:val="0"/>
      <w:marRight w:val="0"/>
      <w:marTop w:val="0"/>
      <w:marBottom w:val="0"/>
      <w:divBdr>
        <w:top w:val="none" w:sz="0" w:space="0" w:color="auto"/>
        <w:left w:val="none" w:sz="0" w:space="0" w:color="auto"/>
        <w:bottom w:val="none" w:sz="0" w:space="0" w:color="auto"/>
        <w:right w:val="none" w:sz="0" w:space="0" w:color="auto"/>
      </w:divBdr>
    </w:div>
    <w:div w:id="323242048">
      <w:bodyDiv w:val="1"/>
      <w:marLeft w:val="0"/>
      <w:marRight w:val="0"/>
      <w:marTop w:val="0"/>
      <w:marBottom w:val="0"/>
      <w:divBdr>
        <w:top w:val="none" w:sz="0" w:space="0" w:color="auto"/>
        <w:left w:val="none" w:sz="0" w:space="0" w:color="auto"/>
        <w:bottom w:val="none" w:sz="0" w:space="0" w:color="auto"/>
        <w:right w:val="none" w:sz="0" w:space="0" w:color="auto"/>
      </w:divBdr>
    </w:div>
    <w:div w:id="323431819">
      <w:bodyDiv w:val="1"/>
      <w:marLeft w:val="0"/>
      <w:marRight w:val="0"/>
      <w:marTop w:val="0"/>
      <w:marBottom w:val="0"/>
      <w:divBdr>
        <w:top w:val="none" w:sz="0" w:space="0" w:color="auto"/>
        <w:left w:val="none" w:sz="0" w:space="0" w:color="auto"/>
        <w:bottom w:val="none" w:sz="0" w:space="0" w:color="auto"/>
        <w:right w:val="none" w:sz="0" w:space="0" w:color="auto"/>
      </w:divBdr>
    </w:div>
    <w:div w:id="329607122">
      <w:bodyDiv w:val="1"/>
      <w:marLeft w:val="0"/>
      <w:marRight w:val="0"/>
      <w:marTop w:val="0"/>
      <w:marBottom w:val="0"/>
      <w:divBdr>
        <w:top w:val="none" w:sz="0" w:space="0" w:color="auto"/>
        <w:left w:val="none" w:sz="0" w:space="0" w:color="auto"/>
        <w:bottom w:val="none" w:sz="0" w:space="0" w:color="auto"/>
        <w:right w:val="none" w:sz="0" w:space="0" w:color="auto"/>
      </w:divBdr>
    </w:div>
    <w:div w:id="347105212">
      <w:bodyDiv w:val="1"/>
      <w:marLeft w:val="0"/>
      <w:marRight w:val="0"/>
      <w:marTop w:val="0"/>
      <w:marBottom w:val="0"/>
      <w:divBdr>
        <w:top w:val="none" w:sz="0" w:space="0" w:color="auto"/>
        <w:left w:val="none" w:sz="0" w:space="0" w:color="auto"/>
        <w:bottom w:val="none" w:sz="0" w:space="0" w:color="auto"/>
        <w:right w:val="none" w:sz="0" w:space="0" w:color="auto"/>
      </w:divBdr>
    </w:div>
    <w:div w:id="367146942">
      <w:bodyDiv w:val="1"/>
      <w:marLeft w:val="0"/>
      <w:marRight w:val="0"/>
      <w:marTop w:val="0"/>
      <w:marBottom w:val="0"/>
      <w:divBdr>
        <w:top w:val="none" w:sz="0" w:space="0" w:color="auto"/>
        <w:left w:val="none" w:sz="0" w:space="0" w:color="auto"/>
        <w:bottom w:val="none" w:sz="0" w:space="0" w:color="auto"/>
        <w:right w:val="none" w:sz="0" w:space="0" w:color="auto"/>
      </w:divBdr>
    </w:div>
    <w:div w:id="367413164">
      <w:bodyDiv w:val="1"/>
      <w:marLeft w:val="0"/>
      <w:marRight w:val="0"/>
      <w:marTop w:val="0"/>
      <w:marBottom w:val="0"/>
      <w:divBdr>
        <w:top w:val="none" w:sz="0" w:space="0" w:color="auto"/>
        <w:left w:val="none" w:sz="0" w:space="0" w:color="auto"/>
        <w:bottom w:val="none" w:sz="0" w:space="0" w:color="auto"/>
        <w:right w:val="none" w:sz="0" w:space="0" w:color="auto"/>
      </w:divBdr>
    </w:div>
    <w:div w:id="375854496">
      <w:bodyDiv w:val="1"/>
      <w:marLeft w:val="0"/>
      <w:marRight w:val="0"/>
      <w:marTop w:val="0"/>
      <w:marBottom w:val="0"/>
      <w:divBdr>
        <w:top w:val="none" w:sz="0" w:space="0" w:color="auto"/>
        <w:left w:val="none" w:sz="0" w:space="0" w:color="auto"/>
        <w:bottom w:val="none" w:sz="0" w:space="0" w:color="auto"/>
        <w:right w:val="none" w:sz="0" w:space="0" w:color="auto"/>
      </w:divBdr>
    </w:div>
    <w:div w:id="379331586">
      <w:bodyDiv w:val="1"/>
      <w:marLeft w:val="0"/>
      <w:marRight w:val="0"/>
      <w:marTop w:val="0"/>
      <w:marBottom w:val="0"/>
      <w:divBdr>
        <w:top w:val="none" w:sz="0" w:space="0" w:color="auto"/>
        <w:left w:val="none" w:sz="0" w:space="0" w:color="auto"/>
        <w:bottom w:val="none" w:sz="0" w:space="0" w:color="auto"/>
        <w:right w:val="none" w:sz="0" w:space="0" w:color="auto"/>
      </w:divBdr>
    </w:div>
    <w:div w:id="388261732">
      <w:bodyDiv w:val="1"/>
      <w:marLeft w:val="0"/>
      <w:marRight w:val="0"/>
      <w:marTop w:val="0"/>
      <w:marBottom w:val="0"/>
      <w:divBdr>
        <w:top w:val="none" w:sz="0" w:space="0" w:color="auto"/>
        <w:left w:val="none" w:sz="0" w:space="0" w:color="auto"/>
        <w:bottom w:val="none" w:sz="0" w:space="0" w:color="auto"/>
        <w:right w:val="none" w:sz="0" w:space="0" w:color="auto"/>
      </w:divBdr>
    </w:div>
    <w:div w:id="400756413">
      <w:bodyDiv w:val="1"/>
      <w:marLeft w:val="0"/>
      <w:marRight w:val="0"/>
      <w:marTop w:val="0"/>
      <w:marBottom w:val="0"/>
      <w:divBdr>
        <w:top w:val="none" w:sz="0" w:space="0" w:color="auto"/>
        <w:left w:val="none" w:sz="0" w:space="0" w:color="auto"/>
        <w:bottom w:val="none" w:sz="0" w:space="0" w:color="auto"/>
        <w:right w:val="none" w:sz="0" w:space="0" w:color="auto"/>
      </w:divBdr>
    </w:div>
    <w:div w:id="405491501">
      <w:bodyDiv w:val="1"/>
      <w:marLeft w:val="0"/>
      <w:marRight w:val="0"/>
      <w:marTop w:val="0"/>
      <w:marBottom w:val="0"/>
      <w:divBdr>
        <w:top w:val="none" w:sz="0" w:space="0" w:color="auto"/>
        <w:left w:val="none" w:sz="0" w:space="0" w:color="auto"/>
        <w:bottom w:val="none" w:sz="0" w:space="0" w:color="auto"/>
        <w:right w:val="none" w:sz="0" w:space="0" w:color="auto"/>
      </w:divBdr>
    </w:div>
    <w:div w:id="410278575">
      <w:bodyDiv w:val="1"/>
      <w:marLeft w:val="0"/>
      <w:marRight w:val="0"/>
      <w:marTop w:val="0"/>
      <w:marBottom w:val="0"/>
      <w:divBdr>
        <w:top w:val="none" w:sz="0" w:space="0" w:color="auto"/>
        <w:left w:val="none" w:sz="0" w:space="0" w:color="auto"/>
        <w:bottom w:val="none" w:sz="0" w:space="0" w:color="auto"/>
        <w:right w:val="none" w:sz="0" w:space="0" w:color="auto"/>
      </w:divBdr>
    </w:div>
    <w:div w:id="413599504">
      <w:bodyDiv w:val="1"/>
      <w:marLeft w:val="0"/>
      <w:marRight w:val="0"/>
      <w:marTop w:val="0"/>
      <w:marBottom w:val="0"/>
      <w:divBdr>
        <w:top w:val="none" w:sz="0" w:space="0" w:color="auto"/>
        <w:left w:val="none" w:sz="0" w:space="0" w:color="auto"/>
        <w:bottom w:val="none" w:sz="0" w:space="0" w:color="auto"/>
        <w:right w:val="none" w:sz="0" w:space="0" w:color="auto"/>
      </w:divBdr>
    </w:div>
    <w:div w:id="414132065">
      <w:bodyDiv w:val="1"/>
      <w:marLeft w:val="0"/>
      <w:marRight w:val="0"/>
      <w:marTop w:val="0"/>
      <w:marBottom w:val="0"/>
      <w:divBdr>
        <w:top w:val="none" w:sz="0" w:space="0" w:color="auto"/>
        <w:left w:val="none" w:sz="0" w:space="0" w:color="auto"/>
        <w:bottom w:val="none" w:sz="0" w:space="0" w:color="auto"/>
        <w:right w:val="none" w:sz="0" w:space="0" w:color="auto"/>
      </w:divBdr>
    </w:div>
    <w:div w:id="430977636">
      <w:bodyDiv w:val="1"/>
      <w:marLeft w:val="0"/>
      <w:marRight w:val="0"/>
      <w:marTop w:val="0"/>
      <w:marBottom w:val="0"/>
      <w:divBdr>
        <w:top w:val="none" w:sz="0" w:space="0" w:color="auto"/>
        <w:left w:val="none" w:sz="0" w:space="0" w:color="auto"/>
        <w:bottom w:val="none" w:sz="0" w:space="0" w:color="auto"/>
        <w:right w:val="none" w:sz="0" w:space="0" w:color="auto"/>
      </w:divBdr>
    </w:div>
    <w:div w:id="451826094">
      <w:bodyDiv w:val="1"/>
      <w:marLeft w:val="0"/>
      <w:marRight w:val="0"/>
      <w:marTop w:val="0"/>
      <w:marBottom w:val="0"/>
      <w:divBdr>
        <w:top w:val="none" w:sz="0" w:space="0" w:color="auto"/>
        <w:left w:val="none" w:sz="0" w:space="0" w:color="auto"/>
        <w:bottom w:val="none" w:sz="0" w:space="0" w:color="auto"/>
        <w:right w:val="none" w:sz="0" w:space="0" w:color="auto"/>
      </w:divBdr>
    </w:div>
    <w:div w:id="462696778">
      <w:bodyDiv w:val="1"/>
      <w:marLeft w:val="0"/>
      <w:marRight w:val="0"/>
      <w:marTop w:val="0"/>
      <w:marBottom w:val="0"/>
      <w:divBdr>
        <w:top w:val="none" w:sz="0" w:space="0" w:color="auto"/>
        <w:left w:val="none" w:sz="0" w:space="0" w:color="auto"/>
        <w:bottom w:val="none" w:sz="0" w:space="0" w:color="auto"/>
        <w:right w:val="none" w:sz="0" w:space="0" w:color="auto"/>
      </w:divBdr>
    </w:div>
    <w:div w:id="467630111">
      <w:bodyDiv w:val="1"/>
      <w:marLeft w:val="0"/>
      <w:marRight w:val="0"/>
      <w:marTop w:val="0"/>
      <w:marBottom w:val="0"/>
      <w:divBdr>
        <w:top w:val="none" w:sz="0" w:space="0" w:color="auto"/>
        <w:left w:val="none" w:sz="0" w:space="0" w:color="auto"/>
        <w:bottom w:val="none" w:sz="0" w:space="0" w:color="auto"/>
        <w:right w:val="none" w:sz="0" w:space="0" w:color="auto"/>
      </w:divBdr>
    </w:div>
    <w:div w:id="469787896">
      <w:bodyDiv w:val="1"/>
      <w:marLeft w:val="0"/>
      <w:marRight w:val="0"/>
      <w:marTop w:val="0"/>
      <w:marBottom w:val="0"/>
      <w:divBdr>
        <w:top w:val="none" w:sz="0" w:space="0" w:color="auto"/>
        <w:left w:val="none" w:sz="0" w:space="0" w:color="auto"/>
        <w:bottom w:val="none" w:sz="0" w:space="0" w:color="auto"/>
        <w:right w:val="none" w:sz="0" w:space="0" w:color="auto"/>
      </w:divBdr>
    </w:div>
    <w:div w:id="471287064">
      <w:bodyDiv w:val="1"/>
      <w:marLeft w:val="0"/>
      <w:marRight w:val="0"/>
      <w:marTop w:val="0"/>
      <w:marBottom w:val="0"/>
      <w:divBdr>
        <w:top w:val="none" w:sz="0" w:space="0" w:color="auto"/>
        <w:left w:val="none" w:sz="0" w:space="0" w:color="auto"/>
        <w:bottom w:val="none" w:sz="0" w:space="0" w:color="auto"/>
        <w:right w:val="none" w:sz="0" w:space="0" w:color="auto"/>
      </w:divBdr>
    </w:div>
    <w:div w:id="477918721">
      <w:bodyDiv w:val="1"/>
      <w:marLeft w:val="0"/>
      <w:marRight w:val="0"/>
      <w:marTop w:val="0"/>
      <w:marBottom w:val="0"/>
      <w:divBdr>
        <w:top w:val="none" w:sz="0" w:space="0" w:color="auto"/>
        <w:left w:val="none" w:sz="0" w:space="0" w:color="auto"/>
        <w:bottom w:val="none" w:sz="0" w:space="0" w:color="auto"/>
        <w:right w:val="none" w:sz="0" w:space="0" w:color="auto"/>
      </w:divBdr>
    </w:div>
    <w:div w:id="485705357">
      <w:bodyDiv w:val="1"/>
      <w:marLeft w:val="0"/>
      <w:marRight w:val="0"/>
      <w:marTop w:val="0"/>
      <w:marBottom w:val="0"/>
      <w:divBdr>
        <w:top w:val="none" w:sz="0" w:space="0" w:color="auto"/>
        <w:left w:val="none" w:sz="0" w:space="0" w:color="auto"/>
        <w:bottom w:val="none" w:sz="0" w:space="0" w:color="auto"/>
        <w:right w:val="none" w:sz="0" w:space="0" w:color="auto"/>
      </w:divBdr>
    </w:div>
    <w:div w:id="486091627">
      <w:bodyDiv w:val="1"/>
      <w:marLeft w:val="0"/>
      <w:marRight w:val="0"/>
      <w:marTop w:val="0"/>
      <w:marBottom w:val="0"/>
      <w:divBdr>
        <w:top w:val="none" w:sz="0" w:space="0" w:color="auto"/>
        <w:left w:val="none" w:sz="0" w:space="0" w:color="auto"/>
        <w:bottom w:val="none" w:sz="0" w:space="0" w:color="auto"/>
        <w:right w:val="none" w:sz="0" w:space="0" w:color="auto"/>
      </w:divBdr>
    </w:div>
    <w:div w:id="501509669">
      <w:bodyDiv w:val="1"/>
      <w:marLeft w:val="0"/>
      <w:marRight w:val="0"/>
      <w:marTop w:val="0"/>
      <w:marBottom w:val="0"/>
      <w:divBdr>
        <w:top w:val="none" w:sz="0" w:space="0" w:color="auto"/>
        <w:left w:val="none" w:sz="0" w:space="0" w:color="auto"/>
        <w:bottom w:val="none" w:sz="0" w:space="0" w:color="auto"/>
        <w:right w:val="none" w:sz="0" w:space="0" w:color="auto"/>
      </w:divBdr>
    </w:div>
    <w:div w:id="517353553">
      <w:bodyDiv w:val="1"/>
      <w:marLeft w:val="0"/>
      <w:marRight w:val="0"/>
      <w:marTop w:val="0"/>
      <w:marBottom w:val="0"/>
      <w:divBdr>
        <w:top w:val="none" w:sz="0" w:space="0" w:color="auto"/>
        <w:left w:val="none" w:sz="0" w:space="0" w:color="auto"/>
        <w:bottom w:val="none" w:sz="0" w:space="0" w:color="auto"/>
        <w:right w:val="none" w:sz="0" w:space="0" w:color="auto"/>
      </w:divBdr>
    </w:div>
    <w:div w:id="517625152">
      <w:bodyDiv w:val="1"/>
      <w:marLeft w:val="0"/>
      <w:marRight w:val="0"/>
      <w:marTop w:val="0"/>
      <w:marBottom w:val="0"/>
      <w:divBdr>
        <w:top w:val="none" w:sz="0" w:space="0" w:color="auto"/>
        <w:left w:val="none" w:sz="0" w:space="0" w:color="auto"/>
        <w:bottom w:val="none" w:sz="0" w:space="0" w:color="auto"/>
        <w:right w:val="none" w:sz="0" w:space="0" w:color="auto"/>
      </w:divBdr>
    </w:div>
    <w:div w:id="524639222">
      <w:bodyDiv w:val="1"/>
      <w:marLeft w:val="0"/>
      <w:marRight w:val="0"/>
      <w:marTop w:val="0"/>
      <w:marBottom w:val="0"/>
      <w:divBdr>
        <w:top w:val="none" w:sz="0" w:space="0" w:color="auto"/>
        <w:left w:val="none" w:sz="0" w:space="0" w:color="auto"/>
        <w:bottom w:val="none" w:sz="0" w:space="0" w:color="auto"/>
        <w:right w:val="none" w:sz="0" w:space="0" w:color="auto"/>
      </w:divBdr>
    </w:div>
    <w:div w:id="536237671">
      <w:bodyDiv w:val="1"/>
      <w:marLeft w:val="0"/>
      <w:marRight w:val="0"/>
      <w:marTop w:val="0"/>
      <w:marBottom w:val="0"/>
      <w:divBdr>
        <w:top w:val="none" w:sz="0" w:space="0" w:color="auto"/>
        <w:left w:val="none" w:sz="0" w:space="0" w:color="auto"/>
        <w:bottom w:val="none" w:sz="0" w:space="0" w:color="auto"/>
        <w:right w:val="none" w:sz="0" w:space="0" w:color="auto"/>
      </w:divBdr>
    </w:div>
    <w:div w:id="537134191">
      <w:bodyDiv w:val="1"/>
      <w:marLeft w:val="0"/>
      <w:marRight w:val="0"/>
      <w:marTop w:val="0"/>
      <w:marBottom w:val="0"/>
      <w:divBdr>
        <w:top w:val="none" w:sz="0" w:space="0" w:color="auto"/>
        <w:left w:val="none" w:sz="0" w:space="0" w:color="auto"/>
        <w:bottom w:val="none" w:sz="0" w:space="0" w:color="auto"/>
        <w:right w:val="none" w:sz="0" w:space="0" w:color="auto"/>
      </w:divBdr>
    </w:div>
    <w:div w:id="545794034">
      <w:bodyDiv w:val="1"/>
      <w:marLeft w:val="0"/>
      <w:marRight w:val="0"/>
      <w:marTop w:val="0"/>
      <w:marBottom w:val="0"/>
      <w:divBdr>
        <w:top w:val="none" w:sz="0" w:space="0" w:color="auto"/>
        <w:left w:val="none" w:sz="0" w:space="0" w:color="auto"/>
        <w:bottom w:val="none" w:sz="0" w:space="0" w:color="auto"/>
        <w:right w:val="none" w:sz="0" w:space="0" w:color="auto"/>
      </w:divBdr>
    </w:div>
    <w:div w:id="566455762">
      <w:bodyDiv w:val="1"/>
      <w:marLeft w:val="0"/>
      <w:marRight w:val="0"/>
      <w:marTop w:val="0"/>
      <w:marBottom w:val="0"/>
      <w:divBdr>
        <w:top w:val="none" w:sz="0" w:space="0" w:color="auto"/>
        <w:left w:val="none" w:sz="0" w:space="0" w:color="auto"/>
        <w:bottom w:val="none" w:sz="0" w:space="0" w:color="auto"/>
        <w:right w:val="none" w:sz="0" w:space="0" w:color="auto"/>
      </w:divBdr>
    </w:div>
    <w:div w:id="587271861">
      <w:bodyDiv w:val="1"/>
      <w:marLeft w:val="0"/>
      <w:marRight w:val="0"/>
      <w:marTop w:val="0"/>
      <w:marBottom w:val="0"/>
      <w:divBdr>
        <w:top w:val="none" w:sz="0" w:space="0" w:color="auto"/>
        <w:left w:val="none" w:sz="0" w:space="0" w:color="auto"/>
        <w:bottom w:val="none" w:sz="0" w:space="0" w:color="auto"/>
        <w:right w:val="none" w:sz="0" w:space="0" w:color="auto"/>
      </w:divBdr>
    </w:div>
    <w:div w:id="587353745">
      <w:bodyDiv w:val="1"/>
      <w:marLeft w:val="0"/>
      <w:marRight w:val="0"/>
      <w:marTop w:val="0"/>
      <w:marBottom w:val="0"/>
      <w:divBdr>
        <w:top w:val="none" w:sz="0" w:space="0" w:color="auto"/>
        <w:left w:val="none" w:sz="0" w:space="0" w:color="auto"/>
        <w:bottom w:val="none" w:sz="0" w:space="0" w:color="auto"/>
        <w:right w:val="none" w:sz="0" w:space="0" w:color="auto"/>
      </w:divBdr>
    </w:div>
    <w:div w:id="598414915">
      <w:bodyDiv w:val="1"/>
      <w:marLeft w:val="0"/>
      <w:marRight w:val="0"/>
      <w:marTop w:val="0"/>
      <w:marBottom w:val="0"/>
      <w:divBdr>
        <w:top w:val="none" w:sz="0" w:space="0" w:color="auto"/>
        <w:left w:val="none" w:sz="0" w:space="0" w:color="auto"/>
        <w:bottom w:val="none" w:sz="0" w:space="0" w:color="auto"/>
        <w:right w:val="none" w:sz="0" w:space="0" w:color="auto"/>
      </w:divBdr>
    </w:div>
    <w:div w:id="606236908">
      <w:bodyDiv w:val="1"/>
      <w:marLeft w:val="0"/>
      <w:marRight w:val="0"/>
      <w:marTop w:val="0"/>
      <w:marBottom w:val="0"/>
      <w:divBdr>
        <w:top w:val="none" w:sz="0" w:space="0" w:color="auto"/>
        <w:left w:val="none" w:sz="0" w:space="0" w:color="auto"/>
        <w:bottom w:val="none" w:sz="0" w:space="0" w:color="auto"/>
        <w:right w:val="none" w:sz="0" w:space="0" w:color="auto"/>
      </w:divBdr>
    </w:div>
    <w:div w:id="608122268">
      <w:bodyDiv w:val="1"/>
      <w:marLeft w:val="0"/>
      <w:marRight w:val="0"/>
      <w:marTop w:val="0"/>
      <w:marBottom w:val="0"/>
      <w:divBdr>
        <w:top w:val="none" w:sz="0" w:space="0" w:color="auto"/>
        <w:left w:val="none" w:sz="0" w:space="0" w:color="auto"/>
        <w:bottom w:val="none" w:sz="0" w:space="0" w:color="auto"/>
        <w:right w:val="none" w:sz="0" w:space="0" w:color="auto"/>
      </w:divBdr>
    </w:div>
    <w:div w:id="623125009">
      <w:bodyDiv w:val="1"/>
      <w:marLeft w:val="0"/>
      <w:marRight w:val="0"/>
      <w:marTop w:val="0"/>
      <w:marBottom w:val="0"/>
      <w:divBdr>
        <w:top w:val="none" w:sz="0" w:space="0" w:color="auto"/>
        <w:left w:val="none" w:sz="0" w:space="0" w:color="auto"/>
        <w:bottom w:val="none" w:sz="0" w:space="0" w:color="auto"/>
        <w:right w:val="none" w:sz="0" w:space="0" w:color="auto"/>
      </w:divBdr>
    </w:div>
    <w:div w:id="628632144">
      <w:bodyDiv w:val="1"/>
      <w:marLeft w:val="0"/>
      <w:marRight w:val="0"/>
      <w:marTop w:val="0"/>
      <w:marBottom w:val="0"/>
      <w:divBdr>
        <w:top w:val="none" w:sz="0" w:space="0" w:color="auto"/>
        <w:left w:val="none" w:sz="0" w:space="0" w:color="auto"/>
        <w:bottom w:val="none" w:sz="0" w:space="0" w:color="auto"/>
        <w:right w:val="none" w:sz="0" w:space="0" w:color="auto"/>
      </w:divBdr>
    </w:div>
    <w:div w:id="634025190">
      <w:bodyDiv w:val="1"/>
      <w:marLeft w:val="0"/>
      <w:marRight w:val="0"/>
      <w:marTop w:val="0"/>
      <w:marBottom w:val="0"/>
      <w:divBdr>
        <w:top w:val="none" w:sz="0" w:space="0" w:color="auto"/>
        <w:left w:val="none" w:sz="0" w:space="0" w:color="auto"/>
        <w:bottom w:val="none" w:sz="0" w:space="0" w:color="auto"/>
        <w:right w:val="none" w:sz="0" w:space="0" w:color="auto"/>
      </w:divBdr>
    </w:div>
    <w:div w:id="638540241">
      <w:bodyDiv w:val="1"/>
      <w:marLeft w:val="0"/>
      <w:marRight w:val="0"/>
      <w:marTop w:val="0"/>
      <w:marBottom w:val="0"/>
      <w:divBdr>
        <w:top w:val="none" w:sz="0" w:space="0" w:color="auto"/>
        <w:left w:val="none" w:sz="0" w:space="0" w:color="auto"/>
        <w:bottom w:val="none" w:sz="0" w:space="0" w:color="auto"/>
        <w:right w:val="none" w:sz="0" w:space="0" w:color="auto"/>
      </w:divBdr>
    </w:div>
    <w:div w:id="652681117">
      <w:bodyDiv w:val="1"/>
      <w:marLeft w:val="0"/>
      <w:marRight w:val="0"/>
      <w:marTop w:val="0"/>
      <w:marBottom w:val="0"/>
      <w:divBdr>
        <w:top w:val="none" w:sz="0" w:space="0" w:color="auto"/>
        <w:left w:val="none" w:sz="0" w:space="0" w:color="auto"/>
        <w:bottom w:val="none" w:sz="0" w:space="0" w:color="auto"/>
        <w:right w:val="none" w:sz="0" w:space="0" w:color="auto"/>
      </w:divBdr>
    </w:div>
    <w:div w:id="657416472">
      <w:bodyDiv w:val="1"/>
      <w:marLeft w:val="0"/>
      <w:marRight w:val="0"/>
      <w:marTop w:val="0"/>
      <w:marBottom w:val="0"/>
      <w:divBdr>
        <w:top w:val="none" w:sz="0" w:space="0" w:color="auto"/>
        <w:left w:val="none" w:sz="0" w:space="0" w:color="auto"/>
        <w:bottom w:val="none" w:sz="0" w:space="0" w:color="auto"/>
        <w:right w:val="none" w:sz="0" w:space="0" w:color="auto"/>
      </w:divBdr>
    </w:div>
    <w:div w:id="680009941">
      <w:bodyDiv w:val="1"/>
      <w:marLeft w:val="0"/>
      <w:marRight w:val="0"/>
      <w:marTop w:val="0"/>
      <w:marBottom w:val="0"/>
      <w:divBdr>
        <w:top w:val="none" w:sz="0" w:space="0" w:color="auto"/>
        <w:left w:val="none" w:sz="0" w:space="0" w:color="auto"/>
        <w:bottom w:val="none" w:sz="0" w:space="0" w:color="auto"/>
        <w:right w:val="none" w:sz="0" w:space="0" w:color="auto"/>
      </w:divBdr>
    </w:div>
    <w:div w:id="682783550">
      <w:bodyDiv w:val="1"/>
      <w:marLeft w:val="0"/>
      <w:marRight w:val="0"/>
      <w:marTop w:val="0"/>
      <w:marBottom w:val="0"/>
      <w:divBdr>
        <w:top w:val="none" w:sz="0" w:space="0" w:color="auto"/>
        <w:left w:val="none" w:sz="0" w:space="0" w:color="auto"/>
        <w:bottom w:val="none" w:sz="0" w:space="0" w:color="auto"/>
        <w:right w:val="none" w:sz="0" w:space="0" w:color="auto"/>
      </w:divBdr>
    </w:div>
    <w:div w:id="695696598">
      <w:bodyDiv w:val="1"/>
      <w:marLeft w:val="0"/>
      <w:marRight w:val="0"/>
      <w:marTop w:val="0"/>
      <w:marBottom w:val="0"/>
      <w:divBdr>
        <w:top w:val="none" w:sz="0" w:space="0" w:color="auto"/>
        <w:left w:val="none" w:sz="0" w:space="0" w:color="auto"/>
        <w:bottom w:val="none" w:sz="0" w:space="0" w:color="auto"/>
        <w:right w:val="none" w:sz="0" w:space="0" w:color="auto"/>
      </w:divBdr>
    </w:div>
    <w:div w:id="701592411">
      <w:bodyDiv w:val="1"/>
      <w:marLeft w:val="0"/>
      <w:marRight w:val="0"/>
      <w:marTop w:val="0"/>
      <w:marBottom w:val="0"/>
      <w:divBdr>
        <w:top w:val="none" w:sz="0" w:space="0" w:color="auto"/>
        <w:left w:val="none" w:sz="0" w:space="0" w:color="auto"/>
        <w:bottom w:val="none" w:sz="0" w:space="0" w:color="auto"/>
        <w:right w:val="none" w:sz="0" w:space="0" w:color="auto"/>
      </w:divBdr>
    </w:div>
    <w:div w:id="710155115">
      <w:bodyDiv w:val="1"/>
      <w:marLeft w:val="0"/>
      <w:marRight w:val="0"/>
      <w:marTop w:val="0"/>
      <w:marBottom w:val="0"/>
      <w:divBdr>
        <w:top w:val="none" w:sz="0" w:space="0" w:color="auto"/>
        <w:left w:val="none" w:sz="0" w:space="0" w:color="auto"/>
        <w:bottom w:val="none" w:sz="0" w:space="0" w:color="auto"/>
        <w:right w:val="none" w:sz="0" w:space="0" w:color="auto"/>
      </w:divBdr>
    </w:div>
    <w:div w:id="712971343">
      <w:bodyDiv w:val="1"/>
      <w:marLeft w:val="0"/>
      <w:marRight w:val="0"/>
      <w:marTop w:val="0"/>
      <w:marBottom w:val="0"/>
      <w:divBdr>
        <w:top w:val="none" w:sz="0" w:space="0" w:color="auto"/>
        <w:left w:val="none" w:sz="0" w:space="0" w:color="auto"/>
        <w:bottom w:val="none" w:sz="0" w:space="0" w:color="auto"/>
        <w:right w:val="none" w:sz="0" w:space="0" w:color="auto"/>
      </w:divBdr>
    </w:div>
    <w:div w:id="717315789">
      <w:bodyDiv w:val="1"/>
      <w:marLeft w:val="0"/>
      <w:marRight w:val="0"/>
      <w:marTop w:val="0"/>
      <w:marBottom w:val="0"/>
      <w:divBdr>
        <w:top w:val="none" w:sz="0" w:space="0" w:color="auto"/>
        <w:left w:val="none" w:sz="0" w:space="0" w:color="auto"/>
        <w:bottom w:val="none" w:sz="0" w:space="0" w:color="auto"/>
        <w:right w:val="none" w:sz="0" w:space="0" w:color="auto"/>
      </w:divBdr>
    </w:div>
    <w:div w:id="719288162">
      <w:bodyDiv w:val="1"/>
      <w:marLeft w:val="0"/>
      <w:marRight w:val="0"/>
      <w:marTop w:val="0"/>
      <w:marBottom w:val="0"/>
      <w:divBdr>
        <w:top w:val="none" w:sz="0" w:space="0" w:color="auto"/>
        <w:left w:val="none" w:sz="0" w:space="0" w:color="auto"/>
        <w:bottom w:val="none" w:sz="0" w:space="0" w:color="auto"/>
        <w:right w:val="none" w:sz="0" w:space="0" w:color="auto"/>
      </w:divBdr>
    </w:div>
    <w:div w:id="745953335">
      <w:bodyDiv w:val="1"/>
      <w:marLeft w:val="0"/>
      <w:marRight w:val="0"/>
      <w:marTop w:val="0"/>
      <w:marBottom w:val="0"/>
      <w:divBdr>
        <w:top w:val="none" w:sz="0" w:space="0" w:color="auto"/>
        <w:left w:val="none" w:sz="0" w:space="0" w:color="auto"/>
        <w:bottom w:val="none" w:sz="0" w:space="0" w:color="auto"/>
        <w:right w:val="none" w:sz="0" w:space="0" w:color="auto"/>
      </w:divBdr>
    </w:div>
    <w:div w:id="751704816">
      <w:bodyDiv w:val="1"/>
      <w:marLeft w:val="0"/>
      <w:marRight w:val="0"/>
      <w:marTop w:val="0"/>
      <w:marBottom w:val="0"/>
      <w:divBdr>
        <w:top w:val="none" w:sz="0" w:space="0" w:color="auto"/>
        <w:left w:val="none" w:sz="0" w:space="0" w:color="auto"/>
        <w:bottom w:val="none" w:sz="0" w:space="0" w:color="auto"/>
        <w:right w:val="none" w:sz="0" w:space="0" w:color="auto"/>
      </w:divBdr>
    </w:div>
    <w:div w:id="753674354">
      <w:bodyDiv w:val="1"/>
      <w:marLeft w:val="0"/>
      <w:marRight w:val="0"/>
      <w:marTop w:val="0"/>
      <w:marBottom w:val="0"/>
      <w:divBdr>
        <w:top w:val="none" w:sz="0" w:space="0" w:color="auto"/>
        <w:left w:val="none" w:sz="0" w:space="0" w:color="auto"/>
        <w:bottom w:val="none" w:sz="0" w:space="0" w:color="auto"/>
        <w:right w:val="none" w:sz="0" w:space="0" w:color="auto"/>
      </w:divBdr>
    </w:div>
    <w:div w:id="756168215">
      <w:bodyDiv w:val="1"/>
      <w:marLeft w:val="0"/>
      <w:marRight w:val="0"/>
      <w:marTop w:val="0"/>
      <w:marBottom w:val="0"/>
      <w:divBdr>
        <w:top w:val="none" w:sz="0" w:space="0" w:color="auto"/>
        <w:left w:val="none" w:sz="0" w:space="0" w:color="auto"/>
        <w:bottom w:val="none" w:sz="0" w:space="0" w:color="auto"/>
        <w:right w:val="none" w:sz="0" w:space="0" w:color="auto"/>
      </w:divBdr>
    </w:div>
    <w:div w:id="760953580">
      <w:bodyDiv w:val="1"/>
      <w:marLeft w:val="0"/>
      <w:marRight w:val="0"/>
      <w:marTop w:val="0"/>
      <w:marBottom w:val="0"/>
      <w:divBdr>
        <w:top w:val="none" w:sz="0" w:space="0" w:color="auto"/>
        <w:left w:val="none" w:sz="0" w:space="0" w:color="auto"/>
        <w:bottom w:val="none" w:sz="0" w:space="0" w:color="auto"/>
        <w:right w:val="none" w:sz="0" w:space="0" w:color="auto"/>
      </w:divBdr>
    </w:div>
    <w:div w:id="824278364">
      <w:bodyDiv w:val="1"/>
      <w:marLeft w:val="0"/>
      <w:marRight w:val="0"/>
      <w:marTop w:val="0"/>
      <w:marBottom w:val="0"/>
      <w:divBdr>
        <w:top w:val="none" w:sz="0" w:space="0" w:color="auto"/>
        <w:left w:val="none" w:sz="0" w:space="0" w:color="auto"/>
        <w:bottom w:val="none" w:sz="0" w:space="0" w:color="auto"/>
        <w:right w:val="none" w:sz="0" w:space="0" w:color="auto"/>
      </w:divBdr>
    </w:div>
    <w:div w:id="833644386">
      <w:bodyDiv w:val="1"/>
      <w:marLeft w:val="0"/>
      <w:marRight w:val="0"/>
      <w:marTop w:val="0"/>
      <w:marBottom w:val="0"/>
      <w:divBdr>
        <w:top w:val="none" w:sz="0" w:space="0" w:color="auto"/>
        <w:left w:val="none" w:sz="0" w:space="0" w:color="auto"/>
        <w:bottom w:val="none" w:sz="0" w:space="0" w:color="auto"/>
        <w:right w:val="none" w:sz="0" w:space="0" w:color="auto"/>
      </w:divBdr>
    </w:div>
    <w:div w:id="855733815">
      <w:bodyDiv w:val="1"/>
      <w:marLeft w:val="0"/>
      <w:marRight w:val="0"/>
      <w:marTop w:val="0"/>
      <w:marBottom w:val="0"/>
      <w:divBdr>
        <w:top w:val="none" w:sz="0" w:space="0" w:color="auto"/>
        <w:left w:val="none" w:sz="0" w:space="0" w:color="auto"/>
        <w:bottom w:val="none" w:sz="0" w:space="0" w:color="auto"/>
        <w:right w:val="none" w:sz="0" w:space="0" w:color="auto"/>
      </w:divBdr>
    </w:div>
    <w:div w:id="864558667">
      <w:bodyDiv w:val="1"/>
      <w:marLeft w:val="0"/>
      <w:marRight w:val="0"/>
      <w:marTop w:val="0"/>
      <w:marBottom w:val="0"/>
      <w:divBdr>
        <w:top w:val="none" w:sz="0" w:space="0" w:color="auto"/>
        <w:left w:val="none" w:sz="0" w:space="0" w:color="auto"/>
        <w:bottom w:val="none" w:sz="0" w:space="0" w:color="auto"/>
        <w:right w:val="none" w:sz="0" w:space="0" w:color="auto"/>
      </w:divBdr>
    </w:div>
    <w:div w:id="869688307">
      <w:bodyDiv w:val="1"/>
      <w:marLeft w:val="0"/>
      <w:marRight w:val="0"/>
      <w:marTop w:val="0"/>
      <w:marBottom w:val="0"/>
      <w:divBdr>
        <w:top w:val="none" w:sz="0" w:space="0" w:color="auto"/>
        <w:left w:val="none" w:sz="0" w:space="0" w:color="auto"/>
        <w:bottom w:val="none" w:sz="0" w:space="0" w:color="auto"/>
        <w:right w:val="none" w:sz="0" w:space="0" w:color="auto"/>
      </w:divBdr>
    </w:div>
    <w:div w:id="871695858">
      <w:bodyDiv w:val="1"/>
      <w:marLeft w:val="0"/>
      <w:marRight w:val="0"/>
      <w:marTop w:val="0"/>
      <w:marBottom w:val="0"/>
      <w:divBdr>
        <w:top w:val="none" w:sz="0" w:space="0" w:color="auto"/>
        <w:left w:val="none" w:sz="0" w:space="0" w:color="auto"/>
        <w:bottom w:val="none" w:sz="0" w:space="0" w:color="auto"/>
        <w:right w:val="none" w:sz="0" w:space="0" w:color="auto"/>
      </w:divBdr>
    </w:div>
    <w:div w:id="872155518">
      <w:bodyDiv w:val="1"/>
      <w:marLeft w:val="0"/>
      <w:marRight w:val="0"/>
      <w:marTop w:val="0"/>
      <w:marBottom w:val="0"/>
      <w:divBdr>
        <w:top w:val="none" w:sz="0" w:space="0" w:color="auto"/>
        <w:left w:val="none" w:sz="0" w:space="0" w:color="auto"/>
        <w:bottom w:val="none" w:sz="0" w:space="0" w:color="auto"/>
        <w:right w:val="none" w:sz="0" w:space="0" w:color="auto"/>
      </w:divBdr>
    </w:div>
    <w:div w:id="875121499">
      <w:bodyDiv w:val="1"/>
      <w:marLeft w:val="0"/>
      <w:marRight w:val="0"/>
      <w:marTop w:val="0"/>
      <w:marBottom w:val="0"/>
      <w:divBdr>
        <w:top w:val="none" w:sz="0" w:space="0" w:color="auto"/>
        <w:left w:val="none" w:sz="0" w:space="0" w:color="auto"/>
        <w:bottom w:val="none" w:sz="0" w:space="0" w:color="auto"/>
        <w:right w:val="none" w:sz="0" w:space="0" w:color="auto"/>
      </w:divBdr>
    </w:div>
    <w:div w:id="895169691">
      <w:bodyDiv w:val="1"/>
      <w:marLeft w:val="0"/>
      <w:marRight w:val="0"/>
      <w:marTop w:val="0"/>
      <w:marBottom w:val="0"/>
      <w:divBdr>
        <w:top w:val="none" w:sz="0" w:space="0" w:color="auto"/>
        <w:left w:val="none" w:sz="0" w:space="0" w:color="auto"/>
        <w:bottom w:val="none" w:sz="0" w:space="0" w:color="auto"/>
        <w:right w:val="none" w:sz="0" w:space="0" w:color="auto"/>
      </w:divBdr>
    </w:div>
    <w:div w:id="897979514">
      <w:bodyDiv w:val="1"/>
      <w:marLeft w:val="0"/>
      <w:marRight w:val="0"/>
      <w:marTop w:val="0"/>
      <w:marBottom w:val="0"/>
      <w:divBdr>
        <w:top w:val="none" w:sz="0" w:space="0" w:color="auto"/>
        <w:left w:val="none" w:sz="0" w:space="0" w:color="auto"/>
        <w:bottom w:val="none" w:sz="0" w:space="0" w:color="auto"/>
        <w:right w:val="none" w:sz="0" w:space="0" w:color="auto"/>
      </w:divBdr>
    </w:div>
    <w:div w:id="898828064">
      <w:bodyDiv w:val="1"/>
      <w:marLeft w:val="0"/>
      <w:marRight w:val="0"/>
      <w:marTop w:val="0"/>
      <w:marBottom w:val="0"/>
      <w:divBdr>
        <w:top w:val="none" w:sz="0" w:space="0" w:color="auto"/>
        <w:left w:val="none" w:sz="0" w:space="0" w:color="auto"/>
        <w:bottom w:val="none" w:sz="0" w:space="0" w:color="auto"/>
        <w:right w:val="none" w:sz="0" w:space="0" w:color="auto"/>
      </w:divBdr>
    </w:div>
    <w:div w:id="908999809">
      <w:bodyDiv w:val="1"/>
      <w:marLeft w:val="0"/>
      <w:marRight w:val="0"/>
      <w:marTop w:val="0"/>
      <w:marBottom w:val="0"/>
      <w:divBdr>
        <w:top w:val="none" w:sz="0" w:space="0" w:color="auto"/>
        <w:left w:val="none" w:sz="0" w:space="0" w:color="auto"/>
        <w:bottom w:val="none" w:sz="0" w:space="0" w:color="auto"/>
        <w:right w:val="none" w:sz="0" w:space="0" w:color="auto"/>
      </w:divBdr>
    </w:div>
    <w:div w:id="915552241">
      <w:bodyDiv w:val="1"/>
      <w:marLeft w:val="0"/>
      <w:marRight w:val="0"/>
      <w:marTop w:val="0"/>
      <w:marBottom w:val="0"/>
      <w:divBdr>
        <w:top w:val="none" w:sz="0" w:space="0" w:color="auto"/>
        <w:left w:val="none" w:sz="0" w:space="0" w:color="auto"/>
        <w:bottom w:val="none" w:sz="0" w:space="0" w:color="auto"/>
        <w:right w:val="none" w:sz="0" w:space="0" w:color="auto"/>
      </w:divBdr>
    </w:div>
    <w:div w:id="918632997">
      <w:bodyDiv w:val="1"/>
      <w:marLeft w:val="0"/>
      <w:marRight w:val="0"/>
      <w:marTop w:val="0"/>
      <w:marBottom w:val="0"/>
      <w:divBdr>
        <w:top w:val="none" w:sz="0" w:space="0" w:color="auto"/>
        <w:left w:val="none" w:sz="0" w:space="0" w:color="auto"/>
        <w:bottom w:val="none" w:sz="0" w:space="0" w:color="auto"/>
        <w:right w:val="none" w:sz="0" w:space="0" w:color="auto"/>
      </w:divBdr>
    </w:div>
    <w:div w:id="936249679">
      <w:bodyDiv w:val="1"/>
      <w:marLeft w:val="0"/>
      <w:marRight w:val="0"/>
      <w:marTop w:val="0"/>
      <w:marBottom w:val="0"/>
      <w:divBdr>
        <w:top w:val="none" w:sz="0" w:space="0" w:color="auto"/>
        <w:left w:val="none" w:sz="0" w:space="0" w:color="auto"/>
        <w:bottom w:val="none" w:sz="0" w:space="0" w:color="auto"/>
        <w:right w:val="none" w:sz="0" w:space="0" w:color="auto"/>
      </w:divBdr>
    </w:div>
    <w:div w:id="940141091">
      <w:bodyDiv w:val="1"/>
      <w:marLeft w:val="0"/>
      <w:marRight w:val="0"/>
      <w:marTop w:val="0"/>
      <w:marBottom w:val="0"/>
      <w:divBdr>
        <w:top w:val="none" w:sz="0" w:space="0" w:color="auto"/>
        <w:left w:val="none" w:sz="0" w:space="0" w:color="auto"/>
        <w:bottom w:val="none" w:sz="0" w:space="0" w:color="auto"/>
        <w:right w:val="none" w:sz="0" w:space="0" w:color="auto"/>
      </w:divBdr>
    </w:div>
    <w:div w:id="952831142">
      <w:bodyDiv w:val="1"/>
      <w:marLeft w:val="0"/>
      <w:marRight w:val="0"/>
      <w:marTop w:val="0"/>
      <w:marBottom w:val="0"/>
      <w:divBdr>
        <w:top w:val="none" w:sz="0" w:space="0" w:color="auto"/>
        <w:left w:val="none" w:sz="0" w:space="0" w:color="auto"/>
        <w:bottom w:val="none" w:sz="0" w:space="0" w:color="auto"/>
        <w:right w:val="none" w:sz="0" w:space="0" w:color="auto"/>
      </w:divBdr>
    </w:div>
    <w:div w:id="952831188">
      <w:bodyDiv w:val="1"/>
      <w:marLeft w:val="0"/>
      <w:marRight w:val="0"/>
      <w:marTop w:val="0"/>
      <w:marBottom w:val="0"/>
      <w:divBdr>
        <w:top w:val="none" w:sz="0" w:space="0" w:color="auto"/>
        <w:left w:val="none" w:sz="0" w:space="0" w:color="auto"/>
        <w:bottom w:val="none" w:sz="0" w:space="0" w:color="auto"/>
        <w:right w:val="none" w:sz="0" w:space="0" w:color="auto"/>
      </w:divBdr>
    </w:div>
    <w:div w:id="970669441">
      <w:bodyDiv w:val="1"/>
      <w:marLeft w:val="0"/>
      <w:marRight w:val="0"/>
      <w:marTop w:val="0"/>
      <w:marBottom w:val="0"/>
      <w:divBdr>
        <w:top w:val="none" w:sz="0" w:space="0" w:color="auto"/>
        <w:left w:val="none" w:sz="0" w:space="0" w:color="auto"/>
        <w:bottom w:val="none" w:sz="0" w:space="0" w:color="auto"/>
        <w:right w:val="none" w:sz="0" w:space="0" w:color="auto"/>
      </w:divBdr>
    </w:div>
    <w:div w:id="978149834">
      <w:bodyDiv w:val="1"/>
      <w:marLeft w:val="0"/>
      <w:marRight w:val="0"/>
      <w:marTop w:val="0"/>
      <w:marBottom w:val="0"/>
      <w:divBdr>
        <w:top w:val="none" w:sz="0" w:space="0" w:color="auto"/>
        <w:left w:val="none" w:sz="0" w:space="0" w:color="auto"/>
        <w:bottom w:val="none" w:sz="0" w:space="0" w:color="auto"/>
        <w:right w:val="none" w:sz="0" w:space="0" w:color="auto"/>
      </w:divBdr>
    </w:div>
    <w:div w:id="980690189">
      <w:bodyDiv w:val="1"/>
      <w:marLeft w:val="0"/>
      <w:marRight w:val="0"/>
      <w:marTop w:val="0"/>
      <w:marBottom w:val="0"/>
      <w:divBdr>
        <w:top w:val="none" w:sz="0" w:space="0" w:color="auto"/>
        <w:left w:val="none" w:sz="0" w:space="0" w:color="auto"/>
        <w:bottom w:val="none" w:sz="0" w:space="0" w:color="auto"/>
        <w:right w:val="none" w:sz="0" w:space="0" w:color="auto"/>
      </w:divBdr>
    </w:div>
    <w:div w:id="988095398">
      <w:bodyDiv w:val="1"/>
      <w:marLeft w:val="0"/>
      <w:marRight w:val="0"/>
      <w:marTop w:val="0"/>
      <w:marBottom w:val="0"/>
      <w:divBdr>
        <w:top w:val="none" w:sz="0" w:space="0" w:color="auto"/>
        <w:left w:val="none" w:sz="0" w:space="0" w:color="auto"/>
        <w:bottom w:val="none" w:sz="0" w:space="0" w:color="auto"/>
        <w:right w:val="none" w:sz="0" w:space="0" w:color="auto"/>
      </w:divBdr>
    </w:div>
    <w:div w:id="1007832639">
      <w:bodyDiv w:val="1"/>
      <w:marLeft w:val="0"/>
      <w:marRight w:val="0"/>
      <w:marTop w:val="0"/>
      <w:marBottom w:val="0"/>
      <w:divBdr>
        <w:top w:val="none" w:sz="0" w:space="0" w:color="auto"/>
        <w:left w:val="none" w:sz="0" w:space="0" w:color="auto"/>
        <w:bottom w:val="none" w:sz="0" w:space="0" w:color="auto"/>
        <w:right w:val="none" w:sz="0" w:space="0" w:color="auto"/>
      </w:divBdr>
    </w:div>
    <w:div w:id="1011251401">
      <w:bodyDiv w:val="1"/>
      <w:marLeft w:val="0"/>
      <w:marRight w:val="0"/>
      <w:marTop w:val="0"/>
      <w:marBottom w:val="0"/>
      <w:divBdr>
        <w:top w:val="none" w:sz="0" w:space="0" w:color="auto"/>
        <w:left w:val="none" w:sz="0" w:space="0" w:color="auto"/>
        <w:bottom w:val="none" w:sz="0" w:space="0" w:color="auto"/>
        <w:right w:val="none" w:sz="0" w:space="0" w:color="auto"/>
      </w:divBdr>
    </w:div>
    <w:div w:id="1026755730">
      <w:bodyDiv w:val="1"/>
      <w:marLeft w:val="0"/>
      <w:marRight w:val="0"/>
      <w:marTop w:val="0"/>
      <w:marBottom w:val="0"/>
      <w:divBdr>
        <w:top w:val="none" w:sz="0" w:space="0" w:color="auto"/>
        <w:left w:val="none" w:sz="0" w:space="0" w:color="auto"/>
        <w:bottom w:val="none" w:sz="0" w:space="0" w:color="auto"/>
        <w:right w:val="none" w:sz="0" w:space="0" w:color="auto"/>
      </w:divBdr>
    </w:div>
    <w:div w:id="1029834841">
      <w:bodyDiv w:val="1"/>
      <w:marLeft w:val="0"/>
      <w:marRight w:val="0"/>
      <w:marTop w:val="0"/>
      <w:marBottom w:val="0"/>
      <w:divBdr>
        <w:top w:val="none" w:sz="0" w:space="0" w:color="auto"/>
        <w:left w:val="none" w:sz="0" w:space="0" w:color="auto"/>
        <w:bottom w:val="none" w:sz="0" w:space="0" w:color="auto"/>
        <w:right w:val="none" w:sz="0" w:space="0" w:color="auto"/>
      </w:divBdr>
    </w:div>
    <w:div w:id="1030842651">
      <w:bodyDiv w:val="1"/>
      <w:marLeft w:val="0"/>
      <w:marRight w:val="0"/>
      <w:marTop w:val="0"/>
      <w:marBottom w:val="0"/>
      <w:divBdr>
        <w:top w:val="none" w:sz="0" w:space="0" w:color="auto"/>
        <w:left w:val="none" w:sz="0" w:space="0" w:color="auto"/>
        <w:bottom w:val="none" w:sz="0" w:space="0" w:color="auto"/>
        <w:right w:val="none" w:sz="0" w:space="0" w:color="auto"/>
      </w:divBdr>
    </w:div>
    <w:div w:id="1034961705">
      <w:bodyDiv w:val="1"/>
      <w:marLeft w:val="0"/>
      <w:marRight w:val="0"/>
      <w:marTop w:val="0"/>
      <w:marBottom w:val="0"/>
      <w:divBdr>
        <w:top w:val="none" w:sz="0" w:space="0" w:color="auto"/>
        <w:left w:val="none" w:sz="0" w:space="0" w:color="auto"/>
        <w:bottom w:val="none" w:sz="0" w:space="0" w:color="auto"/>
        <w:right w:val="none" w:sz="0" w:space="0" w:color="auto"/>
      </w:divBdr>
    </w:div>
    <w:div w:id="1037587089">
      <w:bodyDiv w:val="1"/>
      <w:marLeft w:val="0"/>
      <w:marRight w:val="0"/>
      <w:marTop w:val="0"/>
      <w:marBottom w:val="0"/>
      <w:divBdr>
        <w:top w:val="none" w:sz="0" w:space="0" w:color="auto"/>
        <w:left w:val="none" w:sz="0" w:space="0" w:color="auto"/>
        <w:bottom w:val="none" w:sz="0" w:space="0" w:color="auto"/>
        <w:right w:val="none" w:sz="0" w:space="0" w:color="auto"/>
      </w:divBdr>
    </w:div>
    <w:div w:id="1045906341">
      <w:bodyDiv w:val="1"/>
      <w:marLeft w:val="0"/>
      <w:marRight w:val="0"/>
      <w:marTop w:val="0"/>
      <w:marBottom w:val="0"/>
      <w:divBdr>
        <w:top w:val="none" w:sz="0" w:space="0" w:color="auto"/>
        <w:left w:val="none" w:sz="0" w:space="0" w:color="auto"/>
        <w:bottom w:val="none" w:sz="0" w:space="0" w:color="auto"/>
        <w:right w:val="none" w:sz="0" w:space="0" w:color="auto"/>
      </w:divBdr>
    </w:div>
    <w:div w:id="1053458091">
      <w:bodyDiv w:val="1"/>
      <w:marLeft w:val="0"/>
      <w:marRight w:val="0"/>
      <w:marTop w:val="0"/>
      <w:marBottom w:val="0"/>
      <w:divBdr>
        <w:top w:val="none" w:sz="0" w:space="0" w:color="auto"/>
        <w:left w:val="none" w:sz="0" w:space="0" w:color="auto"/>
        <w:bottom w:val="none" w:sz="0" w:space="0" w:color="auto"/>
        <w:right w:val="none" w:sz="0" w:space="0" w:color="auto"/>
      </w:divBdr>
    </w:div>
    <w:div w:id="1060247956">
      <w:bodyDiv w:val="1"/>
      <w:marLeft w:val="0"/>
      <w:marRight w:val="0"/>
      <w:marTop w:val="0"/>
      <w:marBottom w:val="0"/>
      <w:divBdr>
        <w:top w:val="none" w:sz="0" w:space="0" w:color="auto"/>
        <w:left w:val="none" w:sz="0" w:space="0" w:color="auto"/>
        <w:bottom w:val="none" w:sz="0" w:space="0" w:color="auto"/>
        <w:right w:val="none" w:sz="0" w:space="0" w:color="auto"/>
      </w:divBdr>
    </w:div>
    <w:div w:id="1061296956">
      <w:bodyDiv w:val="1"/>
      <w:marLeft w:val="0"/>
      <w:marRight w:val="0"/>
      <w:marTop w:val="0"/>
      <w:marBottom w:val="0"/>
      <w:divBdr>
        <w:top w:val="none" w:sz="0" w:space="0" w:color="auto"/>
        <w:left w:val="none" w:sz="0" w:space="0" w:color="auto"/>
        <w:bottom w:val="none" w:sz="0" w:space="0" w:color="auto"/>
        <w:right w:val="none" w:sz="0" w:space="0" w:color="auto"/>
      </w:divBdr>
    </w:div>
    <w:div w:id="1065643464">
      <w:bodyDiv w:val="1"/>
      <w:marLeft w:val="0"/>
      <w:marRight w:val="0"/>
      <w:marTop w:val="0"/>
      <w:marBottom w:val="0"/>
      <w:divBdr>
        <w:top w:val="none" w:sz="0" w:space="0" w:color="auto"/>
        <w:left w:val="none" w:sz="0" w:space="0" w:color="auto"/>
        <w:bottom w:val="none" w:sz="0" w:space="0" w:color="auto"/>
        <w:right w:val="none" w:sz="0" w:space="0" w:color="auto"/>
      </w:divBdr>
    </w:div>
    <w:div w:id="1082139572">
      <w:bodyDiv w:val="1"/>
      <w:marLeft w:val="0"/>
      <w:marRight w:val="0"/>
      <w:marTop w:val="0"/>
      <w:marBottom w:val="0"/>
      <w:divBdr>
        <w:top w:val="none" w:sz="0" w:space="0" w:color="auto"/>
        <w:left w:val="none" w:sz="0" w:space="0" w:color="auto"/>
        <w:bottom w:val="none" w:sz="0" w:space="0" w:color="auto"/>
        <w:right w:val="none" w:sz="0" w:space="0" w:color="auto"/>
      </w:divBdr>
    </w:div>
    <w:div w:id="1093359148">
      <w:bodyDiv w:val="1"/>
      <w:marLeft w:val="0"/>
      <w:marRight w:val="0"/>
      <w:marTop w:val="0"/>
      <w:marBottom w:val="0"/>
      <w:divBdr>
        <w:top w:val="none" w:sz="0" w:space="0" w:color="auto"/>
        <w:left w:val="none" w:sz="0" w:space="0" w:color="auto"/>
        <w:bottom w:val="none" w:sz="0" w:space="0" w:color="auto"/>
        <w:right w:val="none" w:sz="0" w:space="0" w:color="auto"/>
      </w:divBdr>
    </w:div>
    <w:div w:id="1099716613">
      <w:bodyDiv w:val="1"/>
      <w:marLeft w:val="0"/>
      <w:marRight w:val="0"/>
      <w:marTop w:val="0"/>
      <w:marBottom w:val="0"/>
      <w:divBdr>
        <w:top w:val="none" w:sz="0" w:space="0" w:color="auto"/>
        <w:left w:val="none" w:sz="0" w:space="0" w:color="auto"/>
        <w:bottom w:val="none" w:sz="0" w:space="0" w:color="auto"/>
        <w:right w:val="none" w:sz="0" w:space="0" w:color="auto"/>
      </w:divBdr>
    </w:div>
    <w:div w:id="1111626654">
      <w:bodyDiv w:val="1"/>
      <w:marLeft w:val="0"/>
      <w:marRight w:val="0"/>
      <w:marTop w:val="0"/>
      <w:marBottom w:val="0"/>
      <w:divBdr>
        <w:top w:val="none" w:sz="0" w:space="0" w:color="auto"/>
        <w:left w:val="none" w:sz="0" w:space="0" w:color="auto"/>
        <w:bottom w:val="none" w:sz="0" w:space="0" w:color="auto"/>
        <w:right w:val="none" w:sz="0" w:space="0" w:color="auto"/>
      </w:divBdr>
    </w:div>
    <w:div w:id="1113356637">
      <w:bodyDiv w:val="1"/>
      <w:marLeft w:val="0"/>
      <w:marRight w:val="0"/>
      <w:marTop w:val="0"/>
      <w:marBottom w:val="0"/>
      <w:divBdr>
        <w:top w:val="none" w:sz="0" w:space="0" w:color="auto"/>
        <w:left w:val="none" w:sz="0" w:space="0" w:color="auto"/>
        <w:bottom w:val="none" w:sz="0" w:space="0" w:color="auto"/>
        <w:right w:val="none" w:sz="0" w:space="0" w:color="auto"/>
      </w:divBdr>
    </w:div>
    <w:div w:id="1116946222">
      <w:bodyDiv w:val="1"/>
      <w:marLeft w:val="0"/>
      <w:marRight w:val="0"/>
      <w:marTop w:val="0"/>
      <w:marBottom w:val="0"/>
      <w:divBdr>
        <w:top w:val="none" w:sz="0" w:space="0" w:color="auto"/>
        <w:left w:val="none" w:sz="0" w:space="0" w:color="auto"/>
        <w:bottom w:val="none" w:sz="0" w:space="0" w:color="auto"/>
        <w:right w:val="none" w:sz="0" w:space="0" w:color="auto"/>
      </w:divBdr>
    </w:div>
    <w:div w:id="1120758687">
      <w:bodyDiv w:val="1"/>
      <w:marLeft w:val="0"/>
      <w:marRight w:val="0"/>
      <w:marTop w:val="0"/>
      <w:marBottom w:val="0"/>
      <w:divBdr>
        <w:top w:val="none" w:sz="0" w:space="0" w:color="auto"/>
        <w:left w:val="none" w:sz="0" w:space="0" w:color="auto"/>
        <w:bottom w:val="none" w:sz="0" w:space="0" w:color="auto"/>
        <w:right w:val="none" w:sz="0" w:space="0" w:color="auto"/>
      </w:divBdr>
    </w:div>
    <w:div w:id="1125271714">
      <w:bodyDiv w:val="1"/>
      <w:marLeft w:val="0"/>
      <w:marRight w:val="0"/>
      <w:marTop w:val="0"/>
      <w:marBottom w:val="0"/>
      <w:divBdr>
        <w:top w:val="none" w:sz="0" w:space="0" w:color="auto"/>
        <w:left w:val="none" w:sz="0" w:space="0" w:color="auto"/>
        <w:bottom w:val="none" w:sz="0" w:space="0" w:color="auto"/>
        <w:right w:val="none" w:sz="0" w:space="0" w:color="auto"/>
      </w:divBdr>
    </w:div>
    <w:div w:id="1128277688">
      <w:bodyDiv w:val="1"/>
      <w:marLeft w:val="0"/>
      <w:marRight w:val="0"/>
      <w:marTop w:val="0"/>
      <w:marBottom w:val="0"/>
      <w:divBdr>
        <w:top w:val="none" w:sz="0" w:space="0" w:color="auto"/>
        <w:left w:val="none" w:sz="0" w:space="0" w:color="auto"/>
        <w:bottom w:val="none" w:sz="0" w:space="0" w:color="auto"/>
        <w:right w:val="none" w:sz="0" w:space="0" w:color="auto"/>
      </w:divBdr>
    </w:div>
    <w:div w:id="1128669732">
      <w:bodyDiv w:val="1"/>
      <w:marLeft w:val="0"/>
      <w:marRight w:val="0"/>
      <w:marTop w:val="0"/>
      <w:marBottom w:val="0"/>
      <w:divBdr>
        <w:top w:val="none" w:sz="0" w:space="0" w:color="auto"/>
        <w:left w:val="none" w:sz="0" w:space="0" w:color="auto"/>
        <w:bottom w:val="none" w:sz="0" w:space="0" w:color="auto"/>
        <w:right w:val="none" w:sz="0" w:space="0" w:color="auto"/>
      </w:divBdr>
    </w:div>
    <w:div w:id="1129011665">
      <w:bodyDiv w:val="1"/>
      <w:marLeft w:val="0"/>
      <w:marRight w:val="0"/>
      <w:marTop w:val="0"/>
      <w:marBottom w:val="0"/>
      <w:divBdr>
        <w:top w:val="none" w:sz="0" w:space="0" w:color="auto"/>
        <w:left w:val="none" w:sz="0" w:space="0" w:color="auto"/>
        <w:bottom w:val="none" w:sz="0" w:space="0" w:color="auto"/>
        <w:right w:val="none" w:sz="0" w:space="0" w:color="auto"/>
      </w:divBdr>
    </w:div>
    <w:div w:id="1153566916">
      <w:bodyDiv w:val="1"/>
      <w:marLeft w:val="0"/>
      <w:marRight w:val="0"/>
      <w:marTop w:val="0"/>
      <w:marBottom w:val="0"/>
      <w:divBdr>
        <w:top w:val="none" w:sz="0" w:space="0" w:color="auto"/>
        <w:left w:val="none" w:sz="0" w:space="0" w:color="auto"/>
        <w:bottom w:val="none" w:sz="0" w:space="0" w:color="auto"/>
        <w:right w:val="none" w:sz="0" w:space="0" w:color="auto"/>
      </w:divBdr>
    </w:div>
    <w:div w:id="1185751132">
      <w:bodyDiv w:val="1"/>
      <w:marLeft w:val="0"/>
      <w:marRight w:val="0"/>
      <w:marTop w:val="0"/>
      <w:marBottom w:val="0"/>
      <w:divBdr>
        <w:top w:val="none" w:sz="0" w:space="0" w:color="auto"/>
        <w:left w:val="none" w:sz="0" w:space="0" w:color="auto"/>
        <w:bottom w:val="none" w:sz="0" w:space="0" w:color="auto"/>
        <w:right w:val="none" w:sz="0" w:space="0" w:color="auto"/>
      </w:divBdr>
    </w:div>
    <w:div w:id="1188761103">
      <w:bodyDiv w:val="1"/>
      <w:marLeft w:val="0"/>
      <w:marRight w:val="0"/>
      <w:marTop w:val="0"/>
      <w:marBottom w:val="0"/>
      <w:divBdr>
        <w:top w:val="none" w:sz="0" w:space="0" w:color="auto"/>
        <w:left w:val="none" w:sz="0" w:space="0" w:color="auto"/>
        <w:bottom w:val="none" w:sz="0" w:space="0" w:color="auto"/>
        <w:right w:val="none" w:sz="0" w:space="0" w:color="auto"/>
      </w:divBdr>
    </w:div>
    <w:div w:id="1195342868">
      <w:bodyDiv w:val="1"/>
      <w:marLeft w:val="0"/>
      <w:marRight w:val="0"/>
      <w:marTop w:val="0"/>
      <w:marBottom w:val="0"/>
      <w:divBdr>
        <w:top w:val="none" w:sz="0" w:space="0" w:color="auto"/>
        <w:left w:val="none" w:sz="0" w:space="0" w:color="auto"/>
        <w:bottom w:val="none" w:sz="0" w:space="0" w:color="auto"/>
        <w:right w:val="none" w:sz="0" w:space="0" w:color="auto"/>
      </w:divBdr>
    </w:div>
    <w:div w:id="1197157341">
      <w:bodyDiv w:val="1"/>
      <w:marLeft w:val="0"/>
      <w:marRight w:val="0"/>
      <w:marTop w:val="0"/>
      <w:marBottom w:val="0"/>
      <w:divBdr>
        <w:top w:val="none" w:sz="0" w:space="0" w:color="auto"/>
        <w:left w:val="none" w:sz="0" w:space="0" w:color="auto"/>
        <w:bottom w:val="none" w:sz="0" w:space="0" w:color="auto"/>
        <w:right w:val="none" w:sz="0" w:space="0" w:color="auto"/>
      </w:divBdr>
    </w:div>
    <w:div w:id="1202400948">
      <w:bodyDiv w:val="1"/>
      <w:marLeft w:val="0"/>
      <w:marRight w:val="0"/>
      <w:marTop w:val="0"/>
      <w:marBottom w:val="0"/>
      <w:divBdr>
        <w:top w:val="none" w:sz="0" w:space="0" w:color="auto"/>
        <w:left w:val="none" w:sz="0" w:space="0" w:color="auto"/>
        <w:bottom w:val="none" w:sz="0" w:space="0" w:color="auto"/>
        <w:right w:val="none" w:sz="0" w:space="0" w:color="auto"/>
      </w:divBdr>
    </w:div>
    <w:div w:id="1206453430">
      <w:bodyDiv w:val="1"/>
      <w:marLeft w:val="0"/>
      <w:marRight w:val="0"/>
      <w:marTop w:val="0"/>
      <w:marBottom w:val="0"/>
      <w:divBdr>
        <w:top w:val="none" w:sz="0" w:space="0" w:color="auto"/>
        <w:left w:val="none" w:sz="0" w:space="0" w:color="auto"/>
        <w:bottom w:val="none" w:sz="0" w:space="0" w:color="auto"/>
        <w:right w:val="none" w:sz="0" w:space="0" w:color="auto"/>
      </w:divBdr>
    </w:div>
    <w:div w:id="1210613112">
      <w:bodyDiv w:val="1"/>
      <w:marLeft w:val="0"/>
      <w:marRight w:val="0"/>
      <w:marTop w:val="0"/>
      <w:marBottom w:val="0"/>
      <w:divBdr>
        <w:top w:val="none" w:sz="0" w:space="0" w:color="auto"/>
        <w:left w:val="none" w:sz="0" w:space="0" w:color="auto"/>
        <w:bottom w:val="none" w:sz="0" w:space="0" w:color="auto"/>
        <w:right w:val="none" w:sz="0" w:space="0" w:color="auto"/>
      </w:divBdr>
    </w:div>
    <w:div w:id="1216166138">
      <w:bodyDiv w:val="1"/>
      <w:marLeft w:val="0"/>
      <w:marRight w:val="0"/>
      <w:marTop w:val="0"/>
      <w:marBottom w:val="0"/>
      <w:divBdr>
        <w:top w:val="none" w:sz="0" w:space="0" w:color="auto"/>
        <w:left w:val="none" w:sz="0" w:space="0" w:color="auto"/>
        <w:bottom w:val="none" w:sz="0" w:space="0" w:color="auto"/>
        <w:right w:val="none" w:sz="0" w:space="0" w:color="auto"/>
      </w:divBdr>
    </w:div>
    <w:div w:id="1222716780">
      <w:bodyDiv w:val="1"/>
      <w:marLeft w:val="0"/>
      <w:marRight w:val="0"/>
      <w:marTop w:val="0"/>
      <w:marBottom w:val="0"/>
      <w:divBdr>
        <w:top w:val="none" w:sz="0" w:space="0" w:color="auto"/>
        <w:left w:val="none" w:sz="0" w:space="0" w:color="auto"/>
        <w:bottom w:val="none" w:sz="0" w:space="0" w:color="auto"/>
        <w:right w:val="none" w:sz="0" w:space="0" w:color="auto"/>
      </w:divBdr>
    </w:div>
    <w:div w:id="1227061431">
      <w:bodyDiv w:val="1"/>
      <w:marLeft w:val="0"/>
      <w:marRight w:val="0"/>
      <w:marTop w:val="0"/>
      <w:marBottom w:val="0"/>
      <w:divBdr>
        <w:top w:val="none" w:sz="0" w:space="0" w:color="auto"/>
        <w:left w:val="none" w:sz="0" w:space="0" w:color="auto"/>
        <w:bottom w:val="none" w:sz="0" w:space="0" w:color="auto"/>
        <w:right w:val="none" w:sz="0" w:space="0" w:color="auto"/>
      </w:divBdr>
    </w:div>
    <w:div w:id="1233656536">
      <w:bodyDiv w:val="1"/>
      <w:marLeft w:val="0"/>
      <w:marRight w:val="0"/>
      <w:marTop w:val="0"/>
      <w:marBottom w:val="0"/>
      <w:divBdr>
        <w:top w:val="none" w:sz="0" w:space="0" w:color="auto"/>
        <w:left w:val="none" w:sz="0" w:space="0" w:color="auto"/>
        <w:bottom w:val="none" w:sz="0" w:space="0" w:color="auto"/>
        <w:right w:val="none" w:sz="0" w:space="0" w:color="auto"/>
      </w:divBdr>
    </w:div>
    <w:div w:id="1234051288">
      <w:bodyDiv w:val="1"/>
      <w:marLeft w:val="0"/>
      <w:marRight w:val="0"/>
      <w:marTop w:val="0"/>
      <w:marBottom w:val="0"/>
      <w:divBdr>
        <w:top w:val="none" w:sz="0" w:space="0" w:color="auto"/>
        <w:left w:val="none" w:sz="0" w:space="0" w:color="auto"/>
        <w:bottom w:val="none" w:sz="0" w:space="0" w:color="auto"/>
        <w:right w:val="none" w:sz="0" w:space="0" w:color="auto"/>
      </w:divBdr>
    </w:div>
    <w:div w:id="1238247820">
      <w:bodyDiv w:val="1"/>
      <w:marLeft w:val="0"/>
      <w:marRight w:val="0"/>
      <w:marTop w:val="0"/>
      <w:marBottom w:val="0"/>
      <w:divBdr>
        <w:top w:val="none" w:sz="0" w:space="0" w:color="auto"/>
        <w:left w:val="none" w:sz="0" w:space="0" w:color="auto"/>
        <w:bottom w:val="none" w:sz="0" w:space="0" w:color="auto"/>
        <w:right w:val="none" w:sz="0" w:space="0" w:color="auto"/>
      </w:divBdr>
    </w:div>
    <w:div w:id="1241793078">
      <w:bodyDiv w:val="1"/>
      <w:marLeft w:val="0"/>
      <w:marRight w:val="0"/>
      <w:marTop w:val="0"/>
      <w:marBottom w:val="0"/>
      <w:divBdr>
        <w:top w:val="none" w:sz="0" w:space="0" w:color="auto"/>
        <w:left w:val="none" w:sz="0" w:space="0" w:color="auto"/>
        <w:bottom w:val="none" w:sz="0" w:space="0" w:color="auto"/>
        <w:right w:val="none" w:sz="0" w:space="0" w:color="auto"/>
      </w:divBdr>
    </w:div>
    <w:div w:id="1249922022">
      <w:bodyDiv w:val="1"/>
      <w:marLeft w:val="0"/>
      <w:marRight w:val="0"/>
      <w:marTop w:val="0"/>
      <w:marBottom w:val="0"/>
      <w:divBdr>
        <w:top w:val="none" w:sz="0" w:space="0" w:color="auto"/>
        <w:left w:val="none" w:sz="0" w:space="0" w:color="auto"/>
        <w:bottom w:val="none" w:sz="0" w:space="0" w:color="auto"/>
        <w:right w:val="none" w:sz="0" w:space="0" w:color="auto"/>
      </w:divBdr>
    </w:div>
    <w:div w:id="1272468024">
      <w:bodyDiv w:val="1"/>
      <w:marLeft w:val="0"/>
      <w:marRight w:val="0"/>
      <w:marTop w:val="0"/>
      <w:marBottom w:val="0"/>
      <w:divBdr>
        <w:top w:val="none" w:sz="0" w:space="0" w:color="auto"/>
        <w:left w:val="none" w:sz="0" w:space="0" w:color="auto"/>
        <w:bottom w:val="none" w:sz="0" w:space="0" w:color="auto"/>
        <w:right w:val="none" w:sz="0" w:space="0" w:color="auto"/>
      </w:divBdr>
    </w:div>
    <w:div w:id="1280843288">
      <w:bodyDiv w:val="1"/>
      <w:marLeft w:val="0"/>
      <w:marRight w:val="0"/>
      <w:marTop w:val="0"/>
      <w:marBottom w:val="0"/>
      <w:divBdr>
        <w:top w:val="none" w:sz="0" w:space="0" w:color="auto"/>
        <w:left w:val="none" w:sz="0" w:space="0" w:color="auto"/>
        <w:bottom w:val="none" w:sz="0" w:space="0" w:color="auto"/>
        <w:right w:val="none" w:sz="0" w:space="0" w:color="auto"/>
      </w:divBdr>
    </w:div>
    <w:div w:id="1282611287">
      <w:bodyDiv w:val="1"/>
      <w:marLeft w:val="0"/>
      <w:marRight w:val="0"/>
      <w:marTop w:val="0"/>
      <w:marBottom w:val="0"/>
      <w:divBdr>
        <w:top w:val="none" w:sz="0" w:space="0" w:color="auto"/>
        <w:left w:val="none" w:sz="0" w:space="0" w:color="auto"/>
        <w:bottom w:val="none" w:sz="0" w:space="0" w:color="auto"/>
        <w:right w:val="none" w:sz="0" w:space="0" w:color="auto"/>
      </w:divBdr>
    </w:div>
    <w:div w:id="1286958726">
      <w:bodyDiv w:val="1"/>
      <w:marLeft w:val="0"/>
      <w:marRight w:val="0"/>
      <w:marTop w:val="0"/>
      <w:marBottom w:val="0"/>
      <w:divBdr>
        <w:top w:val="none" w:sz="0" w:space="0" w:color="auto"/>
        <w:left w:val="none" w:sz="0" w:space="0" w:color="auto"/>
        <w:bottom w:val="none" w:sz="0" w:space="0" w:color="auto"/>
        <w:right w:val="none" w:sz="0" w:space="0" w:color="auto"/>
      </w:divBdr>
    </w:div>
    <w:div w:id="1295285863">
      <w:bodyDiv w:val="1"/>
      <w:marLeft w:val="0"/>
      <w:marRight w:val="0"/>
      <w:marTop w:val="0"/>
      <w:marBottom w:val="0"/>
      <w:divBdr>
        <w:top w:val="none" w:sz="0" w:space="0" w:color="auto"/>
        <w:left w:val="none" w:sz="0" w:space="0" w:color="auto"/>
        <w:bottom w:val="none" w:sz="0" w:space="0" w:color="auto"/>
        <w:right w:val="none" w:sz="0" w:space="0" w:color="auto"/>
      </w:divBdr>
    </w:div>
    <w:div w:id="1313214873">
      <w:bodyDiv w:val="1"/>
      <w:marLeft w:val="0"/>
      <w:marRight w:val="0"/>
      <w:marTop w:val="0"/>
      <w:marBottom w:val="0"/>
      <w:divBdr>
        <w:top w:val="none" w:sz="0" w:space="0" w:color="auto"/>
        <w:left w:val="none" w:sz="0" w:space="0" w:color="auto"/>
        <w:bottom w:val="none" w:sz="0" w:space="0" w:color="auto"/>
        <w:right w:val="none" w:sz="0" w:space="0" w:color="auto"/>
      </w:divBdr>
    </w:div>
    <w:div w:id="1322848653">
      <w:bodyDiv w:val="1"/>
      <w:marLeft w:val="0"/>
      <w:marRight w:val="0"/>
      <w:marTop w:val="0"/>
      <w:marBottom w:val="0"/>
      <w:divBdr>
        <w:top w:val="none" w:sz="0" w:space="0" w:color="auto"/>
        <w:left w:val="none" w:sz="0" w:space="0" w:color="auto"/>
        <w:bottom w:val="none" w:sz="0" w:space="0" w:color="auto"/>
        <w:right w:val="none" w:sz="0" w:space="0" w:color="auto"/>
      </w:divBdr>
    </w:div>
    <w:div w:id="1340154631">
      <w:bodyDiv w:val="1"/>
      <w:marLeft w:val="0"/>
      <w:marRight w:val="0"/>
      <w:marTop w:val="0"/>
      <w:marBottom w:val="0"/>
      <w:divBdr>
        <w:top w:val="none" w:sz="0" w:space="0" w:color="auto"/>
        <w:left w:val="none" w:sz="0" w:space="0" w:color="auto"/>
        <w:bottom w:val="none" w:sz="0" w:space="0" w:color="auto"/>
        <w:right w:val="none" w:sz="0" w:space="0" w:color="auto"/>
      </w:divBdr>
    </w:div>
    <w:div w:id="1341009122">
      <w:bodyDiv w:val="1"/>
      <w:marLeft w:val="0"/>
      <w:marRight w:val="0"/>
      <w:marTop w:val="0"/>
      <w:marBottom w:val="0"/>
      <w:divBdr>
        <w:top w:val="none" w:sz="0" w:space="0" w:color="auto"/>
        <w:left w:val="none" w:sz="0" w:space="0" w:color="auto"/>
        <w:bottom w:val="none" w:sz="0" w:space="0" w:color="auto"/>
        <w:right w:val="none" w:sz="0" w:space="0" w:color="auto"/>
      </w:divBdr>
    </w:div>
    <w:div w:id="1341201347">
      <w:bodyDiv w:val="1"/>
      <w:marLeft w:val="0"/>
      <w:marRight w:val="0"/>
      <w:marTop w:val="0"/>
      <w:marBottom w:val="0"/>
      <w:divBdr>
        <w:top w:val="none" w:sz="0" w:space="0" w:color="auto"/>
        <w:left w:val="none" w:sz="0" w:space="0" w:color="auto"/>
        <w:bottom w:val="none" w:sz="0" w:space="0" w:color="auto"/>
        <w:right w:val="none" w:sz="0" w:space="0" w:color="auto"/>
      </w:divBdr>
      <w:divsChild>
        <w:div w:id="645358148">
          <w:marLeft w:val="0"/>
          <w:marRight w:val="0"/>
          <w:marTop w:val="0"/>
          <w:marBottom w:val="0"/>
          <w:divBdr>
            <w:top w:val="none" w:sz="0" w:space="0" w:color="auto"/>
            <w:left w:val="none" w:sz="0" w:space="0" w:color="auto"/>
            <w:bottom w:val="none" w:sz="0" w:space="0" w:color="auto"/>
            <w:right w:val="none" w:sz="0" w:space="0" w:color="auto"/>
          </w:divBdr>
        </w:div>
        <w:div w:id="763185774">
          <w:marLeft w:val="0"/>
          <w:marRight w:val="0"/>
          <w:marTop w:val="0"/>
          <w:marBottom w:val="0"/>
          <w:divBdr>
            <w:top w:val="none" w:sz="0" w:space="0" w:color="auto"/>
            <w:left w:val="none" w:sz="0" w:space="0" w:color="auto"/>
            <w:bottom w:val="none" w:sz="0" w:space="0" w:color="auto"/>
            <w:right w:val="none" w:sz="0" w:space="0" w:color="auto"/>
          </w:divBdr>
        </w:div>
        <w:div w:id="922371502">
          <w:marLeft w:val="0"/>
          <w:marRight w:val="0"/>
          <w:marTop w:val="0"/>
          <w:marBottom w:val="0"/>
          <w:divBdr>
            <w:top w:val="none" w:sz="0" w:space="0" w:color="auto"/>
            <w:left w:val="none" w:sz="0" w:space="0" w:color="auto"/>
            <w:bottom w:val="none" w:sz="0" w:space="0" w:color="auto"/>
            <w:right w:val="none" w:sz="0" w:space="0" w:color="auto"/>
          </w:divBdr>
        </w:div>
        <w:div w:id="1000698472">
          <w:marLeft w:val="0"/>
          <w:marRight w:val="0"/>
          <w:marTop w:val="0"/>
          <w:marBottom w:val="0"/>
          <w:divBdr>
            <w:top w:val="none" w:sz="0" w:space="0" w:color="auto"/>
            <w:left w:val="none" w:sz="0" w:space="0" w:color="auto"/>
            <w:bottom w:val="none" w:sz="0" w:space="0" w:color="auto"/>
            <w:right w:val="none" w:sz="0" w:space="0" w:color="auto"/>
          </w:divBdr>
        </w:div>
        <w:div w:id="1855219941">
          <w:marLeft w:val="0"/>
          <w:marRight w:val="0"/>
          <w:marTop w:val="0"/>
          <w:marBottom w:val="0"/>
          <w:divBdr>
            <w:top w:val="none" w:sz="0" w:space="0" w:color="auto"/>
            <w:left w:val="none" w:sz="0" w:space="0" w:color="auto"/>
            <w:bottom w:val="none" w:sz="0" w:space="0" w:color="auto"/>
            <w:right w:val="none" w:sz="0" w:space="0" w:color="auto"/>
          </w:divBdr>
        </w:div>
        <w:div w:id="2097940092">
          <w:marLeft w:val="0"/>
          <w:marRight w:val="0"/>
          <w:marTop w:val="0"/>
          <w:marBottom w:val="0"/>
          <w:divBdr>
            <w:top w:val="none" w:sz="0" w:space="0" w:color="auto"/>
            <w:left w:val="none" w:sz="0" w:space="0" w:color="auto"/>
            <w:bottom w:val="none" w:sz="0" w:space="0" w:color="auto"/>
            <w:right w:val="none" w:sz="0" w:space="0" w:color="auto"/>
          </w:divBdr>
        </w:div>
      </w:divsChild>
    </w:div>
    <w:div w:id="1349017336">
      <w:bodyDiv w:val="1"/>
      <w:marLeft w:val="0"/>
      <w:marRight w:val="0"/>
      <w:marTop w:val="0"/>
      <w:marBottom w:val="0"/>
      <w:divBdr>
        <w:top w:val="none" w:sz="0" w:space="0" w:color="auto"/>
        <w:left w:val="none" w:sz="0" w:space="0" w:color="auto"/>
        <w:bottom w:val="none" w:sz="0" w:space="0" w:color="auto"/>
        <w:right w:val="none" w:sz="0" w:space="0" w:color="auto"/>
      </w:divBdr>
    </w:div>
    <w:div w:id="1357467286">
      <w:bodyDiv w:val="1"/>
      <w:marLeft w:val="0"/>
      <w:marRight w:val="0"/>
      <w:marTop w:val="0"/>
      <w:marBottom w:val="0"/>
      <w:divBdr>
        <w:top w:val="none" w:sz="0" w:space="0" w:color="auto"/>
        <w:left w:val="none" w:sz="0" w:space="0" w:color="auto"/>
        <w:bottom w:val="none" w:sz="0" w:space="0" w:color="auto"/>
        <w:right w:val="none" w:sz="0" w:space="0" w:color="auto"/>
      </w:divBdr>
    </w:div>
    <w:div w:id="1358893624">
      <w:bodyDiv w:val="1"/>
      <w:marLeft w:val="0"/>
      <w:marRight w:val="0"/>
      <w:marTop w:val="0"/>
      <w:marBottom w:val="0"/>
      <w:divBdr>
        <w:top w:val="none" w:sz="0" w:space="0" w:color="auto"/>
        <w:left w:val="none" w:sz="0" w:space="0" w:color="auto"/>
        <w:bottom w:val="none" w:sz="0" w:space="0" w:color="auto"/>
        <w:right w:val="none" w:sz="0" w:space="0" w:color="auto"/>
      </w:divBdr>
    </w:div>
    <w:div w:id="1366907174">
      <w:bodyDiv w:val="1"/>
      <w:marLeft w:val="0"/>
      <w:marRight w:val="0"/>
      <w:marTop w:val="0"/>
      <w:marBottom w:val="0"/>
      <w:divBdr>
        <w:top w:val="none" w:sz="0" w:space="0" w:color="auto"/>
        <w:left w:val="none" w:sz="0" w:space="0" w:color="auto"/>
        <w:bottom w:val="none" w:sz="0" w:space="0" w:color="auto"/>
        <w:right w:val="none" w:sz="0" w:space="0" w:color="auto"/>
      </w:divBdr>
    </w:div>
    <w:div w:id="1377388823">
      <w:bodyDiv w:val="1"/>
      <w:marLeft w:val="0"/>
      <w:marRight w:val="0"/>
      <w:marTop w:val="0"/>
      <w:marBottom w:val="0"/>
      <w:divBdr>
        <w:top w:val="none" w:sz="0" w:space="0" w:color="auto"/>
        <w:left w:val="none" w:sz="0" w:space="0" w:color="auto"/>
        <w:bottom w:val="none" w:sz="0" w:space="0" w:color="auto"/>
        <w:right w:val="none" w:sz="0" w:space="0" w:color="auto"/>
      </w:divBdr>
    </w:div>
    <w:div w:id="1380594456">
      <w:bodyDiv w:val="1"/>
      <w:marLeft w:val="0"/>
      <w:marRight w:val="0"/>
      <w:marTop w:val="0"/>
      <w:marBottom w:val="0"/>
      <w:divBdr>
        <w:top w:val="none" w:sz="0" w:space="0" w:color="auto"/>
        <w:left w:val="none" w:sz="0" w:space="0" w:color="auto"/>
        <w:bottom w:val="none" w:sz="0" w:space="0" w:color="auto"/>
        <w:right w:val="none" w:sz="0" w:space="0" w:color="auto"/>
      </w:divBdr>
    </w:div>
    <w:div w:id="1381856486">
      <w:bodyDiv w:val="1"/>
      <w:marLeft w:val="0"/>
      <w:marRight w:val="0"/>
      <w:marTop w:val="0"/>
      <w:marBottom w:val="0"/>
      <w:divBdr>
        <w:top w:val="none" w:sz="0" w:space="0" w:color="auto"/>
        <w:left w:val="none" w:sz="0" w:space="0" w:color="auto"/>
        <w:bottom w:val="none" w:sz="0" w:space="0" w:color="auto"/>
        <w:right w:val="none" w:sz="0" w:space="0" w:color="auto"/>
      </w:divBdr>
    </w:div>
    <w:div w:id="1408696713">
      <w:bodyDiv w:val="1"/>
      <w:marLeft w:val="0"/>
      <w:marRight w:val="0"/>
      <w:marTop w:val="0"/>
      <w:marBottom w:val="0"/>
      <w:divBdr>
        <w:top w:val="none" w:sz="0" w:space="0" w:color="auto"/>
        <w:left w:val="none" w:sz="0" w:space="0" w:color="auto"/>
        <w:bottom w:val="none" w:sz="0" w:space="0" w:color="auto"/>
        <w:right w:val="none" w:sz="0" w:space="0" w:color="auto"/>
      </w:divBdr>
    </w:div>
    <w:div w:id="1417707264">
      <w:bodyDiv w:val="1"/>
      <w:marLeft w:val="0"/>
      <w:marRight w:val="0"/>
      <w:marTop w:val="0"/>
      <w:marBottom w:val="0"/>
      <w:divBdr>
        <w:top w:val="none" w:sz="0" w:space="0" w:color="auto"/>
        <w:left w:val="none" w:sz="0" w:space="0" w:color="auto"/>
        <w:bottom w:val="none" w:sz="0" w:space="0" w:color="auto"/>
        <w:right w:val="none" w:sz="0" w:space="0" w:color="auto"/>
      </w:divBdr>
    </w:div>
    <w:div w:id="1424181074">
      <w:bodyDiv w:val="1"/>
      <w:marLeft w:val="0"/>
      <w:marRight w:val="0"/>
      <w:marTop w:val="0"/>
      <w:marBottom w:val="0"/>
      <w:divBdr>
        <w:top w:val="none" w:sz="0" w:space="0" w:color="auto"/>
        <w:left w:val="none" w:sz="0" w:space="0" w:color="auto"/>
        <w:bottom w:val="none" w:sz="0" w:space="0" w:color="auto"/>
        <w:right w:val="none" w:sz="0" w:space="0" w:color="auto"/>
      </w:divBdr>
    </w:div>
    <w:div w:id="1424452824">
      <w:bodyDiv w:val="1"/>
      <w:marLeft w:val="0"/>
      <w:marRight w:val="0"/>
      <w:marTop w:val="0"/>
      <w:marBottom w:val="0"/>
      <w:divBdr>
        <w:top w:val="none" w:sz="0" w:space="0" w:color="auto"/>
        <w:left w:val="none" w:sz="0" w:space="0" w:color="auto"/>
        <w:bottom w:val="none" w:sz="0" w:space="0" w:color="auto"/>
        <w:right w:val="none" w:sz="0" w:space="0" w:color="auto"/>
      </w:divBdr>
      <w:divsChild>
        <w:div w:id="1613249286">
          <w:marLeft w:val="0"/>
          <w:marRight w:val="0"/>
          <w:marTop w:val="0"/>
          <w:marBottom w:val="0"/>
          <w:divBdr>
            <w:top w:val="none" w:sz="0" w:space="0" w:color="auto"/>
            <w:left w:val="none" w:sz="0" w:space="0" w:color="auto"/>
            <w:bottom w:val="none" w:sz="0" w:space="0" w:color="auto"/>
            <w:right w:val="none" w:sz="0" w:space="0" w:color="auto"/>
          </w:divBdr>
        </w:div>
        <w:div w:id="1862668381">
          <w:marLeft w:val="0"/>
          <w:marRight w:val="0"/>
          <w:marTop w:val="0"/>
          <w:marBottom w:val="0"/>
          <w:divBdr>
            <w:top w:val="none" w:sz="0" w:space="0" w:color="auto"/>
            <w:left w:val="none" w:sz="0" w:space="0" w:color="auto"/>
            <w:bottom w:val="none" w:sz="0" w:space="0" w:color="auto"/>
            <w:right w:val="none" w:sz="0" w:space="0" w:color="auto"/>
          </w:divBdr>
        </w:div>
        <w:div w:id="1115292477">
          <w:marLeft w:val="0"/>
          <w:marRight w:val="0"/>
          <w:marTop w:val="0"/>
          <w:marBottom w:val="0"/>
          <w:divBdr>
            <w:top w:val="none" w:sz="0" w:space="0" w:color="auto"/>
            <w:left w:val="none" w:sz="0" w:space="0" w:color="auto"/>
            <w:bottom w:val="none" w:sz="0" w:space="0" w:color="auto"/>
            <w:right w:val="none" w:sz="0" w:space="0" w:color="auto"/>
          </w:divBdr>
        </w:div>
      </w:divsChild>
    </w:div>
    <w:div w:id="1430080859">
      <w:bodyDiv w:val="1"/>
      <w:marLeft w:val="0"/>
      <w:marRight w:val="0"/>
      <w:marTop w:val="0"/>
      <w:marBottom w:val="0"/>
      <w:divBdr>
        <w:top w:val="none" w:sz="0" w:space="0" w:color="auto"/>
        <w:left w:val="none" w:sz="0" w:space="0" w:color="auto"/>
        <w:bottom w:val="none" w:sz="0" w:space="0" w:color="auto"/>
        <w:right w:val="none" w:sz="0" w:space="0" w:color="auto"/>
      </w:divBdr>
    </w:div>
    <w:div w:id="1439957001">
      <w:bodyDiv w:val="1"/>
      <w:marLeft w:val="0"/>
      <w:marRight w:val="0"/>
      <w:marTop w:val="0"/>
      <w:marBottom w:val="0"/>
      <w:divBdr>
        <w:top w:val="none" w:sz="0" w:space="0" w:color="auto"/>
        <w:left w:val="none" w:sz="0" w:space="0" w:color="auto"/>
        <w:bottom w:val="none" w:sz="0" w:space="0" w:color="auto"/>
        <w:right w:val="none" w:sz="0" w:space="0" w:color="auto"/>
      </w:divBdr>
    </w:div>
    <w:div w:id="1444619262">
      <w:bodyDiv w:val="1"/>
      <w:marLeft w:val="0"/>
      <w:marRight w:val="0"/>
      <w:marTop w:val="0"/>
      <w:marBottom w:val="0"/>
      <w:divBdr>
        <w:top w:val="none" w:sz="0" w:space="0" w:color="auto"/>
        <w:left w:val="none" w:sz="0" w:space="0" w:color="auto"/>
        <w:bottom w:val="none" w:sz="0" w:space="0" w:color="auto"/>
        <w:right w:val="none" w:sz="0" w:space="0" w:color="auto"/>
      </w:divBdr>
    </w:div>
    <w:div w:id="1457143599">
      <w:bodyDiv w:val="1"/>
      <w:marLeft w:val="0"/>
      <w:marRight w:val="0"/>
      <w:marTop w:val="0"/>
      <w:marBottom w:val="0"/>
      <w:divBdr>
        <w:top w:val="none" w:sz="0" w:space="0" w:color="auto"/>
        <w:left w:val="none" w:sz="0" w:space="0" w:color="auto"/>
        <w:bottom w:val="none" w:sz="0" w:space="0" w:color="auto"/>
        <w:right w:val="none" w:sz="0" w:space="0" w:color="auto"/>
      </w:divBdr>
    </w:div>
    <w:div w:id="1464470106">
      <w:bodyDiv w:val="1"/>
      <w:marLeft w:val="0"/>
      <w:marRight w:val="0"/>
      <w:marTop w:val="0"/>
      <w:marBottom w:val="0"/>
      <w:divBdr>
        <w:top w:val="none" w:sz="0" w:space="0" w:color="auto"/>
        <w:left w:val="none" w:sz="0" w:space="0" w:color="auto"/>
        <w:bottom w:val="none" w:sz="0" w:space="0" w:color="auto"/>
        <w:right w:val="none" w:sz="0" w:space="0" w:color="auto"/>
      </w:divBdr>
    </w:div>
    <w:div w:id="1464493886">
      <w:bodyDiv w:val="1"/>
      <w:marLeft w:val="0"/>
      <w:marRight w:val="0"/>
      <w:marTop w:val="0"/>
      <w:marBottom w:val="0"/>
      <w:divBdr>
        <w:top w:val="none" w:sz="0" w:space="0" w:color="auto"/>
        <w:left w:val="none" w:sz="0" w:space="0" w:color="auto"/>
        <w:bottom w:val="none" w:sz="0" w:space="0" w:color="auto"/>
        <w:right w:val="none" w:sz="0" w:space="0" w:color="auto"/>
      </w:divBdr>
    </w:div>
    <w:div w:id="1465076022">
      <w:bodyDiv w:val="1"/>
      <w:marLeft w:val="0"/>
      <w:marRight w:val="0"/>
      <w:marTop w:val="0"/>
      <w:marBottom w:val="0"/>
      <w:divBdr>
        <w:top w:val="none" w:sz="0" w:space="0" w:color="auto"/>
        <w:left w:val="none" w:sz="0" w:space="0" w:color="auto"/>
        <w:bottom w:val="none" w:sz="0" w:space="0" w:color="auto"/>
        <w:right w:val="none" w:sz="0" w:space="0" w:color="auto"/>
      </w:divBdr>
    </w:div>
    <w:div w:id="1473019820">
      <w:bodyDiv w:val="1"/>
      <w:marLeft w:val="0"/>
      <w:marRight w:val="0"/>
      <w:marTop w:val="0"/>
      <w:marBottom w:val="0"/>
      <w:divBdr>
        <w:top w:val="none" w:sz="0" w:space="0" w:color="auto"/>
        <w:left w:val="none" w:sz="0" w:space="0" w:color="auto"/>
        <w:bottom w:val="none" w:sz="0" w:space="0" w:color="auto"/>
        <w:right w:val="none" w:sz="0" w:space="0" w:color="auto"/>
      </w:divBdr>
    </w:div>
    <w:div w:id="1479763490">
      <w:bodyDiv w:val="1"/>
      <w:marLeft w:val="0"/>
      <w:marRight w:val="0"/>
      <w:marTop w:val="0"/>
      <w:marBottom w:val="0"/>
      <w:divBdr>
        <w:top w:val="none" w:sz="0" w:space="0" w:color="auto"/>
        <w:left w:val="none" w:sz="0" w:space="0" w:color="auto"/>
        <w:bottom w:val="none" w:sz="0" w:space="0" w:color="auto"/>
        <w:right w:val="none" w:sz="0" w:space="0" w:color="auto"/>
      </w:divBdr>
    </w:div>
    <w:div w:id="1481655558">
      <w:bodyDiv w:val="1"/>
      <w:marLeft w:val="0"/>
      <w:marRight w:val="0"/>
      <w:marTop w:val="0"/>
      <w:marBottom w:val="0"/>
      <w:divBdr>
        <w:top w:val="none" w:sz="0" w:space="0" w:color="auto"/>
        <w:left w:val="none" w:sz="0" w:space="0" w:color="auto"/>
        <w:bottom w:val="none" w:sz="0" w:space="0" w:color="auto"/>
        <w:right w:val="none" w:sz="0" w:space="0" w:color="auto"/>
      </w:divBdr>
    </w:div>
    <w:div w:id="1490053288">
      <w:bodyDiv w:val="1"/>
      <w:marLeft w:val="0"/>
      <w:marRight w:val="0"/>
      <w:marTop w:val="0"/>
      <w:marBottom w:val="0"/>
      <w:divBdr>
        <w:top w:val="none" w:sz="0" w:space="0" w:color="auto"/>
        <w:left w:val="none" w:sz="0" w:space="0" w:color="auto"/>
        <w:bottom w:val="none" w:sz="0" w:space="0" w:color="auto"/>
        <w:right w:val="none" w:sz="0" w:space="0" w:color="auto"/>
      </w:divBdr>
    </w:div>
    <w:div w:id="1495606339">
      <w:bodyDiv w:val="1"/>
      <w:marLeft w:val="0"/>
      <w:marRight w:val="0"/>
      <w:marTop w:val="0"/>
      <w:marBottom w:val="0"/>
      <w:divBdr>
        <w:top w:val="none" w:sz="0" w:space="0" w:color="auto"/>
        <w:left w:val="none" w:sz="0" w:space="0" w:color="auto"/>
        <w:bottom w:val="none" w:sz="0" w:space="0" w:color="auto"/>
        <w:right w:val="none" w:sz="0" w:space="0" w:color="auto"/>
      </w:divBdr>
    </w:div>
    <w:div w:id="1504858450">
      <w:bodyDiv w:val="1"/>
      <w:marLeft w:val="0"/>
      <w:marRight w:val="0"/>
      <w:marTop w:val="0"/>
      <w:marBottom w:val="0"/>
      <w:divBdr>
        <w:top w:val="none" w:sz="0" w:space="0" w:color="auto"/>
        <w:left w:val="none" w:sz="0" w:space="0" w:color="auto"/>
        <w:bottom w:val="none" w:sz="0" w:space="0" w:color="auto"/>
        <w:right w:val="none" w:sz="0" w:space="0" w:color="auto"/>
      </w:divBdr>
    </w:div>
    <w:div w:id="1513301230">
      <w:bodyDiv w:val="1"/>
      <w:marLeft w:val="0"/>
      <w:marRight w:val="0"/>
      <w:marTop w:val="0"/>
      <w:marBottom w:val="0"/>
      <w:divBdr>
        <w:top w:val="none" w:sz="0" w:space="0" w:color="auto"/>
        <w:left w:val="none" w:sz="0" w:space="0" w:color="auto"/>
        <w:bottom w:val="none" w:sz="0" w:space="0" w:color="auto"/>
        <w:right w:val="none" w:sz="0" w:space="0" w:color="auto"/>
      </w:divBdr>
    </w:div>
    <w:div w:id="1515340702">
      <w:bodyDiv w:val="1"/>
      <w:marLeft w:val="0"/>
      <w:marRight w:val="0"/>
      <w:marTop w:val="0"/>
      <w:marBottom w:val="0"/>
      <w:divBdr>
        <w:top w:val="none" w:sz="0" w:space="0" w:color="auto"/>
        <w:left w:val="none" w:sz="0" w:space="0" w:color="auto"/>
        <w:bottom w:val="none" w:sz="0" w:space="0" w:color="auto"/>
        <w:right w:val="none" w:sz="0" w:space="0" w:color="auto"/>
      </w:divBdr>
    </w:div>
    <w:div w:id="1532301263">
      <w:bodyDiv w:val="1"/>
      <w:marLeft w:val="0"/>
      <w:marRight w:val="0"/>
      <w:marTop w:val="0"/>
      <w:marBottom w:val="0"/>
      <w:divBdr>
        <w:top w:val="none" w:sz="0" w:space="0" w:color="auto"/>
        <w:left w:val="none" w:sz="0" w:space="0" w:color="auto"/>
        <w:bottom w:val="none" w:sz="0" w:space="0" w:color="auto"/>
        <w:right w:val="none" w:sz="0" w:space="0" w:color="auto"/>
      </w:divBdr>
    </w:div>
    <w:div w:id="1550149818">
      <w:bodyDiv w:val="1"/>
      <w:marLeft w:val="0"/>
      <w:marRight w:val="0"/>
      <w:marTop w:val="0"/>
      <w:marBottom w:val="0"/>
      <w:divBdr>
        <w:top w:val="none" w:sz="0" w:space="0" w:color="auto"/>
        <w:left w:val="none" w:sz="0" w:space="0" w:color="auto"/>
        <w:bottom w:val="none" w:sz="0" w:space="0" w:color="auto"/>
        <w:right w:val="none" w:sz="0" w:space="0" w:color="auto"/>
      </w:divBdr>
    </w:div>
    <w:div w:id="1555314809">
      <w:bodyDiv w:val="1"/>
      <w:marLeft w:val="0"/>
      <w:marRight w:val="0"/>
      <w:marTop w:val="0"/>
      <w:marBottom w:val="0"/>
      <w:divBdr>
        <w:top w:val="none" w:sz="0" w:space="0" w:color="auto"/>
        <w:left w:val="none" w:sz="0" w:space="0" w:color="auto"/>
        <w:bottom w:val="none" w:sz="0" w:space="0" w:color="auto"/>
        <w:right w:val="none" w:sz="0" w:space="0" w:color="auto"/>
      </w:divBdr>
    </w:div>
    <w:div w:id="1565989631">
      <w:bodyDiv w:val="1"/>
      <w:marLeft w:val="0"/>
      <w:marRight w:val="0"/>
      <w:marTop w:val="0"/>
      <w:marBottom w:val="0"/>
      <w:divBdr>
        <w:top w:val="none" w:sz="0" w:space="0" w:color="auto"/>
        <w:left w:val="none" w:sz="0" w:space="0" w:color="auto"/>
        <w:bottom w:val="none" w:sz="0" w:space="0" w:color="auto"/>
        <w:right w:val="none" w:sz="0" w:space="0" w:color="auto"/>
      </w:divBdr>
    </w:div>
    <w:div w:id="1570191934">
      <w:bodyDiv w:val="1"/>
      <w:marLeft w:val="0"/>
      <w:marRight w:val="0"/>
      <w:marTop w:val="0"/>
      <w:marBottom w:val="0"/>
      <w:divBdr>
        <w:top w:val="none" w:sz="0" w:space="0" w:color="auto"/>
        <w:left w:val="none" w:sz="0" w:space="0" w:color="auto"/>
        <w:bottom w:val="none" w:sz="0" w:space="0" w:color="auto"/>
        <w:right w:val="none" w:sz="0" w:space="0" w:color="auto"/>
      </w:divBdr>
    </w:div>
    <w:div w:id="1577088119">
      <w:bodyDiv w:val="1"/>
      <w:marLeft w:val="0"/>
      <w:marRight w:val="0"/>
      <w:marTop w:val="0"/>
      <w:marBottom w:val="0"/>
      <w:divBdr>
        <w:top w:val="none" w:sz="0" w:space="0" w:color="auto"/>
        <w:left w:val="none" w:sz="0" w:space="0" w:color="auto"/>
        <w:bottom w:val="none" w:sz="0" w:space="0" w:color="auto"/>
        <w:right w:val="none" w:sz="0" w:space="0" w:color="auto"/>
      </w:divBdr>
    </w:div>
    <w:div w:id="1584022806">
      <w:bodyDiv w:val="1"/>
      <w:marLeft w:val="0"/>
      <w:marRight w:val="0"/>
      <w:marTop w:val="0"/>
      <w:marBottom w:val="0"/>
      <w:divBdr>
        <w:top w:val="none" w:sz="0" w:space="0" w:color="auto"/>
        <w:left w:val="none" w:sz="0" w:space="0" w:color="auto"/>
        <w:bottom w:val="none" w:sz="0" w:space="0" w:color="auto"/>
        <w:right w:val="none" w:sz="0" w:space="0" w:color="auto"/>
      </w:divBdr>
    </w:div>
    <w:div w:id="1584989415">
      <w:bodyDiv w:val="1"/>
      <w:marLeft w:val="0"/>
      <w:marRight w:val="0"/>
      <w:marTop w:val="0"/>
      <w:marBottom w:val="0"/>
      <w:divBdr>
        <w:top w:val="none" w:sz="0" w:space="0" w:color="auto"/>
        <w:left w:val="none" w:sz="0" w:space="0" w:color="auto"/>
        <w:bottom w:val="none" w:sz="0" w:space="0" w:color="auto"/>
        <w:right w:val="none" w:sz="0" w:space="0" w:color="auto"/>
      </w:divBdr>
    </w:div>
    <w:div w:id="1609893743">
      <w:bodyDiv w:val="1"/>
      <w:marLeft w:val="0"/>
      <w:marRight w:val="0"/>
      <w:marTop w:val="0"/>
      <w:marBottom w:val="0"/>
      <w:divBdr>
        <w:top w:val="none" w:sz="0" w:space="0" w:color="auto"/>
        <w:left w:val="none" w:sz="0" w:space="0" w:color="auto"/>
        <w:bottom w:val="none" w:sz="0" w:space="0" w:color="auto"/>
        <w:right w:val="none" w:sz="0" w:space="0" w:color="auto"/>
      </w:divBdr>
    </w:div>
    <w:div w:id="1617709864">
      <w:bodyDiv w:val="1"/>
      <w:marLeft w:val="0"/>
      <w:marRight w:val="0"/>
      <w:marTop w:val="0"/>
      <w:marBottom w:val="0"/>
      <w:divBdr>
        <w:top w:val="none" w:sz="0" w:space="0" w:color="auto"/>
        <w:left w:val="none" w:sz="0" w:space="0" w:color="auto"/>
        <w:bottom w:val="none" w:sz="0" w:space="0" w:color="auto"/>
        <w:right w:val="none" w:sz="0" w:space="0" w:color="auto"/>
      </w:divBdr>
    </w:div>
    <w:div w:id="1625385012">
      <w:bodyDiv w:val="1"/>
      <w:marLeft w:val="0"/>
      <w:marRight w:val="0"/>
      <w:marTop w:val="0"/>
      <w:marBottom w:val="0"/>
      <w:divBdr>
        <w:top w:val="none" w:sz="0" w:space="0" w:color="auto"/>
        <w:left w:val="none" w:sz="0" w:space="0" w:color="auto"/>
        <w:bottom w:val="none" w:sz="0" w:space="0" w:color="auto"/>
        <w:right w:val="none" w:sz="0" w:space="0" w:color="auto"/>
      </w:divBdr>
    </w:div>
    <w:div w:id="1630470968">
      <w:bodyDiv w:val="1"/>
      <w:marLeft w:val="0"/>
      <w:marRight w:val="0"/>
      <w:marTop w:val="0"/>
      <w:marBottom w:val="0"/>
      <w:divBdr>
        <w:top w:val="none" w:sz="0" w:space="0" w:color="auto"/>
        <w:left w:val="none" w:sz="0" w:space="0" w:color="auto"/>
        <w:bottom w:val="none" w:sz="0" w:space="0" w:color="auto"/>
        <w:right w:val="none" w:sz="0" w:space="0" w:color="auto"/>
      </w:divBdr>
    </w:div>
    <w:div w:id="1631016488">
      <w:bodyDiv w:val="1"/>
      <w:marLeft w:val="0"/>
      <w:marRight w:val="0"/>
      <w:marTop w:val="0"/>
      <w:marBottom w:val="0"/>
      <w:divBdr>
        <w:top w:val="none" w:sz="0" w:space="0" w:color="auto"/>
        <w:left w:val="none" w:sz="0" w:space="0" w:color="auto"/>
        <w:bottom w:val="none" w:sz="0" w:space="0" w:color="auto"/>
        <w:right w:val="none" w:sz="0" w:space="0" w:color="auto"/>
      </w:divBdr>
    </w:div>
    <w:div w:id="1633823763">
      <w:bodyDiv w:val="1"/>
      <w:marLeft w:val="0"/>
      <w:marRight w:val="0"/>
      <w:marTop w:val="0"/>
      <w:marBottom w:val="0"/>
      <w:divBdr>
        <w:top w:val="none" w:sz="0" w:space="0" w:color="auto"/>
        <w:left w:val="none" w:sz="0" w:space="0" w:color="auto"/>
        <w:bottom w:val="none" w:sz="0" w:space="0" w:color="auto"/>
        <w:right w:val="none" w:sz="0" w:space="0" w:color="auto"/>
      </w:divBdr>
    </w:div>
    <w:div w:id="1639336787">
      <w:bodyDiv w:val="1"/>
      <w:marLeft w:val="0"/>
      <w:marRight w:val="0"/>
      <w:marTop w:val="0"/>
      <w:marBottom w:val="0"/>
      <w:divBdr>
        <w:top w:val="none" w:sz="0" w:space="0" w:color="auto"/>
        <w:left w:val="none" w:sz="0" w:space="0" w:color="auto"/>
        <w:bottom w:val="none" w:sz="0" w:space="0" w:color="auto"/>
        <w:right w:val="none" w:sz="0" w:space="0" w:color="auto"/>
      </w:divBdr>
    </w:div>
    <w:div w:id="1643386246">
      <w:bodyDiv w:val="1"/>
      <w:marLeft w:val="0"/>
      <w:marRight w:val="0"/>
      <w:marTop w:val="0"/>
      <w:marBottom w:val="0"/>
      <w:divBdr>
        <w:top w:val="none" w:sz="0" w:space="0" w:color="auto"/>
        <w:left w:val="none" w:sz="0" w:space="0" w:color="auto"/>
        <w:bottom w:val="none" w:sz="0" w:space="0" w:color="auto"/>
        <w:right w:val="none" w:sz="0" w:space="0" w:color="auto"/>
      </w:divBdr>
    </w:div>
    <w:div w:id="1647197431">
      <w:bodyDiv w:val="1"/>
      <w:marLeft w:val="0"/>
      <w:marRight w:val="0"/>
      <w:marTop w:val="0"/>
      <w:marBottom w:val="0"/>
      <w:divBdr>
        <w:top w:val="none" w:sz="0" w:space="0" w:color="auto"/>
        <w:left w:val="none" w:sz="0" w:space="0" w:color="auto"/>
        <w:bottom w:val="none" w:sz="0" w:space="0" w:color="auto"/>
        <w:right w:val="none" w:sz="0" w:space="0" w:color="auto"/>
      </w:divBdr>
    </w:div>
    <w:div w:id="1653368237">
      <w:bodyDiv w:val="1"/>
      <w:marLeft w:val="0"/>
      <w:marRight w:val="0"/>
      <w:marTop w:val="0"/>
      <w:marBottom w:val="0"/>
      <w:divBdr>
        <w:top w:val="none" w:sz="0" w:space="0" w:color="auto"/>
        <w:left w:val="none" w:sz="0" w:space="0" w:color="auto"/>
        <w:bottom w:val="none" w:sz="0" w:space="0" w:color="auto"/>
        <w:right w:val="none" w:sz="0" w:space="0" w:color="auto"/>
      </w:divBdr>
    </w:div>
    <w:div w:id="1667127082">
      <w:bodyDiv w:val="1"/>
      <w:marLeft w:val="0"/>
      <w:marRight w:val="0"/>
      <w:marTop w:val="0"/>
      <w:marBottom w:val="0"/>
      <w:divBdr>
        <w:top w:val="none" w:sz="0" w:space="0" w:color="auto"/>
        <w:left w:val="none" w:sz="0" w:space="0" w:color="auto"/>
        <w:bottom w:val="none" w:sz="0" w:space="0" w:color="auto"/>
        <w:right w:val="none" w:sz="0" w:space="0" w:color="auto"/>
      </w:divBdr>
    </w:div>
    <w:div w:id="1667977668">
      <w:bodyDiv w:val="1"/>
      <w:marLeft w:val="0"/>
      <w:marRight w:val="0"/>
      <w:marTop w:val="0"/>
      <w:marBottom w:val="0"/>
      <w:divBdr>
        <w:top w:val="none" w:sz="0" w:space="0" w:color="auto"/>
        <w:left w:val="none" w:sz="0" w:space="0" w:color="auto"/>
        <w:bottom w:val="none" w:sz="0" w:space="0" w:color="auto"/>
        <w:right w:val="none" w:sz="0" w:space="0" w:color="auto"/>
      </w:divBdr>
    </w:div>
    <w:div w:id="1672223726">
      <w:bodyDiv w:val="1"/>
      <w:marLeft w:val="0"/>
      <w:marRight w:val="0"/>
      <w:marTop w:val="0"/>
      <w:marBottom w:val="0"/>
      <w:divBdr>
        <w:top w:val="none" w:sz="0" w:space="0" w:color="auto"/>
        <w:left w:val="none" w:sz="0" w:space="0" w:color="auto"/>
        <w:bottom w:val="none" w:sz="0" w:space="0" w:color="auto"/>
        <w:right w:val="none" w:sz="0" w:space="0" w:color="auto"/>
      </w:divBdr>
    </w:div>
    <w:div w:id="1674608390">
      <w:bodyDiv w:val="1"/>
      <w:marLeft w:val="0"/>
      <w:marRight w:val="0"/>
      <w:marTop w:val="0"/>
      <w:marBottom w:val="0"/>
      <w:divBdr>
        <w:top w:val="none" w:sz="0" w:space="0" w:color="auto"/>
        <w:left w:val="none" w:sz="0" w:space="0" w:color="auto"/>
        <w:bottom w:val="none" w:sz="0" w:space="0" w:color="auto"/>
        <w:right w:val="none" w:sz="0" w:space="0" w:color="auto"/>
      </w:divBdr>
    </w:div>
    <w:div w:id="1677420117">
      <w:bodyDiv w:val="1"/>
      <w:marLeft w:val="0"/>
      <w:marRight w:val="0"/>
      <w:marTop w:val="0"/>
      <w:marBottom w:val="0"/>
      <w:divBdr>
        <w:top w:val="none" w:sz="0" w:space="0" w:color="auto"/>
        <w:left w:val="none" w:sz="0" w:space="0" w:color="auto"/>
        <w:bottom w:val="none" w:sz="0" w:space="0" w:color="auto"/>
        <w:right w:val="none" w:sz="0" w:space="0" w:color="auto"/>
      </w:divBdr>
    </w:div>
    <w:div w:id="1698040242">
      <w:bodyDiv w:val="1"/>
      <w:marLeft w:val="0"/>
      <w:marRight w:val="0"/>
      <w:marTop w:val="0"/>
      <w:marBottom w:val="0"/>
      <w:divBdr>
        <w:top w:val="none" w:sz="0" w:space="0" w:color="auto"/>
        <w:left w:val="none" w:sz="0" w:space="0" w:color="auto"/>
        <w:bottom w:val="none" w:sz="0" w:space="0" w:color="auto"/>
        <w:right w:val="none" w:sz="0" w:space="0" w:color="auto"/>
      </w:divBdr>
    </w:div>
    <w:div w:id="1709910666">
      <w:bodyDiv w:val="1"/>
      <w:marLeft w:val="0"/>
      <w:marRight w:val="0"/>
      <w:marTop w:val="0"/>
      <w:marBottom w:val="0"/>
      <w:divBdr>
        <w:top w:val="none" w:sz="0" w:space="0" w:color="auto"/>
        <w:left w:val="none" w:sz="0" w:space="0" w:color="auto"/>
        <w:bottom w:val="none" w:sz="0" w:space="0" w:color="auto"/>
        <w:right w:val="none" w:sz="0" w:space="0" w:color="auto"/>
      </w:divBdr>
    </w:div>
    <w:div w:id="1711609221">
      <w:bodyDiv w:val="1"/>
      <w:marLeft w:val="0"/>
      <w:marRight w:val="0"/>
      <w:marTop w:val="0"/>
      <w:marBottom w:val="0"/>
      <w:divBdr>
        <w:top w:val="none" w:sz="0" w:space="0" w:color="auto"/>
        <w:left w:val="none" w:sz="0" w:space="0" w:color="auto"/>
        <w:bottom w:val="none" w:sz="0" w:space="0" w:color="auto"/>
        <w:right w:val="none" w:sz="0" w:space="0" w:color="auto"/>
      </w:divBdr>
    </w:div>
    <w:div w:id="1716004813">
      <w:bodyDiv w:val="1"/>
      <w:marLeft w:val="0"/>
      <w:marRight w:val="0"/>
      <w:marTop w:val="0"/>
      <w:marBottom w:val="0"/>
      <w:divBdr>
        <w:top w:val="none" w:sz="0" w:space="0" w:color="auto"/>
        <w:left w:val="none" w:sz="0" w:space="0" w:color="auto"/>
        <w:bottom w:val="none" w:sz="0" w:space="0" w:color="auto"/>
        <w:right w:val="none" w:sz="0" w:space="0" w:color="auto"/>
      </w:divBdr>
    </w:div>
    <w:div w:id="1718356281">
      <w:bodyDiv w:val="1"/>
      <w:marLeft w:val="0"/>
      <w:marRight w:val="0"/>
      <w:marTop w:val="0"/>
      <w:marBottom w:val="0"/>
      <w:divBdr>
        <w:top w:val="none" w:sz="0" w:space="0" w:color="auto"/>
        <w:left w:val="none" w:sz="0" w:space="0" w:color="auto"/>
        <w:bottom w:val="none" w:sz="0" w:space="0" w:color="auto"/>
        <w:right w:val="none" w:sz="0" w:space="0" w:color="auto"/>
      </w:divBdr>
    </w:div>
    <w:div w:id="1721516916">
      <w:bodyDiv w:val="1"/>
      <w:marLeft w:val="0"/>
      <w:marRight w:val="0"/>
      <w:marTop w:val="0"/>
      <w:marBottom w:val="0"/>
      <w:divBdr>
        <w:top w:val="none" w:sz="0" w:space="0" w:color="auto"/>
        <w:left w:val="none" w:sz="0" w:space="0" w:color="auto"/>
        <w:bottom w:val="none" w:sz="0" w:space="0" w:color="auto"/>
        <w:right w:val="none" w:sz="0" w:space="0" w:color="auto"/>
      </w:divBdr>
    </w:div>
    <w:div w:id="1729768034">
      <w:bodyDiv w:val="1"/>
      <w:marLeft w:val="0"/>
      <w:marRight w:val="0"/>
      <w:marTop w:val="0"/>
      <w:marBottom w:val="0"/>
      <w:divBdr>
        <w:top w:val="none" w:sz="0" w:space="0" w:color="auto"/>
        <w:left w:val="none" w:sz="0" w:space="0" w:color="auto"/>
        <w:bottom w:val="none" w:sz="0" w:space="0" w:color="auto"/>
        <w:right w:val="none" w:sz="0" w:space="0" w:color="auto"/>
      </w:divBdr>
    </w:div>
    <w:div w:id="1741100508">
      <w:bodyDiv w:val="1"/>
      <w:marLeft w:val="0"/>
      <w:marRight w:val="0"/>
      <w:marTop w:val="0"/>
      <w:marBottom w:val="0"/>
      <w:divBdr>
        <w:top w:val="none" w:sz="0" w:space="0" w:color="auto"/>
        <w:left w:val="none" w:sz="0" w:space="0" w:color="auto"/>
        <w:bottom w:val="none" w:sz="0" w:space="0" w:color="auto"/>
        <w:right w:val="none" w:sz="0" w:space="0" w:color="auto"/>
      </w:divBdr>
    </w:div>
    <w:div w:id="1758673066">
      <w:bodyDiv w:val="1"/>
      <w:marLeft w:val="0"/>
      <w:marRight w:val="0"/>
      <w:marTop w:val="0"/>
      <w:marBottom w:val="0"/>
      <w:divBdr>
        <w:top w:val="none" w:sz="0" w:space="0" w:color="auto"/>
        <w:left w:val="none" w:sz="0" w:space="0" w:color="auto"/>
        <w:bottom w:val="none" w:sz="0" w:space="0" w:color="auto"/>
        <w:right w:val="none" w:sz="0" w:space="0" w:color="auto"/>
      </w:divBdr>
    </w:div>
    <w:div w:id="1764833207">
      <w:bodyDiv w:val="1"/>
      <w:marLeft w:val="0"/>
      <w:marRight w:val="0"/>
      <w:marTop w:val="0"/>
      <w:marBottom w:val="0"/>
      <w:divBdr>
        <w:top w:val="none" w:sz="0" w:space="0" w:color="auto"/>
        <w:left w:val="none" w:sz="0" w:space="0" w:color="auto"/>
        <w:bottom w:val="none" w:sz="0" w:space="0" w:color="auto"/>
        <w:right w:val="none" w:sz="0" w:space="0" w:color="auto"/>
      </w:divBdr>
    </w:div>
    <w:div w:id="1766925648">
      <w:bodyDiv w:val="1"/>
      <w:marLeft w:val="0"/>
      <w:marRight w:val="0"/>
      <w:marTop w:val="0"/>
      <w:marBottom w:val="0"/>
      <w:divBdr>
        <w:top w:val="none" w:sz="0" w:space="0" w:color="auto"/>
        <w:left w:val="none" w:sz="0" w:space="0" w:color="auto"/>
        <w:bottom w:val="none" w:sz="0" w:space="0" w:color="auto"/>
        <w:right w:val="none" w:sz="0" w:space="0" w:color="auto"/>
      </w:divBdr>
    </w:div>
    <w:div w:id="1789272489">
      <w:bodyDiv w:val="1"/>
      <w:marLeft w:val="0"/>
      <w:marRight w:val="0"/>
      <w:marTop w:val="0"/>
      <w:marBottom w:val="0"/>
      <w:divBdr>
        <w:top w:val="none" w:sz="0" w:space="0" w:color="auto"/>
        <w:left w:val="none" w:sz="0" w:space="0" w:color="auto"/>
        <w:bottom w:val="none" w:sz="0" w:space="0" w:color="auto"/>
        <w:right w:val="none" w:sz="0" w:space="0" w:color="auto"/>
      </w:divBdr>
    </w:div>
    <w:div w:id="1792433121">
      <w:bodyDiv w:val="1"/>
      <w:marLeft w:val="0"/>
      <w:marRight w:val="0"/>
      <w:marTop w:val="0"/>
      <w:marBottom w:val="0"/>
      <w:divBdr>
        <w:top w:val="none" w:sz="0" w:space="0" w:color="auto"/>
        <w:left w:val="none" w:sz="0" w:space="0" w:color="auto"/>
        <w:bottom w:val="none" w:sz="0" w:space="0" w:color="auto"/>
        <w:right w:val="none" w:sz="0" w:space="0" w:color="auto"/>
      </w:divBdr>
    </w:div>
    <w:div w:id="1799686900">
      <w:bodyDiv w:val="1"/>
      <w:marLeft w:val="0"/>
      <w:marRight w:val="0"/>
      <w:marTop w:val="0"/>
      <w:marBottom w:val="0"/>
      <w:divBdr>
        <w:top w:val="none" w:sz="0" w:space="0" w:color="auto"/>
        <w:left w:val="none" w:sz="0" w:space="0" w:color="auto"/>
        <w:bottom w:val="none" w:sz="0" w:space="0" w:color="auto"/>
        <w:right w:val="none" w:sz="0" w:space="0" w:color="auto"/>
      </w:divBdr>
    </w:div>
    <w:div w:id="1806121550">
      <w:bodyDiv w:val="1"/>
      <w:marLeft w:val="0"/>
      <w:marRight w:val="0"/>
      <w:marTop w:val="0"/>
      <w:marBottom w:val="0"/>
      <w:divBdr>
        <w:top w:val="none" w:sz="0" w:space="0" w:color="auto"/>
        <w:left w:val="none" w:sz="0" w:space="0" w:color="auto"/>
        <w:bottom w:val="none" w:sz="0" w:space="0" w:color="auto"/>
        <w:right w:val="none" w:sz="0" w:space="0" w:color="auto"/>
      </w:divBdr>
    </w:div>
    <w:div w:id="1834371958">
      <w:bodyDiv w:val="1"/>
      <w:marLeft w:val="0"/>
      <w:marRight w:val="0"/>
      <w:marTop w:val="0"/>
      <w:marBottom w:val="0"/>
      <w:divBdr>
        <w:top w:val="none" w:sz="0" w:space="0" w:color="auto"/>
        <w:left w:val="none" w:sz="0" w:space="0" w:color="auto"/>
        <w:bottom w:val="none" w:sz="0" w:space="0" w:color="auto"/>
        <w:right w:val="none" w:sz="0" w:space="0" w:color="auto"/>
      </w:divBdr>
    </w:div>
    <w:div w:id="1835871455">
      <w:bodyDiv w:val="1"/>
      <w:marLeft w:val="0"/>
      <w:marRight w:val="0"/>
      <w:marTop w:val="0"/>
      <w:marBottom w:val="0"/>
      <w:divBdr>
        <w:top w:val="none" w:sz="0" w:space="0" w:color="auto"/>
        <w:left w:val="none" w:sz="0" w:space="0" w:color="auto"/>
        <w:bottom w:val="none" w:sz="0" w:space="0" w:color="auto"/>
        <w:right w:val="none" w:sz="0" w:space="0" w:color="auto"/>
      </w:divBdr>
    </w:div>
    <w:div w:id="1839416032">
      <w:bodyDiv w:val="1"/>
      <w:marLeft w:val="0"/>
      <w:marRight w:val="0"/>
      <w:marTop w:val="0"/>
      <w:marBottom w:val="0"/>
      <w:divBdr>
        <w:top w:val="none" w:sz="0" w:space="0" w:color="auto"/>
        <w:left w:val="none" w:sz="0" w:space="0" w:color="auto"/>
        <w:bottom w:val="none" w:sz="0" w:space="0" w:color="auto"/>
        <w:right w:val="none" w:sz="0" w:space="0" w:color="auto"/>
      </w:divBdr>
    </w:div>
    <w:div w:id="1847934904">
      <w:bodyDiv w:val="1"/>
      <w:marLeft w:val="0"/>
      <w:marRight w:val="0"/>
      <w:marTop w:val="0"/>
      <w:marBottom w:val="0"/>
      <w:divBdr>
        <w:top w:val="none" w:sz="0" w:space="0" w:color="auto"/>
        <w:left w:val="none" w:sz="0" w:space="0" w:color="auto"/>
        <w:bottom w:val="none" w:sz="0" w:space="0" w:color="auto"/>
        <w:right w:val="none" w:sz="0" w:space="0" w:color="auto"/>
      </w:divBdr>
    </w:div>
    <w:div w:id="1850633165">
      <w:bodyDiv w:val="1"/>
      <w:marLeft w:val="0"/>
      <w:marRight w:val="0"/>
      <w:marTop w:val="0"/>
      <w:marBottom w:val="0"/>
      <w:divBdr>
        <w:top w:val="none" w:sz="0" w:space="0" w:color="auto"/>
        <w:left w:val="none" w:sz="0" w:space="0" w:color="auto"/>
        <w:bottom w:val="none" w:sz="0" w:space="0" w:color="auto"/>
        <w:right w:val="none" w:sz="0" w:space="0" w:color="auto"/>
      </w:divBdr>
    </w:div>
    <w:div w:id="1851069289">
      <w:bodyDiv w:val="1"/>
      <w:marLeft w:val="0"/>
      <w:marRight w:val="0"/>
      <w:marTop w:val="0"/>
      <w:marBottom w:val="0"/>
      <w:divBdr>
        <w:top w:val="none" w:sz="0" w:space="0" w:color="auto"/>
        <w:left w:val="none" w:sz="0" w:space="0" w:color="auto"/>
        <w:bottom w:val="none" w:sz="0" w:space="0" w:color="auto"/>
        <w:right w:val="none" w:sz="0" w:space="0" w:color="auto"/>
      </w:divBdr>
    </w:div>
    <w:div w:id="1857646781">
      <w:bodyDiv w:val="1"/>
      <w:marLeft w:val="0"/>
      <w:marRight w:val="0"/>
      <w:marTop w:val="0"/>
      <w:marBottom w:val="0"/>
      <w:divBdr>
        <w:top w:val="none" w:sz="0" w:space="0" w:color="auto"/>
        <w:left w:val="none" w:sz="0" w:space="0" w:color="auto"/>
        <w:bottom w:val="none" w:sz="0" w:space="0" w:color="auto"/>
        <w:right w:val="none" w:sz="0" w:space="0" w:color="auto"/>
      </w:divBdr>
    </w:div>
    <w:div w:id="1862160260">
      <w:bodyDiv w:val="1"/>
      <w:marLeft w:val="0"/>
      <w:marRight w:val="0"/>
      <w:marTop w:val="0"/>
      <w:marBottom w:val="0"/>
      <w:divBdr>
        <w:top w:val="none" w:sz="0" w:space="0" w:color="auto"/>
        <w:left w:val="none" w:sz="0" w:space="0" w:color="auto"/>
        <w:bottom w:val="none" w:sz="0" w:space="0" w:color="auto"/>
        <w:right w:val="none" w:sz="0" w:space="0" w:color="auto"/>
      </w:divBdr>
    </w:div>
    <w:div w:id="1864710426">
      <w:bodyDiv w:val="1"/>
      <w:marLeft w:val="0"/>
      <w:marRight w:val="0"/>
      <w:marTop w:val="0"/>
      <w:marBottom w:val="0"/>
      <w:divBdr>
        <w:top w:val="none" w:sz="0" w:space="0" w:color="auto"/>
        <w:left w:val="none" w:sz="0" w:space="0" w:color="auto"/>
        <w:bottom w:val="none" w:sz="0" w:space="0" w:color="auto"/>
        <w:right w:val="none" w:sz="0" w:space="0" w:color="auto"/>
      </w:divBdr>
    </w:div>
    <w:div w:id="1888376520">
      <w:bodyDiv w:val="1"/>
      <w:marLeft w:val="0"/>
      <w:marRight w:val="0"/>
      <w:marTop w:val="0"/>
      <w:marBottom w:val="0"/>
      <w:divBdr>
        <w:top w:val="none" w:sz="0" w:space="0" w:color="auto"/>
        <w:left w:val="none" w:sz="0" w:space="0" w:color="auto"/>
        <w:bottom w:val="none" w:sz="0" w:space="0" w:color="auto"/>
        <w:right w:val="none" w:sz="0" w:space="0" w:color="auto"/>
      </w:divBdr>
    </w:div>
    <w:div w:id="1888755155">
      <w:bodyDiv w:val="1"/>
      <w:marLeft w:val="0"/>
      <w:marRight w:val="0"/>
      <w:marTop w:val="0"/>
      <w:marBottom w:val="0"/>
      <w:divBdr>
        <w:top w:val="none" w:sz="0" w:space="0" w:color="auto"/>
        <w:left w:val="none" w:sz="0" w:space="0" w:color="auto"/>
        <w:bottom w:val="none" w:sz="0" w:space="0" w:color="auto"/>
        <w:right w:val="none" w:sz="0" w:space="0" w:color="auto"/>
      </w:divBdr>
    </w:div>
    <w:div w:id="1892301636">
      <w:bodyDiv w:val="1"/>
      <w:marLeft w:val="0"/>
      <w:marRight w:val="0"/>
      <w:marTop w:val="0"/>
      <w:marBottom w:val="0"/>
      <w:divBdr>
        <w:top w:val="none" w:sz="0" w:space="0" w:color="auto"/>
        <w:left w:val="none" w:sz="0" w:space="0" w:color="auto"/>
        <w:bottom w:val="none" w:sz="0" w:space="0" w:color="auto"/>
        <w:right w:val="none" w:sz="0" w:space="0" w:color="auto"/>
      </w:divBdr>
    </w:div>
    <w:div w:id="1900245480">
      <w:bodyDiv w:val="1"/>
      <w:marLeft w:val="0"/>
      <w:marRight w:val="0"/>
      <w:marTop w:val="0"/>
      <w:marBottom w:val="0"/>
      <w:divBdr>
        <w:top w:val="none" w:sz="0" w:space="0" w:color="auto"/>
        <w:left w:val="none" w:sz="0" w:space="0" w:color="auto"/>
        <w:bottom w:val="none" w:sz="0" w:space="0" w:color="auto"/>
        <w:right w:val="none" w:sz="0" w:space="0" w:color="auto"/>
      </w:divBdr>
    </w:div>
    <w:div w:id="1911575481">
      <w:bodyDiv w:val="1"/>
      <w:marLeft w:val="0"/>
      <w:marRight w:val="0"/>
      <w:marTop w:val="0"/>
      <w:marBottom w:val="0"/>
      <w:divBdr>
        <w:top w:val="none" w:sz="0" w:space="0" w:color="auto"/>
        <w:left w:val="none" w:sz="0" w:space="0" w:color="auto"/>
        <w:bottom w:val="none" w:sz="0" w:space="0" w:color="auto"/>
        <w:right w:val="none" w:sz="0" w:space="0" w:color="auto"/>
      </w:divBdr>
    </w:div>
    <w:div w:id="1921282767">
      <w:bodyDiv w:val="1"/>
      <w:marLeft w:val="0"/>
      <w:marRight w:val="0"/>
      <w:marTop w:val="0"/>
      <w:marBottom w:val="0"/>
      <w:divBdr>
        <w:top w:val="none" w:sz="0" w:space="0" w:color="auto"/>
        <w:left w:val="none" w:sz="0" w:space="0" w:color="auto"/>
        <w:bottom w:val="none" w:sz="0" w:space="0" w:color="auto"/>
        <w:right w:val="none" w:sz="0" w:space="0" w:color="auto"/>
      </w:divBdr>
    </w:div>
    <w:div w:id="1928533479">
      <w:bodyDiv w:val="1"/>
      <w:marLeft w:val="0"/>
      <w:marRight w:val="0"/>
      <w:marTop w:val="0"/>
      <w:marBottom w:val="0"/>
      <w:divBdr>
        <w:top w:val="none" w:sz="0" w:space="0" w:color="auto"/>
        <w:left w:val="none" w:sz="0" w:space="0" w:color="auto"/>
        <w:bottom w:val="none" w:sz="0" w:space="0" w:color="auto"/>
        <w:right w:val="none" w:sz="0" w:space="0" w:color="auto"/>
      </w:divBdr>
    </w:div>
    <w:div w:id="1931545083">
      <w:bodyDiv w:val="1"/>
      <w:marLeft w:val="0"/>
      <w:marRight w:val="0"/>
      <w:marTop w:val="0"/>
      <w:marBottom w:val="0"/>
      <w:divBdr>
        <w:top w:val="none" w:sz="0" w:space="0" w:color="auto"/>
        <w:left w:val="none" w:sz="0" w:space="0" w:color="auto"/>
        <w:bottom w:val="none" w:sz="0" w:space="0" w:color="auto"/>
        <w:right w:val="none" w:sz="0" w:space="0" w:color="auto"/>
      </w:divBdr>
    </w:div>
    <w:div w:id="1941251715">
      <w:bodyDiv w:val="1"/>
      <w:marLeft w:val="0"/>
      <w:marRight w:val="0"/>
      <w:marTop w:val="0"/>
      <w:marBottom w:val="0"/>
      <w:divBdr>
        <w:top w:val="none" w:sz="0" w:space="0" w:color="auto"/>
        <w:left w:val="none" w:sz="0" w:space="0" w:color="auto"/>
        <w:bottom w:val="none" w:sz="0" w:space="0" w:color="auto"/>
        <w:right w:val="none" w:sz="0" w:space="0" w:color="auto"/>
      </w:divBdr>
    </w:div>
    <w:div w:id="1949462887">
      <w:bodyDiv w:val="1"/>
      <w:marLeft w:val="0"/>
      <w:marRight w:val="0"/>
      <w:marTop w:val="0"/>
      <w:marBottom w:val="0"/>
      <w:divBdr>
        <w:top w:val="none" w:sz="0" w:space="0" w:color="auto"/>
        <w:left w:val="none" w:sz="0" w:space="0" w:color="auto"/>
        <w:bottom w:val="none" w:sz="0" w:space="0" w:color="auto"/>
        <w:right w:val="none" w:sz="0" w:space="0" w:color="auto"/>
      </w:divBdr>
    </w:div>
    <w:div w:id="1984387213">
      <w:bodyDiv w:val="1"/>
      <w:marLeft w:val="0"/>
      <w:marRight w:val="0"/>
      <w:marTop w:val="0"/>
      <w:marBottom w:val="0"/>
      <w:divBdr>
        <w:top w:val="none" w:sz="0" w:space="0" w:color="auto"/>
        <w:left w:val="none" w:sz="0" w:space="0" w:color="auto"/>
        <w:bottom w:val="none" w:sz="0" w:space="0" w:color="auto"/>
        <w:right w:val="none" w:sz="0" w:space="0" w:color="auto"/>
      </w:divBdr>
    </w:div>
    <w:div w:id="1989674929">
      <w:bodyDiv w:val="1"/>
      <w:marLeft w:val="0"/>
      <w:marRight w:val="0"/>
      <w:marTop w:val="0"/>
      <w:marBottom w:val="0"/>
      <w:divBdr>
        <w:top w:val="none" w:sz="0" w:space="0" w:color="auto"/>
        <w:left w:val="none" w:sz="0" w:space="0" w:color="auto"/>
        <w:bottom w:val="none" w:sz="0" w:space="0" w:color="auto"/>
        <w:right w:val="none" w:sz="0" w:space="0" w:color="auto"/>
      </w:divBdr>
    </w:div>
    <w:div w:id="2007126072">
      <w:bodyDiv w:val="1"/>
      <w:marLeft w:val="0"/>
      <w:marRight w:val="0"/>
      <w:marTop w:val="0"/>
      <w:marBottom w:val="0"/>
      <w:divBdr>
        <w:top w:val="none" w:sz="0" w:space="0" w:color="auto"/>
        <w:left w:val="none" w:sz="0" w:space="0" w:color="auto"/>
        <w:bottom w:val="none" w:sz="0" w:space="0" w:color="auto"/>
        <w:right w:val="none" w:sz="0" w:space="0" w:color="auto"/>
      </w:divBdr>
    </w:div>
    <w:div w:id="2008710451">
      <w:bodyDiv w:val="1"/>
      <w:marLeft w:val="0"/>
      <w:marRight w:val="0"/>
      <w:marTop w:val="0"/>
      <w:marBottom w:val="0"/>
      <w:divBdr>
        <w:top w:val="none" w:sz="0" w:space="0" w:color="auto"/>
        <w:left w:val="none" w:sz="0" w:space="0" w:color="auto"/>
        <w:bottom w:val="none" w:sz="0" w:space="0" w:color="auto"/>
        <w:right w:val="none" w:sz="0" w:space="0" w:color="auto"/>
      </w:divBdr>
    </w:div>
    <w:div w:id="2025470750">
      <w:bodyDiv w:val="1"/>
      <w:marLeft w:val="0"/>
      <w:marRight w:val="0"/>
      <w:marTop w:val="0"/>
      <w:marBottom w:val="0"/>
      <w:divBdr>
        <w:top w:val="none" w:sz="0" w:space="0" w:color="auto"/>
        <w:left w:val="none" w:sz="0" w:space="0" w:color="auto"/>
        <w:bottom w:val="none" w:sz="0" w:space="0" w:color="auto"/>
        <w:right w:val="none" w:sz="0" w:space="0" w:color="auto"/>
      </w:divBdr>
    </w:div>
    <w:div w:id="2037001760">
      <w:bodyDiv w:val="1"/>
      <w:marLeft w:val="0"/>
      <w:marRight w:val="0"/>
      <w:marTop w:val="0"/>
      <w:marBottom w:val="0"/>
      <w:divBdr>
        <w:top w:val="none" w:sz="0" w:space="0" w:color="auto"/>
        <w:left w:val="none" w:sz="0" w:space="0" w:color="auto"/>
        <w:bottom w:val="none" w:sz="0" w:space="0" w:color="auto"/>
        <w:right w:val="none" w:sz="0" w:space="0" w:color="auto"/>
      </w:divBdr>
    </w:div>
    <w:div w:id="2037273832">
      <w:bodyDiv w:val="1"/>
      <w:marLeft w:val="0"/>
      <w:marRight w:val="0"/>
      <w:marTop w:val="0"/>
      <w:marBottom w:val="0"/>
      <w:divBdr>
        <w:top w:val="none" w:sz="0" w:space="0" w:color="auto"/>
        <w:left w:val="none" w:sz="0" w:space="0" w:color="auto"/>
        <w:bottom w:val="none" w:sz="0" w:space="0" w:color="auto"/>
        <w:right w:val="none" w:sz="0" w:space="0" w:color="auto"/>
      </w:divBdr>
    </w:div>
    <w:div w:id="2041514791">
      <w:bodyDiv w:val="1"/>
      <w:marLeft w:val="0"/>
      <w:marRight w:val="0"/>
      <w:marTop w:val="0"/>
      <w:marBottom w:val="0"/>
      <w:divBdr>
        <w:top w:val="none" w:sz="0" w:space="0" w:color="auto"/>
        <w:left w:val="none" w:sz="0" w:space="0" w:color="auto"/>
        <w:bottom w:val="none" w:sz="0" w:space="0" w:color="auto"/>
        <w:right w:val="none" w:sz="0" w:space="0" w:color="auto"/>
      </w:divBdr>
    </w:div>
    <w:div w:id="2049716550">
      <w:bodyDiv w:val="1"/>
      <w:marLeft w:val="0"/>
      <w:marRight w:val="0"/>
      <w:marTop w:val="0"/>
      <w:marBottom w:val="0"/>
      <w:divBdr>
        <w:top w:val="none" w:sz="0" w:space="0" w:color="auto"/>
        <w:left w:val="none" w:sz="0" w:space="0" w:color="auto"/>
        <w:bottom w:val="none" w:sz="0" w:space="0" w:color="auto"/>
        <w:right w:val="none" w:sz="0" w:space="0" w:color="auto"/>
      </w:divBdr>
    </w:div>
    <w:div w:id="2097166504">
      <w:bodyDiv w:val="1"/>
      <w:marLeft w:val="0"/>
      <w:marRight w:val="0"/>
      <w:marTop w:val="0"/>
      <w:marBottom w:val="0"/>
      <w:divBdr>
        <w:top w:val="none" w:sz="0" w:space="0" w:color="auto"/>
        <w:left w:val="none" w:sz="0" w:space="0" w:color="auto"/>
        <w:bottom w:val="none" w:sz="0" w:space="0" w:color="auto"/>
        <w:right w:val="none" w:sz="0" w:space="0" w:color="auto"/>
      </w:divBdr>
    </w:div>
    <w:div w:id="2099594150">
      <w:bodyDiv w:val="1"/>
      <w:marLeft w:val="0"/>
      <w:marRight w:val="0"/>
      <w:marTop w:val="0"/>
      <w:marBottom w:val="0"/>
      <w:divBdr>
        <w:top w:val="none" w:sz="0" w:space="0" w:color="auto"/>
        <w:left w:val="none" w:sz="0" w:space="0" w:color="auto"/>
        <w:bottom w:val="none" w:sz="0" w:space="0" w:color="auto"/>
        <w:right w:val="none" w:sz="0" w:space="0" w:color="auto"/>
      </w:divBdr>
    </w:div>
    <w:div w:id="2103986744">
      <w:bodyDiv w:val="1"/>
      <w:marLeft w:val="0"/>
      <w:marRight w:val="0"/>
      <w:marTop w:val="0"/>
      <w:marBottom w:val="0"/>
      <w:divBdr>
        <w:top w:val="none" w:sz="0" w:space="0" w:color="auto"/>
        <w:left w:val="none" w:sz="0" w:space="0" w:color="auto"/>
        <w:bottom w:val="none" w:sz="0" w:space="0" w:color="auto"/>
        <w:right w:val="none" w:sz="0" w:space="0" w:color="auto"/>
      </w:divBdr>
    </w:div>
    <w:div w:id="2114781944">
      <w:bodyDiv w:val="1"/>
      <w:marLeft w:val="0"/>
      <w:marRight w:val="0"/>
      <w:marTop w:val="0"/>
      <w:marBottom w:val="0"/>
      <w:divBdr>
        <w:top w:val="none" w:sz="0" w:space="0" w:color="auto"/>
        <w:left w:val="none" w:sz="0" w:space="0" w:color="auto"/>
        <w:bottom w:val="none" w:sz="0" w:space="0" w:color="auto"/>
        <w:right w:val="none" w:sz="0" w:space="0" w:color="auto"/>
      </w:divBdr>
    </w:div>
    <w:div w:id="2129202966">
      <w:bodyDiv w:val="1"/>
      <w:marLeft w:val="0"/>
      <w:marRight w:val="0"/>
      <w:marTop w:val="0"/>
      <w:marBottom w:val="0"/>
      <w:divBdr>
        <w:top w:val="none" w:sz="0" w:space="0" w:color="auto"/>
        <w:left w:val="none" w:sz="0" w:space="0" w:color="auto"/>
        <w:bottom w:val="none" w:sz="0" w:space="0" w:color="auto"/>
        <w:right w:val="none" w:sz="0" w:space="0" w:color="auto"/>
      </w:divBdr>
    </w:div>
    <w:div w:id="2130511330">
      <w:bodyDiv w:val="1"/>
      <w:marLeft w:val="0"/>
      <w:marRight w:val="0"/>
      <w:marTop w:val="0"/>
      <w:marBottom w:val="0"/>
      <w:divBdr>
        <w:top w:val="none" w:sz="0" w:space="0" w:color="auto"/>
        <w:left w:val="none" w:sz="0" w:space="0" w:color="auto"/>
        <w:bottom w:val="none" w:sz="0" w:space="0" w:color="auto"/>
        <w:right w:val="none" w:sz="0" w:space="0" w:color="auto"/>
      </w:divBdr>
    </w:div>
    <w:div w:id="2134132752">
      <w:bodyDiv w:val="1"/>
      <w:marLeft w:val="0"/>
      <w:marRight w:val="0"/>
      <w:marTop w:val="0"/>
      <w:marBottom w:val="0"/>
      <w:divBdr>
        <w:top w:val="none" w:sz="0" w:space="0" w:color="auto"/>
        <w:left w:val="none" w:sz="0" w:space="0" w:color="auto"/>
        <w:bottom w:val="none" w:sz="0" w:space="0" w:color="auto"/>
        <w:right w:val="none" w:sz="0" w:space="0" w:color="auto"/>
      </w:divBdr>
    </w:div>
    <w:div w:id="2134782778">
      <w:bodyDiv w:val="1"/>
      <w:marLeft w:val="0"/>
      <w:marRight w:val="0"/>
      <w:marTop w:val="0"/>
      <w:marBottom w:val="0"/>
      <w:divBdr>
        <w:top w:val="none" w:sz="0" w:space="0" w:color="auto"/>
        <w:left w:val="none" w:sz="0" w:space="0" w:color="auto"/>
        <w:bottom w:val="none" w:sz="0" w:space="0" w:color="auto"/>
        <w:right w:val="none" w:sz="0" w:space="0" w:color="auto"/>
      </w:divBdr>
    </w:div>
    <w:div w:id="2139688419">
      <w:bodyDiv w:val="1"/>
      <w:marLeft w:val="0"/>
      <w:marRight w:val="0"/>
      <w:marTop w:val="0"/>
      <w:marBottom w:val="0"/>
      <w:divBdr>
        <w:top w:val="none" w:sz="0" w:space="0" w:color="auto"/>
        <w:left w:val="none" w:sz="0" w:space="0" w:color="auto"/>
        <w:bottom w:val="none" w:sz="0" w:space="0" w:color="auto"/>
        <w:right w:val="none" w:sz="0" w:space="0" w:color="auto"/>
      </w:divBdr>
    </w:div>
    <w:div w:id="214022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diagramData" Target="diagrams/data1.xml"/><Relationship Id="rId39" Type="http://schemas.openxmlformats.org/officeDocument/2006/relationships/diagramColors" Target="diagrams/colors3.xml"/><Relationship Id="rId21" Type="http://schemas.openxmlformats.org/officeDocument/2006/relationships/chart" Target="charts/chart9.xml"/><Relationship Id="rId34" Type="http://schemas.openxmlformats.org/officeDocument/2006/relationships/diagramColors" Target="diagrams/colors2.xml"/><Relationship Id="rId42"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chart" Target="charts/chart8.xml"/><Relationship Id="rId29" Type="http://schemas.openxmlformats.org/officeDocument/2006/relationships/diagramColors" Target="diagrams/colors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commentsExtended" Target="commentsExtended.xml"/><Relationship Id="rId32" Type="http://schemas.openxmlformats.org/officeDocument/2006/relationships/diagramLayout" Target="diagrams/layout2.xml"/><Relationship Id="rId37" Type="http://schemas.openxmlformats.org/officeDocument/2006/relationships/diagramLayout" Target="diagrams/layout3.xml"/><Relationship Id="rId40" Type="http://schemas.microsoft.com/office/2007/relationships/diagramDrawing" Target="diagrams/drawing3.xml"/><Relationship Id="rId5" Type="http://schemas.openxmlformats.org/officeDocument/2006/relationships/numbering" Target="numbering.xml"/><Relationship Id="rId15" Type="http://schemas.openxmlformats.org/officeDocument/2006/relationships/chart" Target="charts/chart3.xml"/><Relationship Id="rId23" Type="http://schemas.openxmlformats.org/officeDocument/2006/relationships/comments" Target="comments.xml"/><Relationship Id="rId28" Type="http://schemas.openxmlformats.org/officeDocument/2006/relationships/diagramQuickStyle" Target="diagrams/quickStyle1.xml"/><Relationship Id="rId36" Type="http://schemas.openxmlformats.org/officeDocument/2006/relationships/diagramData" Target="diagrams/data3.xml"/><Relationship Id="rId10" Type="http://schemas.openxmlformats.org/officeDocument/2006/relationships/endnotes" Target="endnotes.xml"/><Relationship Id="rId19" Type="http://schemas.openxmlformats.org/officeDocument/2006/relationships/chart" Target="charts/chart7.xml"/><Relationship Id="rId31" Type="http://schemas.openxmlformats.org/officeDocument/2006/relationships/diagramData" Target="diagrams/data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diagramLayout" Target="diagrams/layout1.xml"/><Relationship Id="rId30" Type="http://schemas.microsoft.com/office/2007/relationships/diagramDrawing" Target="diagrams/drawing1.xml"/><Relationship Id="rId35" Type="http://schemas.microsoft.com/office/2007/relationships/diagramDrawing" Target="diagrams/drawing2.xm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chart" Target="charts/chart5.xml"/><Relationship Id="rId25" Type="http://schemas.openxmlformats.org/officeDocument/2006/relationships/chart" Target="charts/chart11.xml"/><Relationship Id="rId33" Type="http://schemas.openxmlformats.org/officeDocument/2006/relationships/diagramQuickStyle" Target="diagrams/quickStyle2.xml"/><Relationship Id="rId38" Type="http://schemas.openxmlformats.org/officeDocument/2006/relationships/diagramQuickStyle" Target="diagrams/quickStyle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observatorio02\Downloads\Libro1.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observatorio02\Downloads\ISN%20-%20Miner&#237;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ivang\Documents\GitHub\OLN-ISN\data\cuadros\Miner&#237;a\bh.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'01-01'!$C$2</c:f>
              <c:strCache>
                <c:ptCount val="1"/>
                <c:pt idx="0">
                  <c:v>PIB</c:v>
                </c:pt>
              </c:strCache>
            </c:strRef>
          </c:tx>
          <c:spPr>
            <a:ln w="28575" cap="rnd">
              <a:solidFill>
                <a:srgbClr val="002060"/>
              </a:solidFill>
              <a:round/>
            </a:ln>
            <a:effectLst/>
          </c:spPr>
          <c:marker>
            <c:symbol val="none"/>
          </c:marker>
          <c:dLbls>
            <c:dLbl>
              <c:idx val="34"/>
              <c:layout>
                <c:manualLayout>
                  <c:x val="-4.6216060080878103E-3"/>
                  <c:y val="2.857142857142857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4E9-4ABB-A043-37C3931F8D9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name>Tendencia PIB</c:name>
            <c:spPr>
              <a:ln w="28575" cap="rnd">
                <a:solidFill>
                  <a:srgbClr val="C00000"/>
                </a:solidFill>
                <a:prstDash val="solid"/>
              </a:ln>
              <a:effectLst/>
            </c:spPr>
            <c:trendlineType val="linear"/>
            <c:dispRSqr val="0"/>
            <c:dispEq val="0"/>
          </c:trendline>
          <c:cat>
            <c:multiLvlStrRef>
              <c:f>'01-01'!$A$3:$B$37</c:f>
              <c:multiLvlStrCache>
                <c:ptCount val="35"/>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pt idx="31">
                    <c:v>oct-dic</c:v>
                  </c:pt>
                  <c:pt idx="32">
                    <c:v>ene-mar</c:v>
                  </c:pt>
                  <c:pt idx="33">
                    <c:v>abr-jun</c:v>
                  </c:pt>
                  <c:pt idx="34">
                    <c:v>jul-sep</c:v>
                  </c:pt>
                </c:lvl>
                <c:lvl>
                  <c:pt idx="0">
                    <c:v>2008</c:v>
                  </c:pt>
                  <c:pt idx="4">
                    <c:v>2009</c:v>
                  </c:pt>
                  <c:pt idx="8">
                    <c:v>2010</c:v>
                  </c:pt>
                  <c:pt idx="12">
                    <c:v>2011</c:v>
                  </c:pt>
                  <c:pt idx="16">
                    <c:v>2012</c:v>
                  </c:pt>
                  <c:pt idx="20">
                    <c:v>2013</c:v>
                  </c:pt>
                  <c:pt idx="24">
                    <c:v>2014</c:v>
                  </c:pt>
                  <c:pt idx="28">
                    <c:v>2015</c:v>
                  </c:pt>
                  <c:pt idx="32">
                    <c:v>2016</c:v>
                  </c:pt>
                </c:lvl>
              </c:multiLvlStrCache>
            </c:multiLvlStrRef>
          </c:cat>
          <c:val>
            <c:numRef>
              <c:f>'01-01'!$C$3:$C$37</c:f>
              <c:numCache>
                <c:formatCode>#,##0</c:formatCode>
                <c:ptCount val="35"/>
                <c:pt idx="0">
                  <c:v>3488892.1</c:v>
                </c:pt>
                <c:pt idx="1">
                  <c:v>3367756</c:v>
                </c:pt>
                <c:pt idx="2">
                  <c:v>3204218.7</c:v>
                </c:pt>
                <c:pt idx="3">
                  <c:v>3120486</c:v>
                </c:pt>
                <c:pt idx="4">
                  <c:v>3142677.8</c:v>
                </c:pt>
                <c:pt idx="5">
                  <c:v>3248636.8</c:v>
                </c:pt>
                <c:pt idx="6">
                  <c:v>3319322.9</c:v>
                </c:pt>
                <c:pt idx="7">
                  <c:v>3309564.1</c:v>
                </c:pt>
                <c:pt idx="8">
                  <c:v>3238456.9</c:v>
                </c:pt>
                <c:pt idx="9">
                  <c:v>3323630.1</c:v>
                </c:pt>
                <c:pt idx="10">
                  <c:v>3395437.1</c:v>
                </c:pt>
                <c:pt idx="11">
                  <c:v>3270033.5</c:v>
                </c:pt>
                <c:pt idx="12">
                  <c:v>3150407.5</c:v>
                </c:pt>
                <c:pt idx="13">
                  <c:v>3099381.6</c:v>
                </c:pt>
                <c:pt idx="14">
                  <c:v>3001311.7</c:v>
                </c:pt>
                <c:pt idx="15">
                  <c:v>3273256.5</c:v>
                </c:pt>
                <c:pt idx="16">
                  <c:v>3196221.3</c:v>
                </c:pt>
                <c:pt idx="17">
                  <c:v>3220204.1</c:v>
                </c:pt>
                <c:pt idx="18">
                  <c:v>3253704.3</c:v>
                </c:pt>
                <c:pt idx="19">
                  <c:v>3329567.5</c:v>
                </c:pt>
                <c:pt idx="20">
                  <c:v>3414724.9</c:v>
                </c:pt>
                <c:pt idx="21">
                  <c:v>3315215.6</c:v>
                </c:pt>
                <c:pt idx="22">
                  <c:v>3497407.5</c:v>
                </c:pt>
                <c:pt idx="23">
                  <c:v>3501968.3</c:v>
                </c:pt>
                <c:pt idx="24">
                  <c:v>3529236.7</c:v>
                </c:pt>
                <c:pt idx="25">
                  <c:v>3523381.2</c:v>
                </c:pt>
                <c:pt idx="26">
                  <c:v>3523661.5</c:v>
                </c:pt>
                <c:pt idx="27">
                  <c:v>3503303.2</c:v>
                </c:pt>
                <c:pt idx="28">
                  <c:v>3635249.8</c:v>
                </c:pt>
                <c:pt idx="29">
                  <c:v>3576455.3</c:v>
                </c:pt>
                <c:pt idx="30">
                  <c:v>3420818</c:v>
                </c:pt>
                <c:pt idx="31">
                  <c:v>3424258.1</c:v>
                </c:pt>
                <c:pt idx="32">
                  <c:v>3555861</c:v>
                </c:pt>
                <c:pt idx="33">
                  <c:v>3384360.4</c:v>
                </c:pt>
                <c:pt idx="34">
                  <c:v>3391068.7</c:v>
                </c:pt>
              </c:numCache>
            </c:numRef>
          </c:val>
          <c:smooth val="0"/>
          <c:extLst>
            <c:ext xmlns:c16="http://schemas.microsoft.com/office/drawing/2014/chart" uri="{C3380CC4-5D6E-409C-BE32-E72D297353CC}">
              <c16:uniqueId val="{00000002-04E9-4ABB-A043-37C3931F8D94}"/>
            </c:ext>
          </c:extLst>
        </c:ser>
        <c:dLbls>
          <c:showLegendKey val="0"/>
          <c:showVal val="0"/>
          <c:showCatName val="0"/>
          <c:showSerName val="0"/>
          <c:showPercent val="0"/>
          <c:showBubbleSize val="0"/>
        </c:dLbls>
        <c:smooth val="0"/>
        <c:axId val="326111712"/>
        <c:axId val="327199216"/>
      </c:lineChart>
      <c:catAx>
        <c:axId val="326111712"/>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27199216"/>
        <c:crosses val="autoZero"/>
        <c:auto val="1"/>
        <c:lblAlgn val="ctr"/>
        <c:lblOffset val="100"/>
        <c:noMultiLvlLbl val="0"/>
      </c:catAx>
      <c:valAx>
        <c:axId val="327199216"/>
        <c:scaling>
          <c:orientation val="minMax"/>
          <c:min val="290000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millones de pesos encadenados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26111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ofPieChart>
        <c:ofPieType val="pie"/>
        <c:varyColors val="1"/>
        <c:ser>
          <c:idx val="0"/>
          <c:order val="0"/>
          <c:tx>
            <c:strRef>
              <c:f>BP6M_EXPORT!$B$1</c:f>
              <c:strCache>
                <c:ptCount val="1"/>
                <c:pt idx="0">
                  <c:v>%</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1E0-4DBF-9151-96C3DED3B19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1E0-4DBF-9151-96C3DED3B19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1E0-4DBF-9151-96C3DED3B19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1E0-4DBF-9151-96C3DED3B19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1E0-4DBF-9151-96C3DED3B19B}"/>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91E0-4DBF-9151-96C3DED3B19B}"/>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91E0-4DBF-9151-96C3DED3B19B}"/>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91E0-4DBF-9151-96C3DED3B19B}"/>
              </c:ext>
            </c:extLst>
          </c:dPt>
          <c:dLbls>
            <c:dLbl>
              <c:idx val="5"/>
              <c:layout>
                <c:manualLayout>
                  <c:x val="-4.913179131630966E-2"/>
                  <c:y val="8.762848609441061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B-91E0-4DBF-9151-96C3DED3B19B}"/>
                </c:ext>
              </c:extLst>
            </c:dLbl>
            <c:dLbl>
              <c:idx val="7"/>
              <c:tx>
                <c:rich>
                  <a:bodyPr/>
                  <a:lstStyle/>
                  <a:p>
                    <a:r>
                      <a:rPr lang="en-US"/>
                      <a:t>Otros</a:t>
                    </a:r>
                    <a:r>
                      <a:rPr lang="en-US" baseline="0"/>
                      <a:t> </a:t>
                    </a:r>
                    <a:fld id="{661AFA99-845A-42D7-953D-7FB595B41184}" type="VALUE">
                      <a:rPr lang="en-US" baseline="0"/>
                      <a:pPr/>
                      <a:t>[VALUE]</a:t>
                    </a:fld>
                    <a:endParaRPr lang="en-US" baseline="0"/>
                  </a:p>
                </c:rich>
              </c:tx>
              <c:showLegendKey val="0"/>
              <c:showVal val="1"/>
              <c:showCatName val="1"/>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F-91E0-4DBF-9151-96C3DED3B19B}"/>
                </c:ext>
              </c:extLst>
            </c:dLbl>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1"/>
            <c:showSerName val="0"/>
            <c:showPercent val="0"/>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BP6M_EXPORT!$A$2:$A$8</c:f>
              <c:strCache>
                <c:ptCount val="7"/>
                <c:pt idx="0">
                  <c:v>Cobre</c:v>
                </c:pt>
                <c:pt idx="1">
                  <c:v>Hierro</c:v>
                </c:pt>
                <c:pt idx="2">
                  <c:v>Plata</c:v>
                </c:pt>
                <c:pt idx="3">
                  <c:v>Oro</c:v>
                </c:pt>
                <c:pt idx="4">
                  <c:v>Concentrado de molibdeno</c:v>
                </c:pt>
                <c:pt idx="5">
                  <c:v>Carbonato de litio</c:v>
                </c:pt>
                <c:pt idx="6">
                  <c:v>Sal marina y de mesa</c:v>
                </c:pt>
              </c:strCache>
            </c:strRef>
          </c:cat>
          <c:val>
            <c:numRef>
              <c:f>BP6M_EXPORT!$B$2:$B$8</c:f>
              <c:numCache>
                <c:formatCode>0.0%</c:formatCode>
                <c:ptCount val="7"/>
                <c:pt idx="0">
                  <c:v>0.91442890730558002</c:v>
                </c:pt>
                <c:pt idx="1">
                  <c:v>2.6466686381400765E-2</c:v>
                </c:pt>
                <c:pt idx="2">
                  <c:v>7.2762940825006036E-3</c:v>
                </c:pt>
                <c:pt idx="3">
                  <c:v>2.7105156962910174E-2</c:v>
                </c:pt>
                <c:pt idx="4">
                  <c:v>5.0814876050715111E-3</c:v>
                </c:pt>
                <c:pt idx="5">
                  <c:v>1.5432218615589324E-2</c:v>
                </c:pt>
                <c:pt idx="6">
                  <c:v>4.2092490469475361E-3</c:v>
                </c:pt>
              </c:numCache>
            </c:numRef>
          </c:val>
          <c:extLst>
            <c:ext xmlns:c16="http://schemas.microsoft.com/office/drawing/2014/chart" uri="{C3380CC4-5D6E-409C-BE32-E72D297353CC}">
              <c16:uniqueId val="{00000010-91E0-4DBF-9151-96C3DED3B19B}"/>
            </c:ext>
          </c:extLst>
        </c:ser>
        <c:dLbls>
          <c:showLegendKey val="0"/>
          <c:showVal val="0"/>
          <c:showCatName val="0"/>
          <c:showSerName val="0"/>
          <c:showPercent val="0"/>
          <c:showBubbleSize val="0"/>
          <c:showLeaderLines val="1"/>
        </c:dLbls>
        <c:gapWidth val="100"/>
        <c:splitType val="pos"/>
        <c:splitPos val="6"/>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8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'03-01'!$B$2</c:f>
              <c:strCache>
                <c:ptCount val="1"/>
                <c:pt idx="0">
                  <c:v>% empresas</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'03-01'!$A$3:$A$6</c:f>
              <c:strCache>
                <c:ptCount val="4"/>
                <c:pt idx="0">
                  <c:v>Extraccion, aglomeracion de carbon de piedra, lignito y turba</c:v>
                </c:pt>
                <c:pt idx="1">
                  <c:v>Extraccion de petróleo crudo y gas natural, actividades relacionadas</c:v>
                </c:pt>
                <c:pt idx="2">
                  <c:v>Extraccion de minerales metaliferos</c:v>
                </c:pt>
                <c:pt idx="3">
                  <c:v>Explotacion de minas y canteras</c:v>
                </c:pt>
              </c:strCache>
            </c:strRef>
          </c:cat>
          <c:val>
            <c:numRef>
              <c:f>'03-01'!$B$3:$B$6</c:f>
              <c:numCache>
                <c:formatCode>0.0</c:formatCode>
                <c:ptCount val="4"/>
                <c:pt idx="0">
                  <c:v>1.2925170068027212</c:v>
                </c:pt>
                <c:pt idx="1">
                  <c:v>1.3265306122448979</c:v>
                </c:pt>
                <c:pt idx="2">
                  <c:v>46.020408163265309</c:v>
                </c:pt>
                <c:pt idx="3">
                  <c:v>51.360544217687078</c:v>
                </c:pt>
              </c:numCache>
            </c:numRef>
          </c:val>
          <c:extLst>
            <c:ext xmlns:c16="http://schemas.microsoft.com/office/drawing/2014/chart" uri="{C3380CC4-5D6E-409C-BE32-E72D297353CC}">
              <c16:uniqueId val="{00000000-0B49-4A84-8BC1-B61F28FAF633}"/>
            </c:ext>
          </c:extLst>
        </c:ser>
        <c:ser>
          <c:idx val="1"/>
          <c:order val="1"/>
          <c:tx>
            <c:strRef>
              <c:f>'03-01'!$C$2</c:f>
              <c:strCache>
                <c:ptCount val="1"/>
                <c:pt idx="0">
                  <c:v>% ventas</c:v>
                </c:pt>
              </c:strCache>
            </c:strRef>
          </c:tx>
          <c:spPr>
            <a:solidFill>
              <a:schemeClr val="accent1">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'03-01'!$A$3:$A$6</c:f>
              <c:strCache>
                <c:ptCount val="4"/>
                <c:pt idx="0">
                  <c:v>Extraccion, aglomeracion de carbon de piedra, lignito y turba</c:v>
                </c:pt>
                <c:pt idx="1">
                  <c:v>Extraccion de petróleo crudo y gas natural, actividades relacionadas</c:v>
                </c:pt>
                <c:pt idx="2">
                  <c:v>Extraccion de minerales metaliferos</c:v>
                </c:pt>
                <c:pt idx="3">
                  <c:v>Explotacion de minas y canteras</c:v>
                </c:pt>
              </c:strCache>
            </c:strRef>
          </c:cat>
          <c:val>
            <c:numRef>
              <c:f>'03-01'!$C$3:$C$6</c:f>
              <c:numCache>
                <c:formatCode>0.0</c:formatCode>
                <c:ptCount val="4"/>
                <c:pt idx="0">
                  <c:v>0.38065793052727392</c:v>
                </c:pt>
                <c:pt idx="1">
                  <c:v>4.5523176849738549</c:v>
                </c:pt>
                <c:pt idx="2">
                  <c:v>48.686024711765775</c:v>
                </c:pt>
                <c:pt idx="3">
                  <c:v>46.380999672733111</c:v>
                </c:pt>
              </c:numCache>
            </c:numRef>
          </c:val>
          <c:extLst>
            <c:ext xmlns:c16="http://schemas.microsoft.com/office/drawing/2014/chart" uri="{C3380CC4-5D6E-409C-BE32-E72D297353CC}">
              <c16:uniqueId val="{00000001-0B49-4A84-8BC1-B61F28FAF633}"/>
            </c:ext>
          </c:extLst>
        </c:ser>
        <c:ser>
          <c:idx val="2"/>
          <c:order val="2"/>
          <c:tx>
            <c:strRef>
              <c:f>'03-01'!$D$2</c:f>
              <c:strCache>
                <c:ptCount val="1"/>
                <c:pt idx="0">
                  <c:v>% trabajadores dependientes</c:v>
                </c:pt>
              </c:strCache>
            </c:strRef>
          </c:tx>
          <c:spPr>
            <a:solidFill>
              <a:schemeClr val="accent1">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'03-01'!$A$3:$A$6</c:f>
              <c:strCache>
                <c:ptCount val="4"/>
                <c:pt idx="0">
                  <c:v>Extraccion, aglomeracion de carbon de piedra, lignito y turba</c:v>
                </c:pt>
                <c:pt idx="1">
                  <c:v>Extraccion de petróleo crudo y gas natural, actividades relacionadas</c:v>
                </c:pt>
                <c:pt idx="2">
                  <c:v>Extraccion de minerales metaliferos</c:v>
                </c:pt>
                <c:pt idx="3">
                  <c:v>Explotacion de minas y canteras</c:v>
                </c:pt>
              </c:strCache>
            </c:strRef>
          </c:cat>
          <c:val>
            <c:numRef>
              <c:f>'03-01'!$D$3:$D$6</c:f>
              <c:numCache>
                <c:formatCode>0.0</c:formatCode>
                <c:ptCount val="4"/>
                <c:pt idx="0">
                  <c:v>0.47442907687359281</c:v>
                </c:pt>
                <c:pt idx="1">
                  <c:v>3.4371537829241272</c:v>
                </c:pt>
                <c:pt idx="2">
                  <c:v>43.495586290697261</c:v>
                </c:pt>
                <c:pt idx="3">
                  <c:v>52.59283084950502</c:v>
                </c:pt>
              </c:numCache>
            </c:numRef>
          </c:val>
          <c:extLst>
            <c:ext xmlns:c16="http://schemas.microsoft.com/office/drawing/2014/chart" uri="{C3380CC4-5D6E-409C-BE32-E72D297353CC}">
              <c16:uniqueId val="{00000002-0B49-4A84-8BC1-B61F28FAF633}"/>
            </c:ext>
          </c:extLst>
        </c:ser>
        <c:dLbls>
          <c:dLblPos val="outEnd"/>
          <c:showLegendKey val="0"/>
          <c:showVal val="1"/>
          <c:showCatName val="0"/>
          <c:showSerName val="0"/>
          <c:showPercent val="0"/>
          <c:showBubbleSize val="0"/>
        </c:dLbls>
        <c:gapWidth val="150"/>
        <c:axId val="-1059216480"/>
        <c:axId val="-1059219200"/>
      </c:barChart>
      <c:catAx>
        <c:axId val="-1059216480"/>
        <c:scaling>
          <c:orientation val="minMax"/>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b"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059219200"/>
        <c:crosses val="autoZero"/>
        <c:auto val="1"/>
        <c:lblAlgn val="r"/>
        <c:lblOffset val="100"/>
        <c:noMultiLvlLbl val="0"/>
      </c:catAx>
      <c:valAx>
        <c:axId val="-1059219200"/>
        <c:scaling>
          <c:orientation val="minMax"/>
        </c:scaling>
        <c:delete val="0"/>
        <c:axPos val="b"/>
        <c:numFmt formatCode="General"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059216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1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'01-02'!$C$2</c:f>
              <c:strCache>
                <c:ptCount val="1"/>
                <c:pt idx="0">
                  <c:v>Sector</c:v>
                </c:pt>
              </c:strCache>
            </c:strRef>
          </c:tx>
          <c:spPr>
            <a:ln w="28575" cap="rnd">
              <a:solidFill>
                <a:srgbClr val="C00000"/>
              </a:solidFill>
              <a:round/>
            </a:ln>
            <a:effectLst/>
          </c:spPr>
          <c:marker>
            <c:symbol val="none"/>
          </c:marker>
          <c:dLbls>
            <c:dLbl>
              <c:idx val="30"/>
              <c:layout>
                <c:manualLayout>
                  <c:x val="-1.8486427396012195E-2"/>
                  <c:y val="3.809523809523809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FCB5-4522-A508-28962758F35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'01-02'!$A$3:$B$33</c:f>
              <c:multiLvlStrCache>
                <c:ptCount val="31"/>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lvl>
                <c:lvl>
                  <c:pt idx="0">
                    <c:v>2009</c:v>
                  </c:pt>
                  <c:pt idx="4">
                    <c:v>2010</c:v>
                  </c:pt>
                  <c:pt idx="8">
                    <c:v>2011</c:v>
                  </c:pt>
                  <c:pt idx="12">
                    <c:v>2012</c:v>
                  </c:pt>
                  <c:pt idx="16">
                    <c:v>2013</c:v>
                  </c:pt>
                  <c:pt idx="20">
                    <c:v>2014</c:v>
                  </c:pt>
                  <c:pt idx="24">
                    <c:v>2015</c:v>
                  </c:pt>
                  <c:pt idx="28">
                    <c:v>2016</c:v>
                  </c:pt>
                </c:lvl>
              </c:multiLvlStrCache>
            </c:multiLvlStrRef>
          </c:cat>
          <c:val>
            <c:numRef>
              <c:f>'01-02'!$C$3:$C$33</c:f>
              <c:numCache>
                <c:formatCode>General</c:formatCode>
                <c:ptCount val="31"/>
                <c:pt idx="0">
                  <c:v>-9.9</c:v>
                </c:pt>
                <c:pt idx="1">
                  <c:v>-3.5</c:v>
                </c:pt>
                <c:pt idx="2">
                  <c:v>3.6</c:v>
                </c:pt>
                <c:pt idx="3">
                  <c:v>6.1</c:v>
                </c:pt>
                <c:pt idx="4">
                  <c:v>3</c:v>
                </c:pt>
                <c:pt idx="5">
                  <c:v>2.2999999999999998</c:v>
                </c:pt>
                <c:pt idx="6">
                  <c:v>2.2999999999999998</c:v>
                </c:pt>
                <c:pt idx="7">
                  <c:v>-1.2</c:v>
                </c:pt>
                <c:pt idx="8">
                  <c:v>-2.7</c:v>
                </c:pt>
                <c:pt idx="9">
                  <c:v>-6.7</c:v>
                </c:pt>
                <c:pt idx="10">
                  <c:v>-11.6</c:v>
                </c:pt>
                <c:pt idx="11">
                  <c:v>0.1</c:v>
                </c:pt>
                <c:pt idx="12">
                  <c:v>1.5</c:v>
                </c:pt>
                <c:pt idx="13">
                  <c:v>3.9</c:v>
                </c:pt>
                <c:pt idx="14">
                  <c:v>8.4</c:v>
                </c:pt>
                <c:pt idx="15">
                  <c:v>1.7</c:v>
                </c:pt>
                <c:pt idx="16">
                  <c:v>6.8</c:v>
                </c:pt>
                <c:pt idx="17">
                  <c:v>3</c:v>
                </c:pt>
                <c:pt idx="18">
                  <c:v>7.5</c:v>
                </c:pt>
                <c:pt idx="19">
                  <c:v>5.2</c:v>
                </c:pt>
                <c:pt idx="20">
                  <c:v>3.4</c:v>
                </c:pt>
                <c:pt idx="21">
                  <c:v>6.3</c:v>
                </c:pt>
                <c:pt idx="22">
                  <c:v>0.8</c:v>
                </c:pt>
                <c:pt idx="23">
                  <c:v>0</c:v>
                </c:pt>
                <c:pt idx="24">
                  <c:v>3</c:v>
                </c:pt>
                <c:pt idx="25">
                  <c:v>1.5</c:v>
                </c:pt>
                <c:pt idx="26">
                  <c:v>-2.9</c:v>
                </c:pt>
                <c:pt idx="27">
                  <c:v>-2.2999999999999998</c:v>
                </c:pt>
                <c:pt idx="28">
                  <c:v>-2.2000000000000002</c:v>
                </c:pt>
                <c:pt idx="29">
                  <c:v>-5.4</c:v>
                </c:pt>
                <c:pt idx="30">
                  <c:v>-0.9</c:v>
                </c:pt>
              </c:numCache>
            </c:numRef>
          </c:val>
          <c:smooth val="0"/>
          <c:extLst>
            <c:ext xmlns:c16="http://schemas.microsoft.com/office/drawing/2014/chart" uri="{C3380CC4-5D6E-409C-BE32-E72D297353CC}">
              <c16:uniqueId val="{00000001-FCB5-4522-A508-28962758F35F}"/>
            </c:ext>
          </c:extLst>
        </c:ser>
        <c:ser>
          <c:idx val="1"/>
          <c:order val="1"/>
          <c:tx>
            <c:strRef>
              <c:f>'01-02'!$D$2</c:f>
              <c:strCache>
                <c:ptCount val="1"/>
                <c:pt idx="0">
                  <c:v>Nacional</c:v>
                </c:pt>
              </c:strCache>
            </c:strRef>
          </c:tx>
          <c:spPr>
            <a:ln w="28575" cap="rnd">
              <a:solidFill>
                <a:srgbClr val="002060"/>
              </a:solidFill>
              <a:round/>
            </a:ln>
            <a:effectLst/>
          </c:spPr>
          <c:marker>
            <c:symbol val="none"/>
          </c:marker>
          <c:dLbls>
            <c:dLbl>
              <c:idx val="30"/>
              <c:layout>
                <c:manualLayout>
                  <c:x val="-1.386482054700902E-2"/>
                  <c:y val="-4.285714285714285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CB5-4522-A508-28962758F35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'01-02'!$A$3:$B$33</c:f>
              <c:multiLvlStrCache>
                <c:ptCount val="31"/>
                <c:lvl>
                  <c:pt idx="0">
                    <c:v>ene-mar</c:v>
                  </c:pt>
                  <c:pt idx="1">
                    <c:v>abr-jun</c:v>
                  </c:pt>
                  <c:pt idx="2">
                    <c:v>jul-sep</c:v>
                  </c:pt>
                  <c:pt idx="3">
                    <c:v>oct-dic</c:v>
                  </c:pt>
                  <c:pt idx="4">
                    <c:v>ene-mar</c:v>
                  </c:pt>
                  <c:pt idx="5">
                    <c:v>abr-jun</c:v>
                  </c:pt>
                  <c:pt idx="6">
                    <c:v>jul-sep</c:v>
                  </c:pt>
                  <c:pt idx="7">
                    <c:v>oct-dic</c:v>
                  </c:pt>
                  <c:pt idx="8">
                    <c:v>ene-mar</c:v>
                  </c:pt>
                  <c:pt idx="9">
                    <c:v>abr-jun</c:v>
                  </c:pt>
                  <c:pt idx="10">
                    <c:v>jul-sep</c:v>
                  </c:pt>
                  <c:pt idx="11">
                    <c:v>oct-dic</c:v>
                  </c:pt>
                  <c:pt idx="12">
                    <c:v>ene-mar</c:v>
                  </c:pt>
                  <c:pt idx="13">
                    <c:v>abr-jun</c:v>
                  </c:pt>
                  <c:pt idx="14">
                    <c:v>jul-sep</c:v>
                  </c:pt>
                  <c:pt idx="15">
                    <c:v>oct-dic</c:v>
                  </c:pt>
                  <c:pt idx="16">
                    <c:v>ene-mar</c:v>
                  </c:pt>
                  <c:pt idx="17">
                    <c:v>abr-jun</c:v>
                  </c:pt>
                  <c:pt idx="18">
                    <c:v>jul-sep</c:v>
                  </c:pt>
                  <c:pt idx="19">
                    <c:v>oct-dic</c:v>
                  </c:pt>
                  <c:pt idx="20">
                    <c:v>ene-mar</c:v>
                  </c:pt>
                  <c:pt idx="21">
                    <c:v>abr-jun</c:v>
                  </c:pt>
                  <c:pt idx="22">
                    <c:v>jul-sep</c:v>
                  </c:pt>
                  <c:pt idx="23">
                    <c:v>oct-dic</c:v>
                  </c:pt>
                  <c:pt idx="24">
                    <c:v>ene-mar</c:v>
                  </c:pt>
                  <c:pt idx="25">
                    <c:v>abr-jun</c:v>
                  </c:pt>
                  <c:pt idx="26">
                    <c:v>jul-sep</c:v>
                  </c:pt>
                  <c:pt idx="27">
                    <c:v>oct-dic</c:v>
                  </c:pt>
                  <c:pt idx="28">
                    <c:v>ene-mar</c:v>
                  </c:pt>
                  <c:pt idx="29">
                    <c:v>abr-jun</c:v>
                  </c:pt>
                  <c:pt idx="30">
                    <c:v>jul-sep</c:v>
                  </c:pt>
                </c:lvl>
                <c:lvl>
                  <c:pt idx="0">
                    <c:v>2009</c:v>
                  </c:pt>
                  <c:pt idx="4">
                    <c:v>2010</c:v>
                  </c:pt>
                  <c:pt idx="8">
                    <c:v>2011</c:v>
                  </c:pt>
                  <c:pt idx="12">
                    <c:v>2012</c:v>
                  </c:pt>
                  <c:pt idx="16">
                    <c:v>2013</c:v>
                  </c:pt>
                  <c:pt idx="20">
                    <c:v>2014</c:v>
                  </c:pt>
                  <c:pt idx="24">
                    <c:v>2015</c:v>
                  </c:pt>
                  <c:pt idx="28">
                    <c:v>2016</c:v>
                  </c:pt>
                </c:lvl>
              </c:multiLvlStrCache>
            </c:multiLvlStrRef>
          </c:cat>
          <c:val>
            <c:numRef>
              <c:f>'01-02'!$D$3:$D$33</c:f>
              <c:numCache>
                <c:formatCode>General</c:formatCode>
                <c:ptCount val="31"/>
                <c:pt idx="0">
                  <c:v>-3.2</c:v>
                </c:pt>
                <c:pt idx="1">
                  <c:v>-2.9</c:v>
                </c:pt>
                <c:pt idx="2">
                  <c:v>-0.5</c:v>
                </c:pt>
                <c:pt idx="3">
                  <c:v>2.4</c:v>
                </c:pt>
                <c:pt idx="4">
                  <c:v>2.5</c:v>
                </c:pt>
                <c:pt idx="5">
                  <c:v>6.5</c:v>
                </c:pt>
                <c:pt idx="6">
                  <c:v>7.3</c:v>
                </c:pt>
                <c:pt idx="7">
                  <c:v>6.5</c:v>
                </c:pt>
                <c:pt idx="8">
                  <c:v>9.1999999999999993</c:v>
                </c:pt>
                <c:pt idx="9">
                  <c:v>5.4</c:v>
                </c:pt>
                <c:pt idx="10">
                  <c:v>3.3</c:v>
                </c:pt>
                <c:pt idx="11">
                  <c:v>5.5</c:v>
                </c:pt>
                <c:pt idx="12">
                  <c:v>4.9000000000000004</c:v>
                </c:pt>
                <c:pt idx="13">
                  <c:v>6.1</c:v>
                </c:pt>
                <c:pt idx="14">
                  <c:v>6.2</c:v>
                </c:pt>
                <c:pt idx="15">
                  <c:v>5</c:v>
                </c:pt>
                <c:pt idx="16">
                  <c:v>5.2</c:v>
                </c:pt>
                <c:pt idx="17">
                  <c:v>3.5</c:v>
                </c:pt>
                <c:pt idx="18">
                  <c:v>4.5</c:v>
                </c:pt>
                <c:pt idx="19">
                  <c:v>3</c:v>
                </c:pt>
                <c:pt idx="20">
                  <c:v>2.5</c:v>
                </c:pt>
                <c:pt idx="21">
                  <c:v>2.2999999999999998</c:v>
                </c:pt>
                <c:pt idx="22">
                  <c:v>0.8</c:v>
                </c:pt>
                <c:pt idx="23">
                  <c:v>1.7</c:v>
                </c:pt>
                <c:pt idx="24">
                  <c:v>2.2000000000000002</c:v>
                </c:pt>
                <c:pt idx="25">
                  <c:v>2.4</c:v>
                </c:pt>
                <c:pt idx="26">
                  <c:v>2.8</c:v>
                </c:pt>
                <c:pt idx="27">
                  <c:v>1.8</c:v>
                </c:pt>
                <c:pt idx="28">
                  <c:v>1.9</c:v>
                </c:pt>
                <c:pt idx="29">
                  <c:v>1.4</c:v>
                </c:pt>
                <c:pt idx="30">
                  <c:v>1.5</c:v>
                </c:pt>
              </c:numCache>
            </c:numRef>
          </c:val>
          <c:smooth val="0"/>
          <c:extLst>
            <c:ext xmlns:c16="http://schemas.microsoft.com/office/drawing/2014/chart" uri="{C3380CC4-5D6E-409C-BE32-E72D297353CC}">
              <c16:uniqueId val="{00000003-FCB5-4522-A508-28962758F35F}"/>
            </c:ext>
          </c:extLst>
        </c:ser>
        <c:dLbls>
          <c:showLegendKey val="0"/>
          <c:showVal val="0"/>
          <c:showCatName val="0"/>
          <c:showSerName val="0"/>
          <c:showPercent val="0"/>
          <c:showBubbleSize val="0"/>
        </c:dLbls>
        <c:smooth val="0"/>
        <c:axId val="257412640"/>
        <c:axId val="143153424"/>
      </c:lineChart>
      <c:catAx>
        <c:axId val="257412640"/>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43153424"/>
        <c:crossesAt val="-15"/>
        <c:auto val="1"/>
        <c:lblAlgn val="ctr"/>
        <c:lblOffset val="100"/>
        <c:noMultiLvlLbl val="0"/>
      </c:catAx>
      <c:valAx>
        <c:axId val="143153424"/>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Variación % a 4 trimestres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57412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'01-03'!$C$2</c:f>
              <c:strCache>
                <c:ptCount val="1"/>
                <c:pt idx="0">
                  <c:v>Sector</c:v>
                </c:pt>
              </c:strCache>
            </c:strRef>
          </c:tx>
          <c:spPr>
            <a:ln w="28575" cap="rnd">
              <a:solidFill>
                <a:srgbClr val="C00000"/>
              </a:solidFill>
              <a:round/>
            </a:ln>
            <a:effectLst/>
          </c:spPr>
          <c:marker>
            <c:symbol val="none"/>
          </c:marker>
          <c:dLbls>
            <c:dLbl>
              <c:idx val="81"/>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E54-4760-90D1-5FA41151A2D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'01-03'!$A$3:$B$84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'01-03'!$C$3:$C$84</c:f>
              <c:numCache>
                <c:formatCode>General</c:formatCode>
                <c:ptCount val="82"/>
                <c:pt idx="0">
                  <c:v>4.5</c:v>
                </c:pt>
                <c:pt idx="1">
                  <c:v>3.9</c:v>
                </c:pt>
                <c:pt idx="2">
                  <c:v>4.9000000000000004</c:v>
                </c:pt>
                <c:pt idx="3">
                  <c:v>4.5</c:v>
                </c:pt>
                <c:pt idx="4">
                  <c:v>5.3</c:v>
                </c:pt>
                <c:pt idx="5">
                  <c:v>5.4</c:v>
                </c:pt>
                <c:pt idx="6">
                  <c:v>5.9</c:v>
                </c:pt>
                <c:pt idx="7">
                  <c:v>5.7</c:v>
                </c:pt>
                <c:pt idx="8">
                  <c:v>5.4</c:v>
                </c:pt>
                <c:pt idx="9">
                  <c:v>5</c:v>
                </c:pt>
                <c:pt idx="10">
                  <c:v>5.4</c:v>
                </c:pt>
                <c:pt idx="11">
                  <c:v>5.2</c:v>
                </c:pt>
                <c:pt idx="12">
                  <c:v>5.7</c:v>
                </c:pt>
                <c:pt idx="13">
                  <c:v>5.4</c:v>
                </c:pt>
                <c:pt idx="14">
                  <c:v>5.2</c:v>
                </c:pt>
                <c:pt idx="15">
                  <c:v>5.5</c:v>
                </c:pt>
                <c:pt idx="16">
                  <c:v>5.2</c:v>
                </c:pt>
                <c:pt idx="17">
                  <c:v>5.0999999999999996</c:v>
                </c:pt>
                <c:pt idx="18">
                  <c:v>5.3</c:v>
                </c:pt>
                <c:pt idx="19">
                  <c:v>5.4</c:v>
                </c:pt>
                <c:pt idx="20">
                  <c:v>5.5</c:v>
                </c:pt>
                <c:pt idx="21">
                  <c:v>4.3</c:v>
                </c:pt>
                <c:pt idx="22">
                  <c:v>4.4000000000000004</c:v>
                </c:pt>
                <c:pt idx="23">
                  <c:v>4.0999999999999996</c:v>
                </c:pt>
                <c:pt idx="24">
                  <c:v>4.0999999999999996</c:v>
                </c:pt>
                <c:pt idx="25">
                  <c:v>3.6</c:v>
                </c:pt>
                <c:pt idx="26">
                  <c:v>3.4</c:v>
                </c:pt>
                <c:pt idx="27">
                  <c:v>3.3</c:v>
                </c:pt>
                <c:pt idx="28">
                  <c:v>3.6</c:v>
                </c:pt>
                <c:pt idx="29">
                  <c:v>3.7</c:v>
                </c:pt>
                <c:pt idx="30">
                  <c:v>3.4</c:v>
                </c:pt>
                <c:pt idx="31">
                  <c:v>3.4</c:v>
                </c:pt>
                <c:pt idx="32">
                  <c:v>3.8</c:v>
                </c:pt>
                <c:pt idx="33">
                  <c:v>4.3</c:v>
                </c:pt>
                <c:pt idx="34">
                  <c:v>4.5999999999999996</c:v>
                </c:pt>
                <c:pt idx="35">
                  <c:v>4.9000000000000004</c:v>
                </c:pt>
                <c:pt idx="36">
                  <c:v>5.7</c:v>
                </c:pt>
                <c:pt idx="37">
                  <c:v>6.6</c:v>
                </c:pt>
                <c:pt idx="38">
                  <c:v>6.9</c:v>
                </c:pt>
                <c:pt idx="39">
                  <c:v>6.5</c:v>
                </c:pt>
                <c:pt idx="40">
                  <c:v>6.1</c:v>
                </c:pt>
                <c:pt idx="41">
                  <c:v>5.3</c:v>
                </c:pt>
                <c:pt idx="42">
                  <c:v>5.9</c:v>
                </c:pt>
                <c:pt idx="43">
                  <c:v>6.4</c:v>
                </c:pt>
                <c:pt idx="44">
                  <c:v>7.6</c:v>
                </c:pt>
                <c:pt idx="45">
                  <c:v>7</c:v>
                </c:pt>
                <c:pt idx="46">
                  <c:v>7.7</c:v>
                </c:pt>
                <c:pt idx="47">
                  <c:v>8</c:v>
                </c:pt>
                <c:pt idx="48">
                  <c:v>8.9</c:v>
                </c:pt>
                <c:pt idx="49">
                  <c:v>9.3000000000000007</c:v>
                </c:pt>
                <c:pt idx="50">
                  <c:v>9</c:v>
                </c:pt>
                <c:pt idx="51">
                  <c:v>10</c:v>
                </c:pt>
                <c:pt idx="52">
                  <c:v>9.5</c:v>
                </c:pt>
                <c:pt idx="53">
                  <c:v>9.6</c:v>
                </c:pt>
                <c:pt idx="54">
                  <c:v>9.6</c:v>
                </c:pt>
                <c:pt idx="55">
                  <c:v>9.6999999999999993</c:v>
                </c:pt>
                <c:pt idx="56">
                  <c:v>9</c:v>
                </c:pt>
                <c:pt idx="57">
                  <c:v>8.1</c:v>
                </c:pt>
                <c:pt idx="58">
                  <c:v>8</c:v>
                </c:pt>
                <c:pt idx="59">
                  <c:v>8.9</c:v>
                </c:pt>
                <c:pt idx="60">
                  <c:v>8.8000000000000007</c:v>
                </c:pt>
                <c:pt idx="61">
                  <c:v>8.9</c:v>
                </c:pt>
                <c:pt idx="62">
                  <c:v>9.4</c:v>
                </c:pt>
                <c:pt idx="63">
                  <c:v>9.6999999999999993</c:v>
                </c:pt>
                <c:pt idx="64">
                  <c:v>10.3</c:v>
                </c:pt>
                <c:pt idx="65">
                  <c:v>11</c:v>
                </c:pt>
                <c:pt idx="66">
                  <c:v>11.5</c:v>
                </c:pt>
                <c:pt idx="67">
                  <c:v>10</c:v>
                </c:pt>
                <c:pt idx="68">
                  <c:v>8.6</c:v>
                </c:pt>
                <c:pt idx="69">
                  <c:v>9</c:v>
                </c:pt>
                <c:pt idx="70">
                  <c:v>10.7</c:v>
                </c:pt>
                <c:pt idx="71">
                  <c:v>12.1</c:v>
                </c:pt>
                <c:pt idx="72">
                  <c:v>10.9</c:v>
                </c:pt>
                <c:pt idx="73">
                  <c:v>10</c:v>
                </c:pt>
                <c:pt idx="74">
                  <c:v>10.1</c:v>
                </c:pt>
                <c:pt idx="75">
                  <c:v>10.7</c:v>
                </c:pt>
                <c:pt idx="76">
                  <c:v>12</c:v>
                </c:pt>
                <c:pt idx="77">
                  <c:v>11.3</c:v>
                </c:pt>
                <c:pt idx="78">
                  <c:v>11.5</c:v>
                </c:pt>
                <c:pt idx="79">
                  <c:v>9.9</c:v>
                </c:pt>
                <c:pt idx="80">
                  <c:v>9.1</c:v>
                </c:pt>
                <c:pt idx="81">
                  <c:v>9.1</c:v>
                </c:pt>
              </c:numCache>
            </c:numRef>
          </c:val>
          <c:smooth val="0"/>
          <c:extLst>
            <c:ext xmlns:c16="http://schemas.microsoft.com/office/drawing/2014/chart" uri="{C3380CC4-5D6E-409C-BE32-E72D297353CC}">
              <c16:uniqueId val="{00000001-0E54-4760-90D1-5FA41151A2D4}"/>
            </c:ext>
          </c:extLst>
        </c:ser>
        <c:ser>
          <c:idx val="1"/>
          <c:order val="1"/>
          <c:tx>
            <c:strRef>
              <c:f>'01-03'!$D$2</c:f>
              <c:strCache>
                <c:ptCount val="1"/>
                <c:pt idx="0">
                  <c:v>Nacional</c:v>
                </c:pt>
              </c:strCache>
            </c:strRef>
          </c:tx>
          <c:spPr>
            <a:ln w="28575" cap="rnd">
              <a:solidFill>
                <a:srgbClr val="002060"/>
              </a:solidFill>
              <a:round/>
            </a:ln>
            <a:effectLst/>
          </c:spPr>
          <c:marker>
            <c:symbol val="none"/>
          </c:marker>
          <c:dLbls>
            <c:dLbl>
              <c:idx val="81"/>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E54-4760-90D1-5FA41151A2D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'01-03'!$A$3:$B$84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'01-03'!$D$3:$D$84</c:f>
              <c:numCache>
                <c:formatCode>General</c:formatCode>
                <c:ptCount val="82"/>
                <c:pt idx="0">
                  <c:v>7.9</c:v>
                </c:pt>
                <c:pt idx="1">
                  <c:v>7.6</c:v>
                </c:pt>
                <c:pt idx="2">
                  <c:v>7.9</c:v>
                </c:pt>
                <c:pt idx="3">
                  <c:v>7.6</c:v>
                </c:pt>
                <c:pt idx="4">
                  <c:v>7.5</c:v>
                </c:pt>
                <c:pt idx="5">
                  <c:v>7.5</c:v>
                </c:pt>
                <c:pt idx="6">
                  <c:v>7.2</c:v>
                </c:pt>
                <c:pt idx="7">
                  <c:v>6.8</c:v>
                </c:pt>
                <c:pt idx="8">
                  <c:v>6.2</c:v>
                </c:pt>
                <c:pt idx="9">
                  <c:v>6.1</c:v>
                </c:pt>
                <c:pt idx="10">
                  <c:v>6.2</c:v>
                </c:pt>
                <c:pt idx="11">
                  <c:v>6.2</c:v>
                </c:pt>
                <c:pt idx="12">
                  <c:v>6.4</c:v>
                </c:pt>
                <c:pt idx="13">
                  <c:v>6.3</c:v>
                </c:pt>
                <c:pt idx="14">
                  <c:v>6.5</c:v>
                </c:pt>
                <c:pt idx="15">
                  <c:v>6.4</c:v>
                </c:pt>
                <c:pt idx="16">
                  <c:v>6.7</c:v>
                </c:pt>
                <c:pt idx="17">
                  <c:v>6.6</c:v>
                </c:pt>
                <c:pt idx="18">
                  <c:v>6.7</c:v>
                </c:pt>
                <c:pt idx="19">
                  <c:v>6.6</c:v>
                </c:pt>
                <c:pt idx="20">
                  <c:v>6.3</c:v>
                </c:pt>
                <c:pt idx="21">
                  <c:v>5.5</c:v>
                </c:pt>
                <c:pt idx="22">
                  <c:v>5.4</c:v>
                </c:pt>
                <c:pt idx="23">
                  <c:v>5.2</c:v>
                </c:pt>
                <c:pt idx="24">
                  <c:v>5.7</c:v>
                </c:pt>
                <c:pt idx="25">
                  <c:v>5.8</c:v>
                </c:pt>
                <c:pt idx="26">
                  <c:v>6.1</c:v>
                </c:pt>
                <c:pt idx="27">
                  <c:v>6</c:v>
                </c:pt>
                <c:pt idx="28">
                  <c:v>6</c:v>
                </c:pt>
                <c:pt idx="29">
                  <c:v>5.9</c:v>
                </c:pt>
                <c:pt idx="30">
                  <c:v>6</c:v>
                </c:pt>
                <c:pt idx="31">
                  <c:v>6</c:v>
                </c:pt>
                <c:pt idx="32">
                  <c:v>5.6</c:v>
                </c:pt>
                <c:pt idx="33">
                  <c:v>5.3</c:v>
                </c:pt>
                <c:pt idx="34">
                  <c:v>5</c:v>
                </c:pt>
                <c:pt idx="35">
                  <c:v>5.3</c:v>
                </c:pt>
                <c:pt idx="36">
                  <c:v>5.4</c:v>
                </c:pt>
                <c:pt idx="37">
                  <c:v>5.8</c:v>
                </c:pt>
                <c:pt idx="38">
                  <c:v>5.8</c:v>
                </c:pt>
                <c:pt idx="39">
                  <c:v>5.6</c:v>
                </c:pt>
                <c:pt idx="40">
                  <c:v>5.2</c:v>
                </c:pt>
                <c:pt idx="41">
                  <c:v>5.3</c:v>
                </c:pt>
                <c:pt idx="42">
                  <c:v>5.3</c:v>
                </c:pt>
                <c:pt idx="43">
                  <c:v>5.3</c:v>
                </c:pt>
                <c:pt idx="44">
                  <c:v>5.2</c:v>
                </c:pt>
                <c:pt idx="45">
                  <c:v>5</c:v>
                </c:pt>
                <c:pt idx="46">
                  <c:v>5.0999999999999996</c:v>
                </c:pt>
                <c:pt idx="47">
                  <c:v>5.2</c:v>
                </c:pt>
                <c:pt idx="48">
                  <c:v>5.6</c:v>
                </c:pt>
                <c:pt idx="49">
                  <c:v>5.5</c:v>
                </c:pt>
                <c:pt idx="50">
                  <c:v>5.7</c:v>
                </c:pt>
                <c:pt idx="51">
                  <c:v>5.9</c:v>
                </c:pt>
                <c:pt idx="52">
                  <c:v>6</c:v>
                </c:pt>
                <c:pt idx="53">
                  <c:v>6.2</c:v>
                </c:pt>
                <c:pt idx="54">
                  <c:v>6.2</c:v>
                </c:pt>
                <c:pt idx="55">
                  <c:v>5.9</c:v>
                </c:pt>
                <c:pt idx="56">
                  <c:v>5.6</c:v>
                </c:pt>
                <c:pt idx="57">
                  <c:v>5.4</c:v>
                </c:pt>
                <c:pt idx="58">
                  <c:v>5.4</c:v>
                </c:pt>
                <c:pt idx="59">
                  <c:v>5.4</c:v>
                </c:pt>
                <c:pt idx="60">
                  <c:v>5.5</c:v>
                </c:pt>
                <c:pt idx="61">
                  <c:v>5.5</c:v>
                </c:pt>
                <c:pt idx="62">
                  <c:v>5.9</c:v>
                </c:pt>
                <c:pt idx="63">
                  <c:v>5.9</c:v>
                </c:pt>
                <c:pt idx="64">
                  <c:v>6</c:v>
                </c:pt>
                <c:pt idx="65">
                  <c:v>6</c:v>
                </c:pt>
                <c:pt idx="66">
                  <c:v>5.9</c:v>
                </c:pt>
                <c:pt idx="67">
                  <c:v>5.9</c:v>
                </c:pt>
                <c:pt idx="68">
                  <c:v>5.6</c:v>
                </c:pt>
                <c:pt idx="69">
                  <c:v>5.2</c:v>
                </c:pt>
                <c:pt idx="70">
                  <c:v>5.0999999999999996</c:v>
                </c:pt>
                <c:pt idx="71">
                  <c:v>5.2</c:v>
                </c:pt>
                <c:pt idx="72">
                  <c:v>5.6</c:v>
                </c:pt>
                <c:pt idx="73">
                  <c:v>5.8</c:v>
                </c:pt>
                <c:pt idx="74">
                  <c:v>6.3</c:v>
                </c:pt>
                <c:pt idx="75">
                  <c:v>6.3</c:v>
                </c:pt>
                <c:pt idx="76">
                  <c:v>6.6</c:v>
                </c:pt>
                <c:pt idx="77">
                  <c:v>6.4</c:v>
                </c:pt>
                <c:pt idx="78">
                  <c:v>6.3</c:v>
                </c:pt>
                <c:pt idx="79">
                  <c:v>6</c:v>
                </c:pt>
                <c:pt idx="80">
                  <c:v>5.7</c:v>
                </c:pt>
                <c:pt idx="81">
                  <c:v>5.5</c:v>
                </c:pt>
              </c:numCache>
            </c:numRef>
          </c:val>
          <c:smooth val="0"/>
          <c:extLst>
            <c:ext xmlns:c16="http://schemas.microsoft.com/office/drawing/2014/chart" uri="{C3380CC4-5D6E-409C-BE32-E72D297353CC}">
              <c16:uniqueId val="{00000003-0E54-4760-90D1-5FA41151A2D4}"/>
            </c:ext>
          </c:extLst>
        </c:ser>
        <c:dLbls>
          <c:showLegendKey val="0"/>
          <c:showVal val="0"/>
          <c:showCatName val="0"/>
          <c:showSerName val="0"/>
          <c:showPercent val="0"/>
          <c:showBubbleSize val="0"/>
        </c:dLbls>
        <c:smooth val="0"/>
        <c:axId val="227882384"/>
        <c:axId val="297085952"/>
      </c:lineChart>
      <c:catAx>
        <c:axId val="227882384"/>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97085952"/>
        <c:crosses val="autoZero"/>
        <c:auto val="1"/>
        <c:lblAlgn val="ctr"/>
        <c:lblOffset val="100"/>
        <c:noMultiLvlLbl val="0"/>
      </c:catAx>
      <c:valAx>
        <c:axId val="297085952"/>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Tasa de cesantía</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22788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'01-04'!$B$2</c:f>
              <c:strCache>
                <c:ptCount val="1"/>
                <c:pt idx="0">
                  <c:v>% PIB</c:v>
                </c:pt>
              </c:strCache>
            </c:strRef>
          </c:tx>
          <c:spPr>
            <a:solidFill>
              <a:srgbClr val="002060"/>
            </a:solidFill>
            <a:ln>
              <a:noFill/>
            </a:ln>
            <a:effectLst/>
          </c:spPr>
          <c:invertIfNegative val="0"/>
          <c:dLbls>
            <c:dLbl>
              <c:idx val="0"/>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BFC-4DF3-B82B-641A71C93F9E}"/>
                </c:ext>
              </c:extLst>
            </c:dLbl>
            <c:dLbl>
              <c:idx val="1"/>
              <c:layout>
                <c:manualLayout>
                  <c:x val="-8.3203314505580685E-3"/>
                  <c:y val="8.9186176142697065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BFC-4DF3-B82B-641A71C93F9E}"/>
                </c:ext>
              </c:extLst>
            </c:dLbl>
            <c:dLbl>
              <c:idx val="3"/>
              <c:layout>
                <c:manualLayout>
                  <c:x val="-1.4560580038476658E-2"/>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BFC-4DF3-B82B-641A71C93F9E}"/>
                </c:ext>
              </c:extLst>
            </c:dLbl>
            <c:dLbl>
              <c:idx val="5"/>
              <c:layout>
                <c:manualLayout>
                  <c:x val="-1.2480497175837102E-2"/>
                  <c:y val="2.229654403567443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BFC-4DF3-B82B-641A71C93F9E}"/>
                </c:ext>
              </c:extLst>
            </c:dLbl>
            <c:dLbl>
              <c:idx val="6"/>
              <c:layout>
                <c:manualLayout>
                  <c:x val="-1.0400414313197586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BFC-4DF3-B82B-641A71C93F9E}"/>
                </c:ext>
              </c:extLst>
            </c:dLbl>
            <c:dLbl>
              <c:idx val="7"/>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BFC-4DF3-B82B-641A71C93F9E}"/>
                </c:ext>
              </c:extLst>
            </c:dLbl>
            <c:dLbl>
              <c:idx val="8"/>
              <c:layout>
                <c:manualLayout>
                  <c:x val="-6.2402485879184746E-3"/>
                  <c:y val="8.91861761426978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BFC-4DF3-B82B-641A71C93F9E}"/>
                </c:ext>
              </c:extLst>
            </c:dLbl>
            <c:dLbl>
              <c:idx val="11"/>
              <c:layout>
                <c:manualLayout>
                  <c:x val="-1.0400414313197586E-2"/>
                  <c:y val="8.91861761426978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BFC-4DF3-B82B-641A71C93F9E}"/>
                </c:ext>
              </c:extLst>
            </c:dLbl>
            <c:dLbl>
              <c:idx val="12"/>
              <c:layout>
                <c:manualLayout>
                  <c:x val="-1.0400414313197586E-2"/>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4BFC-4DF3-B82B-641A71C93F9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'01-04'!$A$3:$A$15</c:f>
              <c:strCache>
                <c:ptCount val="13"/>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Intermediación Financiera</c:v>
                </c:pt>
                <c:pt idx="10">
                  <c:v>Actividades Inmobiliarias, Empresariales y de Alquiler</c:v>
                </c:pt>
                <c:pt idx="11">
                  <c:v>Servicios Personales</c:v>
                </c:pt>
                <c:pt idx="12">
                  <c:v>Administración Pública</c:v>
                </c:pt>
              </c:strCache>
            </c:strRef>
          </c:cat>
          <c:val>
            <c:numRef>
              <c:f>'01-04'!$B$3:$B$15</c:f>
              <c:numCache>
                <c:formatCode>General</c:formatCode>
                <c:ptCount val="13"/>
                <c:pt idx="0">
                  <c:v>3.2</c:v>
                </c:pt>
                <c:pt idx="1">
                  <c:v>0.7</c:v>
                </c:pt>
                <c:pt idx="2">
                  <c:v>9.9</c:v>
                </c:pt>
                <c:pt idx="3">
                  <c:v>11.9</c:v>
                </c:pt>
                <c:pt idx="4">
                  <c:v>2.8</c:v>
                </c:pt>
                <c:pt idx="5">
                  <c:v>8.3000000000000007</c:v>
                </c:pt>
                <c:pt idx="6">
                  <c:v>9.5</c:v>
                </c:pt>
                <c:pt idx="7">
                  <c:v>2.1</c:v>
                </c:pt>
                <c:pt idx="8">
                  <c:v>6.9</c:v>
                </c:pt>
                <c:pt idx="9">
                  <c:v>5.3</c:v>
                </c:pt>
                <c:pt idx="10">
                  <c:v>21</c:v>
                </c:pt>
                <c:pt idx="11">
                  <c:v>13.2</c:v>
                </c:pt>
                <c:pt idx="12">
                  <c:v>5.3</c:v>
                </c:pt>
              </c:numCache>
            </c:numRef>
          </c:val>
          <c:extLst>
            <c:ext xmlns:c16="http://schemas.microsoft.com/office/drawing/2014/chart" uri="{C3380CC4-5D6E-409C-BE32-E72D297353CC}">
              <c16:uniqueId val="{00000009-4BFC-4DF3-B82B-641A71C93F9E}"/>
            </c:ext>
          </c:extLst>
        </c:ser>
        <c:ser>
          <c:idx val="1"/>
          <c:order val="1"/>
          <c:tx>
            <c:strRef>
              <c:f>'01-04'!$C$2</c:f>
              <c:strCache>
                <c:ptCount val="1"/>
                <c:pt idx="0">
                  <c:v> % Ocupados</c:v>
                </c:pt>
              </c:strCache>
            </c:strRef>
          </c:tx>
          <c:spPr>
            <a:solidFill>
              <a:srgbClr val="C00000"/>
            </a:solidFill>
            <a:ln>
              <a:noFill/>
            </a:ln>
            <a:effectLst/>
          </c:spPr>
          <c:invertIfNegative val="0"/>
          <c:dLbls>
            <c:dLbl>
              <c:idx val="1"/>
              <c:layout>
                <c:manualLayout>
                  <c:x val="6.2402485879185128E-3"/>
                  <c:y val="8.9186176142697065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4BFC-4DF3-B82B-641A71C93F9E}"/>
                </c:ext>
              </c:extLst>
            </c:dLbl>
            <c:dLbl>
              <c:idx val="3"/>
              <c:layout>
                <c:manualLayout>
                  <c:x val="1.2480497175837102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4BFC-4DF3-B82B-641A71C93F9E}"/>
                </c:ext>
              </c:extLst>
            </c:dLbl>
            <c:dLbl>
              <c:idx val="4"/>
              <c:layout>
                <c:manualLayout>
                  <c:x val="6.24024858791855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4BFC-4DF3-B82B-641A71C93F9E}"/>
                </c:ext>
              </c:extLst>
            </c:dLbl>
            <c:dLbl>
              <c:idx val="5"/>
              <c:layout>
                <c:manualLayout>
                  <c:x val="2.0800828626395171E-3"/>
                  <c:y val="1.337792642140468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4BFC-4DF3-B82B-641A71C93F9E}"/>
                </c:ext>
              </c:extLst>
            </c:dLbl>
            <c:dLbl>
              <c:idx val="8"/>
              <c:layout>
                <c:manualLayout>
                  <c:x val="4.1601657252789579E-3"/>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4BFC-4DF3-B82B-641A71C93F9E}"/>
                </c:ext>
              </c:extLst>
            </c:dLbl>
            <c:dLbl>
              <c:idx val="9"/>
              <c:layout>
                <c:manualLayout>
                  <c:x val="1.0400414313197586E-2"/>
                  <c:y val="2.229654403567447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F-4BFC-4DF3-B82B-641A71C93F9E}"/>
                </c:ext>
              </c:extLst>
            </c:dLbl>
            <c:dLbl>
              <c:idx val="10"/>
              <c:layout>
                <c:manualLayout>
                  <c:x val="1.0400414313197586E-2"/>
                  <c:y val="1.337792642140464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4BFC-4DF3-B82B-641A71C93F9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'01-04'!$A$3:$A$15</c:f>
              <c:strCache>
                <c:ptCount val="13"/>
                <c:pt idx="0">
                  <c:v>Agropecuario-Silvícola</c:v>
                </c:pt>
                <c:pt idx="1">
                  <c:v>Pesca</c:v>
                </c:pt>
                <c:pt idx="2">
                  <c:v>Minería</c:v>
                </c:pt>
                <c:pt idx="3">
                  <c:v>Industria Manufacturera</c:v>
                </c:pt>
                <c:pt idx="4">
                  <c:v>Electricidad, Gas y Agua</c:v>
                </c:pt>
                <c:pt idx="5">
                  <c:v>Construcción</c:v>
                </c:pt>
                <c:pt idx="6">
                  <c:v>Comercio</c:v>
                </c:pt>
                <c:pt idx="7">
                  <c:v>Hoteles y Restaurantes</c:v>
                </c:pt>
                <c:pt idx="8">
                  <c:v>Transporte y Comunicaciones</c:v>
                </c:pt>
                <c:pt idx="9">
                  <c:v>Intermediación Financiera</c:v>
                </c:pt>
                <c:pt idx="10">
                  <c:v>Actividades Inmobiliarias, Empresariales y de Alquiler</c:v>
                </c:pt>
                <c:pt idx="11">
                  <c:v>Servicios Personales</c:v>
                </c:pt>
                <c:pt idx="12">
                  <c:v>Administración Pública</c:v>
                </c:pt>
              </c:strCache>
            </c:strRef>
          </c:cat>
          <c:val>
            <c:numRef>
              <c:f>'01-04'!$C$3:$C$15</c:f>
              <c:numCache>
                <c:formatCode>General</c:formatCode>
                <c:ptCount val="13"/>
                <c:pt idx="0">
                  <c:v>8.6</c:v>
                </c:pt>
                <c:pt idx="1">
                  <c:v>0.7</c:v>
                </c:pt>
                <c:pt idx="2">
                  <c:v>2.8</c:v>
                </c:pt>
                <c:pt idx="3">
                  <c:v>11.1</c:v>
                </c:pt>
                <c:pt idx="4">
                  <c:v>0.8</c:v>
                </c:pt>
                <c:pt idx="5">
                  <c:v>8.6</c:v>
                </c:pt>
                <c:pt idx="6">
                  <c:v>19.8</c:v>
                </c:pt>
                <c:pt idx="7">
                  <c:v>3.8</c:v>
                </c:pt>
                <c:pt idx="8">
                  <c:v>7.4</c:v>
                </c:pt>
                <c:pt idx="9">
                  <c:v>2.1</c:v>
                </c:pt>
                <c:pt idx="10">
                  <c:v>6.3</c:v>
                </c:pt>
                <c:pt idx="11">
                  <c:v>22</c:v>
                </c:pt>
                <c:pt idx="12">
                  <c:v>5.8</c:v>
                </c:pt>
              </c:numCache>
            </c:numRef>
          </c:val>
          <c:extLst>
            <c:ext xmlns:c16="http://schemas.microsoft.com/office/drawing/2014/chart" uri="{C3380CC4-5D6E-409C-BE32-E72D297353CC}">
              <c16:uniqueId val="{00000011-4BFC-4DF3-B82B-641A71C93F9E}"/>
            </c:ext>
          </c:extLst>
        </c:ser>
        <c:dLbls>
          <c:dLblPos val="outEnd"/>
          <c:showLegendKey val="0"/>
          <c:showVal val="1"/>
          <c:showCatName val="0"/>
          <c:showSerName val="0"/>
          <c:showPercent val="0"/>
          <c:showBubbleSize val="0"/>
        </c:dLbls>
        <c:gapWidth val="150"/>
        <c:axId val="321305424"/>
        <c:axId val="353906240"/>
      </c:barChart>
      <c:catAx>
        <c:axId val="321305424"/>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53906240"/>
        <c:crosses val="autoZero"/>
        <c:auto val="1"/>
        <c:lblAlgn val="ctr"/>
        <c:lblOffset val="100"/>
        <c:noMultiLvlLbl val="0"/>
      </c:catAx>
      <c:valAx>
        <c:axId val="35390624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321305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'01-05'!$B$2</c:f>
              <c:strCache>
                <c:ptCount val="1"/>
                <c:pt idx="0">
                  <c:v>Distribución regional del PIB</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'01-05'!$A$3:$A$17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'01-05'!$B$3:$B$17</c:f>
              <c:numCache>
                <c:formatCode>0.0</c:formatCode>
                <c:ptCount val="15"/>
                <c:pt idx="0">
                  <c:v>0.4</c:v>
                </c:pt>
                <c:pt idx="1">
                  <c:v>9.3000000000000007</c:v>
                </c:pt>
                <c:pt idx="2">
                  <c:v>49.9</c:v>
                </c:pt>
                <c:pt idx="3">
                  <c:v>8.6999999999999993</c:v>
                </c:pt>
                <c:pt idx="4">
                  <c:v>9</c:v>
                </c:pt>
                <c:pt idx="5">
                  <c:v>9.6</c:v>
                </c:pt>
                <c:pt idx="6">
                  <c:v>2.5</c:v>
                </c:pt>
                <c:pt idx="7">
                  <c:v>9</c:v>
                </c:pt>
                <c:pt idx="8">
                  <c:v>0.1</c:v>
                </c:pt>
                <c:pt idx="9">
                  <c:v>0</c:v>
                </c:pt>
                <c:pt idx="10">
                  <c:v>0</c:v>
                </c:pt>
                <c:pt idx="11">
                  <c:v>0</c:v>
                </c:pt>
                <c:pt idx="12">
                  <c:v>0</c:v>
                </c:pt>
                <c:pt idx="13">
                  <c:v>0.5</c:v>
                </c:pt>
                <c:pt idx="14">
                  <c:v>1.1000000000000001</c:v>
                </c:pt>
              </c:numCache>
            </c:numRef>
          </c:val>
          <c:extLst>
            <c:ext xmlns:c16="http://schemas.microsoft.com/office/drawing/2014/chart" uri="{C3380CC4-5D6E-409C-BE32-E72D297353CC}">
              <c16:uniqueId val="{00000000-8512-4459-BD75-E7E907A8BA91}"/>
            </c:ext>
          </c:extLst>
        </c:ser>
        <c:ser>
          <c:idx val="1"/>
          <c:order val="1"/>
          <c:tx>
            <c:strRef>
              <c:f>'01-05'!$C$2</c:f>
              <c:strCache>
                <c:ptCount val="1"/>
                <c:pt idx="0">
                  <c:v> Distribución regional de los ocupados</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'01-05'!$A$3:$A$17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'01-05'!$C$3:$C$17</c:f>
              <c:numCache>
                <c:formatCode>0.0</c:formatCode>
                <c:ptCount val="15"/>
                <c:pt idx="0">
                  <c:v>0.4</c:v>
                </c:pt>
                <c:pt idx="1">
                  <c:v>8.1</c:v>
                </c:pt>
                <c:pt idx="2">
                  <c:v>44.4</c:v>
                </c:pt>
                <c:pt idx="3">
                  <c:v>13.3</c:v>
                </c:pt>
                <c:pt idx="4">
                  <c:v>7.4</c:v>
                </c:pt>
                <c:pt idx="5">
                  <c:v>6.5</c:v>
                </c:pt>
                <c:pt idx="6">
                  <c:v>9.3000000000000007</c:v>
                </c:pt>
                <c:pt idx="7">
                  <c:v>6.5</c:v>
                </c:pt>
                <c:pt idx="8">
                  <c:v>0.6</c:v>
                </c:pt>
                <c:pt idx="9">
                  <c:v>0.9</c:v>
                </c:pt>
                <c:pt idx="10">
                  <c:v>0.1</c:v>
                </c:pt>
                <c:pt idx="11">
                  <c:v>0.2</c:v>
                </c:pt>
                <c:pt idx="12">
                  <c:v>0.1</c:v>
                </c:pt>
                <c:pt idx="13">
                  <c:v>0.5</c:v>
                </c:pt>
                <c:pt idx="14">
                  <c:v>1.8</c:v>
                </c:pt>
              </c:numCache>
            </c:numRef>
          </c:val>
          <c:extLst>
            <c:ext xmlns:c16="http://schemas.microsoft.com/office/drawing/2014/chart" uri="{C3380CC4-5D6E-409C-BE32-E72D297353CC}">
              <c16:uniqueId val="{00000001-8512-4459-BD75-E7E907A8BA91}"/>
            </c:ext>
          </c:extLst>
        </c:ser>
        <c:dLbls>
          <c:showLegendKey val="0"/>
          <c:showVal val="0"/>
          <c:showCatName val="0"/>
          <c:showSerName val="0"/>
          <c:showPercent val="0"/>
          <c:showBubbleSize val="0"/>
        </c:dLbls>
        <c:gapWidth val="150"/>
        <c:overlap val="-10"/>
        <c:axId val="889852560"/>
        <c:axId val="889627872"/>
      </c:barChart>
      <c:catAx>
        <c:axId val="889852560"/>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7872"/>
        <c:crosses val="autoZero"/>
        <c:auto val="1"/>
        <c:lblAlgn val="ctr"/>
        <c:lblOffset val="100"/>
        <c:noMultiLvlLbl val="0"/>
      </c:catAx>
      <c:valAx>
        <c:axId val="889627872"/>
        <c:scaling>
          <c:orientation val="minMax"/>
        </c:scaling>
        <c:delete val="0"/>
        <c:axPos val="t"/>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852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'01-06'!$B$2</c:f>
              <c:strCache>
                <c:ptCount val="1"/>
                <c:pt idx="0">
                  <c:v>Participación del PIB del sector en la región</c:v>
                </c:pt>
              </c:strCache>
            </c:strRef>
          </c:tx>
          <c:spPr>
            <a:solidFill>
              <a:srgbClr val="002060"/>
            </a:solidFill>
            <a:ln>
              <a:solidFill>
                <a:srgbClr val="00206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'01-06'!$A$3:$A$17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'01-06'!$B$3:$B$17</c:f>
              <c:numCache>
                <c:formatCode>0.0</c:formatCode>
                <c:ptCount val="15"/>
                <c:pt idx="0">
                  <c:v>7.3</c:v>
                </c:pt>
                <c:pt idx="1">
                  <c:v>44.8</c:v>
                </c:pt>
                <c:pt idx="2">
                  <c:v>56.3</c:v>
                </c:pt>
                <c:pt idx="3">
                  <c:v>44.3</c:v>
                </c:pt>
                <c:pt idx="4">
                  <c:v>35</c:v>
                </c:pt>
                <c:pt idx="5">
                  <c:v>13.6</c:v>
                </c:pt>
                <c:pt idx="6">
                  <c:v>0.6</c:v>
                </c:pt>
                <c:pt idx="7">
                  <c:v>24</c:v>
                </c:pt>
                <c:pt idx="8">
                  <c:v>0.5</c:v>
                </c:pt>
                <c:pt idx="9">
                  <c:v>0.1</c:v>
                </c:pt>
                <c:pt idx="10">
                  <c:v>0</c:v>
                </c:pt>
                <c:pt idx="11">
                  <c:v>0</c:v>
                </c:pt>
                <c:pt idx="12">
                  <c:v>0</c:v>
                </c:pt>
                <c:pt idx="13">
                  <c:v>10.3</c:v>
                </c:pt>
                <c:pt idx="14">
                  <c:v>16.600000000000001</c:v>
                </c:pt>
              </c:numCache>
            </c:numRef>
          </c:val>
          <c:extLst>
            <c:ext xmlns:c16="http://schemas.microsoft.com/office/drawing/2014/chart" uri="{C3380CC4-5D6E-409C-BE32-E72D297353CC}">
              <c16:uniqueId val="{00000000-67DE-440B-9D4F-118678C22203}"/>
            </c:ext>
          </c:extLst>
        </c:ser>
        <c:ser>
          <c:idx val="1"/>
          <c:order val="1"/>
          <c:tx>
            <c:strRef>
              <c:f>'01-06'!$C$2</c:f>
              <c:strCache>
                <c:ptCount val="1"/>
                <c:pt idx="0">
                  <c:v> Participación del empleo del sector en la región</c:v>
                </c:pt>
              </c:strCache>
            </c:strRef>
          </c:tx>
          <c:spPr>
            <a:solidFill>
              <a:srgbClr val="C00000"/>
            </a:solidFill>
            <a:ln>
              <a:solidFill>
                <a:srgbClr val="C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'01-06'!$A$3:$A$17</c:f>
              <c:strCache>
                <c:ptCount val="15"/>
                <c:pt idx="0">
                  <c:v>Región de Arica y Parinacota</c:v>
                </c:pt>
                <c:pt idx="1">
                  <c:v>Región de Tarapacá</c:v>
                </c:pt>
                <c:pt idx="2">
                  <c:v>Región de Antofagasta</c:v>
                </c:pt>
                <c:pt idx="3">
                  <c:v>Región de Atacama</c:v>
                </c:pt>
                <c:pt idx="4">
                  <c:v>Región de Coquimbo</c:v>
                </c:pt>
                <c:pt idx="5">
                  <c:v>Región de Valparaíso</c:v>
                </c:pt>
                <c:pt idx="6">
                  <c:v>Región Metropolitana de Santiago</c:v>
                </c:pt>
                <c:pt idx="7">
                  <c:v>Región del Libertador General Bernardo O'Higgins</c:v>
                </c:pt>
                <c:pt idx="8">
                  <c:v>Región del Maule</c:v>
                </c:pt>
                <c:pt idx="9">
                  <c:v>Región del Biobío</c:v>
                </c:pt>
                <c:pt idx="10">
                  <c:v>Región de La Araucanía</c:v>
                </c:pt>
                <c:pt idx="11">
                  <c:v>Región de Los Ríos</c:v>
                </c:pt>
                <c:pt idx="12">
                  <c:v>Región de Los Lagos</c:v>
                </c:pt>
                <c:pt idx="13">
                  <c:v>Región de Aysén del General Carlos Ibáñez del Campo</c:v>
                </c:pt>
                <c:pt idx="14">
                  <c:v>Región de Magallanes y de la Antártica Chilena</c:v>
                </c:pt>
              </c:strCache>
            </c:strRef>
          </c:cat>
          <c:val>
            <c:numRef>
              <c:f>'01-06'!$C$3:$C$17</c:f>
              <c:numCache>
                <c:formatCode>0.0</c:formatCode>
                <c:ptCount val="15"/>
                <c:pt idx="0">
                  <c:v>1.3</c:v>
                </c:pt>
                <c:pt idx="1">
                  <c:v>11.9</c:v>
                </c:pt>
                <c:pt idx="2">
                  <c:v>31</c:v>
                </c:pt>
                <c:pt idx="3">
                  <c:v>20.8</c:v>
                </c:pt>
                <c:pt idx="4">
                  <c:v>5.5</c:v>
                </c:pt>
                <c:pt idx="5">
                  <c:v>2</c:v>
                </c:pt>
                <c:pt idx="6">
                  <c:v>0.7</c:v>
                </c:pt>
                <c:pt idx="7">
                  <c:v>3.7</c:v>
                </c:pt>
                <c:pt idx="8">
                  <c:v>0.3</c:v>
                </c:pt>
                <c:pt idx="9">
                  <c:v>0.3</c:v>
                </c:pt>
                <c:pt idx="10">
                  <c:v>0</c:v>
                </c:pt>
                <c:pt idx="11">
                  <c:v>0.3</c:v>
                </c:pt>
                <c:pt idx="12">
                  <c:v>0</c:v>
                </c:pt>
                <c:pt idx="13">
                  <c:v>1.9</c:v>
                </c:pt>
                <c:pt idx="14">
                  <c:v>5.2</c:v>
                </c:pt>
              </c:numCache>
            </c:numRef>
          </c:val>
          <c:extLst>
            <c:ext xmlns:c16="http://schemas.microsoft.com/office/drawing/2014/chart" uri="{C3380CC4-5D6E-409C-BE32-E72D297353CC}">
              <c16:uniqueId val="{00000001-67DE-440B-9D4F-118678C22203}"/>
            </c:ext>
          </c:extLst>
        </c:ser>
        <c:dLbls>
          <c:showLegendKey val="0"/>
          <c:showVal val="0"/>
          <c:showCatName val="0"/>
          <c:showSerName val="0"/>
          <c:showPercent val="0"/>
          <c:showBubbleSize val="0"/>
        </c:dLbls>
        <c:gapWidth val="150"/>
        <c:overlap val="-10"/>
        <c:axId val="889852560"/>
        <c:axId val="889627872"/>
      </c:barChart>
      <c:catAx>
        <c:axId val="889852560"/>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7872"/>
        <c:crosses val="autoZero"/>
        <c:auto val="1"/>
        <c:lblAlgn val="ctr"/>
        <c:lblOffset val="100"/>
        <c:noMultiLvlLbl val="0"/>
      </c:catAx>
      <c:valAx>
        <c:axId val="889627872"/>
        <c:scaling>
          <c:orientation val="minMax"/>
        </c:scaling>
        <c:delete val="0"/>
        <c:axPos val="t"/>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852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'01-07'!$C$2</c:f>
              <c:strCache>
                <c:ptCount val="1"/>
                <c:pt idx="0">
                  <c:v>Sector</c:v>
                </c:pt>
              </c:strCache>
            </c:strRef>
          </c:tx>
          <c:spPr>
            <a:ln w="28575" cap="rnd">
              <a:solidFill>
                <a:srgbClr val="C00000"/>
              </a:solidFill>
              <a:round/>
            </a:ln>
            <a:effectLst/>
          </c:spPr>
          <c:marker>
            <c:symbol val="none"/>
          </c:marker>
          <c:dLbls>
            <c:dLbl>
              <c:idx val="0"/>
              <c:layout>
                <c:manualLayout>
                  <c:x val="-1.8573016914552369E-2"/>
                  <c:y val="-4.963061033300041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13E-4F3F-90EA-6702B7E93764}"/>
                </c:ext>
              </c:extLst>
            </c:dLbl>
            <c:dLbl>
              <c:idx val="81"/>
              <c:layout>
                <c:manualLayout>
                  <c:x val="-5.5555555555555552E-2"/>
                  <c:y val="4.228121927236971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13E-4F3F-90EA-6702B7E93764}"/>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'01-07'!$A$3:$B$84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'01-07'!$C$3:$C$84</c:f>
              <c:numCache>
                <c:formatCode>General</c:formatCode>
                <c:ptCount val="82"/>
                <c:pt idx="0">
                  <c:v>194</c:v>
                </c:pt>
                <c:pt idx="1">
                  <c:v>201</c:v>
                </c:pt>
                <c:pt idx="2">
                  <c:v>196</c:v>
                </c:pt>
                <c:pt idx="3">
                  <c:v>204</c:v>
                </c:pt>
                <c:pt idx="4">
                  <c:v>199</c:v>
                </c:pt>
                <c:pt idx="5">
                  <c:v>198</c:v>
                </c:pt>
                <c:pt idx="6">
                  <c:v>200</c:v>
                </c:pt>
                <c:pt idx="7">
                  <c:v>208</c:v>
                </c:pt>
                <c:pt idx="8">
                  <c:v>214</c:v>
                </c:pt>
                <c:pt idx="9">
                  <c:v>213</c:v>
                </c:pt>
                <c:pt idx="10">
                  <c:v>215</c:v>
                </c:pt>
                <c:pt idx="11">
                  <c:v>217</c:v>
                </c:pt>
                <c:pt idx="12">
                  <c:v>221</c:v>
                </c:pt>
                <c:pt idx="13">
                  <c:v>217</c:v>
                </c:pt>
                <c:pt idx="14">
                  <c:v>219</c:v>
                </c:pt>
                <c:pt idx="15">
                  <c:v>213</c:v>
                </c:pt>
                <c:pt idx="16">
                  <c:v>222</c:v>
                </c:pt>
                <c:pt idx="17">
                  <c:v>223</c:v>
                </c:pt>
                <c:pt idx="18">
                  <c:v>226</c:v>
                </c:pt>
                <c:pt idx="19">
                  <c:v>220</c:v>
                </c:pt>
                <c:pt idx="20">
                  <c:v>220</c:v>
                </c:pt>
                <c:pt idx="21">
                  <c:v>221</c:v>
                </c:pt>
                <c:pt idx="22">
                  <c:v>229</c:v>
                </c:pt>
                <c:pt idx="23">
                  <c:v>232</c:v>
                </c:pt>
                <c:pt idx="24">
                  <c:v>238</c:v>
                </c:pt>
                <c:pt idx="25">
                  <c:v>246</c:v>
                </c:pt>
                <c:pt idx="26">
                  <c:v>247</c:v>
                </c:pt>
                <c:pt idx="27">
                  <c:v>249</c:v>
                </c:pt>
                <c:pt idx="28">
                  <c:v>248</c:v>
                </c:pt>
                <c:pt idx="29">
                  <c:v>250</c:v>
                </c:pt>
                <c:pt idx="30">
                  <c:v>255</c:v>
                </c:pt>
                <c:pt idx="31">
                  <c:v>261</c:v>
                </c:pt>
                <c:pt idx="32">
                  <c:v>255</c:v>
                </c:pt>
                <c:pt idx="33">
                  <c:v>260</c:v>
                </c:pt>
                <c:pt idx="34">
                  <c:v>258</c:v>
                </c:pt>
                <c:pt idx="35">
                  <c:v>259</c:v>
                </c:pt>
                <c:pt idx="36">
                  <c:v>243</c:v>
                </c:pt>
                <c:pt idx="37">
                  <c:v>246</c:v>
                </c:pt>
                <c:pt idx="38">
                  <c:v>254</c:v>
                </c:pt>
                <c:pt idx="39">
                  <c:v>258</c:v>
                </c:pt>
                <c:pt idx="40">
                  <c:v>254</c:v>
                </c:pt>
                <c:pt idx="41">
                  <c:v>247</c:v>
                </c:pt>
                <c:pt idx="42">
                  <c:v>245</c:v>
                </c:pt>
                <c:pt idx="43">
                  <c:v>245</c:v>
                </c:pt>
                <c:pt idx="44">
                  <c:v>248</c:v>
                </c:pt>
                <c:pt idx="45">
                  <c:v>249</c:v>
                </c:pt>
                <c:pt idx="46">
                  <c:v>244</c:v>
                </c:pt>
                <c:pt idx="47">
                  <c:v>236</c:v>
                </c:pt>
                <c:pt idx="48">
                  <c:v>239</c:v>
                </c:pt>
                <c:pt idx="49">
                  <c:v>239</c:v>
                </c:pt>
                <c:pt idx="50">
                  <c:v>240</c:v>
                </c:pt>
                <c:pt idx="51">
                  <c:v>236</c:v>
                </c:pt>
                <c:pt idx="52">
                  <c:v>234</c:v>
                </c:pt>
                <c:pt idx="53">
                  <c:v>233</c:v>
                </c:pt>
                <c:pt idx="54">
                  <c:v>231</c:v>
                </c:pt>
                <c:pt idx="55">
                  <c:v>230</c:v>
                </c:pt>
                <c:pt idx="56">
                  <c:v>238</c:v>
                </c:pt>
                <c:pt idx="57">
                  <c:v>242</c:v>
                </c:pt>
                <c:pt idx="58">
                  <c:v>242</c:v>
                </c:pt>
                <c:pt idx="59">
                  <c:v>236</c:v>
                </c:pt>
                <c:pt idx="60">
                  <c:v>234</c:v>
                </c:pt>
                <c:pt idx="61">
                  <c:v>231</c:v>
                </c:pt>
                <c:pt idx="62">
                  <c:v>232</c:v>
                </c:pt>
                <c:pt idx="63">
                  <c:v>227</c:v>
                </c:pt>
                <c:pt idx="64">
                  <c:v>233</c:v>
                </c:pt>
                <c:pt idx="65">
                  <c:v>224</c:v>
                </c:pt>
                <c:pt idx="66">
                  <c:v>223</c:v>
                </c:pt>
                <c:pt idx="67">
                  <c:v>223</c:v>
                </c:pt>
                <c:pt idx="68">
                  <c:v>227</c:v>
                </c:pt>
                <c:pt idx="69">
                  <c:v>219</c:v>
                </c:pt>
                <c:pt idx="70">
                  <c:v>206</c:v>
                </c:pt>
                <c:pt idx="71">
                  <c:v>195</c:v>
                </c:pt>
                <c:pt idx="72">
                  <c:v>200</c:v>
                </c:pt>
                <c:pt idx="73">
                  <c:v>205</c:v>
                </c:pt>
                <c:pt idx="74">
                  <c:v>207</c:v>
                </c:pt>
                <c:pt idx="75">
                  <c:v>208</c:v>
                </c:pt>
                <c:pt idx="76">
                  <c:v>195</c:v>
                </c:pt>
                <c:pt idx="77">
                  <c:v>196</c:v>
                </c:pt>
                <c:pt idx="78">
                  <c:v>195</c:v>
                </c:pt>
                <c:pt idx="79">
                  <c:v>201</c:v>
                </c:pt>
                <c:pt idx="80">
                  <c:v>200</c:v>
                </c:pt>
                <c:pt idx="81">
                  <c:v>200</c:v>
                </c:pt>
              </c:numCache>
            </c:numRef>
          </c:val>
          <c:smooth val="0"/>
          <c:extLst>
            <c:ext xmlns:c16="http://schemas.microsoft.com/office/drawing/2014/chart" uri="{C3380CC4-5D6E-409C-BE32-E72D297353CC}">
              <c16:uniqueId val="{00000002-013E-4F3F-90EA-6702B7E93764}"/>
            </c:ext>
          </c:extLst>
        </c:ser>
        <c:dLbls>
          <c:showLegendKey val="0"/>
          <c:showVal val="0"/>
          <c:showCatName val="0"/>
          <c:showSerName val="0"/>
          <c:showPercent val="0"/>
          <c:showBubbleSize val="0"/>
        </c:dLbls>
        <c:marker val="1"/>
        <c:smooth val="0"/>
        <c:axId val="889620256"/>
        <c:axId val="889622976"/>
      </c:lineChart>
      <c:lineChart>
        <c:grouping val="standard"/>
        <c:varyColors val="0"/>
        <c:ser>
          <c:idx val="1"/>
          <c:order val="1"/>
          <c:tx>
            <c:strRef>
              <c:f>'01-07'!$D$2</c:f>
              <c:strCache>
                <c:ptCount val="1"/>
                <c:pt idx="0">
                  <c:v>Nacional</c:v>
                </c:pt>
              </c:strCache>
            </c:strRef>
          </c:tx>
          <c:spPr>
            <a:ln w="28575" cap="rnd">
              <a:solidFill>
                <a:srgbClr val="002060"/>
              </a:solidFill>
              <a:round/>
            </a:ln>
            <a:effectLst/>
          </c:spPr>
          <c:marker>
            <c:symbol val="none"/>
          </c:marker>
          <c:dLbls>
            <c:dLbl>
              <c:idx val="0"/>
              <c:layout>
                <c:manualLayout>
                  <c:x val="-1.3316929133858268E-2"/>
                  <c:y val="3.30423741280126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13E-4F3F-90EA-6702B7E93764}"/>
                </c:ext>
              </c:extLst>
            </c:dLbl>
            <c:dLbl>
              <c:idx val="70"/>
              <c:delete val="1"/>
              <c:extLst>
                <c:ext xmlns:c15="http://schemas.microsoft.com/office/drawing/2012/chart" uri="{CE6537A1-D6FC-4f65-9D91-7224C49458BB}"/>
                <c:ext xmlns:c16="http://schemas.microsoft.com/office/drawing/2014/chart" uri="{C3380CC4-5D6E-409C-BE32-E72D297353CC}">
                  <c16:uniqueId val="{00000004-013E-4F3F-90EA-6702B7E93764}"/>
                </c:ext>
              </c:extLst>
            </c:dLbl>
            <c:dLbl>
              <c:idx val="81"/>
              <c:layout>
                <c:manualLayout>
                  <c:x val="-6.8865740740740741E-2"/>
                  <c:y val="-3.834808259587021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13E-4F3F-90EA-6702B7E93764}"/>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'01-07'!$A$3:$B$84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'01-07'!$D$3:$D$84</c:f>
              <c:numCache>
                <c:formatCode>#,##0</c:formatCode>
                <c:ptCount val="82"/>
                <c:pt idx="0">
                  <c:v>6926</c:v>
                </c:pt>
                <c:pt idx="1">
                  <c:v>6968</c:v>
                </c:pt>
                <c:pt idx="2">
                  <c:v>6972</c:v>
                </c:pt>
                <c:pt idx="3">
                  <c:v>7031</c:v>
                </c:pt>
                <c:pt idx="4">
                  <c:v>7090</c:v>
                </c:pt>
                <c:pt idx="5">
                  <c:v>7127</c:v>
                </c:pt>
                <c:pt idx="6">
                  <c:v>7212</c:v>
                </c:pt>
                <c:pt idx="7">
                  <c:v>7241</c:v>
                </c:pt>
                <c:pt idx="8">
                  <c:v>7311</c:v>
                </c:pt>
                <c:pt idx="9">
                  <c:v>7354</c:v>
                </c:pt>
                <c:pt idx="10">
                  <c:v>7402</c:v>
                </c:pt>
                <c:pt idx="11">
                  <c:v>7404</c:v>
                </c:pt>
                <c:pt idx="12">
                  <c:v>7412</c:v>
                </c:pt>
                <c:pt idx="13">
                  <c:v>7442</c:v>
                </c:pt>
                <c:pt idx="14">
                  <c:v>7444</c:v>
                </c:pt>
                <c:pt idx="15">
                  <c:v>7483</c:v>
                </c:pt>
                <c:pt idx="16">
                  <c:v>7445</c:v>
                </c:pt>
                <c:pt idx="17">
                  <c:v>7471</c:v>
                </c:pt>
                <c:pt idx="18">
                  <c:v>7489</c:v>
                </c:pt>
                <c:pt idx="19">
                  <c:v>7496</c:v>
                </c:pt>
                <c:pt idx="20">
                  <c:v>7505</c:v>
                </c:pt>
                <c:pt idx="21">
                  <c:v>7564</c:v>
                </c:pt>
                <c:pt idx="22">
                  <c:v>7589</c:v>
                </c:pt>
                <c:pt idx="23">
                  <c:v>7637</c:v>
                </c:pt>
                <c:pt idx="24">
                  <c:v>7613</c:v>
                </c:pt>
                <c:pt idx="25">
                  <c:v>7621</c:v>
                </c:pt>
                <c:pt idx="26">
                  <c:v>7614</c:v>
                </c:pt>
                <c:pt idx="27">
                  <c:v>7583</c:v>
                </c:pt>
                <c:pt idx="28">
                  <c:v>7551</c:v>
                </c:pt>
                <c:pt idx="29">
                  <c:v>7549</c:v>
                </c:pt>
                <c:pt idx="30">
                  <c:v>7608</c:v>
                </c:pt>
                <c:pt idx="31">
                  <c:v>7633</c:v>
                </c:pt>
                <c:pt idx="32">
                  <c:v>7675</c:v>
                </c:pt>
                <c:pt idx="33">
                  <c:v>7699</c:v>
                </c:pt>
                <c:pt idx="34">
                  <c:v>7742</c:v>
                </c:pt>
                <c:pt idx="35">
                  <c:v>7734</c:v>
                </c:pt>
                <c:pt idx="36">
                  <c:v>7730</c:v>
                </c:pt>
                <c:pt idx="37">
                  <c:v>7753</c:v>
                </c:pt>
                <c:pt idx="38">
                  <c:v>7763</c:v>
                </c:pt>
                <c:pt idx="39">
                  <c:v>7753</c:v>
                </c:pt>
                <c:pt idx="40">
                  <c:v>7739</c:v>
                </c:pt>
                <c:pt idx="41">
                  <c:v>7751</c:v>
                </c:pt>
                <c:pt idx="42">
                  <c:v>7759</c:v>
                </c:pt>
                <c:pt idx="43">
                  <c:v>7790</c:v>
                </c:pt>
                <c:pt idx="44">
                  <c:v>7831</c:v>
                </c:pt>
                <c:pt idx="45">
                  <c:v>7904</c:v>
                </c:pt>
                <c:pt idx="46">
                  <c:v>7915</c:v>
                </c:pt>
                <c:pt idx="47">
                  <c:v>7943</c:v>
                </c:pt>
                <c:pt idx="48">
                  <c:v>7895</c:v>
                </c:pt>
                <c:pt idx="49">
                  <c:v>7922</c:v>
                </c:pt>
                <c:pt idx="50">
                  <c:v>7884</c:v>
                </c:pt>
                <c:pt idx="51">
                  <c:v>7854</c:v>
                </c:pt>
                <c:pt idx="52">
                  <c:v>7820</c:v>
                </c:pt>
                <c:pt idx="53">
                  <c:v>7803</c:v>
                </c:pt>
                <c:pt idx="54">
                  <c:v>7851</c:v>
                </c:pt>
                <c:pt idx="55">
                  <c:v>7895</c:v>
                </c:pt>
                <c:pt idx="56">
                  <c:v>7969</c:v>
                </c:pt>
                <c:pt idx="57">
                  <c:v>8014</c:v>
                </c:pt>
                <c:pt idx="58">
                  <c:v>8003</c:v>
                </c:pt>
                <c:pt idx="59">
                  <c:v>7991</c:v>
                </c:pt>
                <c:pt idx="60">
                  <c:v>7974</c:v>
                </c:pt>
                <c:pt idx="61">
                  <c:v>7988</c:v>
                </c:pt>
                <c:pt idx="62">
                  <c:v>7976</c:v>
                </c:pt>
                <c:pt idx="63">
                  <c:v>7973</c:v>
                </c:pt>
                <c:pt idx="64">
                  <c:v>7963</c:v>
                </c:pt>
                <c:pt idx="65">
                  <c:v>7981</c:v>
                </c:pt>
                <c:pt idx="66">
                  <c:v>8028</c:v>
                </c:pt>
                <c:pt idx="67">
                  <c:v>8023</c:v>
                </c:pt>
                <c:pt idx="68">
                  <c:v>8075</c:v>
                </c:pt>
                <c:pt idx="69">
                  <c:v>8136</c:v>
                </c:pt>
                <c:pt idx="70">
                  <c:v>8165</c:v>
                </c:pt>
                <c:pt idx="71">
                  <c:v>8134</c:v>
                </c:pt>
                <c:pt idx="72">
                  <c:v>8078</c:v>
                </c:pt>
                <c:pt idx="73">
                  <c:v>8098</c:v>
                </c:pt>
                <c:pt idx="74">
                  <c:v>8078</c:v>
                </c:pt>
                <c:pt idx="75">
                  <c:v>8060</c:v>
                </c:pt>
                <c:pt idx="76">
                  <c:v>8057</c:v>
                </c:pt>
                <c:pt idx="77">
                  <c:v>8071</c:v>
                </c:pt>
                <c:pt idx="78">
                  <c:v>8105</c:v>
                </c:pt>
                <c:pt idx="79">
                  <c:v>8141</c:v>
                </c:pt>
                <c:pt idx="80">
                  <c:v>8200</c:v>
                </c:pt>
                <c:pt idx="81">
                  <c:v>8217</c:v>
                </c:pt>
              </c:numCache>
            </c:numRef>
          </c:val>
          <c:smooth val="0"/>
          <c:extLst>
            <c:ext xmlns:c16="http://schemas.microsoft.com/office/drawing/2014/chart" uri="{C3380CC4-5D6E-409C-BE32-E72D297353CC}">
              <c16:uniqueId val="{00000006-013E-4F3F-90EA-6702B7E93764}"/>
            </c:ext>
          </c:extLst>
        </c:ser>
        <c:dLbls>
          <c:showLegendKey val="0"/>
          <c:showVal val="0"/>
          <c:showCatName val="0"/>
          <c:showSerName val="0"/>
          <c:showPercent val="0"/>
          <c:showBubbleSize val="0"/>
        </c:dLbls>
        <c:marker val="1"/>
        <c:smooth val="0"/>
        <c:axId val="889623520"/>
        <c:axId val="889616448"/>
      </c:lineChart>
      <c:catAx>
        <c:axId val="88962025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2976"/>
        <c:crossesAt val="-1"/>
        <c:auto val="1"/>
        <c:lblAlgn val="ctr"/>
        <c:lblOffset val="100"/>
        <c:noMultiLvlLbl val="0"/>
      </c:catAx>
      <c:valAx>
        <c:axId val="889622976"/>
        <c:scaling>
          <c:orientation val="minMax"/>
          <c:min val="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oucpados (sector)</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0256"/>
        <c:crosses val="autoZero"/>
        <c:crossBetween val="between"/>
      </c:valAx>
      <c:valAx>
        <c:axId val="889616448"/>
        <c:scaling>
          <c:orientation val="minMax"/>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ocupados (nacional)</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889623520"/>
        <c:crosses val="max"/>
        <c:crossBetween val="between"/>
      </c:valAx>
      <c:catAx>
        <c:axId val="889623520"/>
        <c:scaling>
          <c:orientation val="minMax"/>
        </c:scaling>
        <c:delete val="1"/>
        <c:axPos val="b"/>
        <c:numFmt formatCode="General" sourceLinked="1"/>
        <c:majorTickMark val="out"/>
        <c:minorTickMark val="none"/>
        <c:tickLblPos val="nextTo"/>
        <c:crossAx val="8896164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'01-08'!$C$2</c:f>
              <c:strCache>
                <c:ptCount val="1"/>
                <c:pt idx="0">
                  <c:v>Sector</c:v>
                </c:pt>
              </c:strCache>
            </c:strRef>
          </c:tx>
          <c:spPr>
            <a:ln w="28575" cap="rnd">
              <a:solidFill>
                <a:srgbClr val="C00000"/>
              </a:solidFill>
              <a:round/>
            </a:ln>
            <a:effectLst/>
          </c:spPr>
          <c:marker>
            <c:symbol val="none"/>
          </c:marker>
          <c:dLbls>
            <c:dLbl>
              <c:idx val="0"/>
              <c:layout>
                <c:manualLayout>
                  <c:x val="-1.69971671388102E-2"/>
                  <c:y val="-2.089864158829676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D8D-4316-AAA5-F3B8D0EAAAD2}"/>
                </c:ext>
              </c:extLst>
            </c:dLbl>
            <c:dLbl>
              <c:idx val="69"/>
              <c:layout>
                <c:manualLayout>
                  <c:x val="-5.6657223796035376E-3"/>
                  <c:y val="-2.507836990595611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D8D-4316-AAA5-F3B8D0EAAAD2}"/>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'01-08'!$A$3:$B$72</c:f>
              <c:multiLvlStrCache>
                <c:ptCount val="70"/>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lvl>
                <c:lvl>
                  <c:pt idx="0">
                    <c:v>2011</c:v>
                  </c:pt>
                  <c:pt idx="11">
                    <c:v>2012</c:v>
                  </c:pt>
                  <c:pt idx="23">
                    <c:v>2013</c:v>
                  </c:pt>
                  <c:pt idx="35">
                    <c:v>2014</c:v>
                  </c:pt>
                  <c:pt idx="47">
                    <c:v>2015</c:v>
                  </c:pt>
                  <c:pt idx="59">
                    <c:v>2016</c:v>
                  </c:pt>
                </c:lvl>
              </c:multiLvlStrCache>
            </c:multiLvlStrRef>
          </c:cat>
          <c:val>
            <c:numRef>
              <c:f>'01-08'!$C$3:$C$72</c:f>
              <c:numCache>
                <c:formatCode>0.0</c:formatCode>
                <c:ptCount val="70"/>
                <c:pt idx="0">
                  <c:v>13.7</c:v>
                </c:pt>
                <c:pt idx="1">
                  <c:v>8.1999999999999993</c:v>
                </c:pt>
                <c:pt idx="2">
                  <c:v>11.7</c:v>
                </c:pt>
                <c:pt idx="3">
                  <c:v>4.5</c:v>
                </c:pt>
                <c:pt idx="4">
                  <c:v>12</c:v>
                </c:pt>
                <c:pt idx="5">
                  <c:v>12.6</c:v>
                </c:pt>
                <c:pt idx="6">
                  <c:v>13.1</c:v>
                </c:pt>
                <c:pt idx="7">
                  <c:v>5.7</c:v>
                </c:pt>
                <c:pt idx="8">
                  <c:v>2.9</c:v>
                </c:pt>
                <c:pt idx="9">
                  <c:v>4.0999999999999996</c:v>
                </c:pt>
                <c:pt idx="10">
                  <c:v>6.7</c:v>
                </c:pt>
                <c:pt idx="11">
                  <c:v>7.2</c:v>
                </c:pt>
                <c:pt idx="12">
                  <c:v>7.9</c:v>
                </c:pt>
                <c:pt idx="13">
                  <c:v>13.3</c:v>
                </c:pt>
                <c:pt idx="14">
                  <c:v>12.5</c:v>
                </c:pt>
                <c:pt idx="15">
                  <c:v>17</c:v>
                </c:pt>
                <c:pt idx="16">
                  <c:v>11.7</c:v>
                </c:pt>
                <c:pt idx="17">
                  <c:v>12.1</c:v>
                </c:pt>
                <c:pt idx="18">
                  <c:v>12.7</c:v>
                </c:pt>
                <c:pt idx="19">
                  <c:v>18.899999999999999</c:v>
                </c:pt>
                <c:pt idx="20">
                  <c:v>16</c:v>
                </c:pt>
                <c:pt idx="21">
                  <c:v>17.600000000000001</c:v>
                </c:pt>
                <c:pt idx="22">
                  <c:v>12.6</c:v>
                </c:pt>
                <c:pt idx="23">
                  <c:v>11.5</c:v>
                </c:pt>
                <c:pt idx="24">
                  <c:v>2</c:v>
                </c:pt>
                <c:pt idx="25">
                  <c:v>0.2</c:v>
                </c:pt>
                <c:pt idx="26">
                  <c:v>3.1</c:v>
                </c:pt>
                <c:pt idx="27">
                  <c:v>3.4</c:v>
                </c:pt>
                <c:pt idx="28">
                  <c:v>2.2000000000000002</c:v>
                </c:pt>
                <c:pt idx="29">
                  <c:v>-1.2</c:v>
                </c:pt>
                <c:pt idx="30">
                  <c:v>-3.9</c:v>
                </c:pt>
                <c:pt idx="31">
                  <c:v>-6</c:v>
                </c:pt>
                <c:pt idx="32">
                  <c:v>-2.6</c:v>
                </c:pt>
                <c:pt idx="33">
                  <c:v>-4.2</c:v>
                </c:pt>
                <c:pt idx="34">
                  <c:v>-5.4</c:v>
                </c:pt>
                <c:pt idx="35">
                  <c:v>-8.8000000000000007</c:v>
                </c:pt>
                <c:pt idx="36">
                  <c:v>-1.6</c:v>
                </c:pt>
                <c:pt idx="37">
                  <c:v>-3.2</c:v>
                </c:pt>
                <c:pt idx="38">
                  <c:v>-5.5</c:v>
                </c:pt>
                <c:pt idx="39">
                  <c:v>-8.5</c:v>
                </c:pt>
                <c:pt idx="40">
                  <c:v>-7.7</c:v>
                </c:pt>
                <c:pt idx="41">
                  <c:v>-5.8</c:v>
                </c:pt>
                <c:pt idx="42">
                  <c:v>-5.6</c:v>
                </c:pt>
                <c:pt idx="43">
                  <c:v>-6.4</c:v>
                </c:pt>
                <c:pt idx="44">
                  <c:v>-4.0999999999999996</c:v>
                </c:pt>
                <c:pt idx="45">
                  <c:v>-3.1</c:v>
                </c:pt>
                <c:pt idx="46">
                  <c:v>-1</c:v>
                </c:pt>
                <c:pt idx="47">
                  <c:v>0</c:v>
                </c:pt>
                <c:pt idx="48">
                  <c:v>-2.2000000000000002</c:v>
                </c:pt>
                <c:pt idx="49">
                  <c:v>-3.2</c:v>
                </c:pt>
                <c:pt idx="50">
                  <c:v>-3.6</c:v>
                </c:pt>
                <c:pt idx="51">
                  <c:v>-3.8</c:v>
                </c:pt>
                <c:pt idx="52">
                  <c:v>-0.6</c:v>
                </c:pt>
                <c:pt idx="53">
                  <c:v>-4.0999999999999996</c:v>
                </c:pt>
                <c:pt idx="54">
                  <c:v>-3.7</c:v>
                </c:pt>
                <c:pt idx="55">
                  <c:v>-2.7</c:v>
                </c:pt>
                <c:pt idx="56">
                  <c:v>-4.8</c:v>
                </c:pt>
                <c:pt idx="57">
                  <c:v>-9.5</c:v>
                </c:pt>
                <c:pt idx="58">
                  <c:v>-14.8</c:v>
                </c:pt>
                <c:pt idx="59">
                  <c:v>-17.3</c:v>
                </c:pt>
                <c:pt idx="60">
                  <c:v>-14.6</c:v>
                </c:pt>
                <c:pt idx="61">
                  <c:v>-11</c:v>
                </c:pt>
                <c:pt idx="62">
                  <c:v>-10.9</c:v>
                </c:pt>
                <c:pt idx="63">
                  <c:v>-8.1999999999999993</c:v>
                </c:pt>
                <c:pt idx="64">
                  <c:v>-16.3</c:v>
                </c:pt>
                <c:pt idx="65">
                  <c:v>-12.2</c:v>
                </c:pt>
                <c:pt idx="66">
                  <c:v>-12.6</c:v>
                </c:pt>
                <c:pt idx="67">
                  <c:v>-9.8000000000000007</c:v>
                </c:pt>
                <c:pt idx="68">
                  <c:v>-11.6</c:v>
                </c:pt>
                <c:pt idx="69">
                  <c:v>-8.4</c:v>
                </c:pt>
              </c:numCache>
            </c:numRef>
          </c:val>
          <c:smooth val="0"/>
          <c:extLst>
            <c:ext xmlns:c16="http://schemas.microsoft.com/office/drawing/2014/chart" uri="{C3380CC4-5D6E-409C-BE32-E72D297353CC}">
              <c16:uniqueId val="{00000002-7D8D-4316-AAA5-F3B8D0EAAAD2}"/>
            </c:ext>
          </c:extLst>
        </c:ser>
        <c:dLbls>
          <c:showLegendKey val="0"/>
          <c:showVal val="0"/>
          <c:showCatName val="0"/>
          <c:showSerName val="0"/>
          <c:showPercent val="0"/>
          <c:showBubbleSize val="0"/>
        </c:dLbls>
        <c:marker val="1"/>
        <c:smooth val="0"/>
        <c:axId val="1106431408"/>
        <c:axId val="1106433040"/>
      </c:lineChart>
      <c:lineChart>
        <c:grouping val="standard"/>
        <c:varyColors val="0"/>
        <c:ser>
          <c:idx val="1"/>
          <c:order val="1"/>
          <c:tx>
            <c:strRef>
              <c:f>'01-08'!$D$2</c:f>
              <c:strCache>
                <c:ptCount val="1"/>
                <c:pt idx="0">
                  <c:v>Nacional</c:v>
                </c:pt>
              </c:strCache>
            </c:strRef>
          </c:tx>
          <c:spPr>
            <a:ln w="28575" cap="rnd">
              <a:solidFill>
                <a:srgbClr val="002060"/>
              </a:solidFill>
              <a:round/>
            </a:ln>
            <a:effectLst/>
          </c:spPr>
          <c:marker>
            <c:symbol val="none"/>
          </c:marker>
          <c:dLbls>
            <c:dLbl>
              <c:idx val="0"/>
              <c:layout>
                <c:manualLayout>
                  <c:x val="-1.69971671388102E-2"/>
                  <c:y val="3.76175548589341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D8D-4316-AAA5-F3B8D0EAAAD2}"/>
                </c:ext>
              </c:extLst>
            </c:dLbl>
            <c:dLbl>
              <c:idx val="69"/>
              <c:layout>
                <c:manualLayout>
                  <c:x val="-7.5542965061378663E-3"/>
                  <c:y val="-3.761755485893417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D8D-4316-AAA5-F3B8D0EAAAD2}"/>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'01-08'!$A$3:$B$72</c:f>
              <c:multiLvlStrCache>
                <c:ptCount val="70"/>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lvl>
                <c:lvl>
                  <c:pt idx="0">
                    <c:v>2011</c:v>
                  </c:pt>
                  <c:pt idx="11">
                    <c:v>2012</c:v>
                  </c:pt>
                  <c:pt idx="23">
                    <c:v>2013</c:v>
                  </c:pt>
                  <c:pt idx="35">
                    <c:v>2014</c:v>
                  </c:pt>
                  <c:pt idx="47">
                    <c:v>2015</c:v>
                  </c:pt>
                  <c:pt idx="59">
                    <c:v>2016</c:v>
                  </c:pt>
                </c:lvl>
              </c:multiLvlStrCache>
            </c:multiLvlStrRef>
          </c:cat>
          <c:val>
            <c:numRef>
              <c:f>'01-08'!$D$3:$D$72</c:f>
              <c:numCache>
                <c:formatCode>0.0</c:formatCode>
                <c:ptCount val="70"/>
                <c:pt idx="0">
                  <c:v>7</c:v>
                </c:pt>
                <c:pt idx="1">
                  <c:v>6.8</c:v>
                </c:pt>
                <c:pt idx="2">
                  <c:v>6.8</c:v>
                </c:pt>
                <c:pt idx="3">
                  <c:v>6.4</c:v>
                </c:pt>
                <c:pt idx="4">
                  <c:v>5</c:v>
                </c:pt>
                <c:pt idx="5">
                  <c:v>4.8</c:v>
                </c:pt>
                <c:pt idx="6">
                  <c:v>3.8</c:v>
                </c:pt>
                <c:pt idx="7">
                  <c:v>3.5</c:v>
                </c:pt>
                <c:pt idx="8">
                  <c:v>2.7</c:v>
                </c:pt>
                <c:pt idx="9">
                  <c:v>2.9</c:v>
                </c:pt>
                <c:pt idx="10">
                  <c:v>2.5</c:v>
                </c:pt>
                <c:pt idx="11">
                  <c:v>3.2</c:v>
                </c:pt>
                <c:pt idx="12">
                  <c:v>2.7</c:v>
                </c:pt>
                <c:pt idx="13">
                  <c:v>2.4</c:v>
                </c:pt>
                <c:pt idx="14">
                  <c:v>2.2999999999999998</c:v>
                </c:pt>
                <c:pt idx="15">
                  <c:v>1.3</c:v>
                </c:pt>
                <c:pt idx="16">
                  <c:v>1.4</c:v>
                </c:pt>
                <c:pt idx="17">
                  <c:v>1</c:v>
                </c:pt>
                <c:pt idx="18">
                  <c:v>1.6</c:v>
                </c:pt>
                <c:pt idx="19">
                  <c:v>1.8</c:v>
                </c:pt>
                <c:pt idx="20">
                  <c:v>2.2999999999999998</c:v>
                </c:pt>
                <c:pt idx="21">
                  <c:v>1.8</c:v>
                </c:pt>
                <c:pt idx="22">
                  <c:v>2</c:v>
                </c:pt>
                <c:pt idx="23">
                  <c:v>1.3</c:v>
                </c:pt>
                <c:pt idx="24">
                  <c:v>1.5</c:v>
                </c:pt>
                <c:pt idx="25">
                  <c:v>1.7</c:v>
                </c:pt>
                <c:pt idx="26">
                  <c:v>2</c:v>
                </c:pt>
                <c:pt idx="27">
                  <c:v>2.2000000000000002</c:v>
                </c:pt>
                <c:pt idx="28">
                  <c:v>2.5</c:v>
                </c:pt>
                <c:pt idx="29">
                  <c:v>2.7</c:v>
                </c:pt>
                <c:pt idx="30">
                  <c:v>2</c:v>
                </c:pt>
                <c:pt idx="31">
                  <c:v>2.1</c:v>
                </c:pt>
                <c:pt idx="32">
                  <c:v>2</c:v>
                </c:pt>
                <c:pt idx="33">
                  <c:v>2.7</c:v>
                </c:pt>
                <c:pt idx="34">
                  <c:v>2.2000000000000002</c:v>
                </c:pt>
                <c:pt idx="35">
                  <c:v>2.7</c:v>
                </c:pt>
                <c:pt idx="36">
                  <c:v>2.1</c:v>
                </c:pt>
                <c:pt idx="37">
                  <c:v>2.2000000000000002</c:v>
                </c:pt>
                <c:pt idx="38">
                  <c:v>1.6</c:v>
                </c:pt>
                <c:pt idx="39">
                  <c:v>1.3</c:v>
                </c:pt>
                <c:pt idx="40">
                  <c:v>1</c:v>
                </c:pt>
                <c:pt idx="41">
                  <c:v>0.7</c:v>
                </c:pt>
                <c:pt idx="42">
                  <c:v>1.2</c:v>
                </c:pt>
                <c:pt idx="43">
                  <c:v>1.3</c:v>
                </c:pt>
                <c:pt idx="44">
                  <c:v>1.8</c:v>
                </c:pt>
                <c:pt idx="45">
                  <c:v>1.4</c:v>
                </c:pt>
                <c:pt idx="46">
                  <c:v>1.1000000000000001</c:v>
                </c:pt>
                <c:pt idx="47">
                  <c:v>0.6</c:v>
                </c:pt>
                <c:pt idx="48">
                  <c:v>1</c:v>
                </c:pt>
                <c:pt idx="49">
                  <c:v>0.8</c:v>
                </c:pt>
                <c:pt idx="50">
                  <c:v>1.2</c:v>
                </c:pt>
                <c:pt idx="51">
                  <c:v>1.5</c:v>
                </c:pt>
                <c:pt idx="52">
                  <c:v>1.8</c:v>
                </c:pt>
                <c:pt idx="53">
                  <c:v>2.2999999999999998</c:v>
                </c:pt>
                <c:pt idx="54">
                  <c:v>2.2999999999999998</c:v>
                </c:pt>
                <c:pt idx="55">
                  <c:v>1.6</c:v>
                </c:pt>
                <c:pt idx="56">
                  <c:v>1.3</c:v>
                </c:pt>
                <c:pt idx="57">
                  <c:v>1.5</c:v>
                </c:pt>
                <c:pt idx="58">
                  <c:v>2</c:v>
                </c:pt>
                <c:pt idx="59">
                  <c:v>1.8</c:v>
                </c:pt>
                <c:pt idx="60">
                  <c:v>1.3</c:v>
                </c:pt>
                <c:pt idx="61">
                  <c:v>1.4</c:v>
                </c:pt>
                <c:pt idx="62">
                  <c:v>1.3</c:v>
                </c:pt>
                <c:pt idx="63">
                  <c:v>1.1000000000000001</c:v>
                </c:pt>
                <c:pt idx="64">
                  <c:v>1.2</c:v>
                </c:pt>
                <c:pt idx="65">
                  <c:v>1.1000000000000001</c:v>
                </c:pt>
                <c:pt idx="66">
                  <c:v>1</c:v>
                </c:pt>
                <c:pt idx="67">
                  <c:v>1.5</c:v>
                </c:pt>
                <c:pt idx="68">
                  <c:v>1.6</c:v>
                </c:pt>
                <c:pt idx="69">
                  <c:v>1</c:v>
                </c:pt>
              </c:numCache>
            </c:numRef>
          </c:val>
          <c:smooth val="0"/>
          <c:extLst>
            <c:ext xmlns:c16="http://schemas.microsoft.com/office/drawing/2014/chart" uri="{C3380CC4-5D6E-409C-BE32-E72D297353CC}">
              <c16:uniqueId val="{00000005-7D8D-4316-AAA5-F3B8D0EAAAD2}"/>
            </c:ext>
          </c:extLst>
        </c:ser>
        <c:dLbls>
          <c:showLegendKey val="0"/>
          <c:showVal val="0"/>
          <c:showCatName val="0"/>
          <c:showSerName val="0"/>
          <c:showPercent val="0"/>
          <c:showBubbleSize val="0"/>
        </c:dLbls>
        <c:marker val="1"/>
        <c:smooth val="0"/>
        <c:axId val="1106435216"/>
        <c:axId val="1106434672"/>
      </c:lineChart>
      <c:catAx>
        <c:axId val="110643140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 Móvil</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106433040"/>
        <c:crossesAt val="-20"/>
        <c:auto val="1"/>
        <c:lblAlgn val="ctr"/>
        <c:lblOffset val="100"/>
        <c:noMultiLvlLbl val="0"/>
      </c:catAx>
      <c:valAx>
        <c:axId val="1106433040"/>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Variación % a 4 trimestres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1106431408"/>
        <c:crosses val="autoZero"/>
        <c:crossBetween val="between"/>
        <c:majorUnit val="10"/>
      </c:valAx>
      <c:valAx>
        <c:axId val="1106434672"/>
        <c:scaling>
          <c:orientation val="minMax"/>
        </c:scaling>
        <c:delete val="1"/>
        <c:axPos val="r"/>
        <c:numFmt formatCode="0.0" sourceLinked="1"/>
        <c:majorTickMark val="out"/>
        <c:minorTickMark val="none"/>
        <c:tickLblPos val="nextTo"/>
        <c:crossAx val="1106435216"/>
        <c:crosses val="max"/>
        <c:crossBetween val="between"/>
      </c:valAx>
      <c:catAx>
        <c:axId val="1106435216"/>
        <c:scaling>
          <c:orientation val="minMax"/>
        </c:scaling>
        <c:delete val="1"/>
        <c:axPos val="b"/>
        <c:numFmt formatCode="General" sourceLinked="1"/>
        <c:majorTickMark val="out"/>
        <c:minorTickMark val="none"/>
        <c:tickLblPos val="nextTo"/>
        <c:crossAx val="110643467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'01-09'!$C$2</c:f>
              <c:strCache>
                <c:ptCount val="1"/>
                <c:pt idx="0">
                  <c:v>Cuenta Propia</c:v>
                </c:pt>
              </c:strCache>
            </c:strRef>
          </c:tx>
          <c:spPr>
            <a:ln w="28575" cap="rnd">
              <a:solidFill>
                <a:schemeClr val="accent1"/>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'01-09'!$C$3:$C$84</c:f>
              <c:numCache>
                <c:formatCode>General</c:formatCode>
                <c:ptCount val="82"/>
                <c:pt idx="0">
                  <c:v>4.5999999999999996</c:v>
                </c:pt>
                <c:pt idx="1">
                  <c:v>4.8</c:v>
                </c:pt>
                <c:pt idx="2">
                  <c:v>5.0999999999999996</c:v>
                </c:pt>
                <c:pt idx="3">
                  <c:v>5.2</c:v>
                </c:pt>
                <c:pt idx="4">
                  <c:v>5.7</c:v>
                </c:pt>
                <c:pt idx="5">
                  <c:v>7</c:v>
                </c:pt>
                <c:pt idx="6">
                  <c:v>7.1</c:v>
                </c:pt>
                <c:pt idx="7">
                  <c:v>7.3</c:v>
                </c:pt>
                <c:pt idx="8">
                  <c:v>5.8</c:v>
                </c:pt>
                <c:pt idx="9">
                  <c:v>5.5</c:v>
                </c:pt>
                <c:pt idx="10">
                  <c:v>5.7</c:v>
                </c:pt>
                <c:pt idx="11">
                  <c:v>5.3</c:v>
                </c:pt>
                <c:pt idx="12">
                  <c:v>5.7</c:v>
                </c:pt>
                <c:pt idx="13">
                  <c:v>5.3</c:v>
                </c:pt>
                <c:pt idx="14">
                  <c:v>6.8</c:v>
                </c:pt>
                <c:pt idx="15">
                  <c:v>7.5</c:v>
                </c:pt>
                <c:pt idx="16">
                  <c:v>8.1</c:v>
                </c:pt>
                <c:pt idx="17">
                  <c:v>7.4</c:v>
                </c:pt>
                <c:pt idx="18">
                  <c:v>7.2</c:v>
                </c:pt>
                <c:pt idx="19">
                  <c:v>6.5</c:v>
                </c:pt>
                <c:pt idx="20">
                  <c:v>5.9</c:v>
                </c:pt>
                <c:pt idx="21">
                  <c:v>5.6</c:v>
                </c:pt>
                <c:pt idx="22">
                  <c:v>6</c:v>
                </c:pt>
                <c:pt idx="23">
                  <c:v>5.0999999999999996</c:v>
                </c:pt>
                <c:pt idx="24">
                  <c:v>4.4000000000000004</c:v>
                </c:pt>
                <c:pt idx="25">
                  <c:v>3.7</c:v>
                </c:pt>
                <c:pt idx="26">
                  <c:v>4.2</c:v>
                </c:pt>
                <c:pt idx="27">
                  <c:v>4.9000000000000004</c:v>
                </c:pt>
                <c:pt idx="28">
                  <c:v>5.8</c:v>
                </c:pt>
                <c:pt idx="29">
                  <c:v>5.2</c:v>
                </c:pt>
                <c:pt idx="30">
                  <c:v>5.0999999999999996</c:v>
                </c:pt>
                <c:pt idx="31">
                  <c:v>4.9000000000000004</c:v>
                </c:pt>
                <c:pt idx="32">
                  <c:v>4.7</c:v>
                </c:pt>
                <c:pt idx="33">
                  <c:v>4.2</c:v>
                </c:pt>
                <c:pt idx="34">
                  <c:v>3.9</c:v>
                </c:pt>
                <c:pt idx="35">
                  <c:v>4.3</c:v>
                </c:pt>
                <c:pt idx="36">
                  <c:v>4.8</c:v>
                </c:pt>
                <c:pt idx="37">
                  <c:v>4.8</c:v>
                </c:pt>
                <c:pt idx="38">
                  <c:v>4.9000000000000004</c:v>
                </c:pt>
                <c:pt idx="39">
                  <c:v>4</c:v>
                </c:pt>
                <c:pt idx="40">
                  <c:v>4.2</c:v>
                </c:pt>
                <c:pt idx="41">
                  <c:v>3.8</c:v>
                </c:pt>
                <c:pt idx="42">
                  <c:v>4.2</c:v>
                </c:pt>
                <c:pt idx="43">
                  <c:v>3.6</c:v>
                </c:pt>
                <c:pt idx="44">
                  <c:v>3.9</c:v>
                </c:pt>
                <c:pt idx="45">
                  <c:v>4.3</c:v>
                </c:pt>
                <c:pt idx="46">
                  <c:v>3.7</c:v>
                </c:pt>
                <c:pt idx="47">
                  <c:v>3.5</c:v>
                </c:pt>
                <c:pt idx="48">
                  <c:v>2.7</c:v>
                </c:pt>
                <c:pt idx="49">
                  <c:v>3.7</c:v>
                </c:pt>
                <c:pt idx="50">
                  <c:v>3</c:v>
                </c:pt>
                <c:pt idx="51">
                  <c:v>3.4</c:v>
                </c:pt>
                <c:pt idx="52">
                  <c:v>3.4</c:v>
                </c:pt>
                <c:pt idx="53">
                  <c:v>3.3</c:v>
                </c:pt>
                <c:pt idx="54">
                  <c:v>3.5</c:v>
                </c:pt>
                <c:pt idx="55">
                  <c:v>3.4</c:v>
                </c:pt>
                <c:pt idx="56">
                  <c:v>4.3</c:v>
                </c:pt>
                <c:pt idx="57">
                  <c:v>3.7</c:v>
                </c:pt>
                <c:pt idx="58">
                  <c:v>3.3</c:v>
                </c:pt>
                <c:pt idx="59">
                  <c:v>2.8</c:v>
                </c:pt>
                <c:pt idx="60">
                  <c:v>3.5</c:v>
                </c:pt>
                <c:pt idx="61">
                  <c:v>3.5</c:v>
                </c:pt>
                <c:pt idx="62">
                  <c:v>4.8</c:v>
                </c:pt>
                <c:pt idx="63">
                  <c:v>4.4000000000000004</c:v>
                </c:pt>
                <c:pt idx="64">
                  <c:v>4.2</c:v>
                </c:pt>
                <c:pt idx="65">
                  <c:v>3.9</c:v>
                </c:pt>
                <c:pt idx="66">
                  <c:v>3.8</c:v>
                </c:pt>
                <c:pt idx="67">
                  <c:v>3.1</c:v>
                </c:pt>
                <c:pt idx="68">
                  <c:v>2.7</c:v>
                </c:pt>
                <c:pt idx="69">
                  <c:v>2.6</c:v>
                </c:pt>
                <c:pt idx="70">
                  <c:v>3</c:v>
                </c:pt>
                <c:pt idx="71">
                  <c:v>2.5</c:v>
                </c:pt>
                <c:pt idx="72">
                  <c:v>3.1</c:v>
                </c:pt>
                <c:pt idx="73">
                  <c:v>2.6</c:v>
                </c:pt>
                <c:pt idx="74">
                  <c:v>2.6</c:v>
                </c:pt>
                <c:pt idx="75">
                  <c:v>2.2000000000000002</c:v>
                </c:pt>
                <c:pt idx="76">
                  <c:v>2.8</c:v>
                </c:pt>
                <c:pt idx="77">
                  <c:v>2.2999999999999998</c:v>
                </c:pt>
                <c:pt idx="78">
                  <c:v>2.8</c:v>
                </c:pt>
                <c:pt idx="79">
                  <c:v>3.2</c:v>
                </c:pt>
                <c:pt idx="80">
                  <c:v>3.4</c:v>
                </c:pt>
                <c:pt idx="81">
                  <c:v>2.6</c:v>
                </c:pt>
              </c:numCache>
            </c:numRef>
          </c:val>
          <c:smooth val="0"/>
          <c:extLst>
            <c:ext xmlns:c16="http://schemas.microsoft.com/office/drawing/2014/chart" uri="{C3380CC4-5D6E-409C-BE32-E72D297353CC}">
              <c16:uniqueId val="{00000000-178D-4798-BC23-EC2C7349A6D4}"/>
            </c:ext>
          </c:extLst>
        </c:ser>
        <c:ser>
          <c:idx val="1"/>
          <c:order val="1"/>
          <c:tx>
            <c:strRef>
              <c:f>'01-09'!$D$2</c:f>
              <c:strCache>
                <c:ptCount val="1"/>
                <c:pt idx="0">
                  <c:v>Asalariado sin contrato</c:v>
                </c:pt>
              </c:strCache>
            </c:strRef>
          </c:tx>
          <c:spPr>
            <a:ln w="28575" cap="rnd">
              <a:solidFill>
                <a:schemeClr val="accent2"/>
              </a:solidFill>
              <a:round/>
            </a:ln>
            <a:effectLst/>
          </c:spPr>
          <c:marker>
            <c:symbol val="none"/>
          </c:marker>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'01-09'!$D$3:$D$84</c:f>
              <c:numCache>
                <c:formatCode>General</c:formatCode>
                <c:ptCount val="82"/>
                <c:pt idx="0">
                  <c:v>7.6</c:v>
                </c:pt>
                <c:pt idx="1">
                  <c:v>9.3000000000000007</c:v>
                </c:pt>
                <c:pt idx="2">
                  <c:v>8.6</c:v>
                </c:pt>
                <c:pt idx="3">
                  <c:v>8.6</c:v>
                </c:pt>
                <c:pt idx="4">
                  <c:v>9</c:v>
                </c:pt>
                <c:pt idx="5">
                  <c:v>8.6</c:v>
                </c:pt>
                <c:pt idx="6">
                  <c:v>9.1</c:v>
                </c:pt>
                <c:pt idx="7">
                  <c:v>7.1</c:v>
                </c:pt>
                <c:pt idx="8">
                  <c:v>7.4</c:v>
                </c:pt>
                <c:pt idx="9">
                  <c:v>7</c:v>
                </c:pt>
                <c:pt idx="10">
                  <c:v>7</c:v>
                </c:pt>
                <c:pt idx="11">
                  <c:v>6.2</c:v>
                </c:pt>
                <c:pt idx="12">
                  <c:v>6.4</c:v>
                </c:pt>
                <c:pt idx="13">
                  <c:v>6.8</c:v>
                </c:pt>
                <c:pt idx="14">
                  <c:v>6.4</c:v>
                </c:pt>
                <c:pt idx="15">
                  <c:v>5.7</c:v>
                </c:pt>
                <c:pt idx="16">
                  <c:v>7</c:v>
                </c:pt>
                <c:pt idx="17">
                  <c:v>7.7</c:v>
                </c:pt>
                <c:pt idx="18">
                  <c:v>6.8</c:v>
                </c:pt>
                <c:pt idx="19">
                  <c:v>4.5</c:v>
                </c:pt>
                <c:pt idx="20">
                  <c:v>3.3</c:v>
                </c:pt>
                <c:pt idx="21">
                  <c:v>4.7</c:v>
                </c:pt>
                <c:pt idx="22">
                  <c:v>5.7</c:v>
                </c:pt>
                <c:pt idx="23">
                  <c:v>6.8</c:v>
                </c:pt>
                <c:pt idx="24">
                  <c:v>6.4</c:v>
                </c:pt>
                <c:pt idx="25">
                  <c:v>6.9</c:v>
                </c:pt>
                <c:pt idx="26">
                  <c:v>6.4</c:v>
                </c:pt>
                <c:pt idx="27">
                  <c:v>7.3</c:v>
                </c:pt>
                <c:pt idx="28">
                  <c:v>6.2</c:v>
                </c:pt>
                <c:pt idx="29">
                  <c:v>5.9</c:v>
                </c:pt>
                <c:pt idx="30">
                  <c:v>4.4000000000000004</c:v>
                </c:pt>
                <c:pt idx="31">
                  <c:v>4</c:v>
                </c:pt>
                <c:pt idx="32">
                  <c:v>4.9000000000000004</c:v>
                </c:pt>
                <c:pt idx="33">
                  <c:v>4.5999999999999996</c:v>
                </c:pt>
                <c:pt idx="34">
                  <c:v>4.3</c:v>
                </c:pt>
                <c:pt idx="35">
                  <c:v>5.2</c:v>
                </c:pt>
                <c:pt idx="36">
                  <c:v>6.7</c:v>
                </c:pt>
                <c:pt idx="37">
                  <c:v>7.5</c:v>
                </c:pt>
                <c:pt idx="38">
                  <c:v>5.9</c:v>
                </c:pt>
                <c:pt idx="39">
                  <c:v>5.2</c:v>
                </c:pt>
                <c:pt idx="40">
                  <c:v>4.5</c:v>
                </c:pt>
                <c:pt idx="41">
                  <c:v>4.5999999999999996</c:v>
                </c:pt>
                <c:pt idx="42">
                  <c:v>3.8</c:v>
                </c:pt>
                <c:pt idx="43">
                  <c:v>3.8</c:v>
                </c:pt>
                <c:pt idx="44">
                  <c:v>3</c:v>
                </c:pt>
                <c:pt idx="45">
                  <c:v>2.9</c:v>
                </c:pt>
                <c:pt idx="46">
                  <c:v>3.1</c:v>
                </c:pt>
                <c:pt idx="47">
                  <c:v>3.7</c:v>
                </c:pt>
                <c:pt idx="48">
                  <c:v>4</c:v>
                </c:pt>
                <c:pt idx="49">
                  <c:v>3.7</c:v>
                </c:pt>
                <c:pt idx="50">
                  <c:v>3.5</c:v>
                </c:pt>
                <c:pt idx="51">
                  <c:v>3.2</c:v>
                </c:pt>
                <c:pt idx="52">
                  <c:v>3.3</c:v>
                </c:pt>
                <c:pt idx="53">
                  <c:v>3.3</c:v>
                </c:pt>
                <c:pt idx="54">
                  <c:v>3.6</c:v>
                </c:pt>
                <c:pt idx="55">
                  <c:v>5</c:v>
                </c:pt>
                <c:pt idx="56">
                  <c:v>5</c:v>
                </c:pt>
                <c:pt idx="57">
                  <c:v>5.3</c:v>
                </c:pt>
                <c:pt idx="58">
                  <c:v>4.3</c:v>
                </c:pt>
                <c:pt idx="59">
                  <c:v>5</c:v>
                </c:pt>
                <c:pt idx="60">
                  <c:v>3.9</c:v>
                </c:pt>
                <c:pt idx="61">
                  <c:v>4.0999999999999996</c:v>
                </c:pt>
                <c:pt idx="62">
                  <c:v>4</c:v>
                </c:pt>
                <c:pt idx="63">
                  <c:v>4.5</c:v>
                </c:pt>
                <c:pt idx="64">
                  <c:v>3.3</c:v>
                </c:pt>
                <c:pt idx="65">
                  <c:v>3.3</c:v>
                </c:pt>
                <c:pt idx="66">
                  <c:v>3.3</c:v>
                </c:pt>
                <c:pt idx="67">
                  <c:v>5.8</c:v>
                </c:pt>
                <c:pt idx="68">
                  <c:v>5.0999999999999996</c:v>
                </c:pt>
                <c:pt idx="69">
                  <c:v>5.3</c:v>
                </c:pt>
                <c:pt idx="70">
                  <c:v>3.9</c:v>
                </c:pt>
                <c:pt idx="71">
                  <c:v>4.2</c:v>
                </c:pt>
                <c:pt idx="72">
                  <c:v>3.9</c:v>
                </c:pt>
                <c:pt idx="73">
                  <c:v>4</c:v>
                </c:pt>
                <c:pt idx="74">
                  <c:v>4.3</c:v>
                </c:pt>
                <c:pt idx="75">
                  <c:v>4.3</c:v>
                </c:pt>
                <c:pt idx="76">
                  <c:v>3.5</c:v>
                </c:pt>
                <c:pt idx="77">
                  <c:v>2.9</c:v>
                </c:pt>
                <c:pt idx="78">
                  <c:v>2.2000000000000002</c:v>
                </c:pt>
                <c:pt idx="79">
                  <c:v>2.8</c:v>
                </c:pt>
                <c:pt idx="80">
                  <c:v>3.3</c:v>
                </c:pt>
                <c:pt idx="81">
                  <c:v>3.7</c:v>
                </c:pt>
              </c:numCache>
            </c:numRef>
          </c:val>
          <c:smooth val="0"/>
          <c:extLst>
            <c:ext xmlns:c16="http://schemas.microsoft.com/office/drawing/2014/chart" uri="{C3380CC4-5D6E-409C-BE32-E72D297353CC}">
              <c16:uniqueId val="{00000001-178D-4798-BC23-EC2C7349A6D4}"/>
            </c:ext>
          </c:extLst>
        </c:ser>
        <c:ser>
          <c:idx val="2"/>
          <c:order val="2"/>
          <c:tx>
            <c:strRef>
              <c:f>'01-09'!$E$2</c:f>
              <c:strCache>
                <c:ptCount val="1"/>
                <c:pt idx="0">
                  <c:v>Asalariado con contrato definido</c:v>
                </c:pt>
              </c:strCache>
            </c:strRef>
          </c:tx>
          <c:spPr>
            <a:ln w="28575" cap="rnd">
              <a:solidFill>
                <a:schemeClr val="accent3"/>
              </a:solidFill>
              <a:round/>
            </a:ln>
            <a:effectLst/>
          </c:spPr>
          <c:marker>
            <c:symbol val="none"/>
          </c:marker>
          <c:dLbls>
            <c:dLbl>
              <c:idx val="0"/>
              <c:layout>
                <c:manualLayout>
                  <c:x val="-1.1314777098891152E-2"/>
                  <c:y val="-2.376237623762376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ECE-4D04-94B2-BE7632325262}"/>
                </c:ext>
              </c:extLst>
            </c:dLbl>
            <c:dLbl>
              <c:idx val="81"/>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78D-4798-BC23-EC2C7349A6D4}"/>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'01-09'!$E$3:$E$84</c:f>
              <c:numCache>
                <c:formatCode>General</c:formatCode>
                <c:ptCount val="82"/>
                <c:pt idx="0">
                  <c:v>56.4</c:v>
                </c:pt>
                <c:pt idx="1">
                  <c:v>55.6</c:v>
                </c:pt>
                <c:pt idx="2">
                  <c:v>49.9</c:v>
                </c:pt>
                <c:pt idx="3">
                  <c:v>50.2</c:v>
                </c:pt>
                <c:pt idx="4">
                  <c:v>49.8</c:v>
                </c:pt>
                <c:pt idx="5">
                  <c:v>52.2</c:v>
                </c:pt>
                <c:pt idx="6">
                  <c:v>53.1</c:v>
                </c:pt>
                <c:pt idx="7">
                  <c:v>55.3</c:v>
                </c:pt>
                <c:pt idx="8">
                  <c:v>58.1</c:v>
                </c:pt>
                <c:pt idx="9">
                  <c:v>57.2</c:v>
                </c:pt>
                <c:pt idx="10">
                  <c:v>59.6</c:v>
                </c:pt>
                <c:pt idx="11">
                  <c:v>60.9</c:v>
                </c:pt>
                <c:pt idx="12">
                  <c:v>65.099999999999994</c:v>
                </c:pt>
                <c:pt idx="13">
                  <c:v>63.7</c:v>
                </c:pt>
                <c:pt idx="14">
                  <c:v>60.8</c:v>
                </c:pt>
                <c:pt idx="15">
                  <c:v>54.1</c:v>
                </c:pt>
                <c:pt idx="16">
                  <c:v>52.7</c:v>
                </c:pt>
                <c:pt idx="17">
                  <c:v>54.9</c:v>
                </c:pt>
                <c:pt idx="18">
                  <c:v>58</c:v>
                </c:pt>
                <c:pt idx="19">
                  <c:v>59.4</c:v>
                </c:pt>
                <c:pt idx="20">
                  <c:v>58.7</c:v>
                </c:pt>
                <c:pt idx="21">
                  <c:v>59.7</c:v>
                </c:pt>
                <c:pt idx="22">
                  <c:v>60.4</c:v>
                </c:pt>
                <c:pt idx="23">
                  <c:v>59.7</c:v>
                </c:pt>
                <c:pt idx="24">
                  <c:v>58.2</c:v>
                </c:pt>
                <c:pt idx="25">
                  <c:v>61.6</c:v>
                </c:pt>
                <c:pt idx="26">
                  <c:v>61.1</c:v>
                </c:pt>
                <c:pt idx="27">
                  <c:v>59.2</c:v>
                </c:pt>
                <c:pt idx="28">
                  <c:v>59.1</c:v>
                </c:pt>
                <c:pt idx="29">
                  <c:v>59.8</c:v>
                </c:pt>
                <c:pt idx="30">
                  <c:v>62.1</c:v>
                </c:pt>
                <c:pt idx="31">
                  <c:v>63.1</c:v>
                </c:pt>
                <c:pt idx="32">
                  <c:v>63.4</c:v>
                </c:pt>
                <c:pt idx="33">
                  <c:v>68.2</c:v>
                </c:pt>
                <c:pt idx="34">
                  <c:v>66.099999999999994</c:v>
                </c:pt>
                <c:pt idx="35">
                  <c:v>66.099999999999994</c:v>
                </c:pt>
                <c:pt idx="36">
                  <c:v>63.2</c:v>
                </c:pt>
                <c:pt idx="37">
                  <c:v>65</c:v>
                </c:pt>
                <c:pt idx="38">
                  <c:v>74.2</c:v>
                </c:pt>
                <c:pt idx="39">
                  <c:v>73.8</c:v>
                </c:pt>
                <c:pt idx="40">
                  <c:v>74</c:v>
                </c:pt>
                <c:pt idx="41">
                  <c:v>71.5</c:v>
                </c:pt>
                <c:pt idx="42">
                  <c:v>70.5</c:v>
                </c:pt>
                <c:pt idx="43">
                  <c:v>68.7</c:v>
                </c:pt>
                <c:pt idx="44">
                  <c:v>67.599999999999994</c:v>
                </c:pt>
                <c:pt idx="45">
                  <c:v>72</c:v>
                </c:pt>
                <c:pt idx="46">
                  <c:v>71.099999999999994</c:v>
                </c:pt>
                <c:pt idx="47">
                  <c:v>68</c:v>
                </c:pt>
                <c:pt idx="48">
                  <c:v>67.099999999999994</c:v>
                </c:pt>
                <c:pt idx="49">
                  <c:v>68.8</c:v>
                </c:pt>
                <c:pt idx="50">
                  <c:v>72.099999999999994</c:v>
                </c:pt>
                <c:pt idx="51">
                  <c:v>71</c:v>
                </c:pt>
                <c:pt idx="52">
                  <c:v>69.7</c:v>
                </c:pt>
                <c:pt idx="53">
                  <c:v>67.2</c:v>
                </c:pt>
                <c:pt idx="54">
                  <c:v>65.3</c:v>
                </c:pt>
                <c:pt idx="55">
                  <c:v>63.9</c:v>
                </c:pt>
                <c:pt idx="56">
                  <c:v>66.3</c:v>
                </c:pt>
                <c:pt idx="57">
                  <c:v>68.5</c:v>
                </c:pt>
                <c:pt idx="58">
                  <c:v>67.3</c:v>
                </c:pt>
                <c:pt idx="59">
                  <c:v>63.7</c:v>
                </c:pt>
                <c:pt idx="60">
                  <c:v>66.099999999999994</c:v>
                </c:pt>
                <c:pt idx="61">
                  <c:v>69</c:v>
                </c:pt>
                <c:pt idx="62">
                  <c:v>68.400000000000006</c:v>
                </c:pt>
                <c:pt idx="63">
                  <c:v>64.599999999999994</c:v>
                </c:pt>
                <c:pt idx="64">
                  <c:v>60.6</c:v>
                </c:pt>
                <c:pt idx="65">
                  <c:v>58.4</c:v>
                </c:pt>
                <c:pt idx="66">
                  <c:v>54.2</c:v>
                </c:pt>
                <c:pt idx="67">
                  <c:v>55.2</c:v>
                </c:pt>
                <c:pt idx="68">
                  <c:v>55.9</c:v>
                </c:pt>
                <c:pt idx="69">
                  <c:v>54.1</c:v>
                </c:pt>
                <c:pt idx="70">
                  <c:v>51.6</c:v>
                </c:pt>
                <c:pt idx="71">
                  <c:v>46.8</c:v>
                </c:pt>
                <c:pt idx="72">
                  <c:v>46.2</c:v>
                </c:pt>
                <c:pt idx="73">
                  <c:v>48.3</c:v>
                </c:pt>
                <c:pt idx="74">
                  <c:v>48.3</c:v>
                </c:pt>
                <c:pt idx="75">
                  <c:v>51.1</c:v>
                </c:pt>
                <c:pt idx="76">
                  <c:v>46</c:v>
                </c:pt>
                <c:pt idx="77">
                  <c:v>43.2</c:v>
                </c:pt>
                <c:pt idx="78">
                  <c:v>41</c:v>
                </c:pt>
                <c:pt idx="79">
                  <c:v>43.7</c:v>
                </c:pt>
                <c:pt idx="80">
                  <c:v>46.2</c:v>
                </c:pt>
                <c:pt idx="81">
                  <c:v>49.4</c:v>
                </c:pt>
              </c:numCache>
            </c:numRef>
          </c:val>
          <c:smooth val="0"/>
          <c:extLst>
            <c:ext xmlns:c16="http://schemas.microsoft.com/office/drawing/2014/chart" uri="{C3380CC4-5D6E-409C-BE32-E72D297353CC}">
              <c16:uniqueId val="{00000003-178D-4798-BC23-EC2C7349A6D4}"/>
            </c:ext>
          </c:extLst>
        </c:ser>
        <c:ser>
          <c:idx val="3"/>
          <c:order val="3"/>
          <c:tx>
            <c:strRef>
              <c:f>'01-09'!$F$2</c:f>
              <c:strCache>
                <c:ptCount val="1"/>
                <c:pt idx="0">
                  <c:v>Asalariado con contrato indefinido</c:v>
                </c:pt>
              </c:strCache>
            </c:strRef>
          </c:tx>
          <c:spPr>
            <a:ln w="28575" cap="rnd">
              <a:solidFill>
                <a:schemeClr val="accent4"/>
              </a:solidFill>
              <a:round/>
            </a:ln>
            <a:effectLst/>
          </c:spPr>
          <c:marker>
            <c:symbol val="none"/>
          </c:marker>
          <c:dLbls>
            <c:dLbl>
              <c:idx val="0"/>
              <c:layout>
                <c:manualLayout>
                  <c:x val="-1.1314777098891152E-2"/>
                  <c:y val="3.564356435643564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8ECE-4D04-94B2-BE7632325262}"/>
                </c:ext>
              </c:extLst>
            </c:dLbl>
            <c:dLbl>
              <c:idx val="31"/>
              <c:layout>
                <c:manualLayout>
                  <c:x val="-2.4892509617560534E-2"/>
                  <c:y val="-1.98019801980198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8ECE-4D04-94B2-BE7632325262}"/>
                </c:ext>
              </c:extLst>
            </c:dLbl>
            <c:dLbl>
              <c:idx val="81"/>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78D-4798-BC23-EC2C7349A6D4}"/>
                </c:ext>
              </c:extLst>
            </c:dLbl>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'01-09'!$A$3:$B$84</c:f>
              <c:multiLvlStrCache>
                <c:ptCount val="82"/>
                <c:lvl>
                  <c:pt idx="0">
                    <c:v>ene-mar</c:v>
                  </c:pt>
                  <c:pt idx="1">
                    <c:v>feb-abr</c:v>
                  </c:pt>
                  <c:pt idx="2">
                    <c:v>mar-may</c:v>
                  </c:pt>
                  <c:pt idx="3">
                    <c:v>abr-jun</c:v>
                  </c:pt>
                  <c:pt idx="4">
                    <c:v>may-jul</c:v>
                  </c:pt>
                  <c:pt idx="5">
                    <c:v>jun-ago</c:v>
                  </c:pt>
                  <c:pt idx="6">
                    <c:v>jul-sep</c:v>
                  </c:pt>
                  <c:pt idx="7">
                    <c:v>ago-oct</c:v>
                  </c:pt>
                  <c:pt idx="8">
                    <c:v>sep-nov</c:v>
                  </c:pt>
                  <c:pt idx="9">
                    <c:v>oct-dic</c:v>
                  </c:pt>
                  <c:pt idx="10">
                    <c:v>nov-ene</c:v>
                  </c:pt>
                  <c:pt idx="11">
                    <c:v>dic-feb</c:v>
                  </c:pt>
                  <c:pt idx="12">
                    <c:v>ene-mar</c:v>
                  </c:pt>
                  <c:pt idx="13">
                    <c:v>feb-abr</c:v>
                  </c:pt>
                  <c:pt idx="14">
                    <c:v>mar-may</c:v>
                  </c:pt>
                  <c:pt idx="15">
                    <c:v>abr-jun</c:v>
                  </c:pt>
                  <c:pt idx="16">
                    <c:v>may-jul</c:v>
                  </c:pt>
                  <c:pt idx="17">
                    <c:v>jun-ago</c:v>
                  </c:pt>
                  <c:pt idx="18">
                    <c:v>jul-sep</c:v>
                  </c:pt>
                  <c:pt idx="19">
                    <c:v>ago-oct</c:v>
                  </c:pt>
                  <c:pt idx="20">
                    <c:v>sep-nov</c:v>
                  </c:pt>
                  <c:pt idx="21">
                    <c:v>oct-dic</c:v>
                  </c:pt>
                  <c:pt idx="22">
                    <c:v>nov-ene</c:v>
                  </c:pt>
                  <c:pt idx="23">
                    <c:v>dic-feb</c:v>
                  </c:pt>
                  <c:pt idx="24">
                    <c:v>ene-mar</c:v>
                  </c:pt>
                  <c:pt idx="25">
                    <c:v>feb-abr</c:v>
                  </c:pt>
                  <c:pt idx="26">
                    <c:v>mar-may</c:v>
                  </c:pt>
                  <c:pt idx="27">
                    <c:v>abr-jun</c:v>
                  </c:pt>
                  <c:pt idx="28">
                    <c:v>may-jul</c:v>
                  </c:pt>
                  <c:pt idx="29">
                    <c:v>jun-ago</c:v>
                  </c:pt>
                  <c:pt idx="30">
                    <c:v>jul-sep</c:v>
                  </c:pt>
                  <c:pt idx="31">
                    <c:v>ago-oct</c:v>
                  </c:pt>
                  <c:pt idx="32">
                    <c:v>sep-nov</c:v>
                  </c:pt>
                  <c:pt idx="33">
                    <c:v>oct-dic</c:v>
                  </c:pt>
                  <c:pt idx="34">
                    <c:v>nov-ene</c:v>
                  </c:pt>
                  <c:pt idx="35">
                    <c:v>dic-feb</c:v>
                  </c:pt>
                  <c:pt idx="36">
                    <c:v>ene-mar</c:v>
                  </c:pt>
                  <c:pt idx="37">
                    <c:v>feb-abr</c:v>
                  </c:pt>
                  <c:pt idx="38">
                    <c:v>mar-may</c:v>
                  </c:pt>
                  <c:pt idx="39">
                    <c:v>abr-jun</c:v>
                  </c:pt>
                  <c:pt idx="40">
                    <c:v>may-jul</c:v>
                  </c:pt>
                  <c:pt idx="41">
                    <c:v>jun-ago</c:v>
                  </c:pt>
                  <c:pt idx="42">
                    <c:v>jul-sep</c:v>
                  </c:pt>
                  <c:pt idx="43">
                    <c:v>ago-oct</c:v>
                  </c:pt>
                  <c:pt idx="44">
                    <c:v>sep-nov</c:v>
                  </c:pt>
                  <c:pt idx="45">
                    <c:v>oct-dic</c:v>
                  </c:pt>
                  <c:pt idx="46">
                    <c:v>nov-ene</c:v>
                  </c:pt>
                  <c:pt idx="47">
                    <c:v>dic-feb</c:v>
                  </c:pt>
                  <c:pt idx="48">
                    <c:v>ene-mar</c:v>
                  </c:pt>
                  <c:pt idx="49">
                    <c:v>feb-abr</c:v>
                  </c:pt>
                  <c:pt idx="50">
                    <c:v>mar-may</c:v>
                  </c:pt>
                  <c:pt idx="51">
                    <c:v>abr-jun</c:v>
                  </c:pt>
                  <c:pt idx="52">
                    <c:v>may-jul</c:v>
                  </c:pt>
                  <c:pt idx="53">
                    <c:v>jun-ago</c:v>
                  </c:pt>
                  <c:pt idx="54">
                    <c:v>jul-sep</c:v>
                  </c:pt>
                  <c:pt idx="55">
                    <c:v>ago-oct</c:v>
                  </c:pt>
                  <c:pt idx="56">
                    <c:v>sep-nov</c:v>
                  </c:pt>
                  <c:pt idx="57">
                    <c:v>oct-dic</c:v>
                  </c:pt>
                  <c:pt idx="58">
                    <c:v>nov-ene</c:v>
                  </c:pt>
                  <c:pt idx="59">
                    <c:v>dic-feb</c:v>
                  </c:pt>
                  <c:pt idx="60">
                    <c:v>ene-mar</c:v>
                  </c:pt>
                  <c:pt idx="61">
                    <c:v>feb-abr</c:v>
                  </c:pt>
                  <c:pt idx="62">
                    <c:v>mar-may</c:v>
                  </c:pt>
                  <c:pt idx="63">
                    <c:v>abr-jun</c:v>
                  </c:pt>
                  <c:pt idx="64">
                    <c:v>may-jul</c:v>
                  </c:pt>
                  <c:pt idx="65">
                    <c:v>jun-ago</c:v>
                  </c:pt>
                  <c:pt idx="66">
                    <c:v>jul-sep</c:v>
                  </c:pt>
                  <c:pt idx="67">
                    <c:v>ago-oct</c:v>
                  </c:pt>
                  <c:pt idx="68">
                    <c:v>sep-nov</c:v>
                  </c:pt>
                  <c:pt idx="69">
                    <c:v>oct-dic</c:v>
                  </c:pt>
                  <c:pt idx="70">
                    <c:v>nov-ene</c:v>
                  </c:pt>
                  <c:pt idx="71">
                    <c:v>dic-feb</c:v>
                  </c:pt>
                  <c:pt idx="72">
                    <c:v>ene-mar</c:v>
                  </c:pt>
                  <c:pt idx="73">
                    <c:v>feb-abr</c:v>
                  </c:pt>
                  <c:pt idx="74">
                    <c:v>mar-may</c:v>
                  </c:pt>
                  <c:pt idx="75">
                    <c:v>abr-jun</c:v>
                  </c:pt>
                  <c:pt idx="76">
                    <c:v>may-jul</c:v>
                  </c:pt>
                  <c:pt idx="77">
                    <c:v>jun-ago</c:v>
                  </c:pt>
                  <c:pt idx="78">
                    <c:v>jul-sep</c:v>
                  </c:pt>
                  <c:pt idx="79">
                    <c:v>ago-oct</c:v>
                  </c:pt>
                  <c:pt idx="80">
                    <c:v>sep-nov</c:v>
                  </c:pt>
                  <c:pt idx="81">
                    <c:v>oct-dic</c:v>
                  </c:pt>
                </c:lvl>
                <c:lvl>
                  <c:pt idx="0">
                    <c:v>2010</c:v>
                  </c:pt>
                  <c:pt idx="11">
                    <c:v>2011</c:v>
                  </c:pt>
                  <c:pt idx="23">
                    <c:v>2012</c:v>
                  </c:pt>
                  <c:pt idx="35">
                    <c:v>2013</c:v>
                  </c:pt>
                  <c:pt idx="47">
                    <c:v>2014</c:v>
                  </c:pt>
                  <c:pt idx="59">
                    <c:v>2015</c:v>
                  </c:pt>
                  <c:pt idx="71">
                    <c:v>2016</c:v>
                  </c:pt>
                </c:lvl>
              </c:multiLvlStrCache>
            </c:multiLvlStrRef>
          </c:cat>
          <c:val>
            <c:numRef>
              <c:f>'01-09'!$F$3:$F$84</c:f>
              <c:numCache>
                <c:formatCode>General</c:formatCode>
                <c:ptCount val="82"/>
                <c:pt idx="0">
                  <c:v>123.8</c:v>
                </c:pt>
                <c:pt idx="1">
                  <c:v>128.69999999999999</c:v>
                </c:pt>
                <c:pt idx="2">
                  <c:v>131.19999999999999</c:v>
                </c:pt>
                <c:pt idx="3">
                  <c:v>138.80000000000001</c:v>
                </c:pt>
                <c:pt idx="4">
                  <c:v>133</c:v>
                </c:pt>
                <c:pt idx="5">
                  <c:v>129.4</c:v>
                </c:pt>
                <c:pt idx="6">
                  <c:v>129.4</c:v>
                </c:pt>
                <c:pt idx="7">
                  <c:v>137</c:v>
                </c:pt>
                <c:pt idx="8">
                  <c:v>140.69999999999999</c:v>
                </c:pt>
                <c:pt idx="9">
                  <c:v>140.6</c:v>
                </c:pt>
                <c:pt idx="10">
                  <c:v>139.30000000000001</c:v>
                </c:pt>
                <c:pt idx="11">
                  <c:v>141.69999999999999</c:v>
                </c:pt>
                <c:pt idx="12">
                  <c:v>142.19999999999999</c:v>
                </c:pt>
                <c:pt idx="13">
                  <c:v>140.30000000000001</c:v>
                </c:pt>
                <c:pt idx="14">
                  <c:v>144.19999999999999</c:v>
                </c:pt>
                <c:pt idx="15">
                  <c:v>144.6</c:v>
                </c:pt>
                <c:pt idx="16">
                  <c:v>152.80000000000001</c:v>
                </c:pt>
                <c:pt idx="17">
                  <c:v>151.69999999999999</c:v>
                </c:pt>
                <c:pt idx="18">
                  <c:v>152.4</c:v>
                </c:pt>
                <c:pt idx="19">
                  <c:v>147.6</c:v>
                </c:pt>
                <c:pt idx="20">
                  <c:v>150.1</c:v>
                </c:pt>
                <c:pt idx="21">
                  <c:v>150.19999999999999</c:v>
                </c:pt>
                <c:pt idx="22">
                  <c:v>155.9</c:v>
                </c:pt>
                <c:pt idx="23">
                  <c:v>159.6</c:v>
                </c:pt>
                <c:pt idx="24">
                  <c:v>167.5</c:v>
                </c:pt>
                <c:pt idx="25">
                  <c:v>171.8</c:v>
                </c:pt>
                <c:pt idx="26">
                  <c:v>172.7</c:v>
                </c:pt>
                <c:pt idx="27">
                  <c:v>176.4</c:v>
                </c:pt>
                <c:pt idx="28">
                  <c:v>176</c:v>
                </c:pt>
                <c:pt idx="29">
                  <c:v>178.5</c:v>
                </c:pt>
                <c:pt idx="30">
                  <c:v>181.9</c:v>
                </c:pt>
                <c:pt idx="31">
                  <c:v>187.7</c:v>
                </c:pt>
                <c:pt idx="32">
                  <c:v>180.3</c:v>
                </c:pt>
                <c:pt idx="33">
                  <c:v>182.2</c:v>
                </c:pt>
                <c:pt idx="34">
                  <c:v>182.8</c:v>
                </c:pt>
                <c:pt idx="35">
                  <c:v>182.4</c:v>
                </c:pt>
                <c:pt idx="36">
                  <c:v>167.7</c:v>
                </c:pt>
                <c:pt idx="37">
                  <c:v>168.5</c:v>
                </c:pt>
                <c:pt idx="38">
                  <c:v>167.8</c:v>
                </c:pt>
                <c:pt idx="39">
                  <c:v>173.5</c:v>
                </c:pt>
                <c:pt idx="40">
                  <c:v>169.6</c:v>
                </c:pt>
                <c:pt idx="41">
                  <c:v>166.5</c:v>
                </c:pt>
                <c:pt idx="42">
                  <c:v>165.1</c:v>
                </c:pt>
                <c:pt idx="43">
                  <c:v>167.9</c:v>
                </c:pt>
                <c:pt idx="44">
                  <c:v>172.9</c:v>
                </c:pt>
                <c:pt idx="45">
                  <c:v>169.4</c:v>
                </c:pt>
                <c:pt idx="46">
                  <c:v>165.5</c:v>
                </c:pt>
                <c:pt idx="47">
                  <c:v>159.80000000000001</c:v>
                </c:pt>
                <c:pt idx="48">
                  <c:v>163.9</c:v>
                </c:pt>
                <c:pt idx="49">
                  <c:v>161</c:v>
                </c:pt>
                <c:pt idx="50">
                  <c:v>160.1</c:v>
                </c:pt>
                <c:pt idx="51">
                  <c:v>157</c:v>
                </c:pt>
                <c:pt idx="52">
                  <c:v>156.6</c:v>
                </c:pt>
                <c:pt idx="53">
                  <c:v>157.5</c:v>
                </c:pt>
                <c:pt idx="54">
                  <c:v>157.4</c:v>
                </c:pt>
                <c:pt idx="55">
                  <c:v>155.1</c:v>
                </c:pt>
                <c:pt idx="56">
                  <c:v>160.80000000000001</c:v>
                </c:pt>
                <c:pt idx="57">
                  <c:v>161.9</c:v>
                </c:pt>
                <c:pt idx="58">
                  <c:v>165.3</c:v>
                </c:pt>
                <c:pt idx="59">
                  <c:v>162.30000000000001</c:v>
                </c:pt>
                <c:pt idx="60">
                  <c:v>158.6</c:v>
                </c:pt>
                <c:pt idx="61">
                  <c:v>151.80000000000001</c:v>
                </c:pt>
                <c:pt idx="62">
                  <c:v>153</c:v>
                </c:pt>
                <c:pt idx="63">
                  <c:v>151.80000000000001</c:v>
                </c:pt>
                <c:pt idx="64">
                  <c:v>163.1</c:v>
                </c:pt>
                <c:pt idx="65">
                  <c:v>156.19999999999999</c:v>
                </c:pt>
                <c:pt idx="66">
                  <c:v>159.80000000000001</c:v>
                </c:pt>
                <c:pt idx="67">
                  <c:v>156.9</c:v>
                </c:pt>
                <c:pt idx="68">
                  <c:v>160.9</c:v>
                </c:pt>
                <c:pt idx="69">
                  <c:v>154.4</c:v>
                </c:pt>
                <c:pt idx="70">
                  <c:v>146.1</c:v>
                </c:pt>
                <c:pt idx="71">
                  <c:v>140.69999999999999</c:v>
                </c:pt>
                <c:pt idx="72">
                  <c:v>145.80000000000001</c:v>
                </c:pt>
                <c:pt idx="73">
                  <c:v>149.80000000000001</c:v>
                </c:pt>
                <c:pt idx="74">
                  <c:v>150.4</c:v>
                </c:pt>
                <c:pt idx="75">
                  <c:v>149.69999999999999</c:v>
                </c:pt>
                <c:pt idx="76">
                  <c:v>141.5</c:v>
                </c:pt>
                <c:pt idx="77">
                  <c:v>146.80000000000001</c:v>
                </c:pt>
                <c:pt idx="78">
                  <c:v>147.6</c:v>
                </c:pt>
                <c:pt idx="79">
                  <c:v>150.5</c:v>
                </c:pt>
                <c:pt idx="80">
                  <c:v>146.30000000000001</c:v>
                </c:pt>
                <c:pt idx="81">
                  <c:v>143.5</c:v>
                </c:pt>
              </c:numCache>
            </c:numRef>
          </c:val>
          <c:smooth val="0"/>
          <c:extLst>
            <c:ext xmlns:c16="http://schemas.microsoft.com/office/drawing/2014/chart" uri="{C3380CC4-5D6E-409C-BE32-E72D297353CC}">
              <c16:uniqueId val="{00000005-178D-4798-BC23-EC2C7349A6D4}"/>
            </c:ext>
          </c:extLst>
        </c:ser>
        <c:dLbls>
          <c:showLegendKey val="0"/>
          <c:showVal val="0"/>
          <c:showCatName val="0"/>
          <c:showSerName val="0"/>
          <c:showPercent val="0"/>
          <c:showBubbleSize val="0"/>
        </c:dLbls>
        <c:smooth val="0"/>
        <c:axId val="468492320"/>
        <c:axId val="468493632"/>
      </c:lineChart>
      <c:catAx>
        <c:axId val="468492320"/>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trimestre</a:t>
                </a:r>
                <a:r>
                  <a:rPr lang="es-CL" baseline="0"/>
                  <a:t> móvil</a:t>
                </a:r>
                <a:endParaRPr lang="es-CL"/>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468493632"/>
        <c:crosses val="autoZero"/>
        <c:auto val="1"/>
        <c:lblAlgn val="ctr"/>
        <c:lblOffset val="100"/>
        <c:noMultiLvlLbl val="0"/>
      </c:catAx>
      <c:valAx>
        <c:axId val="468493632"/>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s-CL"/>
                  <a:t>miles de ocupados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crossAx val="468492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s-CL"/>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B28096-4A2E-4B9A-938E-DD8317B7E93D}" type="doc">
      <dgm:prSet loTypeId="urn:microsoft.com/office/officeart/2005/8/layout/hProcess9" loCatId="process" qsTypeId="urn:microsoft.com/office/officeart/2005/8/quickstyle/simple1" qsCatId="simple" csTypeId="urn:microsoft.com/office/officeart/2005/8/colors/accent1_2" csCatId="accent1" phldr="1"/>
      <dgm:spPr/>
    </dgm:pt>
    <dgm:pt modelId="{A7F49F4F-A94C-4EEC-8D7D-93913C71B409}">
      <dgm:prSet phldrT="[Texto]" custT="1"/>
      <dgm:spPr/>
      <dgm:t>
        <a:bodyPr/>
        <a:lstStyle/>
        <a:p>
          <a:r>
            <a:rPr lang="es-CL" sz="1200" b="1" i="1">
              <a:latin typeface="Times New Roman" panose="02020603050405020304" pitchFamily="18" charset="0"/>
              <a:cs typeface="Times New Roman" panose="02020603050405020304" pitchFamily="18" charset="0"/>
            </a:rPr>
            <a:t>Upstream</a:t>
          </a:r>
        </a:p>
      </dgm:t>
    </dgm:pt>
    <dgm:pt modelId="{857D645E-F904-4B98-A90C-E66750FA5768}" type="parTrans" cxnId="{81766373-95F6-4AF5-A034-802F8C868416}">
      <dgm:prSet/>
      <dgm:spPr/>
      <dgm:t>
        <a:bodyPr/>
        <a:lstStyle/>
        <a:p>
          <a:endParaRPr lang="es-CL" b="1"/>
        </a:p>
      </dgm:t>
    </dgm:pt>
    <dgm:pt modelId="{A6213C40-22DA-4E02-AECF-A3599DB57E80}" type="sibTrans" cxnId="{81766373-95F6-4AF5-A034-802F8C868416}">
      <dgm:prSet/>
      <dgm:spPr/>
      <dgm:t>
        <a:bodyPr/>
        <a:lstStyle/>
        <a:p>
          <a:endParaRPr lang="es-CL" b="1"/>
        </a:p>
      </dgm:t>
    </dgm:pt>
    <dgm:pt modelId="{A2389CBF-EF9E-4E43-A552-1257E2C6D62B}">
      <dgm:prSet phldrT="[Texto]" custT="1"/>
      <dgm:spPr/>
      <dgm:t>
        <a:bodyPr/>
        <a:lstStyle/>
        <a:p>
          <a:r>
            <a:rPr lang="es-CL" sz="1200" b="1" i="1">
              <a:latin typeface="Times New Roman" panose="02020603050405020304" pitchFamily="18" charset="0"/>
              <a:cs typeface="Times New Roman" panose="02020603050405020304" pitchFamily="18" charset="0"/>
            </a:rPr>
            <a:t>Downstream</a:t>
          </a:r>
        </a:p>
      </dgm:t>
    </dgm:pt>
    <dgm:pt modelId="{C862E3B9-9333-4627-B4A6-CB92112D4F50}" type="parTrans" cxnId="{6CD356B0-08A1-4A49-8389-B4038B7E2650}">
      <dgm:prSet/>
      <dgm:spPr/>
      <dgm:t>
        <a:bodyPr/>
        <a:lstStyle/>
        <a:p>
          <a:endParaRPr lang="es-CL" b="1"/>
        </a:p>
      </dgm:t>
    </dgm:pt>
    <dgm:pt modelId="{4033633D-5A3B-40E1-A196-CF9F3BDBDA20}" type="sibTrans" cxnId="{6CD356B0-08A1-4A49-8389-B4038B7E2650}">
      <dgm:prSet/>
      <dgm:spPr/>
      <dgm:t>
        <a:bodyPr/>
        <a:lstStyle/>
        <a:p>
          <a:endParaRPr lang="es-CL" b="1"/>
        </a:p>
      </dgm:t>
    </dgm:pt>
    <dgm:pt modelId="{157330E8-201E-40B3-846B-651DB8AB5660}">
      <dgm:prSet custT="1"/>
      <dgm:spPr/>
      <dgm:t>
        <a:bodyPr/>
        <a:lstStyle/>
        <a:p>
          <a:r>
            <a:rPr lang="es-ES" sz="1200" b="1">
              <a:latin typeface="Times New Roman" panose="02020603050405020304" pitchFamily="18" charset="0"/>
              <a:cs typeface="Times New Roman" panose="02020603050405020304" pitchFamily="18" charset="0"/>
            </a:rPr>
            <a:t>Comercialización</a:t>
          </a:r>
        </a:p>
      </dgm:t>
    </dgm:pt>
    <dgm:pt modelId="{889E9254-B284-41B9-9B6D-E0C1D25715AA}" type="parTrans" cxnId="{63781C91-020E-44C1-A219-5FB149EC77C5}">
      <dgm:prSet/>
      <dgm:spPr/>
      <dgm:t>
        <a:bodyPr/>
        <a:lstStyle/>
        <a:p>
          <a:endParaRPr lang="es-ES"/>
        </a:p>
      </dgm:t>
    </dgm:pt>
    <dgm:pt modelId="{9EC303F1-6474-47E2-AC89-37E53DB1633F}" type="sibTrans" cxnId="{63781C91-020E-44C1-A219-5FB149EC77C5}">
      <dgm:prSet/>
      <dgm:spPr/>
      <dgm:t>
        <a:bodyPr/>
        <a:lstStyle/>
        <a:p>
          <a:endParaRPr lang="es-ES"/>
        </a:p>
      </dgm:t>
    </dgm:pt>
    <dgm:pt modelId="{1F1E1918-7D45-4EE3-8A40-3B5CFD18D7A3}">
      <dgm:prSet custT="1"/>
      <dgm:spPr/>
      <dgm:t>
        <a:bodyPr/>
        <a:lstStyle/>
        <a:p>
          <a:r>
            <a:rPr lang="es-ES" sz="900">
              <a:latin typeface="Times New Roman" panose="02020603050405020304" pitchFamily="18" charset="0"/>
              <a:cs typeface="Times New Roman" panose="02020603050405020304" pitchFamily="18" charset="0"/>
            </a:rPr>
            <a:t>Mercado interno:</a:t>
          </a:r>
        </a:p>
      </dgm:t>
    </dgm:pt>
    <dgm:pt modelId="{24F9BE72-2FD0-47D1-90F4-2F6FD6197B27}" type="parTrans" cxnId="{D3C2BE97-5A85-4C41-9F30-C5B2C940DF49}">
      <dgm:prSet/>
      <dgm:spPr/>
      <dgm:t>
        <a:bodyPr/>
        <a:lstStyle/>
        <a:p>
          <a:endParaRPr lang="es-ES"/>
        </a:p>
      </dgm:t>
    </dgm:pt>
    <dgm:pt modelId="{AEEDC397-D362-4083-806F-6BF435EC4F70}" type="sibTrans" cxnId="{D3C2BE97-5A85-4C41-9F30-C5B2C940DF49}">
      <dgm:prSet/>
      <dgm:spPr/>
      <dgm:t>
        <a:bodyPr/>
        <a:lstStyle/>
        <a:p>
          <a:endParaRPr lang="es-ES"/>
        </a:p>
      </dgm:t>
    </dgm:pt>
    <dgm:pt modelId="{1E4524F4-C5C9-4885-8A67-2C7B2409C93D}">
      <dgm:prSet phldrT="[Texto]" custT="1"/>
      <dgm:spPr/>
      <dgm:t>
        <a:bodyPr/>
        <a:lstStyle/>
        <a:p>
          <a:r>
            <a:rPr lang="es-CL" sz="900">
              <a:latin typeface="Times New Roman" panose="02020603050405020304" pitchFamily="18" charset="0"/>
              <a:cs typeface="Times New Roman" panose="02020603050405020304" pitchFamily="18" charset="0"/>
            </a:rPr>
            <a:t>Exploración sísmica y perforación.</a:t>
          </a:r>
        </a:p>
      </dgm:t>
    </dgm:pt>
    <dgm:pt modelId="{CB90B9CE-C855-4CE0-BE67-B7399B8C1655}" type="parTrans" cxnId="{E72B0462-889A-4D33-B08E-92C08C404E53}">
      <dgm:prSet/>
      <dgm:spPr/>
      <dgm:t>
        <a:bodyPr/>
        <a:lstStyle/>
        <a:p>
          <a:endParaRPr lang="en-US"/>
        </a:p>
      </dgm:t>
    </dgm:pt>
    <dgm:pt modelId="{31F32296-4271-4B72-A07A-B01A328DD42E}" type="sibTrans" cxnId="{E72B0462-889A-4D33-B08E-92C08C404E53}">
      <dgm:prSet/>
      <dgm:spPr/>
      <dgm:t>
        <a:bodyPr/>
        <a:lstStyle/>
        <a:p>
          <a:endParaRPr lang="en-US"/>
        </a:p>
      </dgm:t>
    </dgm:pt>
    <dgm:pt modelId="{A826E1F5-5CF5-4837-A8B2-70B073941D18}">
      <dgm:prSet custT="1"/>
      <dgm:spPr/>
      <dgm:t>
        <a:bodyPr/>
        <a:lstStyle/>
        <a:p>
          <a:r>
            <a:rPr lang="es-ES" sz="900">
              <a:latin typeface="Times New Roman" panose="02020603050405020304" pitchFamily="18" charset="0"/>
              <a:cs typeface="Times New Roman" panose="02020603050405020304" pitchFamily="18" charset="0"/>
            </a:rPr>
            <a:t>Mercado externo:</a:t>
          </a:r>
        </a:p>
      </dgm:t>
    </dgm:pt>
    <dgm:pt modelId="{7D9935FE-1916-453A-93BB-10F6FA1452C9}" type="parTrans" cxnId="{B418C367-1F46-41F3-9DED-B0648AFF0C20}">
      <dgm:prSet/>
      <dgm:spPr/>
      <dgm:t>
        <a:bodyPr/>
        <a:lstStyle/>
        <a:p>
          <a:endParaRPr lang="en-US"/>
        </a:p>
      </dgm:t>
    </dgm:pt>
    <dgm:pt modelId="{5AEC562A-F6C6-4D6D-BAE6-1D9FA124EA44}" type="sibTrans" cxnId="{B418C367-1F46-41F3-9DED-B0648AFF0C20}">
      <dgm:prSet/>
      <dgm:spPr/>
      <dgm:t>
        <a:bodyPr/>
        <a:lstStyle/>
        <a:p>
          <a:endParaRPr lang="en-US"/>
        </a:p>
      </dgm:t>
    </dgm:pt>
    <dgm:pt modelId="{7B5608F3-C7D1-456D-B433-D9659BB1CF23}">
      <dgm:prSet phldrT="[Texto]" custT="1"/>
      <dgm:spPr/>
      <dgm:t>
        <a:bodyPr/>
        <a:lstStyle/>
        <a:p>
          <a:r>
            <a:rPr lang="es-CL" sz="1200" b="1" i="1">
              <a:latin typeface="Times New Roman" panose="02020603050405020304" pitchFamily="18" charset="0"/>
              <a:cs typeface="Times New Roman" panose="02020603050405020304" pitchFamily="18" charset="0"/>
            </a:rPr>
            <a:t>Midstream</a:t>
          </a:r>
        </a:p>
      </dgm:t>
    </dgm:pt>
    <dgm:pt modelId="{A0390EA6-E4D0-46B8-9346-2BFF655DDFB2}" type="parTrans" cxnId="{A9ECEAD0-4BC5-473F-895C-68702B392B54}">
      <dgm:prSet/>
      <dgm:spPr/>
      <dgm:t>
        <a:bodyPr/>
        <a:lstStyle/>
        <a:p>
          <a:endParaRPr lang="en-US"/>
        </a:p>
      </dgm:t>
    </dgm:pt>
    <dgm:pt modelId="{41C9A23C-BAB9-4085-BB68-104D979EDAEE}" type="sibTrans" cxnId="{A9ECEAD0-4BC5-473F-895C-68702B392B54}">
      <dgm:prSet/>
      <dgm:spPr/>
      <dgm:t>
        <a:bodyPr/>
        <a:lstStyle/>
        <a:p>
          <a:endParaRPr lang="en-US"/>
        </a:p>
      </dgm:t>
    </dgm:pt>
    <dgm:pt modelId="{D652A288-752E-4436-939D-716B231A8E80}">
      <dgm:prSet phldrT="[Texto]" custT="1"/>
      <dgm:spPr/>
      <dgm:t>
        <a:bodyPr/>
        <a:lstStyle/>
        <a:p>
          <a:r>
            <a:rPr lang="es-CL" sz="900">
              <a:latin typeface="Times New Roman" panose="02020603050405020304" pitchFamily="18" charset="0"/>
              <a:cs typeface="Times New Roman" panose="02020603050405020304" pitchFamily="18" charset="0"/>
            </a:rPr>
            <a:t>Transporte del crudo a las refinerías o puertos de embarque por:</a:t>
          </a:r>
        </a:p>
      </dgm:t>
    </dgm:pt>
    <dgm:pt modelId="{6E11C374-2460-4EB2-A999-3375B4CD1065}" type="parTrans" cxnId="{D9FF2FDF-08E6-415B-8479-087C3BDCD217}">
      <dgm:prSet/>
      <dgm:spPr/>
      <dgm:t>
        <a:bodyPr/>
        <a:lstStyle/>
        <a:p>
          <a:endParaRPr lang="en-US"/>
        </a:p>
      </dgm:t>
    </dgm:pt>
    <dgm:pt modelId="{273E0223-561B-498F-A496-AC4D4EDC289A}" type="sibTrans" cxnId="{D9FF2FDF-08E6-415B-8479-087C3BDCD217}">
      <dgm:prSet/>
      <dgm:spPr/>
      <dgm:t>
        <a:bodyPr/>
        <a:lstStyle/>
        <a:p>
          <a:endParaRPr lang="en-US"/>
        </a:p>
      </dgm:t>
    </dgm:pt>
    <dgm:pt modelId="{E9455609-BC0F-49B0-B410-6F36874050C2}">
      <dgm:prSet phldrT="[Texto]" custT="1"/>
      <dgm:spPr/>
      <dgm:t>
        <a:bodyPr/>
        <a:lstStyle/>
        <a:p>
          <a:r>
            <a:rPr lang="es-CL" sz="900">
              <a:latin typeface="Times New Roman" panose="02020603050405020304" pitchFamily="18" charset="0"/>
              <a:cs typeface="Times New Roman" panose="02020603050405020304" pitchFamily="18" charset="0"/>
            </a:rPr>
            <a:t>Perforación: cementación, perfilaje, entubamiento.</a:t>
          </a:r>
        </a:p>
      </dgm:t>
    </dgm:pt>
    <dgm:pt modelId="{6460ACCB-D193-4033-A2EE-902C56F071BE}" type="parTrans" cxnId="{1A775E67-E26E-46E9-8ECC-407C2FF357C4}">
      <dgm:prSet/>
      <dgm:spPr/>
      <dgm:t>
        <a:bodyPr/>
        <a:lstStyle/>
        <a:p>
          <a:endParaRPr lang="en-US"/>
        </a:p>
      </dgm:t>
    </dgm:pt>
    <dgm:pt modelId="{2EACE926-C672-4322-9238-CBB82A37F21B}" type="sibTrans" cxnId="{1A775E67-E26E-46E9-8ECC-407C2FF357C4}">
      <dgm:prSet/>
      <dgm:spPr/>
      <dgm:t>
        <a:bodyPr/>
        <a:lstStyle/>
        <a:p>
          <a:endParaRPr lang="en-US"/>
        </a:p>
      </dgm:t>
    </dgm:pt>
    <dgm:pt modelId="{8E781E45-AC64-458D-8EE8-8A6BFAA78E69}">
      <dgm:prSet phldrT="[Texto]" custT="1"/>
      <dgm:spPr/>
      <dgm:t>
        <a:bodyPr/>
        <a:lstStyle/>
        <a:p>
          <a:r>
            <a:rPr lang="es-CL" sz="900">
              <a:latin typeface="Times New Roman" panose="02020603050405020304" pitchFamily="18" charset="0"/>
              <a:cs typeface="Times New Roman" panose="02020603050405020304" pitchFamily="18" charset="0"/>
            </a:rPr>
            <a:t>Tratamiento del petróleo: separación de gases, deshidratación.</a:t>
          </a:r>
        </a:p>
      </dgm:t>
    </dgm:pt>
    <dgm:pt modelId="{3B3A4E81-0563-4B29-AC49-E2AB68E0E1F5}" type="parTrans" cxnId="{E28CAD52-4779-4F23-83AD-765AD0D635C5}">
      <dgm:prSet/>
      <dgm:spPr/>
      <dgm:t>
        <a:bodyPr/>
        <a:lstStyle/>
        <a:p>
          <a:endParaRPr lang="en-US"/>
        </a:p>
      </dgm:t>
    </dgm:pt>
    <dgm:pt modelId="{C7028145-2C01-4FD7-851C-FF564F269A0B}" type="sibTrans" cxnId="{E28CAD52-4779-4F23-83AD-765AD0D635C5}">
      <dgm:prSet/>
      <dgm:spPr/>
      <dgm:t>
        <a:bodyPr/>
        <a:lstStyle/>
        <a:p>
          <a:endParaRPr lang="en-US"/>
        </a:p>
      </dgm:t>
    </dgm:pt>
    <dgm:pt modelId="{D9F66078-5CDE-479E-A532-D28DB44D0544}">
      <dgm:prSet custT="1"/>
      <dgm:spPr/>
      <dgm:t>
        <a:bodyPr/>
        <a:lstStyle/>
        <a:p>
          <a:r>
            <a:rPr lang="es-ES" sz="900">
              <a:latin typeface="Times New Roman" panose="02020603050405020304" pitchFamily="18" charset="0"/>
              <a:cs typeface="Times New Roman" panose="02020603050405020304" pitchFamily="18" charset="0"/>
            </a:rPr>
            <a:t>Refinación del petróleo crudo:</a:t>
          </a:r>
        </a:p>
      </dgm:t>
    </dgm:pt>
    <dgm:pt modelId="{3B825CC5-C68E-43C5-8986-09392D2DC866}" type="sibTrans" cxnId="{C7C0D7CE-7761-48AF-B7AF-B24865F57AB4}">
      <dgm:prSet/>
      <dgm:spPr/>
      <dgm:t>
        <a:bodyPr/>
        <a:lstStyle/>
        <a:p>
          <a:endParaRPr lang="es-ES"/>
        </a:p>
      </dgm:t>
    </dgm:pt>
    <dgm:pt modelId="{6F5298B1-6209-4FEC-9308-3A3310C55B5C}" type="parTrans" cxnId="{C7C0D7CE-7761-48AF-B7AF-B24865F57AB4}">
      <dgm:prSet/>
      <dgm:spPr/>
      <dgm:t>
        <a:bodyPr/>
        <a:lstStyle/>
        <a:p>
          <a:endParaRPr lang="es-ES"/>
        </a:p>
      </dgm:t>
    </dgm:pt>
    <dgm:pt modelId="{400D0EF5-6155-47AB-851D-D8DB185C2046}">
      <dgm:prSet custT="1"/>
      <dgm:spPr/>
      <dgm:t>
        <a:bodyPr/>
        <a:lstStyle/>
        <a:p>
          <a:r>
            <a:rPr lang="es-ES" sz="900">
              <a:latin typeface="Times New Roman" panose="02020603050405020304" pitchFamily="18" charset="0"/>
              <a:cs typeface="Times New Roman" panose="02020603050405020304" pitchFamily="18" charset="0"/>
            </a:rPr>
            <a:t>Destilación primaria o </a:t>
          </a:r>
          <a:r>
            <a:rPr lang="es-ES" sz="900" i="1">
              <a:latin typeface="Times New Roman" panose="02020603050405020304" pitchFamily="18" charset="0"/>
              <a:cs typeface="Times New Roman" panose="02020603050405020304" pitchFamily="18" charset="0"/>
            </a:rPr>
            <a:t>topping</a:t>
          </a:r>
          <a:endParaRPr lang="es-ES" sz="900">
            <a:latin typeface="Times New Roman" panose="02020603050405020304" pitchFamily="18" charset="0"/>
            <a:cs typeface="Times New Roman" panose="02020603050405020304" pitchFamily="18" charset="0"/>
          </a:endParaRPr>
        </a:p>
      </dgm:t>
    </dgm:pt>
    <dgm:pt modelId="{66D6C891-D3BA-426F-BA8D-6745EAB5BCE6}" type="sibTrans" cxnId="{9C917F99-2481-4193-ACEB-1FE5A1847090}">
      <dgm:prSet/>
      <dgm:spPr/>
      <dgm:t>
        <a:bodyPr/>
        <a:lstStyle/>
        <a:p>
          <a:endParaRPr lang="en-US"/>
        </a:p>
      </dgm:t>
    </dgm:pt>
    <dgm:pt modelId="{76C04512-68B0-4D51-AA73-DA44A6E5C1ED}" type="parTrans" cxnId="{9C917F99-2481-4193-ACEB-1FE5A1847090}">
      <dgm:prSet/>
      <dgm:spPr/>
      <dgm:t>
        <a:bodyPr/>
        <a:lstStyle/>
        <a:p>
          <a:endParaRPr lang="en-US"/>
        </a:p>
      </dgm:t>
    </dgm:pt>
    <dgm:pt modelId="{6BE0E8D2-F03B-4601-ADBD-F09EE78CAB39}">
      <dgm:prSet custT="1"/>
      <dgm:spPr/>
      <dgm:t>
        <a:bodyPr/>
        <a:lstStyle/>
        <a:p>
          <a:r>
            <a:rPr lang="es-ES" sz="900">
              <a:latin typeface="Times New Roman" panose="02020603050405020304" pitchFamily="18" charset="0"/>
              <a:cs typeface="Times New Roman" panose="02020603050405020304" pitchFamily="18" charset="0"/>
            </a:rPr>
            <a:t>Procesos secundarios de conversión (</a:t>
          </a:r>
          <a:r>
            <a:rPr lang="es-ES" sz="900" i="1">
              <a:latin typeface="Times New Roman" panose="02020603050405020304" pitchFamily="18" charset="0"/>
              <a:cs typeface="Times New Roman" panose="02020603050405020304" pitchFamily="18" charset="0"/>
            </a:rPr>
            <a:t>reforming</a:t>
          </a:r>
          <a:r>
            <a:rPr lang="es-ES" sz="900">
              <a:latin typeface="Times New Roman" panose="02020603050405020304" pitchFamily="18" charset="0"/>
              <a:cs typeface="Times New Roman" panose="02020603050405020304" pitchFamily="18" charset="0"/>
            </a:rPr>
            <a:t>, </a:t>
          </a:r>
          <a:r>
            <a:rPr lang="es-ES" sz="900" i="1">
              <a:latin typeface="Times New Roman" panose="02020603050405020304" pitchFamily="18" charset="0"/>
              <a:cs typeface="Times New Roman" panose="02020603050405020304" pitchFamily="18" charset="0"/>
            </a:rPr>
            <a:t>cracking</a:t>
          </a:r>
          <a:r>
            <a:rPr lang="es-ES" sz="900">
              <a:latin typeface="Times New Roman" panose="02020603050405020304" pitchFamily="18" charset="0"/>
              <a:cs typeface="Times New Roman" panose="02020603050405020304" pitchFamily="18" charset="0"/>
            </a:rPr>
            <a:t>, </a:t>
          </a:r>
          <a:r>
            <a:rPr lang="es-ES" sz="900" i="0">
              <a:latin typeface="Times New Roman" panose="02020603050405020304" pitchFamily="18" charset="0"/>
              <a:cs typeface="Times New Roman" panose="02020603050405020304" pitchFamily="18" charset="0"/>
            </a:rPr>
            <a:t>coqueo</a:t>
          </a:r>
          <a:r>
            <a:rPr lang="es-ES" sz="900">
              <a:latin typeface="Times New Roman" panose="02020603050405020304" pitchFamily="18" charset="0"/>
              <a:cs typeface="Times New Roman" panose="02020603050405020304" pitchFamily="18" charset="0"/>
            </a:rPr>
            <a:t>, </a:t>
          </a:r>
          <a:r>
            <a:rPr lang="es-ES" sz="900" i="1">
              <a:latin typeface="Times New Roman" panose="02020603050405020304" pitchFamily="18" charset="0"/>
              <a:cs typeface="Times New Roman" panose="02020603050405020304" pitchFamily="18" charset="0"/>
            </a:rPr>
            <a:t>hydrocracking</a:t>
          </a:r>
          <a:r>
            <a:rPr lang="es-ES" sz="900">
              <a:latin typeface="Times New Roman" panose="02020603050405020304" pitchFamily="18" charset="0"/>
              <a:cs typeface="Times New Roman" panose="02020603050405020304" pitchFamily="18" charset="0"/>
            </a:rPr>
            <a:t>, isomerización, etc.)</a:t>
          </a:r>
        </a:p>
      </dgm:t>
    </dgm:pt>
    <dgm:pt modelId="{C47E31BF-9B3B-4BA4-A4D7-9D4FCE9862C9}" type="sibTrans" cxnId="{078FDF5E-05B6-4886-8FFA-3236CEA490CE}">
      <dgm:prSet/>
      <dgm:spPr/>
      <dgm:t>
        <a:bodyPr/>
        <a:lstStyle/>
        <a:p>
          <a:endParaRPr lang="en-US"/>
        </a:p>
      </dgm:t>
    </dgm:pt>
    <dgm:pt modelId="{7B3E172B-A78F-49AC-BBC4-1FD361590100}" type="parTrans" cxnId="{078FDF5E-05B6-4886-8FFA-3236CEA490CE}">
      <dgm:prSet/>
      <dgm:spPr/>
      <dgm:t>
        <a:bodyPr/>
        <a:lstStyle/>
        <a:p>
          <a:endParaRPr lang="en-US"/>
        </a:p>
      </dgm:t>
    </dgm:pt>
    <dgm:pt modelId="{71B93428-0E2E-4ADB-A8F4-2C352A280BCB}">
      <dgm:prSet custT="1"/>
      <dgm:spPr/>
      <dgm:t>
        <a:bodyPr/>
        <a:lstStyle/>
        <a:p>
          <a:r>
            <a:rPr lang="es-ES" sz="900">
              <a:latin typeface="Times New Roman" panose="02020603050405020304" pitchFamily="18" charset="0"/>
              <a:cs typeface="Times New Roman" panose="02020603050405020304" pitchFamily="18" charset="0"/>
            </a:rPr>
            <a:t>Petróleo</a:t>
          </a:r>
        </a:p>
      </dgm:t>
    </dgm:pt>
    <dgm:pt modelId="{BE5A36EC-CCF1-45BD-9CA0-03EA82BBB841}" type="parTrans" cxnId="{4A185185-2BDE-4D54-BA30-065D95A73B67}">
      <dgm:prSet/>
      <dgm:spPr/>
      <dgm:t>
        <a:bodyPr/>
        <a:lstStyle/>
        <a:p>
          <a:endParaRPr lang="en-US"/>
        </a:p>
      </dgm:t>
    </dgm:pt>
    <dgm:pt modelId="{42790C17-7499-406D-A6AD-A4180CAC1451}" type="sibTrans" cxnId="{4A185185-2BDE-4D54-BA30-065D95A73B67}">
      <dgm:prSet/>
      <dgm:spPr/>
      <dgm:t>
        <a:bodyPr/>
        <a:lstStyle/>
        <a:p>
          <a:endParaRPr lang="en-US"/>
        </a:p>
      </dgm:t>
    </dgm:pt>
    <dgm:pt modelId="{58CC2B52-EF88-4523-8EC8-6104613F53F9}">
      <dgm:prSet custT="1"/>
      <dgm:spPr/>
      <dgm:t>
        <a:bodyPr/>
        <a:lstStyle/>
        <a:p>
          <a:r>
            <a:rPr lang="es-ES" sz="900">
              <a:latin typeface="Times New Roman" panose="02020603050405020304" pitchFamily="18" charset="0"/>
              <a:cs typeface="Times New Roman" panose="02020603050405020304" pitchFamily="18" charset="0"/>
            </a:rPr>
            <a:t>Productos derivados del petróleo</a:t>
          </a:r>
        </a:p>
      </dgm:t>
    </dgm:pt>
    <dgm:pt modelId="{FBA83055-E50C-4AF4-8276-A51A554F08D3}" type="parTrans" cxnId="{8C147BA0-DC5D-4402-BFA9-E46960A1966F}">
      <dgm:prSet/>
      <dgm:spPr/>
      <dgm:t>
        <a:bodyPr/>
        <a:lstStyle/>
        <a:p>
          <a:endParaRPr lang="en-US"/>
        </a:p>
      </dgm:t>
    </dgm:pt>
    <dgm:pt modelId="{8CDBC1D3-3711-475A-BD77-EEE3AFC393DD}" type="sibTrans" cxnId="{8C147BA0-DC5D-4402-BFA9-E46960A1966F}">
      <dgm:prSet/>
      <dgm:spPr/>
      <dgm:t>
        <a:bodyPr/>
        <a:lstStyle/>
        <a:p>
          <a:endParaRPr lang="en-US"/>
        </a:p>
      </dgm:t>
    </dgm:pt>
    <dgm:pt modelId="{EB37EB90-9EBF-4D49-840F-82B0BC0521E9}">
      <dgm:prSet custT="1"/>
      <dgm:spPr/>
      <dgm:t>
        <a:bodyPr/>
        <a:lstStyle/>
        <a:p>
          <a:r>
            <a:rPr lang="es-ES" sz="900">
              <a:latin typeface="Times New Roman" panose="02020603050405020304" pitchFamily="18" charset="0"/>
              <a:cs typeface="Times New Roman" panose="02020603050405020304" pitchFamily="18" charset="0"/>
            </a:rPr>
            <a:t>Petróleo</a:t>
          </a:r>
        </a:p>
      </dgm:t>
    </dgm:pt>
    <dgm:pt modelId="{F84666A3-1A78-4A86-9A0D-8B8BF609C4A3}" type="parTrans" cxnId="{86557D8B-34A3-4565-BAA5-7070CF823F67}">
      <dgm:prSet/>
      <dgm:spPr/>
      <dgm:t>
        <a:bodyPr/>
        <a:lstStyle/>
        <a:p>
          <a:endParaRPr lang="en-US"/>
        </a:p>
      </dgm:t>
    </dgm:pt>
    <dgm:pt modelId="{F17910AC-241A-4EF8-A794-F4B5E561F1E2}" type="sibTrans" cxnId="{86557D8B-34A3-4565-BAA5-7070CF823F67}">
      <dgm:prSet/>
      <dgm:spPr/>
      <dgm:t>
        <a:bodyPr/>
        <a:lstStyle/>
        <a:p>
          <a:endParaRPr lang="en-US"/>
        </a:p>
      </dgm:t>
    </dgm:pt>
    <dgm:pt modelId="{EF426084-6F7B-4A69-AC53-AB1DAD2095C9}">
      <dgm:prSet custT="1"/>
      <dgm:spPr/>
      <dgm:t>
        <a:bodyPr/>
        <a:lstStyle/>
        <a:p>
          <a:r>
            <a:rPr lang="es-ES" sz="900">
              <a:latin typeface="Times New Roman" panose="02020603050405020304" pitchFamily="18" charset="0"/>
              <a:cs typeface="Times New Roman" panose="02020603050405020304" pitchFamily="18" charset="0"/>
            </a:rPr>
            <a:t>Productos derivados del petróleo</a:t>
          </a:r>
        </a:p>
      </dgm:t>
    </dgm:pt>
    <dgm:pt modelId="{4BA7DAC6-DC39-4201-A42C-3967A52CAA3D}" type="parTrans" cxnId="{F632AAAA-EDED-46FB-B59E-4E7F43F0EFD3}">
      <dgm:prSet/>
      <dgm:spPr/>
      <dgm:t>
        <a:bodyPr/>
        <a:lstStyle/>
        <a:p>
          <a:endParaRPr lang="en-US"/>
        </a:p>
      </dgm:t>
    </dgm:pt>
    <dgm:pt modelId="{F56C6215-140B-49AE-86C2-3ACACCA67D20}" type="sibTrans" cxnId="{F632AAAA-EDED-46FB-B59E-4E7F43F0EFD3}">
      <dgm:prSet/>
      <dgm:spPr/>
      <dgm:t>
        <a:bodyPr/>
        <a:lstStyle/>
        <a:p>
          <a:endParaRPr lang="en-US"/>
        </a:p>
      </dgm:t>
    </dgm:pt>
    <dgm:pt modelId="{05934C79-E2BC-4D12-853D-A0C09CA0854C}">
      <dgm:prSet phldrT="[Texto]" custT="1"/>
      <dgm:spPr/>
      <dgm:t>
        <a:bodyPr/>
        <a:lstStyle/>
        <a:p>
          <a:r>
            <a:rPr lang="es-CL" sz="900">
              <a:latin typeface="Times New Roman" panose="02020603050405020304" pitchFamily="18" charset="0"/>
              <a:cs typeface="Times New Roman" panose="02020603050405020304" pitchFamily="18" charset="0"/>
            </a:rPr>
            <a:t> vía terrestre    (camión, ferrocarril)</a:t>
          </a:r>
        </a:p>
      </dgm:t>
    </dgm:pt>
    <dgm:pt modelId="{E5595B83-2EA5-426A-88EB-43F9F1283895}" type="sibTrans" cxnId="{8825F15D-85A1-40C4-88D2-4B8D381C922A}">
      <dgm:prSet/>
      <dgm:spPr/>
      <dgm:t>
        <a:bodyPr/>
        <a:lstStyle/>
        <a:p>
          <a:endParaRPr lang="en-US"/>
        </a:p>
      </dgm:t>
    </dgm:pt>
    <dgm:pt modelId="{30C27AA0-4DC3-4006-A3DA-E4B18C80E99F}" type="parTrans" cxnId="{8825F15D-85A1-40C4-88D2-4B8D381C922A}">
      <dgm:prSet/>
      <dgm:spPr/>
      <dgm:t>
        <a:bodyPr/>
        <a:lstStyle/>
        <a:p>
          <a:endParaRPr lang="en-US"/>
        </a:p>
      </dgm:t>
    </dgm:pt>
    <dgm:pt modelId="{11C24C30-2CFC-4BD0-80E6-794EAD7EFA7F}">
      <dgm:prSet phldrT="[Texto]" custT="1"/>
      <dgm:spPr/>
      <dgm:t>
        <a:bodyPr/>
        <a:lstStyle/>
        <a:p>
          <a:r>
            <a:rPr lang="es-CL" sz="900">
              <a:latin typeface="Times New Roman" panose="02020603050405020304" pitchFamily="18" charset="0"/>
              <a:cs typeface="Times New Roman" panose="02020603050405020304" pitchFamily="18" charset="0"/>
            </a:rPr>
            <a:t> vía marina</a:t>
          </a:r>
        </a:p>
      </dgm:t>
    </dgm:pt>
    <dgm:pt modelId="{BDF2DAD9-9184-4527-9D63-C671BEB40C9E}" type="parTrans" cxnId="{79F527CB-51C3-474B-86A5-65D64167BBBC}">
      <dgm:prSet/>
      <dgm:spPr/>
      <dgm:t>
        <a:bodyPr/>
        <a:lstStyle/>
        <a:p>
          <a:endParaRPr lang="es-CL"/>
        </a:p>
      </dgm:t>
    </dgm:pt>
    <dgm:pt modelId="{911983AF-1840-4EBF-8386-21A021B1F16A}" type="sibTrans" cxnId="{79F527CB-51C3-474B-86A5-65D64167BBBC}">
      <dgm:prSet/>
      <dgm:spPr/>
      <dgm:t>
        <a:bodyPr/>
        <a:lstStyle/>
        <a:p>
          <a:endParaRPr lang="es-CL"/>
        </a:p>
      </dgm:t>
    </dgm:pt>
    <dgm:pt modelId="{71C7820E-687A-4C54-864C-712B3D074BF8}">
      <dgm:prSet phldrT="[Texto]" custT="1"/>
      <dgm:spPr/>
      <dgm:t>
        <a:bodyPr/>
        <a:lstStyle/>
        <a:p>
          <a:r>
            <a:rPr lang="es-CL" sz="900">
              <a:latin typeface="Times New Roman" panose="02020603050405020304" pitchFamily="18" charset="0"/>
              <a:cs typeface="Times New Roman" panose="02020603050405020304" pitchFamily="18" charset="0"/>
            </a:rPr>
            <a:t> oleoducto</a:t>
          </a:r>
        </a:p>
      </dgm:t>
    </dgm:pt>
    <dgm:pt modelId="{0790FCA0-4929-4364-B6FD-D9DCD5B08A26}" type="parTrans" cxnId="{B258E119-A4D6-4120-8D3A-D2158E694394}">
      <dgm:prSet/>
      <dgm:spPr/>
      <dgm:t>
        <a:bodyPr/>
        <a:lstStyle/>
        <a:p>
          <a:endParaRPr lang="es-CL"/>
        </a:p>
      </dgm:t>
    </dgm:pt>
    <dgm:pt modelId="{1A33BE58-25C4-48D5-A2BF-C01BC1C1B64C}" type="sibTrans" cxnId="{B258E119-A4D6-4120-8D3A-D2158E694394}">
      <dgm:prSet/>
      <dgm:spPr/>
      <dgm:t>
        <a:bodyPr/>
        <a:lstStyle/>
        <a:p>
          <a:endParaRPr lang="es-CL"/>
        </a:p>
      </dgm:t>
    </dgm:pt>
    <dgm:pt modelId="{BAA2C831-2E8A-4F71-BD1B-8E534C4DE39B}" type="pres">
      <dgm:prSet presAssocID="{10B28096-4A2E-4B9A-938E-DD8317B7E93D}" presName="CompostProcess" presStyleCnt="0">
        <dgm:presLayoutVars>
          <dgm:dir/>
          <dgm:resizeHandles val="exact"/>
        </dgm:presLayoutVars>
      </dgm:prSet>
      <dgm:spPr/>
    </dgm:pt>
    <dgm:pt modelId="{8CDB00DF-B7B6-4966-AE68-F48E93E6D628}" type="pres">
      <dgm:prSet presAssocID="{10B28096-4A2E-4B9A-938E-DD8317B7E93D}" presName="arrow" presStyleLbl="bgShp" presStyleIdx="0" presStyleCnt="1" custScaleX="109082"/>
      <dgm:spPr/>
    </dgm:pt>
    <dgm:pt modelId="{2C44A1D2-CFA6-460E-8997-2E066B6AA2DC}" type="pres">
      <dgm:prSet presAssocID="{10B28096-4A2E-4B9A-938E-DD8317B7E93D}" presName="linearProcess" presStyleCnt="0"/>
      <dgm:spPr/>
    </dgm:pt>
    <dgm:pt modelId="{70822606-55EC-4780-A63E-C212F073D5EC}" type="pres">
      <dgm:prSet presAssocID="{A7F49F4F-A94C-4EEC-8D7D-93913C71B409}" presName="textNode" presStyleLbl="node1" presStyleIdx="0" presStyleCnt="4" custScaleX="108706" custScaleY="176621">
        <dgm:presLayoutVars>
          <dgm:bulletEnabled val="1"/>
        </dgm:presLayoutVars>
      </dgm:prSet>
      <dgm:spPr/>
    </dgm:pt>
    <dgm:pt modelId="{5F3B9D1A-33D1-4F54-87FE-FE55AA6E4024}" type="pres">
      <dgm:prSet presAssocID="{A6213C40-22DA-4E02-AECF-A3599DB57E80}" presName="sibTrans" presStyleCnt="0"/>
      <dgm:spPr/>
    </dgm:pt>
    <dgm:pt modelId="{F18AA477-781A-4777-8552-7FF440E581D3}" type="pres">
      <dgm:prSet presAssocID="{7B5608F3-C7D1-456D-B433-D9659BB1CF23}" presName="textNode" presStyleLbl="node1" presStyleIdx="1" presStyleCnt="4" custScaleX="102414" custScaleY="176621" custLinFactNeighborX="-36034">
        <dgm:presLayoutVars>
          <dgm:bulletEnabled val="1"/>
        </dgm:presLayoutVars>
      </dgm:prSet>
      <dgm:spPr/>
    </dgm:pt>
    <dgm:pt modelId="{C9B27E25-0A13-42A6-A787-909DFF0E7583}" type="pres">
      <dgm:prSet presAssocID="{41C9A23C-BAB9-4085-BB68-104D979EDAEE}" presName="sibTrans" presStyleCnt="0"/>
      <dgm:spPr/>
    </dgm:pt>
    <dgm:pt modelId="{98B48FB4-CC76-4788-848F-1B9E7020BA78}" type="pres">
      <dgm:prSet presAssocID="{A2389CBF-EF9E-4E43-A552-1257E2C6D62B}" presName="textNode" presStyleLbl="node1" presStyleIdx="2" presStyleCnt="4" custScaleY="176621" custLinFactNeighborX="-63136">
        <dgm:presLayoutVars>
          <dgm:bulletEnabled val="1"/>
        </dgm:presLayoutVars>
      </dgm:prSet>
      <dgm:spPr/>
    </dgm:pt>
    <dgm:pt modelId="{9EF1D1A6-345D-469E-BA88-2B062087BE03}" type="pres">
      <dgm:prSet presAssocID="{4033633D-5A3B-40E1-A196-CF9F3BDBDA20}" presName="sibTrans" presStyleCnt="0"/>
      <dgm:spPr/>
    </dgm:pt>
    <dgm:pt modelId="{46A3B6B7-FDA6-4396-BE52-DF51126C3747}" type="pres">
      <dgm:prSet presAssocID="{157330E8-201E-40B3-846B-651DB8AB5660}" presName="textNode" presStyleLbl="node1" presStyleIdx="3" presStyleCnt="4" custScaleX="110000" custScaleY="175996" custLinFactNeighborX="-72761" custLinFactNeighborY="1">
        <dgm:presLayoutVars>
          <dgm:bulletEnabled val="1"/>
        </dgm:presLayoutVars>
      </dgm:prSet>
      <dgm:spPr/>
    </dgm:pt>
  </dgm:ptLst>
  <dgm:cxnLst>
    <dgm:cxn modelId="{A1888057-8131-3844-925A-28F0925A4766}" type="presOf" srcId="{8E781E45-AC64-458D-8EE8-8A6BFAA78E69}" destId="{70822606-55EC-4780-A63E-C212F073D5EC}" srcOrd="0" destOrd="3" presId="urn:microsoft.com/office/officeart/2005/8/layout/hProcess9"/>
    <dgm:cxn modelId="{47EC750D-E0BB-3145-BA95-563FA69A7976}" type="presOf" srcId="{D9F66078-5CDE-479E-A532-D28DB44D0544}" destId="{98B48FB4-CC76-4788-848F-1B9E7020BA78}" srcOrd="0" destOrd="1" presId="urn:microsoft.com/office/officeart/2005/8/layout/hProcess9"/>
    <dgm:cxn modelId="{1DC1DBB5-306A-474D-9BCF-1A3D264F22D9}" type="presOf" srcId="{A2389CBF-EF9E-4E43-A552-1257E2C6D62B}" destId="{98B48FB4-CC76-4788-848F-1B9E7020BA78}" srcOrd="0" destOrd="0" presId="urn:microsoft.com/office/officeart/2005/8/layout/hProcess9"/>
    <dgm:cxn modelId="{308191B7-03ED-F748-9D81-E39B00A3C83A}" type="presOf" srcId="{05934C79-E2BC-4D12-853D-A0C09CA0854C}" destId="{F18AA477-781A-4777-8552-7FF440E581D3}" srcOrd="0" destOrd="2" presId="urn:microsoft.com/office/officeart/2005/8/layout/hProcess9"/>
    <dgm:cxn modelId="{949BA5C2-2118-A94F-9819-23EC185920E4}" type="presOf" srcId="{10B28096-4A2E-4B9A-938E-DD8317B7E93D}" destId="{BAA2C831-2E8A-4F71-BD1B-8E534C4DE39B}" srcOrd="0" destOrd="0" presId="urn:microsoft.com/office/officeart/2005/8/layout/hProcess9"/>
    <dgm:cxn modelId="{078FDF5E-05B6-4886-8FFA-3236CEA490CE}" srcId="{D9F66078-5CDE-479E-A532-D28DB44D0544}" destId="{6BE0E8D2-F03B-4601-ADBD-F09EE78CAB39}" srcOrd="1" destOrd="0" parTransId="{7B3E172B-A78F-49AC-BBC4-1FD361590100}" sibTransId="{C47E31BF-9B3B-4BA4-A4D7-9D4FCE9862C9}"/>
    <dgm:cxn modelId="{D833C74A-38FA-8144-96EC-CDA005750A0E}" type="presOf" srcId="{157330E8-201E-40B3-846B-651DB8AB5660}" destId="{46A3B6B7-FDA6-4396-BE52-DF51126C3747}" srcOrd="0" destOrd="0" presId="urn:microsoft.com/office/officeart/2005/8/layout/hProcess9"/>
    <dgm:cxn modelId="{7412722F-EC68-7148-8E1B-B1E91DF227D6}" type="presOf" srcId="{71B93428-0E2E-4ADB-A8F4-2C352A280BCB}" destId="{46A3B6B7-FDA6-4396-BE52-DF51126C3747}" srcOrd="0" destOrd="2" presId="urn:microsoft.com/office/officeart/2005/8/layout/hProcess9"/>
    <dgm:cxn modelId="{CB83C4E1-08D6-7E42-A6DC-733B1DDB10CA}" type="presOf" srcId="{1F1E1918-7D45-4EE3-8A40-3B5CFD18D7A3}" destId="{46A3B6B7-FDA6-4396-BE52-DF51126C3747}" srcOrd="0" destOrd="4" presId="urn:microsoft.com/office/officeart/2005/8/layout/hProcess9"/>
    <dgm:cxn modelId="{650688E1-0F8D-3D4C-B020-5A1F0E9578C0}" type="presOf" srcId="{400D0EF5-6155-47AB-851D-D8DB185C2046}" destId="{98B48FB4-CC76-4788-848F-1B9E7020BA78}" srcOrd="0" destOrd="2" presId="urn:microsoft.com/office/officeart/2005/8/layout/hProcess9"/>
    <dgm:cxn modelId="{7E400E55-BB53-2742-8365-462F370BA399}" type="presOf" srcId="{EB37EB90-9EBF-4D49-840F-82B0BC0521E9}" destId="{46A3B6B7-FDA6-4396-BE52-DF51126C3747}" srcOrd="0" destOrd="5" presId="urn:microsoft.com/office/officeart/2005/8/layout/hProcess9"/>
    <dgm:cxn modelId="{3A5678BA-8C1E-EE4B-AB62-3B34DE4C9FB0}" type="presOf" srcId="{D652A288-752E-4436-939D-716B231A8E80}" destId="{F18AA477-781A-4777-8552-7FF440E581D3}" srcOrd="0" destOrd="1" presId="urn:microsoft.com/office/officeart/2005/8/layout/hProcess9"/>
    <dgm:cxn modelId="{E72B0462-889A-4D33-B08E-92C08C404E53}" srcId="{A7F49F4F-A94C-4EEC-8D7D-93913C71B409}" destId="{1E4524F4-C5C9-4885-8A67-2C7B2409C93D}" srcOrd="0" destOrd="0" parTransId="{CB90B9CE-C855-4CE0-BE67-B7399B8C1655}" sibTransId="{31F32296-4271-4B72-A07A-B01A328DD42E}"/>
    <dgm:cxn modelId="{4A185185-2BDE-4D54-BA30-065D95A73B67}" srcId="{A826E1F5-5CF5-4837-A8B2-70B073941D18}" destId="{71B93428-0E2E-4ADB-A8F4-2C352A280BCB}" srcOrd="0" destOrd="0" parTransId="{BE5A36EC-CCF1-45BD-9CA0-03EA82BBB841}" sibTransId="{42790C17-7499-406D-A6AD-A4180CAC1451}"/>
    <dgm:cxn modelId="{F632AAAA-EDED-46FB-B59E-4E7F43F0EFD3}" srcId="{1F1E1918-7D45-4EE3-8A40-3B5CFD18D7A3}" destId="{EF426084-6F7B-4A69-AC53-AB1DAD2095C9}" srcOrd="1" destOrd="0" parTransId="{4BA7DAC6-DC39-4201-A42C-3967A52CAA3D}" sibTransId="{F56C6215-140B-49AE-86C2-3ACACCA67D20}"/>
    <dgm:cxn modelId="{A89CA8CB-C016-E643-A7AE-0A4E246004D4}" type="presOf" srcId="{11C24C30-2CFC-4BD0-80E6-794EAD7EFA7F}" destId="{F18AA477-781A-4777-8552-7FF440E581D3}" srcOrd="0" destOrd="3" presId="urn:microsoft.com/office/officeart/2005/8/layout/hProcess9"/>
    <dgm:cxn modelId="{E28CAD52-4779-4F23-83AD-765AD0D635C5}" srcId="{A7F49F4F-A94C-4EEC-8D7D-93913C71B409}" destId="{8E781E45-AC64-458D-8EE8-8A6BFAA78E69}" srcOrd="2" destOrd="0" parTransId="{3B3A4E81-0563-4B29-AC49-E2AB68E0E1F5}" sibTransId="{C7028145-2C01-4FD7-851C-FF564F269A0B}"/>
    <dgm:cxn modelId="{C3376578-7B55-324D-BAB6-D5FC8A3E1FB8}" type="presOf" srcId="{A7F49F4F-A94C-4EEC-8D7D-93913C71B409}" destId="{70822606-55EC-4780-A63E-C212F073D5EC}" srcOrd="0" destOrd="0" presId="urn:microsoft.com/office/officeart/2005/8/layout/hProcess9"/>
    <dgm:cxn modelId="{B418C367-1F46-41F3-9DED-B0648AFF0C20}" srcId="{157330E8-201E-40B3-846B-651DB8AB5660}" destId="{A826E1F5-5CF5-4837-A8B2-70B073941D18}" srcOrd="0" destOrd="0" parTransId="{7D9935FE-1916-453A-93BB-10F6FA1452C9}" sibTransId="{5AEC562A-F6C6-4D6D-BAE6-1D9FA124EA44}"/>
    <dgm:cxn modelId="{A40FBED0-0DCB-6E40-8BCB-A114E6181645}" type="presOf" srcId="{6BE0E8D2-F03B-4601-ADBD-F09EE78CAB39}" destId="{98B48FB4-CC76-4788-848F-1B9E7020BA78}" srcOrd="0" destOrd="3" presId="urn:microsoft.com/office/officeart/2005/8/layout/hProcess9"/>
    <dgm:cxn modelId="{4364DFB9-3AA6-FE48-9526-C65A87CB4D83}" type="presOf" srcId="{58CC2B52-EF88-4523-8EC8-6104613F53F9}" destId="{46A3B6B7-FDA6-4396-BE52-DF51126C3747}" srcOrd="0" destOrd="3" presId="urn:microsoft.com/office/officeart/2005/8/layout/hProcess9"/>
    <dgm:cxn modelId="{9C917F99-2481-4193-ACEB-1FE5A1847090}" srcId="{D9F66078-5CDE-479E-A532-D28DB44D0544}" destId="{400D0EF5-6155-47AB-851D-D8DB185C2046}" srcOrd="0" destOrd="0" parTransId="{76C04512-68B0-4D51-AA73-DA44A6E5C1ED}" sibTransId="{66D6C891-D3BA-426F-BA8D-6745EAB5BCE6}"/>
    <dgm:cxn modelId="{1A775E67-E26E-46E9-8ECC-407C2FF357C4}" srcId="{A7F49F4F-A94C-4EEC-8D7D-93913C71B409}" destId="{E9455609-BC0F-49B0-B410-6F36874050C2}" srcOrd="1" destOrd="0" parTransId="{6460ACCB-D193-4033-A2EE-902C56F071BE}" sibTransId="{2EACE926-C672-4322-9238-CBB82A37F21B}"/>
    <dgm:cxn modelId="{D9FF2FDF-08E6-415B-8479-087C3BDCD217}" srcId="{7B5608F3-C7D1-456D-B433-D9659BB1CF23}" destId="{D652A288-752E-4436-939D-716B231A8E80}" srcOrd="0" destOrd="0" parTransId="{6E11C374-2460-4EB2-A999-3375B4CD1065}" sibTransId="{273E0223-561B-498F-A496-AC4D4EDC289A}"/>
    <dgm:cxn modelId="{79F527CB-51C3-474B-86A5-65D64167BBBC}" srcId="{D652A288-752E-4436-939D-716B231A8E80}" destId="{11C24C30-2CFC-4BD0-80E6-794EAD7EFA7F}" srcOrd="1" destOrd="0" parTransId="{BDF2DAD9-9184-4527-9D63-C671BEB40C9E}" sibTransId="{911983AF-1840-4EBF-8386-21A021B1F16A}"/>
    <dgm:cxn modelId="{A9ECEAD0-4BC5-473F-895C-68702B392B54}" srcId="{10B28096-4A2E-4B9A-938E-DD8317B7E93D}" destId="{7B5608F3-C7D1-456D-B433-D9659BB1CF23}" srcOrd="1" destOrd="0" parTransId="{A0390EA6-E4D0-46B8-9346-2BFF655DDFB2}" sibTransId="{41C9A23C-BAB9-4085-BB68-104D979EDAEE}"/>
    <dgm:cxn modelId="{6CD356B0-08A1-4A49-8389-B4038B7E2650}" srcId="{10B28096-4A2E-4B9A-938E-DD8317B7E93D}" destId="{A2389CBF-EF9E-4E43-A552-1257E2C6D62B}" srcOrd="2" destOrd="0" parTransId="{C862E3B9-9333-4627-B4A6-CB92112D4F50}" sibTransId="{4033633D-5A3B-40E1-A196-CF9F3BDBDA20}"/>
    <dgm:cxn modelId="{351D9D07-A665-3E41-A614-316013BE8202}" type="presOf" srcId="{1E4524F4-C5C9-4885-8A67-2C7B2409C93D}" destId="{70822606-55EC-4780-A63E-C212F073D5EC}" srcOrd="0" destOrd="1" presId="urn:microsoft.com/office/officeart/2005/8/layout/hProcess9"/>
    <dgm:cxn modelId="{86557D8B-34A3-4565-BAA5-7070CF823F67}" srcId="{1F1E1918-7D45-4EE3-8A40-3B5CFD18D7A3}" destId="{EB37EB90-9EBF-4D49-840F-82B0BC0521E9}" srcOrd="0" destOrd="0" parTransId="{F84666A3-1A78-4A86-9A0D-8B8BF609C4A3}" sibTransId="{F17910AC-241A-4EF8-A794-F4B5E561F1E2}"/>
    <dgm:cxn modelId="{B258E119-A4D6-4120-8D3A-D2158E694394}" srcId="{D652A288-752E-4436-939D-716B231A8E80}" destId="{71C7820E-687A-4C54-864C-712B3D074BF8}" srcOrd="2" destOrd="0" parTransId="{0790FCA0-4929-4364-B6FD-D9DCD5B08A26}" sibTransId="{1A33BE58-25C4-48D5-A2BF-C01BC1C1B64C}"/>
    <dgm:cxn modelId="{D3C2BE97-5A85-4C41-9F30-C5B2C940DF49}" srcId="{157330E8-201E-40B3-846B-651DB8AB5660}" destId="{1F1E1918-7D45-4EE3-8A40-3B5CFD18D7A3}" srcOrd="1" destOrd="0" parTransId="{24F9BE72-2FD0-47D1-90F4-2F6FD6197B27}" sibTransId="{AEEDC397-D362-4083-806F-6BF435EC4F70}"/>
    <dgm:cxn modelId="{C7C0D7CE-7761-48AF-B7AF-B24865F57AB4}" srcId="{A2389CBF-EF9E-4E43-A552-1257E2C6D62B}" destId="{D9F66078-5CDE-479E-A532-D28DB44D0544}" srcOrd="0" destOrd="0" parTransId="{6F5298B1-6209-4FEC-9308-3A3310C55B5C}" sibTransId="{3B825CC5-C68E-43C5-8986-09392D2DC866}"/>
    <dgm:cxn modelId="{6A2B31C1-A869-574A-A028-B34137F16B71}" type="presOf" srcId="{E9455609-BC0F-49B0-B410-6F36874050C2}" destId="{70822606-55EC-4780-A63E-C212F073D5EC}" srcOrd="0" destOrd="2" presId="urn:microsoft.com/office/officeart/2005/8/layout/hProcess9"/>
    <dgm:cxn modelId="{54518980-E881-B742-B743-0A01A1EC0451}" type="presOf" srcId="{EF426084-6F7B-4A69-AC53-AB1DAD2095C9}" destId="{46A3B6B7-FDA6-4396-BE52-DF51126C3747}" srcOrd="0" destOrd="6" presId="urn:microsoft.com/office/officeart/2005/8/layout/hProcess9"/>
    <dgm:cxn modelId="{BFC9362B-295D-314B-98D5-0D8D216025DD}" type="presOf" srcId="{7B5608F3-C7D1-456D-B433-D9659BB1CF23}" destId="{F18AA477-781A-4777-8552-7FF440E581D3}" srcOrd="0" destOrd="0" presId="urn:microsoft.com/office/officeart/2005/8/layout/hProcess9"/>
    <dgm:cxn modelId="{3419402A-8BFA-F846-83BB-FBF3413CB43A}" type="presOf" srcId="{A826E1F5-5CF5-4837-A8B2-70B073941D18}" destId="{46A3B6B7-FDA6-4396-BE52-DF51126C3747}" srcOrd="0" destOrd="1" presId="urn:microsoft.com/office/officeart/2005/8/layout/hProcess9"/>
    <dgm:cxn modelId="{8825F15D-85A1-40C4-88D2-4B8D381C922A}" srcId="{D652A288-752E-4436-939D-716B231A8E80}" destId="{05934C79-E2BC-4D12-853D-A0C09CA0854C}" srcOrd="0" destOrd="0" parTransId="{30C27AA0-4DC3-4006-A3DA-E4B18C80E99F}" sibTransId="{E5595B83-2EA5-426A-88EB-43F9F1283895}"/>
    <dgm:cxn modelId="{EFEF0A26-FE0E-CE49-B4DF-52A4F9C41596}" type="presOf" srcId="{71C7820E-687A-4C54-864C-712B3D074BF8}" destId="{F18AA477-781A-4777-8552-7FF440E581D3}" srcOrd="0" destOrd="4" presId="urn:microsoft.com/office/officeart/2005/8/layout/hProcess9"/>
    <dgm:cxn modelId="{81766373-95F6-4AF5-A034-802F8C868416}" srcId="{10B28096-4A2E-4B9A-938E-DD8317B7E93D}" destId="{A7F49F4F-A94C-4EEC-8D7D-93913C71B409}" srcOrd="0" destOrd="0" parTransId="{857D645E-F904-4B98-A90C-E66750FA5768}" sibTransId="{A6213C40-22DA-4E02-AECF-A3599DB57E80}"/>
    <dgm:cxn modelId="{63781C91-020E-44C1-A219-5FB149EC77C5}" srcId="{10B28096-4A2E-4B9A-938E-DD8317B7E93D}" destId="{157330E8-201E-40B3-846B-651DB8AB5660}" srcOrd="3" destOrd="0" parTransId="{889E9254-B284-41B9-9B6D-E0C1D25715AA}" sibTransId="{9EC303F1-6474-47E2-AC89-37E53DB1633F}"/>
    <dgm:cxn modelId="{8C147BA0-DC5D-4402-BFA9-E46960A1966F}" srcId="{A826E1F5-5CF5-4837-A8B2-70B073941D18}" destId="{58CC2B52-EF88-4523-8EC8-6104613F53F9}" srcOrd="1" destOrd="0" parTransId="{FBA83055-E50C-4AF4-8276-A51A554F08D3}" sibTransId="{8CDBC1D3-3711-475A-BD77-EEE3AFC393DD}"/>
    <dgm:cxn modelId="{32FD0B46-52B9-734C-B033-23C3D8EB7B81}" type="presParOf" srcId="{BAA2C831-2E8A-4F71-BD1B-8E534C4DE39B}" destId="{8CDB00DF-B7B6-4966-AE68-F48E93E6D628}" srcOrd="0" destOrd="0" presId="urn:microsoft.com/office/officeart/2005/8/layout/hProcess9"/>
    <dgm:cxn modelId="{25679F7C-0E8D-E94D-9F67-4EAFF0B75926}" type="presParOf" srcId="{BAA2C831-2E8A-4F71-BD1B-8E534C4DE39B}" destId="{2C44A1D2-CFA6-460E-8997-2E066B6AA2DC}" srcOrd="1" destOrd="0" presId="urn:microsoft.com/office/officeart/2005/8/layout/hProcess9"/>
    <dgm:cxn modelId="{6F76DCD6-056A-8C48-A742-904C5D02A34F}" type="presParOf" srcId="{2C44A1D2-CFA6-460E-8997-2E066B6AA2DC}" destId="{70822606-55EC-4780-A63E-C212F073D5EC}" srcOrd="0" destOrd="0" presId="urn:microsoft.com/office/officeart/2005/8/layout/hProcess9"/>
    <dgm:cxn modelId="{3DD55204-99EF-464B-8906-F0F31404E119}" type="presParOf" srcId="{2C44A1D2-CFA6-460E-8997-2E066B6AA2DC}" destId="{5F3B9D1A-33D1-4F54-87FE-FE55AA6E4024}" srcOrd="1" destOrd="0" presId="urn:microsoft.com/office/officeart/2005/8/layout/hProcess9"/>
    <dgm:cxn modelId="{CE5F8285-8214-534E-A7B9-348169092384}" type="presParOf" srcId="{2C44A1D2-CFA6-460E-8997-2E066B6AA2DC}" destId="{F18AA477-781A-4777-8552-7FF440E581D3}" srcOrd="2" destOrd="0" presId="urn:microsoft.com/office/officeart/2005/8/layout/hProcess9"/>
    <dgm:cxn modelId="{A8324A28-B73E-B647-826F-410C6DAF5FFE}" type="presParOf" srcId="{2C44A1D2-CFA6-460E-8997-2E066B6AA2DC}" destId="{C9B27E25-0A13-42A6-A787-909DFF0E7583}" srcOrd="3" destOrd="0" presId="urn:microsoft.com/office/officeart/2005/8/layout/hProcess9"/>
    <dgm:cxn modelId="{C0C0E304-D959-FA44-B374-EA666D8E8195}" type="presParOf" srcId="{2C44A1D2-CFA6-460E-8997-2E066B6AA2DC}" destId="{98B48FB4-CC76-4788-848F-1B9E7020BA78}" srcOrd="4" destOrd="0" presId="urn:microsoft.com/office/officeart/2005/8/layout/hProcess9"/>
    <dgm:cxn modelId="{D1A7748C-C7AA-9B4F-9B50-529E701D7666}" type="presParOf" srcId="{2C44A1D2-CFA6-460E-8997-2E066B6AA2DC}" destId="{9EF1D1A6-345D-469E-BA88-2B062087BE03}" srcOrd="5" destOrd="0" presId="urn:microsoft.com/office/officeart/2005/8/layout/hProcess9"/>
    <dgm:cxn modelId="{35CB3BA9-955E-4946-8F18-9B2FA6545752}" type="presParOf" srcId="{2C44A1D2-CFA6-460E-8997-2E066B6AA2DC}" destId="{46A3B6B7-FDA6-4396-BE52-DF51126C3747}" srcOrd="6" destOrd="0" presId="urn:microsoft.com/office/officeart/2005/8/layout/hProcess9"/>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B28096-4A2E-4B9A-938E-DD8317B7E93D}" type="doc">
      <dgm:prSet loTypeId="urn:microsoft.com/office/officeart/2005/8/layout/hProcess9" loCatId="process" qsTypeId="urn:microsoft.com/office/officeart/2005/8/quickstyle/simple1" qsCatId="simple" csTypeId="urn:microsoft.com/office/officeart/2005/8/colors/accent1_2" csCatId="accent1" phldr="1"/>
      <dgm:spPr/>
    </dgm:pt>
    <dgm:pt modelId="{A7F49F4F-A94C-4EEC-8D7D-93913C71B409}">
      <dgm:prSet phldrT="[Texto]" custT="1"/>
      <dgm:spPr/>
      <dgm:t>
        <a:bodyPr/>
        <a:lstStyle/>
        <a:p>
          <a:r>
            <a:rPr lang="es-CL" sz="1200" b="1" baseline="0">
              <a:latin typeface="Times New Roman" panose="02020603050405020304" pitchFamily="18" charset="0"/>
              <a:cs typeface="Times New Roman" panose="02020603050405020304" pitchFamily="18" charset="0"/>
            </a:rPr>
            <a:t>Producción</a:t>
          </a:r>
        </a:p>
      </dgm:t>
    </dgm:pt>
    <dgm:pt modelId="{857D645E-F904-4B98-A90C-E66750FA5768}" type="parTrans" cxnId="{81766373-95F6-4AF5-A034-802F8C868416}">
      <dgm:prSet/>
      <dgm:spPr/>
      <dgm:t>
        <a:bodyPr/>
        <a:lstStyle/>
        <a:p>
          <a:endParaRPr lang="es-CL" b="1"/>
        </a:p>
      </dgm:t>
    </dgm:pt>
    <dgm:pt modelId="{A6213C40-22DA-4E02-AECF-A3599DB57E80}" type="sibTrans" cxnId="{81766373-95F6-4AF5-A034-802F8C868416}">
      <dgm:prSet/>
      <dgm:spPr/>
      <dgm:t>
        <a:bodyPr/>
        <a:lstStyle/>
        <a:p>
          <a:endParaRPr lang="es-CL" b="1"/>
        </a:p>
      </dgm:t>
    </dgm:pt>
    <dgm:pt modelId="{A2389CBF-EF9E-4E43-A552-1257E2C6D62B}">
      <dgm:prSet phldrT="[Texto]" custT="1"/>
      <dgm:spPr/>
      <dgm:t>
        <a:bodyPr/>
        <a:lstStyle/>
        <a:p>
          <a:r>
            <a:rPr lang="es-CL" sz="1200" b="1" baseline="0">
              <a:latin typeface="Times New Roman" panose="02020603050405020304" pitchFamily="18" charset="0"/>
              <a:cs typeface="Times New Roman" panose="02020603050405020304" pitchFamily="18" charset="0"/>
            </a:rPr>
            <a:t>Distribución</a:t>
          </a:r>
        </a:p>
      </dgm:t>
    </dgm:pt>
    <dgm:pt modelId="{C862E3B9-9333-4627-B4A6-CB92112D4F50}" type="parTrans" cxnId="{6CD356B0-08A1-4A49-8389-B4038B7E2650}">
      <dgm:prSet/>
      <dgm:spPr/>
      <dgm:t>
        <a:bodyPr/>
        <a:lstStyle/>
        <a:p>
          <a:endParaRPr lang="es-CL" b="1"/>
        </a:p>
      </dgm:t>
    </dgm:pt>
    <dgm:pt modelId="{4033633D-5A3B-40E1-A196-CF9F3BDBDA20}" type="sibTrans" cxnId="{6CD356B0-08A1-4A49-8389-B4038B7E2650}">
      <dgm:prSet/>
      <dgm:spPr/>
      <dgm:t>
        <a:bodyPr/>
        <a:lstStyle/>
        <a:p>
          <a:endParaRPr lang="es-CL" b="1"/>
        </a:p>
      </dgm:t>
    </dgm:pt>
    <dgm:pt modelId="{157330E8-201E-40B3-846B-651DB8AB5660}">
      <dgm:prSet custT="1"/>
      <dgm:spPr/>
      <dgm:t>
        <a:bodyPr/>
        <a:lstStyle/>
        <a:p>
          <a:r>
            <a:rPr lang="es-ES" sz="1200" b="1" baseline="0">
              <a:latin typeface="Times New Roman" panose="02020603050405020304" pitchFamily="18" charset="0"/>
              <a:cs typeface="Times New Roman" panose="02020603050405020304" pitchFamily="18" charset="0"/>
            </a:rPr>
            <a:t>Comercialización</a:t>
          </a:r>
        </a:p>
      </dgm:t>
    </dgm:pt>
    <dgm:pt modelId="{889E9254-B284-41B9-9B6D-E0C1D25715AA}" type="parTrans" cxnId="{63781C91-020E-44C1-A219-5FB149EC77C5}">
      <dgm:prSet/>
      <dgm:spPr/>
      <dgm:t>
        <a:bodyPr/>
        <a:lstStyle/>
        <a:p>
          <a:endParaRPr lang="es-ES"/>
        </a:p>
      </dgm:t>
    </dgm:pt>
    <dgm:pt modelId="{9EC303F1-6474-47E2-AC89-37E53DB1633F}" type="sibTrans" cxnId="{63781C91-020E-44C1-A219-5FB149EC77C5}">
      <dgm:prSet/>
      <dgm:spPr/>
      <dgm:t>
        <a:bodyPr/>
        <a:lstStyle/>
        <a:p>
          <a:endParaRPr lang="es-ES"/>
        </a:p>
      </dgm:t>
    </dgm:pt>
    <dgm:pt modelId="{1F1E1918-7D45-4EE3-8A40-3B5CFD18D7A3}">
      <dgm:prSet custT="1"/>
      <dgm:spPr/>
      <dgm:t>
        <a:bodyPr/>
        <a:lstStyle/>
        <a:p>
          <a:r>
            <a:rPr lang="es-ES" sz="900" baseline="0">
              <a:latin typeface="Times New Roman" panose="02020603050405020304" pitchFamily="18" charset="0"/>
              <a:cs typeface="Times New Roman" panose="02020603050405020304" pitchFamily="18" charset="0"/>
            </a:rPr>
            <a:t>Mercado interno</a:t>
          </a:r>
        </a:p>
      </dgm:t>
    </dgm:pt>
    <dgm:pt modelId="{24F9BE72-2FD0-47D1-90F4-2F6FD6197B27}" type="parTrans" cxnId="{D3C2BE97-5A85-4C41-9F30-C5B2C940DF49}">
      <dgm:prSet/>
      <dgm:spPr/>
      <dgm:t>
        <a:bodyPr/>
        <a:lstStyle/>
        <a:p>
          <a:endParaRPr lang="es-ES"/>
        </a:p>
      </dgm:t>
    </dgm:pt>
    <dgm:pt modelId="{AEEDC397-D362-4083-806F-6BF435EC4F70}" type="sibTrans" cxnId="{D3C2BE97-5A85-4C41-9F30-C5B2C940DF49}">
      <dgm:prSet/>
      <dgm:spPr/>
      <dgm:t>
        <a:bodyPr/>
        <a:lstStyle/>
        <a:p>
          <a:endParaRPr lang="es-ES"/>
        </a:p>
      </dgm:t>
    </dgm:pt>
    <dgm:pt modelId="{1E4524F4-C5C9-4885-8A67-2C7B2409C93D}">
      <dgm:prSet phldrT="[Texto]" custT="1"/>
      <dgm:spPr/>
      <dgm:t>
        <a:bodyPr/>
        <a:lstStyle/>
        <a:p>
          <a:r>
            <a:rPr lang="es-CL" sz="900" baseline="0">
              <a:latin typeface="Times New Roman" panose="02020603050405020304" pitchFamily="18" charset="0"/>
              <a:cs typeface="Times New Roman" panose="02020603050405020304" pitchFamily="18" charset="0"/>
            </a:rPr>
            <a:t>Exploración. perforación, extracción.</a:t>
          </a:r>
        </a:p>
      </dgm:t>
    </dgm:pt>
    <dgm:pt modelId="{CB90B9CE-C855-4CE0-BE67-B7399B8C1655}" type="parTrans" cxnId="{E72B0462-889A-4D33-B08E-92C08C404E53}">
      <dgm:prSet/>
      <dgm:spPr/>
      <dgm:t>
        <a:bodyPr/>
        <a:lstStyle/>
        <a:p>
          <a:endParaRPr lang="en-US"/>
        </a:p>
      </dgm:t>
    </dgm:pt>
    <dgm:pt modelId="{31F32296-4271-4B72-A07A-B01A328DD42E}" type="sibTrans" cxnId="{E72B0462-889A-4D33-B08E-92C08C404E53}">
      <dgm:prSet/>
      <dgm:spPr/>
      <dgm:t>
        <a:bodyPr/>
        <a:lstStyle/>
        <a:p>
          <a:endParaRPr lang="en-US"/>
        </a:p>
      </dgm:t>
    </dgm:pt>
    <dgm:pt modelId="{A826E1F5-5CF5-4837-A8B2-70B073941D18}">
      <dgm:prSet custT="1"/>
      <dgm:spPr/>
      <dgm:t>
        <a:bodyPr/>
        <a:lstStyle/>
        <a:p>
          <a:r>
            <a:rPr lang="es-ES" sz="900" baseline="0">
              <a:latin typeface="Times New Roman" panose="02020603050405020304" pitchFamily="18" charset="0"/>
              <a:cs typeface="Times New Roman" panose="02020603050405020304" pitchFamily="18" charset="0"/>
            </a:rPr>
            <a:t>Mercado externo</a:t>
          </a:r>
        </a:p>
      </dgm:t>
    </dgm:pt>
    <dgm:pt modelId="{7D9935FE-1916-453A-93BB-10F6FA1452C9}" type="parTrans" cxnId="{B418C367-1F46-41F3-9DED-B0648AFF0C20}">
      <dgm:prSet/>
      <dgm:spPr/>
      <dgm:t>
        <a:bodyPr/>
        <a:lstStyle/>
        <a:p>
          <a:endParaRPr lang="en-US"/>
        </a:p>
      </dgm:t>
    </dgm:pt>
    <dgm:pt modelId="{5AEC562A-F6C6-4D6D-BAE6-1D9FA124EA44}" type="sibTrans" cxnId="{B418C367-1F46-41F3-9DED-B0648AFF0C20}">
      <dgm:prSet/>
      <dgm:spPr/>
      <dgm:t>
        <a:bodyPr/>
        <a:lstStyle/>
        <a:p>
          <a:endParaRPr lang="en-US"/>
        </a:p>
      </dgm:t>
    </dgm:pt>
    <dgm:pt modelId="{7B5608F3-C7D1-456D-B433-D9659BB1CF23}">
      <dgm:prSet phldrT="[Texto]" custT="1"/>
      <dgm:spPr/>
      <dgm:t>
        <a:bodyPr/>
        <a:lstStyle/>
        <a:p>
          <a:r>
            <a:rPr lang="es-CL" sz="1200" b="1" baseline="0">
              <a:latin typeface="Times New Roman" panose="02020603050405020304" pitchFamily="18" charset="0"/>
              <a:cs typeface="Times New Roman" panose="02020603050405020304" pitchFamily="18" charset="0"/>
            </a:rPr>
            <a:t>Transporte</a:t>
          </a:r>
        </a:p>
      </dgm:t>
    </dgm:pt>
    <dgm:pt modelId="{A0390EA6-E4D0-46B8-9346-2BFF655DDFB2}" type="parTrans" cxnId="{A9ECEAD0-4BC5-473F-895C-68702B392B54}">
      <dgm:prSet/>
      <dgm:spPr/>
      <dgm:t>
        <a:bodyPr/>
        <a:lstStyle/>
        <a:p>
          <a:endParaRPr lang="en-US"/>
        </a:p>
      </dgm:t>
    </dgm:pt>
    <dgm:pt modelId="{41C9A23C-BAB9-4085-BB68-104D979EDAEE}" type="sibTrans" cxnId="{A9ECEAD0-4BC5-473F-895C-68702B392B54}">
      <dgm:prSet/>
      <dgm:spPr/>
      <dgm:t>
        <a:bodyPr/>
        <a:lstStyle/>
        <a:p>
          <a:endParaRPr lang="en-US"/>
        </a:p>
      </dgm:t>
    </dgm:pt>
    <dgm:pt modelId="{D652A288-752E-4436-939D-716B231A8E80}">
      <dgm:prSet phldrT="[Texto]" custT="1"/>
      <dgm:spPr/>
      <dgm:t>
        <a:bodyPr/>
        <a:lstStyle/>
        <a:p>
          <a:r>
            <a:rPr lang="es-CL" sz="900" baseline="0">
              <a:latin typeface="Times New Roman" panose="02020603050405020304" pitchFamily="18" charset="0"/>
              <a:cs typeface="Times New Roman" panose="02020603050405020304" pitchFamily="18" charset="0"/>
            </a:rPr>
            <a:t>Compresión</a:t>
          </a:r>
        </a:p>
      </dgm:t>
    </dgm:pt>
    <dgm:pt modelId="{6E11C374-2460-4EB2-A999-3375B4CD1065}" type="parTrans" cxnId="{D9FF2FDF-08E6-415B-8479-087C3BDCD217}">
      <dgm:prSet/>
      <dgm:spPr/>
      <dgm:t>
        <a:bodyPr/>
        <a:lstStyle/>
        <a:p>
          <a:endParaRPr lang="en-US"/>
        </a:p>
      </dgm:t>
    </dgm:pt>
    <dgm:pt modelId="{273E0223-561B-498F-A496-AC4D4EDC289A}" type="sibTrans" cxnId="{D9FF2FDF-08E6-415B-8479-087C3BDCD217}">
      <dgm:prSet/>
      <dgm:spPr/>
      <dgm:t>
        <a:bodyPr/>
        <a:lstStyle/>
        <a:p>
          <a:endParaRPr lang="en-US"/>
        </a:p>
      </dgm:t>
    </dgm:pt>
    <dgm:pt modelId="{E9455609-BC0F-49B0-B410-6F36874050C2}">
      <dgm:prSet phldrT="[Texto]" custT="1"/>
      <dgm:spPr/>
      <dgm:t>
        <a:bodyPr/>
        <a:lstStyle/>
        <a:p>
          <a:r>
            <a:rPr lang="es-CL" sz="900" baseline="0">
              <a:latin typeface="Times New Roman" panose="02020603050405020304" pitchFamily="18" charset="0"/>
              <a:cs typeface="Times New Roman" panose="02020603050405020304" pitchFamily="18" charset="0"/>
            </a:rPr>
            <a:t>Tratamiento del gas:</a:t>
          </a:r>
        </a:p>
      </dgm:t>
    </dgm:pt>
    <dgm:pt modelId="{6460ACCB-D193-4033-A2EE-902C56F071BE}" type="parTrans" cxnId="{1A775E67-E26E-46E9-8ECC-407C2FF357C4}">
      <dgm:prSet/>
      <dgm:spPr/>
      <dgm:t>
        <a:bodyPr/>
        <a:lstStyle/>
        <a:p>
          <a:endParaRPr lang="en-US"/>
        </a:p>
      </dgm:t>
    </dgm:pt>
    <dgm:pt modelId="{2EACE926-C672-4322-9238-CBB82A37F21B}" type="sibTrans" cxnId="{1A775E67-E26E-46E9-8ECC-407C2FF357C4}">
      <dgm:prSet/>
      <dgm:spPr/>
      <dgm:t>
        <a:bodyPr/>
        <a:lstStyle/>
        <a:p>
          <a:endParaRPr lang="en-US"/>
        </a:p>
      </dgm:t>
    </dgm:pt>
    <dgm:pt modelId="{D9F66078-5CDE-479E-A532-D28DB44D0544}">
      <dgm:prSet custT="1"/>
      <dgm:spPr/>
      <dgm:t>
        <a:bodyPr/>
        <a:lstStyle/>
        <a:p>
          <a:r>
            <a:rPr lang="es-ES" sz="900" baseline="0">
              <a:latin typeface="Times New Roman" panose="02020603050405020304" pitchFamily="18" charset="0"/>
              <a:cs typeface="Times New Roman" panose="02020603050405020304" pitchFamily="18" charset="0"/>
            </a:rPr>
            <a:t>Distribución de los productos del gas natural a:</a:t>
          </a:r>
        </a:p>
      </dgm:t>
    </dgm:pt>
    <dgm:pt modelId="{3B825CC5-C68E-43C5-8986-09392D2DC866}" type="sibTrans" cxnId="{C7C0D7CE-7761-48AF-B7AF-B24865F57AB4}">
      <dgm:prSet/>
      <dgm:spPr/>
      <dgm:t>
        <a:bodyPr/>
        <a:lstStyle/>
        <a:p>
          <a:endParaRPr lang="es-ES"/>
        </a:p>
      </dgm:t>
    </dgm:pt>
    <dgm:pt modelId="{6F5298B1-6209-4FEC-9308-3A3310C55B5C}" type="parTrans" cxnId="{C7C0D7CE-7761-48AF-B7AF-B24865F57AB4}">
      <dgm:prSet/>
      <dgm:spPr/>
      <dgm:t>
        <a:bodyPr/>
        <a:lstStyle/>
        <a:p>
          <a:endParaRPr lang="es-ES"/>
        </a:p>
      </dgm:t>
    </dgm:pt>
    <dgm:pt modelId="{400D0EF5-6155-47AB-851D-D8DB185C2046}">
      <dgm:prSet custT="1"/>
      <dgm:spPr/>
      <dgm:t>
        <a:bodyPr/>
        <a:lstStyle/>
        <a:p>
          <a:r>
            <a:rPr lang="es-ES" sz="900" baseline="0">
              <a:latin typeface="Times New Roman" panose="02020603050405020304" pitchFamily="18" charset="0"/>
              <a:cs typeface="Times New Roman" panose="02020603050405020304" pitchFamily="18" charset="0"/>
            </a:rPr>
            <a:t>Usuarios residenciales</a:t>
          </a:r>
        </a:p>
      </dgm:t>
    </dgm:pt>
    <dgm:pt modelId="{66D6C891-D3BA-426F-BA8D-6745EAB5BCE6}" type="sibTrans" cxnId="{9C917F99-2481-4193-ACEB-1FE5A1847090}">
      <dgm:prSet/>
      <dgm:spPr/>
      <dgm:t>
        <a:bodyPr/>
        <a:lstStyle/>
        <a:p>
          <a:endParaRPr lang="en-US"/>
        </a:p>
      </dgm:t>
    </dgm:pt>
    <dgm:pt modelId="{76C04512-68B0-4D51-AA73-DA44A6E5C1ED}" type="parTrans" cxnId="{9C917F99-2481-4193-ACEB-1FE5A1847090}">
      <dgm:prSet/>
      <dgm:spPr/>
      <dgm:t>
        <a:bodyPr/>
        <a:lstStyle/>
        <a:p>
          <a:endParaRPr lang="en-US"/>
        </a:p>
      </dgm:t>
    </dgm:pt>
    <dgm:pt modelId="{B2D805DC-46F9-47DB-876B-230EC679E246}">
      <dgm:prSet phldrT="[Texto]" custT="1"/>
      <dgm:spPr/>
      <dgm:t>
        <a:bodyPr/>
        <a:lstStyle/>
        <a:p>
          <a:r>
            <a:rPr lang="es-CL" sz="900" baseline="0">
              <a:latin typeface="Times New Roman" panose="02020603050405020304" pitchFamily="18" charset="0"/>
              <a:cs typeface="Times New Roman" panose="02020603050405020304" pitchFamily="18" charset="0"/>
            </a:rPr>
            <a:t>gas asociado (separación gas y petróleo)</a:t>
          </a:r>
        </a:p>
      </dgm:t>
    </dgm:pt>
    <dgm:pt modelId="{D1D53C6A-A3D6-413A-AF0A-22094ACA3545}" type="parTrans" cxnId="{6581AD6D-4291-401F-94E1-714B306A8C00}">
      <dgm:prSet/>
      <dgm:spPr/>
      <dgm:t>
        <a:bodyPr/>
        <a:lstStyle/>
        <a:p>
          <a:endParaRPr lang="en-US"/>
        </a:p>
      </dgm:t>
    </dgm:pt>
    <dgm:pt modelId="{D765E205-75B2-4D54-B846-599B29E63344}" type="sibTrans" cxnId="{6581AD6D-4291-401F-94E1-714B306A8C00}">
      <dgm:prSet/>
      <dgm:spPr/>
      <dgm:t>
        <a:bodyPr/>
        <a:lstStyle/>
        <a:p>
          <a:endParaRPr lang="en-US"/>
        </a:p>
      </dgm:t>
    </dgm:pt>
    <dgm:pt modelId="{25428942-DF88-40D0-9EA3-C494EC134554}">
      <dgm:prSet phldrT="[Texto]" custT="1"/>
      <dgm:spPr/>
      <dgm:t>
        <a:bodyPr/>
        <a:lstStyle/>
        <a:p>
          <a:r>
            <a:rPr lang="es-CL" sz="900" baseline="0">
              <a:latin typeface="Times New Roman" panose="02020603050405020304" pitchFamily="18" charset="0"/>
              <a:cs typeface="Times New Roman" panose="02020603050405020304" pitchFamily="18" charset="0"/>
            </a:rPr>
            <a:t>gas no asociado: separación de propano y butano en planta LTS.</a:t>
          </a:r>
        </a:p>
      </dgm:t>
    </dgm:pt>
    <dgm:pt modelId="{3FDE438E-16A7-41A3-9780-088F782FF287}" type="parTrans" cxnId="{93A50A04-1E4B-4D54-8C2F-1D740CCF4E3E}">
      <dgm:prSet/>
      <dgm:spPr/>
      <dgm:t>
        <a:bodyPr/>
        <a:lstStyle/>
        <a:p>
          <a:endParaRPr lang="en-US"/>
        </a:p>
      </dgm:t>
    </dgm:pt>
    <dgm:pt modelId="{18BD4DB4-3065-40FC-9A1E-83B8A23CAA91}" type="sibTrans" cxnId="{93A50A04-1E4B-4D54-8C2F-1D740CCF4E3E}">
      <dgm:prSet/>
      <dgm:spPr/>
      <dgm:t>
        <a:bodyPr/>
        <a:lstStyle/>
        <a:p>
          <a:endParaRPr lang="en-US"/>
        </a:p>
      </dgm:t>
    </dgm:pt>
    <dgm:pt modelId="{20DC14D1-D21D-4186-A9BD-6F74DA544253}">
      <dgm:prSet phldrT="[Texto]" custT="1"/>
      <dgm:spPr/>
      <dgm:t>
        <a:bodyPr/>
        <a:lstStyle/>
        <a:p>
          <a:r>
            <a:rPr lang="es-CL" sz="900" baseline="0">
              <a:latin typeface="Times New Roman" panose="02020603050405020304" pitchFamily="18" charset="0"/>
              <a:cs typeface="Times New Roman" panose="02020603050405020304" pitchFamily="18" charset="0"/>
            </a:rPr>
            <a:t>Almacenamiento</a:t>
          </a:r>
        </a:p>
      </dgm:t>
    </dgm:pt>
    <dgm:pt modelId="{4EABAB19-F507-450A-A262-B7EAE9E4EAC1}" type="parTrans" cxnId="{BCB1762C-CF29-4B6F-8E37-C41DD77A73B2}">
      <dgm:prSet/>
      <dgm:spPr/>
      <dgm:t>
        <a:bodyPr/>
        <a:lstStyle/>
        <a:p>
          <a:endParaRPr lang="en-US"/>
        </a:p>
      </dgm:t>
    </dgm:pt>
    <dgm:pt modelId="{DFD92345-A073-44A1-AD57-BA954F80F9C8}" type="sibTrans" cxnId="{BCB1762C-CF29-4B6F-8E37-C41DD77A73B2}">
      <dgm:prSet/>
      <dgm:spPr/>
      <dgm:t>
        <a:bodyPr/>
        <a:lstStyle/>
        <a:p>
          <a:endParaRPr lang="en-US"/>
        </a:p>
      </dgm:t>
    </dgm:pt>
    <dgm:pt modelId="{7F687E99-9680-4FC7-B97C-81FB644C0428}">
      <dgm:prSet phldrT="[Texto]" custT="1"/>
      <dgm:spPr/>
      <dgm:t>
        <a:bodyPr/>
        <a:lstStyle/>
        <a:p>
          <a:r>
            <a:rPr lang="es-CL" sz="900" baseline="0">
              <a:latin typeface="Times New Roman" panose="02020603050405020304" pitchFamily="18" charset="0"/>
              <a:cs typeface="Times New Roman" panose="02020603050405020304" pitchFamily="18" charset="0"/>
            </a:rPr>
            <a:t>Transporte por gasoducto</a:t>
          </a:r>
        </a:p>
      </dgm:t>
    </dgm:pt>
    <dgm:pt modelId="{1689FBD1-C2E6-4041-A24D-FC263EBF2A6A}" type="parTrans" cxnId="{86810CB2-1981-4D65-9013-3E7C853738A7}">
      <dgm:prSet/>
      <dgm:spPr/>
      <dgm:t>
        <a:bodyPr/>
        <a:lstStyle/>
        <a:p>
          <a:endParaRPr lang="en-US"/>
        </a:p>
      </dgm:t>
    </dgm:pt>
    <dgm:pt modelId="{279CC4D3-8283-4BA2-A4F4-B4EC25C6B5BF}" type="sibTrans" cxnId="{86810CB2-1981-4D65-9013-3E7C853738A7}">
      <dgm:prSet/>
      <dgm:spPr/>
      <dgm:t>
        <a:bodyPr/>
        <a:lstStyle/>
        <a:p>
          <a:endParaRPr lang="en-US"/>
        </a:p>
      </dgm:t>
    </dgm:pt>
    <dgm:pt modelId="{7A9C8EF6-683A-4159-9649-641AA46B4AF3}">
      <dgm:prSet phldrT="[Texto]" custT="1"/>
      <dgm:spPr/>
      <dgm:t>
        <a:bodyPr/>
        <a:lstStyle/>
        <a:p>
          <a:r>
            <a:rPr lang="es-CL" sz="900" baseline="0">
              <a:latin typeface="Times New Roman" panose="02020603050405020304" pitchFamily="18" charset="0"/>
              <a:cs typeface="Times New Roman" panose="02020603050405020304" pitchFamily="18" charset="0"/>
            </a:rPr>
            <a:t>Separación de derivados (realizada por el productor o el transportista).</a:t>
          </a:r>
        </a:p>
      </dgm:t>
    </dgm:pt>
    <dgm:pt modelId="{C3F495B7-9F6A-463F-AD7D-E8B0760FBF58}" type="parTrans" cxnId="{77FB6323-62A7-4985-A32E-93AC669FA01C}">
      <dgm:prSet/>
      <dgm:spPr/>
      <dgm:t>
        <a:bodyPr/>
        <a:lstStyle/>
        <a:p>
          <a:endParaRPr lang="en-US"/>
        </a:p>
      </dgm:t>
    </dgm:pt>
    <dgm:pt modelId="{BFF46180-73E4-48B5-B8FB-1A8D8ED89FF2}" type="sibTrans" cxnId="{77FB6323-62A7-4985-A32E-93AC669FA01C}">
      <dgm:prSet/>
      <dgm:spPr/>
      <dgm:t>
        <a:bodyPr/>
        <a:lstStyle/>
        <a:p>
          <a:endParaRPr lang="en-US"/>
        </a:p>
      </dgm:t>
    </dgm:pt>
    <dgm:pt modelId="{452D92A3-74B4-48EA-9E97-0D5FB8CA8AC4}">
      <dgm:prSet phldrT="[Texto]" custT="1"/>
      <dgm:spPr/>
      <dgm:t>
        <a:bodyPr/>
        <a:lstStyle/>
        <a:p>
          <a:r>
            <a:rPr lang="es-CL" sz="900" baseline="0">
              <a:latin typeface="Times New Roman" panose="02020603050405020304" pitchFamily="18" charset="0"/>
              <a:cs typeface="Times New Roman" panose="02020603050405020304" pitchFamily="18" charset="0"/>
            </a:rPr>
            <a:t>Exportación</a:t>
          </a:r>
        </a:p>
      </dgm:t>
    </dgm:pt>
    <dgm:pt modelId="{1E810B93-7800-470E-B370-D812F1383702}" type="parTrans" cxnId="{FCC8B11E-AF37-4BB6-9FBC-91B712A2E493}">
      <dgm:prSet/>
      <dgm:spPr/>
      <dgm:t>
        <a:bodyPr/>
        <a:lstStyle/>
        <a:p>
          <a:endParaRPr lang="en-US"/>
        </a:p>
      </dgm:t>
    </dgm:pt>
    <dgm:pt modelId="{FB72024F-1D03-4F7D-9995-5D9450451D01}" type="sibTrans" cxnId="{FCC8B11E-AF37-4BB6-9FBC-91B712A2E493}">
      <dgm:prSet/>
      <dgm:spPr/>
      <dgm:t>
        <a:bodyPr/>
        <a:lstStyle/>
        <a:p>
          <a:endParaRPr lang="en-US"/>
        </a:p>
      </dgm:t>
    </dgm:pt>
    <dgm:pt modelId="{6FA9ECD5-49F0-495D-B0A1-248094F1443F}">
      <dgm:prSet phldrT="[Texto]" custT="1"/>
      <dgm:spPr/>
      <dgm:t>
        <a:bodyPr/>
        <a:lstStyle/>
        <a:p>
          <a:r>
            <a:rPr lang="es-CL" sz="900" baseline="0">
              <a:latin typeface="Times New Roman" panose="02020603050405020304" pitchFamily="18" charset="0"/>
              <a:cs typeface="Times New Roman" panose="02020603050405020304" pitchFamily="18" charset="0"/>
            </a:rPr>
            <a:t>GNL: licuefacción, transporte, regasificación.</a:t>
          </a:r>
        </a:p>
      </dgm:t>
    </dgm:pt>
    <dgm:pt modelId="{FE3FE5AA-C555-4914-90A7-59F198A63019}" type="parTrans" cxnId="{63520109-1B88-4A8C-BE66-66276CD67D02}">
      <dgm:prSet/>
      <dgm:spPr/>
      <dgm:t>
        <a:bodyPr/>
        <a:lstStyle/>
        <a:p>
          <a:endParaRPr lang="en-US"/>
        </a:p>
      </dgm:t>
    </dgm:pt>
    <dgm:pt modelId="{B949C87E-40A9-4ABB-BB3F-97CB3E59BF34}" type="sibTrans" cxnId="{63520109-1B88-4A8C-BE66-66276CD67D02}">
      <dgm:prSet/>
      <dgm:spPr/>
      <dgm:t>
        <a:bodyPr/>
        <a:lstStyle/>
        <a:p>
          <a:endParaRPr lang="en-US"/>
        </a:p>
      </dgm:t>
    </dgm:pt>
    <dgm:pt modelId="{BE6D84F0-FDF4-4667-884F-06AAEC0B80E0}">
      <dgm:prSet custT="1"/>
      <dgm:spPr/>
      <dgm:t>
        <a:bodyPr/>
        <a:lstStyle/>
        <a:p>
          <a:r>
            <a:rPr lang="es-ES" sz="900" baseline="0">
              <a:latin typeface="Times New Roman" panose="02020603050405020304" pitchFamily="18" charset="0"/>
              <a:cs typeface="Times New Roman" panose="02020603050405020304" pitchFamily="18" charset="0"/>
            </a:rPr>
            <a:t>Comercios</a:t>
          </a:r>
        </a:p>
      </dgm:t>
    </dgm:pt>
    <dgm:pt modelId="{EA25956E-F995-4FD7-8B57-3276C854C8CD}" type="parTrans" cxnId="{B188E683-3A97-492D-BAE6-3C6600480DDD}">
      <dgm:prSet/>
      <dgm:spPr/>
      <dgm:t>
        <a:bodyPr/>
        <a:lstStyle/>
        <a:p>
          <a:endParaRPr lang="en-US"/>
        </a:p>
      </dgm:t>
    </dgm:pt>
    <dgm:pt modelId="{32CEA872-8E22-4220-8110-EF6E102325BF}" type="sibTrans" cxnId="{B188E683-3A97-492D-BAE6-3C6600480DDD}">
      <dgm:prSet/>
      <dgm:spPr/>
      <dgm:t>
        <a:bodyPr/>
        <a:lstStyle/>
        <a:p>
          <a:endParaRPr lang="en-US"/>
        </a:p>
      </dgm:t>
    </dgm:pt>
    <dgm:pt modelId="{7111F514-B249-474A-9C1F-3E2DF1209249}">
      <dgm:prSet custT="1"/>
      <dgm:spPr/>
      <dgm:t>
        <a:bodyPr/>
        <a:lstStyle/>
        <a:p>
          <a:r>
            <a:rPr lang="es-ES" sz="900" baseline="0">
              <a:latin typeface="Times New Roman" panose="02020603050405020304" pitchFamily="18" charset="0"/>
              <a:cs typeface="Times New Roman" panose="02020603050405020304" pitchFamily="18" charset="0"/>
            </a:rPr>
            <a:t>Pymes</a:t>
          </a:r>
        </a:p>
      </dgm:t>
    </dgm:pt>
    <dgm:pt modelId="{03FB8C00-CA0F-4443-A055-55574E87B61E}" type="parTrans" cxnId="{F2535C0F-95DA-4D64-BAAE-B8669990C6E8}">
      <dgm:prSet/>
      <dgm:spPr/>
      <dgm:t>
        <a:bodyPr/>
        <a:lstStyle/>
        <a:p>
          <a:endParaRPr lang="en-US"/>
        </a:p>
      </dgm:t>
    </dgm:pt>
    <dgm:pt modelId="{28F886F6-E84D-497F-BD18-B1946F57FDEF}" type="sibTrans" cxnId="{F2535C0F-95DA-4D64-BAAE-B8669990C6E8}">
      <dgm:prSet/>
      <dgm:spPr/>
      <dgm:t>
        <a:bodyPr/>
        <a:lstStyle/>
        <a:p>
          <a:endParaRPr lang="en-US"/>
        </a:p>
      </dgm:t>
    </dgm:pt>
    <dgm:pt modelId="{E86EAF6F-7507-44E0-9EC1-FDD9B9A61889}">
      <dgm:prSet custT="1"/>
      <dgm:spPr/>
      <dgm:t>
        <a:bodyPr/>
        <a:lstStyle/>
        <a:p>
          <a:r>
            <a:rPr lang="es-ES" sz="900" baseline="0">
              <a:latin typeface="Times New Roman" panose="02020603050405020304" pitchFamily="18" charset="0"/>
              <a:cs typeface="Times New Roman" panose="02020603050405020304" pitchFamily="18" charset="0"/>
            </a:rPr>
            <a:t>Usinas eléctricas</a:t>
          </a:r>
        </a:p>
      </dgm:t>
    </dgm:pt>
    <dgm:pt modelId="{36DA996B-0279-40AA-B76F-85D129DBFB83}" type="parTrans" cxnId="{0FF3BE3F-3C4B-4E5C-8F0D-C3C183F627C7}">
      <dgm:prSet/>
      <dgm:spPr/>
      <dgm:t>
        <a:bodyPr/>
        <a:lstStyle/>
        <a:p>
          <a:endParaRPr lang="en-US"/>
        </a:p>
      </dgm:t>
    </dgm:pt>
    <dgm:pt modelId="{D67E5FC3-AA4C-48AF-AE15-7257169E1353}" type="sibTrans" cxnId="{0FF3BE3F-3C4B-4E5C-8F0D-C3C183F627C7}">
      <dgm:prSet/>
      <dgm:spPr/>
      <dgm:t>
        <a:bodyPr/>
        <a:lstStyle/>
        <a:p>
          <a:endParaRPr lang="en-US"/>
        </a:p>
      </dgm:t>
    </dgm:pt>
    <dgm:pt modelId="{687FD999-540F-4C78-BECE-83BD219B3477}">
      <dgm:prSet custT="1"/>
      <dgm:spPr/>
      <dgm:t>
        <a:bodyPr/>
        <a:lstStyle/>
        <a:p>
          <a:r>
            <a:rPr lang="es-ES" sz="900" baseline="0">
              <a:latin typeface="Times New Roman" panose="02020603050405020304" pitchFamily="18" charset="0"/>
              <a:cs typeface="Times New Roman" panose="02020603050405020304" pitchFamily="18" charset="0"/>
            </a:rPr>
            <a:t>Estaciones de GNC</a:t>
          </a:r>
        </a:p>
      </dgm:t>
    </dgm:pt>
    <dgm:pt modelId="{3A610377-7BCF-4BCF-87D1-35ABA80BA20C}" type="parTrans" cxnId="{62ABB6D0-03A0-4DE9-BFE6-4398BAD05228}">
      <dgm:prSet/>
      <dgm:spPr/>
      <dgm:t>
        <a:bodyPr/>
        <a:lstStyle/>
        <a:p>
          <a:endParaRPr lang="en-US"/>
        </a:p>
      </dgm:t>
    </dgm:pt>
    <dgm:pt modelId="{B6B417AB-A564-4EA5-B15E-440255470846}" type="sibTrans" cxnId="{62ABB6D0-03A0-4DE9-BFE6-4398BAD05228}">
      <dgm:prSet/>
      <dgm:spPr/>
      <dgm:t>
        <a:bodyPr/>
        <a:lstStyle/>
        <a:p>
          <a:endParaRPr lang="en-US"/>
        </a:p>
      </dgm:t>
    </dgm:pt>
    <dgm:pt modelId="{B1F9D86D-96DA-44F9-AEE5-4A29CE0A002A}">
      <dgm:prSet custT="1"/>
      <dgm:spPr/>
      <dgm:t>
        <a:bodyPr/>
        <a:lstStyle/>
        <a:p>
          <a:r>
            <a:rPr lang="es-ES" sz="900" baseline="0">
              <a:latin typeface="Times New Roman" panose="02020603050405020304" pitchFamily="18" charset="0"/>
              <a:cs typeface="Times New Roman" panose="02020603050405020304" pitchFamily="18" charset="0"/>
            </a:rPr>
            <a:t>Almacenamiento</a:t>
          </a:r>
        </a:p>
      </dgm:t>
    </dgm:pt>
    <dgm:pt modelId="{95962856-E5CF-4FDE-A82F-DF3C8C59F664}" type="parTrans" cxnId="{02464825-27ED-4CD9-85BD-AEC78A6A179B}">
      <dgm:prSet/>
      <dgm:spPr/>
      <dgm:t>
        <a:bodyPr/>
        <a:lstStyle/>
        <a:p>
          <a:endParaRPr lang="en-US"/>
        </a:p>
      </dgm:t>
    </dgm:pt>
    <dgm:pt modelId="{8B2CB1E5-FB71-4C94-B0C5-694C8ABB6A40}" type="sibTrans" cxnId="{02464825-27ED-4CD9-85BD-AEC78A6A179B}">
      <dgm:prSet/>
      <dgm:spPr/>
      <dgm:t>
        <a:bodyPr/>
        <a:lstStyle/>
        <a:p>
          <a:endParaRPr lang="en-US"/>
        </a:p>
      </dgm:t>
    </dgm:pt>
    <dgm:pt modelId="{BAA2C831-2E8A-4F71-BD1B-8E534C4DE39B}" type="pres">
      <dgm:prSet presAssocID="{10B28096-4A2E-4B9A-938E-DD8317B7E93D}" presName="CompostProcess" presStyleCnt="0">
        <dgm:presLayoutVars>
          <dgm:dir/>
          <dgm:resizeHandles val="exact"/>
        </dgm:presLayoutVars>
      </dgm:prSet>
      <dgm:spPr/>
    </dgm:pt>
    <dgm:pt modelId="{8CDB00DF-B7B6-4966-AE68-F48E93E6D628}" type="pres">
      <dgm:prSet presAssocID="{10B28096-4A2E-4B9A-938E-DD8317B7E93D}" presName="arrow" presStyleLbl="bgShp" presStyleIdx="0" presStyleCnt="1" custScaleX="114101"/>
      <dgm:spPr/>
    </dgm:pt>
    <dgm:pt modelId="{2C44A1D2-CFA6-460E-8997-2E066B6AA2DC}" type="pres">
      <dgm:prSet presAssocID="{10B28096-4A2E-4B9A-938E-DD8317B7E93D}" presName="linearProcess" presStyleCnt="0"/>
      <dgm:spPr/>
    </dgm:pt>
    <dgm:pt modelId="{70822606-55EC-4780-A63E-C212F073D5EC}" type="pres">
      <dgm:prSet presAssocID="{A7F49F4F-A94C-4EEC-8D7D-93913C71B409}" presName="textNode" presStyleLbl="node1" presStyleIdx="0" presStyleCnt="4" custScaleX="123809" custScaleY="186575">
        <dgm:presLayoutVars>
          <dgm:bulletEnabled val="1"/>
        </dgm:presLayoutVars>
      </dgm:prSet>
      <dgm:spPr/>
    </dgm:pt>
    <dgm:pt modelId="{5F3B9D1A-33D1-4F54-87FE-FE55AA6E4024}" type="pres">
      <dgm:prSet presAssocID="{A6213C40-22DA-4E02-AECF-A3599DB57E80}" presName="sibTrans" presStyleCnt="0"/>
      <dgm:spPr/>
    </dgm:pt>
    <dgm:pt modelId="{F18AA477-781A-4777-8552-7FF440E581D3}" type="pres">
      <dgm:prSet presAssocID="{7B5608F3-C7D1-456D-B433-D9659BB1CF23}" presName="textNode" presStyleLbl="node1" presStyleIdx="1" presStyleCnt="4" custScaleX="128981" custScaleY="187276" custLinFactNeighborX="-31812">
        <dgm:presLayoutVars>
          <dgm:bulletEnabled val="1"/>
        </dgm:presLayoutVars>
      </dgm:prSet>
      <dgm:spPr/>
    </dgm:pt>
    <dgm:pt modelId="{C9B27E25-0A13-42A6-A787-909DFF0E7583}" type="pres">
      <dgm:prSet presAssocID="{41C9A23C-BAB9-4085-BB68-104D979EDAEE}" presName="sibTrans" presStyleCnt="0"/>
      <dgm:spPr/>
    </dgm:pt>
    <dgm:pt modelId="{98B48FB4-CC76-4788-848F-1B9E7020BA78}" type="pres">
      <dgm:prSet presAssocID="{A2389CBF-EF9E-4E43-A552-1257E2C6D62B}" presName="textNode" presStyleLbl="node1" presStyleIdx="2" presStyleCnt="4" custScaleX="111708" custScaleY="186575" custLinFactNeighborX="-42416">
        <dgm:presLayoutVars>
          <dgm:bulletEnabled val="1"/>
        </dgm:presLayoutVars>
      </dgm:prSet>
      <dgm:spPr/>
    </dgm:pt>
    <dgm:pt modelId="{9EF1D1A6-345D-469E-BA88-2B062087BE03}" type="pres">
      <dgm:prSet presAssocID="{4033633D-5A3B-40E1-A196-CF9F3BDBDA20}" presName="sibTrans" presStyleCnt="0"/>
      <dgm:spPr/>
    </dgm:pt>
    <dgm:pt modelId="{46A3B6B7-FDA6-4396-BE52-DF51126C3747}" type="pres">
      <dgm:prSet presAssocID="{157330E8-201E-40B3-846B-651DB8AB5660}" presName="textNode" presStyleLbl="node1" presStyleIdx="3" presStyleCnt="4" custScaleX="129158" custScaleY="186575" custLinFactNeighborX="-47719">
        <dgm:presLayoutVars>
          <dgm:bulletEnabled val="1"/>
        </dgm:presLayoutVars>
      </dgm:prSet>
      <dgm:spPr/>
    </dgm:pt>
  </dgm:ptLst>
  <dgm:cxnLst>
    <dgm:cxn modelId="{BDCB9538-3120-CC4A-B25E-81D277272AA1}" type="presOf" srcId="{E86EAF6F-7507-44E0-9EC1-FDD9B9A61889}" destId="{98B48FB4-CC76-4788-848F-1B9E7020BA78}" srcOrd="0" destOrd="5" presId="urn:microsoft.com/office/officeart/2005/8/layout/hProcess9"/>
    <dgm:cxn modelId="{63520109-1B88-4A8C-BE66-66276CD67D02}" srcId="{7B5608F3-C7D1-456D-B433-D9659BB1CF23}" destId="{6FA9ECD5-49F0-495D-B0A1-248094F1443F}" srcOrd="4" destOrd="0" parTransId="{FE3FE5AA-C555-4914-90A7-59F198A63019}" sibTransId="{B949C87E-40A9-4ABB-BB3F-97CB3E59BF34}"/>
    <dgm:cxn modelId="{F2535C0F-95DA-4D64-BAAE-B8669990C6E8}" srcId="{D9F66078-5CDE-479E-A532-D28DB44D0544}" destId="{7111F514-B249-474A-9C1F-3E2DF1209249}" srcOrd="2" destOrd="0" parTransId="{03FB8C00-CA0F-4443-A055-55574E87B61E}" sibTransId="{28F886F6-E84D-497F-BD18-B1946F57FDEF}"/>
    <dgm:cxn modelId="{BCB1762C-CF29-4B6F-8E37-C41DD77A73B2}" srcId="{A7F49F4F-A94C-4EEC-8D7D-93913C71B409}" destId="{20DC14D1-D21D-4186-A9BD-6F74DA544253}" srcOrd="2" destOrd="0" parTransId="{4EABAB19-F507-450A-A262-B7EAE9E4EAC1}" sibTransId="{DFD92345-A073-44A1-AD57-BA954F80F9C8}"/>
    <dgm:cxn modelId="{93A50A04-1E4B-4D54-8C2F-1D740CCF4E3E}" srcId="{E9455609-BC0F-49B0-B410-6F36874050C2}" destId="{25428942-DF88-40D0-9EA3-C494EC134554}" srcOrd="1" destOrd="0" parTransId="{3FDE438E-16A7-41A3-9780-088F782FF287}" sibTransId="{18BD4DB4-3065-40FC-9A1E-83B8A23CAA91}"/>
    <dgm:cxn modelId="{5C12973A-D74A-8F47-9BB4-FA1592862DEE}" type="presOf" srcId="{B2D805DC-46F9-47DB-876B-230EC679E246}" destId="{70822606-55EC-4780-A63E-C212F073D5EC}" srcOrd="0" destOrd="3" presId="urn:microsoft.com/office/officeart/2005/8/layout/hProcess9"/>
    <dgm:cxn modelId="{FE72E202-72C2-5543-A8EC-819F84B37703}" type="presOf" srcId="{7B5608F3-C7D1-456D-B433-D9659BB1CF23}" destId="{F18AA477-781A-4777-8552-7FF440E581D3}" srcOrd="0" destOrd="0" presId="urn:microsoft.com/office/officeart/2005/8/layout/hProcess9"/>
    <dgm:cxn modelId="{720F7FFD-560D-204C-900B-395A78AEDC1B}" type="presOf" srcId="{452D92A3-74B4-48EA-9E97-0D5FB8CA8AC4}" destId="{F18AA477-781A-4777-8552-7FF440E581D3}" srcOrd="0" destOrd="4" presId="urn:microsoft.com/office/officeart/2005/8/layout/hProcess9"/>
    <dgm:cxn modelId="{77FB6323-62A7-4985-A32E-93AC669FA01C}" srcId="{7B5608F3-C7D1-456D-B433-D9659BB1CF23}" destId="{7A9C8EF6-683A-4159-9649-641AA46B4AF3}" srcOrd="2" destOrd="0" parTransId="{C3F495B7-9F6A-463F-AD7D-E8B0760FBF58}" sibTransId="{BFF46180-73E4-48B5-B8FB-1A8D8ED89FF2}"/>
    <dgm:cxn modelId="{6581AD6D-4291-401F-94E1-714B306A8C00}" srcId="{E9455609-BC0F-49B0-B410-6F36874050C2}" destId="{B2D805DC-46F9-47DB-876B-230EC679E246}" srcOrd="0" destOrd="0" parTransId="{D1D53C6A-A3D6-413A-AF0A-22094ACA3545}" sibTransId="{D765E205-75B2-4D54-B846-599B29E63344}"/>
    <dgm:cxn modelId="{CF4AEB34-965B-5842-A1E8-4984F3EF1B1C}" type="presOf" srcId="{157330E8-201E-40B3-846B-651DB8AB5660}" destId="{46A3B6B7-FDA6-4396-BE52-DF51126C3747}" srcOrd="0" destOrd="0" presId="urn:microsoft.com/office/officeart/2005/8/layout/hProcess9"/>
    <dgm:cxn modelId="{427B81DA-3A38-FB47-A98A-FD4A16DF8449}" type="presOf" srcId="{1E4524F4-C5C9-4885-8A67-2C7B2409C93D}" destId="{70822606-55EC-4780-A63E-C212F073D5EC}" srcOrd="0" destOrd="1" presId="urn:microsoft.com/office/officeart/2005/8/layout/hProcess9"/>
    <dgm:cxn modelId="{E72B0462-889A-4D33-B08E-92C08C404E53}" srcId="{A7F49F4F-A94C-4EEC-8D7D-93913C71B409}" destId="{1E4524F4-C5C9-4885-8A67-2C7B2409C93D}" srcOrd="0" destOrd="0" parTransId="{CB90B9CE-C855-4CE0-BE67-B7399B8C1655}" sibTransId="{31F32296-4271-4B72-A07A-B01A328DD42E}"/>
    <dgm:cxn modelId="{78624E01-283B-C142-A8F1-EDD871DF20BB}" type="presOf" srcId="{7A9C8EF6-683A-4159-9649-641AA46B4AF3}" destId="{F18AA477-781A-4777-8552-7FF440E581D3}" srcOrd="0" destOrd="3" presId="urn:microsoft.com/office/officeart/2005/8/layout/hProcess9"/>
    <dgm:cxn modelId="{8930CD17-2C90-6F47-A74E-51F1725559B3}" type="presOf" srcId="{687FD999-540F-4C78-BECE-83BD219B3477}" destId="{98B48FB4-CC76-4788-848F-1B9E7020BA78}" srcOrd="0" destOrd="6" presId="urn:microsoft.com/office/officeart/2005/8/layout/hProcess9"/>
    <dgm:cxn modelId="{62ABB6D0-03A0-4DE9-BFE6-4398BAD05228}" srcId="{D9F66078-5CDE-479E-A532-D28DB44D0544}" destId="{687FD999-540F-4C78-BECE-83BD219B3477}" srcOrd="4" destOrd="0" parTransId="{3A610377-7BCF-4BCF-87D1-35ABA80BA20C}" sibTransId="{B6B417AB-A564-4EA5-B15E-440255470846}"/>
    <dgm:cxn modelId="{B188E683-3A97-492D-BAE6-3C6600480DDD}" srcId="{D9F66078-5CDE-479E-A532-D28DB44D0544}" destId="{BE6D84F0-FDF4-4667-884F-06AAEC0B80E0}" srcOrd="1" destOrd="0" parTransId="{EA25956E-F995-4FD7-8B57-3276C854C8CD}" sibTransId="{32CEA872-8E22-4220-8110-EF6E102325BF}"/>
    <dgm:cxn modelId="{0FF3BE3F-3C4B-4E5C-8F0D-C3C183F627C7}" srcId="{D9F66078-5CDE-479E-A532-D28DB44D0544}" destId="{E86EAF6F-7507-44E0-9EC1-FDD9B9A61889}" srcOrd="3" destOrd="0" parTransId="{36DA996B-0279-40AA-B76F-85D129DBFB83}" sibTransId="{D67E5FC3-AA4C-48AF-AE15-7257169E1353}"/>
    <dgm:cxn modelId="{566D27D7-199D-E342-86C7-F6191406872D}" type="presOf" srcId="{E9455609-BC0F-49B0-B410-6F36874050C2}" destId="{70822606-55EC-4780-A63E-C212F073D5EC}" srcOrd="0" destOrd="2" presId="urn:microsoft.com/office/officeart/2005/8/layout/hProcess9"/>
    <dgm:cxn modelId="{D73D5963-CF06-184B-9F6D-EC9017818DAB}" type="presOf" srcId="{1F1E1918-7D45-4EE3-8A40-3B5CFD18D7A3}" destId="{46A3B6B7-FDA6-4396-BE52-DF51126C3747}" srcOrd="0" destOrd="2" presId="urn:microsoft.com/office/officeart/2005/8/layout/hProcess9"/>
    <dgm:cxn modelId="{D666DF5F-4D71-9046-9F53-2B896AF8A13C}" type="presOf" srcId="{A826E1F5-5CF5-4837-A8B2-70B073941D18}" destId="{46A3B6B7-FDA6-4396-BE52-DF51126C3747}" srcOrd="0" destOrd="1" presId="urn:microsoft.com/office/officeart/2005/8/layout/hProcess9"/>
    <dgm:cxn modelId="{9145D0E4-DCA1-0E4E-A798-B36F97D1A2ED}" type="presOf" srcId="{20DC14D1-D21D-4186-A9BD-6F74DA544253}" destId="{70822606-55EC-4780-A63E-C212F073D5EC}" srcOrd="0" destOrd="5" presId="urn:microsoft.com/office/officeart/2005/8/layout/hProcess9"/>
    <dgm:cxn modelId="{E8BE7F09-A309-BD4C-8A30-D91CADA0849E}" type="presOf" srcId="{A7F49F4F-A94C-4EEC-8D7D-93913C71B409}" destId="{70822606-55EC-4780-A63E-C212F073D5EC}" srcOrd="0" destOrd="0" presId="urn:microsoft.com/office/officeart/2005/8/layout/hProcess9"/>
    <dgm:cxn modelId="{B418C367-1F46-41F3-9DED-B0648AFF0C20}" srcId="{157330E8-201E-40B3-846B-651DB8AB5660}" destId="{A826E1F5-5CF5-4837-A8B2-70B073941D18}" srcOrd="0" destOrd="0" parTransId="{7D9935FE-1916-453A-93BB-10F6FA1452C9}" sibTransId="{5AEC562A-F6C6-4D6D-BAE6-1D9FA124EA44}"/>
    <dgm:cxn modelId="{9C917F99-2481-4193-ACEB-1FE5A1847090}" srcId="{D9F66078-5CDE-479E-A532-D28DB44D0544}" destId="{400D0EF5-6155-47AB-851D-D8DB185C2046}" srcOrd="0" destOrd="0" parTransId="{76C04512-68B0-4D51-AA73-DA44A6E5C1ED}" sibTransId="{66D6C891-D3BA-426F-BA8D-6745EAB5BCE6}"/>
    <dgm:cxn modelId="{1A775E67-E26E-46E9-8ECC-407C2FF357C4}" srcId="{A7F49F4F-A94C-4EEC-8D7D-93913C71B409}" destId="{E9455609-BC0F-49B0-B410-6F36874050C2}" srcOrd="1" destOrd="0" parTransId="{6460ACCB-D193-4033-A2EE-902C56F071BE}" sibTransId="{2EACE926-C672-4322-9238-CBB82A37F21B}"/>
    <dgm:cxn modelId="{D9FF2FDF-08E6-415B-8479-087C3BDCD217}" srcId="{7B5608F3-C7D1-456D-B433-D9659BB1CF23}" destId="{D652A288-752E-4436-939D-716B231A8E80}" srcOrd="0" destOrd="0" parTransId="{6E11C374-2460-4EB2-A999-3375B4CD1065}" sibTransId="{273E0223-561B-498F-A496-AC4D4EDC289A}"/>
    <dgm:cxn modelId="{A9ECEAD0-4BC5-473F-895C-68702B392B54}" srcId="{10B28096-4A2E-4B9A-938E-DD8317B7E93D}" destId="{7B5608F3-C7D1-456D-B433-D9659BB1CF23}" srcOrd="1" destOrd="0" parTransId="{A0390EA6-E4D0-46B8-9346-2BFF655DDFB2}" sibTransId="{41C9A23C-BAB9-4085-BB68-104D979EDAEE}"/>
    <dgm:cxn modelId="{86810CB2-1981-4D65-9013-3E7C853738A7}" srcId="{7B5608F3-C7D1-456D-B433-D9659BB1CF23}" destId="{7F687E99-9680-4FC7-B97C-81FB644C0428}" srcOrd="1" destOrd="0" parTransId="{1689FBD1-C2E6-4041-A24D-FC263EBF2A6A}" sibTransId="{279CC4D3-8283-4BA2-A4F4-B4EC25C6B5BF}"/>
    <dgm:cxn modelId="{6CD356B0-08A1-4A49-8389-B4038B7E2650}" srcId="{10B28096-4A2E-4B9A-938E-DD8317B7E93D}" destId="{A2389CBF-EF9E-4E43-A552-1257E2C6D62B}" srcOrd="2" destOrd="0" parTransId="{C862E3B9-9333-4627-B4A6-CB92112D4F50}" sibTransId="{4033633D-5A3B-40E1-A196-CF9F3BDBDA20}"/>
    <dgm:cxn modelId="{02464825-27ED-4CD9-85BD-AEC78A6A179B}" srcId="{A2389CBF-EF9E-4E43-A552-1257E2C6D62B}" destId="{B1F9D86D-96DA-44F9-AEE5-4A29CE0A002A}" srcOrd="1" destOrd="0" parTransId="{95962856-E5CF-4FDE-A82F-DF3C8C59F664}" sibTransId="{8B2CB1E5-FB71-4C94-B0C5-694C8ABB6A40}"/>
    <dgm:cxn modelId="{540AFC4C-B7C6-EF42-A7A3-7143DDD872EC}" type="presOf" srcId="{7F687E99-9680-4FC7-B97C-81FB644C0428}" destId="{F18AA477-781A-4777-8552-7FF440E581D3}" srcOrd="0" destOrd="2" presId="urn:microsoft.com/office/officeart/2005/8/layout/hProcess9"/>
    <dgm:cxn modelId="{E5F3A06C-464A-4C42-A07B-62085974BF9B}" type="presOf" srcId="{7111F514-B249-474A-9C1F-3E2DF1209249}" destId="{98B48FB4-CC76-4788-848F-1B9E7020BA78}" srcOrd="0" destOrd="4" presId="urn:microsoft.com/office/officeart/2005/8/layout/hProcess9"/>
    <dgm:cxn modelId="{D3C2BE97-5A85-4C41-9F30-C5B2C940DF49}" srcId="{157330E8-201E-40B3-846B-651DB8AB5660}" destId="{1F1E1918-7D45-4EE3-8A40-3B5CFD18D7A3}" srcOrd="1" destOrd="0" parTransId="{24F9BE72-2FD0-47D1-90F4-2F6FD6197B27}" sibTransId="{AEEDC397-D362-4083-806F-6BF435EC4F70}"/>
    <dgm:cxn modelId="{C7C0D7CE-7761-48AF-B7AF-B24865F57AB4}" srcId="{A2389CBF-EF9E-4E43-A552-1257E2C6D62B}" destId="{D9F66078-5CDE-479E-A532-D28DB44D0544}" srcOrd="0" destOrd="0" parTransId="{6F5298B1-6209-4FEC-9308-3A3310C55B5C}" sibTransId="{3B825CC5-C68E-43C5-8986-09392D2DC866}"/>
    <dgm:cxn modelId="{9B3B0B4B-023A-EC40-B6BB-775081427981}" type="presOf" srcId="{A2389CBF-EF9E-4E43-A552-1257E2C6D62B}" destId="{98B48FB4-CC76-4788-848F-1B9E7020BA78}" srcOrd="0" destOrd="0" presId="urn:microsoft.com/office/officeart/2005/8/layout/hProcess9"/>
    <dgm:cxn modelId="{F9460BC9-67DD-E54C-9F65-FA9465CF63B2}" type="presOf" srcId="{BE6D84F0-FDF4-4667-884F-06AAEC0B80E0}" destId="{98B48FB4-CC76-4788-848F-1B9E7020BA78}" srcOrd="0" destOrd="3" presId="urn:microsoft.com/office/officeart/2005/8/layout/hProcess9"/>
    <dgm:cxn modelId="{33D40175-9CD3-A74C-AAA1-7AC5890228E5}" type="presOf" srcId="{400D0EF5-6155-47AB-851D-D8DB185C2046}" destId="{98B48FB4-CC76-4788-848F-1B9E7020BA78}" srcOrd="0" destOrd="2" presId="urn:microsoft.com/office/officeart/2005/8/layout/hProcess9"/>
    <dgm:cxn modelId="{93F4379B-E719-2449-8B78-1E17B0A5F686}" type="presOf" srcId="{25428942-DF88-40D0-9EA3-C494EC134554}" destId="{70822606-55EC-4780-A63E-C212F073D5EC}" srcOrd="0" destOrd="4" presId="urn:microsoft.com/office/officeart/2005/8/layout/hProcess9"/>
    <dgm:cxn modelId="{2E90BF27-0916-C141-83D9-40744625E415}" type="presOf" srcId="{D652A288-752E-4436-939D-716B231A8E80}" destId="{F18AA477-781A-4777-8552-7FF440E581D3}" srcOrd="0" destOrd="1" presId="urn:microsoft.com/office/officeart/2005/8/layout/hProcess9"/>
    <dgm:cxn modelId="{FCC8B11E-AF37-4BB6-9FBC-91B712A2E493}" srcId="{7B5608F3-C7D1-456D-B433-D9659BB1CF23}" destId="{452D92A3-74B4-48EA-9E97-0D5FB8CA8AC4}" srcOrd="3" destOrd="0" parTransId="{1E810B93-7800-470E-B370-D812F1383702}" sibTransId="{FB72024F-1D03-4F7D-9995-5D9450451D01}"/>
    <dgm:cxn modelId="{81766373-95F6-4AF5-A034-802F8C868416}" srcId="{10B28096-4A2E-4B9A-938E-DD8317B7E93D}" destId="{A7F49F4F-A94C-4EEC-8D7D-93913C71B409}" srcOrd="0" destOrd="0" parTransId="{857D645E-F904-4B98-A90C-E66750FA5768}" sibTransId="{A6213C40-22DA-4E02-AECF-A3599DB57E80}"/>
    <dgm:cxn modelId="{63781C91-020E-44C1-A219-5FB149EC77C5}" srcId="{10B28096-4A2E-4B9A-938E-DD8317B7E93D}" destId="{157330E8-201E-40B3-846B-651DB8AB5660}" srcOrd="3" destOrd="0" parTransId="{889E9254-B284-41B9-9B6D-E0C1D25715AA}" sibTransId="{9EC303F1-6474-47E2-AC89-37E53DB1633F}"/>
    <dgm:cxn modelId="{18BA6E84-FDF2-3E46-8595-22BE04410B7D}" type="presOf" srcId="{B1F9D86D-96DA-44F9-AEE5-4A29CE0A002A}" destId="{98B48FB4-CC76-4788-848F-1B9E7020BA78}" srcOrd="0" destOrd="7" presId="urn:microsoft.com/office/officeart/2005/8/layout/hProcess9"/>
    <dgm:cxn modelId="{624ADE18-08B7-174D-B520-5C8B5697A89A}" type="presOf" srcId="{6FA9ECD5-49F0-495D-B0A1-248094F1443F}" destId="{F18AA477-781A-4777-8552-7FF440E581D3}" srcOrd="0" destOrd="5" presId="urn:microsoft.com/office/officeart/2005/8/layout/hProcess9"/>
    <dgm:cxn modelId="{2D0B6953-408D-7246-9A1D-402FC206D33F}" type="presOf" srcId="{10B28096-4A2E-4B9A-938E-DD8317B7E93D}" destId="{BAA2C831-2E8A-4F71-BD1B-8E534C4DE39B}" srcOrd="0" destOrd="0" presId="urn:microsoft.com/office/officeart/2005/8/layout/hProcess9"/>
    <dgm:cxn modelId="{1CD80E24-280B-134E-866D-110FC145E1E9}" type="presOf" srcId="{D9F66078-5CDE-479E-A532-D28DB44D0544}" destId="{98B48FB4-CC76-4788-848F-1B9E7020BA78}" srcOrd="0" destOrd="1" presId="urn:microsoft.com/office/officeart/2005/8/layout/hProcess9"/>
    <dgm:cxn modelId="{96729F5F-D0B0-0A4A-B83E-707466B74BD1}" type="presParOf" srcId="{BAA2C831-2E8A-4F71-BD1B-8E534C4DE39B}" destId="{8CDB00DF-B7B6-4966-AE68-F48E93E6D628}" srcOrd="0" destOrd="0" presId="urn:microsoft.com/office/officeart/2005/8/layout/hProcess9"/>
    <dgm:cxn modelId="{57BE41CC-F3A7-0246-91E4-C781F03A2D31}" type="presParOf" srcId="{BAA2C831-2E8A-4F71-BD1B-8E534C4DE39B}" destId="{2C44A1D2-CFA6-460E-8997-2E066B6AA2DC}" srcOrd="1" destOrd="0" presId="urn:microsoft.com/office/officeart/2005/8/layout/hProcess9"/>
    <dgm:cxn modelId="{874748C7-42A8-BA43-9C77-C90FC2272386}" type="presParOf" srcId="{2C44A1D2-CFA6-460E-8997-2E066B6AA2DC}" destId="{70822606-55EC-4780-A63E-C212F073D5EC}" srcOrd="0" destOrd="0" presId="urn:microsoft.com/office/officeart/2005/8/layout/hProcess9"/>
    <dgm:cxn modelId="{122F79A1-E48E-8549-BF31-FEB91BAB3967}" type="presParOf" srcId="{2C44A1D2-CFA6-460E-8997-2E066B6AA2DC}" destId="{5F3B9D1A-33D1-4F54-87FE-FE55AA6E4024}" srcOrd="1" destOrd="0" presId="urn:microsoft.com/office/officeart/2005/8/layout/hProcess9"/>
    <dgm:cxn modelId="{6203C023-6A9B-9440-83F6-527E37F147C1}" type="presParOf" srcId="{2C44A1D2-CFA6-460E-8997-2E066B6AA2DC}" destId="{F18AA477-781A-4777-8552-7FF440E581D3}" srcOrd="2" destOrd="0" presId="urn:microsoft.com/office/officeart/2005/8/layout/hProcess9"/>
    <dgm:cxn modelId="{91C23530-342F-1B43-9896-416BE4FF27DA}" type="presParOf" srcId="{2C44A1D2-CFA6-460E-8997-2E066B6AA2DC}" destId="{C9B27E25-0A13-42A6-A787-909DFF0E7583}" srcOrd="3" destOrd="0" presId="urn:microsoft.com/office/officeart/2005/8/layout/hProcess9"/>
    <dgm:cxn modelId="{D7B3D373-4680-E54E-AA1A-411160077BB5}" type="presParOf" srcId="{2C44A1D2-CFA6-460E-8997-2E066B6AA2DC}" destId="{98B48FB4-CC76-4788-848F-1B9E7020BA78}" srcOrd="4" destOrd="0" presId="urn:microsoft.com/office/officeart/2005/8/layout/hProcess9"/>
    <dgm:cxn modelId="{EE5F8B7B-15F7-E140-BF94-9A13071B6A0C}" type="presParOf" srcId="{2C44A1D2-CFA6-460E-8997-2E066B6AA2DC}" destId="{9EF1D1A6-345D-469E-BA88-2B062087BE03}" srcOrd="5" destOrd="0" presId="urn:microsoft.com/office/officeart/2005/8/layout/hProcess9"/>
    <dgm:cxn modelId="{F53196C9-26C9-704C-AABE-4E97E983E33A}" type="presParOf" srcId="{2C44A1D2-CFA6-460E-8997-2E066B6AA2DC}" destId="{46A3B6B7-FDA6-4396-BE52-DF51126C3747}" srcOrd="6" destOrd="0" presId="urn:microsoft.com/office/officeart/2005/8/layout/hProcess9"/>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B28096-4A2E-4B9A-938E-DD8317B7E93D}" type="doc">
      <dgm:prSet loTypeId="urn:microsoft.com/office/officeart/2005/8/layout/hProcess9" loCatId="process" qsTypeId="urn:microsoft.com/office/officeart/2005/8/quickstyle/simple1" qsCatId="simple" csTypeId="urn:microsoft.com/office/officeart/2005/8/colors/accent1_2" csCatId="accent1" phldr="1"/>
      <dgm:spPr/>
    </dgm:pt>
    <dgm:pt modelId="{A7F49F4F-A94C-4EEC-8D7D-93913C71B409}">
      <dgm:prSet phldrT="[Texto]" custT="1"/>
      <dgm:spPr/>
      <dgm:t>
        <a:bodyPr/>
        <a:lstStyle/>
        <a:p>
          <a:r>
            <a:rPr lang="es-CL" sz="1200" b="1" baseline="0">
              <a:latin typeface="Times New Roman" panose="02020603050405020304" pitchFamily="18" charset="0"/>
              <a:cs typeface="Times New Roman" panose="02020603050405020304" pitchFamily="18" charset="0"/>
            </a:rPr>
            <a:t>Exploración</a:t>
          </a:r>
        </a:p>
      </dgm:t>
    </dgm:pt>
    <dgm:pt modelId="{857D645E-F904-4B98-A90C-E66750FA5768}" type="parTrans" cxnId="{81766373-95F6-4AF5-A034-802F8C868416}">
      <dgm:prSet/>
      <dgm:spPr/>
      <dgm:t>
        <a:bodyPr/>
        <a:lstStyle/>
        <a:p>
          <a:endParaRPr lang="es-CL" b="1"/>
        </a:p>
      </dgm:t>
    </dgm:pt>
    <dgm:pt modelId="{A6213C40-22DA-4E02-AECF-A3599DB57E80}" type="sibTrans" cxnId="{81766373-95F6-4AF5-A034-802F8C868416}">
      <dgm:prSet/>
      <dgm:spPr/>
      <dgm:t>
        <a:bodyPr/>
        <a:lstStyle/>
        <a:p>
          <a:endParaRPr lang="es-CL" b="1"/>
        </a:p>
      </dgm:t>
    </dgm:pt>
    <dgm:pt modelId="{A2389CBF-EF9E-4E43-A552-1257E2C6D62B}">
      <dgm:prSet phldrT="[Texto]" custT="1"/>
      <dgm:spPr/>
      <dgm:t>
        <a:bodyPr/>
        <a:lstStyle/>
        <a:p>
          <a:r>
            <a:rPr lang="es-CL" sz="1200" b="1" baseline="0">
              <a:latin typeface="Times New Roman" panose="02020603050405020304" pitchFamily="18" charset="0"/>
              <a:cs typeface="Times New Roman" panose="02020603050405020304" pitchFamily="18" charset="0"/>
            </a:rPr>
            <a:t>Extracción</a:t>
          </a:r>
        </a:p>
      </dgm:t>
    </dgm:pt>
    <dgm:pt modelId="{C862E3B9-9333-4627-B4A6-CB92112D4F50}" type="parTrans" cxnId="{6CD356B0-08A1-4A49-8389-B4038B7E2650}">
      <dgm:prSet/>
      <dgm:spPr/>
      <dgm:t>
        <a:bodyPr/>
        <a:lstStyle/>
        <a:p>
          <a:endParaRPr lang="es-CL" b="1"/>
        </a:p>
      </dgm:t>
    </dgm:pt>
    <dgm:pt modelId="{4033633D-5A3B-40E1-A196-CF9F3BDBDA20}" type="sibTrans" cxnId="{6CD356B0-08A1-4A49-8389-B4038B7E2650}">
      <dgm:prSet/>
      <dgm:spPr/>
      <dgm:t>
        <a:bodyPr/>
        <a:lstStyle/>
        <a:p>
          <a:endParaRPr lang="es-CL" b="1"/>
        </a:p>
      </dgm:t>
    </dgm:pt>
    <dgm:pt modelId="{157330E8-201E-40B3-846B-651DB8AB5660}">
      <dgm:prSet custT="1"/>
      <dgm:spPr/>
      <dgm:t>
        <a:bodyPr/>
        <a:lstStyle/>
        <a:p>
          <a:r>
            <a:rPr lang="es-ES" sz="1200" b="1" baseline="0">
              <a:latin typeface="Times New Roman" panose="02020603050405020304" pitchFamily="18" charset="0"/>
              <a:cs typeface="Times New Roman" panose="02020603050405020304" pitchFamily="18" charset="0"/>
            </a:rPr>
            <a:t>Procesamiento</a:t>
          </a:r>
        </a:p>
      </dgm:t>
    </dgm:pt>
    <dgm:pt modelId="{889E9254-B284-41B9-9B6D-E0C1D25715AA}" type="parTrans" cxnId="{63781C91-020E-44C1-A219-5FB149EC77C5}">
      <dgm:prSet/>
      <dgm:spPr/>
      <dgm:t>
        <a:bodyPr/>
        <a:lstStyle/>
        <a:p>
          <a:endParaRPr lang="es-ES"/>
        </a:p>
      </dgm:t>
    </dgm:pt>
    <dgm:pt modelId="{9EC303F1-6474-47E2-AC89-37E53DB1633F}" type="sibTrans" cxnId="{63781C91-020E-44C1-A219-5FB149EC77C5}">
      <dgm:prSet/>
      <dgm:spPr/>
      <dgm:t>
        <a:bodyPr/>
        <a:lstStyle/>
        <a:p>
          <a:endParaRPr lang="es-ES"/>
        </a:p>
      </dgm:t>
    </dgm:pt>
    <dgm:pt modelId="{1E4524F4-C5C9-4885-8A67-2C7B2409C93D}">
      <dgm:prSet phldrT="[Texto]" custT="1"/>
      <dgm:spPr/>
      <dgm:t>
        <a:bodyPr/>
        <a:lstStyle/>
        <a:p>
          <a:r>
            <a:rPr lang="es-CL" sz="900" baseline="0">
              <a:latin typeface="Times New Roman" panose="02020603050405020304" pitchFamily="18" charset="0"/>
              <a:cs typeface="Times New Roman" panose="02020603050405020304" pitchFamily="18" charset="0"/>
            </a:rPr>
            <a:t>Prospección</a:t>
          </a:r>
        </a:p>
      </dgm:t>
    </dgm:pt>
    <dgm:pt modelId="{CB90B9CE-C855-4CE0-BE67-B7399B8C1655}" type="parTrans" cxnId="{E72B0462-889A-4D33-B08E-92C08C404E53}">
      <dgm:prSet/>
      <dgm:spPr/>
      <dgm:t>
        <a:bodyPr/>
        <a:lstStyle/>
        <a:p>
          <a:endParaRPr lang="en-US"/>
        </a:p>
      </dgm:t>
    </dgm:pt>
    <dgm:pt modelId="{31F32296-4271-4B72-A07A-B01A328DD42E}" type="sibTrans" cxnId="{E72B0462-889A-4D33-B08E-92C08C404E53}">
      <dgm:prSet/>
      <dgm:spPr/>
      <dgm:t>
        <a:bodyPr/>
        <a:lstStyle/>
        <a:p>
          <a:endParaRPr lang="en-US"/>
        </a:p>
      </dgm:t>
    </dgm:pt>
    <dgm:pt modelId="{A826E1F5-5CF5-4837-A8B2-70B073941D18}">
      <dgm:prSet custT="1"/>
      <dgm:spPr/>
      <dgm:t>
        <a:bodyPr/>
        <a:lstStyle/>
        <a:p>
          <a:r>
            <a:rPr lang="es-ES" sz="900" baseline="0">
              <a:latin typeface="Times New Roman" panose="02020603050405020304" pitchFamily="18" charset="0"/>
              <a:cs typeface="Times New Roman" panose="02020603050405020304" pitchFamily="18" charset="0"/>
            </a:rPr>
            <a:t>Chancado</a:t>
          </a:r>
        </a:p>
      </dgm:t>
    </dgm:pt>
    <dgm:pt modelId="{7D9935FE-1916-453A-93BB-10F6FA1452C9}" type="parTrans" cxnId="{B418C367-1F46-41F3-9DED-B0648AFF0C20}">
      <dgm:prSet/>
      <dgm:spPr/>
      <dgm:t>
        <a:bodyPr/>
        <a:lstStyle/>
        <a:p>
          <a:endParaRPr lang="en-US"/>
        </a:p>
      </dgm:t>
    </dgm:pt>
    <dgm:pt modelId="{5AEC562A-F6C6-4D6D-BAE6-1D9FA124EA44}" type="sibTrans" cxnId="{B418C367-1F46-41F3-9DED-B0648AFF0C20}">
      <dgm:prSet/>
      <dgm:spPr/>
      <dgm:t>
        <a:bodyPr/>
        <a:lstStyle/>
        <a:p>
          <a:endParaRPr lang="en-US"/>
        </a:p>
      </dgm:t>
    </dgm:pt>
    <dgm:pt modelId="{7B5608F3-C7D1-456D-B433-D9659BB1CF23}">
      <dgm:prSet phldrT="[Texto]" custT="1"/>
      <dgm:spPr/>
      <dgm:t>
        <a:bodyPr/>
        <a:lstStyle/>
        <a:p>
          <a:r>
            <a:rPr lang="es-CL" sz="1200" b="1" baseline="0">
              <a:latin typeface="Times New Roman" panose="02020603050405020304" pitchFamily="18" charset="0"/>
              <a:cs typeface="Times New Roman" panose="02020603050405020304" pitchFamily="18" charset="0"/>
            </a:rPr>
            <a:t>Desarrollo</a:t>
          </a:r>
        </a:p>
      </dgm:t>
    </dgm:pt>
    <dgm:pt modelId="{A0390EA6-E4D0-46B8-9346-2BFF655DDFB2}" type="parTrans" cxnId="{A9ECEAD0-4BC5-473F-895C-68702B392B54}">
      <dgm:prSet/>
      <dgm:spPr/>
      <dgm:t>
        <a:bodyPr/>
        <a:lstStyle/>
        <a:p>
          <a:endParaRPr lang="en-US"/>
        </a:p>
      </dgm:t>
    </dgm:pt>
    <dgm:pt modelId="{41C9A23C-BAB9-4085-BB68-104D979EDAEE}" type="sibTrans" cxnId="{A9ECEAD0-4BC5-473F-895C-68702B392B54}">
      <dgm:prSet/>
      <dgm:spPr/>
      <dgm:t>
        <a:bodyPr/>
        <a:lstStyle/>
        <a:p>
          <a:endParaRPr lang="en-US"/>
        </a:p>
      </dgm:t>
    </dgm:pt>
    <dgm:pt modelId="{D652A288-752E-4436-939D-716B231A8E80}">
      <dgm:prSet phldrT="[Texto]" custT="1"/>
      <dgm:spPr/>
      <dgm:t>
        <a:bodyPr/>
        <a:lstStyle/>
        <a:p>
          <a:r>
            <a:rPr lang="es-CL" sz="900" baseline="0">
              <a:latin typeface="Times New Roman" panose="02020603050405020304" pitchFamily="18" charset="0"/>
              <a:cs typeface="Times New Roman" panose="02020603050405020304" pitchFamily="18" charset="0"/>
            </a:rPr>
            <a:t>Modelado del yacimiento</a:t>
          </a:r>
        </a:p>
      </dgm:t>
    </dgm:pt>
    <dgm:pt modelId="{6E11C374-2460-4EB2-A999-3375B4CD1065}" type="parTrans" cxnId="{D9FF2FDF-08E6-415B-8479-087C3BDCD217}">
      <dgm:prSet/>
      <dgm:spPr/>
      <dgm:t>
        <a:bodyPr/>
        <a:lstStyle/>
        <a:p>
          <a:endParaRPr lang="en-US"/>
        </a:p>
      </dgm:t>
    </dgm:pt>
    <dgm:pt modelId="{273E0223-561B-498F-A496-AC4D4EDC289A}" type="sibTrans" cxnId="{D9FF2FDF-08E6-415B-8479-087C3BDCD217}">
      <dgm:prSet/>
      <dgm:spPr/>
      <dgm:t>
        <a:bodyPr/>
        <a:lstStyle/>
        <a:p>
          <a:endParaRPr lang="en-US"/>
        </a:p>
      </dgm:t>
    </dgm:pt>
    <dgm:pt modelId="{D9F66078-5CDE-479E-A532-D28DB44D0544}">
      <dgm:prSet custT="1"/>
      <dgm:spPr/>
      <dgm:t>
        <a:bodyPr/>
        <a:lstStyle/>
        <a:p>
          <a:r>
            <a:rPr lang="es-ES" sz="900" baseline="0">
              <a:latin typeface="Times New Roman" panose="02020603050405020304" pitchFamily="18" charset="0"/>
              <a:cs typeface="Times New Roman" panose="02020603050405020304" pitchFamily="18" charset="0"/>
            </a:rPr>
            <a:t>Tajo abierto/ subterránea</a:t>
          </a:r>
        </a:p>
      </dgm:t>
    </dgm:pt>
    <dgm:pt modelId="{3B825CC5-C68E-43C5-8986-09392D2DC866}" type="sibTrans" cxnId="{C7C0D7CE-7761-48AF-B7AF-B24865F57AB4}">
      <dgm:prSet/>
      <dgm:spPr/>
      <dgm:t>
        <a:bodyPr/>
        <a:lstStyle/>
        <a:p>
          <a:endParaRPr lang="es-ES"/>
        </a:p>
      </dgm:t>
    </dgm:pt>
    <dgm:pt modelId="{6F5298B1-6209-4FEC-9308-3A3310C55B5C}" type="parTrans" cxnId="{C7C0D7CE-7761-48AF-B7AF-B24865F57AB4}">
      <dgm:prSet/>
      <dgm:spPr/>
      <dgm:t>
        <a:bodyPr/>
        <a:lstStyle/>
        <a:p>
          <a:endParaRPr lang="es-ES"/>
        </a:p>
      </dgm:t>
    </dgm:pt>
    <dgm:pt modelId="{400D0EF5-6155-47AB-851D-D8DB185C2046}">
      <dgm:prSet custT="1"/>
      <dgm:spPr/>
      <dgm:t>
        <a:bodyPr/>
        <a:lstStyle/>
        <a:p>
          <a:r>
            <a:rPr lang="es-ES" sz="900" baseline="0">
              <a:latin typeface="Times New Roman" panose="02020603050405020304" pitchFamily="18" charset="0"/>
              <a:cs typeface="Times New Roman" panose="02020603050405020304" pitchFamily="18" charset="0"/>
            </a:rPr>
            <a:t>Perforación, tronadura, carguío y transporte.</a:t>
          </a:r>
        </a:p>
      </dgm:t>
    </dgm:pt>
    <dgm:pt modelId="{66D6C891-D3BA-426F-BA8D-6745EAB5BCE6}" type="sibTrans" cxnId="{9C917F99-2481-4193-ACEB-1FE5A1847090}">
      <dgm:prSet/>
      <dgm:spPr/>
      <dgm:t>
        <a:bodyPr/>
        <a:lstStyle/>
        <a:p>
          <a:endParaRPr lang="en-US"/>
        </a:p>
      </dgm:t>
    </dgm:pt>
    <dgm:pt modelId="{76C04512-68B0-4D51-AA73-DA44A6E5C1ED}" type="parTrans" cxnId="{9C917F99-2481-4193-ACEB-1FE5A1847090}">
      <dgm:prSet/>
      <dgm:spPr/>
      <dgm:t>
        <a:bodyPr/>
        <a:lstStyle/>
        <a:p>
          <a:endParaRPr lang="en-US"/>
        </a:p>
      </dgm:t>
    </dgm:pt>
    <dgm:pt modelId="{2E147C14-F7F9-406A-9948-779C55014218}">
      <dgm:prSet phldrT="[Texto]" custT="1"/>
      <dgm:spPr/>
      <dgm:t>
        <a:bodyPr/>
        <a:lstStyle/>
        <a:p>
          <a:r>
            <a:rPr lang="es-CL" sz="900" baseline="0">
              <a:latin typeface="Times New Roman" panose="02020603050405020304" pitchFamily="18" charset="0"/>
              <a:cs typeface="Times New Roman" panose="02020603050405020304" pitchFamily="18" charset="0"/>
            </a:rPr>
            <a:t>Análisis de muestras</a:t>
          </a:r>
        </a:p>
      </dgm:t>
    </dgm:pt>
    <dgm:pt modelId="{092F1F1D-C775-4B8A-9414-7F1577149107}" type="parTrans" cxnId="{40C7EC65-8CDE-46F5-BA0F-EE01B0DE1535}">
      <dgm:prSet/>
      <dgm:spPr/>
      <dgm:t>
        <a:bodyPr/>
        <a:lstStyle/>
        <a:p>
          <a:endParaRPr lang="en-US"/>
        </a:p>
      </dgm:t>
    </dgm:pt>
    <dgm:pt modelId="{425652BD-0841-402B-A110-77967B1A1A0D}" type="sibTrans" cxnId="{40C7EC65-8CDE-46F5-BA0F-EE01B0DE1535}">
      <dgm:prSet/>
      <dgm:spPr/>
      <dgm:t>
        <a:bodyPr/>
        <a:lstStyle/>
        <a:p>
          <a:endParaRPr lang="en-US"/>
        </a:p>
      </dgm:t>
    </dgm:pt>
    <dgm:pt modelId="{860DFF1C-98DC-4CFA-AA17-DEBBDBCFA839}">
      <dgm:prSet phldrT="[Texto]" custT="1"/>
      <dgm:spPr/>
      <dgm:t>
        <a:bodyPr/>
        <a:lstStyle/>
        <a:p>
          <a:r>
            <a:rPr lang="es-CL" sz="900" baseline="0">
              <a:latin typeface="Times New Roman" panose="02020603050405020304" pitchFamily="18" charset="0"/>
              <a:cs typeface="Times New Roman" panose="02020603050405020304" pitchFamily="18" charset="0"/>
            </a:rPr>
            <a:t>Interpretación</a:t>
          </a:r>
        </a:p>
      </dgm:t>
    </dgm:pt>
    <dgm:pt modelId="{8F95304D-9690-4E68-B78E-B0902599A933}" type="parTrans" cxnId="{79526A8E-9874-49AD-B575-855CB47ACD19}">
      <dgm:prSet/>
      <dgm:spPr/>
      <dgm:t>
        <a:bodyPr/>
        <a:lstStyle/>
        <a:p>
          <a:endParaRPr lang="en-US"/>
        </a:p>
      </dgm:t>
    </dgm:pt>
    <dgm:pt modelId="{5872E89F-5B82-4B28-B9A1-0576840497DA}" type="sibTrans" cxnId="{79526A8E-9874-49AD-B575-855CB47ACD19}">
      <dgm:prSet/>
      <dgm:spPr/>
      <dgm:t>
        <a:bodyPr/>
        <a:lstStyle/>
        <a:p>
          <a:endParaRPr lang="en-US"/>
        </a:p>
      </dgm:t>
    </dgm:pt>
    <dgm:pt modelId="{03DADD44-6543-4165-B252-52BE475C54C1}">
      <dgm:prSet phldrT="[Texto]" custT="1"/>
      <dgm:spPr/>
      <dgm:t>
        <a:bodyPr/>
        <a:lstStyle/>
        <a:p>
          <a:r>
            <a:rPr lang="es-CL" sz="900" baseline="0">
              <a:latin typeface="Times New Roman" panose="02020603050405020304" pitchFamily="18" charset="0"/>
              <a:cs typeface="Times New Roman" panose="02020603050405020304" pitchFamily="18" charset="0"/>
            </a:rPr>
            <a:t>Selección de técnica minera apropiada</a:t>
          </a:r>
        </a:p>
      </dgm:t>
    </dgm:pt>
    <dgm:pt modelId="{80DB337B-76AF-4956-9B71-122349645EE1}" type="parTrans" cxnId="{FB042BF2-29DF-4FF3-AA5F-C352D02B4B43}">
      <dgm:prSet/>
      <dgm:spPr/>
      <dgm:t>
        <a:bodyPr/>
        <a:lstStyle/>
        <a:p>
          <a:endParaRPr lang="en-US"/>
        </a:p>
      </dgm:t>
    </dgm:pt>
    <dgm:pt modelId="{A3B3AC24-B912-48BA-BEB5-9C1B65E1062A}" type="sibTrans" cxnId="{FB042BF2-29DF-4FF3-AA5F-C352D02B4B43}">
      <dgm:prSet/>
      <dgm:spPr/>
      <dgm:t>
        <a:bodyPr/>
        <a:lstStyle/>
        <a:p>
          <a:endParaRPr lang="en-US"/>
        </a:p>
      </dgm:t>
    </dgm:pt>
    <dgm:pt modelId="{59351A2C-7557-45DC-B86E-0B9885E73852}">
      <dgm:prSet phldrT="[Texto]" custT="1"/>
      <dgm:spPr/>
      <dgm:t>
        <a:bodyPr/>
        <a:lstStyle/>
        <a:p>
          <a:r>
            <a:rPr lang="es-CL" sz="900" baseline="0">
              <a:latin typeface="Times New Roman" panose="02020603050405020304" pitchFamily="18" charset="0"/>
              <a:cs typeface="Times New Roman" panose="02020603050405020304" pitchFamily="18" charset="0"/>
            </a:rPr>
            <a:t>Desarrollo de proyecto y construcción</a:t>
          </a:r>
        </a:p>
      </dgm:t>
    </dgm:pt>
    <dgm:pt modelId="{6C10B05B-420A-4E57-9B40-60BC7A5F3AF0}" type="parTrans" cxnId="{634A5CA2-A9B6-4FE3-B90E-FA589EC11A21}">
      <dgm:prSet/>
      <dgm:spPr/>
      <dgm:t>
        <a:bodyPr/>
        <a:lstStyle/>
        <a:p>
          <a:endParaRPr lang="en-US"/>
        </a:p>
      </dgm:t>
    </dgm:pt>
    <dgm:pt modelId="{84E75CBF-EB25-4C87-A1A5-58EF01F044DF}" type="sibTrans" cxnId="{634A5CA2-A9B6-4FE3-B90E-FA589EC11A21}">
      <dgm:prSet/>
      <dgm:spPr/>
      <dgm:t>
        <a:bodyPr/>
        <a:lstStyle/>
        <a:p>
          <a:endParaRPr lang="en-US"/>
        </a:p>
      </dgm:t>
    </dgm:pt>
    <dgm:pt modelId="{C5C890D9-061E-40A0-B14A-131E82664FB3}">
      <dgm:prSet custT="1"/>
      <dgm:spPr/>
      <dgm:t>
        <a:bodyPr/>
        <a:lstStyle/>
        <a:p>
          <a:r>
            <a:rPr lang="es-ES" sz="900" baseline="0">
              <a:latin typeface="Times New Roman" panose="02020603050405020304" pitchFamily="18" charset="0"/>
              <a:cs typeface="Times New Roman" panose="02020603050405020304" pitchFamily="18" charset="0"/>
            </a:rPr>
            <a:t>Molienda</a:t>
          </a:r>
        </a:p>
      </dgm:t>
    </dgm:pt>
    <dgm:pt modelId="{0D412933-7743-4789-A305-13CC4FB2E345}" type="parTrans" cxnId="{74E42F5B-11A5-413D-B8EA-6D24AAE492B5}">
      <dgm:prSet/>
      <dgm:spPr/>
      <dgm:t>
        <a:bodyPr/>
        <a:lstStyle/>
        <a:p>
          <a:endParaRPr lang="en-US"/>
        </a:p>
      </dgm:t>
    </dgm:pt>
    <dgm:pt modelId="{A7088BA6-859B-4865-8DF2-52C95F9F5FF8}" type="sibTrans" cxnId="{74E42F5B-11A5-413D-B8EA-6D24AAE492B5}">
      <dgm:prSet/>
      <dgm:spPr/>
      <dgm:t>
        <a:bodyPr/>
        <a:lstStyle/>
        <a:p>
          <a:endParaRPr lang="en-US"/>
        </a:p>
      </dgm:t>
    </dgm:pt>
    <dgm:pt modelId="{4E64E463-A366-4AF4-8541-D102F2FC0CD8}">
      <dgm:prSet custT="1"/>
      <dgm:spPr/>
      <dgm:t>
        <a:bodyPr/>
        <a:lstStyle/>
        <a:p>
          <a:r>
            <a:rPr lang="es-ES" sz="900" baseline="0">
              <a:latin typeface="Times New Roman" panose="02020603050405020304" pitchFamily="18" charset="0"/>
              <a:cs typeface="Times New Roman" panose="02020603050405020304" pitchFamily="18" charset="0"/>
            </a:rPr>
            <a:t>Concentración</a:t>
          </a:r>
        </a:p>
      </dgm:t>
    </dgm:pt>
    <dgm:pt modelId="{F067114B-2694-4541-976F-47293E6DA7B9}" type="parTrans" cxnId="{2765F352-C416-4748-98B8-DEDB589E5ADB}">
      <dgm:prSet/>
      <dgm:spPr/>
      <dgm:t>
        <a:bodyPr/>
        <a:lstStyle/>
        <a:p>
          <a:endParaRPr lang="en-US"/>
        </a:p>
      </dgm:t>
    </dgm:pt>
    <dgm:pt modelId="{D72F577D-0ED4-4248-8318-1B3098612259}" type="sibTrans" cxnId="{2765F352-C416-4748-98B8-DEDB589E5ADB}">
      <dgm:prSet/>
      <dgm:spPr/>
      <dgm:t>
        <a:bodyPr/>
        <a:lstStyle/>
        <a:p>
          <a:endParaRPr lang="en-US"/>
        </a:p>
      </dgm:t>
    </dgm:pt>
    <dgm:pt modelId="{DEFB78ED-C390-4AE9-BACA-FEBA836CE216}">
      <dgm:prSet custT="1"/>
      <dgm:spPr/>
      <dgm:t>
        <a:bodyPr/>
        <a:lstStyle/>
        <a:p>
          <a:r>
            <a:rPr lang="es-ES" sz="900" baseline="0">
              <a:latin typeface="Times New Roman" panose="02020603050405020304" pitchFamily="18" charset="0"/>
              <a:cs typeface="Times New Roman" panose="02020603050405020304" pitchFamily="18" charset="0"/>
            </a:rPr>
            <a:t>LX/SX</a:t>
          </a:r>
        </a:p>
      </dgm:t>
    </dgm:pt>
    <dgm:pt modelId="{D7D44E3A-955F-4877-9900-EF43135D6F6E}" type="parTrans" cxnId="{8F3D45D7-43FD-43BB-91F7-C0C76371399D}">
      <dgm:prSet/>
      <dgm:spPr/>
      <dgm:t>
        <a:bodyPr/>
        <a:lstStyle/>
        <a:p>
          <a:endParaRPr lang="en-US"/>
        </a:p>
      </dgm:t>
    </dgm:pt>
    <dgm:pt modelId="{F841E9C9-CE9E-4421-98ED-C8F750792F21}" type="sibTrans" cxnId="{8F3D45D7-43FD-43BB-91F7-C0C76371399D}">
      <dgm:prSet/>
      <dgm:spPr/>
      <dgm:t>
        <a:bodyPr/>
        <a:lstStyle/>
        <a:p>
          <a:endParaRPr lang="en-US"/>
        </a:p>
      </dgm:t>
    </dgm:pt>
    <dgm:pt modelId="{3BAD032D-41C6-4F5D-AB38-ADAEC593224B}">
      <dgm:prSet custT="1"/>
      <dgm:spPr/>
      <dgm:t>
        <a:bodyPr/>
        <a:lstStyle/>
        <a:p>
          <a:r>
            <a:rPr lang="es-ES" sz="900" baseline="0">
              <a:latin typeface="Times New Roman" panose="02020603050405020304" pitchFamily="18" charset="0"/>
              <a:cs typeface="Times New Roman" panose="02020603050405020304" pitchFamily="18" charset="0"/>
            </a:rPr>
            <a:t>Fundición</a:t>
          </a:r>
        </a:p>
      </dgm:t>
    </dgm:pt>
    <dgm:pt modelId="{080D35BF-572D-4359-9EB0-E00A5BDABE2C}" type="parTrans" cxnId="{A8608745-1533-4C4A-B167-354ED68AF030}">
      <dgm:prSet/>
      <dgm:spPr/>
      <dgm:t>
        <a:bodyPr/>
        <a:lstStyle/>
        <a:p>
          <a:endParaRPr lang="en-US"/>
        </a:p>
      </dgm:t>
    </dgm:pt>
    <dgm:pt modelId="{AE72A279-E4B8-401A-8989-1B13132BD491}" type="sibTrans" cxnId="{A8608745-1533-4C4A-B167-354ED68AF030}">
      <dgm:prSet/>
      <dgm:spPr/>
      <dgm:t>
        <a:bodyPr/>
        <a:lstStyle/>
        <a:p>
          <a:endParaRPr lang="en-US"/>
        </a:p>
      </dgm:t>
    </dgm:pt>
    <dgm:pt modelId="{40146C37-BCA0-4E43-9130-6E2CE9D54B27}">
      <dgm:prSet custT="1"/>
      <dgm:spPr/>
      <dgm:t>
        <a:bodyPr/>
        <a:lstStyle/>
        <a:p>
          <a:r>
            <a:rPr lang="es-ES" sz="900" baseline="0">
              <a:latin typeface="Times New Roman" panose="02020603050405020304" pitchFamily="18" charset="0"/>
              <a:cs typeface="Times New Roman" panose="02020603050405020304" pitchFamily="18" charset="0"/>
            </a:rPr>
            <a:t>Electrorrefinación</a:t>
          </a:r>
        </a:p>
      </dgm:t>
    </dgm:pt>
    <dgm:pt modelId="{ACE957B3-BBEE-463B-8D6A-546EA3D49354}" type="parTrans" cxnId="{0022DD6C-D03A-4623-90D5-78D6BE5D2260}">
      <dgm:prSet/>
      <dgm:spPr/>
      <dgm:t>
        <a:bodyPr/>
        <a:lstStyle/>
        <a:p>
          <a:endParaRPr lang="en-US"/>
        </a:p>
      </dgm:t>
    </dgm:pt>
    <dgm:pt modelId="{BAF7E378-64ED-46AF-9DB3-E79B199BA624}" type="sibTrans" cxnId="{0022DD6C-D03A-4623-90D5-78D6BE5D2260}">
      <dgm:prSet/>
      <dgm:spPr/>
      <dgm:t>
        <a:bodyPr/>
        <a:lstStyle/>
        <a:p>
          <a:endParaRPr lang="en-US"/>
        </a:p>
      </dgm:t>
    </dgm:pt>
    <dgm:pt modelId="{11F070F5-1749-4CCD-9EEC-530C826A9EFB}">
      <dgm:prSet custT="1"/>
      <dgm:spPr/>
      <dgm:t>
        <a:bodyPr/>
        <a:lstStyle/>
        <a:p>
          <a:r>
            <a:rPr lang="es-ES" sz="1200" b="1" baseline="0">
              <a:latin typeface="Times New Roman" panose="02020603050405020304" pitchFamily="18" charset="0"/>
              <a:cs typeface="Times New Roman" panose="02020603050405020304" pitchFamily="18" charset="0"/>
            </a:rPr>
            <a:t>Ventas</a:t>
          </a:r>
        </a:p>
      </dgm:t>
    </dgm:pt>
    <dgm:pt modelId="{C06D73F3-01A9-4E6E-8F4D-4DAF1DF55B83}" type="parTrans" cxnId="{5C4AE151-6C24-4AD0-82ED-8E76E9AAC8CF}">
      <dgm:prSet/>
      <dgm:spPr/>
      <dgm:t>
        <a:bodyPr/>
        <a:lstStyle/>
        <a:p>
          <a:endParaRPr lang="en-US"/>
        </a:p>
      </dgm:t>
    </dgm:pt>
    <dgm:pt modelId="{3D719EBE-A553-4DBB-A336-A22D95553EC3}" type="sibTrans" cxnId="{5C4AE151-6C24-4AD0-82ED-8E76E9AAC8CF}">
      <dgm:prSet/>
      <dgm:spPr/>
      <dgm:t>
        <a:bodyPr/>
        <a:lstStyle/>
        <a:p>
          <a:endParaRPr lang="en-US"/>
        </a:p>
      </dgm:t>
    </dgm:pt>
    <dgm:pt modelId="{C339399E-3D71-4144-A743-CD3D4EA17FB4}">
      <dgm:prSet custT="1"/>
      <dgm:spPr/>
      <dgm:t>
        <a:bodyPr/>
        <a:lstStyle/>
        <a:p>
          <a:r>
            <a:rPr lang="es-ES" sz="900" baseline="0">
              <a:latin typeface="Times New Roman" panose="02020603050405020304" pitchFamily="18" charset="0"/>
              <a:cs typeface="Times New Roman" panose="02020603050405020304" pitchFamily="18" charset="0"/>
            </a:rPr>
            <a:t>Ventas en los mercados de metales</a:t>
          </a:r>
        </a:p>
      </dgm:t>
    </dgm:pt>
    <dgm:pt modelId="{65B4D5AE-3F28-44E6-AB34-B2AE1F1BC07F}" type="parTrans" cxnId="{C2AD789E-0D70-4EAA-BA51-0CE8FB38C070}">
      <dgm:prSet/>
      <dgm:spPr/>
      <dgm:t>
        <a:bodyPr/>
        <a:lstStyle/>
        <a:p>
          <a:endParaRPr lang="en-US"/>
        </a:p>
      </dgm:t>
    </dgm:pt>
    <dgm:pt modelId="{AFB878DC-9D00-45B7-925E-7E335F5795C9}" type="sibTrans" cxnId="{C2AD789E-0D70-4EAA-BA51-0CE8FB38C070}">
      <dgm:prSet/>
      <dgm:spPr/>
      <dgm:t>
        <a:bodyPr/>
        <a:lstStyle/>
        <a:p>
          <a:endParaRPr lang="en-US"/>
        </a:p>
      </dgm:t>
    </dgm:pt>
    <dgm:pt modelId="{1631396B-6A19-4DAE-8CBC-417E440C171F}">
      <dgm:prSet custT="1"/>
      <dgm:spPr/>
      <dgm:t>
        <a:bodyPr/>
        <a:lstStyle/>
        <a:p>
          <a:r>
            <a:rPr lang="es-ES" sz="900" baseline="0">
              <a:latin typeface="Times New Roman" panose="02020603050405020304" pitchFamily="18" charset="0"/>
              <a:cs typeface="Times New Roman" panose="02020603050405020304" pitchFamily="18" charset="0"/>
            </a:rPr>
            <a:t>Ventas a clientes con contrato</a:t>
          </a:r>
        </a:p>
      </dgm:t>
    </dgm:pt>
    <dgm:pt modelId="{F246D4E9-DA89-482C-A1CE-474F9911A12C}" type="parTrans" cxnId="{F77B21CC-3D17-4C2A-BAB6-B5DE8D096391}">
      <dgm:prSet/>
      <dgm:spPr/>
      <dgm:t>
        <a:bodyPr/>
        <a:lstStyle/>
        <a:p>
          <a:endParaRPr lang="en-US"/>
        </a:p>
      </dgm:t>
    </dgm:pt>
    <dgm:pt modelId="{2F66A9A7-5693-4418-88E5-4816E170141E}" type="sibTrans" cxnId="{F77B21CC-3D17-4C2A-BAB6-B5DE8D096391}">
      <dgm:prSet/>
      <dgm:spPr/>
      <dgm:t>
        <a:bodyPr/>
        <a:lstStyle/>
        <a:p>
          <a:endParaRPr lang="en-US"/>
        </a:p>
      </dgm:t>
    </dgm:pt>
    <dgm:pt modelId="{BAA2C831-2E8A-4F71-BD1B-8E534C4DE39B}" type="pres">
      <dgm:prSet presAssocID="{10B28096-4A2E-4B9A-938E-DD8317B7E93D}" presName="CompostProcess" presStyleCnt="0">
        <dgm:presLayoutVars>
          <dgm:dir/>
          <dgm:resizeHandles val="exact"/>
        </dgm:presLayoutVars>
      </dgm:prSet>
      <dgm:spPr/>
    </dgm:pt>
    <dgm:pt modelId="{8CDB00DF-B7B6-4966-AE68-F48E93E6D628}" type="pres">
      <dgm:prSet presAssocID="{10B28096-4A2E-4B9A-938E-DD8317B7E93D}" presName="arrow" presStyleLbl="bgShp" presStyleIdx="0" presStyleCnt="1" custScaleX="109082"/>
      <dgm:spPr/>
    </dgm:pt>
    <dgm:pt modelId="{2C44A1D2-CFA6-460E-8997-2E066B6AA2DC}" type="pres">
      <dgm:prSet presAssocID="{10B28096-4A2E-4B9A-938E-DD8317B7E93D}" presName="linearProcess" presStyleCnt="0"/>
      <dgm:spPr/>
    </dgm:pt>
    <dgm:pt modelId="{70822606-55EC-4780-A63E-C212F073D5EC}" type="pres">
      <dgm:prSet presAssocID="{A7F49F4F-A94C-4EEC-8D7D-93913C71B409}" presName="textNode" presStyleLbl="node1" presStyleIdx="0" presStyleCnt="5" custScaleX="74524" custScaleY="160809">
        <dgm:presLayoutVars>
          <dgm:bulletEnabled val="1"/>
        </dgm:presLayoutVars>
      </dgm:prSet>
      <dgm:spPr/>
    </dgm:pt>
    <dgm:pt modelId="{5F3B9D1A-33D1-4F54-87FE-FE55AA6E4024}" type="pres">
      <dgm:prSet presAssocID="{A6213C40-22DA-4E02-AECF-A3599DB57E80}" presName="sibTrans" presStyleCnt="0"/>
      <dgm:spPr/>
    </dgm:pt>
    <dgm:pt modelId="{F18AA477-781A-4777-8552-7FF440E581D3}" type="pres">
      <dgm:prSet presAssocID="{7B5608F3-C7D1-456D-B433-D9659BB1CF23}" presName="textNode" presStyleLbl="node1" presStyleIdx="1" presStyleCnt="5" custScaleX="68771" custScaleY="160809" custLinFactNeighborX="-52790">
        <dgm:presLayoutVars>
          <dgm:bulletEnabled val="1"/>
        </dgm:presLayoutVars>
      </dgm:prSet>
      <dgm:spPr/>
    </dgm:pt>
    <dgm:pt modelId="{C9B27E25-0A13-42A6-A787-909DFF0E7583}" type="pres">
      <dgm:prSet presAssocID="{41C9A23C-BAB9-4085-BB68-104D979EDAEE}" presName="sibTrans" presStyleCnt="0"/>
      <dgm:spPr/>
    </dgm:pt>
    <dgm:pt modelId="{98B48FB4-CC76-4788-848F-1B9E7020BA78}" type="pres">
      <dgm:prSet presAssocID="{A2389CBF-EF9E-4E43-A552-1257E2C6D62B}" presName="textNode" presStyleLbl="node1" presStyleIdx="2" presStyleCnt="5" custScaleX="61393" custScaleY="160809" custLinFactNeighborX="-99714" custLinFactNeighborY="0">
        <dgm:presLayoutVars>
          <dgm:bulletEnabled val="1"/>
        </dgm:presLayoutVars>
      </dgm:prSet>
      <dgm:spPr/>
    </dgm:pt>
    <dgm:pt modelId="{9EF1D1A6-345D-469E-BA88-2B062087BE03}" type="pres">
      <dgm:prSet presAssocID="{4033633D-5A3B-40E1-A196-CF9F3BDBDA20}" presName="sibTrans" presStyleCnt="0"/>
      <dgm:spPr/>
    </dgm:pt>
    <dgm:pt modelId="{46A3B6B7-FDA6-4396-BE52-DF51126C3747}" type="pres">
      <dgm:prSet presAssocID="{157330E8-201E-40B3-846B-651DB8AB5660}" presName="textNode" presStyleLbl="node1" presStyleIdx="3" presStyleCnt="5" custScaleX="85818" custScaleY="160809" custLinFactX="-8137" custLinFactNeighborX="-100000" custLinFactNeighborY="367">
        <dgm:presLayoutVars>
          <dgm:bulletEnabled val="1"/>
        </dgm:presLayoutVars>
      </dgm:prSet>
      <dgm:spPr/>
    </dgm:pt>
    <dgm:pt modelId="{36DE1FBD-39BC-4A67-B822-71EA16129BCC}" type="pres">
      <dgm:prSet presAssocID="{9EC303F1-6474-47E2-AC89-37E53DB1633F}" presName="sibTrans" presStyleCnt="0"/>
      <dgm:spPr/>
    </dgm:pt>
    <dgm:pt modelId="{20E0E5FB-9C13-4693-8CFE-0ADF411F33E3}" type="pres">
      <dgm:prSet presAssocID="{11F070F5-1749-4CCD-9EEC-530C826A9EFB}" presName="textNode" presStyleLbl="node1" presStyleIdx="4" presStyleCnt="5" custScaleX="67983" custScaleY="163212" custLinFactX="-16350" custLinFactNeighborX="-100000" custLinFactNeighborY="1442">
        <dgm:presLayoutVars>
          <dgm:bulletEnabled val="1"/>
        </dgm:presLayoutVars>
      </dgm:prSet>
      <dgm:spPr/>
    </dgm:pt>
  </dgm:ptLst>
  <dgm:cxnLst>
    <dgm:cxn modelId="{950B270E-F9AF-854E-A8D8-5312C90145DD}" type="presOf" srcId="{A7F49F4F-A94C-4EEC-8D7D-93913C71B409}" destId="{70822606-55EC-4780-A63E-C212F073D5EC}" srcOrd="0" destOrd="0" presId="urn:microsoft.com/office/officeart/2005/8/layout/hProcess9"/>
    <dgm:cxn modelId="{634A5CA2-A9B6-4FE3-B90E-FA589EC11A21}" srcId="{7B5608F3-C7D1-456D-B433-D9659BB1CF23}" destId="{59351A2C-7557-45DC-B86E-0B9885E73852}" srcOrd="2" destOrd="0" parTransId="{6C10B05B-420A-4E57-9B40-60BC7A5F3AF0}" sibTransId="{84E75CBF-EB25-4C87-A1A5-58EF01F044DF}"/>
    <dgm:cxn modelId="{A8608745-1533-4C4A-B167-354ED68AF030}" srcId="{157330E8-201E-40B3-846B-651DB8AB5660}" destId="{3BAD032D-41C6-4F5D-AB38-ADAEC593224B}" srcOrd="4" destOrd="0" parTransId="{080D35BF-572D-4359-9EB0-E00A5BDABE2C}" sibTransId="{AE72A279-E4B8-401A-8989-1B13132BD491}"/>
    <dgm:cxn modelId="{C225BAA6-027F-924A-AB7D-FD5BF3B8E588}" type="presOf" srcId="{59351A2C-7557-45DC-B86E-0B9885E73852}" destId="{F18AA477-781A-4777-8552-7FF440E581D3}" srcOrd="0" destOrd="3" presId="urn:microsoft.com/office/officeart/2005/8/layout/hProcess9"/>
    <dgm:cxn modelId="{B42BAB72-72D0-BD4D-BF74-18F70C2EC3EA}" type="presOf" srcId="{A2389CBF-EF9E-4E43-A552-1257E2C6D62B}" destId="{98B48FB4-CC76-4788-848F-1B9E7020BA78}" srcOrd="0" destOrd="0" presId="urn:microsoft.com/office/officeart/2005/8/layout/hProcess9"/>
    <dgm:cxn modelId="{40C7EC65-8CDE-46F5-BA0F-EE01B0DE1535}" srcId="{A7F49F4F-A94C-4EEC-8D7D-93913C71B409}" destId="{2E147C14-F7F9-406A-9948-779C55014218}" srcOrd="1" destOrd="0" parTransId="{092F1F1D-C775-4B8A-9414-7F1577149107}" sibTransId="{425652BD-0841-402B-A110-77967B1A1A0D}"/>
    <dgm:cxn modelId="{74E42F5B-11A5-413D-B8EA-6D24AAE492B5}" srcId="{157330E8-201E-40B3-846B-651DB8AB5660}" destId="{C5C890D9-061E-40A0-B14A-131E82664FB3}" srcOrd="1" destOrd="0" parTransId="{0D412933-7743-4789-A305-13CC4FB2E345}" sibTransId="{A7088BA6-859B-4865-8DF2-52C95F9F5FF8}"/>
    <dgm:cxn modelId="{68EDA866-E22A-A34A-B9FF-C8E56350DEEC}" type="presOf" srcId="{1631396B-6A19-4DAE-8CBC-417E440C171F}" destId="{20E0E5FB-9C13-4693-8CFE-0ADF411F33E3}" srcOrd="0" destOrd="2" presId="urn:microsoft.com/office/officeart/2005/8/layout/hProcess9"/>
    <dgm:cxn modelId="{A0508144-039A-4E41-A7EB-377C639BC708}" type="presOf" srcId="{7B5608F3-C7D1-456D-B433-D9659BB1CF23}" destId="{F18AA477-781A-4777-8552-7FF440E581D3}" srcOrd="0" destOrd="0" presId="urn:microsoft.com/office/officeart/2005/8/layout/hProcess9"/>
    <dgm:cxn modelId="{EFDA6BD0-22A4-3E4E-B512-E012919C6242}" type="presOf" srcId="{11F070F5-1749-4CCD-9EEC-530C826A9EFB}" destId="{20E0E5FB-9C13-4693-8CFE-0ADF411F33E3}" srcOrd="0" destOrd="0" presId="urn:microsoft.com/office/officeart/2005/8/layout/hProcess9"/>
    <dgm:cxn modelId="{F4D27DEB-6951-D443-9E29-A6EA7CC7611B}" type="presOf" srcId="{157330E8-201E-40B3-846B-651DB8AB5660}" destId="{46A3B6B7-FDA6-4396-BE52-DF51126C3747}" srcOrd="0" destOrd="0" presId="urn:microsoft.com/office/officeart/2005/8/layout/hProcess9"/>
    <dgm:cxn modelId="{8F3D45D7-43FD-43BB-91F7-C0C76371399D}" srcId="{157330E8-201E-40B3-846B-651DB8AB5660}" destId="{DEFB78ED-C390-4AE9-BACA-FEBA836CE216}" srcOrd="3" destOrd="0" parTransId="{D7D44E3A-955F-4877-9900-EF43135D6F6E}" sibTransId="{F841E9C9-CE9E-4421-98ED-C8F750792F21}"/>
    <dgm:cxn modelId="{B316F345-02B5-0C48-99CB-BB17390D5043}" type="presOf" srcId="{C5C890D9-061E-40A0-B14A-131E82664FB3}" destId="{46A3B6B7-FDA6-4396-BE52-DF51126C3747}" srcOrd="0" destOrd="2" presId="urn:microsoft.com/office/officeart/2005/8/layout/hProcess9"/>
    <dgm:cxn modelId="{E72B0462-889A-4D33-B08E-92C08C404E53}" srcId="{A7F49F4F-A94C-4EEC-8D7D-93913C71B409}" destId="{1E4524F4-C5C9-4885-8A67-2C7B2409C93D}" srcOrd="0" destOrd="0" parTransId="{CB90B9CE-C855-4CE0-BE67-B7399B8C1655}" sibTransId="{31F32296-4271-4B72-A07A-B01A328DD42E}"/>
    <dgm:cxn modelId="{7297A4F9-1BC7-9541-8430-0B140DE415B1}" type="presOf" srcId="{1E4524F4-C5C9-4885-8A67-2C7B2409C93D}" destId="{70822606-55EC-4780-A63E-C212F073D5EC}" srcOrd="0" destOrd="1" presId="urn:microsoft.com/office/officeart/2005/8/layout/hProcess9"/>
    <dgm:cxn modelId="{4951FBE9-CE25-D844-A6E9-52B1B9D80D6D}" type="presOf" srcId="{860DFF1C-98DC-4CFA-AA17-DEBBDBCFA839}" destId="{70822606-55EC-4780-A63E-C212F073D5EC}" srcOrd="0" destOrd="3" presId="urn:microsoft.com/office/officeart/2005/8/layout/hProcess9"/>
    <dgm:cxn modelId="{9758794A-5F91-BE42-B531-1CD259F8BB88}" type="presOf" srcId="{03DADD44-6543-4165-B252-52BE475C54C1}" destId="{F18AA477-781A-4777-8552-7FF440E581D3}" srcOrd="0" destOrd="2" presId="urn:microsoft.com/office/officeart/2005/8/layout/hProcess9"/>
    <dgm:cxn modelId="{208E312A-8533-4D44-956B-D446AE5BEF24}" type="presOf" srcId="{4E64E463-A366-4AF4-8541-D102F2FC0CD8}" destId="{46A3B6B7-FDA6-4396-BE52-DF51126C3747}" srcOrd="0" destOrd="3" presId="urn:microsoft.com/office/officeart/2005/8/layout/hProcess9"/>
    <dgm:cxn modelId="{6202572B-B1DD-1D40-BD3C-3E6CE92C2746}" type="presOf" srcId="{40146C37-BCA0-4E43-9130-6E2CE9D54B27}" destId="{46A3B6B7-FDA6-4396-BE52-DF51126C3747}" srcOrd="0" destOrd="6" presId="urn:microsoft.com/office/officeart/2005/8/layout/hProcess9"/>
    <dgm:cxn modelId="{2765F352-C416-4748-98B8-DEDB589E5ADB}" srcId="{157330E8-201E-40B3-846B-651DB8AB5660}" destId="{4E64E463-A366-4AF4-8541-D102F2FC0CD8}" srcOrd="2" destOrd="0" parTransId="{F067114B-2694-4541-976F-47293E6DA7B9}" sibTransId="{D72F577D-0ED4-4248-8318-1B3098612259}"/>
    <dgm:cxn modelId="{79526A8E-9874-49AD-B575-855CB47ACD19}" srcId="{A7F49F4F-A94C-4EEC-8D7D-93913C71B409}" destId="{860DFF1C-98DC-4CFA-AA17-DEBBDBCFA839}" srcOrd="2" destOrd="0" parTransId="{8F95304D-9690-4E68-B78E-B0902599A933}" sibTransId="{5872E89F-5B82-4B28-B9A1-0576840497DA}"/>
    <dgm:cxn modelId="{B418C367-1F46-41F3-9DED-B0648AFF0C20}" srcId="{157330E8-201E-40B3-846B-651DB8AB5660}" destId="{A826E1F5-5CF5-4837-A8B2-70B073941D18}" srcOrd="0" destOrd="0" parTransId="{7D9935FE-1916-453A-93BB-10F6FA1452C9}" sibTransId="{5AEC562A-F6C6-4D6D-BAE6-1D9FA124EA44}"/>
    <dgm:cxn modelId="{E3E26684-AD0F-A548-AB34-F03A2C6D4D55}" type="presOf" srcId="{2E147C14-F7F9-406A-9948-779C55014218}" destId="{70822606-55EC-4780-A63E-C212F073D5EC}" srcOrd="0" destOrd="2" presId="urn:microsoft.com/office/officeart/2005/8/layout/hProcess9"/>
    <dgm:cxn modelId="{FA1A3CD3-81A5-4745-9A81-FD1C0A48A5AB}" type="presOf" srcId="{400D0EF5-6155-47AB-851D-D8DB185C2046}" destId="{98B48FB4-CC76-4788-848F-1B9E7020BA78}" srcOrd="0" destOrd="2" presId="urn:microsoft.com/office/officeart/2005/8/layout/hProcess9"/>
    <dgm:cxn modelId="{9EB704AB-E214-A345-8E9A-AA175C49408F}" type="presOf" srcId="{A826E1F5-5CF5-4837-A8B2-70B073941D18}" destId="{46A3B6B7-FDA6-4396-BE52-DF51126C3747}" srcOrd="0" destOrd="1" presId="urn:microsoft.com/office/officeart/2005/8/layout/hProcess9"/>
    <dgm:cxn modelId="{9C917F99-2481-4193-ACEB-1FE5A1847090}" srcId="{A2389CBF-EF9E-4E43-A552-1257E2C6D62B}" destId="{400D0EF5-6155-47AB-851D-D8DB185C2046}" srcOrd="1" destOrd="0" parTransId="{76C04512-68B0-4D51-AA73-DA44A6E5C1ED}" sibTransId="{66D6C891-D3BA-426F-BA8D-6745EAB5BCE6}"/>
    <dgm:cxn modelId="{D9FF2FDF-08E6-415B-8479-087C3BDCD217}" srcId="{7B5608F3-C7D1-456D-B433-D9659BB1CF23}" destId="{D652A288-752E-4436-939D-716B231A8E80}" srcOrd="0" destOrd="0" parTransId="{6E11C374-2460-4EB2-A999-3375B4CD1065}" sibTransId="{273E0223-561B-498F-A496-AC4D4EDC289A}"/>
    <dgm:cxn modelId="{FB042BF2-29DF-4FF3-AA5F-C352D02B4B43}" srcId="{7B5608F3-C7D1-456D-B433-D9659BB1CF23}" destId="{03DADD44-6543-4165-B252-52BE475C54C1}" srcOrd="1" destOrd="0" parTransId="{80DB337B-76AF-4956-9B71-122349645EE1}" sibTransId="{A3B3AC24-B912-48BA-BEB5-9C1B65E1062A}"/>
    <dgm:cxn modelId="{A9ECEAD0-4BC5-473F-895C-68702B392B54}" srcId="{10B28096-4A2E-4B9A-938E-DD8317B7E93D}" destId="{7B5608F3-C7D1-456D-B433-D9659BB1CF23}" srcOrd="1" destOrd="0" parTransId="{A0390EA6-E4D0-46B8-9346-2BFF655DDFB2}" sibTransId="{41C9A23C-BAB9-4085-BB68-104D979EDAEE}"/>
    <dgm:cxn modelId="{C2AD789E-0D70-4EAA-BA51-0CE8FB38C070}" srcId="{11F070F5-1749-4CCD-9EEC-530C826A9EFB}" destId="{C339399E-3D71-4144-A743-CD3D4EA17FB4}" srcOrd="0" destOrd="0" parTransId="{65B4D5AE-3F28-44E6-AB34-B2AE1F1BC07F}" sibTransId="{AFB878DC-9D00-45B7-925E-7E335F5795C9}"/>
    <dgm:cxn modelId="{5C4AE151-6C24-4AD0-82ED-8E76E9AAC8CF}" srcId="{10B28096-4A2E-4B9A-938E-DD8317B7E93D}" destId="{11F070F5-1749-4CCD-9EEC-530C826A9EFB}" srcOrd="4" destOrd="0" parTransId="{C06D73F3-01A9-4E6E-8F4D-4DAF1DF55B83}" sibTransId="{3D719EBE-A553-4DBB-A336-A22D95553EC3}"/>
    <dgm:cxn modelId="{6CD356B0-08A1-4A49-8389-B4038B7E2650}" srcId="{10B28096-4A2E-4B9A-938E-DD8317B7E93D}" destId="{A2389CBF-EF9E-4E43-A552-1257E2C6D62B}" srcOrd="2" destOrd="0" parTransId="{C862E3B9-9333-4627-B4A6-CB92112D4F50}" sibTransId="{4033633D-5A3B-40E1-A196-CF9F3BDBDA20}"/>
    <dgm:cxn modelId="{C7C0D7CE-7761-48AF-B7AF-B24865F57AB4}" srcId="{A2389CBF-EF9E-4E43-A552-1257E2C6D62B}" destId="{D9F66078-5CDE-479E-A532-D28DB44D0544}" srcOrd="0" destOrd="0" parTransId="{6F5298B1-6209-4FEC-9308-3A3310C55B5C}" sibTransId="{3B825CC5-C68E-43C5-8986-09392D2DC866}"/>
    <dgm:cxn modelId="{880B2EF0-0AA2-C847-A88E-2FFFB183401A}" type="presOf" srcId="{3BAD032D-41C6-4F5D-AB38-ADAEC593224B}" destId="{46A3B6B7-FDA6-4396-BE52-DF51126C3747}" srcOrd="0" destOrd="5" presId="urn:microsoft.com/office/officeart/2005/8/layout/hProcess9"/>
    <dgm:cxn modelId="{0022DD6C-D03A-4623-90D5-78D6BE5D2260}" srcId="{157330E8-201E-40B3-846B-651DB8AB5660}" destId="{40146C37-BCA0-4E43-9130-6E2CE9D54B27}" srcOrd="5" destOrd="0" parTransId="{ACE957B3-BBEE-463B-8D6A-546EA3D49354}" sibTransId="{BAF7E378-64ED-46AF-9DB3-E79B199BA624}"/>
    <dgm:cxn modelId="{0DD4CD05-8339-8542-BD6F-19D6933A8512}" type="presOf" srcId="{10B28096-4A2E-4B9A-938E-DD8317B7E93D}" destId="{BAA2C831-2E8A-4F71-BD1B-8E534C4DE39B}" srcOrd="0" destOrd="0" presId="urn:microsoft.com/office/officeart/2005/8/layout/hProcess9"/>
    <dgm:cxn modelId="{2507F1A5-1C46-5C48-9303-099BB3C8BC59}" type="presOf" srcId="{D652A288-752E-4436-939D-716B231A8E80}" destId="{F18AA477-781A-4777-8552-7FF440E581D3}" srcOrd="0" destOrd="1" presId="urn:microsoft.com/office/officeart/2005/8/layout/hProcess9"/>
    <dgm:cxn modelId="{248C2D58-0510-DB4A-993B-4B45D19F851C}" type="presOf" srcId="{DEFB78ED-C390-4AE9-BACA-FEBA836CE216}" destId="{46A3B6B7-FDA6-4396-BE52-DF51126C3747}" srcOrd="0" destOrd="4" presId="urn:microsoft.com/office/officeart/2005/8/layout/hProcess9"/>
    <dgm:cxn modelId="{CE98EE8D-1016-E443-B7C9-F1096F9A3C5B}" type="presOf" srcId="{D9F66078-5CDE-479E-A532-D28DB44D0544}" destId="{98B48FB4-CC76-4788-848F-1B9E7020BA78}" srcOrd="0" destOrd="1" presId="urn:microsoft.com/office/officeart/2005/8/layout/hProcess9"/>
    <dgm:cxn modelId="{F77B21CC-3D17-4C2A-BAB6-B5DE8D096391}" srcId="{11F070F5-1749-4CCD-9EEC-530C826A9EFB}" destId="{1631396B-6A19-4DAE-8CBC-417E440C171F}" srcOrd="1" destOrd="0" parTransId="{F246D4E9-DA89-482C-A1CE-474F9911A12C}" sibTransId="{2F66A9A7-5693-4418-88E5-4816E170141E}"/>
    <dgm:cxn modelId="{443AF524-5447-AF40-B26B-6F6A1B58D258}" type="presOf" srcId="{C339399E-3D71-4144-A743-CD3D4EA17FB4}" destId="{20E0E5FB-9C13-4693-8CFE-0ADF411F33E3}" srcOrd="0" destOrd="1" presId="urn:microsoft.com/office/officeart/2005/8/layout/hProcess9"/>
    <dgm:cxn modelId="{81766373-95F6-4AF5-A034-802F8C868416}" srcId="{10B28096-4A2E-4B9A-938E-DD8317B7E93D}" destId="{A7F49F4F-A94C-4EEC-8D7D-93913C71B409}" srcOrd="0" destOrd="0" parTransId="{857D645E-F904-4B98-A90C-E66750FA5768}" sibTransId="{A6213C40-22DA-4E02-AECF-A3599DB57E80}"/>
    <dgm:cxn modelId="{63781C91-020E-44C1-A219-5FB149EC77C5}" srcId="{10B28096-4A2E-4B9A-938E-DD8317B7E93D}" destId="{157330E8-201E-40B3-846B-651DB8AB5660}" srcOrd="3" destOrd="0" parTransId="{889E9254-B284-41B9-9B6D-E0C1D25715AA}" sibTransId="{9EC303F1-6474-47E2-AC89-37E53DB1633F}"/>
    <dgm:cxn modelId="{36221E8A-953F-D54E-ADA6-904B7A7F36C6}" type="presParOf" srcId="{BAA2C831-2E8A-4F71-BD1B-8E534C4DE39B}" destId="{8CDB00DF-B7B6-4966-AE68-F48E93E6D628}" srcOrd="0" destOrd="0" presId="urn:microsoft.com/office/officeart/2005/8/layout/hProcess9"/>
    <dgm:cxn modelId="{F4C974DA-8B93-7C4C-BCDC-45CE1DC2D342}" type="presParOf" srcId="{BAA2C831-2E8A-4F71-BD1B-8E534C4DE39B}" destId="{2C44A1D2-CFA6-460E-8997-2E066B6AA2DC}" srcOrd="1" destOrd="0" presId="urn:microsoft.com/office/officeart/2005/8/layout/hProcess9"/>
    <dgm:cxn modelId="{595904BE-A641-3D40-9F0C-AC61FE0CE0C2}" type="presParOf" srcId="{2C44A1D2-CFA6-460E-8997-2E066B6AA2DC}" destId="{70822606-55EC-4780-A63E-C212F073D5EC}" srcOrd="0" destOrd="0" presId="urn:microsoft.com/office/officeart/2005/8/layout/hProcess9"/>
    <dgm:cxn modelId="{D2905501-4E98-AF4A-A1A8-1FDD7384CC09}" type="presParOf" srcId="{2C44A1D2-CFA6-460E-8997-2E066B6AA2DC}" destId="{5F3B9D1A-33D1-4F54-87FE-FE55AA6E4024}" srcOrd="1" destOrd="0" presId="urn:microsoft.com/office/officeart/2005/8/layout/hProcess9"/>
    <dgm:cxn modelId="{4133058D-8331-7643-9C84-06AB99FE848B}" type="presParOf" srcId="{2C44A1D2-CFA6-460E-8997-2E066B6AA2DC}" destId="{F18AA477-781A-4777-8552-7FF440E581D3}" srcOrd="2" destOrd="0" presId="urn:microsoft.com/office/officeart/2005/8/layout/hProcess9"/>
    <dgm:cxn modelId="{466B8863-CEBA-5E47-925F-18187659F6D5}" type="presParOf" srcId="{2C44A1D2-CFA6-460E-8997-2E066B6AA2DC}" destId="{C9B27E25-0A13-42A6-A787-909DFF0E7583}" srcOrd="3" destOrd="0" presId="urn:microsoft.com/office/officeart/2005/8/layout/hProcess9"/>
    <dgm:cxn modelId="{3B126ADD-A0BE-0F4A-A924-914B55116F44}" type="presParOf" srcId="{2C44A1D2-CFA6-460E-8997-2E066B6AA2DC}" destId="{98B48FB4-CC76-4788-848F-1B9E7020BA78}" srcOrd="4" destOrd="0" presId="urn:microsoft.com/office/officeart/2005/8/layout/hProcess9"/>
    <dgm:cxn modelId="{73268BBC-DA5C-F344-AA58-888CF8C7662D}" type="presParOf" srcId="{2C44A1D2-CFA6-460E-8997-2E066B6AA2DC}" destId="{9EF1D1A6-345D-469E-BA88-2B062087BE03}" srcOrd="5" destOrd="0" presId="urn:microsoft.com/office/officeart/2005/8/layout/hProcess9"/>
    <dgm:cxn modelId="{C6B9BD0B-3C10-CC4E-8B5A-AF59CA37C221}" type="presParOf" srcId="{2C44A1D2-CFA6-460E-8997-2E066B6AA2DC}" destId="{46A3B6B7-FDA6-4396-BE52-DF51126C3747}" srcOrd="6" destOrd="0" presId="urn:microsoft.com/office/officeart/2005/8/layout/hProcess9"/>
    <dgm:cxn modelId="{658DB969-1F1F-B145-B965-41FEB33CE09F}" type="presParOf" srcId="{2C44A1D2-CFA6-460E-8997-2E066B6AA2DC}" destId="{36DE1FBD-39BC-4A67-B822-71EA16129BCC}" srcOrd="7" destOrd="0" presId="urn:microsoft.com/office/officeart/2005/8/layout/hProcess9"/>
    <dgm:cxn modelId="{12C9CB1C-4371-EF44-A86C-0DA922A28647}" type="presParOf" srcId="{2C44A1D2-CFA6-460E-8997-2E066B6AA2DC}" destId="{20E0E5FB-9C13-4693-8CFE-0ADF411F33E3}" srcOrd="8" destOrd="0" presId="urn:microsoft.com/office/officeart/2005/8/layout/hProcess9"/>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DB00DF-B7B6-4966-AE68-F48E93E6D628}">
      <dsp:nvSpPr>
        <dsp:cNvPr id="0" name=""/>
        <dsp:cNvSpPr/>
      </dsp:nvSpPr>
      <dsp:spPr>
        <a:xfrm>
          <a:off x="222191" y="0"/>
          <a:ext cx="5659532" cy="2470068"/>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0822606-55EC-4780-A63E-C212F073D5EC}">
      <dsp:nvSpPr>
        <dsp:cNvPr id="0" name=""/>
        <dsp:cNvSpPr/>
      </dsp:nvSpPr>
      <dsp:spPr>
        <a:xfrm>
          <a:off x="164091" y="362502"/>
          <a:ext cx="1364208" cy="174506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i="1" kern="1200">
              <a:latin typeface="Times New Roman" panose="02020603050405020304" pitchFamily="18" charset="0"/>
              <a:cs typeface="Times New Roman" panose="02020603050405020304" pitchFamily="18" charset="0"/>
            </a:rPr>
            <a:t>Upstream</a:t>
          </a:r>
        </a:p>
        <a:p>
          <a:pPr marL="57150" lvl="1"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Exploración sísmica y perforación.</a:t>
          </a:r>
        </a:p>
        <a:p>
          <a:pPr marL="57150" lvl="1"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Perforación: cementación, perfilaje, entubamiento.</a:t>
          </a:r>
        </a:p>
        <a:p>
          <a:pPr marL="57150" lvl="1"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Tratamiento del petróleo: separación de gases, deshidratación.</a:t>
          </a:r>
        </a:p>
      </dsp:txBody>
      <dsp:txXfrm>
        <a:off x="230686" y="429097"/>
        <a:ext cx="1231018" cy="1611873"/>
      </dsp:txXfrm>
    </dsp:sp>
    <dsp:sp modelId="{F18AA477-781A-4777-8552-7FF440E581D3}">
      <dsp:nvSpPr>
        <dsp:cNvPr id="0" name=""/>
        <dsp:cNvSpPr/>
      </dsp:nvSpPr>
      <dsp:spPr>
        <a:xfrm>
          <a:off x="1632965" y="362502"/>
          <a:ext cx="1285247" cy="174506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i="1" kern="1200">
              <a:latin typeface="Times New Roman" panose="02020603050405020304" pitchFamily="18" charset="0"/>
              <a:cs typeface="Times New Roman" panose="02020603050405020304" pitchFamily="18" charset="0"/>
            </a:rPr>
            <a:t>Midstream</a:t>
          </a:r>
        </a:p>
        <a:p>
          <a:pPr marL="57150" lvl="1"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Transporte del crudo a las refinerías o puertos de embarque por:</a:t>
          </a:r>
        </a:p>
        <a:p>
          <a:pPr marL="114300" lvl="2"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 vía terrestre    (camión, ferrocarril)</a:t>
          </a:r>
        </a:p>
        <a:p>
          <a:pPr marL="114300" lvl="2"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 vía marina</a:t>
          </a:r>
        </a:p>
        <a:p>
          <a:pPr marL="114300" lvl="2" indent="-57150" algn="l" defTabSz="400050">
            <a:lnSpc>
              <a:spcPct val="90000"/>
            </a:lnSpc>
            <a:spcBef>
              <a:spcPct val="0"/>
            </a:spcBef>
            <a:spcAft>
              <a:spcPct val="15000"/>
            </a:spcAft>
            <a:buChar char="•"/>
          </a:pPr>
          <a:r>
            <a:rPr lang="es-CL" sz="900" kern="1200">
              <a:latin typeface="Times New Roman" panose="02020603050405020304" pitchFamily="18" charset="0"/>
              <a:cs typeface="Times New Roman" panose="02020603050405020304" pitchFamily="18" charset="0"/>
            </a:rPr>
            <a:t> oleoducto</a:t>
          </a:r>
        </a:p>
      </dsp:txBody>
      <dsp:txXfrm>
        <a:off x="1695706" y="425243"/>
        <a:ext cx="1159765" cy="1619581"/>
      </dsp:txXfrm>
    </dsp:sp>
    <dsp:sp modelId="{98B48FB4-CC76-4788-848F-1B9E7020BA78}">
      <dsp:nvSpPr>
        <dsp:cNvPr id="0" name=""/>
        <dsp:cNvSpPr/>
      </dsp:nvSpPr>
      <dsp:spPr>
        <a:xfrm>
          <a:off x="3037491" y="362502"/>
          <a:ext cx="1254952" cy="174506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i="1" kern="1200">
              <a:latin typeface="Times New Roman" panose="02020603050405020304" pitchFamily="18" charset="0"/>
              <a:cs typeface="Times New Roman" panose="02020603050405020304" pitchFamily="18" charset="0"/>
            </a:rPr>
            <a:t>Downstream</a:t>
          </a:r>
        </a:p>
        <a:p>
          <a:pPr marL="57150" lvl="1"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Refinación del petróleo crudo:</a:t>
          </a:r>
        </a:p>
        <a:p>
          <a:pPr marL="114300" lvl="2"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Destilación primaria o </a:t>
          </a:r>
          <a:r>
            <a:rPr lang="es-ES" sz="900" i="1" kern="1200">
              <a:latin typeface="Times New Roman" panose="02020603050405020304" pitchFamily="18" charset="0"/>
              <a:cs typeface="Times New Roman" panose="02020603050405020304" pitchFamily="18" charset="0"/>
            </a:rPr>
            <a:t>topping</a:t>
          </a:r>
          <a:endParaRPr lang="es-ES" sz="900" kern="1200">
            <a:latin typeface="Times New Roman" panose="02020603050405020304" pitchFamily="18" charset="0"/>
            <a:cs typeface="Times New Roman" panose="02020603050405020304" pitchFamily="18" charset="0"/>
          </a:endParaRPr>
        </a:p>
        <a:p>
          <a:pPr marL="114300" lvl="2"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Procesos secundarios de conversión (</a:t>
          </a:r>
          <a:r>
            <a:rPr lang="es-ES" sz="900" i="1" kern="1200">
              <a:latin typeface="Times New Roman" panose="02020603050405020304" pitchFamily="18" charset="0"/>
              <a:cs typeface="Times New Roman" panose="02020603050405020304" pitchFamily="18" charset="0"/>
            </a:rPr>
            <a:t>reforming</a:t>
          </a:r>
          <a:r>
            <a:rPr lang="es-ES" sz="900" kern="1200">
              <a:latin typeface="Times New Roman" panose="02020603050405020304" pitchFamily="18" charset="0"/>
              <a:cs typeface="Times New Roman" panose="02020603050405020304" pitchFamily="18" charset="0"/>
            </a:rPr>
            <a:t>, </a:t>
          </a:r>
          <a:r>
            <a:rPr lang="es-ES" sz="900" i="1" kern="1200">
              <a:latin typeface="Times New Roman" panose="02020603050405020304" pitchFamily="18" charset="0"/>
              <a:cs typeface="Times New Roman" panose="02020603050405020304" pitchFamily="18" charset="0"/>
            </a:rPr>
            <a:t>cracking</a:t>
          </a:r>
          <a:r>
            <a:rPr lang="es-ES" sz="900" kern="1200">
              <a:latin typeface="Times New Roman" panose="02020603050405020304" pitchFamily="18" charset="0"/>
              <a:cs typeface="Times New Roman" panose="02020603050405020304" pitchFamily="18" charset="0"/>
            </a:rPr>
            <a:t>, </a:t>
          </a:r>
          <a:r>
            <a:rPr lang="es-ES" sz="900" i="0" kern="1200">
              <a:latin typeface="Times New Roman" panose="02020603050405020304" pitchFamily="18" charset="0"/>
              <a:cs typeface="Times New Roman" panose="02020603050405020304" pitchFamily="18" charset="0"/>
            </a:rPr>
            <a:t>coqueo</a:t>
          </a:r>
          <a:r>
            <a:rPr lang="es-ES" sz="900" kern="1200">
              <a:latin typeface="Times New Roman" panose="02020603050405020304" pitchFamily="18" charset="0"/>
              <a:cs typeface="Times New Roman" panose="02020603050405020304" pitchFamily="18" charset="0"/>
            </a:rPr>
            <a:t>, </a:t>
          </a:r>
          <a:r>
            <a:rPr lang="es-ES" sz="900" i="1" kern="1200">
              <a:latin typeface="Times New Roman" panose="02020603050405020304" pitchFamily="18" charset="0"/>
              <a:cs typeface="Times New Roman" panose="02020603050405020304" pitchFamily="18" charset="0"/>
            </a:rPr>
            <a:t>hydrocracking</a:t>
          </a:r>
          <a:r>
            <a:rPr lang="es-ES" sz="900" kern="1200">
              <a:latin typeface="Times New Roman" panose="02020603050405020304" pitchFamily="18" charset="0"/>
              <a:cs typeface="Times New Roman" panose="02020603050405020304" pitchFamily="18" charset="0"/>
            </a:rPr>
            <a:t>, isomerización, etc.)</a:t>
          </a:r>
        </a:p>
      </dsp:txBody>
      <dsp:txXfrm>
        <a:off x="3098753" y="423764"/>
        <a:ext cx="1132428" cy="1622539"/>
      </dsp:txXfrm>
    </dsp:sp>
    <dsp:sp modelId="{46A3B6B7-FDA6-4396-BE52-DF51126C3747}">
      <dsp:nvSpPr>
        <dsp:cNvPr id="0" name=""/>
        <dsp:cNvSpPr/>
      </dsp:nvSpPr>
      <dsp:spPr>
        <a:xfrm>
          <a:off x="4440320" y="365599"/>
          <a:ext cx="1380447" cy="173888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b="1" kern="1200">
              <a:latin typeface="Times New Roman" panose="02020603050405020304" pitchFamily="18" charset="0"/>
              <a:cs typeface="Times New Roman" panose="02020603050405020304" pitchFamily="18" charset="0"/>
            </a:rPr>
            <a:t>Comercialización</a:t>
          </a:r>
        </a:p>
        <a:p>
          <a:pPr marL="57150" lvl="1"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Mercado externo:</a:t>
          </a:r>
        </a:p>
        <a:p>
          <a:pPr marL="114300" lvl="2"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Petróleo</a:t>
          </a:r>
        </a:p>
        <a:p>
          <a:pPr marL="114300" lvl="2"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Productos derivados del petróleo</a:t>
          </a:r>
        </a:p>
        <a:p>
          <a:pPr marL="57150" lvl="1"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Mercado interno:</a:t>
          </a:r>
        </a:p>
        <a:p>
          <a:pPr marL="114300" lvl="2"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Petróleo</a:t>
          </a:r>
        </a:p>
        <a:p>
          <a:pPr marL="114300" lvl="2" indent="-57150" algn="l" defTabSz="400050">
            <a:lnSpc>
              <a:spcPct val="90000"/>
            </a:lnSpc>
            <a:spcBef>
              <a:spcPct val="0"/>
            </a:spcBef>
            <a:spcAft>
              <a:spcPct val="15000"/>
            </a:spcAft>
            <a:buChar char="•"/>
          </a:pPr>
          <a:r>
            <a:rPr lang="es-ES" sz="900" kern="1200">
              <a:latin typeface="Times New Roman" panose="02020603050405020304" pitchFamily="18" charset="0"/>
              <a:cs typeface="Times New Roman" panose="02020603050405020304" pitchFamily="18" charset="0"/>
            </a:rPr>
            <a:t>Productos derivados del petróleo</a:t>
          </a:r>
        </a:p>
      </dsp:txBody>
      <dsp:txXfrm>
        <a:off x="4507708" y="432987"/>
        <a:ext cx="1245671" cy="160411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DB00DF-B7B6-4966-AE68-F48E93E6D628}">
      <dsp:nvSpPr>
        <dsp:cNvPr id="0" name=""/>
        <dsp:cNvSpPr/>
      </dsp:nvSpPr>
      <dsp:spPr>
        <a:xfrm>
          <a:off x="90402" y="0"/>
          <a:ext cx="5817727" cy="274002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0822606-55EC-4780-A63E-C212F073D5EC}">
      <dsp:nvSpPr>
        <dsp:cNvPr id="0" name=""/>
        <dsp:cNvSpPr/>
      </dsp:nvSpPr>
      <dsp:spPr>
        <a:xfrm>
          <a:off x="102939" y="347572"/>
          <a:ext cx="1346136" cy="20448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kern="1200" baseline="0">
              <a:latin typeface="Times New Roman" panose="02020603050405020304" pitchFamily="18" charset="0"/>
              <a:cs typeface="Times New Roman" panose="02020603050405020304" pitchFamily="18" charset="0"/>
            </a:rPr>
            <a:t>Producción</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Exploración. perforación, extracción.</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Tratamiento del gas:</a:t>
          </a:r>
        </a:p>
        <a:p>
          <a:pPr marL="114300" lvl="2"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gas asociado (separación gas y petróleo)</a:t>
          </a:r>
        </a:p>
        <a:p>
          <a:pPr marL="114300" lvl="2"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gas no asociado: separación de propano y butano en planta LTS.</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Almacenamiento</a:t>
          </a:r>
        </a:p>
      </dsp:txBody>
      <dsp:txXfrm>
        <a:off x="168652" y="413285"/>
        <a:ext cx="1214710" cy="1913454"/>
      </dsp:txXfrm>
    </dsp:sp>
    <dsp:sp modelId="{F18AA477-781A-4777-8552-7FF440E581D3}">
      <dsp:nvSpPr>
        <dsp:cNvPr id="0" name=""/>
        <dsp:cNvSpPr/>
      </dsp:nvSpPr>
      <dsp:spPr>
        <a:xfrm>
          <a:off x="1545740" y="343730"/>
          <a:ext cx="1402369" cy="205256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kern="1200" baseline="0">
              <a:latin typeface="Times New Roman" panose="02020603050405020304" pitchFamily="18" charset="0"/>
              <a:cs typeface="Times New Roman" panose="02020603050405020304" pitchFamily="18" charset="0"/>
            </a:rPr>
            <a:t>Transporte</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Compresión</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Transporte por gasoducto</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Separación de derivados (realizada por el productor o el transportista).</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Exportación</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GNL: licuefacción, transporte, regasificación.</a:t>
          </a:r>
        </a:p>
      </dsp:txBody>
      <dsp:txXfrm>
        <a:off x="1614198" y="412188"/>
        <a:ext cx="1265453" cy="1915647"/>
      </dsp:txXfrm>
    </dsp:sp>
    <dsp:sp modelId="{98B48FB4-CC76-4788-848F-1B9E7020BA78}">
      <dsp:nvSpPr>
        <dsp:cNvPr id="0" name=""/>
        <dsp:cNvSpPr/>
      </dsp:nvSpPr>
      <dsp:spPr>
        <a:xfrm>
          <a:off x="3074840" y="347572"/>
          <a:ext cx="1214565" cy="20448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kern="1200" baseline="0">
              <a:latin typeface="Times New Roman" panose="02020603050405020304" pitchFamily="18" charset="0"/>
              <a:cs typeface="Times New Roman" panose="02020603050405020304" pitchFamily="18" charset="0"/>
            </a:rPr>
            <a:t>Distribución</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Distribución de los productos del gas natural a:</a:t>
          </a:r>
        </a:p>
        <a:p>
          <a:pPr marL="114300" lvl="2"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Usuarios residenciales</a:t>
          </a:r>
        </a:p>
        <a:p>
          <a:pPr marL="114300" lvl="2"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Comercios</a:t>
          </a:r>
        </a:p>
        <a:p>
          <a:pPr marL="114300" lvl="2"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Pymes</a:t>
          </a:r>
        </a:p>
        <a:p>
          <a:pPr marL="114300" lvl="2"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Usinas eléctricas</a:t>
          </a:r>
        </a:p>
        <a:p>
          <a:pPr marL="114300" lvl="2"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Estaciones de GNC</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Almacenamiento</a:t>
          </a:r>
        </a:p>
      </dsp:txBody>
      <dsp:txXfrm>
        <a:off x="3134130" y="406862"/>
        <a:ext cx="1095985" cy="1926300"/>
      </dsp:txXfrm>
    </dsp:sp>
    <dsp:sp modelId="{46A3B6B7-FDA6-4396-BE52-DF51126C3747}">
      <dsp:nvSpPr>
        <dsp:cNvPr id="0" name=""/>
        <dsp:cNvSpPr/>
      </dsp:nvSpPr>
      <dsp:spPr>
        <a:xfrm>
          <a:off x="4423650" y="347572"/>
          <a:ext cx="1404294" cy="204488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b="1" kern="1200" baseline="0">
              <a:latin typeface="Times New Roman" panose="02020603050405020304" pitchFamily="18" charset="0"/>
              <a:cs typeface="Times New Roman" panose="02020603050405020304" pitchFamily="18" charset="0"/>
            </a:rPr>
            <a:t>Comercialización</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Mercado externo</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Mercado interno</a:t>
          </a:r>
        </a:p>
      </dsp:txBody>
      <dsp:txXfrm>
        <a:off x="4492202" y="416124"/>
        <a:ext cx="1267190" cy="190777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DB00DF-B7B6-4966-AE68-F48E93E6D628}">
      <dsp:nvSpPr>
        <dsp:cNvPr id="0" name=""/>
        <dsp:cNvSpPr/>
      </dsp:nvSpPr>
      <dsp:spPr>
        <a:xfrm>
          <a:off x="226064" y="0"/>
          <a:ext cx="5758171" cy="225499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0822606-55EC-4780-A63E-C212F073D5EC}">
      <dsp:nvSpPr>
        <dsp:cNvPr id="0" name=""/>
        <dsp:cNvSpPr/>
      </dsp:nvSpPr>
      <dsp:spPr>
        <a:xfrm>
          <a:off x="2549" y="402250"/>
          <a:ext cx="1152574" cy="14504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kern="1200" baseline="0">
              <a:latin typeface="Times New Roman" panose="02020603050405020304" pitchFamily="18" charset="0"/>
              <a:cs typeface="Times New Roman" panose="02020603050405020304" pitchFamily="18" charset="0"/>
            </a:rPr>
            <a:t>Exploración</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Prospección</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Análisis de muestras</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Interpretación</a:t>
          </a:r>
        </a:p>
      </dsp:txBody>
      <dsp:txXfrm>
        <a:off x="58813" y="458514"/>
        <a:ext cx="1040046" cy="1337965"/>
      </dsp:txXfrm>
    </dsp:sp>
    <dsp:sp modelId="{F18AA477-781A-4777-8552-7FF440E581D3}">
      <dsp:nvSpPr>
        <dsp:cNvPr id="0" name=""/>
        <dsp:cNvSpPr/>
      </dsp:nvSpPr>
      <dsp:spPr>
        <a:xfrm>
          <a:off x="1233123" y="402250"/>
          <a:ext cx="1063599" cy="14504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kern="1200" baseline="0">
              <a:latin typeface="Times New Roman" panose="02020603050405020304" pitchFamily="18" charset="0"/>
              <a:cs typeface="Times New Roman" panose="02020603050405020304" pitchFamily="18" charset="0"/>
            </a:rPr>
            <a:t>Desarrollo</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Modelado del yacimiento</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Selección de técnica minera apropiada</a:t>
          </a:r>
        </a:p>
        <a:p>
          <a:pPr marL="57150" lvl="1" indent="-57150" algn="l" defTabSz="400050">
            <a:lnSpc>
              <a:spcPct val="90000"/>
            </a:lnSpc>
            <a:spcBef>
              <a:spcPct val="0"/>
            </a:spcBef>
            <a:spcAft>
              <a:spcPct val="15000"/>
            </a:spcAft>
            <a:buChar char="•"/>
          </a:pPr>
          <a:r>
            <a:rPr lang="es-CL" sz="900" kern="1200" baseline="0">
              <a:latin typeface="Times New Roman" panose="02020603050405020304" pitchFamily="18" charset="0"/>
              <a:cs typeface="Times New Roman" panose="02020603050405020304" pitchFamily="18" charset="0"/>
            </a:rPr>
            <a:t>Desarrollo de proyecto y construcción</a:t>
          </a:r>
        </a:p>
      </dsp:txBody>
      <dsp:txXfrm>
        <a:off x="1285044" y="454171"/>
        <a:ext cx="959757" cy="1346651"/>
      </dsp:txXfrm>
    </dsp:sp>
    <dsp:sp modelId="{98B48FB4-CC76-4788-848F-1B9E7020BA78}">
      <dsp:nvSpPr>
        <dsp:cNvPr id="0" name=""/>
        <dsp:cNvSpPr/>
      </dsp:nvSpPr>
      <dsp:spPr>
        <a:xfrm>
          <a:off x="2384414" y="402250"/>
          <a:ext cx="949492" cy="14504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CL" sz="1200" b="1" kern="1200" baseline="0">
              <a:latin typeface="Times New Roman" panose="02020603050405020304" pitchFamily="18" charset="0"/>
              <a:cs typeface="Times New Roman" panose="02020603050405020304" pitchFamily="18" charset="0"/>
            </a:rPr>
            <a:t>Extracción</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Tajo abierto/ subterránea</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Perforación, tronadura, carguío y transporte.</a:t>
          </a:r>
        </a:p>
      </dsp:txBody>
      <dsp:txXfrm>
        <a:off x="2430764" y="448600"/>
        <a:ext cx="856792" cy="1357793"/>
      </dsp:txXfrm>
    </dsp:sp>
    <dsp:sp modelId="{46A3B6B7-FDA6-4396-BE52-DF51126C3747}">
      <dsp:nvSpPr>
        <dsp:cNvPr id="0" name=""/>
        <dsp:cNvSpPr/>
      </dsp:nvSpPr>
      <dsp:spPr>
        <a:xfrm>
          <a:off x="3372809" y="405560"/>
          <a:ext cx="1327245" cy="145049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b="1" kern="1200" baseline="0">
              <a:latin typeface="Times New Roman" panose="02020603050405020304" pitchFamily="18" charset="0"/>
              <a:cs typeface="Times New Roman" panose="02020603050405020304" pitchFamily="18" charset="0"/>
            </a:rPr>
            <a:t>Procesamiento</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Chancado</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Molienda</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Concentración</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LX/SX</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Fundición</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Electrorrefinación</a:t>
          </a:r>
        </a:p>
      </dsp:txBody>
      <dsp:txXfrm>
        <a:off x="3437600" y="470351"/>
        <a:ext cx="1197663" cy="1320911"/>
      </dsp:txXfrm>
    </dsp:sp>
    <dsp:sp modelId="{20E0E5FB-9C13-4693-8CFE-0ADF411F33E3}">
      <dsp:nvSpPr>
        <dsp:cNvPr id="0" name=""/>
        <dsp:cNvSpPr/>
      </dsp:nvSpPr>
      <dsp:spPr>
        <a:xfrm>
          <a:off x="4738252" y="404419"/>
          <a:ext cx="1051412" cy="147216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b="1" kern="1200" baseline="0">
              <a:latin typeface="Times New Roman" panose="02020603050405020304" pitchFamily="18" charset="0"/>
              <a:cs typeface="Times New Roman" panose="02020603050405020304" pitchFamily="18" charset="0"/>
            </a:rPr>
            <a:t>Ventas</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Ventas en los mercados de metales</a:t>
          </a:r>
        </a:p>
        <a:p>
          <a:pPr marL="57150" lvl="1" indent="-57150" algn="l" defTabSz="400050">
            <a:lnSpc>
              <a:spcPct val="90000"/>
            </a:lnSpc>
            <a:spcBef>
              <a:spcPct val="0"/>
            </a:spcBef>
            <a:spcAft>
              <a:spcPct val="15000"/>
            </a:spcAft>
            <a:buChar char="•"/>
          </a:pPr>
          <a:r>
            <a:rPr lang="es-ES" sz="900" kern="1200" baseline="0">
              <a:latin typeface="Times New Roman" panose="02020603050405020304" pitchFamily="18" charset="0"/>
              <a:cs typeface="Times New Roman" panose="02020603050405020304" pitchFamily="18" charset="0"/>
            </a:rPr>
            <a:t>Ventas a clientes con contrato</a:t>
          </a:r>
        </a:p>
      </dsp:txBody>
      <dsp:txXfrm>
        <a:off x="4789578" y="455745"/>
        <a:ext cx="948760" cy="136951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3FB1B1D25CB0745A389690B2E2CDE7A" ma:contentTypeVersion="2" ma:contentTypeDescription="Crear nuevo documento." ma:contentTypeScope="" ma:versionID="5f2a5f8ed81fdbca9a4cfd814d3548b9">
  <xsd:schema xmlns:xsd="http://www.w3.org/2001/XMLSchema" xmlns:xs="http://www.w3.org/2001/XMLSchema" xmlns:p="http://schemas.microsoft.com/office/2006/metadata/properties" xmlns:ns2="9ed0e8e1-aabc-4adb-a3c5-52e6530bbe04" targetNamespace="http://schemas.microsoft.com/office/2006/metadata/properties" ma:root="true" ma:fieldsID="d7c63e16a61d12801223818d9e39cb1e" ns2:_="">
    <xsd:import namespace="9ed0e8e1-aabc-4adb-a3c5-52e6530bbe04"/>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0e8e1-aabc-4adb-a3c5-52e6530bbe04"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Con07</b:Tag>
    <b:SourceType>Report</b:SourceType>
    <b:Guid>{96A598E3-5719-4D14-A2CF-9A80635B35D0}</b:Guid>
    <b:Author>
      <b:Author>
        <b:Corporate>Consejo Nacional de Innovación y Competitividad</b:Corporate>
      </b:Author>
    </b:Author>
    <b:Title>Estudios de Competitividad en Clusters de la Economía Chilena, Resumen Ejecutivo de la Minería del Cobre</b:Title>
    <b:Year>2007</b:Year>
    <b:RefOrder>4</b:RefOrder>
  </b:Source>
  <b:Source>
    <b:Tag>Con16</b:Tag>
    <b:SourceType>Report</b:SourceType>
    <b:Guid>{21C68628-AA45-45D6-AC59-5BCA5A8A1CA5}</b:Guid>
    <b:Author>
      <b:Author>
        <b:Corporate>Consejo Minero</b:Corporate>
      </b:Author>
    </b:Author>
    <b:Title>Reporte Anual 2015</b:Title>
    <b:Year>2016</b:Year>
    <b:RefOrder>5</b:RefOrder>
  </b:Source>
  <b:Source>
    <b:Tag>Fue14</b:Tag>
    <b:SourceType>Report</b:SourceType>
    <b:Guid>{A0163C00-BDB8-4D96-BBAD-3D6EAAE4854E}</b:Guid>
    <b:Author>
      <b:Author>
        <b:NameList>
          <b:Person>
            <b:Last>Fuentes</b:Last>
            <b:First>F..</b:First>
          </b:Person>
          <b:Person>
            <b:Last>García</b:Last>
            <b:First>C.</b:First>
          </b:Person>
        </b:NameList>
      </b:Author>
    </b:Author>
    <b:Title>Ciclo Económico y Minería del Cobre en Chile</b:Title>
    <b:Year>2014</b:Year>
    <b:RefOrder>1</b:RefOrder>
  </b:Source>
  <b:Source>
    <b:Tag>Mil09</b:Tag>
    <b:SourceType>Report</b:SourceType>
    <b:Guid>{2E7D27AA-9F9B-4305-8AE3-8458A8983314}</b:Guid>
    <b:Author>
      <b:Author>
        <b:NameList>
          <b:Person>
            <b:Last>Miller</b:Last>
            <b:First>R.</b:First>
          </b:Person>
          <b:Person>
            <b:Last>Blair</b:Last>
            <b:First>P.</b:First>
          </b:Person>
        </b:NameList>
      </b:Author>
    </b:Author>
    <b:Title>Input/Output Analysis - Fundations and Extensions</b:Title>
    <b:Year>2009</b:Year>
    <b:Publisher>Cambridge University Press</b:Publisher>
    <b:RefOrder>6</b:RefOrder>
  </b:Source>
  <b:Source>
    <b:Tag>Dav99</b:Tag>
    <b:SourceType>BookSection</b:SourceType>
    <b:Guid>{AF3313C4-B075-4A58-8870-801F5879AC59}</b:Guid>
    <b:Author>
      <b:Author>
        <b:NameList>
          <b:Person>
            <b:Last>Davis</b:Last>
            <b:First>S.</b:First>
          </b:Person>
          <b:Person>
            <b:Last>Haltiwanger</b:Last>
            <b:First>J.</b:First>
          </b:Person>
        </b:NameList>
      </b:Author>
    </b:Author>
    <b:Title>Gross job flows</b:Title>
    <b:Year>1999</b:Year>
    <b:BookTitle>Handbook of labor economics, Vol 3</b:BookTitle>
    <b:Pages>2711-2805</b:Pages>
    <b:RefOrder>3</b:RefOrder>
  </b:Source>
  <b:Source>
    <b:Tag>Mel13</b:Tag>
    <b:SourceType>JournalArticle</b:SourceType>
    <b:Guid>{6AD45D77-C810-402A-8192-6621BB0BDDE3}</b:Guid>
    <b:Title>Creación, destrucción y reasignación del empleo en el sector manufacturero colombiano</b:Title>
    <b:Year>2013</b:Year>
    <b:Pages>Vol 15, No 28., 281-311.</b:Pages>
    <b:Author>
      <b:Author>
        <b:NameList>
          <b:Person>
            <b:Last>Melo</b:Last>
            <b:First>L.</b:First>
          </b:Person>
          <b:Person>
            <b:Last>Ballesteros</b:Last>
            <b:First>C.</b:First>
          </b:Person>
        </b:NameList>
      </b:Author>
    </b:Author>
    <b:JournalName>Revista de Economía Institucional,</b:JournalName>
    <b:RefOrder>2</b:RefOrder>
  </b:Source>
  <b:Source>
    <b:Tag>SER12</b:Tag>
    <b:SourceType>Report</b:SourceType>
    <b:Guid>{00EB0F72-EAFD-4887-89C3-199CF5668840}</b:Guid>
    <b:Author>
      <b:Author>
        <b:NameList>
          <b:Person>
            <b:Last>Sernageomin</b:Last>
          </b:Person>
        </b:NameList>
      </b:Author>
    </b:Author>
    <b:Title>Atlas de Faenas Mineras (Zona Sur)</b:Title>
    <b:Year>2012</b:Year>
    <b:RefOrder>7</b:RefOrder>
  </b:Source>
</b:Sources>
</file>

<file path=customXml/itemProps1.xml><?xml version="1.0" encoding="utf-8"?>
<ds:datastoreItem xmlns:ds="http://schemas.openxmlformats.org/officeDocument/2006/customXml" ds:itemID="{E5A6D242-3FB0-458B-B376-D60C83B7EF0C}">
  <ds:schemaRefs>
    <ds:schemaRef ds:uri="http://schemas.microsoft.com/sharepoint/v3/contenttype/forms"/>
  </ds:schemaRefs>
</ds:datastoreItem>
</file>

<file path=customXml/itemProps2.xml><?xml version="1.0" encoding="utf-8"?>
<ds:datastoreItem xmlns:ds="http://schemas.openxmlformats.org/officeDocument/2006/customXml" ds:itemID="{AF3BC8BF-BBEE-4BFB-9412-CCBE29C9CE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3B37E75-4A86-49C0-B6D6-2088EF5042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0e8e1-aabc-4adb-a3c5-52e6530bbe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85BD44-9698-4CBD-A9FA-C40BA80A7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1330</TotalTime>
  <Pages>36</Pages>
  <Words>10351</Words>
  <Characters>56933</Characters>
  <Application>Microsoft Office Word</Application>
  <DocSecurity>0</DocSecurity>
  <Lines>474</Lines>
  <Paragraphs>134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Zúñiga</dc:creator>
  <cp:keywords/>
  <dc:description/>
  <cp:lastModifiedBy>Observatorio 02</cp:lastModifiedBy>
  <cp:revision>352</cp:revision>
  <cp:lastPrinted>2016-08-01T21:14:00Z</cp:lastPrinted>
  <dcterms:created xsi:type="dcterms:W3CDTF">2016-07-20T17:57:00Z</dcterms:created>
  <dcterms:modified xsi:type="dcterms:W3CDTF">2017-05-04T18:38:00Z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0x01010063FB1B1D25CB0745A389690B2E2CDE7A</vt:lpwstr>
  </property>
</Properties>
</file>